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3E5F3" w14:textId="77777777" w:rsidR="00736082" w:rsidRPr="00777445" w:rsidRDefault="00DE1A7F" w:rsidP="00DE1A7F">
      <w:pPr>
        <w:rPr>
          <w:rFonts w:ascii="Arial" w:hAnsi="Arial" w:cs="Arial"/>
          <w:b/>
          <w:sz w:val="40"/>
          <w:szCs w:val="40"/>
        </w:rPr>
      </w:pPr>
      <w:bookmarkStart w:id="0" w:name="_GoBack"/>
      <w:bookmarkEnd w:id="0"/>
      <w:r w:rsidRPr="00777445">
        <w:rPr>
          <w:rFonts w:ascii="Arial" w:hAnsi="Arial" w:cs="Arial"/>
          <w:b/>
          <w:sz w:val="40"/>
          <w:szCs w:val="40"/>
        </w:rPr>
        <w:t>High Performance Computing (HPC) Data Management Environment (DME) Getting Started</w:t>
      </w:r>
    </w:p>
    <w:p w14:paraId="29DF75AE" w14:textId="77777777" w:rsidR="009633B9" w:rsidRDefault="009633B9" w:rsidP="00DE1A7F">
      <w:pPr>
        <w:rPr>
          <w:rFonts w:ascii="Arial" w:hAnsi="Arial" w:cs="Arial"/>
          <w:b/>
          <w:sz w:val="20"/>
          <w:szCs w:val="24"/>
          <w:u w:val="single"/>
        </w:rPr>
      </w:pPr>
    </w:p>
    <w:p w14:paraId="50B9890C" w14:textId="53060AF7" w:rsidR="00DE1A7F" w:rsidRPr="00D87898" w:rsidRDefault="00ED7D4B" w:rsidP="003012E9">
      <w:pPr>
        <w:outlineLvl w:val="0"/>
        <w:rPr>
          <w:rFonts w:ascii="Arial" w:hAnsi="Arial" w:cs="Arial"/>
          <w:b/>
          <w:sz w:val="20"/>
          <w:szCs w:val="24"/>
          <w:u w:val="single"/>
        </w:rPr>
      </w:pPr>
      <w:r w:rsidRPr="00D87898">
        <w:rPr>
          <w:rFonts w:ascii="Arial" w:hAnsi="Arial" w:cs="Arial"/>
          <w:b/>
          <w:sz w:val="20"/>
          <w:szCs w:val="24"/>
          <w:u w:val="single"/>
        </w:rPr>
        <w:t>Purpose</w:t>
      </w:r>
    </w:p>
    <w:p w14:paraId="78CB6F2B" w14:textId="77777777" w:rsidR="000F41DC" w:rsidRPr="00D87898" w:rsidRDefault="00DE1A7F" w:rsidP="008716E9">
      <w:pPr>
        <w:jc w:val="both"/>
        <w:rPr>
          <w:rFonts w:ascii="Arial" w:hAnsi="Arial" w:cs="Arial"/>
          <w:sz w:val="20"/>
          <w:szCs w:val="24"/>
        </w:rPr>
      </w:pPr>
      <w:r w:rsidRPr="00D87898">
        <w:rPr>
          <w:rFonts w:ascii="Arial" w:hAnsi="Arial" w:cs="Arial"/>
          <w:sz w:val="20"/>
          <w:szCs w:val="24"/>
        </w:rPr>
        <w:t xml:space="preserve">This document is intended to serve as a guide for getting started on using the </w:t>
      </w:r>
      <w:proofErr w:type="gramStart"/>
      <w:r w:rsidRPr="00D87898">
        <w:rPr>
          <w:rFonts w:ascii="Arial" w:hAnsi="Arial" w:cs="Arial"/>
          <w:sz w:val="20"/>
          <w:szCs w:val="24"/>
        </w:rPr>
        <w:t>High Performance</w:t>
      </w:r>
      <w:proofErr w:type="gramEnd"/>
      <w:r w:rsidRPr="00D87898">
        <w:rPr>
          <w:rFonts w:ascii="Arial" w:hAnsi="Arial" w:cs="Arial"/>
          <w:sz w:val="20"/>
          <w:szCs w:val="24"/>
        </w:rPr>
        <w:t xml:space="preserve"> Computing (HPC) Data Management Environment (DME) for the National Cancer Institute (NCI).</w:t>
      </w:r>
      <w:r w:rsidR="00F61A99" w:rsidRPr="00D87898">
        <w:rPr>
          <w:rFonts w:ascii="Arial" w:hAnsi="Arial" w:cs="Arial"/>
          <w:sz w:val="20"/>
          <w:szCs w:val="24"/>
        </w:rPr>
        <w:t xml:space="preserve">  Specifically, this guide is intended to help the </w:t>
      </w:r>
      <w:r w:rsidR="00781611" w:rsidRPr="00D87898">
        <w:rPr>
          <w:rFonts w:ascii="Arial" w:hAnsi="Arial" w:cs="Arial"/>
          <w:sz w:val="20"/>
          <w:szCs w:val="24"/>
        </w:rPr>
        <w:t>reader</w:t>
      </w:r>
      <w:r w:rsidR="00F61A99" w:rsidRPr="00D87898">
        <w:rPr>
          <w:rFonts w:ascii="Arial" w:hAnsi="Arial" w:cs="Arial"/>
          <w:sz w:val="20"/>
          <w:szCs w:val="24"/>
        </w:rPr>
        <w:t xml:space="preserve"> perfor</w:t>
      </w:r>
      <w:r w:rsidR="000F41DC" w:rsidRPr="00D87898">
        <w:rPr>
          <w:rFonts w:ascii="Arial" w:hAnsi="Arial" w:cs="Arial"/>
          <w:sz w:val="20"/>
          <w:szCs w:val="24"/>
        </w:rPr>
        <w:t xml:space="preserve">m registrations of </w:t>
      </w:r>
      <w:r w:rsidR="005C2A14">
        <w:rPr>
          <w:rFonts w:ascii="Arial" w:hAnsi="Arial" w:cs="Arial"/>
          <w:sz w:val="20"/>
          <w:szCs w:val="24"/>
        </w:rPr>
        <w:t xml:space="preserve">data </w:t>
      </w:r>
      <w:r w:rsidR="000F41DC" w:rsidRPr="00D87898">
        <w:rPr>
          <w:rFonts w:ascii="Arial" w:hAnsi="Arial" w:cs="Arial"/>
          <w:sz w:val="20"/>
          <w:szCs w:val="24"/>
        </w:rPr>
        <w:t>files into the DME</w:t>
      </w:r>
      <w:r w:rsidR="00836F77" w:rsidRPr="00D87898">
        <w:rPr>
          <w:rFonts w:ascii="Arial" w:hAnsi="Arial" w:cs="Arial"/>
          <w:sz w:val="20"/>
          <w:szCs w:val="24"/>
        </w:rPr>
        <w:t xml:space="preserve"> using Bash shell utilities</w:t>
      </w:r>
      <w:r w:rsidR="00365DF5">
        <w:rPr>
          <w:rFonts w:ascii="Arial" w:hAnsi="Arial" w:cs="Arial"/>
          <w:sz w:val="20"/>
          <w:szCs w:val="24"/>
        </w:rPr>
        <w:t xml:space="preserve"> or Curl</w:t>
      </w:r>
      <w:r w:rsidR="005C2A14">
        <w:rPr>
          <w:rFonts w:ascii="Arial" w:hAnsi="Arial" w:cs="Arial"/>
          <w:sz w:val="20"/>
          <w:szCs w:val="24"/>
        </w:rPr>
        <w:t xml:space="preserve"> from Command line</w:t>
      </w:r>
      <w:r w:rsidR="000F41DC" w:rsidRPr="00D87898">
        <w:rPr>
          <w:rFonts w:ascii="Arial" w:hAnsi="Arial" w:cs="Arial"/>
          <w:sz w:val="20"/>
          <w:szCs w:val="24"/>
        </w:rPr>
        <w:t>.</w:t>
      </w:r>
      <w:r w:rsidR="00F07FBC">
        <w:rPr>
          <w:rFonts w:ascii="Arial" w:hAnsi="Arial" w:cs="Arial"/>
          <w:sz w:val="20"/>
          <w:szCs w:val="24"/>
        </w:rPr>
        <w:t xml:space="preserve">  In this context, bulk means multiple files per registration transaction.</w:t>
      </w:r>
    </w:p>
    <w:p w14:paraId="730EB94B" w14:textId="77777777" w:rsidR="009633B9" w:rsidRDefault="009633B9" w:rsidP="00DE1A7F">
      <w:pPr>
        <w:rPr>
          <w:rFonts w:ascii="Arial" w:hAnsi="Arial" w:cs="Arial"/>
          <w:b/>
          <w:sz w:val="20"/>
          <w:szCs w:val="24"/>
          <w:u w:val="single"/>
        </w:rPr>
      </w:pPr>
    </w:p>
    <w:p w14:paraId="2F74AE59" w14:textId="471B0800" w:rsidR="000F41DC" w:rsidRPr="00D87898" w:rsidRDefault="000F41DC" w:rsidP="003012E9">
      <w:pPr>
        <w:outlineLvl w:val="0"/>
        <w:rPr>
          <w:rFonts w:ascii="Arial" w:hAnsi="Arial" w:cs="Arial"/>
          <w:b/>
          <w:sz w:val="20"/>
          <w:szCs w:val="24"/>
          <w:u w:val="single"/>
        </w:rPr>
      </w:pPr>
      <w:r w:rsidRPr="00D87898">
        <w:rPr>
          <w:rFonts w:ascii="Arial" w:hAnsi="Arial" w:cs="Arial"/>
          <w:b/>
          <w:sz w:val="20"/>
          <w:szCs w:val="24"/>
          <w:u w:val="single"/>
        </w:rPr>
        <w:t>Assumptions</w:t>
      </w:r>
    </w:p>
    <w:p w14:paraId="2A514B33" w14:textId="77777777" w:rsidR="000F41DC" w:rsidRDefault="0067220F" w:rsidP="008716E9">
      <w:pPr>
        <w:jc w:val="both"/>
        <w:rPr>
          <w:rFonts w:ascii="Arial" w:hAnsi="Arial" w:cs="Arial"/>
          <w:sz w:val="20"/>
          <w:szCs w:val="24"/>
        </w:rPr>
      </w:pPr>
      <w:r w:rsidRPr="00D87898">
        <w:rPr>
          <w:rFonts w:ascii="Arial" w:hAnsi="Arial" w:cs="Arial"/>
          <w:sz w:val="20"/>
          <w:szCs w:val="24"/>
        </w:rPr>
        <w:t>R</w:t>
      </w:r>
      <w:r w:rsidR="006B401F" w:rsidRPr="00D87898">
        <w:rPr>
          <w:rFonts w:ascii="Arial" w:hAnsi="Arial" w:cs="Arial"/>
          <w:sz w:val="20"/>
          <w:szCs w:val="24"/>
        </w:rPr>
        <w:t>eader is comfortable</w:t>
      </w:r>
      <w:r w:rsidR="006674C6" w:rsidRPr="00D87898">
        <w:rPr>
          <w:rFonts w:ascii="Arial" w:hAnsi="Arial" w:cs="Arial"/>
          <w:sz w:val="20"/>
          <w:szCs w:val="24"/>
        </w:rPr>
        <w:t>:</w:t>
      </w:r>
      <w:r w:rsidR="006B401F" w:rsidRPr="00D87898">
        <w:rPr>
          <w:rFonts w:ascii="Arial" w:hAnsi="Arial" w:cs="Arial"/>
          <w:sz w:val="20"/>
          <w:szCs w:val="24"/>
        </w:rPr>
        <w:t xml:space="preserve"> working with Bash shell command-line environment</w:t>
      </w:r>
      <w:r w:rsidR="00601BD1" w:rsidRPr="00D87898">
        <w:rPr>
          <w:rFonts w:ascii="Arial" w:hAnsi="Arial" w:cs="Arial"/>
          <w:sz w:val="20"/>
          <w:szCs w:val="24"/>
        </w:rPr>
        <w:t xml:space="preserve"> (or Cygwin Bash emulator on Windows)</w:t>
      </w:r>
      <w:r w:rsidR="006674C6" w:rsidRPr="00D87898">
        <w:rPr>
          <w:rFonts w:ascii="Arial" w:hAnsi="Arial" w:cs="Arial"/>
          <w:sz w:val="20"/>
          <w:szCs w:val="24"/>
        </w:rPr>
        <w:t xml:space="preserve">, </w:t>
      </w:r>
      <w:r w:rsidR="00F24A39" w:rsidRPr="00D87898">
        <w:rPr>
          <w:rFonts w:ascii="Arial" w:hAnsi="Arial" w:cs="Arial"/>
          <w:sz w:val="20"/>
          <w:szCs w:val="24"/>
        </w:rPr>
        <w:t xml:space="preserve">making </w:t>
      </w:r>
      <w:r w:rsidR="008C00F0" w:rsidRPr="00D87898">
        <w:rPr>
          <w:rFonts w:ascii="Arial" w:hAnsi="Arial" w:cs="Arial"/>
          <w:sz w:val="20"/>
          <w:szCs w:val="24"/>
        </w:rPr>
        <w:t>minor edits to properties files</w:t>
      </w:r>
      <w:r w:rsidR="00F316F4" w:rsidRPr="00D87898">
        <w:rPr>
          <w:rFonts w:ascii="Arial" w:hAnsi="Arial" w:cs="Arial"/>
          <w:sz w:val="20"/>
          <w:szCs w:val="24"/>
        </w:rPr>
        <w:t>,</w:t>
      </w:r>
      <w:r w:rsidR="008C00F0" w:rsidRPr="00D87898">
        <w:rPr>
          <w:rFonts w:ascii="Arial" w:hAnsi="Arial" w:cs="Arial"/>
          <w:sz w:val="20"/>
          <w:szCs w:val="24"/>
        </w:rPr>
        <w:t xml:space="preserve"> and </w:t>
      </w:r>
      <w:r w:rsidR="00E53EC2" w:rsidRPr="00D87898">
        <w:rPr>
          <w:rFonts w:ascii="Arial" w:hAnsi="Arial" w:cs="Arial"/>
          <w:sz w:val="20"/>
          <w:szCs w:val="24"/>
        </w:rPr>
        <w:t>decompress</w:t>
      </w:r>
      <w:r w:rsidR="00241A11">
        <w:rPr>
          <w:rFonts w:ascii="Arial" w:hAnsi="Arial" w:cs="Arial"/>
          <w:sz w:val="20"/>
          <w:szCs w:val="24"/>
        </w:rPr>
        <w:t>ing</w:t>
      </w:r>
      <w:r w:rsidR="00F316F4" w:rsidRPr="00D87898">
        <w:rPr>
          <w:rFonts w:ascii="Arial" w:hAnsi="Arial" w:cs="Arial"/>
          <w:sz w:val="20"/>
          <w:szCs w:val="24"/>
        </w:rPr>
        <w:t xml:space="preserve"> archive files</w:t>
      </w:r>
      <w:r w:rsidR="00241A11">
        <w:rPr>
          <w:rFonts w:ascii="Arial" w:hAnsi="Arial" w:cs="Arial"/>
          <w:sz w:val="20"/>
          <w:szCs w:val="24"/>
        </w:rPr>
        <w:t xml:space="preserve"> (using any tool of reader’s choice)</w:t>
      </w:r>
      <w:r w:rsidR="00F316F4" w:rsidRPr="00D87898">
        <w:rPr>
          <w:rFonts w:ascii="Arial" w:hAnsi="Arial" w:cs="Arial"/>
          <w:sz w:val="20"/>
          <w:szCs w:val="24"/>
        </w:rPr>
        <w:t>.</w:t>
      </w:r>
    </w:p>
    <w:p w14:paraId="2BFB58C9" w14:textId="5FB167C6" w:rsidR="00241A11" w:rsidRDefault="005C2A14" w:rsidP="007D3F1E">
      <w:pPr>
        <w:spacing w:after="0"/>
        <w:jc w:val="both"/>
        <w:rPr>
          <w:rFonts w:ascii="Arial" w:hAnsi="Arial" w:cs="Arial"/>
          <w:sz w:val="20"/>
          <w:szCs w:val="24"/>
        </w:rPr>
      </w:pPr>
      <w:r>
        <w:rPr>
          <w:rFonts w:ascii="Arial" w:hAnsi="Arial" w:cs="Arial"/>
          <w:sz w:val="20"/>
          <w:szCs w:val="24"/>
        </w:rPr>
        <w:t xml:space="preserve">Based on user DOC policies set by DOC group administrator, </w:t>
      </w:r>
      <w:r w:rsidR="00B80FE1">
        <w:rPr>
          <w:rFonts w:ascii="Arial" w:hAnsi="Arial" w:cs="Arial"/>
          <w:sz w:val="20"/>
          <w:szCs w:val="24"/>
        </w:rPr>
        <w:t>reader</w:t>
      </w:r>
      <w:r>
        <w:rPr>
          <w:rFonts w:ascii="Arial" w:hAnsi="Arial" w:cs="Arial"/>
          <w:sz w:val="20"/>
          <w:szCs w:val="24"/>
        </w:rPr>
        <w:t xml:space="preserve"> </w:t>
      </w:r>
      <w:r w:rsidR="00B80FE1">
        <w:rPr>
          <w:rFonts w:ascii="Arial" w:hAnsi="Arial" w:cs="Arial"/>
          <w:sz w:val="20"/>
          <w:szCs w:val="24"/>
        </w:rPr>
        <w:t xml:space="preserve">is expected to </w:t>
      </w:r>
      <w:r>
        <w:rPr>
          <w:rFonts w:ascii="Arial" w:hAnsi="Arial" w:cs="Arial"/>
          <w:sz w:val="20"/>
          <w:szCs w:val="24"/>
        </w:rPr>
        <w:t xml:space="preserve">be </w:t>
      </w:r>
      <w:r w:rsidR="00B80FE1">
        <w:rPr>
          <w:rFonts w:ascii="Arial" w:hAnsi="Arial" w:cs="Arial"/>
          <w:sz w:val="20"/>
          <w:szCs w:val="24"/>
        </w:rPr>
        <w:t xml:space="preserve">knowledgeable about the structure of the data and its metadata policies. </w:t>
      </w:r>
      <w:r w:rsidR="00C11F1D">
        <w:rPr>
          <w:rFonts w:ascii="Arial" w:hAnsi="Arial" w:cs="Arial"/>
          <w:sz w:val="20"/>
          <w:szCs w:val="24"/>
        </w:rPr>
        <w:t xml:space="preserve">If there </w:t>
      </w:r>
      <w:r w:rsidR="003864EF">
        <w:rPr>
          <w:rFonts w:ascii="Arial" w:hAnsi="Arial" w:cs="Arial"/>
          <w:sz w:val="20"/>
          <w:szCs w:val="24"/>
        </w:rPr>
        <w:t xml:space="preserve">are </w:t>
      </w:r>
      <w:r w:rsidR="00C11F1D">
        <w:rPr>
          <w:rFonts w:ascii="Arial" w:hAnsi="Arial" w:cs="Arial"/>
          <w:sz w:val="20"/>
          <w:szCs w:val="24"/>
        </w:rPr>
        <w:t xml:space="preserve">any metadata policies, </w:t>
      </w:r>
      <w:r w:rsidR="00B80FE1">
        <w:rPr>
          <w:rFonts w:ascii="Arial" w:hAnsi="Arial" w:cs="Arial"/>
          <w:sz w:val="20"/>
          <w:szCs w:val="24"/>
        </w:rPr>
        <w:t xml:space="preserve">Reader is comfortable generating metadata in </w:t>
      </w:r>
      <w:proofErr w:type="spellStart"/>
      <w:r w:rsidR="00B80FE1">
        <w:rPr>
          <w:rFonts w:ascii="Arial" w:hAnsi="Arial" w:cs="Arial"/>
          <w:sz w:val="20"/>
          <w:szCs w:val="24"/>
        </w:rPr>
        <w:t>json</w:t>
      </w:r>
      <w:proofErr w:type="spellEnd"/>
      <w:r w:rsidR="00B80FE1">
        <w:rPr>
          <w:rFonts w:ascii="Arial" w:hAnsi="Arial" w:cs="Arial"/>
          <w:sz w:val="20"/>
          <w:szCs w:val="24"/>
        </w:rPr>
        <w:t xml:space="preserve"> or csv format. </w:t>
      </w:r>
      <w:r w:rsidR="002161F0">
        <w:rPr>
          <w:rFonts w:ascii="Arial" w:hAnsi="Arial" w:cs="Arial"/>
          <w:sz w:val="20"/>
          <w:szCs w:val="24"/>
        </w:rPr>
        <w:t xml:space="preserve">If </w:t>
      </w:r>
      <w:r w:rsidR="007B66DF">
        <w:rPr>
          <w:rFonts w:ascii="Arial" w:hAnsi="Arial" w:cs="Arial"/>
          <w:sz w:val="20"/>
          <w:szCs w:val="24"/>
        </w:rPr>
        <w:t xml:space="preserve">a </w:t>
      </w:r>
      <w:r w:rsidR="002161F0">
        <w:rPr>
          <w:rFonts w:ascii="Arial" w:hAnsi="Arial" w:cs="Arial"/>
          <w:sz w:val="20"/>
          <w:szCs w:val="24"/>
        </w:rPr>
        <w:t xml:space="preserve">reader intends to use Curl, </w:t>
      </w:r>
      <w:r w:rsidR="007B66DF">
        <w:rPr>
          <w:rFonts w:ascii="Arial" w:hAnsi="Arial" w:cs="Arial"/>
          <w:sz w:val="20"/>
          <w:szCs w:val="24"/>
        </w:rPr>
        <w:t xml:space="preserve">their DOC has a structured data hierarchy and well-defined metadata policies and </w:t>
      </w:r>
      <w:r w:rsidR="008716E9">
        <w:rPr>
          <w:rFonts w:ascii="Arial" w:hAnsi="Arial" w:cs="Arial"/>
          <w:sz w:val="20"/>
          <w:szCs w:val="24"/>
        </w:rPr>
        <w:t>s/he</w:t>
      </w:r>
      <w:r w:rsidR="00B80FE1">
        <w:rPr>
          <w:rFonts w:ascii="Arial" w:hAnsi="Arial" w:cs="Arial"/>
          <w:sz w:val="20"/>
          <w:szCs w:val="24"/>
        </w:rPr>
        <w:t xml:space="preserve"> is comfortable working </w:t>
      </w:r>
      <w:r w:rsidR="003864EF">
        <w:rPr>
          <w:rFonts w:ascii="Arial" w:hAnsi="Arial" w:cs="Arial"/>
          <w:sz w:val="20"/>
          <w:szCs w:val="24"/>
        </w:rPr>
        <w:t xml:space="preserve">with </w:t>
      </w:r>
      <w:r w:rsidR="00B80FE1">
        <w:rPr>
          <w:rFonts w:ascii="Arial" w:hAnsi="Arial" w:cs="Arial"/>
          <w:sz w:val="20"/>
          <w:szCs w:val="24"/>
        </w:rPr>
        <w:t xml:space="preserve">file scripting utilities to write, read and convert csv data into </w:t>
      </w:r>
      <w:proofErr w:type="spellStart"/>
      <w:r w:rsidR="00B80FE1">
        <w:rPr>
          <w:rFonts w:ascii="Arial" w:hAnsi="Arial" w:cs="Arial"/>
          <w:sz w:val="20"/>
          <w:szCs w:val="24"/>
        </w:rPr>
        <w:t>json</w:t>
      </w:r>
      <w:proofErr w:type="spellEnd"/>
      <w:r w:rsidR="00B80FE1">
        <w:rPr>
          <w:rFonts w:ascii="Arial" w:hAnsi="Arial" w:cs="Arial"/>
          <w:sz w:val="20"/>
          <w:szCs w:val="24"/>
        </w:rPr>
        <w:t xml:space="preserve"> format. </w:t>
      </w:r>
      <w:r w:rsidR="00B80FE1" w:rsidRPr="00D87898" w:rsidDel="00B80FE1">
        <w:rPr>
          <w:rFonts w:ascii="Arial" w:hAnsi="Arial" w:cs="Arial"/>
          <w:sz w:val="20"/>
          <w:szCs w:val="24"/>
        </w:rPr>
        <w:t xml:space="preserve"> </w:t>
      </w:r>
      <w:r w:rsidR="0067220F" w:rsidRPr="00D87898">
        <w:rPr>
          <w:rFonts w:ascii="Arial" w:hAnsi="Arial" w:cs="Arial"/>
          <w:sz w:val="20"/>
          <w:szCs w:val="24"/>
        </w:rPr>
        <w:t>(</w:t>
      </w:r>
      <w:r w:rsidR="000F41DC" w:rsidRPr="00D87898">
        <w:rPr>
          <w:rFonts w:ascii="Arial" w:hAnsi="Arial" w:cs="Arial"/>
          <w:sz w:val="20"/>
          <w:szCs w:val="24"/>
        </w:rPr>
        <w:t>Optional</w:t>
      </w:r>
      <w:r w:rsidR="0067220F" w:rsidRPr="00D87898">
        <w:rPr>
          <w:rFonts w:ascii="Arial" w:hAnsi="Arial" w:cs="Arial"/>
          <w:sz w:val="20"/>
          <w:szCs w:val="24"/>
        </w:rPr>
        <w:t>) I</w:t>
      </w:r>
      <w:r w:rsidR="000F41DC" w:rsidRPr="00D87898">
        <w:rPr>
          <w:rFonts w:ascii="Arial" w:hAnsi="Arial" w:cs="Arial"/>
          <w:sz w:val="20"/>
          <w:szCs w:val="24"/>
        </w:rPr>
        <w:t>f</w:t>
      </w:r>
      <w:r w:rsidR="00993F1E" w:rsidRPr="00D87898">
        <w:rPr>
          <w:rFonts w:ascii="Arial" w:hAnsi="Arial" w:cs="Arial"/>
          <w:sz w:val="20"/>
          <w:szCs w:val="24"/>
        </w:rPr>
        <w:t xml:space="preserve"> </w:t>
      </w:r>
      <w:r w:rsidR="0067220F" w:rsidRPr="00D87898">
        <w:rPr>
          <w:rFonts w:ascii="Arial" w:hAnsi="Arial" w:cs="Arial"/>
          <w:sz w:val="20"/>
          <w:szCs w:val="24"/>
        </w:rPr>
        <w:t>reader</w:t>
      </w:r>
      <w:r w:rsidR="00993F1E" w:rsidRPr="00D87898">
        <w:rPr>
          <w:rFonts w:ascii="Arial" w:hAnsi="Arial" w:cs="Arial"/>
          <w:sz w:val="20"/>
          <w:szCs w:val="24"/>
        </w:rPr>
        <w:t xml:space="preserve"> intends to use Globus with </w:t>
      </w:r>
      <w:r w:rsidR="000F41DC" w:rsidRPr="00D87898">
        <w:rPr>
          <w:rFonts w:ascii="Arial" w:hAnsi="Arial" w:cs="Arial"/>
          <w:sz w:val="20"/>
          <w:szCs w:val="24"/>
        </w:rPr>
        <w:t>DME, it is assumed they are</w:t>
      </w:r>
      <w:r w:rsidR="00993F1E" w:rsidRPr="00D87898">
        <w:rPr>
          <w:rFonts w:ascii="Arial" w:hAnsi="Arial" w:cs="Arial"/>
          <w:sz w:val="20"/>
          <w:szCs w:val="24"/>
        </w:rPr>
        <w:t xml:space="preserve"> familiar with Globus or </w:t>
      </w:r>
      <w:r w:rsidR="00984DE4" w:rsidRPr="00D87898">
        <w:rPr>
          <w:rFonts w:ascii="Arial" w:hAnsi="Arial" w:cs="Arial"/>
          <w:sz w:val="20"/>
          <w:szCs w:val="24"/>
        </w:rPr>
        <w:t>can</w:t>
      </w:r>
      <w:r w:rsidR="00993F1E" w:rsidRPr="00D87898">
        <w:rPr>
          <w:rFonts w:ascii="Arial" w:hAnsi="Arial" w:cs="Arial"/>
          <w:sz w:val="20"/>
          <w:szCs w:val="24"/>
        </w:rPr>
        <w:t xml:space="preserve"> </w:t>
      </w:r>
      <w:r w:rsidR="0067220F" w:rsidRPr="00D87898">
        <w:rPr>
          <w:rFonts w:ascii="Arial" w:hAnsi="Arial" w:cs="Arial"/>
          <w:sz w:val="20"/>
          <w:szCs w:val="24"/>
        </w:rPr>
        <w:t>figure out</w:t>
      </w:r>
      <w:r w:rsidR="00993F1E" w:rsidRPr="00D87898">
        <w:rPr>
          <w:rFonts w:ascii="Arial" w:hAnsi="Arial" w:cs="Arial"/>
          <w:sz w:val="20"/>
          <w:szCs w:val="24"/>
        </w:rPr>
        <w:t xml:space="preserve"> how to </w:t>
      </w:r>
      <w:r w:rsidR="000F41DC" w:rsidRPr="00D87898">
        <w:rPr>
          <w:rFonts w:ascii="Arial" w:hAnsi="Arial" w:cs="Arial"/>
          <w:sz w:val="20"/>
          <w:szCs w:val="24"/>
        </w:rPr>
        <w:t>perform various</w:t>
      </w:r>
      <w:r w:rsidR="00993F1E" w:rsidRPr="00D87898">
        <w:rPr>
          <w:rFonts w:ascii="Arial" w:hAnsi="Arial" w:cs="Arial"/>
          <w:sz w:val="20"/>
          <w:szCs w:val="24"/>
        </w:rPr>
        <w:t xml:space="preserve"> tasks with Globus</w:t>
      </w:r>
      <w:r w:rsidR="0067220F" w:rsidRPr="00D87898">
        <w:rPr>
          <w:rFonts w:ascii="Arial" w:hAnsi="Arial" w:cs="Arial"/>
          <w:sz w:val="20"/>
          <w:szCs w:val="24"/>
        </w:rPr>
        <w:t xml:space="preserve"> without guidance from this document</w:t>
      </w:r>
      <w:r w:rsidR="00993F1E" w:rsidRPr="00D87898">
        <w:rPr>
          <w:rFonts w:ascii="Arial" w:hAnsi="Arial" w:cs="Arial"/>
          <w:sz w:val="20"/>
          <w:szCs w:val="24"/>
        </w:rPr>
        <w:t>.</w:t>
      </w:r>
      <w:r w:rsidR="00241A11">
        <w:rPr>
          <w:rFonts w:ascii="Arial" w:hAnsi="Arial" w:cs="Arial"/>
          <w:sz w:val="20"/>
          <w:szCs w:val="24"/>
        </w:rPr>
        <w:t xml:space="preserve">  For background information about Globus and how it can be used with DME, please read the DME </w:t>
      </w:r>
      <w:hyperlink r:id="rId7" w:history="1">
        <w:r w:rsidR="00241A11" w:rsidRPr="009633B9">
          <w:rPr>
            <w:rStyle w:val="Hyperlink"/>
            <w:rFonts w:ascii="Arial" w:hAnsi="Arial" w:cs="Arial"/>
            <w:sz w:val="20"/>
            <w:szCs w:val="24"/>
          </w:rPr>
          <w:t>User Guide</w:t>
        </w:r>
      </w:hyperlink>
      <w:r w:rsidR="00241A11">
        <w:rPr>
          <w:rFonts w:ascii="Arial" w:hAnsi="Arial" w:cs="Arial"/>
          <w:sz w:val="20"/>
          <w:szCs w:val="24"/>
        </w:rPr>
        <w:t xml:space="preserve"> at</w:t>
      </w:r>
      <w:r w:rsidR="009633B9">
        <w:rPr>
          <w:rFonts w:ascii="Arial" w:hAnsi="Arial" w:cs="Arial"/>
          <w:sz w:val="20"/>
          <w:szCs w:val="24"/>
        </w:rPr>
        <w:t xml:space="preserve"> </w:t>
      </w:r>
      <w:proofErr w:type="gramStart"/>
      <w:r w:rsidR="009633B9">
        <w:rPr>
          <w:rFonts w:ascii="Arial" w:hAnsi="Arial" w:cs="Arial"/>
          <w:sz w:val="20"/>
          <w:szCs w:val="24"/>
        </w:rPr>
        <w:t>GitHub.</w:t>
      </w:r>
      <w:r w:rsidR="00241A11">
        <w:rPr>
          <w:rFonts w:ascii="Arial" w:hAnsi="Arial" w:cs="Arial"/>
          <w:sz w:val="20"/>
          <w:szCs w:val="24"/>
        </w:rPr>
        <w:t>.</w:t>
      </w:r>
      <w:proofErr w:type="gramEnd"/>
    </w:p>
    <w:p w14:paraId="6489D176" w14:textId="77777777" w:rsidR="00DE1A7F" w:rsidRPr="00D87898" w:rsidRDefault="00DE1A7F" w:rsidP="00DE1A7F">
      <w:pPr>
        <w:rPr>
          <w:rFonts w:ascii="Arial" w:hAnsi="Arial" w:cs="Arial"/>
          <w:sz w:val="20"/>
          <w:szCs w:val="24"/>
        </w:rPr>
      </w:pPr>
    </w:p>
    <w:p w14:paraId="4E1005D5" w14:textId="77777777" w:rsidR="009633B9" w:rsidRDefault="009633B9" w:rsidP="00DE1A7F">
      <w:pPr>
        <w:rPr>
          <w:rFonts w:ascii="Arial" w:hAnsi="Arial" w:cs="Arial"/>
          <w:b/>
          <w:sz w:val="20"/>
          <w:szCs w:val="24"/>
          <w:u w:val="single"/>
        </w:rPr>
      </w:pPr>
    </w:p>
    <w:p w14:paraId="16358FC9" w14:textId="76F5C83F" w:rsidR="00DE1A7F" w:rsidRPr="00D87898" w:rsidRDefault="00ED7D4B" w:rsidP="003012E9">
      <w:pPr>
        <w:outlineLvl w:val="0"/>
        <w:rPr>
          <w:rFonts w:ascii="Arial" w:hAnsi="Arial" w:cs="Arial"/>
          <w:b/>
          <w:sz w:val="20"/>
          <w:szCs w:val="24"/>
          <w:u w:val="single"/>
        </w:rPr>
      </w:pPr>
      <w:r w:rsidRPr="00D87898">
        <w:rPr>
          <w:rFonts w:ascii="Arial" w:hAnsi="Arial" w:cs="Arial"/>
          <w:b/>
          <w:sz w:val="20"/>
          <w:szCs w:val="24"/>
          <w:u w:val="single"/>
        </w:rPr>
        <w:t>Prerequisites</w:t>
      </w:r>
    </w:p>
    <w:p w14:paraId="1FD9C56C" w14:textId="77777777" w:rsidR="006D3CBE" w:rsidRPr="00D87898" w:rsidRDefault="006D3CBE" w:rsidP="00ED7D4B">
      <w:pPr>
        <w:pStyle w:val="ListParagraph"/>
        <w:numPr>
          <w:ilvl w:val="0"/>
          <w:numId w:val="1"/>
        </w:numPr>
        <w:rPr>
          <w:rFonts w:ascii="Arial" w:hAnsi="Arial" w:cs="Arial"/>
          <w:sz w:val="20"/>
          <w:szCs w:val="24"/>
        </w:rPr>
      </w:pPr>
      <w:r w:rsidRPr="00D87898">
        <w:rPr>
          <w:rFonts w:ascii="Arial" w:hAnsi="Arial" w:cs="Arial"/>
          <w:sz w:val="20"/>
          <w:szCs w:val="24"/>
        </w:rPr>
        <w:t>Java runtime environment</w:t>
      </w:r>
      <w:r w:rsidR="00175CA0" w:rsidRPr="00D87898">
        <w:rPr>
          <w:rFonts w:ascii="Arial" w:hAnsi="Arial" w:cs="Arial"/>
          <w:sz w:val="20"/>
          <w:szCs w:val="24"/>
        </w:rPr>
        <w:t xml:space="preserve"> (JRE)</w:t>
      </w:r>
    </w:p>
    <w:p w14:paraId="00778AF1" w14:textId="77777777" w:rsidR="00993F1E" w:rsidRPr="008716E9" w:rsidRDefault="00175CA0" w:rsidP="008716E9">
      <w:pPr>
        <w:ind w:left="360"/>
        <w:rPr>
          <w:rFonts w:ascii="Arial" w:hAnsi="Arial" w:cs="Arial"/>
          <w:sz w:val="20"/>
          <w:szCs w:val="24"/>
        </w:rPr>
      </w:pPr>
      <w:r w:rsidRPr="008716E9">
        <w:rPr>
          <w:rFonts w:ascii="Arial" w:hAnsi="Arial" w:cs="Arial"/>
          <w:sz w:val="20"/>
          <w:szCs w:val="24"/>
        </w:rPr>
        <w:t xml:space="preserve">To test if you have JRE installed and ready </w:t>
      </w:r>
      <w:r w:rsidR="00984DE4" w:rsidRPr="008716E9">
        <w:rPr>
          <w:rFonts w:ascii="Arial" w:hAnsi="Arial" w:cs="Arial"/>
          <w:sz w:val="20"/>
          <w:szCs w:val="24"/>
        </w:rPr>
        <w:t xml:space="preserve">to </w:t>
      </w:r>
      <w:r w:rsidRPr="008716E9">
        <w:rPr>
          <w:rFonts w:ascii="Arial" w:hAnsi="Arial" w:cs="Arial"/>
          <w:sz w:val="20"/>
          <w:szCs w:val="24"/>
        </w:rPr>
        <w:t>use, in</w:t>
      </w:r>
      <w:r w:rsidR="00E94AF7" w:rsidRPr="008716E9">
        <w:rPr>
          <w:rFonts w:ascii="Arial" w:hAnsi="Arial" w:cs="Arial"/>
          <w:sz w:val="20"/>
          <w:szCs w:val="24"/>
        </w:rPr>
        <w:t xml:space="preserve"> command window, </w:t>
      </w:r>
      <w:r w:rsidRPr="008716E9">
        <w:rPr>
          <w:rFonts w:ascii="Arial" w:hAnsi="Arial" w:cs="Arial"/>
          <w:sz w:val="20"/>
          <w:szCs w:val="24"/>
        </w:rPr>
        <w:t>type “java -version”</w:t>
      </w:r>
      <w:r w:rsidR="00CA5AF3" w:rsidRPr="008716E9">
        <w:rPr>
          <w:rFonts w:ascii="Arial" w:hAnsi="Arial" w:cs="Arial"/>
          <w:sz w:val="20"/>
          <w:szCs w:val="24"/>
        </w:rPr>
        <w:t>.  If it is</w:t>
      </w:r>
      <w:r w:rsidRPr="008716E9">
        <w:rPr>
          <w:rFonts w:ascii="Arial" w:hAnsi="Arial" w:cs="Arial"/>
          <w:sz w:val="20"/>
          <w:szCs w:val="24"/>
        </w:rPr>
        <w:t xml:space="preserve"> installed, command returns version information about JRE.</w:t>
      </w:r>
    </w:p>
    <w:p w14:paraId="0519F6B4" w14:textId="628B870D" w:rsidR="00133D67" w:rsidRDefault="002161F0" w:rsidP="004D6D8A">
      <w:pPr>
        <w:pStyle w:val="ListParagraph"/>
        <w:numPr>
          <w:ilvl w:val="0"/>
          <w:numId w:val="1"/>
        </w:numPr>
        <w:rPr>
          <w:rFonts w:ascii="Arial" w:hAnsi="Arial" w:cs="Arial"/>
          <w:sz w:val="20"/>
          <w:szCs w:val="24"/>
        </w:rPr>
      </w:pPr>
      <w:r>
        <w:rPr>
          <w:rFonts w:ascii="Arial" w:hAnsi="Arial" w:cs="Arial"/>
          <w:sz w:val="20"/>
          <w:szCs w:val="24"/>
        </w:rPr>
        <w:t xml:space="preserve">Curl </w:t>
      </w:r>
      <w:r w:rsidR="00147B99">
        <w:rPr>
          <w:rFonts w:ascii="Arial" w:hAnsi="Arial" w:cs="Arial"/>
          <w:sz w:val="20"/>
          <w:szCs w:val="24"/>
        </w:rPr>
        <w:t xml:space="preserve">7.5.4 </w:t>
      </w:r>
      <w:r w:rsidR="00214F41">
        <w:rPr>
          <w:rFonts w:ascii="Arial" w:hAnsi="Arial" w:cs="Arial"/>
          <w:sz w:val="20"/>
          <w:szCs w:val="24"/>
        </w:rPr>
        <w:t xml:space="preserve">or above </w:t>
      </w:r>
      <w:r>
        <w:rPr>
          <w:rFonts w:ascii="Arial" w:hAnsi="Arial" w:cs="Arial"/>
          <w:sz w:val="20"/>
          <w:szCs w:val="24"/>
        </w:rPr>
        <w:t>utility</w:t>
      </w:r>
    </w:p>
    <w:p w14:paraId="470986EE" w14:textId="08BD3006" w:rsidR="00A82708" w:rsidRDefault="00A82708" w:rsidP="00A82708">
      <w:pPr>
        <w:pStyle w:val="ListParagraph"/>
        <w:ind w:left="360"/>
        <w:rPr>
          <w:rFonts w:ascii="Arial" w:hAnsi="Arial" w:cs="Arial"/>
          <w:sz w:val="20"/>
          <w:szCs w:val="24"/>
        </w:rPr>
      </w:pPr>
      <w:r>
        <w:rPr>
          <w:rFonts w:ascii="Arial" w:hAnsi="Arial" w:cs="Arial"/>
          <w:sz w:val="20"/>
          <w:szCs w:val="24"/>
        </w:rPr>
        <w:t>To test if you have Curl instance and ready to use, in the command window, type “curl -</w:t>
      </w:r>
      <w:r w:rsidR="00214F41">
        <w:rPr>
          <w:rFonts w:ascii="Arial" w:hAnsi="Arial" w:cs="Arial"/>
          <w:sz w:val="20"/>
          <w:szCs w:val="24"/>
        </w:rPr>
        <w:t>-</w:t>
      </w:r>
      <w:r>
        <w:rPr>
          <w:rFonts w:ascii="Arial" w:hAnsi="Arial" w:cs="Arial"/>
          <w:sz w:val="20"/>
          <w:szCs w:val="24"/>
        </w:rPr>
        <w:t>version”. If it is installed, co</w:t>
      </w:r>
      <w:r w:rsidR="00E20D27">
        <w:rPr>
          <w:rFonts w:ascii="Arial" w:hAnsi="Arial" w:cs="Arial"/>
          <w:sz w:val="20"/>
          <w:szCs w:val="24"/>
        </w:rPr>
        <w:t>mmand returns version information about Curl.</w:t>
      </w:r>
    </w:p>
    <w:p w14:paraId="5019FEE1" w14:textId="77777777" w:rsidR="007B66DF" w:rsidRPr="00803D72" w:rsidRDefault="007B66DF" w:rsidP="007D3F1E">
      <w:pPr>
        <w:pStyle w:val="ListParagraph"/>
        <w:ind w:left="360"/>
        <w:rPr>
          <w:rFonts w:ascii="Arial" w:hAnsi="Arial" w:cs="Arial"/>
          <w:sz w:val="20"/>
          <w:szCs w:val="24"/>
        </w:rPr>
      </w:pPr>
    </w:p>
    <w:p w14:paraId="1053D883" w14:textId="7BCD2674" w:rsidR="002E56C7" w:rsidRDefault="00863D7B" w:rsidP="003012E9">
      <w:pPr>
        <w:spacing w:before="240" w:after="0"/>
        <w:outlineLvl w:val="0"/>
        <w:rPr>
          <w:rFonts w:ascii="Arial" w:hAnsi="Arial" w:cs="Arial"/>
          <w:b/>
          <w:sz w:val="20"/>
          <w:szCs w:val="24"/>
          <w:u w:val="single"/>
        </w:rPr>
      </w:pPr>
      <w:r w:rsidRPr="00D87898">
        <w:rPr>
          <w:rFonts w:ascii="Arial" w:hAnsi="Arial" w:cs="Arial"/>
          <w:b/>
          <w:sz w:val="20"/>
          <w:szCs w:val="24"/>
          <w:u w:val="single"/>
        </w:rPr>
        <w:t xml:space="preserve">Instructions on Setting Up HPC DME </w:t>
      </w:r>
      <w:r w:rsidR="00D71E80" w:rsidRPr="00D87898">
        <w:rPr>
          <w:rFonts w:ascii="Arial" w:hAnsi="Arial" w:cs="Arial"/>
          <w:b/>
          <w:sz w:val="20"/>
          <w:szCs w:val="24"/>
          <w:u w:val="single"/>
        </w:rPr>
        <w:t>Client Utilities</w:t>
      </w:r>
    </w:p>
    <w:p w14:paraId="08492914" w14:textId="77777777" w:rsidR="007D3F1E" w:rsidRDefault="007D3F1E" w:rsidP="007D3F1E">
      <w:pPr>
        <w:spacing w:after="0"/>
        <w:rPr>
          <w:rFonts w:ascii="Arial" w:hAnsi="Arial" w:cs="Arial"/>
          <w:b/>
          <w:sz w:val="20"/>
          <w:szCs w:val="24"/>
          <w:u w:val="single"/>
        </w:rPr>
      </w:pPr>
    </w:p>
    <w:p w14:paraId="24C9BF0E" w14:textId="59C5A06D" w:rsidR="002E56C7" w:rsidRDefault="00DF072F" w:rsidP="007D3F1E">
      <w:pPr>
        <w:pStyle w:val="ListParagraph"/>
        <w:numPr>
          <w:ilvl w:val="0"/>
          <w:numId w:val="3"/>
        </w:numPr>
        <w:jc w:val="both"/>
        <w:rPr>
          <w:rFonts w:ascii="Arial" w:hAnsi="Arial" w:cs="Arial"/>
          <w:sz w:val="20"/>
          <w:szCs w:val="24"/>
        </w:rPr>
      </w:pPr>
      <w:r w:rsidRPr="00D87898">
        <w:rPr>
          <w:rFonts w:ascii="Arial" w:hAnsi="Arial" w:cs="Arial"/>
          <w:sz w:val="20"/>
          <w:szCs w:val="24"/>
        </w:rPr>
        <w:t>From GitH</w:t>
      </w:r>
      <w:r w:rsidR="00D71E80" w:rsidRPr="00D87898">
        <w:rPr>
          <w:rFonts w:ascii="Arial" w:hAnsi="Arial" w:cs="Arial"/>
          <w:sz w:val="20"/>
          <w:szCs w:val="24"/>
        </w:rPr>
        <w:t>u</w:t>
      </w:r>
      <w:r w:rsidR="003012E9">
        <w:rPr>
          <w:rFonts w:ascii="Arial" w:hAnsi="Arial" w:cs="Arial"/>
          <w:sz w:val="20"/>
          <w:szCs w:val="24"/>
        </w:rPr>
        <w:t xml:space="preserve">b, </w:t>
      </w:r>
      <w:r w:rsidR="005A0DAD">
        <w:rPr>
          <w:rFonts w:ascii="Arial" w:hAnsi="Arial" w:cs="Arial"/>
          <w:sz w:val="20"/>
          <w:szCs w:val="24"/>
        </w:rPr>
        <w:t>checkout</w:t>
      </w:r>
      <w:r w:rsidR="003012E9">
        <w:rPr>
          <w:rFonts w:ascii="Arial" w:hAnsi="Arial" w:cs="Arial"/>
          <w:sz w:val="20"/>
          <w:szCs w:val="24"/>
        </w:rPr>
        <w:t xml:space="preserve"> </w:t>
      </w:r>
      <w:r w:rsidR="00740530">
        <w:rPr>
          <w:rFonts w:ascii="Arial" w:hAnsi="Arial" w:cs="Arial"/>
          <w:sz w:val="20"/>
          <w:szCs w:val="24"/>
        </w:rPr>
        <w:t xml:space="preserve">the release branch </w:t>
      </w:r>
      <w:r w:rsidR="005A0DAD">
        <w:rPr>
          <w:rFonts w:ascii="Arial" w:hAnsi="Arial" w:cs="Arial"/>
          <w:sz w:val="20"/>
          <w:szCs w:val="24"/>
        </w:rPr>
        <w:t>(releases/&lt;version number&gt;</w:t>
      </w:r>
      <w:r w:rsidR="007821E2">
        <w:rPr>
          <w:rFonts w:ascii="Arial" w:hAnsi="Arial" w:cs="Arial"/>
          <w:sz w:val="20"/>
          <w:szCs w:val="24"/>
        </w:rPr>
        <w:t>)</w:t>
      </w:r>
      <w:r w:rsidR="005A0DAD">
        <w:rPr>
          <w:rFonts w:ascii="Arial" w:hAnsi="Arial" w:cs="Arial"/>
          <w:sz w:val="20"/>
          <w:szCs w:val="24"/>
        </w:rPr>
        <w:t xml:space="preserve"> </w:t>
      </w:r>
      <w:r w:rsidR="00740530">
        <w:rPr>
          <w:rFonts w:ascii="Arial" w:hAnsi="Arial" w:cs="Arial"/>
          <w:sz w:val="20"/>
          <w:szCs w:val="24"/>
        </w:rPr>
        <w:t>of the HPC_</w:t>
      </w:r>
      <w:r w:rsidR="006F3DDB">
        <w:rPr>
          <w:rFonts w:ascii="Arial" w:hAnsi="Arial" w:cs="Arial"/>
          <w:sz w:val="20"/>
          <w:szCs w:val="24"/>
        </w:rPr>
        <w:t xml:space="preserve">DME_APIs repository at </w:t>
      </w:r>
      <w:hyperlink r:id="rId8" w:history="1">
        <w:r w:rsidR="006F3DDB" w:rsidRPr="005B4E6F">
          <w:rPr>
            <w:rStyle w:val="Hyperlink"/>
            <w:rFonts w:ascii="Arial" w:hAnsi="Arial" w:cs="Arial"/>
            <w:sz w:val="20"/>
            <w:szCs w:val="24"/>
          </w:rPr>
          <w:t>https://github.com/CBIIT/HPC_DME_APIs</w:t>
        </w:r>
      </w:hyperlink>
      <w:r w:rsidR="00D71E80" w:rsidRPr="00D87898">
        <w:rPr>
          <w:rFonts w:ascii="Arial" w:hAnsi="Arial" w:cs="Arial"/>
          <w:sz w:val="20"/>
          <w:szCs w:val="24"/>
        </w:rPr>
        <w:t>.</w:t>
      </w:r>
      <w:r w:rsidR="006F3DDB">
        <w:rPr>
          <w:rFonts w:ascii="Arial" w:hAnsi="Arial" w:cs="Arial"/>
          <w:sz w:val="20"/>
          <w:szCs w:val="24"/>
        </w:rPr>
        <w:t xml:space="preserve">  For e.g., if the release number is 1.6.0, then run the command</w:t>
      </w:r>
    </w:p>
    <w:p w14:paraId="0FA589F0" w14:textId="4AFC7E9C" w:rsidR="002F5474" w:rsidRPr="00672C37" w:rsidRDefault="006F3DDB" w:rsidP="00672C37">
      <w:pPr>
        <w:jc w:val="both"/>
        <w:rPr>
          <w:rFonts w:ascii="Times New Roman" w:hAnsi="Times New Roman"/>
        </w:rPr>
      </w:pPr>
      <w:r>
        <w:rPr>
          <w:rFonts w:ascii="Helvetica Neue" w:hAnsi="Helvetica Neue" w:cs="Helvetica Neue"/>
          <w:color w:val="000000"/>
          <w:sz w:val="24"/>
          <w:szCs w:val="24"/>
        </w:rPr>
        <w:t xml:space="preserve">       </w:t>
      </w:r>
      <w:proofErr w:type="spellStart"/>
      <w:r w:rsidRPr="00672C37">
        <w:rPr>
          <w:rFonts w:ascii="Times New Roman" w:hAnsi="Times New Roman" w:cs="Helvetica Neue"/>
          <w:color w:val="000000"/>
          <w:szCs w:val="24"/>
        </w:rPr>
        <w:t>git</w:t>
      </w:r>
      <w:proofErr w:type="spellEnd"/>
      <w:r w:rsidRPr="00672C37">
        <w:rPr>
          <w:rFonts w:ascii="Times New Roman" w:hAnsi="Times New Roman" w:cs="Helvetica Neue"/>
          <w:color w:val="000000"/>
          <w:szCs w:val="24"/>
        </w:rPr>
        <w:t xml:space="preserve"> clone -b releases/1.6.</w:t>
      </w:r>
      <w:proofErr w:type="gramStart"/>
      <w:r w:rsidRPr="00672C37">
        <w:rPr>
          <w:rFonts w:ascii="Times New Roman" w:hAnsi="Times New Roman" w:cs="Helvetica Neue"/>
          <w:color w:val="000000"/>
          <w:szCs w:val="24"/>
        </w:rPr>
        <w:t>0  https://github.com/CBIIT/HPC_DME_APIs.git</w:t>
      </w:r>
      <w:proofErr w:type="gramEnd"/>
    </w:p>
    <w:p w14:paraId="29672756" w14:textId="539203CF" w:rsidR="00D94973" w:rsidRDefault="006F3DDB">
      <w:pPr>
        <w:pStyle w:val="ListParagraph"/>
        <w:numPr>
          <w:ilvl w:val="0"/>
          <w:numId w:val="3"/>
        </w:numPr>
        <w:jc w:val="both"/>
        <w:rPr>
          <w:rFonts w:ascii="Arial" w:hAnsi="Arial" w:cs="Arial"/>
          <w:sz w:val="20"/>
          <w:szCs w:val="24"/>
        </w:rPr>
      </w:pPr>
      <w:r>
        <w:rPr>
          <w:rFonts w:ascii="Arial" w:hAnsi="Arial" w:cs="Arial"/>
          <w:sz w:val="20"/>
          <w:szCs w:val="24"/>
        </w:rPr>
        <w:t xml:space="preserve">Cd </w:t>
      </w:r>
      <w:proofErr w:type="gramStart"/>
      <w:r w:rsidR="000946EC">
        <w:rPr>
          <w:rFonts w:ascii="Arial" w:hAnsi="Arial" w:cs="Arial"/>
          <w:sz w:val="20"/>
          <w:szCs w:val="24"/>
        </w:rPr>
        <w:t>to .</w:t>
      </w:r>
      <w:proofErr w:type="gramEnd"/>
      <w:r w:rsidR="000946EC">
        <w:rPr>
          <w:rFonts w:ascii="Arial" w:hAnsi="Arial" w:cs="Arial"/>
          <w:sz w:val="20"/>
          <w:szCs w:val="24"/>
        </w:rPr>
        <w:t>/</w:t>
      </w:r>
      <w:proofErr w:type="spellStart"/>
      <w:r w:rsidR="000946EC">
        <w:rPr>
          <w:rFonts w:ascii="Arial" w:hAnsi="Arial" w:cs="Arial"/>
          <w:sz w:val="20"/>
          <w:szCs w:val="24"/>
        </w:rPr>
        <w:t>utils</w:t>
      </w:r>
      <w:proofErr w:type="spellEnd"/>
      <w:r w:rsidR="000946EC">
        <w:rPr>
          <w:rFonts w:ascii="Arial" w:hAnsi="Arial" w:cs="Arial"/>
          <w:sz w:val="20"/>
          <w:szCs w:val="24"/>
        </w:rPr>
        <w:t xml:space="preserve"> directory</w:t>
      </w:r>
      <w:r w:rsidR="002F5474" w:rsidRPr="00672C37">
        <w:rPr>
          <w:rFonts w:ascii="Arial" w:hAnsi="Arial" w:cs="Arial"/>
          <w:sz w:val="20"/>
          <w:szCs w:val="24"/>
        </w:rPr>
        <w:t xml:space="preserve">, </w:t>
      </w:r>
      <w:r w:rsidR="000E29DC">
        <w:rPr>
          <w:rFonts w:ascii="Arial" w:hAnsi="Arial" w:cs="Arial"/>
          <w:sz w:val="20"/>
          <w:szCs w:val="24"/>
        </w:rPr>
        <w:t xml:space="preserve">and </w:t>
      </w:r>
      <w:r w:rsidR="00D94973">
        <w:rPr>
          <w:rFonts w:ascii="Arial" w:hAnsi="Arial" w:cs="Arial"/>
          <w:sz w:val="20"/>
          <w:szCs w:val="24"/>
        </w:rPr>
        <w:t xml:space="preserve">rename or copy </w:t>
      </w:r>
      <w:proofErr w:type="spellStart"/>
      <w:r w:rsidR="00D94973">
        <w:rPr>
          <w:rFonts w:ascii="Arial" w:hAnsi="Arial" w:cs="Arial"/>
          <w:sz w:val="20"/>
          <w:szCs w:val="24"/>
        </w:rPr>
        <w:t>hpcdme.properties</w:t>
      </w:r>
      <w:proofErr w:type="spellEnd"/>
      <w:r w:rsidR="00D94973">
        <w:rPr>
          <w:rFonts w:ascii="Arial" w:hAnsi="Arial" w:cs="Arial"/>
          <w:sz w:val="20"/>
          <w:szCs w:val="24"/>
        </w:rPr>
        <w:t xml:space="preserve">-sample to </w:t>
      </w:r>
      <w:proofErr w:type="spellStart"/>
      <w:r w:rsidR="00D94973">
        <w:rPr>
          <w:rFonts w:ascii="Arial" w:hAnsi="Arial" w:cs="Arial"/>
          <w:sz w:val="20"/>
          <w:szCs w:val="24"/>
        </w:rPr>
        <w:t>hpcdme.properties</w:t>
      </w:r>
      <w:proofErr w:type="spellEnd"/>
      <w:r w:rsidR="00D94973">
        <w:rPr>
          <w:rFonts w:ascii="Arial" w:hAnsi="Arial" w:cs="Arial"/>
          <w:sz w:val="20"/>
          <w:szCs w:val="24"/>
        </w:rPr>
        <w:t>.</w:t>
      </w:r>
    </w:p>
    <w:p w14:paraId="5CA9785A" w14:textId="23A8ED93" w:rsidR="00E54B64" w:rsidRPr="00672C37" w:rsidRDefault="00D94973">
      <w:pPr>
        <w:pStyle w:val="ListParagraph"/>
        <w:numPr>
          <w:ilvl w:val="0"/>
          <w:numId w:val="3"/>
        </w:numPr>
        <w:jc w:val="both"/>
        <w:rPr>
          <w:rFonts w:ascii="Arial" w:hAnsi="Arial" w:cs="Arial"/>
          <w:sz w:val="20"/>
          <w:szCs w:val="24"/>
        </w:rPr>
      </w:pPr>
      <w:r>
        <w:rPr>
          <w:rFonts w:ascii="Arial" w:hAnsi="Arial" w:cs="Arial"/>
          <w:sz w:val="20"/>
          <w:szCs w:val="24"/>
        </w:rPr>
        <w:lastRenderedPageBreak/>
        <w:t>E</w:t>
      </w:r>
      <w:r w:rsidR="002F5474" w:rsidRPr="00672C37">
        <w:rPr>
          <w:rFonts w:ascii="Arial" w:hAnsi="Arial" w:cs="Arial"/>
          <w:sz w:val="20"/>
          <w:szCs w:val="24"/>
        </w:rPr>
        <w:t xml:space="preserve">dit </w:t>
      </w:r>
      <w:proofErr w:type="spellStart"/>
      <w:proofErr w:type="gramStart"/>
      <w:r w:rsidR="002F5474" w:rsidRPr="00672C37">
        <w:rPr>
          <w:rFonts w:ascii="Arial" w:hAnsi="Arial" w:cs="Arial"/>
          <w:i/>
          <w:sz w:val="20"/>
          <w:szCs w:val="24"/>
        </w:rPr>
        <w:t>hpcdme.properties</w:t>
      </w:r>
      <w:proofErr w:type="spellEnd"/>
      <w:proofErr w:type="gramEnd"/>
      <w:r w:rsidR="002F5474" w:rsidRPr="00672C37">
        <w:rPr>
          <w:rFonts w:ascii="Arial" w:hAnsi="Arial" w:cs="Arial"/>
          <w:sz w:val="20"/>
          <w:szCs w:val="24"/>
        </w:rPr>
        <w:t xml:space="preserve"> file to make </w:t>
      </w:r>
      <w:r w:rsidR="007006E0" w:rsidRPr="00672C37">
        <w:rPr>
          <w:rFonts w:ascii="Arial" w:hAnsi="Arial" w:cs="Arial"/>
          <w:sz w:val="20"/>
          <w:szCs w:val="24"/>
        </w:rPr>
        <w:t>configuration</w:t>
      </w:r>
      <w:r w:rsidR="007E39D4" w:rsidRPr="00672C37">
        <w:rPr>
          <w:rFonts w:ascii="Arial" w:hAnsi="Arial" w:cs="Arial"/>
          <w:sz w:val="20"/>
          <w:szCs w:val="24"/>
        </w:rPr>
        <w:t xml:space="preserve"> changes</w:t>
      </w:r>
      <w:r w:rsidR="002F5474" w:rsidRPr="00672C37">
        <w:rPr>
          <w:rFonts w:ascii="Arial" w:hAnsi="Arial" w:cs="Arial"/>
          <w:sz w:val="20"/>
          <w:szCs w:val="24"/>
        </w:rPr>
        <w:t xml:space="preserve">.  </w:t>
      </w:r>
      <w:r w:rsidR="007E39D4" w:rsidRPr="00672C37">
        <w:rPr>
          <w:rFonts w:ascii="Arial" w:hAnsi="Arial" w:cs="Arial"/>
          <w:sz w:val="20"/>
          <w:szCs w:val="24"/>
        </w:rPr>
        <w:t>S</w:t>
      </w:r>
      <w:r w:rsidR="002F5474" w:rsidRPr="00672C37">
        <w:rPr>
          <w:rFonts w:ascii="Arial" w:hAnsi="Arial" w:cs="Arial"/>
          <w:sz w:val="20"/>
          <w:szCs w:val="24"/>
        </w:rPr>
        <w:t>ub-items</w:t>
      </w:r>
      <w:r w:rsidR="000F7C6D" w:rsidRPr="00672C37">
        <w:rPr>
          <w:rFonts w:ascii="Arial" w:hAnsi="Arial" w:cs="Arial"/>
          <w:sz w:val="20"/>
          <w:szCs w:val="24"/>
        </w:rPr>
        <w:t xml:space="preserve"> a-d</w:t>
      </w:r>
      <w:r w:rsidR="002F5474" w:rsidRPr="00672C37">
        <w:rPr>
          <w:rFonts w:ascii="Arial" w:hAnsi="Arial" w:cs="Arial"/>
          <w:sz w:val="20"/>
          <w:szCs w:val="24"/>
        </w:rPr>
        <w:t xml:space="preserve"> below offer elaboration about this.  It is recommended to make backup copy of this file</w:t>
      </w:r>
      <w:r w:rsidR="00D00C72" w:rsidRPr="00672C37">
        <w:rPr>
          <w:rFonts w:ascii="Arial" w:hAnsi="Arial" w:cs="Arial"/>
          <w:sz w:val="20"/>
          <w:szCs w:val="24"/>
        </w:rPr>
        <w:t xml:space="preserve"> before editing</w:t>
      </w:r>
      <w:r w:rsidR="002F5474" w:rsidRPr="00672C37">
        <w:rPr>
          <w:rFonts w:ascii="Arial" w:hAnsi="Arial" w:cs="Arial"/>
          <w:sz w:val="20"/>
          <w:szCs w:val="24"/>
        </w:rPr>
        <w:t>.</w:t>
      </w:r>
    </w:p>
    <w:p w14:paraId="0165D51D" w14:textId="29317AE0" w:rsidR="00D94973" w:rsidRDefault="00D94973" w:rsidP="00E54B64">
      <w:pPr>
        <w:pStyle w:val="ListParagraph"/>
        <w:numPr>
          <w:ilvl w:val="1"/>
          <w:numId w:val="3"/>
        </w:numPr>
        <w:rPr>
          <w:rFonts w:ascii="Arial" w:hAnsi="Arial" w:cs="Arial"/>
          <w:sz w:val="20"/>
          <w:szCs w:val="24"/>
        </w:rPr>
      </w:pPr>
      <w:r>
        <w:rPr>
          <w:rFonts w:ascii="Arial" w:hAnsi="Arial" w:cs="Arial"/>
          <w:sz w:val="20"/>
          <w:szCs w:val="24"/>
        </w:rPr>
        <w:t xml:space="preserve">Uncomment the </w:t>
      </w:r>
      <w:r w:rsidR="0057499B">
        <w:rPr>
          <w:rFonts w:ascii="Arial" w:hAnsi="Arial" w:cs="Arial"/>
          <w:sz w:val="20"/>
          <w:szCs w:val="24"/>
        </w:rPr>
        <w:t>UAT Server settings or the P</w:t>
      </w:r>
      <w:r>
        <w:rPr>
          <w:rFonts w:ascii="Arial" w:hAnsi="Arial" w:cs="Arial"/>
          <w:sz w:val="20"/>
          <w:szCs w:val="24"/>
        </w:rPr>
        <w:t>roduction Server settings depending on which environment you want to connect to. By default, the UAT server settings are enabled.</w:t>
      </w:r>
    </w:p>
    <w:p w14:paraId="6C7B0F6D" w14:textId="22AEDDEC" w:rsidR="00E54B64" w:rsidRPr="00D87898" w:rsidRDefault="00D94973" w:rsidP="00E54B64">
      <w:pPr>
        <w:pStyle w:val="ListParagraph"/>
        <w:numPr>
          <w:ilvl w:val="1"/>
          <w:numId w:val="3"/>
        </w:numPr>
        <w:rPr>
          <w:rFonts w:ascii="Arial" w:hAnsi="Arial" w:cs="Arial"/>
          <w:sz w:val="20"/>
          <w:szCs w:val="24"/>
        </w:rPr>
      </w:pPr>
      <w:r>
        <w:rPr>
          <w:rFonts w:ascii="Arial" w:hAnsi="Arial" w:cs="Arial"/>
          <w:sz w:val="20"/>
          <w:szCs w:val="24"/>
        </w:rPr>
        <w:t>Set the</w:t>
      </w:r>
      <w:r w:rsidR="00E54B64" w:rsidRPr="00D87898">
        <w:rPr>
          <w:rFonts w:ascii="Arial" w:hAnsi="Arial" w:cs="Arial"/>
          <w:sz w:val="20"/>
          <w:szCs w:val="24"/>
        </w:rPr>
        <w:t xml:space="preserve"> </w:t>
      </w:r>
      <w:proofErr w:type="spellStart"/>
      <w:proofErr w:type="gramStart"/>
      <w:r w:rsidR="00E54B64" w:rsidRPr="00D87898">
        <w:rPr>
          <w:rFonts w:ascii="Arial" w:hAnsi="Arial" w:cs="Arial"/>
          <w:i/>
          <w:sz w:val="20"/>
          <w:szCs w:val="24"/>
        </w:rPr>
        <w:t>hpc.ssl.keystore</w:t>
      </w:r>
      <w:proofErr w:type="gramEnd"/>
      <w:r w:rsidR="007B4D3E" w:rsidRPr="00D87898">
        <w:rPr>
          <w:rFonts w:ascii="Arial" w:hAnsi="Arial" w:cs="Arial"/>
          <w:i/>
          <w:sz w:val="20"/>
          <w:szCs w:val="24"/>
        </w:rPr>
        <w:t>.password</w:t>
      </w:r>
      <w:proofErr w:type="spellEnd"/>
      <w:r w:rsidR="00E54B64" w:rsidRPr="00D87898">
        <w:rPr>
          <w:rFonts w:ascii="Arial" w:hAnsi="Arial" w:cs="Arial"/>
          <w:sz w:val="20"/>
          <w:szCs w:val="24"/>
        </w:rPr>
        <w:t xml:space="preserve"> property to correct value.  Request </w:t>
      </w:r>
      <w:r w:rsidR="007B4D3E" w:rsidRPr="00D87898">
        <w:rPr>
          <w:rFonts w:ascii="Arial" w:hAnsi="Arial" w:cs="Arial"/>
          <w:sz w:val="20"/>
          <w:szCs w:val="24"/>
        </w:rPr>
        <w:t xml:space="preserve">this password from appropriate </w:t>
      </w:r>
      <w:r w:rsidR="00E54B64" w:rsidRPr="00D87898">
        <w:rPr>
          <w:rFonts w:ascii="Arial" w:hAnsi="Arial" w:cs="Arial"/>
          <w:sz w:val="20"/>
          <w:szCs w:val="24"/>
        </w:rPr>
        <w:t xml:space="preserve">HPC DME </w:t>
      </w:r>
      <w:r w:rsidR="007B4D3E" w:rsidRPr="00D87898">
        <w:rPr>
          <w:rFonts w:ascii="Arial" w:hAnsi="Arial" w:cs="Arial"/>
          <w:sz w:val="20"/>
          <w:szCs w:val="24"/>
        </w:rPr>
        <w:t>technical point of contact.</w:t>
      </w:r>
    </w:p>
    <w:p w14:paraId="480BB6AB" w14:textId="77777777" w:rsidR="007B4D3E" w:rsidRPr="00F55841" w:rsidRDefault="007B4D3E" w:rsidP="008716E9">
      <w:pPr>
        <w:pStyle w:val="ListParagraph"/>
        <w:numPr>
          <w:ilvl w:val="1"/>
          <w:numId w:val="3"/>
        </w:numPr>
        <w:jc w:val="both"/>
        <w:rPr>
          <w:rFonts w:ascii="Arial" w:hAnsi="Arial" w:cs="Arial"/>
          <w:sz w:val="20"/>
          <w:szCs w:val="24"/>
        </w:rPr>
      </w:pPr>
      <w:r w:rsidRPr="00D87898">
        <w:rPr>
          <w:rFonts w:ascii="Arial" w:hAnsi="Arial" w:cs="Arial"/>
          <w:sz w:val="20"/>
          <w:szCs w:val="24"/>
        </w:rPr>
        <w:t xml:space="preserve">Change </w:t>
      </w:r>
      <w:proofErr w:type="spellStart"/>
      <w:r w:rsidRPr="00D87898">
        <w:rPr>
          <w:rFonts w:ascii="Arial" w:hAnsi="Arial" w:cs="Arial"/>
          <w:i/>
          <w:sz w:val="20"/>
          <w:szCs w:val="24"/>
        </w:rPr>
        <w:t>hpc.user</w:t>
      </w:r>
      <w:proofErr w:type="spellEnd"/>
      <w:r w:rsidRPr="00D87898">
        <w:rPr>
          <w:rFonts w:ascii="Arial" w:hAnsi="Arial" w:cs="Arial"/>
          <w:sz w:val="20"/>
          <w:szCs w:val="24"/>
        </w:rPr>
        <w:t xml:space="preserve"> property to your username (a.k.a. your NIH username).</w:t>
      </w:r>
    </w:p>
    <w:p w14:paraId="046B9185" w14:textId="77777777" w:rsidR="00F7321F" w:rsidRPr="00D87898" w:rsidRDefault="00465462" w:rsidP="008716E9">
      <w:pPr>
        <w:pStyle w:val="ListParagraph"/>
        <w:numPr>
          <w:ilvl w:val="1"/>
          <w:numId w:val="3"/>
        </w:numPr>
        <w:jc w:val="both"/>
        <w:rPr>
          <w:rFonts w:ascii="Arial" w:hAnsi="Arial" w:cs="Arial"/>
          <w:sz w:val="20"/>
          <w:szCs w:val="24"/>
        </w:rPr>
      </w:pPr>
      <w:r w:rsidRPr="00D87898">
        <w:rPr>
          <w:rFonts w:ascii="Arial" w:hAnsi="Arial" w:cs="Arial"/>
          <w:sz w:val="20"/>
          <w:szCs w:val="24"/>
        </w:rPr>
        <w:t>Optionally</w:t>
      </w:r>
      <w:r w:rsidR="00FC60D4" w:rsidRPr="00D87898">
        <w:rPr>
          <w:rFonts w:ascii="Arial" w:hAnsi="Arial" w:cs="Arial"/>
          <w:sz w:val="20"/>
          <w:szCs w:val="24"/>
        </w:rPr>
        <w:t xml:space="preserve"> for Globus integration</w:t>
      </w:r>
      <w:r w:rsidRPr="00D87898">
        <w:rPr>
          <w:rFonts w:ascii="Arial" w:hAnsi="Arial" w:cs="Arial"/>
          <w:sz w:val="20"/>
          <w:szCs w:val="24"/>
        </w:rPr>
        <w:t xml:space="preserve">, </w:t>
      </w:r>
      <w:r w:rsidR="009426C5" w:rsidRPr="00D87898">
        <w:rPr>
          <w:rFonts w:ascii="Arial" w:hAnsi="Arial" w:cs="Arial"/>
          <w:sz w:val="20"/>
          <w:szCs w:val="24"/>
        </w:rPr>
        <w:t xml:space="preserve">uncomment and </w:t>
      </w:r>
      <w:r w:rsidRPr="00D87898">
        <w:rPr>
          <w:rFonts w:ascii="Arial" w:hAnsi="Arial" w:cs="Arial"/>
          <w:sz w:val="20"/>
          <w:szCs w:val="24"/>
        </w:rPr>
        <w:t xml:space="preserve">change </w:t>
      </w:r>
      <w:proofErr w:type="spellStart"/>
      <w:r w:rsidR="00FC60D4" w:rsidRPr="00D87898">
        <w:rPr>
          <w:rFonts w:ascii="Arial" w:hAnsi="Arial" w:cs="Arial"/>
          <w:i/>
          <w:sz w:val="20"/>
          <w:szCs w:val="24"/>
        </w:rPr>
        <w:t>hpc.</w:t>
      </w:r>
      <w:proofErr w:type="gramStart"/>
      <w:r w:rsidR="00FC60D4" w:rsidRPr="00D87898">
        <w:rPr>
          <w:rFonts w:ascii="Arial" w:hAnsi="Arial" w:cs="Arial"/>
          <w:i/>
          <w:sz w:val="20"/>
          <w:szCs w:val="24"/>
        </w:rPr>
        <w:t>default.globus</w:t>
      </w:r>
      <w:proofErr w:type="gramEnd"/>
      <w:r w:rsidR="00FC60D4" w:rsidRPr="00D87898">
        <w:rPr>
          <w:rFonts w:ascii="Arial" w:hAnsi="Arial" w:cs="Arial"/>
          <w:i/>
          <w:sz w:val="20"/>
          <w:szCs w:val="24"/>
        </w:rPr>
        <w:t>.endpoint</w:t>
      </w:r>
      <w:proofErr w:type="spellEnd"/>
      <w:r w:rsidR="00FC60D4" w:rsidRPr="00D87898">
        <w:rPr>
          <w:rFonts w:ascii="Arial" w:hAnsi="Arial" w:cs="Arial"/>
          <w:sz w:val="20"/>
          <w:szCs w:val="24"/>
        </w:rPr>
        <w:t xml:space="preserve"> property to UUID of Globus endpoint to utilize.</w:t>
      </w:r>
    </w:p>
    <w:p w14:paraId="2DBA552A" w14:textId="77777777" w:rsidR="00F7321F" w:rsidRPr="00D87898" w:rsidRDefault="0080228A" w:rsidP="008716E9">
      <w:pPr>
        <w:pStyle w:val="ListParagraph"/>
        <w:numPr>
          <w:ilvl w:val="1"/>
          <w:numId w:val="3"/>
        </w:numPr>
        <w:jc w:val="both"/>
        <w:rPr>
          <w:rFonts w:ascii="Arial" w:hAnsi="Arial" w:cs="Arial"/>
          <w:sz w:val="20"/>
          <w:szCs w:val="24"/>
        </w:rPr>
      </w:pPr>
      <w:r w:rsidRPr="00D87898">
        <w:rPr>
          <w:rFonts w:ascii="Arial" w:hAnsi="Arial" w:cs="Arial"/>
          <w:sz w:val="20"/>
          <w:szCs w:val="24"/>
        </w:rPr>
        <w:t>For other properties not mentioned above, o</w:t>
      </w:r>
      <w:r w:rsidR="00F7321F" w:rsidRPr="00D87898">
        <w:rPr>
          <w:rFonts w:ascii="Arial" w:hAnsi="Arial" w:cs="Arial"/>
          <w:sz w:val="20"/>
          <w:szCs w:val="24"/>
        </w:rPr>
        <w:t xml:space="preserve">nly change </w:t>
      </w:r>
      <w:r w:rsidRPr="00D87898">
        <w:rPr>
          <w:rFonts w:ascii="Arial" w:hAnsi="Arial" w:cs="Arial"/>
          <w:sz w:val="20"/>
          <w:szCs w:val="24"/>
        </w:rPr>
        <w:t xml:space="preserve">settings </w:t>
      </w:r>
      <w:r w:rsidR="00F7321F" w:rsidRPr="00D87898">
        <w:rPr>
          <w:rFonts w:ascii="Arial" w:hAnsi="Arial" w:cs="Arial"/>
          <w:sz w:val="20"/>
          <w:szCs w:val="24"/>
        </w:rPr>
        <w:t>if you are confident you know what you are doing.</w:t>
      </w:r>
      <w:r w:rsidR="00C21592" w:rsidRPr="00D87898">
        <w:rPr>
          <w:rFonts w:ascii="Arial" w:hAnsi="Arial" w:cs="Arial"/>
          <w:sz w:val="20"/>
          <w:szCs w:val="24"/>
        </w:rPr>
        <w:t xml:space="preserve">  Otherwise, leave them as-is.</w:t>
      </w:r>
    </w:p>
    <w:p w14:paraId="6061E86C" w14:textId="77777777" w:rsidR="00E54B64" w:rsidRPr="00D87898" w:rsidRDefault="00E54B64" w:rsidP="00E54B64">
      <w:pPr>
        <w:pStyle w:val="ListParagraph"/>
        <w:rPr>
          <w:rFonts w:ascii="Arial" w:hAnsi="Arial" w:cs="Arial"/>
          <w:sz w:val="20"/>
          <w:szCs w:val="24"/>
        </w:rPr>
      </w:pPr>
    </w:p>
    <w:p w14:paraId="271E71F8" w14:textId="77777777" w:rsidR="00FF17DA" w:rsidRPr="00FF17DA" w:rsidRDefault="00FF17DA" w:rsidP="00FF17DA">
      <w:pPr>
        <w:pStyle w:val="ListParagraph"/>
        <w:numPr>
          <w:ilvl w:val="0"/>
          <w:numId w:val="3"/>
        </w:numPr>
        <w:rPr>
          <w:rFonts w:ascii="Arial" w:hAnsi="Arial" w:cs="Arial"/>
          <w:sz w:val="24"/>
          <w:szCs w:val="24"/>
        </w:rPr>
      </w:pPr>
      <w:r w:rsidRPr="00D87898">
        <w:rPr>
          <w:rFonts w:ascii="Arial" w:hAnsi="Arial" w:cs="Arial"/>
          <w:sz w:val="20"/>
          <w:szCs w:val="24"/>
        </w:rPr>
        <w:t>For Cygwin users only</w:t>
      </w:r>
      <w:r w:rsidR="004E07B0" w:rsidRPr="00D87898">
        <w:rPr>
          <w:rFonts w:ascii="Arial" w:hAnsi="Arial" w:cs="Arial"/>
          <w:sz w:val="20"/>
          <w:szCs w:val="24"/>
        </w:rPr>
        <w:t xml:space="preserve">, </w:t>
      </w:r>
      <w:r w:rsidRPr="00D87898">
        <w:rPr>
          <w:rFonts w:ascii="Arial" w:hAnsi="Arial" w:cs="Arial"/>
          <w:sz w:val="20"/>
          <w:szCs w:val="24"/>
        </w:rPr>
        <w:t xml:space="preserve">run following command to alter </w:t>
      </w:r>
      <w:r w:rsidRPr="00D87898">
        <w:rPr>
          <w:rFonts w:ascii="Arial" w:hAnsi="Arial" w:cs="Arial"/>
          <w:i/>
          <w:sz w:val="20"/>
          <w:szCs w:val="24"/>
        </w:rPr>
        <w:t>functions</w:t>
      </w:r>
      <w:r w:rsidRPr="00D87898">
        <w:rPr>
          <w:rFonts w:ascii="Arial" w:hAnsi="Arial" w:cs="Arial"/>
          <w:sz w:val="20"/>
          <w:szCs w:val="24"/>
        </w:rPr>
        <w:t xml:space="preserve"> file to use Unix standard end of line delimiters.</w:t>
      </w:r>
      <w:r>
        <w:rPr>
          <w:rFonts w:ascii="Arial" w:hAnsi="Arial" w:cs="Arial"/>
          <w:sz w:val="24"/>
          <w:szCs w:val="24"/>
        </w:rPr>
        <w:t xml:space="preserve">  </w:t>
      </w:r>
      <w:r w:rsidR="00AC2827">
        <w:rPr>
          <w:rFonts w:ascii="Courier New" w:hAnsi="Courier New" w:cs="Courier New"/>
          <w:sz w:val="20"/>
          <w:szCs w:val="24"/>
        </w:rPr>
        <w:t xml:space="preserve">$ </w:t>
      </w:r>
      <w:proofErr w:type="spellStart"/>
      <w:r w:rsidR="00AC2827">
        <w:rPr>
          <w:rFonts w:ascii="Courier New" w:hAnsi="Courier New" w:cs="Courier New"/>
          <w:sz w:val="20"/>
          <w:szCs w:val="24"/>
        </w:rPr>
        <w:t>sed</w:t>
      </w:r>
      <w:proofErr w:type="spellEnd"/>
      <w:r w:rsidR="00AC2827">
        <w:rPr>
          <w:rFonts w:ascii="Courier New" w:hAnsi="Courier New" w:cs="Courier New"/>
          <w:sz w:val="20"/>
          <w:szCs w:val="24"/>
        </w:rPr>
        <w:t xml:space="preserve"> -I "</w:t>
      </w:r>
      <w:r w:rsidRPr="00AC2827">
        <w:rPr>
          <w:rFonts w:ascii="Courier New" w:hAnsi="Courier New" w:cs="Courier New"/>
          <w:sz w:val="20"/>
          <w:szCs w:val="24"/>
        </w:rPr>
        <w:t>s/\r$//</w:t>
      </w:r>
      <w:r w:rsidR="00AC2827">
        <w:rPr>
          <w:rFonts w:ascii="Courier New" w:hAnsi="Courier New" w:cs="Courier New"/>
          <w:sz w:val="20"/>
          <w:szCs w:val="24"/>
        </w:rPr>
        <w:t>"</w:t>
      </w:r>
      <w:r w:rsidRPr="00AC2827">
        <w:rPr>
          <w:rFonts w:ascii="Courier New" w:hAnsi="Courier New" w:cs="Courier New"/>
          <w:sz w:val="20"/>
          <w:szCs w:val="24"/>
        </w:rPr>
        <w:t xml:space="preserve"> functions</w:t>
      </w:r>
    </w:p>
    <w:p w14:paraId="5606FECD" w14:textId="77777777" w:rsidR="00D00607" w:rsidRDefault="00D00607" w:rsidP="00A929F8">
      <w:pPr>
        <w:pStyle w:val="ListParagraph"/>
        <w:ind w:left="360"/>
        <w:rPr>
          <w:rFonts w:ascii="Arial" w:hAnsi="Arial" w:cs="Arial"/>
          <w:sz w:val="24"/>
          <w:szCs w:val="24"/>
        </w:rPr>
      </w:pPr>
    </w:p>
    <w:p w14:paraId="6569D1CA" w14:textId="77777777" w:rsidR="00A929F8" w:rsidRDefault="00A929F8" w:rsidP="00A929F8">
      <w:pPr>
        <w:pStyle w:val="ListParagraph"/>
        <w:numPr>
          <w:ilvl w:val="0"/>
          <w:numId w:val="3"/>
        </w:numPr>
        <w:rPr>
          <w:rFonts w:ascii="Arial" w:hAnsi="Arial" w:cs="Arial"/>
          <w:sz w:val="24"/>
          <w:szCs w:val="24"/>
        </w:rPr>
      </w:pPr>
      <w:r w:rsidRPr="00D87898">
        <w:rPr>
          <w:rFonts w:ascii="Arial" w:hAnsi="Arial" w:cs="Arial"/>
          <w:sz w:val="20"/>
          <w:szCs w:val="24"/>
        </w:rPr>
        <w:t xml:space="preserve">Edit your </w:t>
      </w:r>
      <w:r w:rsidRPr="00D87898">
        <w:rPr>
          <w:rFonts w:ascii="Arial" w:hAnsi="Arial" w:cs="Arial"/>
          <w:i/>
          <w:sz w:val="20"/>
          <w:szCs w:val="24"/>
        </w:rPr>
        <w:t>~</w:t>
      </w:r>
      <w:proofErr w:type="gramStart"/>
      <w:r w:rsidRPr="00D87898">
        <w:rPr>
          <w:rFonts w:ascii="Arial" w:hAnsi="Arial" w:cs="Arial"/>
          <w:i/>
          <w:sz w:val="20"/>
          <w:szCs w:val="24"/>
        </w:rPr>
        <w:t>/.</w:t>
      </w:r>
      <w:proofErr w:type="spellStart"/>
      <w:r w:rsidRPr="00D87898">
        <w:rPr>
          <w:rFonts w:ascii="Arial" w:hAnsi="Arial" w:cs="Arial"/>
          <w:i/>
          <w:sz w:val="20"/>
          <w:szCs w:val="24"/>
        </w:rPr>
        <w:t>bashrc</w:t>
      </w:r>
      <w:proofErr w:type="spellEnd"/>
      <w:proofErr w:type="gramEnd"/>
      <w:r w:rsidRPr="00D87898">
        <w:rPr>
          <w:rFonts w:ascii="Arial" w:hAnsi="Arial" w:cs="Arial"/>
          <w:sz w:val="20"/>
          <w:szCs w:val="24"/>
        </w:rPr>
        <w:t xml:space="preserve"> or </w:t>
      </w:r>
      <w:r w:rsidRPr="00D87898">
        <w:rPr>
          <w:rFonts w:ascii="Arial" w:hAnsi="Arial" w:cs="Arial"/>
          <w:i/>
          <w:sz w:val="20"/>
          <w:szCs w:val="24"/>
        </w:rPr>
        <w:t>~/.profile</w:t>
      </w:r>
      <w:r w:rsidRPr="00D87898">
        <w:rPr>
          <w:rFonts w:ascii="Arial" w:hAnsi="Arial" w:cs="Arial"/>
          <w:sz w:val="20"/>
          <w:szCs w:val="24"/>
        </w:rPr>
        <w:t xml:space="preserve"> file to append following lines in </w:t>
      </w:r>
      <w:r w:rsidRPr="00A929F8">
        <w:rPr>
          <w:rFonts w:ascii="Courier New" w:hAnsi="Courier New" w:cs="Courier New"/>
          <w:sz w:val="20"/>
          <w:szCs w:val="24"/>
        </w:rPr>
        <w:t>Courier New</w:t>
      </w:r>
      <w:r>
        <w:rPr>
          <w:rFonts w:ascii="Arial" w:hAnsi="Arial" w:cs="Arial"/>
          <w:sz w:val="24"/>
          <w:szCs w:val="24"/>
        </w:rPr>
        <w:t xml:space="preserve"> </w:t>
      </w:r>
      <w:r w:rsidRPr="00D87898">
        <w:rPr>
          <w:rFonts w:ascii="Arial" w:hAnsi="Arial" w:cs="Arial"/>
          <w:sz w:val="20"/>
          <w:szCs w:val="24"/>
        </w:rPr>
        <w:t>font but replacing &lt;CLIENT_UTLS_HOME&gt; with absolute path to that directory.</w:t>
      </w:r>
    </w:p>
    <w:p w14:paraId="27A231FD" w14:textId="77777777" w:rsid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 xml:space="preserve"># export environment variable HPC_DM_UTILS pointing to directory where </w:t>
      </w:r>
    </w:p>
    <w:p w14:paraId="14647734" w14:textId="77777777" w:rsidR="00A929F8" w:rsidRPr="00A929F8" w:rsidRDefault="00A929F8" w:rsidP="00A929F8">
      <w:pPr>
        <w:spacing w:after="0" w:line="240" w:lineRule="auto"/>
        <w:ind w:firstLine="360"/>
        <w:rPr>
          <w:rFonts w:ascii="Courier New" w:hAnsi="Courier New" w:cs="Courier New"/>
          <w:sz w:val="20"/>
          <w:szCs w:val="24"/>
        </w:rPr>
      </w:pPr>
      <w:r>
        <w:rPr>
          <w:rFonts w:ascii="Courier New" w:hAnsi="Courier New" w:cs="Courier New"/>
          <w:sz w:val="20"/>
          <w:szCs w:val="24"/>
        </w:rPr>
        <w:t xml:space="preserve"># </w:t>
      </w:r>
      <w:r w:rsidRPr="00A929F8">
        <w:rPr>
          <w:rFonts w:ascii="Courier New" w:hAnsi="Courier New" w:cs="Courier New"/>
          <w:sz w:val="20"/>
          <w:szCs w:val="24"/>
        </w:rPr>
        <w:t xml:space="preserve">HPC DME client utilities are, then source functions script in there </w:t>
      </w:r>
    </w:p>
    <w:p w14:paraId="6D3DB385" w14:textId="77777777" w:rsidR="00A929F8" w:rsidRPr="00A929F8" w:rsidRDefault="00A929F8" w:rsidP="00A929F8">
      <w:pPr>
        <w:spacing w:after="0" w:line="240" w:lineRule="auto"/>
        <w:ind w:firstLine="360"/>
        <w:rPr>
          <w:rFonts w:ascii="Courier New" w:hAnsi="Courier New" w:cs="Courier New"/>
          <w:sz w:val="20"/>
          <w:szCs w:val="24"/>
        </w:rPr>
      </w:pPr>
      <w:r w:rsidRPr="00A929F8">
        <w:rPr>
          <w:rFonts w:ascii="Courier New" w:hAnsi="Courier New" w:cs="Courier New"/>
          <w:sz w:val="20"/>
          <w:szCs w:val="24"/>
        </w:rPr>
        <w:t>export HPC_DM_UTILS=&lt;CLIENT_UTILS_HOME&gt;</w:t>
      </w:r>
    </w:p>
    <w:p w14:paraId="731CE6E8" w14:textId="77777777" w:rsidR="00A929F8" w:rsidRDefault="00A929F8" w:rsidP="00A929F8">
      <w:pPr>
        <w:pStyle w:val="ListParagraph"/>
        <w:spacing w:after="0" w:line="240" w:lineRule="auto"/>
        <w:ind w:left="360"/>
        <w:rPr>
          <w:rFonts w:ascii="Courier New" w:hAnsi="Courier New" w:cs="Courier New"/>
          <w:sz w:val="20"/>
          <w:szCs w:val="24"/>
        </w:rPr>
      </w:pPr>
      <w:r w:rsidRPr="00A929F8">
        <w:rPr>
          <w:rFonts w:ascii="Courier New" w:hAnsi="Courier New" w:cs="Courier New"/>
          <w:sz w:val="20"/>
          <w:szCs w:val="24"/>
        </w:rPr>
        <w:t>source $HPC_DM_UTILS/functions</w:t>
      </w:r>
    </w:p>
    <w:p w14:paraId="36D33A35" w14:textId="77777777" w:rsidR="00D87898" w:rsidRDefault="00D87898" w:rsidP="00D87898">
      <w:pPr>
        <w:spacing w:after="0" w:line="240" w:lineRule="auto"/>
        <w:rPr>
          <w:rFonts w:ascii="Courier New" w:hAnsi="Courier New" w:cs="Courier New"/>
          <w:sz w:val="20"/>
          <w:szCs w:val="24"/>
        </w:rPr>
      </w:pPr>
    </w:p>
    <w:p w14:paraId="606CDAB2" w14:textId="77777777" w:rsidR="00D87898" w:rsidRPr="007B66DF" w:rsidRDefault="00D87898" w:rsidP="007B66DF">
      <w:pPr>
        <w:pStyle w:val="ListParagraph"/>
        <w:numPr>
          <w:ilvl w:val="0"/>
          <w:numId w:val="3"/>
        </w:numPr>
        <w:spacing w:after="0" w:line="240" w:lineRule="auto"/>
        <w:rPr>
          <w:rFonts w:ascii="Arial" w:hAnsi="Arial" w:cs="Arial"/>
          <w:sz w:val="20"/>
          <w:szCs w:val="24"/>
        </w:rPr>
      </w:pPr>
      <w:r w:rsidRPr="007B66DF">
        <w:rPr>
          <w:rFonts w:ascii="Arial" w:hAnsi="Arial" w:cs="Arial"/>
          <w:sz w:val="20"/>
          <w:szCs w:val="24"/>
        </w:rPr>
        <w:t>Source whichever file you modified in Step 5 to make the changes take effect in current Bash session.</w:t>
      </w:r>
      <w:r w:rsidR="007B66DF" w:rsidRPr="007B66DF">
        <w:rPr>
          <w:rFonts w:ascii="Arial" w:hAnsi="Arial" w:cs="Arial"/>
          <w:sz w:val="20"/>
          <w:szCs w:val="24"/>
        </w:rPr>
        <w:t xml:space="preserve">  </w:t>
      </w:r>
      <w:r w:rsidRPr="007B66DF">
        <w:rPr>
          <w:rFonts w:ascii="Courier New" w:hAnsi="Courier New" w:cs="Courier New"/>
          <w:sz w:val="20"/>
          <w:szCs w:val="24"/>
        </w:rPr>
        <w:t>$ source ~</w:t>
      </w:r>
      <w:proofErr w:type="gramStart"/>
      <w:r w:rsidRPr="007B66DF">
        <w:rPr>
          <w:rFonts w:ascii="Courier New" w:hAnsi="Courier New" w:cs="Courier New"/>
          <w:sz w:val="20"/>
          <w:szCs w:val="24"/>
        </w:rPr>
        <w:t>/.</w:t>
      </w:r>
      <w:proofErr w:type="spellStart"/>
      <w:r w:rsidRPr="007B66DF">
        <w:rPr>
          <w:rFonts w:ascii="Courier New" w:hAnsi="Courier New" w:cs="Courier New"/>
          <w:sz w:val="20"/>
          <w:szCs w:val="24"/>
        </w:rPr>
        <w:t>bashrc</w:t>
      </w:r>
      <w:proofErr w:type="spellEnd"/>
      <w:proofErr w:type="gramEnd"/>
      <w:r w:rsidRPr="007B66DF">
        <w:rPr>
          <w:rFonts w:ascii="Arial" w:hAnsi="Arial" w:cs="Arial"/>
          <w:sz w:val="20"/>
          <w:szCs w:val="24"/>
        </w:rPr>
        <w:t xml:space="preserve"> </w:t>
      </w:r>
      <w:r w:rsidR="008716E9" w:rsidRPr="007B66DF">
        <w:rPr>
          <w:rFonts w:ascii="Arial" w:hAnsi="Arial" w:cs="Arial"/>
          <w:sz w:val="20"/>
          <w:szCs w:val="24"/>
        </w:rPr>
        <w:t>O</w:t>
      </w:r>
      <w:r w:rsidRPr="007B66DF">
        <w:rPr>
          <w:rFonts w:ascii="Arial" w:hAnsi="Arial" w:cs="Arial"/>
          <w:sz w:val="20"/>
          <w:szCs w:val="24"/>
        </w:rPr>
        <w:t>r</w:t>
      </w:r>
      <w:r w:rsidR="008716E9" w:rsidRPr="007B66DF">
        <w:rPr>
          <w:rFonts w:ascii="Arial" w:hAnsi="Arial" w:cs="Arial"/>
          <w:sz w:val="20"/>
          <w:szCs w:val="24"/>
        </w:rPr>
        <w:t xml:space="preserve"> </w:t>
      </w:r>
      <w:r w:rsidRPr="007B66DF">
        <w:rPr>
          <w:rFonts w:ascii="Courier New" w:hAnsi="Courier New" w:cs="Courier New"/>
          <w:sz w:val="20"/>
          <w:szCs w:val="24"/>
        </w:rPr>
        <w:t>$ source ~/.</w:t>
      </w:r>
      <w:r w:rsidR="00542347" w:rsidRPr="007B66DF">
        <w:rPr>
          <w:rFonts w:ascii="Courier New" w:hAnsi="Courier New" w:cs="Courier New"/>
          <w:sz w:val="20"/>
          <w:szCs w:val="24"/>
        </w:rPr>
        <w:t>profile</w:t>
      </w:r>
    </w:p>
    <w:p w14:paraId="4B0EB787" w14:textId="77777777" w:rsidR="00D87898" w:rsidRPr="00D87898" w:rsidRDefault="00D87898" w:rsidP="00D87898">
      <w:pPr>
        <w:spacing w:after="0" w:line="240" w:lineRule="auto"/>
        <w:rPr>
          <w:rFonts w:ascii="Courier New" w:hAnsi="Courier New" w:cs="Courier New"/>
          <w:sz w:val="20"/>
          <w:szCs w:val="24"/>
        </w:rPr>
      </w:pPr>
    </w:p>
    <w:p w14:paraId="0EA3A038" w14:textId="77777777" w:rsidR="00A929F8" w:rsidRDefault="00A929F8" w:rsidP="00A929F8">
      <w:pPr>
        <w:pStyle w:val="ListParagraph"/>
        <w:spacing w:after="0" w:line="240" w:lineRule="auto"/>
        <w:ind w:left="360"/>
        <w:rPr>
          <w:rFonts w:ascii="Arial" w:hAnsi="Arial" w:cs="Arial"/>
          <w:sz w:val="24"/>
          <w:szCs w:val="24"/>
        </w:rPr>
      </w:pPr>
    </w:p>
    <w:p w14:paraId="36464695" w14:textId="77777777" w:rsidR="004C1368" w:rsidRPr="00C44AD9" w:rsidRDefault="00D00607" w:rsidP="003012E9">
      <w:pPr>
        <w:outlineLvl w:val="0"/>
        <w:rPr>
          <w:rFonts w:ascii="Arial" w:hAnsi="Arial" w:cs="Arial"/>
          <w:sz w:val="20"/>
          <w:szCs w:val="24"/>
        </w:rPr>
      </w:pPr>
      <w:r w:rsidRPr="00C44AD9">
        <w:rPr>
          <w:rFonts w:ascii="Arial" w:hAnsi="Arial" w:cs="Arial"/>
          <w:b/>
          <w:sz w:val="20"/>
          <w:szCs w:val="24"/>
          <w:u w:val="single"/>
        </w:rPr>
        <w:t xml:space="preserve">How to Register </w:t>
      </w:r>
      <w:r w:rsidR="002161F0">
        <w:rPr>
          <w:rFonts w:ascii="Arial" w:hAnsi="Arial" w:cs="Arial"/>
          <w:b/>
          <w:sz w:val="20"/>
          <w:szCs w:val="24"/>
          <w:u w:val="single"/>
        </w:rPr>
        <w:t>Data Files</w:t>
      </w:r>
      <w:r w:rsidR="002161F0" w:rsidRPr="00C44AD9">
        <w:rPr>
          <w:rFonts w:ascii="Arial" w:hAnsi="Arial" w:cs="Arial"/>
          <w:b/>
          <w:sz w:val="20"/>
          <w:szCs w:val="24"/>
          <w:u w:val="single"/>
        </w:rPr>
        <w:t xml:space="preserve"> </w:t>
      </w:r>
      <w:r w:rsidRPr="00C44AD9">
        <w:rPr>
          <w:rFonts w:ascii="Arial" w:hAnsi="Arial" w:cs="Arial"/>
          <w:b/>
          <w:sz w:val="20"/>
          <w:szCs w:val="24"/>
          <w:u w:val="single"/>
        </w:rPr>
        <w:t xml:space="preserve">with HPC DME Client Utilities </w:t>
      </w:r>
    </w:p>
    <w:p w14:paraId="410E8B7C" w14:textId="77777777" w:rsidR="004C1368" w:rsidRPr="00C44AD9" w:rsidRDefault="004C1368" w:rsidP="003012E9">
      <w:pPr>
        <w:outlineLvl w:val="0"/>
        <w:rPr>
          <w:rFonts w:ascii="Arial" w:hAnsi="Arial" w:cs="Arial"/>
          <w:sz w:val="20"/>
          <w:szCs w:val="24"/>
        </w:rPr>
      </w:pPr>
      <w:r w:rsidRPr="00C44AD9">
        <w:rPr>
          <w:rFonts w:ascii="Arial" w:hAnsi="Arial" w:cs="Arial"/>
          <w:sz w:val="20"/>
          <w:szCs w:val="24"/>
        </w:rPr>
        <w:t>Preliminary steps</w:t>
      </w:r>
      <w:r w:rsidR="00A405B9">
        <w:rPr>
          <w:rFonts w:ascii="Arial" w:hAnsi="Arial" w:cs="Arial"/>
          <w:sz w:val="20"/>
          <w:szCs w:val="24"/>
        </w:rPr>
        <w:t xml:space="preserve"> – Do these prior to running utilities that perform DME transactions</w:t>
      </w:r>
    </w:p>
    <w:p w14:paraId="6609E737" w14:textId="77777777" w:rsidR="004C1368" w:rsidRPr="00C44AD9" w:rsidRDefault="004C1368" w:rsidP="004C1368">
      <w:pPr>
        <w:pStyle w:val="ListParagraph"/>
        <w:numPr>
          <w:ilvl w:val="0"/>
          <w:numId w:val="4"/>
        </w:numPr>
        <w:rPr>
          <w:rFonts w:ascii="Arial" w:hAnsi="Arial" w:cs="Arial"/>
          <w:sz w:val="20"/>
          <w:szCs w:val="24"/>
        </w:rPr>
      </w:pPr>
      <w:r w:rsidRPr="00C44AD9">
        <w:rPr>
          <w:rFonts w:ascii="Arial" w:hAnsi="Arial" w:cs="Arial"/>
          <w:sz w:val="20"/>
          <w:szCs w:val="24"/>
        </w:rPr>
        <w:t>Open or switch to a command window.</w:t>
      </w:r>
    </w:p>
    <w:p w14:paraId="24F81AA6" w14:textId="77777777" w:rsidR="004C1368" w:rsidRPr="00C44AD9" w:rsidRDefault="004C1368" w:rsidP="004C1368">
      <w:pPr>
        <w:pStyle w:val="ListParagraph"/>
        <w:ind w:left="360"/>
        <w:rPr>
          <w:rFonts w:ascii="Arial" w:hAnsi="Arial" w:cs="Arial"/>
          <w:sz w:val="20"/>
          <w:szCs w:val="24"/>
        </w:rPr>
      </w:pPr>
    </w:p>
    <w:p w14:paraId="5D231AD5" w14:textId="77777777" w:rsidR="004C1368" w:rsidRPr="007B66DF" w:rsidRDefault="004C1368" w:rsidP="007B66DF">
      <w:pPr>
        <w:pStyle w:val="ListParagraph"/>
        <w:numPr>
          <w:ilvl w:val="0"/>
          <w:numId w:val="4"/>
        </w:numPr>
        <w:rPr>
          <w:rFonts w:ascii="Courier New" w:hAnsi="Courier New" w:cs="Courier New"/>
          <w:sz w:val="24"/>
          <w:szCs w:val="24"/>
        </w:rPr>
      </w:pPr>
      <w:r w:rsidRPr="007B66DF">
        <w:rPr>
          <w:rFonts w:ascii="Arial" w:hAnsi="Arial" w:cs="Arial"/>
          <w:sz w:val="20"/>
          <w:szCs w:val="24"/>
        </w:rPr>
        <w:t xml:space="preserve">Run DME client utility </w:t>
      </w:r>
      <w:proofErr w:type="spellStart"/>
      <w:r w:rsidR="00ED3E35" w:rsidRPr="007B66DF">
        <w:rPr>
          <w:rFonts w:ascii="Arial" w:hAnsi="Arial" w:cs="Arial"/>
          <w:i/>
          <w:sz w:val="20"/>
          <w:szCs w:val="24"/>
        </w:rPr>
        <w:t>dm_generate_token</w:t>
      </w:r>
      <w:proofErr w:type="spellEnd"/>
      <w:r w:rsidR="00ED3E35" w:rsidRPr="007B66DF">
        <w:rPr>
          <w:rFonts w:ascii="Arial" w:hAnsi="Arial" w:cs="Arial"/>
          <w:sz w:val="20"/>
          <w:szCs w:val="24"/>
        </w:rPr>
        <w:t xml:space="preserve"> </w:t>
      </w:r>
      <w:r w:rsidRPr="007B66DF">
        <w:rPr>
          <w:rFonts w:ascii="Arial" w:hAnsi="Arial" w:cs="Arial"/>
          <w:sz w:val="20"/>
          <w:szCs w:val="24"/>
        </w:rPr>
        <w:t>to generate DME API authentication token.</w:t>
      </w:r>
      <w:r w:rsidR="00F50A76" w:rsidRPr="007B66DF">
        <w:rPr>
          <w:rFonts w:ascii="Arial" w:hAnsi="Arial" w:cs="Arial"/>
          <w:sz w:val="20"/>
          <w:szCs w:val="24"/>
        </w:rPr>
        <w:t xml:space="preserve">  With a token, you </w:t>
      </w:r>
      <w:r w:rsidR="00DA68E9" w:rsidRPr="007B66DF">
        <w:rPr>
          <w:rFonts w:ascii="Arial" w:hAnsi="Arial" w:cs="Arial"/>
          <w:sz w:val="20"/>
          <w:szCs w:val="24"/>
        </w:rPr>
        <w:t>avoid</w:t>
      </w:r>
      <w:r w:rsidR="00F50A76" w:rsidRPr="007B66DF">
        <w:rPr>
          <w:rFonts w:ascii="Arial" w:hAnsi="Arial" w:cs="Arial"/>
          <w:sz w:val="20"/>
          <w:szCs w:val="24"/>
        </w:rPr>
        <w:t xml:space="preserve"> repeatedly typ</w:t>
      </w:r>
      <w:r w:rsidR="00DA68E9" w:rsidRPr="007B66DF">
        <w:rPr>
          <w:rFonts w:ascii="Arial" w:hAnsi="Arial" w:cs="Arial"/>
          <w:sz w:val="20"/>
          <w:szCs w:val="24"/>
        </w:rPr>
        <w:t>ing</w:t>
      </w:r>
      <w:r w:rsidR="00F50A76" w:rsidRPr="007B66DF">
        <w:rPr>
          <w:rFonts w:ascii="Arial" w:hAnsi="Arial" w:cs="Arial"/>
          <w:sz w:val="20"/>
          <w:szCs w:val="24"/>
        </w:rPr>
        <w:t xml:space="preserve"> your password for every command requiring authentication to DME API server.</w:t>
      </w:r>
      <w:r w:rsidR="008716E9" w:rsidRPr="007B66DF">
        <w:rPr>
          <w:rFonts w:ascii="Arial" w:hAnsi="Arial" w:cs="Arial"/>
          <w:sz w:val="20"/>
          <w:szCs w:val="24"/>
        </w:rPr>
        <w:t xml:space="preserve">  </w:t>
      </w:r>
      <w:r w:rsidRPr="007B66DF">
        <w:rPr>
          <w:rFonts w:ascii="Courier New" w:hAnsi="Courier New" w:cs="Courier New"/>
          <w:sz w:val="20"/>
          <w:szCs w:val="24"/>
        </w:rPr>
        <w:t xml:space="preserve">$ </w:t>
      </w:r>
      <w:proofErr w:type="spellStart"/>
      <w:r w:rsidR="00ED3E35" w:rsidRPr="007B66DF">
        <w:rPr>
          <w:rFonts w:ascii="Courier New" w:hAnsi="Courier New" w:cs="Courier New"/>
          <w:sz w:val="20"/>
          <w:szCs w:val="24"/>
        </w:rPr>
        <w:t>dm_generate_token</w:t>
      </w:r>
      <w:proofErr w:type="spellEnd"/>
    </w:p>
    <w:p w14:paraId="26C956FD" w14:textId="2033A17D" w:rsidR="00A53A77" w:rsidRDefault="009B4557" w:rsidP="009B4557">
      <w:pPr>
        <w:rPr>
          <w:rFonts w:ascii="Arial" w:hAnsi="Arial" w:cs="Arial"/>
          <w:sz w:val="20"/>
          <w:szCs w:val="24"/>
        </w:rPr>
      </w:pPr>
      <w:r w:rsidRPr="00567CCF">
        <w:rPr>
          <w:rFonts w:ascii="Arial" w:hAnsi="Arial" w:cs="Arial"/>
          <w:sz w:val="20"/>
          <w:szCs w:val="24"/>
        </w:rPr>
        <w:t>The subsequent table</w:t>
      </w:r>
      <w:r w:rsidR="003538F5" w:rsidRPr="00567CCF">
        <w:rPr>
          <w:rFonts w:ascii="Arial" w:hAnsi="Arial" w:cs="Arial"/>
          <w:sz w:val="20"/>
          <w:szCs w:val="24"/>
        </w:rPr>
        <w:t xml:space="preserve"> describes</w:t>
      </w:r>
      <w:r w:rsidRPr="00567CCF">
        <w:rPr>
          <w:rFonts w:ascii="Arial" w:hAnsi="Arial" w:cs="Arial"/>
          <w:sz w:val="20"/>
          <w:szCs w:val="24"/>
        </w:rPr>
        <w:t xml:space="preserve"> DME client utilities you can use to register/put</w:t>
      </w:r>
      <w:r w:rsidR="00A33E8C">
        <w:rPr>
          <w:rFonts w:ascii="Arial" w:hAnsi="Arial" w:cs="Arial"/>
          <w:sz w:val="20"/>
          <w:szCs w:val="24"/>
        </w:rPr>
        <w:t xml:space="preserve"> multiple files</w:t>
      </w:r>
      <w:r w:rsidRPr="00567CCF">
        <w:rPr>
          <w:rFonts w:ascii="Arial" w:hAnsi="Arial" w:cs="Arial"/>
          <w:sz w:val="20"/>
          <w:szCs w:val="24"/>
        </w:rPr>
        <w:t xml:space="preserve"> in DME</w:t>
      </w:r>
      <w:r w:rsidR="00A33E8C">
        <w:rPr>
          <w:rFonts w:ascii="Arial" w:hAnsi="Arial" w:cs="Arial"/>
          <w:sz w:val="20"/>
          <w:szCs w:val="24"/>
        </w:rPr>
        <w:t xml:space="preserve"> using one transaction; in other words, the utilities support bulk registration</w:t>
      </w:r>
      <w:r w:rsidR="00221E42" w:rsidRPr="00567CCF">
        <w:rPr>
          <w:rFonts w:ascii="Arial" w:hAnsi="Arial" w:cs="Arial"/>
          <w:sz w:val="20"/>
          <w:szCs w:val="24"/>
        </w:rPr>
        <w:t xml:space="preserve">.  Please refer to </w:t>
      </w:r>
      <w:r w:rsidR="00FA1811">
        <w:rPr>
          <w:rFonts w:ascii="Arial" w:hAnsi="Arial" w:cs="Arial"/>
          <w:sz w:val="20"/>
          <w:szCs w:val="24"/>
        </w:rPr>
        <w:t xml:space="preserve">the </w:t>
      </w:r>
      <w:hyperlink r:id="rId9" w:history="1">
        <w:r w:rsidR="00FA1811" w:rsidRPr="00746C05">
          <w:rPr>
            <w:rStyle w:val="Hyperlink"/>
            <w:rFonts w:ascii="Arial" w:hAnsi="Arial" w:cs="Arial"/>
            <w:sz w:val="20"/>
            <w:szCs w:val="24"/>
          </w:rPr>
          <w:t>User Guide</w:t>
        </w:r>
      </w:hyperlink>
      <w:r w:rsidR="00FA1811">
        <w:rPr>
          <w:rFonts w:ascii="Arial" w:hAnsi="Arial" w:cs="Arial"/>
          <w:sz w:val="20"/>
          <w:szCs w:val="24"/>
        </w:rPr>
        <w:t xml:space="preserve"> at </w:t>
      </w:r>
      <w:r w:rsidR="00746C05">
        <w:rPr>
          <w:rFonts w:ascii="Arial" w:hAnsi="Arial" w:cs="Arial"/>
          <w:sz w:val="20"/>
          <w:szCs w:val="24"/>
        </w:rPr>
        <w:t>GitHub</w:t>
      </w:r>
      <w:proofErr w:type="gramStart"/>
      <w:r w:rsidR="00221E42" w:rsidRPr="00567CCF">
        <w:rPr>
          <w:rFonts w:ascii="Arial" w:hAnsi="Arial" w:cs="Arial"/>
          <w:sz w:val="20"/>
          <w:szCs w:val="24"/>
        </w:rPr>
        <w:t xml:space="preserve">, </w:t>
      </w:r>
      <w:r w:rsidR="00FA1811">
        <w:rPr>
          <w:rFonts w:ascii="Arial" w:hAnsi="Arial" w:cs="Arial"/>
          <w:sz w:val="20"/>
          <w:szCs w:val="24"/>
        </w:rPr>
        <w:t>In particular, the</w:t>
      </w:r>
      <w:proofErr w:type="gramEnd"/>
      <w:r w:rsidR="00FA1811">
        <w:rPr>
          <w:rFonts w:ascii="Arial" w:hAnsi="Arial" w:cs="Arial"/>
          <w:sz w:val="20"/>
          <w:szCs w:val="24"/>
        </w:rPr>
        <w:t xml:space="preserve"> section "Executing HPC DME API with Command Line Utilities"</w:t>
      </w:r>
      <w:r w:rsidR="00221E42" w:rsidRPr="00567CCF">
        <w:rPr>
          <w:rFonts w:ascii="Arial" w:hAnsi="Arial" w:cs="Arial"/>
          <w:sz w:val="20"/>
          <w:szCs w:val="24"/>
        </w:rPr>
        <w:t>.</w:t>
      </w:r>
    </w:p>
    <w:p w14:paraId="151AFA2F" w14:textId="77777777" w:rsidR="007B66DF" w:rsidRDefault="007B66DF" w:rsidP="009B4557">
      <w:pPr>
        <w:rPr>
          <w:rFonts w:ascii="Arial" w:hAnsi="Arial" w:cs="Arial"/>
          <w:sz w:val="20"/>
          <w:szCs w:val="24"/>
        </w:rPr>
      </w:pPr>
    </w:p>
    <w:tbl>
      <w:tblPr>
        <w:tblStyle w:val="TableGrid"/>
        <w:tblW w:w="9535" w:type="dxa"/>
        <w:tblCellMar>
          <w:left w:w="115" w:type="dxa"/>
          <w:right w:w="115" w:type="dxa"/>
        </w:tblCellMar>
        <w:tblLook w:val="04A0" w:firstRow="1" w:lastRow="0" w:firstColumn="1" w:lastColumn="0" w:noHBand="0" w:noVBand="1"/>
      </w:tblPr>
      <w:tblGrid>
        <w:gridCol w:w="3129"/>
        <w:gridCol w:w="6406"/>
      </w:tblGrid>
      <w:tr w:rsidR="003C0BBF" w14:paraId="33A0042E" w14:textId="77777777" w:rsidTr="007B66DF">
        <w:trPr>
          <w:trHeight w:val="593"/>
        </w:trPr>
        <w:tc>
          <w:tcPr>
            <w:tcW w:w="9535" w:type="dxa"/>
            <w:gridSpan w:val="2"/>
          </w:tcPr>
          <w:p w14:paraId="46FCA17C" w14:textId="77777777" w:rsidR="003C0BBF" w:rsidRDefault="003C0BBF" w:rsidP="003C0BBF">
            <w:pPr>
              <w:tabs>
                <w:tab w:val="left" w:pos="1290"/>
              </w:tabs>
              <w:jc w:val="center"/>
              <w:rPr>
                <w:rFonts w:ascii="Arial" w:hAnsi="Arial" w:cs="Arial"/>
                <w:sz w:val="24"/>
                <w:szCs w:val="24"/>
              </w:rPr>
            </w:pPr>
          </w:p>
          <w:p w14:paraId="64CBE5AA" w14:textId="77777777" w:rsidR="003C0BBF" w:rsidRPr="009B4557" w:rsidRDefault="00A33E8C" w:rsidP="003C0BBF">
            <w:pPr>
              <w:tabs>
                <w:tab w:val="left" w:pos="1290"/>
              </w:tabs>
              <w:jc w:val="center"/>
              <w:rPr>
                <w:rFonts w:ascii="Arial" w:hAnsi="Arial" w:cs="Arial"/>
                <w:b/>
                <w:szCs w:val="24"/>
              </w:rPr>
            </w:pPr>
            <w:r w:rsidRPr="00E754AA">
              <w:rPr>
                <w:rFonts w:ascii="Arial" w:hAnsi="Arial" w:cs="Arial"/>
                <w:b/>
                <w:szCs w:val="24"/>
              </w:rPr>
              <w:t>Summary</w:t>
            </w:r>
            <w:r>
              <w:rPr>
                <w:rFonts w:ascii="Arial" w:hAnsi="Arial" w:cs="Arial"/>
                <w:b/>
                <w:szCs w:val="24"/>
              </w:rPr>
              <w:t>:</w:t>
            </w:r>
            <w:r w:rsidRPr="00E754AA">
              <w:rPr>
                <w:rFonts w:ascii="Arial" w:hAnsi="Arial" w:cs="Arial"/>
                <w:b/>
                <w:szCs w:val="24"/>
              </w:rPr>
              <w:t xml:space="preserve"> </w:t>
            </w:r>
            <w:r w:rsidR="003C0BBF" w:rsidRPr="00E754AA">
              <w:rPr>
                <w:rFonts w:ascii="Arial" w:hAnsi="Arial" w:cs="Arial"/>
                <w:b/>
                <w:szCs w:val="24"/>
              </w:rPr>
              <w:t>DME Client Utilities</w:t>
            </w:r>
            <w:r>
              <w:rPr>
                <w:rFonts w:ascii="Arial" w:hAnsi="Arial" w:cs="Arial"/>
                <w:b/>
                <w:szCs w:val="24"/>
              </w:rPr>
              <w:t xml:space="preserve"> for Bulk Registration</w:t>
            </w:r>
            <w:r w:rsidR="003C0BBF" w:rsidRPr="00E754AA">
              <w:rPr>
                <w:rFonts w:ascii="Arial" w:hAnsi="Arial" w:cs="Arial"/>
                <w:b/>
                <w:szCs w:val="24"/>
              </w:rPr>
              <w:t xml:space="preserve"> </w:t>
            </w:r>
          </w:p>
          <w:p w14:paraId="7D369FDE" w14:textId="77777777" w:rsidR="003C0BBF" w:rsidRDefault="003C0BBF" w:rsidP="003C0BBF">
            <w:pPr>
              <w:tabs>
                <w:tab w:val="left" w:pos="1290"/>
              </w:tabs>
              <w:jc w:val="center"/>
              <w:rPr>
                <w:rFonts w:ascii="Arial" w:hAnsi="Arial" w:cs="Arial"/>
                <w:sz w:val="24"/>
                <w:szCs w:val="24"/>
              </w:rPr>
            </w:pPr>
          </w:p>
        </w:tc>
      </w:tr>
      <w:tr w:rsidR="003C0BBF" w14:paraId="4A0F2CB4" w14:textId="77777777" w:rsidTr="007B66DF">
        <w:tc>
          <w:tcPr>
            <w:tcW w:w="3129" w:type="dxa"/>
          </w:tcPr>
          <w:p w14:paraId="728657D8" w14:textId="77777777" w:rsidR="009633B9" w:rsidRDefault="009633B9" w:rsidP="00B2670A">
            <w:pPr>
              <w:rPr>
                <w:rFonts w:ascii="Arial" w:hAnsi="Arial" w:cs="Arial"/>
                <w:b/>
                <w:sz w:val="20"/>
                <w:szCs w:val="24"/>
              </w:rPr>
            </w:pPr>
          </w:p>
          <w:p w14:paraId="1CCD2E5B" w14:textId="23544275" w:rsidR="003C0BBF" w:rsidRPr="009B4557" w:rsidRDefault="003C0BBF" w:rsidP="00B2670A">
            <w:pPr>
              <w:rPr>
                <w:rFonts w:ascii="Arial" w:hAnsi="Arial" w:cs="Arial"/>
                <w:b/>
                <w:sz w:val="20"/>
                <w:szCs w:val="24"/>
              </w:rPr>
            </w:pPr>
            <w:r w:rsidRPr="009B4557">
              <w:rPr>
                <w:rFonts w:ascii="Arial" w:hAnsi="Arial" w:cs="Arial"/>
                <w:b/>
                <w:sz w:val="20"/>
                <w:szCs w:val="24"/>
              </w:rPr>
              <w:t>Utility</w:t>
            </w:r>
          </w:p>
        </w:tc>
        <w:tc>
          <w:tcPr>
            <w:tcW w:w="6406" w:type="dxa"/>
          </w:tcPr>
          <w:p w14:paraId="6F032C28" w14:textId="77777777" w:rsidR="009633B9" w:rsidRDefault="009633B9" w:rsidP="00B2670A">
            <w:pPr>
              <w:rPr>
                <w:rFonts w:ascii="Arial" w:hAnsi="Arial" w:cs="Arial"/>
                <w:b/>
                <w:sz w:val="20"/>
                <w:szCs w:val="24"/>
              </w:rPr>
            </w:pPr>
          </w:p>
          <w:p w14:paraId="1A20A078" w14:textId="637DDFE4" w:rsidR="003C0BBF" w:rsidRDefault="003C0BBF" w:rsidP="00B2670A">
            <w:pPr>
              <w:rPr>
                <w:rFonts w:ascii="Arial" w:hAnsi="Arial" w:cs="Arial"/>
                <w:b/>
                <w:sz w:val="20"/>
                <w:szCs w:val="24"/>
              </w:rPr>
            </w:pPr>
            <w:r w:rsidRPr="009B4557">
              <w:rPr>
                <w:rFonts w:ascii="Arial" w:hAnsi="Arial" w:cs="Arial"/>
                <w:b/>
                <w:sz w:val="20"/>
                <w:szCs w:val="24"/>
              </w:rPr>
              <w:t>Description &amp; Usage Example</w:t>
            </w:r>
          </w:p>
          <w:p w14:paraId="06782424" w14:textId="321CE8ED" w:rsidR="009633B9" w:rsidRPr="009B4557" w:rsidRDefault="009633B9" w:rsidP="00B2670A">
            <w:pPr>
              <w:rPr>
                <w:rFonts w:ascii="Arial" w:hAnsi="Arial" w:cs="Arial"/>
                <w:b/>
                <w:sz w:val="20"/>
                <w:szCs w:val="24"/>
              </w:rPr>
            </w:pPr>
          </w:p>
        </w:tc>
      </w:tr>
      <w:tr w:rsidR="003C0BBF" w14:paraId="54AFAAE9" w14:textId="77777777" w:rsidTr="007B66DF">
        <w:trPr>
          <w:trHeight w:val="6290"/>
        </w:trPr>
        <w:tc>
          <w:tcPr>
            <w:tcW w:w="3129" w:type="dxa"/>
          </w:tcPr>
          <w:p w14:paraId="4332D500" w14:textId="77777777" w:rsidR="009B4557" w:rsidRDefault="009B4557" w:rsidP="00B2670A">
            <w:pPr>
              <w:rPr>
                <w:rFonts w:ascii="Arial" w:hAnsi="Arial" w:cs="Arial"/>
                <w:sz w:val="18"/>
                <w:szCs w:val="24"/>
              </w:rPr>
            </w:pPr>
          </w:p>
          <w:p w14:paraId="10223227" w14:textId="77777777" w:rsidR="003C0BBF" w:rsidRDefault="003B0A70" w:rsidP="00B2670A">
            <w:pPr>
              <w:rPr>
                <w:rFonts w:ascii="Arial" w:hAnsi="Arial" w:cs="Arial"/>
                <w:sz w:val="24"/>
                <w:szCs w:val="24"/>
              </w:rPr>
            </w:pPr>
            <w:proofErr w:type="spellStart"/>
            <w:r w:rsidRPr="003B0A70">
              <w:rPr>
                <w:rFonts w:ascii="Arial" w:hAnsi="Arial" w:cs="Arial"/>
                <w:szCs w:val="24"/>
              </w:rPr>
              <w:t>d</w:t>
            </w:r>
            <w:r w:rsidR="003C0BBF" w:rsidRPr="003B0A70">
              <w:rPr>
                <w:rFonts w:ascii="Arial" w:hAnsi="Arial" w:cs="Arial"/>
                <w:szCs w:val="24"/>
              </w:rPr>
              <w:t>m</w:t>
            </w:r>
            <w:r w:rsidRPr="003B0A70">
              <w:rPr>
                <w:rFonts w:ascii="Arial" w:hAnsi="Arial" w:cs="Arial"/>
                <w:szCs w:val="24"/>
              </w:rPr>
              <w:t>_</w:t>
            </w:r>
            <w:r w:rsidR="003C0BBF" w:rsidRPr="003B0A70">
              <w:rPr>
                <w:rFonts w:ascii="Arial" w:hAnsi="Arial" w:cs="Arial"/>
                <w:szCs w:val="24"/>
              </w:rPr>
              <w:t>register</w:t>
            </w:r>
            <w:r w:rsidRPr="003B0A70">
              <w:rPr>
                <w:rFonts w:ascii="Arial" w:hAnsi="Arial" w:cs="Arial"/>
                <w:szCs w:val="24"/>
              </w:rPr>
              <w:t>_</w:t>
            </w:r>
            <w:r w:rsidR="005D1AEB" w:rsidRPr="003B0A70">
              <w:rPr>
                <w:rFonts w:ascii="Arial" w:hAnsi="Arial" w:cs="Arial"/>
                <w:szCs w:val="24"/>
              </w:rPr>
              <w:t>directory</w:t>
            </w:r>
            <w:proofErr w:type="spellEnd"/>
          </w:p>
        </w:tc>
        <w:tc>
          <w:tcPr>
            <w:tcW w:w="6406" w:type="dxa"/>
          </w:tcPr>
          <w:p w14:paraId="0AEAAAC8" w14:textId="77777777" w:rsidR="009B4557" w:rsidRDefault="009B4557" w:rsidP="00B2670A">
            <w:pPr>
              <w:rPr>
                <w:rFonts w:ascii="Arial" w:hAnsi="Arial" w:cs="Arial"/>
                <w:sz w:val="20"/>
                <w:szCs w:val="24"/>
              </w:rPr>
            </w:pPr>
          </w:p>
          <w:p w14:paraId="67A67F5D" w14:textId="77777777" w:rsidR="00AA2538" w:rsidRDefault="009B4557" w:rsidP="00B2670A">
            <w:pPr>
              <w:rPr>
                <w:rFonts w:ascii="Arial" w:hAnsi="Arial" w:cs="Arial"/>
                <w:sz w:val="20"/>
                <w:szCs w:val="24"/>
              </w:rPr>
            </w:pPr>
            <w:r w:rsidRPr="009B4557">
              <w:rPr>
                <w:rFonts w:ascii="Arial" w:hAnsi="Arial" w:cs="Arial"/>
                <w:sz w:val="20"/>
                <w:szCs w:val="24"/>
              </w:rPr>
              <w:t>Register a Collection</w:t>
            </w:r>
            <w:r>
              <w:rPr>
                <w:rFonts w:ascii="Arial" w:hAnsi="Arial" w:cs="Arial"/>
                <w:sz w:val="20"/>
                <w:szCs w:val="24"/>
              </w:rPr>
              <w:t xml:space="preserve"> to DME using local directory.</w:t>
            </w:r>
          </w:p>
          <w:p w14:paraId="79710246" w14:textId="77777777" w:rsidR="009B4557" w:rsidRDefault="009B4557" w:rsidP="00B2670A">
            <w:pPr>
              <w:rPr>
                <w:rFonts w:ascii="Arial" w:hAnsi="Arial" w:cs="Arial"/>
                <w:sz w:val="20"/>
                <w:szCs w:val="24"/>
              </w:rPr>
            </w:pPr>
          </w:p>
          <w:p w14:paraId="7F71426B" w14:textId="77777777" w:rsidR="00DC70B7" w:rsidRPr="009B4557" w:rsidRDefault="00DC70B7" w:rsidP="00B2670A">
            <w:pPr>
              <w:rPr>
                <w:rFonts w:ascii="Arial" w:hAnsi="Arial" w:cs="Arial"/>
                <w:sz w:val="20"/>
                <w:szCs w:val="24"/>
              </w:rPr>
            </w:pPr>
            <w:r>
              <w:rPr>
                <w:rFonts w:ascii="Arial" w:hAnsi="Arial" w:cs="Arial"/>
                <w:sz w:val="20"/>
                <w:szCs w:val="24"/>
              </w:rPr>
              <w:t>Usage example:</w:t>
            </w:r>
          </w:p>
          <w:p w14:paraId="370E00FA" w14:textId="77777777" w:rsidR="003B0A70" w:rsidRDefault="009B4557" w:rsidP="00B2670A">
            <w:pPr>
              <w:rPr>
                <w:rFonts w:ascii="Courier New" w:hAnsi="Courier New" w:cs="Courier New"/>
                <w:sz w:val="20"/>
                <w:szCs w:val="24"/>
              </w:rPr>
            </w:pPr>
            <w:r w:rsidRPr="003B0A70">
              <w:rPr>
                <w:rFonts w:ascii="Courier New" w:hAnsi="Courier New" w:cs="Courier New"/>
                <w:sz w:val="20"/>
                <w:szCs w:val="24"/>
              </w:rPr>
              <w:t xml:space="preserve">$ </w:t>
            </w:r>
            <w:proofErr w:type="spellStart"/>
            <w:r w:rsidRPr="003B0A70">
              <w:rPr>
                <w:rFonts w:ascii="Courier New" w:hAnsi="Courier New" w:cs="Courier New"/>
                <w:sz w:val="20"/>
                <w:szCs w:val="24"/>
              </w:rPr>
              <w:t>dm_register_</w:t>
            </w:r>
            <w:proofErr w:type="gramStart"/>
            <w:r w:rsidR="00760F2F">
              <w:rPr>
                <w:rFonts w:ascii="Courier New" w:hAnsi="Courier New" w:cs="Courier New"/>
                <w:sz w:val="20"/>
                <w:szCs w:val="24"/>
              </w:rPr>
              <w:t>directory</w:t>
            </w:r>
            <w:proofErr w:type="spellEnd"/>
            <w:r w:rsidR="00F946B9" w:rsidRPr="003B0A70">
              <w:rPr>
                <w:rFonts w:ascii="Courier New" w:hAnsi="Courier New" w:cs="Courier New"/>
                <w:sz w:val="20"/>
                <w:szCs w:val="24"/>
              </w:rPr>
              <w:t xml:space="preserve"> </w:t>
            </w:r>
            <w:r w:rsidRPr="003B0A70">
              <w:rPr>
                <w:rFonts w:ascii="Courier New" w:hAnsi="Courier New" w:cs="Courier New"/>
                <w:sz w:val="20"/>
                <w:szCs w:val="24"/>
              </w:rPr>
              <w:t xml:space="preserve"> </w:t>
            </w:r>
            <w:r w:rsidR="00F946B9" w:rsidRPr="003B0A70">
              <w:rPr>
                <w:rFonts w:ascii="Courier New" w:hAnsi="Courier New" w:cs="Courier New"/>
                <w:sz w:val="20"/>
                <w:szCs w:val="24"/>
              </w:rPr>
              <w:t>/</w:t>
            </w:r>
            <w:proofErr w:type="gramEnd"/>
            <w:r w:rsidR="00F946B9" w:rsidRPr="003B0A70">
              <w:rPr>
                <w:rFonts w:ascii="Courier New" w:hAnsi="Courier New" w:cs="Courier New"/>
                <w:sz w:val="20"/>
                <w:szCs w:val="24"/>
              </w:rPr>
              <w:t>home/</w:t>
            </w:r>
            <w:proofErr w:type="spellStart"/>
            <w:r w:rsidR="00F946B9" w:rsidRPr="003B0A70">
              <w:rPr>
                <w:rFonts w:ascii="Courier New" w:hAnsi="Courier New" w:cs="Courier New"/>
                <w:sz w:val="20"/>
                <w:szCs w:val="24"/>
              </w:rPr>
              <w:t>joeuser</w:t>
            </w:r>
            <w:proofErr w:type="spellEnd"/>
            <w:r w:rsidR="00F946B9" w:rsidRPr="003B0A70">
              <w:rPr>
                <w:rFonts w:ascii="Courier New" w:hAnsi="Courier New" w:cs="Courier New"/>
                <w:sz w:val="20"/>
                <w:szCs w:val="24"/>
              </w:rPr>
              <w:t>/</w:t>
            </w:r>
            <w:proofErr w:type="spellStart"/>
            <w:r w:rsidR="00F946B9" w:rsidRPr="003B0A70">
              <w:rPr>
                <w:rFonts w:ascii="Courier New" w:hAnsi="Courier New" w:cs="Courier New"/>
                <w:sz w:val="20"/>
                <w:szCs w:val="24"/>
              </w:rPr>
              <w:t>projX</w:t>
            </w:r>
            <w:proofErr w:type="spellEnd"/>
            <w:r w:rsidRPr="003B0A70">
              <w:rPr>
                <w:rFonts w:ascii="Courier New" w:hAnsi="Courier New" w:cs="Courier New"/>
                <w:sz w:val="20"/>
                <w:szCs w:val="24"/>
              </w:rPr>
              <w:t xml:space="preserve"> </w:t>
            </w:r>
            <w:r w:rsidR="003B0A70">
              <w:rPr>
                <w:rFonts w:ascii="Courier New" w:hAnsi="Courier New" w:cs="Courier New"/>
                <w:sz w:val="20"/>
                <w:szCs w:val="24"/>
              </w:rPr>
              <w:t>\</w:t>
            </w:r>
            <w:r w:rsidR="00F946B9" w:rsidRPr="003B0A70">
              <w:rPr>
                <w:rFonts w:ascii="Courier New" w:hAnsi="Courier New" w:cs="Courier New"/>
                <w:sz w:val="20"/>
                <w:szCs w:val="24"/>
              </w:rPr>
              <w:t xml:space="preserve"> </w:t>
            </w:r>
          </w:p>
          <w:p w14:paraId="2F484546" w14:textId="77777777" w:rsidR="00AA2538" w:rsidRPr="003B0A70" w:rsidRDefault="003B0A70" w:rsidP="00B2670A">
            <w:pPr>
              <w:rPr>
                <w:rFonts w:ascii="Courier New" w:hAnsi="Courier New" w:cs="Courier New"/>
                <w:sz w:val="20"/>
                <w:szCs w:val="24"/>
              </w:rPr>
            </w:pPr>
            <w:r>
              <w:rPr>
                <w:rFonts w:ascii="Courier New" w:hAnsi="Courier New" w:cs="Courier New"/>
                <w:sz w:val="20"/>
                <w:szCs w:val="24"/>
              </w:rPr>
              <w:t xml:space="preserve">$                        </w:t>
            </w:r>
            <w:r w:rsidR="009B4557" w:rsidRPr="003B0A70">
              <w:rPr>
                <w:rFonts w:ascii="Courier New" w:hAnsi="Courier New" w:cs="Courier New"/>
                <w:sz w:val="20"/>
                <w:szCs w:val="24"/>
              </w:rPr>
              <w:t>/</w:t>
            </w:r>
            <w:proofErr w:type="spellStart"/>
            <w:r w:rsidR="00E355DB">
              <w:rPr>
                <w:rFonts w:ascii="Courier New" w:hAnsi="Courier New" w:cs="Courier New"/>
                <w:sz w:val="20"/>
                <w:szCs w:val="24"/>
              </w:rPr>
              <w:t>s</w:t>
            </w:r>
            <w:r w:rsidR="00A76F6B" w:rsidRPr="003B0A70">
              <w:rPr>
                <w:rFonts w:ascii="Courier New" w:hAnsi="Courier New" w:cs="Courier New"/>
                <w:sz w:val="20"/>
                <w:szCs w:val="24"/>
              </w:rPr>
              <w:t>omeDOC</w:t>
            </w:r>
            <w:proofErr w:type="spellEnd"/>
            <w:r w:rsidR="00A76F6B" w:rsidRPr="003B0A70">
              <w:rPr>
                <w:rFonts w:ascii="Courier New" w:hAnsi="Courier New" w:cs="Courier New"/>
                <w:sz w:val="20"/>
                <w:szCs w:val="24"/>
              </w:rPr>
              <w:t>/</w:t>
            </w:r>
            <w:proofErr w:type="spellStart"/>
            <w:r>
              <w:rPr>
                <w:rFonts w:ascii="Courier New" w:hAnsi="Courier New" w:cs="Courier New"/>
                <w:sz w:val="20"/>
                <w:szCs w:val="24"/>
              </w:rPr>
              <w:t>joeuser</w:t>
            </w:r>
            <w:proofErr w:type="spellEnd"/>
            <w:r w:rsidR="009B4557" w:rsidRPr="003B0A70">
              <w:rPr>
                <w:rFonts w:ascii="Courier New" w:hAnsi="Courier New" w:cs="Courier New"/>
                <w:sz w:val="20"/>
                <w:szCs w:val="24"/>
              </w:rPr>
              <w:t>/</w:t>
            </w:r>
            <w:proofErr w:type="spellStart"/>
            <w:r w:rsidR="009B4557" w:rsidRPr="003B0A70">
              <w:rPr>
                <w:rFonts w:ascii="Courier New" w:hAnsi="Courier New" w:cs="Courier New"/>
                <w:sz w:val="20"/>
                <w:szCs w:val="24"/>
              </w:rPr>
              <w:t>projX</w:t>
            </w:r>
            <w:proofErr w:type="spellEnd"/>
          </w:p>
          <w:p w14:paraId="029648BA" w14:textId="77777777" w:rsidR="00DC70B7" w:rsidRDefault="00DC70B7" w:rsidP="00B2670A">
            <w:pPr>
              <w:rPr>
                <w:rFonts w:ascii="Arial" w:hAnsi="Arial" w:cs="Arial"/>
                <w:sz w:val="20"/>
                <w:szCs w:val="24"/>
              </w:rPr>
            </w:pPr>
          </w:p>
          <w:p w14:paraId="5A70C72F" w14:textId="77777777" w:rsidR="00DC70B7" w:rsidRDefault="00DC70B7" w:rsidP="00B2670A">
            <w:pPr>
              <w:rPr>
                <w:rFonts w:ascii="Arial" w:hAnsi="Arial" w:cs="Arial"/>
                <w:sz w:val="20"/>
                <w:szCs w:val="24"/>
              </w:rPr>
            </w:pPr>
            <w:r>
              <w:rPr>
                <w:rFonts w:ascii="Arial" w:hAnsi="Arial" w:cs="Arial"/>
                <w:sz w:val="20"/>
                <w:szCs w:val="24"/>
              </w:rPr>
              <w:t>Notes:</w:t>
            </w:r>
          </w:p>
          <w:p w14:paraId="33963815"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First argument is path to local directory.</w:t>
            </w:r>
          </w:p>
          <w:p w14:paraId="24F25E97" w14:textId="77777777" w:rsidR="00303A28" w:rsidRDefault="00303A28" w:rsidP="00303A28">
            <w:pPr>
              <w:pStyle w:val="ListParagraph"/>
              <w:numPr>
                <w:ilvl w:val="0"/>
                <w:numId w:val="6"/>
              </w:numPr>
              <w:rPr>
                <w:rFonts w:ascii="Arial" w:hAnsi="Arial" w:cs="Arial"/>
                <w:sz w:val="20"/>
                <w:szCs w:val="24"/>
              </w:rPr>
            </w:pPr>
            <w:r w:rsidRPr="003B0A70">
              <w:rPr>
                <w:rFonts w:ascii="Arial" w:hAnsi="Arial" w:cs="Arial"/>
                <w:sz w:val="20"/>
                <w:szCs w:val="24"/>
              </w:rPr>
              <w:t>Second argument is destination path in DME.</w:t>
            </w:r>
          </w:p>
          <w:p w14:paraId="01237BFC" w14:textId="77777777" w:rsidR="00303A28" w:rsidRDefault="00303A28" w:rsidP="00303A28">
            <w:pPr>
              <w:pStyle w:val="ListParagraph"/>
              <w:numPr>
                <w:ilvl w:val="0"/>
                <w:numId w:val="6"/>
              </w:numPr>
              <w:rPr>
                <w:rFonts w:ascii="Arial" w:hAnsi="Arial" w:cs="Arial"/>
                <w:sz w:val="20"/>
                <w:szCs w:val="24"/>
              </w:rPr>
            </w:pPr>
            <w:r>
              <w:rPr>
                <w:rFonts w:ascii="Arial" w:hAnsi="Arial" w:cs="Arial"/>
                <w:sz w:val="20"/>
                <w:szCs w:val="24"/>
              </w:rPr>
              <w:t>Command as shown above selects specified directory and all its contents.</w:t>
            </w:r>
          </w:p>
          <w:p w14:paraId="49581DB5" w14:textId="77777777" w:rsidR="00303A28" w:rsidRDefault="00303A28" w:rsidP="00303A28">
            <w:pPr>
              <w:pStyle w:val="ListParagraph"/>
              <w:numPr>
                <w:ilvl w:val="0"/>
                <w:numId w:val="6"/>
              </w:numPr>
              <w:rPr>
                <w:rFonts w:ascii="Arial" w:hAnsi="Arial" w:cs="Arial"/>
                <w:sz w:val="20"/>
                <w:szCs w:val="24"/>
              </w:rPr>
            </w:pPr>
            <w:r w:rsidRPr="00303A28">
              <w:rPr>
                <w:rFonts w:ascii="Arial" w:hAnsi="Arial" w:cs="Arial"/>
                <w:sz w:val="20"/>
                <w:szCs w:val="24"/>
              </w:rPr>
              <w:t xml:space="preserve">There are additional options not shown </w:t>
            </w:r>
            <w:r w:rsidR="004440A9">
              <w:rPr>
                <w:rFonts w:ascii="Arial" w:hAnsi="Arial" w:cs="Arial"/>
                <w:sz w:val="20"/>
                <w:szCs w:val="24"/>
              </w:rPr>
              <w:t>in above usage example which support</w:t>
            </w:r>
            <w:r w:rsidRPr="00303A28">
              <w:rPr>
                <w:rFonts w:ascii="Arial" w:hAnsi="Arial" w:cs="Arial"/>
                <w:sz w:val="20"/>
                <w:szCs w:val="24"/>
              </w:rPr>
              <w:t xml:space="preserve"> finer-grained control.  Refer to User Guide mentioned above this table for details.</w:t>
            </w:r>
          </w:p>
          <w:p w14:paraId="54787435"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the resulting Collection, there must be a JSON metadata file that </w:t>
            </w:r>
            <w:proofErr w:type="gramStart"/>
            <w:r>
              <w:rPr>
                <w:rFonts w:ascii="Arial" w:hAnsi="Arial" w:cs="Arial"/>
                <w:sz w:val="20"/>
                <w:szCs w:val="24"/>
              </w:rPr>
              <w:t>is located in</w:t>
            </w:r>
            <w:proofErr w:type="gramEnd"/>
            <w:r>
              <w:rPr>
                <w:rFonts w:ascii="Arial" w:hAnsi="Arial" w:cs="Arial"/>
                <w:sz w:val="20"/>
                <w:szCs w:val="24"/>
              </w:rPr>
              <w:t xml:space="preserve"> the same parent directory as the local directory.  That file must have name that is the name of the local directory appended with file extension of </w:t>
            </w:r>
            <w:proofErr w:type="gramStart"/>
            <w:r>
              <w:rPr>
                <w:rFonts w:ascii="Arial" w:hAnsi="Arial" w:cs="Arial"/>
                <w:sz w:val="20"/>
                <w:szCs w:val="24"/>
              </w:rPr>
              <w:t>".</w:t>
            </w:r>
            <w:proofErr w:type="spellStart"/>
            <w:r>
              <w:rPr>
                <w:rFonts w:ascii="Arial" w:hAnsi="Arial" w:cs="Arial"/>
                <w:sz w:val="20"/>
                <w:szCs w:val="24"/>
              </w:rPr>
              <w:t>metadata</w:t>
            </w:r>
            <w:proofErr w:type="gramEnd"/>
            <w:r>
              <w:rPr>
                <w:rFonts w:ascii="Arial" w:hAnsi="Arial" w:cs="Arial"/>
                <w:sz w:val="20"/>
                <w:szCs w:val="24"/>
              </w:rPr>
              <w:t>.json</w:t>
            </w:r>
            <w:proofErr w:type="spellEnd"/>
            <w:r>
              <w:rPr>
                <w:rFonts w:ascii="Arial" w:hAnsi="Arial" w:cs="Arial"/>
                <w:sz w:val="20"/>
                <w:szCs w:val="24"/>
              </w:rPr>
              <w:t>".</w:t>
            </w:r>
          </w:p>
          <w:p w14:paraId="2C0EF730" w14:textId="77777777" w:rsidR="009F76B8" w:rsidRDefault="009F76B8" w:rsidP="00303A28">
            <w:pPr>
              <w:pStyle w:val="ListParagraph"/>
              <w:numPr>
                <w:ilvl w:val="0"/>
                <w:numId w:val="6"/>
              </w:numPr>
              <w:rPr>
                <w:rFonts w:ascii="Arial" w:hAnsi="Arial" w:cs="Arial"/>
                <w:sz w:val="20"/>
                <w:szCs w:val="24"/>
              </w:rPr>
            </w:pPr>
            <w:r>
              <w:rPr>
                <w:rFonts w:ascii="Arial" w:hAnsi="Arial" w:cs="Arial"/>
                <w:sz w:val="20"/>
                <w:szCs w:val="24"/>
              </w:rPr>
              <w:t xml:space="preserve">To register metadata for any resulting Sub Collection or Data Object in the resulting Collection, there must be a JSON metadata file that </w:t>
            </w:r>
            <w:r w:rsidR="00812406">
              <w:rPr>
                <w:rFonts w:ascii="Arial" w:hAnsi="Arial" w:cs="Arial"/>
                <w:sz w:val="20"/>
                <w:szCs w:val="24"/>
              </w:rPr>
              <w:t>is in</w:t>
            </w:r>
            <w:r>
              <w:rPr>
                <w:rFonts w:ascii="Arial" w:hAnsi="Arial" w:cs="Arial"/>
                <w:sz w:val="20"/>
                <w:szCs w:val="24"/>
              </w:rPr>
              <w:t xml:space="preserve"> the same parent directory as the originating sub directory or file in the local file system.  The metadata file must have name that is the corresponding item's name including file extension, if applicable, appended with the file extension of </w:t>
            </w:r>
            <w:proofErr w:type="gramStart"/>
            <w:r>
              <w:rPr>
                <w:rFonts w:ascii="Arial" w:hAnsi="Arial" w:cs="Arial"/>
                <w:sz w:val="20"/>
                <w:szCs w:val="24"/>
              </w:rPr>
              <w:t>".</w:t>
            </w:r>
            <w:proofErr w:type="spellStart"/>
            <w:r>
              <w:rPr>
                <w:rFonts w:ascii="Arial" w:hAnsi="Arial" w:cs="Arial"/>
                <w:sz w:val="20"/>
                <w:szCs w:val="24"/>
              </w:rPr>
              <w:t>metadata</w:t>
            </w:r>
            <w:proofErr w:type="gramEnd"/>
            <w:r>
              <w:rPr>
                <w:rFonts w:ascii="Arial" w:hAnsi="Arial" w:cs="Arial"/>
                <w:sz w:val="20"/>
                <w:szCs w:val="24"/>
              </w:rPr>
              <w:t>.json</w:t>
            </w:r>
            <w:proofErr w:type="spellEnd"/>
            <w:r>
              <w:rPr>
                <w:rFonts w:ascii="Arial" w:hAnsi="Arial" w:cs="Arial"/>
                <w:sz w:val="20"/>
                <w:szCs w:val="24"/>
              </w:rPr>
              <w:t>".</w:t>
            </w:r>
          </w:p>
          <w:p w14:paraId="552DAF6C" w14:textId="77777777" w:rsidR="00870598" w:rsidRPr="00303A28" w:rsidRDefault="00870598" w:rsidP="00F54062">
            <w:pPr>
              <w:pStyle w:val="ListParagraph"/>
              <w:ind w:left="360"/>
              <w:rPr>
                <w:rFonts w:ascii="Arial" w:hAnsi="Arial" w:cs="Arial"/>
                <w:sz w:val="20"/>
                <w:szCs w:val="24"/>
              </w:rPr>
            </w:pPr>
          </w:p>
        </w:tc>
      </w:tr>
      <w:tr w:rsidR="00F946B9" w14:paraId="3A4C246D" w14:textId="77777777" w:rsidTr="007B66DF">
        <w:tc>
          <w:tcPr>
            <w:tcW w:w="3129" w:type="dxa"/>
          </w:tcPr>
          <w:p w14:paraId="723C7CF7" w14:textId="77777777" w:rsidR="00303A28" w:rsidRDefault="00303A28" w:rsidP="00B2670A">
            <w:pPr>
              <w:rPr>
                <w:rFonts w:ascii="Arial" w:hAnsi="Arial" w:cs="Arial"/>
                <w:szCs w:val="24"/>
              </w:rPr>
            </w:pPr>
          </w:p>
          <w:p w14:paraId="15930525" w14:textId="77777777" w:rsidR="00F946B9" w:rsidRPr="00AA2538" w:rsidRDefault="003B0A70" w:rsidP="00B2670A">
            <w:pPr>
              <w:rPr>
                <w:rFonts w:ascii="Arial" w:hAnsi="Arial" w:cs="Arial"/>
                <w:sz w:val="20"/>
                <w:szCs w:val="24"/>
              </w:rPr>
            </w:pPr>
            <w:proofErr w:type="spellStart"/>
            <w:r w:rsidRPr="003B0A70">
              <w:rPr>
                <w:rFonts w:ascii="Arial" w:hAnsi="Arial" w:cs="Arial"/>
                <w:szCs w:val="24"/>
              </w:rPr>
              <w:t>d</w:t>
            </w:r>
            <w:r w:rsidR="00F946B9" w:rsidRPr="003B0A70">
              <w:rPr>
                <w:rFonts w:ascii="Arial" w:hAnsi="Arial" w:cs="Arial"/>
                <w:szCs w:val="24"/>
              </w:rPr>
              <w:t>m_reg</w:t>
            </w:r>
            <w:r w:rsidRPr="003B0A70">
              <w:rPr>
                <w:rFonts w:ascii="Arial" w:hAnsi="Arial" w:cs="Arial"/>
                <w:szCs w:val="24"/>
              </w:rPr>
              <w:t>ister_globus_directory</w:t>
            </w:r>
            <w:proofErr w:type="spellEnd"/>
          </w:p>
        </w:tc>
        <w:tc>
          <w:tcPr>
            <w:tcW w:w="6406" w:type="dxa"/>
          </w:tcPr>
          <w:p w14:paraId="44392832" w14:textId="77777777" w:rsidR="00303A28" w:rsidRDefault="00303A28" w:rsidP="00B2670A">
            <w:pPr>
              <w:rPr>
                <w:rFonts w:ascii="Arial" w:hAnsi="Arial" w:cs="Arial"/>
                <w:sz w:val="20"/>
                <w:szCs w:val="24"/>
              </w:rPr>
            </w:pPr>
          </w:p>
          <w:p w14:paraId="5FC7D224" w14:textId="77777777" w:rsidR="00F946B9" w:rsidRDefault="003B0A70" w:rsidP="00B2670A">
            <w:pPr>
              <w:rPr>
                <w:rFonts w:ascii="Arial" w:hAnsi="Arial" w:cs="Arial"/>
                <w:sz w:val="20"/>
                <w:szCs w:val="24"/>
              </w:rPr>
            </w:pPr>
            <w:r>
              <w:rPr>
                <w:rFonts w:ascii="Arial" w:hAnsi="Arial" w:cs="Arial"/>
                <w:sz w:val="20"/>
                <w:szCs w:val="24"/>
              </w:rPr>
              <w:t>Register a Collection to DME using a Globus directory.</w:t>
            </w:r>
          </w:p>
          <w:p w14:paraId="0FD58FF7" w14:textId="77777777" w:rsidR="003B0A70" w:rsidRDefault="003B0A70" w:rsidP="00B2670A">
            <w:pPr>
              <w:rPr>
                <w:rFonts w:ascii="Arial" w:hAnsi="Arial" w:cs="Arial"/>
                <w:sz w:val="20"/>
                <w:szCs w:val="24"/>
              </w:rPr>
            </w:pPr>
          </w:p>
          <w:p w14:paraId="0F00A4E4" w14:textId="77777777" w:rsidR="003B0A70" w:rsidRDefault="003B0A70" w:rsidP="00B2670A">
            <w:pPr>
              <w:rPr>
                <w:rFonts w:ascii="Arial" w:hAnsi="Arial" w:cs="Arial"/>
                <w:sz w:val="20"/>
                <w:szCs w:val="24"/>
              </w:rPr>
            </w:pPr>
            <w:r>
              <w:rPr>
                <w:rFonts w:ascii="Arial" w:hAnsi="Arial" w:cs="Arial"/>
                <w:sz w:val="20"/>
                <w:szCs w:val="24"/>
              </w:rPr>
              <w:t>Usage example:</w:t>
            </w:r>
          </w:p>
          <w:p w14:paraId="26C26E1C" w14:textId="77777777" w:rsidR="00760F2F" w:rsidRDefault="00760F2F" w:rsidP="00760F2F">
            <w:pPr>
              <w:rPr>
                <w:rFonts w:ascii="Courier New" w:hAnsi="Courier New" w:cs="Courier New"/>
                <w:sz w:val="20"/>
                <w:szCs w:val="24"/>
              </w:rPr>
            </w:pPr>
            <w:r w:rsidRPr="003B0A70">
              <w:rPr>
                <w:rFonts w:ascii="Courier New" w:hAnsi="Courier New" w:cs="Courier New"/>
                <w:sz w:val="20"/>
                <w:szCs w:val="24"/>
              </w:rPr>
              <w:t xml:space="preserve">$ </w:t>
            </w:r>
            <w:proofErr w:type="spellStart"/>
            <w:r w:rsidRPr="003B0A70">
              <w:rPr>
                <w:rFonts w:ascii="Courier New" w:hAnsi="Courier New" w:cs="Courier New"/>
                <w:sz w:val="20"/>
                <w:szCs w:val="24"/>
              </w:rPr>
              <w:t>dm_register_</w:t>
            </w:r>
            <w:r>
              <w:rPr>
                <w:rFonts w:ascii="Courier New" w:hAnsi="Courier New" w:cs="Courier New"/>
                <w:sz w:val="20"/>
                <w:szCs w:val="24"/>
              </w:rPr>
              <w:t>globus_directory</w:t>
            </w:r>
            <w:proofErr w:type="spellEnd"/>
            <w:r>
              <w:rPr>
                <w:rFonts w:ascii="Courier New" w:hAnsi="Courier New" w:cs="Courier New"/>
                <w:sz w:val="20"/>
                <w:szCs w:val="24"/>
              </w:rPr>
              <w:t xml:space="preserve"> \ </w:t>
            </w:r>
          </w:p>
          <w:p w14:paraId="0C06F341" w14:textId="77777777" w:rsidR="00760F2F" w:rsidRDefault="00760F2F" w:rsidP="00760F2F">
            <w:pPr>
              <w:rPr>
                <w:rFonts w:ascii="Courier New" w:hAnsi="Courier New" w:cs="Courier New"/>
                <w:sz w:val="20"/>
                <w:szCs w:val="24"/>
              </w:rPr>
            </w:pPr>
            <w:r>
              <w:rPr>
                <w:rFonts w:ascii="Courier New" w:hAnsi="Courier New" w:cs="Courier New"/>
                <w:sz w:val="20"/>
                <w:szCs w:val="24"/>
              </w:rPr>
              <w:t xml:space="preserve">$   </w:t>
            </w:r>
            <w:r w:rsidRPr="003B0A70">
              <w:rPr>
                <w:rFonts w:ascii="Courier New" w:hAnsi="Courier New" w:cs="Courier New"/>
                <w:sz w:val="20"/>
                <w:szCs w:val="24"/>
              </w:rPr>
              <w:t>/</w:t>
            </w:r>
            <w:proofErr w:type="spellStart"/>
            <w:r w:rsidR="0055165A">
              <w:rPr>
                <w:rFonts w:ascii="Courier New" w:hAnsi="Courier New" w:cs="Courier New"/>
                <w:sz w:val="20"/>
                <w:szCs w:val="24"/>
              </w:rPr>
              <w:t>myWork</w:t>
            </w:r>
            <w:proofErr w:type="spellEnd"/>
            <w:r w:rsidRPr="003B0A70">
              <w:rPr>
                <w:rFonts w:ascii="Courier New" w:hAnsi="Courier New" w:cs="Courier New"/>
                <w:sz w:val="20"/>
                <w:szCs w:val="24"/>
              </w:rPr>
              <w:t>/</w:t>
            </w:r>
            <w:proofErr w:type="spellStart"/>
            <w:r w:rsidR="00303A28">
              <w:rPr>
                <w:rFonts w:ascii="Courier New" w:hAnsi="Courier New" w:cs="Courier New"/>
                <w:sz w:val="20"/>
                <w:szCs w:val="24"/>
              </w:rPr>
              <w:t>studyXyz</w:t>
            </w:r>
            <w:proofErr w:type="spellEnd"/>
            <w:r w:rsidRPr="003B0A70">
              <w:rPr>
                <w:rFonts w:ascii="Courier New" w:hAnsi="Courier New" w:cs="Courier New"/>
                <w:sz w:val="20"/>
                <w:szCs w:val="24"/>
              </w:rPr>
              <w:t xml:space="preserve">/ </w:t>
            </w:r>
            <w:r>
              <w:rPr>
                <w:rFonts w:ascii="Courier New" w:hAnsi="Courier New" w:cs="Courier New"/>
                <w:sz w:val="20"/>
                <w:szCs w:val="24"/>
              </w:rPr>
              <w:t>\</w:t>
            </w:r>
            <w:r w:rsidRPr="003B0A70">
              <w:rPr>
                <w:rFonts w:ascii="Courier New" w:hAnsi="Courier New" w:cs="Courier New"/>
                <w:sz w:val="20"/>
                <w:szCs w:val="24"/>
              </w:rPr>
              <w:t xml:space="preserve"> </w:t>
            </w:r>
          </w:p>
          <w:p w14:paraId="01AEB83E" w14:textId="77777777" w:rsidR="00760F2F" w:rsidRDefault="00760F2F" w:rsidP="00760F2F">
            <w:pPr>
              <w:rPr>
                <w:rFonts w:ascii="Arial" w:hAnsi="Arial" w:cs="Arial"/>
                <w:sz w:val="20"/>
                <w:szCs w:val="24"/>
              </w:rPr>
            </w:pPr>
            <w:r>
              <w:rPr>
                <w:rFonts w:ascii="Courier New" w:hAnsi="Courier New" w:cs="Courier New"/>
                <w:sz w:val="20"/>
                <w:szCs w:val="24"/>
              </w:rPr>
              <w:t xml:space="preserve">$   </w:t>
            </w:r>
            <w:r w:rsidRPr="003B0A70">
              <w:rPr>
                <w:rFonts w:ascii="Courier New" w:hAnsi="Courier New" w:cs="Courier New"/>
                <w:sz w:val="20"/>
                <w:szCs w:val="24"/>
              </w:rPr>
              <w:t>/</w:t>
            </w:r>
            <w:proofErr w:type="spellStart"/>
            <w:r w:rsidR="00E355DB">
              <w:rPr>
                <w:rFonts w:ascii="Courier New" w:hAnsi="Courier New" w:cs="Courier New"/>
                <w:sz w:val="20"/>
                <w:szCs w:val="24"/>
              </w:rPr>
              <w:t>t</w:t>
            </w:r>
            <w:r w:rsidR="00303A28">
              <w:rPr>
                <w:rFonts w:ascii="Courier New" w:hAnsi="Courier New" w:cs="Courier New"/>
                <w:sz w:val="20"/>
                <w:szCs w:val="24"/>
              </w:rPr>
              <w:t>he</w:t>
            </w:r>
            <w:r w:rsidRPr="003B0A70">
              <w:rPr>
                <w:rFonts w:ascii="Courier New" w:hAnsi="Courier New" w:cs="Courier New"/>
                <w:sz w:val="20"/>
                <w:szCs w:val="24"/>
              </w:rPr>
              <w:t>DOC</w:t>
            </w:r>
            <w:proofErr w:type="spellEnd"/>
            <w:r w:rsidRPr="003B0A70">
              <w:rPr>
                <w:rFonts w:ascii="Courier New" w:hAnsi="Courier New" w:cs="Courier New"/>
                <w:sz w:val="20"/>
                <w:szCs w:val="24"/>
              </w:rPr>
              <w:t>/</w:t>
            </w:r>
            <w:r w:rsidR="00303A28">
              <w:rPr>
                <w:rFonts w:ascii="Courier New" w:hAnsi="Courier New" w:cs="Courier New"/>
                <w:sz w:val="20"/>
                <w:szCs w:val="24"/>
              </w:rPr>
              <w:t>studies</w:t>
            </w:r>
            <w:r w:rsidRPr="003B0A70">
              <w:rPr>
                <w:rFonts w:ascii="Courier New" w:hAnsi="Courier New" w:cs="Courier New"/>
                <w:sz w:val="20"/>
                <w:szCs w:val="24"/>
              </w:rPr>
              <w:t>/</w:t>
            </w:r>
            <w:proofErr w:type="spellStart"/>
            <w:r w:rsidR="00303A28">
              <w:rPr>
                <w:rFonts w:ascii="Courier New" w:hAnsi="Courier New" w:cs="Courier New"/>
                <w:sz w:val="20"/>
                <w:szCs w:val="24"/>
              </w:rPr>
              <w:t>studyXyz</w:t>
            </w:r>
            <w:proofErr w:type="spellEnd"/>
          </w:p>
          <w:p w14:paraId="26DEDBC5" w14:textId="77777777" w:rsidR="003B0A70" w:rsidRDefault="003B0A70" w:rsidP="00B2670A">
            <w:pPr>
              <w:rPr>
                <w:rFonts w:ascii="Arial" w:hAnsi="Arial" w:cs="Arial"/>
                <w:sz w:val="20"/>
                <w:szCs w:val="24"/>
              </w:rPr>
            </w:pPr>
          </w:p>
          <w:p w14:paraId="4EA1E5B7" w14:textId="77777777" w:rsidR="00A34CB0" w:rsidRDefault="00A34CB0" w:rsidP="00B2670A">
            <w:pPr>
              <w:rPr>
                <w:rFonts w:ascii="Arial" w:hAnsi="Arial" w:cs="Arial"/>
                <w:sz w:val="20"/>
                <w:szCs w:val="24"/>
              </w:rPr>
            </w:pPr>
            <w:r>
              <w:rPr>
                <w:rFonts w:ascii="Arial" w:hAnsi="Arial" w:cs="Arial"/>
                <w:sz w:val="20"/>
                <w:szCs w:val="24"/>
              </w:rPr>
              <w:t>Notes:</w:t>
            </w:r>
          </w:p>
          <w:p w14:paraId="33F68375" w14:textId="77777777" w:rsidR="00303A28" w:rsidRDefault="00303A28" w:rsidP="00FE7BA8">
            <w:pPr>
              <w:pStyle w:val="ListParagraph"/>
              <w:numPr>
                <w:ilvl w:val="0"/>
                <w:numId w:val="8"/>
              </w:numPr>
              <w:rPr>
                <w:rFonts w:ascii="Arial" w:hAnsi="Arial" w:cs="Arial"/>
                <w:sz w:val="20"/>
                <w:szCs w:val="24"/>
              </w:rPr>
            </w:pPr>
            <w:r w:rsidRPr="003B0A70">
              <w:rPr>
                <w:rFonts w:ascii="Arial" w:hAnsi="Arial" w:cs="Arial"/>
                <w:sz w:val="20"/>
                <w:szCs w:val="24"/>
              </w:rPr>
              <w:t xml:space="preserve">First argument is path to </w:t>
            </w:r>
            <w:r>
              <w:rPr>
                <w:rFonts w:ascii="Arial" w:hAnsi="Arial" w:cs="Arial"/>
                <w:sz w:val="20"/>
                <w:szCs w:val="24"/>
              </w:rPr>
              <w:t>Globus</w:t>
            </w:r>
            <w:r w:rsidRPr="003B0A70">
              <w:rPr>
                <w:rFonts w:ascii="Arial" w:hAnsi="Arial" w:cs="Arial"/>
                <w:sz w:val="20"/>
                <w:szCs w:val="24"/>
              </w:rPr>
              <w:t xml:space="preserve"> directory</w:t>
            </w:r>
            <w:r>
              <w:rPr>
                <w:rFonts w:ascii="Arial" w:hAnsi="Arial" w:cs="Arial"/>
                <w:sz w:val="20"/>
                <w:szCs w:val="24"/>
              </w:rPr>
              <w:t xml:space="preserve"> at default Globus endpoint</w:t>
            </w:r>
            <w:r w:rsidRPr="003B0A70">
              <w:rPr>
                <w:rFonts w:ascii="Arial" w:hAnsi="Arial" w:cs="Arial"/>
                <w:sz w:val="20"/>
                <w:szCs w:val="24"/>
              </w:rPr>
              <w:t>.</w:t>
            </w:r>
          </w:p>
          <w:p w14:paraId="131E0183" w14:textId="706E32FE" w:rsidR="00303A28" w:rsidRPr="00303A28" w:rsidRDefault="00303A28" w:rsidP="00FE7BA8">
            <w:pPr>
              <w:pStyle w:val="ListParagraph"/>
              <w:numPr>
                <w:ilvl w:val="1"/>
                <w:numId w:val="8"/>
              </w:numPr>
              <w:rPr>
                <w:rFonts w:ascii="Arial" w:hAnsi="Arial" w:cs="Arial"/>
                <w:sz w:val="20"/>
                <w:szCs w:val="24"/>
              </w:rPr>
            </w:pPr>
            <w:r>
              <w:rPr>
                <w:rFonts w:ascii="Arial" w:hAnsi="Arial" w:cs="Arial"/>
                <w:sz w:val="20"/>
                <w:szCs w:val="24"/>
              </w:rPr>
              <w:t>Default Globus endpoint is set in the properties file as described in th</w:t>
            </w:r>
            <w:r w:rsidR="009633B9">
              <w:rPr>
                <w:rFonts w:ascii="Arial" w:hAnsi="Arial" w:cs="Arial"/>
                <w:sz w:val="20"/>
                <w:szCs w:val="24"/>
              </w:rPr>
              <w:t>e User G</w:t>
            </w:r>
            <w:r>
              <w:rPr>
                <w:rFonts w:ascii="Arial" w:hAnsi="Arial" w:cs="Arial"/>
                <w:sz w:val="20"/>
                <w:szCs w:val="24"/>
              </w:rPr>
              <w:t xml:space="preserve">uide section </w:t>
            </w:r>
            <w:r w:rsidR="007D3F1E">
              <w:rPr>
                <w:rFonts w:ascii="Arial" w:hAnsi="Arial" w:cs="Arial"/>
                <w:sz w:val="20"/>
                <w:szCs w:val="24"/>
              </w:rPr>
              <w:t>“</w:t>
            </w:r>
            <w:r w:rsidRPr="00D87898">
              <w:rPr>
                <w:rFonts w:ascii="Arial" w:hAnsi="Arial" w:cs="Arial"/>
                <w:b/>
                <w:sz w:val="20"/>
                <w:szCs w:val="24"/>
                <w:u w:val="single"/>
              </w:rPr>
              <w:t>Instructions on Setting Up HPC DME Client Utilities</w:t>
            </w:r>
            <w:r w:rsidR="007D3F1E">
              <w:rPr>
                <w:rFonts w:ascii="Arial" w:hAnsi="Arial" w:cs="Arial"/>
                <w:b/>
                <w:sz w:val="20"/>
                <w:szCs w:val="24"/>
                <w:u w:val="single"/>
              </w:rPr>
              <w:t>”</w:t>
            </w:r>
          </w:p>
          <w:p w14:paraId="2E16610D" w14:textId="77777777" w:rsidR="00303A28" w:rsidRDefault="00303A28" w:rsidP="00FE7BA8">
            <w:pPr>
              <w:pStyle w:val="ListParagraph"/>
              <w:numPr>
                <w:ilvl w:val="0"/>
                <w:numId w:val="8"/>
              </w:numPr>
              <w:rPr>
                <w:rFonts w:ascii="Arial" w:hAnsi="Arial" w:cs="Arial"/>
                <w:sz w:val="20"/>
                <w:szCs w:val="24"/>
              </w:rPr>
            </w:pPr>
            <w:r w:rsidRPr="00303A28">
              <w:rPr>
                <w:rFonts w:ascii="Arial" w:hAnsi="Arial" w:cs="Arial"/>
                <w:sz w:val="20"/>
                <w:szCs w:val="24"/>
              </w:rPr>
              <w:t>Second argument is destination path in DME.</w:t>
            </w:r>
          </w:p>
          <w:p w14:paraId="2B96006C" w14:textId="77777777" w:rsidR="00A34CB0" w:rsidRDefault="00A34CB0" w:rsidP="00FE7BA8">
            <w:pPr>
              <w:pStyle w:val="ListParagraph"/>
              <w:numPr>
                <w:ilvl w:val="0"/>
                <w:numId w:val="8"/>
              </w:numPr>
              <w:rPr>
                <w:rFonts w:ascii="Arial" w:hAnsi="Arial" w:cs="Arial"/>
                <w:sz w:val="20"/>
                <w:szCs w:val="24"/>
              </w:rPr>
            </w:pPr>
            <w:r>
              <w:rPr>
                <w:rFonts w:ascii="Arial" w:hAnsi="Arial" w:cs="Arial"/>
                <w:sz w:val="20"/>
                <w:szCs w:val="24"/>
              </w:rPr>
              <w:t xml:space="preserve">If there is no default Globus endpoint configured or you wish to use a Globus endpoint different from the default one, you may specify a third argument to indicate which Globus endpoint.  This optional third argument </w:t>
            </w:r>
            <w:r w:rsidR="0007645C">
              <w:rPr>
                <w:rFonts w:ascii="Arial" w:hAnsi="Arial" w:cs="Arial"/>
                <w:sz w:val="20"/>
                <w:szCs w:val="24"/>
              </w:rPr>
              <w:t>must be</w:t>
            </w:r>
            <w:r w:rsidR="000278B6">
              <w:rPr>
                <w:rFonts w:ascii="Arial" w:hAnsi="Arial" w:cs="Arial"/>
                <w:sz w:val="20"/>
                <w:szCs w:val="24"/>
              </w:rPr>
              <w:t xml:space="preserve"> UUID of intended Globus endpoint.</w:t>
            </w:r>
          </w:p>
          <w:p w14:paraId="349B0644" w14:textId="77777777" w:rsidR="000278B6" w:rsidRPr="000278B6" w:rsidRDefault="000278B6" w:rsidP="007B66DF">
            <w:pPr>
              <w:pStyle w:val="ListParagraph"/>
              <w:ind w:left="360"/>
              <w:rPr>
                <w:rFonts w:ascii="Arial" w:hAnsi="Arial" w:cs="Arial"/>
                <w:sz w:val="20"/>
                <w:szCs w:val="24"/>
              </w:rPr>
            </w:pPr>
          </w:p>
        </w:tc>
      </w:tr>
    </w:tbl>
    <w:p w14:paraId="161E30E5" w14:textId="77777777" w:rsidR="00587975" w:rsidRDefault="00587975" w:rsidP="00B2670A">
      <w:pPr>
        <w:rPr>
          <w:rFonts w:ascii="Arial" w:hAnsi="Arial" w:cs="Arial"/>
          <w:sz w:val="20"/>
          <w:szCs w:val="24"/>
        </w:rPr>
      </w:pPr>
    </w:p>
    <w:p w14:paraId="1F468155" w14:textId="35833D94" w:rsidR="002161F0" w:rsidRDefault="002161F0" w:rsidP="003012E9">
      <w:pPr>
        <w:outlineLvl w:val="0"/>
        <w:rPr>
          <w:rFonts w:ascii="Arial" w:hAnsi="Arial" w:cs="Arial"/>
          <w:b/>
          <w:sz w:val="20"/>
          <w:szCs w:val="24"/>
          <w:u w:val="single"/>
        </w:rPr>
      </w:pPr>
      <w:r w:rsidRPr="00C44AD9">
        <w:rPr>
          <w:rFonts w:ascii="Arial" w:hAnsi="Arial" w:cs="Arial"/>
          <w:b/>
          <w:sz w:val="20"/>
          <w:szCs w:val="24"/>
          <w:u w:val="single"/>
        </w:rPr>
        <w:t xml:space="preserve">How to Register </w:t>
      </w:r>
      <w:r>
        <w:rPr>
          <w:rFonts w:ascii="Arial" w:hAnsi="Arial" w:cs="Arial"/>
          <w:b/>
          <w:sz w:val="20"/>
          <w:szCs w:val="24"/>
          <w:u w:val="single"/>
        </w:rPr>
        <w:t>Data Files</w:t>
      </w:r>
      <w:r w:rsidRPr="00C44AD9">
        <w:rPr>
          <w:rFonts w:ascii="Arial" w:hAnsi="Arial" w:cs="Arial"/>
          <w:b/>
          <w:sz w:val="20"/>
          <w:szCs w:val="24"/>
          <w:u w:val="single"/>
        </w:rPr>
        <w:t xml:space="preserve"> with </w:t>
      </w:r>
      <w:r>
        <w:rPr>
          <w:rFonts w:ascii="Arial" w:hAnsi="Arial" w:cs="Arial"/>
          <w:b/>
          <w:sz w:val="20"/>
          <w:szCs w:val="24"/>
          <w:u w:val="single"/>
        </w:rPr>
        <w:t>Curl</w:t>
      </w:r>
    </w:p>
    <w:p w14:paraId="6EDC5FEF" w14:textId="1228E674" w:rsidR="00DE07CC" w:rsidRDefault="007B66DF" w:rsidP="00746C05">
      <w:pPr>
        <w:jc w:val="both"/>
        <w:rPr>
          <w:rFonts w:ascii="Arial" w:hAnsi="Arial" w:cs="Arial"/>
          <w:sz w:val="20"/>
          <w:szCs w:val="24"/>
        </w:rPr>
      </w:pPr>
      <w:r>
        <w:rPr>
          <w:rFonts w:ascii="Arial" w:hAnsi="Arial" w:cs="Arial"/>
          <w:sz w:val="20"/>
          <w:szCs w:val="24"/>
        </w:rPr>
        <w:t>A</w:t>
      </w:r>
      <w:r w:rsidR="00DE07CC">
        <w:rPr>
          <w:rFonts w:ascii="Arial" w:hAnsi="Arial" w:cs="Arial"/>
          <w:sz w:val="20"/>
          <w:szCs w:val="24"/>
        </w:rPr>
        <w:t xml:space="preserve"> </w:t>
      </w:r>
      <w:r>
        <w:rPr>
          <w:rFonts w:ascii="Arial" w:hAnsi="Arial" w:cs="Arial"/>
          <w:sz w:val="20"/>
          <w:szCs w:val="24"/>
        </w:rPr>
        <w:t xml:space="preserve">DOC or </w:t>
      </w:r>
      <w:r w:rsidR="00DE07CC">
        <w:rPr>
          <w:rFonts w:ascii="Arial" w:hAnsi="Arial" w:cs="Arial"/>
          <w:sz w:val="20"/>
          <w:szCs w:val="24"/>
        </w:rPr>
        <w:t xml:space="preserve">lab </w:t>
      </w:r>
      <w:r>
        <w:rPr>
          <w:rFonts w:ascii="Arial" w:hAnsi="Arial" w:cs="Arial"/>
          <w:sz w:val="20"/>
          <w:szCs w:val="24"/>
        </w:rPr>
        <w:t xml:space="preserve">may have a </w:t>
      </w:r>
      <w:r w:rsidR="00DE07CC">
        <w:rPr>
          <w:rFonts w:ascii="Arial" w:hAnsi="Arial" w:cs="Arial"/>
          <w:sz w:val="20"/>
          <w:szCs w:val="24"/>
        </w:rPr>
        <w:t>LIMS system to manage</w:t>
      </w:r>
      <w:r w:rsidR="00552716">
        <w:rPr>
          <w:rFonts w:ascii="Arial" w:hAnsi="Arial" w:cs="Arial"/>
          <w:sz w:val="20"/>
          <w:szCs w:val="24"/>
        </w:rPr>
        <w:t>/track</w:t>
      </w:r>
      <w:r w:rsidR="00DE07CC">
        <w:rPr>
          <w:rFonts w:ascii="Arial" w:hAnsi="Arial" w:cs="Arial"/>
          <w:sz w:val="20"/>
          <w:szCs w:val="24"/>
        </w:rPr>
        <w:t xml:space="preserve"> </w:t>
      </w:r>
      <w:r w:rsidR="00081FF0">
        <w:rPr>
          <w:rFonts w:ascii="Arial" w:hAnsi="Arial" w:cs="Arial"/>
          <w:sz w:val="20"/>
          <w:szCs w:val="24"/>
        </w:rPr>
        <w:t xml:space="preserve">data files </w:t>
      </w:r>
      <w:r w:rsidR="00DE07CC">
        <w:rPr>
          <w:rFonts w:ascii="Arial" w:hAnsi="Arial" w:cs="Arial"/>
          <w:sz w:val="20"/>
          <w:szCs w:val="24"/>
        </w:rPr>
        <w:t xml:space="preserve">metadata information. </w:t>
      </w:r>
      <w:r>
        <w:rPr>
          <w:rFonts w:ascii="Arial" w:hAnsi="Arial" w:cs="Arial"/>
          <w:sz w:val="20"/>
          <w:szCs w:val="24"/>
        </w:rPr>
        <w:t xml:space="preserve">However, registering such data files in bulk may be </w:t>
      </w:r>
      <w:r w:rsidR="00552716">
        <w:rPr>
          <w:rFonts w:ascii="Arial" w:hAnsi="Arial" w:cs="Arial"/>
          <w:sz w:val="20"/>
          <w:szCs w:val="24"/>
        </w:rPr>
        <w:t xml:space="preserve">scripted </w:t>
      </w:r>
      <w:r w:rsidR="00081FF0">
        <w:rPr>
          <w:rFonts w:ascii="Arial" w:hAnsi="Arial" w:cs="Arial"/>
          <w:sz w:val="20"/>
          <w:szCs w:val="24"/>
        </w:rPr>
        <w:t xml:space="preserve">even </w:t>
      </w:r>
      <w:r w:rsidR="00552716">
        <w:rPr>
          <w:rFonts w:ascii="Arial" w:hAnsi="Arial" w:cs="Arial"/>
          <w:sz w:val="20"/>
          <w:szCs w:val="24"/>
        </w:rPr>
        <w:t xml:space="preserve">without an existing </w:t>
      </w:r>
      <w:r w:rsidR="00081FF0">
        <w:rPr>
          <w:rFonts w:ascii="Arial" w:hAnsi="Arial" w:cs="Arial"/>
          <w:sz w:val="20"/>
          <w:szCs w:val="24"/>
        </w:rPr>
        <w:t xml:space="preserve">LIMS </w:t>
      </w:r>
      <w:r w:rsidR="00B9421B">
        <w:rPr>
          <w:rFonts w:ascii="Arial" w:hAnsi="Arial" w:cs="Arial"/>
          <w:sz w:val="20"/>
          <w:szCs w:val="24"/>
        </w:rPr>
        <w:t>system at all.</w:t>
      </w:r>
    </w:p>
    <w:p w14:paraId="17594DA9" w14:textId="77777777" w:rsidR="00DE07CC" w:rsidRPr="008A43F4" w:rsidRDefault="00DE07CC" w:rsidP="003012E9">
      <w:pPr>
        <w:outlineLvl w:val="0"/>
        <w:rPr>
          <w:rFonts w:ascii="Arial" w:hAnsi="Arial" w:cs="Arial"/>
          <w:b/>
          <w:sz w:val="20"/>
          <w:szCs w:val="24"/>
        </w:rPr>
      </w:pPr>
      <w:r w:rsidRPr="008A43F4">
        <w:rPr>
          <w:rFonts w:ascii="Arial" w:hAnsi="Arial" w:cs="Arial"/>
          <w:b/>
          <w:sz w:val="20"/>
          <w:szCs w:val="24"/>
        </w:rPr>
        <w:lastRenderedPageBreak/>
        <w:t xml:space="preserve">Following are the steps to </w:t>
      </w:r>
      <w:r w:rsidR="00F17114">
        <w:rPr>
          <w:rFonts w:ascii="Arial" w:hAnsi="Arial" w:cs="Arial"/>
          <w:b/>
          <w:sz w:val="20"/>
          <w:szCs w:val="24"/>
        </w:rPr>
        <w:t xml:space="preserve">write a script that </w:t>
      </w:r>
      <w:r w:rsidRPr="008A43F4">
        <w:rPr>
          <w:rFonts w:ascii="Arial" w:hAnsi="Arial" w:cs="Arial"/>
          <w:b/>
          <w:sz w:val="20"/>
          <w:szCs w:val="24"/>
        </w:rPr>
        <w:t>register</w:t>
      </w:r>
      <w:r w:rsidR="00F17114">
        <w:rPr>
          <w:rFonts w:ascii="Arial" w:hAnsi="Arial" w:cs="Arial"/>
          <w:b/>
          <w:sz w:val="20"/>
          <w:szCs w:val="24"/>
        </w:rPr>
        <w:t>s</w:t>
      </w:r>
      <w:r>
        <w:rPr>
          <w:rFonts w:ascii="Arial" w:hAnsi="Arial" w:cs="Arial"/>
          <w:b/>
          <w:sz w:val="20"/>
          <w:szCs w:val="24"/>
        </w:rPr>
        <w:t xml:space="preserve"> </w:t>
      </w:r>
      <w:r w:rsidRPr="008A43F4">
        <w:rPr>
          <w:rFonts w:ascii="Arial" w:hAnsi="Arial" w:cs="Arial"/>
          <w:b/>
          <w:sz w:val="20"/>
          <w:szCs w:val="24"/>
        </w:rPr>
        <w:t>collection</w:t>
      </w:r>
      <w:r>
        <w:rPr>
          <w:rFonts w:ascii="Arial" w:hAnsi="Arial" w:cs="Arial"/>
          <w:b/>
          <w:sz w:val="20"/>
          <w:szCs w:val="24"/>
        </w:rPr>
        <w:t>s</w:t>
      </w:r>
      <w:r w:rsidRPr="008A43F4">
        <w:rPr>
          <w:rFonts w:ascii="Arial" w:hAnsi="Arial" w:cs="Arial"/>
          <w:b/>
          <w:sz w:val="20"/>
          <w:szCs w:val="24"/>
        </w:rPr>
        <w:t>:</w:t>
      </w:r>
    </w:p>
    <w:p w14:paraId="58050D5B" w14:textId="287753D8" w:rsidR="0074693C"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E</w:t>
      </w:r>
      <w:r w:rsidR="00C105F5">
        <w:rPr>
          <w:rFonts w:ascii="Arial" w:hAnsi="Arial" w:cs="Arial"/>
          <w:sz w:val="20"/>
          <w:szCs w:val="24"/>
        </w:rPr>
        <w:t>xtract</w:t>
      </w:r>
      <w:r>
        <w:rPr>
          <w:rFonts w:ascii="Arial" w:hAnsi="Arial" w:cs="Arial"/>
          <w:sz w:val="20"/>
          <w:szCs w:val="24"/>
        </w:rPr>
        <w:t xml:space="preserve"> collections</w:t>
      </w:r>
      <w:r w:rsidR="00DE07CC" w:rsidRPr="008A43F4">
        <w:rPr>
          <w:rFonts w:ascii="Arial" w:hAnsi="Arial" w:cs="Arial"/>
          <w:sz w:val="20"/>
          <w:szCs w:val="24"/>
        </w:rPr>
        <w:t xml:space="preserve"> metadata information into a CSV file.</w:t>
      </w:r>
      <w:r w:rsidR="00886C7D">
        <w:rPr>
          <w:rFonts w:ascii="Arial" w:hAnsi="Arial" w:cs="Arial"/>
          <w:sz w:val="20"/>
          <w:szCs w:val="24"/>
        </w:rPr>
        <w:t xml:space="preserve"> </w:t>
      </w:r>
      <w:r>
        <w:rPr>
          <w:rFonts w:ascii="Arial" w:hAnsi="Arial" w:cs="Arial"/>
          <w:sz w:val="20"/>
          <w:szCs w:val="24"/>
        </w:rPr>
        <w:t xml:space="preserve">Apart from collection metadata attributes, each collection record in the CSV file </w:t>
      </w:r>
      <w:r w:rsidR="009633B9">
        <w:rPr>
          <w:rFonts w:ascii="Arial" w:hAnsi="Arial" w:cs="Arial"/>
          <w:sz w:val="20"/>
          <w:szCs w:val="24"/>
        </w:rPr>
        <w:t xml:space="preserve">must </w:t>
      </w:r>
      <w:r>
        <w:rPr>
          <w:rFonts w:ascii="Arial" w:hAnsi="Arial" w:cs="Arial"/>
          <w:sz w:val="20"/>
          <w:szCs w:val="24"/>
        </w:rPr>
        <w:t>have “</w:t>
      </w:r>
      <w:proofErr w:type="spellStart"/>
      <w:r>
        <w:rPr>
          <w:rFonts w:ascii="Arial" w:hAnsi="Arial" w:cs="Arial"/>
          <w:sz w:val="20"/>
          <w:szCs w:val="24"/>
        </w:rPr>
        <w:t>collection_type</w:t>
      </w:r>
      <w:proofErr w:type="spellEnd"/>
      <w:r>
        <w:rPr>
          <w:rFonts w:ascii="Arial" w:hAnsi="Arial" w:cs="Arial"/>
          <w:sz w:val="20"/>
          <w:szCs w:val="24"/>
        </w:rPr>
        <w:t>” and “</w:t>
      </w:r>
      <w:proofErr w:type="spellStart"/>
      <w:r>
        <w:rPr>
          <w:rFonts w:ascii="Arial" w:hAnsi="Arial" w:cs="Arial"/>
          <w:sz w:val="20"/>
          <w:szCs w:val="24"/>
        </w:rPr>
        <w:t>collection_path</w:t>
      </w:r>
      <w:proofErr w:type="spellEnd"/>
      <w:r>
        <w:rPr>
          <w:rFonts w:ascii="Arial" w:hAnsi="Arial" w:cs="Arial"/>
          <w:sz w:val="20"/>
          <w:szCs w:val="24"/>
        </w:rPr>
        <w:t>” attributes.</w:t>
      </w:r>
      <w:r w:rsidR="009633B9">
        <w:rPr>
          <w:rFonts w:ascii="Arial" w:hAnsi="Arial" w:cs="Arial"/>
          <w:sz w:val="20"/>
          <w:szCs w:val="24"/>
        </w:rPr>
        <w:t xml:space="preserve"> These attributes are defined and created to capture required and optional data elements/properties per </w:t>
      </w:r>
      <w:r w:rsidR="007D3F1E">
        <w:rPr>
          <w:rFonts w:ascii="Arial" w:hAnsi="Arial" w:cs="Arial"/>
          <w:sz w:val="20"/>
          <w:szCs w:val="24"/>
        </w:rPr>
        <w:t xml:space="preserve">each </w:t>
      </w:r>
      <w:r w:rsidR="009633B9">
        <w:rPr>
          <w:rFonts w:ascii="Arial" w:hAnsi="Arial" w:cs="Arial"/>
          <w:sz w:val="20"/>
          <w:szCs w:val="24"/>
        </w:rPr>
        <w:t>DOC</w:t>
      </w:r>
      <w:r w:rsidR="007D3F1E">
        <w:rPr>
          <w:rFonts w:ascii="Arial" w:hAnsi="Arial" w:cs="Arial"/>
          <w:sz w:val="20"/>
          <w:szCs w:val="24"/>
        </w:rPr>
        <w:t xml:space="preserve"> domain specific and data sharing needs on the organizing structure (folder/subfolder) level. </w:t>
      </w:r>
      <w:r>
        <w:rPr>
          <w:rFonts w:ascii="Arial" w:hAnsi="Arial" w:cs="Arial"/>
          <w:sz w:val="20"/>
          <w:szCs w:val="24"/>
        </w:rPr>
        <w:t xml:space="preserve"> Please</w:t>
      </w:r>
      <w:hyperlink r:id="rId10" w:history="1">
        <w:r w:rsidRPr="004E6322">
          <w:rPr>
            <w:rStyle w:val="Hyperlink"/>
            <w:rFonts w:ascii="Arial" w:hAnsi="Arial" w:cs="Arial"/>
            <w:sz w:val="20"/>
            <w:szCs w:val="24"/>
          </w:rPr>
          <w:t xml:space="preserve"> </w:t>
        </w:r>
        <w:r w:rsidR="004E6322" w:rsidRPr="004E6322">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w:t>
      </w:r>
      <w:r w:rsidR="00886C7D">
        <w:rPr>
          <w:rFonts w:ascii="Arial" w:hAnsi="Arial" w:cs="Arial"/>
          <w:sz w:val="20"/>
          <w:szCs w:val="24"/>
        </w:rPr>
        <w:t xml:space="preserve"> CSV file</w:t>
      </w:r>
      <w:r>
        <w:rPr>
          <w:rFonts w:ascii="Arial" w:hAnsi="Arial" w:cs="Arial"/>
          <w:sz w:val="20"/>
          <w:szCs w:val="24"/>
        </w:rPr>
        <w:t>.</w:t>
      </w:r>
      <w:r w:rsidR="00886C7D">
        <w:rPr>
          <w:rFonts w:ascii="Arial" w:hAnsi="Arial" w:cs="Arial"/>
          <w:sz w:val="20"/>
          <w:szCs w:val="24"/>
        </w:rPr>
        <w:t xml:space="preserve"> </w:t>
      </w:r>
    </w:p>
    <w:p w14:paraId="1D1A114F" w14:textId="77777777" w:rsidR="007D3F1E" w:rsidRDefault="007D3F1E" w:rsidP="007D3F1E">
      <w:pPr>
        <w:pStyle w:val="ListParagraph"/>
        <w:jc w:val="both"/>
        <w:rPr>
          <w:rFonts w:ascii="Arial" w:hAnsi="Arial" w:cs="Arial"/>
          <w:sz w:val="20"/>
          <w:szCs w:val="24"/>
        </w:rPr>
      </w:pPr>
    </w:p>
    <w:p w14:paraId="54DE4867" w14:textId="577AF22B" w:rsidR="001B43B8" w:rsidRDefault="00F17114" w:rsidP="00746C05">
      <w:pPr>
        <w:pStyle w:val="ListParagraph"/>
        <w:numPr>
          <w:ilvl w:val="0"/>
          <w:numId w:val="9"/>
        </w:numPr>
        <w:jc w:val="both"/>
        <w:rPr>
          <w:rFonts w:ascii="Arial" w:hAnsi="Arial" w:cs="Arial"/>
          <w:sz w:val="20"/>
          <w:szCs w:val="24"/>
        </w:rPr>
      </w:pPr>
      <w:r>
        <w:rPr>
          <w:rFonts w:ascii="Arial" w:hAnsi="Arial" w:cs="Arial"/>
          <w:sz w:val="20"/>
          <w:szCs w:val="24"/>
        </w:rPr>
        <w:t>R</w:t>
      </w:r>
      <w:r w:rsidR="0074693C">
        <w:rPr>
          <w:rFonts w:ascii="Arial" w:hAnsi="Arial" w:cs="Arial"/>
          <w:sz w:val="20"/>
          <w:szCs w:val="24"/>
        </w:rPr>
        <w:t>ead the CSV file and iterat</w:t>
      </w:r>
      <w:r w:rsidR="00FD2892">
        <w:rPr>
          <w:rFonts w:ascii="Arial" w:hAnsi="Arial" w:cs="Arial"/>
          <w:sz w:val="20"/>
          <w:szCs w:val="24"/>
        </w:rPr>
        <w:t>e</w:t>
      </w:r>
      <w:r w:rsidR="0074693C">
        <w:rPr>
          <w:rFonts w:ascii="Arial" w:hAnsi="Arial" w:cs="Arial"/>
          <w:sz w:val="20"/>
          <w:szCs w:val="24"/>
        </w:rPr>
        <w:t xml:space="preserve"> through each row. Convert the CSV row into </w:t>
      </w:r>
      <w:r w:rsidR="00BC42C0">
        <w:rPr>
          <w:rFonts w:ascii="Arial" w:hAnsi="Arial" w:cs="Arial"/>
          <w:sz w:val="20"/>
          <w:szCs w:val="24"/>
        </w:rPr>
        <w:t xml:space="preserve">a </w:t>
      </w:r>
      <w:r w:rsidR="0074693C">
        <w:rPr>
          <w:rFonts w:ascii="Arial" w:hAnsi="Arial" w:cs="Arial"/>
          <w:sz w:val="20"/>
          <w:szCs w:val="24"/>
        </w:rPr>
        <w:t xml:space="preserve">JSON </w:t>
      </w:r>
      <w:r w:rsidR="00BC42C0">
        <w:rPr>
          <w:rFonts w:ascii="Arial" w:hAnsi="Arial" w:cs="Arial"/>
          <w:sz w:val="20"/>
          <w:szCs w:val="24"/>
        </w:rPr>
        <w:t>file</w:t>
      </w:r>
      <w:r w:rsidR="0074693C">
        <w:rPr>
          <w:rFonts w:ascii="Arial" w:hAnsi="Arial" w:cs="Arial"/>
          <w:sz w:val="20"/>
          <w:szCs w:val="24"/>
        </w:rPr>
        <w:t>.</w:t>
      </w:r>
      <w:r>
        <w:rPr>
          <w:rFonts w:ascii="Arial" w:hAnsi="Arial" w:cs="Arial"/>
          <w:sz w:val="20"/>
          <w:szCs w:val="24"/>
        </w:rPr>
        <w:t xml:space="preserve"> Please </w:t>
      </w:r>
      <w:hyperlink r:id="rId11" w:history="1">
        <w:r w:rsidR="004E6322" w:rsidRPr="005C71F3">
          <w:rPr>
            <w:rStyle w:val="Hyperlink"/>
            <w:rFonts w:ascii="Arial" w:hAnsi="Arial" w:cs="Arial"/>
            <w:sz w:val="20"/>
            <w:szCs w:val="24"/>
          </w:rPr>
          <w:t>click here</w:t>
        </w:r>
      </w:hyperlink>
      <w:r w:rsidR="004E6322">
        <w:rPr>
          <w:rFonts w:ascii="Arial" w:hAnsi="Arial" w:cs="Arial"/>
          <w:sz w:val="20"/>
          <w:szCs w:val="24"/>
        </w:rPr>
        <w:t xml:space="preserve"> </w:t>
      </w:r>
      <w:r>
        <w:rPr>
          <w:rFonts w:ascii="Arial" w:hAnsi="Arial" w:cs="Arial"/>
          <w:sz w:val="20"/>
          <w:szCs w:val="24"/>
        </w:rPr>
        <w:t>for sample JSON file.</w:t>
      </w:r>
      <w:r w:rsidR="00DE07CC" w:rsidRPr="008A43F4">
        <w:rPr>
          <w:rFonts w:ascii="Arial" w:hAnsi="Arial" w:cs="Arial"/>
          <w:sz w:val="20"/>
          <w:szCs w:val="24"/>
        </w:rPr>
        <w:t xml:space="preserve"> </w:t>
      </w:r>
      <w:r w:rsidR="001B43B8" w:rsidRPr="008A43F4">
        <w:rPr>
          <w:rFonts w:ascii="Arial" w:hAnsi="Arial" w:cs="Arial"/>
          <w:sz w:val="20"/>
          <w:szCs w:val="24"/>
        </w:rPr>
        <w:t xml:space="preserve"> </w:t>
      </w:r>
    </w:p>
    <w:p w14:paraId="4158ECA5" w14:textId="77777777" w:rsidR="007D3F1E" w:rsidRPr="007D3F1E" w:rsidRDefault="007D3F1E" w:rsidP="007D3F1E">
      <w:pPr>
        <w:pStyle w:val="ListParagraph"/>
        <w:rPr>
          <w:rFonts w:ascii="Arial" w:hAnsi="Arial" w:cs="Arial"/>
          <w:sz w:val="20"/>
          <w:szCs w:val="24"/>
        </w:rPr>
      </w:pPr>
    </w:p>
    <w:p w14:paraId="22A93BE8" w14:textId="77777777" w:rsidR="007D3F1E" w:rsidRDefault="007D3F1E" w:rsidP="007D3F1E">
      <w:pPr>
        <w:pStyle w:val="ListParagraph"/>
        <w:jc w:val="both"/>
        <w:rPr>
          <w:rFonts w:ascii="Arial" w:hAnsi="Arial" w:cs="Arial"/>
          <w:sz w:val="20"/>
          <w:szCs w:val="24"/>
        </w:rPr>
      </w:pPr>
    </w:p>
    <w:p w14:paraId="6E8C8A48" w14:textId="77777777" w:rsidR="00886C7D"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Get authentication token using the following curl command and write the token </w:t>
      </w:r>
      <w:r w:rsidR="000732BB">
        <w:rPr>
          <w:rFonts w:ascii="Arial" w:hAnsi="Arial" w:cs="Arial"/>
          <w:sz w:val="20"/>
          <w:szCs w:val="24"/>
        </w:rPr>
        <w:t xml:space="preserve">value </w:t>
      </w:r>
      <w:r>
        <w:rPr>
          <w:rFonts w:ascii="Arial" w:hAnsi="Arial" w:cs="Arial"/>
          <w:sz w:val="20"/>
          <w:szCs w:val="24"/>
        </w:rPr>
        <w:t>into “</w:t>
      </w:r>
      <w:proofErr w:type="spellStart"/>
      <w:r>
        <w:rPr>
          <w:rFonts w:ascii="Arial" w:hAnsi="Arial" w:cs="Arial"/>
          <w:sz w:val="20"/>
          <w:szCs w:val="24"/>
        </w:rPr>
        <w:t>auth_token.cfg</w:t>
      </w:r>
      <w:proofErr w:type="spellEnd"/>
      <w:r>
        <w:rPr>
          <w:rFonts w:ascii="Arial" w:hAnsi="Arial" w:cs="Arial"/>
          <w:sz w:val="20"/>
          <w:szCs w:val="24"/>
        </w:rPr>
        <w:t>” file</w:t>
      </w:r>
      <w:r w:rsidR="004E6322">
        <w:rPr>
          <w:rFonts w:ascii="Arial" w:hAnsi="Arial" w:cs="Arial"/>
          <w:sz w:val="20"/>
          <w:szCs w:val="24"/>
        </w:rPr>
        <w:t xml:space="preserve">. Please </w:t>
      </w:r>
      <w:hyperlink r:id="rId12" w:history="1">
        <w:r w:rsidR="004E6322" w:rsidRPr="00FE6F91">
          <w:rPr>
            <w:rStyle w:val="Hyperlink"/>
            <w:rFonts w:ascii="Arial" w:hAnsi="Arial" w:cs="Arial"/>
            <w:sz w:val="20"/>
            <w:szCs w:val="24"/>
          </w:rPr>
          <w:t>click here</w:t>
        </w:r>
      </w:hyperlink>
      <w:r w:rsidR="004E6322">
        <w:rPr>
          <w:rFonts w:ascii="Arial" w:hAnsi="Arial" w:cs="Arial"/>
          <w:sz w:val="20"/>
          <w:szCs w:val="24"/>
        </w:rPr>
        <w:t xml:space="preserve"> for sample authentication </w:t>
      </w:r>
      <w:proofErr w:type="spellStart"/>
      <w:r w:rsidR="004E6322">
        <w:rPr>
          <w:rFonts w:ascii="Arial" w:hAnsi="Arial" w:cs="Arial"/>
          <w:sz w:val="20"/>
          <w:szCs w:val="24"/>
        </w:rPr>
        <w:t>config</w:t>
      </w:r>
      <w:proofErr w:type="spellEnd"/>
      <w:r w:rsidR="004E6322">
        <w:rPr>
          <w:rFonts w:ascii="Arial" w:hAnsi="Arial" w:cs="Arial"/>
          <w:sz w:val="20"/>
          <w:szCs w:val="24"/>
        </w:rPr>
        <w:t xml:space="preserve"> file.</w:t>
      </w:r>
    </w:p>
    <w:p w14:paraId="20A1D775" w14:textId="77777777" w:rsidR="000732BB" w:rsidRDefault="000732BB" w:rsidP="00746C05">
      <w:pPr>
        <w:pStyle w:val="ListParagraph"/>
        <w:jc w:val="both"/>
        <w:rPr>
          <w:rFonts w:ascii="Arial" w:hAnsi="Arial" w:cs="Arial"/>
          <w:sz w:val="20"/>
          <w:szCs w:val="24"/>
        </w:rPr>
      </w:pPr>
    </w:p>
    <w:p w14:paraId="7BD35B2C" w14:textId="77777777" w:rsidR="000732BB" w:rsidRPr="0052656E" w:rsidRDefault="000732BB" w:rsidP="00746C05">
      <w:pPr>
        <w:pStyle w:val="ListParagraph"/>
        <w:jc w:val="both"/>
        <w:rPr>
          <w:rFonts w:ascii="Courier New" w:hAnsi="Courier New" w:cs="Courier New"/>
          <w:sz w:val="20"/>
          <w:szCs w:val="24"/>
        </w:rPr>
      </w:pPr>
      <w:r w:rsidRPr="0052656E">
        <w:rPr>
          <w:rFonts w:ascii="Courier New" w:hAnsi="Courier New" w:cs="Courier New"/>
          <w:sz w:val="20"/>
          <w:szCs w:val="24"/>
        </w:rPr>
        <w:t xml:space="preserve">curl -k -G -X GET </w:t>
      </w:r>
      <w:hyperlink w:history="1">
        <w:r w:rsidR="00713D01" w:rsidRPr="0052656E">
          <w:rPr>
            <w:rFonts w:ascii="Courier New" w:hAnsi="Courier New" w:cs="Courier New"/>
            <w:szCs w:val="24"/>
          </w:rPr>
          <w:t>https://&lt;hpc</w:t>
        </w:r>
      </w:hyperlink>
      <w:r w:rsidR="00713D01" w:rsidRPr="0052656E">
        <w:rPr>
          <w:rFonts w:ascii="Courier New" w:hAnsi="Courier New" w:cs="Courier New"/>
          <w:sz w:val="20"/>
          <w:szCs w:val="24"/>
        </w:rPr>
        <w:t xml:space="preserve"> </w:t>
      </w:r>
      <w:proofErr w:type="spellStart"/>
      <w:r w:rsidR="00713D01" w:rsidRPr="0052656E">
        <w:rPr>
          <w:rFonts w:ascii="Courier New" w:hAnsi="Courier New" w:cs="Courier New"/>
          <w:sz w:val="20"/>
          <w:szCs w:val="24"/>
        </w:rPr>
        <w:t>dme</w:t>
      </w:r>
      <w:proofErr w:type="spellEnd"/>
      <w:r w:rsidR="00713D01" w:rsidRPr="0052656E">
        <w:rPr>
          <w:rFonts w:ascii="Courier New" w:hAnsi="Courier New" w:cs="Courier New"/>
          <w:sz w:val="20"/>
          <w:szCs w:val="24"/>
        </w:rPr>
        <w:t xml:space="preserve"> </w:t>
      </w:r>
      <w:proofErr w:type="spellStart"/>
      <w:r w:rsidR="00713D01" w:rsidRPr="0052656E">
        <w:rPr>
          <w:rFonts w:ascii="Courier New" w:hAnsi="Courier New" w:cs="Courier New"/>
          <w:sz w:val="20"/>
          <w:szCs w:val="24"/>
        </w:rPr>
        <w:t>api</w:t>
      </w:r>
      <w:proofErr w:type="spellEnd"/>
      <w:r w:rsidR="00713D01" w:rsidRPr="0052656E">
        <w:rPr>
          <w:rFonts w:ascii="Courier New" w:hAnsi="Courier New" w:cs="Courier New"/>
          <w:sz w:val="20"/>
          <w:szCs w:val="24"/>
        </w:rPr>
        <w:t xml:space="preserve"> </w:t>
      </w:r>
      <w:r w:rsidRPr="0052656E">
        <w:rPr>
          <w:rFonts w:ascii="Courier New" w:hAnsi="Courier New" w:cs="Courier New"/>
          <w:sz w:val="20"/>
          <w:szCs w:val="24"/>
        </w:rPr>
        <w:t>server&gt;/</w:t>
      </w:r>
      <w:proofErr w:type="gramStart"/>
      <w:r w:rsidRPr="0052656E">
        <w:rPr>
          <w:rFonts w:ascii="Courier New" w:hAnsi="Courier New" w:cs="Courier New"/>
          <w:sz w:val="20"/>
          <w:szCs w:val="24"/>
        </w:rPr>
        <w:t>authenticate  --</w:t>
      </w:r>
      <w:proofErr w:type="gramEnd"/>
      <w:r w:rsidRPr="0052656E">
        <w:rPr>
          <w:rFonts w:ascii="Courier New" w:hAnsi="Courier New" w:cs="Courier New"/>
          <w:sz w:val="20"/>
          <w:szCs w:val="24"/>
        </w:rPr>
        <w:t>user &lt;</w:t>
      </w:r>
      <w:proofErr w:type="spellStart"/>
      <w:r w:rsidRPr="0052656E">
        <w:rPr>
          <w:rFonts w:ascii="Courier New" w:hAnsi="Courier New" w:cs="Courier New"/>
          <w:sz w:val="20"/>
          <w:szCs w:val="24"/>
        </w:rPr>
        <w:t>UserId</w:t>
      </w:r>
      <w:proofErr w:type="spellEnd"/>
      <w:r w:rsidRPr="0052656E">
        <w:rPr>
          <w:rFonts w:ascii="Courier New" w:hAnsi="Courier New" w:cs="Courier New"/>
          <w:sz w:val="20"/>
          <w:szCs w:val="24"/>
        </w:rPr>
        <w:t>&gt;  -H "Accept: application/</w:t>
      </w:r>
      <w:proofErr w:type="spellStart"/>
      <w:r w:rsidRPr="0052656E">
        <w:rPr>
          <w:rFonts w:ascii="Courier New" w:hAnsi="Courier New" w:cs="Courier New"/>
          <w:sz w:val="20"/>
          <w:szCs w:val="24"/>
        </w:rPr>
        <w:t>json</w:t>
      </w:r>
      <w:proofErr w:type="spellEnd"/>
      <w:r w:rsidRPr="0052656E">
        <w:rPr>
          <w:rFonts w:ascii="Courier New" w:hAnsi="Courier New" w:cs="Courier New"/>
          <w:sz w:val="20"/>
          <w:szCs w:val="24"/>
        </w:rPr>
        <w:t>" -o token.txt -D response.txt</w:t>
      </w:r>
    </w:p>
    <w:p w14:paraId="765DA59C" w14:textId="77777777" w:rsidR="000732BB" w:rsidRPr="006F70F8" w:rsidRDefault="000732BB" w:rsidP="00746C05">
      <w:pPr>
        <w:pStyle w:val="ListParagraph"/>
        <w:jc w:val="both"/>
        <w:rPr>
          <w:rFonts w:ascii="Arial" w:hAnsi="Arial" w:cs="Arial"/>
          <w:i/>
          <w:sz w:val="20"/>
          <w:szCs w:val="20"/>
        </w:rPr>
      </w:pPr>
    </w:p>
    <w:p w14:paraId="01A750FB" w14:textId="77777777" w:rsidR="000732BB" w:rsidRPr="006F70F8" w:rsidRDefault="000732BB" w:rsidP="00746C05">
      <w:pPr>
        <w:pStyle w:val="ListParagraph"/>
        <w:jc w:val="both"/>
        <w:rPr>
          <w:rFonts w:ascii="Arial" w:hAnsi="Arial" w:cs="Arial"/>
          <w:i/>
          <w:sz w:val="20"/>
          <w:szCs w:val="20"/>
        </w:rPr>
      </w:pPr>
      <w:r w:rsidRPr="006F70F8">
        <w:rPr>
          <w:rFonts w:ascii="Arial" w:hAnsi="Arial" w:cs="Arial"/>
          <w:i/>
          <w:sz w:val="20"/>
          <w:szCs w:val="20"/>
        </w:rPr>
        <w:t xml:space="preserve">Example: </w:t>
      </w:r>
      <w:r w:rsidRPr="00746C05">
        <w:rPr>
          <w:rFonts w:ascii="Courier New" w:hAnsi="Courier New" w:cs="Courier New"/>
          <w:sz w:val="20"/>
          <w:szCs w:val="24"/>
        </w:rPr>
        <w:t xml:space="preserve">curl -k -G -X GET </w:t>
      </w:r>
      <w:proofErr w:type="gramStart"/>
      <w:r w:rsidRPr="00746C05">
        <w:rPr>
          <w:rFonts w:ascii="Courier New" w:hAnsi="Courier New" w:cs="Courier New"/>
          <w:sz w:val="20"/>
          <w:szCs w:val="24"/>
        </w:rPr>
        <w:t>https://fr-s-hpcdm-gp-d.ncifcrf.gov:7738/hpc-server/authenticate  --</w:t>
      </w:r>
      <w:proofErr w:type="gramEnd"/>
      <w:r w:rsidRPr="00746C05">
        <w:rPr>
          <w:rFonts w:ascii="Courier New" w:hAnsi="Courier New" w:cs="Courier New"/>
          <w:sz w:val="20"/>
          <w:szCs w:val="24"/>
        </w:rPr>
        <w:t xml:space="preserve">user </w:t>
      </w:r>
      <w:proofErr w:type="spellStart"/>
      <w:r w:rsidRPr="00746C05">
        <w:rPr>
          <w:rFonts w:ascii="Courier New" w:hAnsi="Courier New" w:cs="Courier New"/>
          <w:sz w:val="20"/>
          <w:szCs w:val="24"/>
        </w:rPr>
        <w:t>jdoe</w:t>
      </w:r>
      <w:proofErr w:type="spellEnd"/>
      <w:r w:rsidRPr="00746C05">
        <w:rPr>
          <w:rFonts w:ascii="Courier New" w:hAnsi="Courier New" w:cs="Courier New"/>
          <w:sz w:val="20"/>
          <w:szCs w:val="24"/>
        </w:rPr>
        <w:t xml:space="preserve">  -H "Accept: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 -o token.txt -D response.txt</w:t>
      </w:r>
    </w:p>
    <w:p w14:paraId="0ADA51AD" w14:textId="77777777" w:rsidR="00BC42C0" w:rsidRDefault="00BC42C0" w:rsidP="00746C05">
      <w:pPr>
        <w:pStyle w:val="ListParagraph"/>
        <w:jc w:val="both"/>
        <w:rPr>
          <w:rFonts w:ascii="Arial" w:hAnsi="Arial" w:cs="Arial"/>
          <w:sz w:val="20"/>
          <w:szCs w:val="24"/>
        </w:rPr>
      </w:pPr>
    </w:p>
    <w:p w14:paraId="747C1EEE" w14:textId="77777777" w:rsidR="00BC42C0" w:rsidRDefault="00713D01" w:rsidP="00746C05">
      <w:pPr>
        <w:pStyle w:val="ListParagraph"/>
        <w:numPr>
          <w:ilvl w:val="0"/>
          <w:numId w:val="9"/>
        </w:numPr>
        <w:jc w:val="both"/>
        <w:rPr>
          <w:rFonts w:ascii="Arial" w:hAnsi="Arial" w:cs="Arial"/>
          <w:sz w:val="20"/>
          <w:szCs w:val="24"/>
        </w:rPr>
      </w:pPr>
      <w:r>
        <w:rPr>
          <w:rFonts w:ascii="Arial" w:hAnsi="Arial" w:cs="Arial"/>
          <w:sz w:val="20"/>
          <w:szCs w:val="24"/>
        </w:rPr>
        <w:t>For each collection row, u</w:t>
      </w:r>
      <w:r w:rsidR="00F41A2D">
        <w:rPr>
          <w:rFonts w:ascii="Arial" w:hAnsi="Arial" w:cs="Arial"/>
          <w:sz w:val="20"/>
          <w:szCs w:val="24"/>
        </w:rPr>
        <w:t xml:space="preserve">se the following curl command to register </w:t>
      </w:r>
      <w:r>
        <w:rPr>
          <w:rFonts w:ascii="Arial" w:hAnsi="Arial" w:cs="Arial"/>
          <w:sz w:val="20"/>
          <w:szCs w:val="24"/>
        </w:rPr>
        <w:t>the</w:t>
      </w:r>
      <w:r w:rsidR="00BC42C0">
        <w:rPr>
          <w:rFonts w:ascii="Arial" w:hAnsi="Arial" w:cs="Arial"/>
          <w:sz w:val="20"/>
          <w:szCs w:val="24"/>
        </w:rPr>
        <w:t xml:space="preserve"> collection </w:t>
      </w:r>
    </w:p>
    <w:p w14:paraId="58BB87EF" w14:textId="77777777" w:rsidR="00713D01" w:rsidRDefault="00713D01" w:rsidP="00746C05">
      <w:pPr>
        <w:pStyle w:val="ListParagraph"/>
        <w:jc w:val="both"/>
        <w:rPr>
          <w:rFonts w:ascii="Arial" w:hAnsi="Arial" w:cs="Arial"/>
          <w:sz w:val="20"/>
          <w:szCs w:val="24"/>
        </w:rPr>
      </w:pPr>
    </w:p>
    <w:p w14:paraId="2D5ABA9C" w14:textId="77777777" w:rsidR="00713D01" w:rsidRPr="00746C05" w:rsidRDefault="00713D01" w:rsidP="00746C05">
      <w:pPr>
        <w:pStyle w:val="ListParagraph"/>
        <w:jc w:val="both"/>
        <w:rPr>
          <w:rFonts w:ascii="Courier New" w:hAnsi="Courier New" w:cs="Courier New"/>
          <w:sz w:val="20"/>
          <w:szCs w:val="24"/>
        </w:rPr>
      </w:pPr>
      <w:r w:rsidRPr="00746C05">
        <w:rPr>
          <w:rFonts w:ascii="Courier New" w:hAnsi="Courier New" w:cs="Courier New"/>
          <w:sz w:val="20"/>
          <w:szCs w:val="24"/>
        </w:rPr>
        <w:t>curl -k -H "Content-Type: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 -d @&lt;metadata</w:t>
      </w:r>
      <w:proofErr w:type="gramStart"/>
      <w:r w:rsidRPr="00746C05">
        <w:rPr>
          <w:rFonts w:ascii="Courier New" w:hAnsi="Courier New" w:cs="Courier New"/>
          <w:sz w:val="20"/>
          <w:szCs w:val="24"/>
        </w:rPr>
        <w:t>&gt;.</w:t>
      </w:r>
      <w:proofErr w:type="spellStart"/>
      <w:r w:rsidRPr="00746C05">
        <w:rPr>
          <w:rFonts w:ascii="Courier New" w:hAnsi="Courier New" w:cs="Courier New"/>
          <w:sz w:val="20"/>
          <w:szCs w:val="24"/>
        </w:rPr>
        <w:t>json</w:t>
      </w:r>
      <w:proofErr w:type="spellEnd"/>
      <w:proofErr w:type="gramEnd"/>
      <w:r w:rsidRPr="00746C05">
        <w:rPr>
          <w:rFonts w:ascii="Courier New" w:hAnsi="Courier New" w:cs="Courier New"/>
          <w:sz w:val="20"/>
          <w:szCs w:val="24"/>
        </w:rPr>
        <w:t xml:space="preserve"> -X PUT </w:t>
      </w:r>
      <w:hyperlink w:history="1">
        <w:r w:rsidRPr="00746C05">
          <w:rPr>
            <w:rFonts w:ascii="Courier New" w:hAnsi="Courier New" w:cs="Courier New"/>
          </w:rPr>
          <w:t>https://&lt;hpc</w:t>
        </w:r>
      </w:hyperlink>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dme</w:t>
      </w:r>
      <w:proofErr w:type="spellEnd"/>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api</w:t>
      </w:r>
      <w:proofErr w:type="spellEnd"/>
      <w:r w:rsidRPr="00746C05">
        <w:rPr>
          <w:rFonts w:ascii="Courier New" w:hAnsi="Courier New" w:cs="Courier New"/>
          <w:sz w:val="20"/>
          <w:szCs w:val="24"/>
        </w:rPr>
        <w:t xml:space="preserve"> server&gt;/collection/&lt;Collection path&gt;  --</w:t>
      </w:r>
      <w:proofErr w:type="spellStart"/>
      <w:r w:rsidRPr="00746C05">
        <w:rPr>
          <w:rFonts w:ascii="Courier New" w:hAnsi="Courier New" w:cs="Courier New"/>
          <w:sz w:val="20"/>
          <w:szCs w:val="24"/>
        </w:rPr>
        <w:t>config</w:t>
      </w:r>
      <w:proofErr w:type="spellEnd"/>
      <w:r w:rsidRPr="00746C05">
        <w:rPr>
          <w:rFonts w:ascii="Courier New" w:hAnsi="Courier New" w:cs="Courier New"/>
          <w:sz w:val="20"/>
          <w:szCs w:val="24"/>
        </w:rPr>
        <w:t xml:space="preserve"> &lt;</w:t>
      </w:r>
      <w:proofErr w:type="spellStart"/>
      <w:r w:rsidRPr="00746C05">
        <w:rPr>
          <w:rFonts w:ascii="Courier New" w:hAnsi="Courier New" w:cs="Courier New"/>
          <w:sz w:val="20"/>
          <w:szCs w:val="24"/>
        </w:rPr>
        <w:t>Auth</w:t>
      </w:r>
      <w:proofErr w:type="spellEnd"/>
      <w:r w:rsidRPr="00746C05">
        <w:rPr>
          <w:rFonts w:ascii="Courier New" w:hAnsi="Courier New" w:cs="Courier New"/>
          <w:sz w:val="20"/>
          <w:szCs w:val="24"/>
        </w:rPr>
        <w:t xml:space="preserve"> token </w:t>
      </w:r>
      <w:proofErr w:type="spellStart"/>
      <w:r w:rsidRPr="00746C05">
        <w:rPr>
          <w:rFonts w:ascii="Courier New" w:hAnsi="Courier New" w:cs="Courier New"/>
          <w:sz w:val="20"/>
          <w:szCs w:val="24"/>
        </w:rPr>
        <w:t>config</w:t>
      </w:r>
      <w:proofErr w:type="spellEnd"/>
      <w:r w:rsidRPr="00746C05">
        <w:rPr>
          <w:rFonts w:ascii="Courier New" w:hAnsi="Courier New" w:cs="Courier New"/>
          <w:sz w:val="20"/>
          <w:szCs w:val="24"/>
        </w:rPr>
        <w:t>&gt;  -H "Accept: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w:t>
      </w:r>
    </w:p>
    <w:p w14:paraId="0CB5C3E6" w14:textId="77777777" w:rsidR="00713D01" w:rsidRDefault="00713D01" w:rsidP="00746C05">
      <w:pPr>
        <w:pStyle w:val="ListParagraph"/>
        <w:jc w:val="both"/>
        <w:rPr>
          <w:rFonts w:ascii="Arial" w:hAnsi="Arial" w:cs="Arial"/>
          <w:sz w:val="20"/>
          <w:szCs w:val="24"/>
        </w:rPr>
      </w:pPr>
    </w:p>
    <w:p w14:paraId="3428FE23" w14:textId="77777777" w:rsidR="00F41A2D" w:rsidRPr="00746C05" w:rsidRDefault="00713D01" w:rsidP="00746C05">
      <w:pPr>
        <w:pStyle w:val="ListParagraph"/>
        <w:jc w:val="both"/>
        <w:rPr>
          <w:rFonts w:ascii="Courier New" w:hAnsi="Courier New" w:cs="Courier New"/>
          <w:sz w:val="20"/>
          <w:szCs w:val="24"/>
        </w:rPr>
      </w:pPr>
      <w:r>
        <w:rPr>
          <w:rFonts w:ascii="Arial" w:hAnsi="Arial" w:cs="Arial"/>
          <w:sz w:val="20"/>
          <w:szCs w:val="24"/>
        </w:rPr>
        <w:t xml:space="preserve">Ex: </w:t>
      </w:r>
      <w:r w:rsidR="00F41A2D" w:rsidRPr="00746C05">
        <w:rPr>
          <w:rFonts w:ascii="Courier New" w:hAnsi="Courier New" w:cs="Courier New"/>
          <w:sz w:val="20"/>
          <w:szCs w:val="24"/>
        </w:rPr>
        <w:t>curl -k -H "Content-Type: application/</w:t>
      </w:r>
      <w:proofErr w:type="spellStart"/>
      <w:r w:rsidR="00F41A2D" w:rsidRPr="00746C05">
        <w:rPr>
          <w:rFonts w:ascii="Courier New" w:hAnsi="Courier New" w:cs="Courier New"/>
          <w:sz w:val="20"/>
          <w:szCs w:val="24"/>
        </w:rPr>
        <w:t>json</w:t>
      </w:r>
      <w:proofErr w:type="spellEnd"/>
      <w:r w:rsidR="00F41A2D" w:rsidRPr="00746C05">
        <w:rPr>
          <w:rFonts w:ascii="Courier New" w:hAnsi="Courier New" w:cs="Courier New"/>
          <w:sz w:val="20"/>
          <w:szCs w:val="24"/>
        </w:rPr>
        <w:t>" -d @</w:t>
      </w:r>
      <w:proofErr w:type="spellStart"/>
      <w:r w:rsidR="00F41A2D" w:rsidRPr="00746C05">
        <w:rPr>
          <w:rFonts w:ascii="Courier New" w:hAnsi="Courier New" w:cs="Courier New"/>
          <w:sz w:val="20"/>
          <w:szCs w:val="24"/>
        </w:rPr>
        <w:t>collection_metadata_</w:t>
      </w:r>
      <w:proofErr w:type="gramStart"/>
      <w:r w:rsidR="00F41A2D" w:rsidRPr="00746C05">
        <w:rPr>
          <w:rFonts w:ascii="Courier New" w:hAnsi="Courier New" w:cs="Courier New"/>
          <w:sz w:val="20"/>
          <w:szCs w:val="24"/>
        </w:rPr>
        <w:t>input.json</w:t>
      </w:r>
      <w:proofErr w:type="spellEnd"/>
      <w:proofErr w:type="gramEnd"/>
      <w:r w:rsidR="00F41A2D" w:rsidRPr="00746C05">
        <w:rPr>
          <w:rFonts w:ascii="Courier New" w:hAnsi="Courier New" w:cs="Courier New"/>
          <w:sz w:val="20"/>
          <w:szCs w:val="24"/>
        </w:rPr>
        <w:t xml:space="preserve"> -X PUT https://fr-s-hpcdm-gp-d.ncifcrf.gov:7738/hpc-server/collection/FNL_SF_Archive/PI_Prasad  --</w:t>
      </w:r>
      <w:proofErr w:type="spellStart"/>
      <w:r w:rsidR="00F41A2D" w:rsidRPr="00746C05">
        <w:rPr>
          <w:rFonts w:ascii="Courier New" w:hAnsi="Courier New" w:cs="Courier New"/>
          <w:sz w:val="20"/>
          <w:szCs w:val="24"/>
        </w:rPr>
        <w:t>config</w:t>
      </w:r>
      <w:proofErr w:type="spellEnd"/>
      <w:r w:rsidR="00F41A2D" w:rsidRPr="00746C05">
        <w:rPr>
          <w:rFonts w:ascii="Courier New" w:hAnsi="Courier New" w:cs="Courier New"/>
          <w:sz w:val="20"/>
          <w:szCs w:val="24"/>
        </w:rPr>
        <w:t xml:space="preserve"> </w:t>
      </w:r>
      <w:proofErr w:type="spellStart"/>
      <w:r w:rsidR="00F41A2D" w:rsidRPr="00746C05">
        <w:rPr>
          <w:rFonts w:ascii="Courier New" w:hAnsi="Courier New" w:cs="Courier New"/>
          <w:sz w:val="20"/>
          <w:szCs w:val="24"/>
        </w:rPr>
        <w:t>auth-token.cfg</w:t>
      </w:r>
      <w:proofErr w:type="spellEnd"/>
      <w:r w:rsidR="00F41A2D" w:rsidRPr="00746C05">
        <w:rPr>
          <w:rFonts w:ascii="Courier New" w:hAnsi="Courier New" w:cs="Courier New"/>
          <w:sz w:val="20"/>
          <w:szCs w:val="24"/>
        </w:rPr>
        <w:t xml:space="preserve">  -H "Accept: application/</w:t>
      </w:r>
      <w:proofErr w:type="spellStart"/>
      <w:r w:rsidR="00F41A2D" w:rsidRPr="00746C05">
        <w:rPr>
          <w:rFonts w:ascii="Courier New" w:hAnsi="Courier New" w:cs="Courier New"/>
          <w:sz w:val="20"/>
          <w:szCs w:val="24"/>
        </w:rPr>
        <w:t>json</w:t>
      </w:r>
      <w:proofErr w:type="spellEnd"/>
      <w:r w:rsidR="00F41A2D" w:rsidRPr="00746C05">
        <w:rPr>
          <w:rFonts w:ascii="Courier New" w:hAnsi="Courier New" w:cs="Courier New"/>
          <w:sz w:val="20"/>
          <w:szCs w:val="24"/>
        </w:rPr>
        <w:t>"</w:t>
      </w:r>
    </w:p>
    <w:p w14:paraId="23AA454E" w14:textId="77777777" w:rsidR="00BC42C0" w:rsidRPr="008A43F4" w:rsidRDefault="00BC42C0" w:rsidP="00746C05">
      <w:pPr>
        <w:pStyle w:val="ListParagraph"/>
        <w:jc w:val="both"/>
        <w:rPr>
          <w:rFonts w:ascii="Arial" w:hAnsi="Arial" w:cs="Arial"/>
          <w:sz w:val="20"/>
          <w:szCs w:val="24"/>
        </w:rPr>
      </w:pPr>
    </w:p>
    <w:p w14:paraId="56318AD7" w14:textId="77777777" w:rsidR="00BC42C0" w:rsidRDefault="00BC42C0"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After successful return, delete JSON file </w:t>
      </w:r>
      <w:r w:rsidR="006F70F8">
        <w:rPr>
          <w:rFonts w:ascii="Arial" w:hAnsi="Arial" w:cs="Arial"/>
          <w:sz w:val="20"/>
          <w:szCs w:val="24"/>
        </w:rPr>
        <w:t xml:space="preserve">from the </w:t>
      </w:r>
      <w:r>
        <w:rPr>
          <w:rFonts w:ascii="Arial" w:hAnsi="Arial" w:cs="Arial"/>
          <w:sz w:val="20"/>
          <w:szCs w:val="24"/>
        </w:rPr>
        <w:t>step 2 above</w:t>
      </w:r>
    </w:p>
    <w:p w14:paraId="45A83B36" w14:textId="77777777" w:rsidR="00BC42C0" w:rsidRPr="008A43F4" w:rsidRDefault="00BC42C0" w:rsidP="00746C05">
      <w:pPr>
        <w:pStyle w:val="ListParagraph"/>
        <w:jc w:val="both"/>
        <w:rPr>
          <w:rFonts w:ascii="Arial" w:hAnsi="Arial" w:cs="Arial"/>
          <w:sz w:val="20"/>
          <w:szCs w:val="24"/>
        </w:rPr>
      </w:pPr>
    </w:p>
    <w:p w14:paraId="61F4700A" w14:textId="77777777" w:rsidR="00BC42C0" w:rsidRDefault="00CE2D1C" w:rsidP="00746C05">
      <w:pPr>
        <w:pStyle w:val="ListParagraph"/>
        <w:numPr>
          <w:ilvl w:val="0"/>
          <w:numId w:val="9"/>
        </w:numPr>
        <w:jc w:val="both"/>
        <w:rPr>
          <w:rFonts w:ascii="Arial" w:hAnsi="Arial" w:cs="Arial"/>
          <w:sz w:val="20"/>
          <w:szCs w:val="24"/>
        </w:rPr>
      </w:pPr>
      <w:r>
        <w:rPr>
          <w:rFonts w:ascii="Arial" w:hAnsi="Arial" w:cs="Arial"/>
          <w:sz w:val="20"/>
          <w:szCs w:val="24"/>
        </w:rPr>
        <w:t xml:space="preserve">(Optional) </w:t>
      </w:r>
      <w:r w:rsidR="00BC42C0">
        <w:rPr>
          <w:rFonts w:ascii="Arial" w:hAnsi="Arial" w:cs="Arial"/>
          <w:sz w:val="20"/>
          <w:szCs w:val="24"/>
        </w:rPr>
        <w:t xml:space="preserve">If there is </w:t>
      </w:r>
      <w:r w:rsidR="00FD2892">
        <w:rPr>
          <w:rFonts w:ascii="Arial" w:hAnsi="Arial" w:cs="Arial"/>
          <w:sz w:val="20"/>
          <w:szCs w:val="24"/>
        </w:rPr>
        <w:t xml:space="preserve">an </w:t>
      </w:r>
      <w:r w:rsidR="00BC42C0">
        <w:rPr>
          <w:rFonts w:ascii="Arial" w:hAnsi="Arial" w:cs="Arial"/>
          <w:sz w:val="20"/>
          <w:szCs w:val="24"/>
        </w:rPr>
        <w:t>error response, write CSV record into a CSV file to try it again later.</w:t>
      </w:r>
    </w:p>
    <w:p w14:paraId="797B1F46" w14:textId="77777777" w:rsidR="004E6322" w:rsidRDefault="004E6322" w:rsidP="004E6322">
      <w:pPr>
        <w:pStyle w:val="ListParagraph"/>
        <w:rPr>
          <w:rFonts w:ascii="Arial" w:hAnsi="Arial" w:cs="Arial"/>
          <w:sz w:val="20"/>
          <w:szCs w:val="24"/>
        </w:rPr>
      </w:pPr>
    </w:p>
    <w:p w14:paraId="036BB300" w14:textId="77777777" w:rsidR="00637022" w:rsidRPr="008A43F4" w:rsidRDefault="00637022" w:rsidP="003012E9">
      <w:pPr>
        <w:outlineLvl w:val="0"/>
        <w:rPr>
          <w:rFonts w:ascii="Arial" w:hAnsi="Arial" w:cs="Arial"/>
          <w:b/>
          <w:sz w:val="20"/>
          <w:szCs w:val="24"/>
        </w:rPr>
      </w:pPr>
      <w:r w:rsidRPr="008A43F4">
        <w:rPr>
          <w:rFonts w:ascii="Arial" w:hAnsi="Arial" w:cs="Arial"/>
          <w:b/>
          <w:sz w:val="20"/>
          <w:szCs w:val="24"/>
        </w:rPr>
        <w:t xml:space="preserve">Following are the steps to </w:t>
      </w:r>
      <w:r>
        <w:rPr>
          <w:rFonts w:ascii="Arial" w:hAnsi="Arial" w:cs="Arial"/>
          <w:b/>
          <w:sz w:val="20"/>
          <w:szCs w:val="24"/>
        </w:rPr>
        <w:t xml:space="preserve">write a script that </w:t>
      </w:r>
      <w:r w:rsidRPr="008A43F4">
        <w:rPr>
          <w:rFonts w:ascii="Arial" w:hAnsi="Arial" w:cs="Arial"/>
          <w:b/>
          <w:sz w:val="20"/>
          <w:szCs w:val="24"/>
        </w:rPr>
        <w:t>register</w:t>
      </w:r>
      <w:r>
        <w:rPr>
          <w:rFonts w:ascii="Arial" w:hAnsi="Arial" w:cs="Arial"/>
          <w:b/>
          <w:sz w:val="20"/>
          <w:szCs w:val="24"/>
        </w:rPr>
        <w:t>s data files</w:t>
      </w:r>
      <w:r w:rsidRPr="008A43F4">
        <w:rPr>
          <w:rFonts w:ascii="Arial" w:hAnsi="Arial" w:cs="Arial"/>
          <w:b/>
          <w:sz w:val="20"/>
          <w:szCs w:val="24"/>
        </w:rPr>
        <w:t>:</w:t>
      </w:r>
    </w:p>
    <w:p w14:paraId="42F01AB2" w14:textId="40510F74" w:rsidR="007D3F1E"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Extract data files</w:t>
      </w:r>
      <w:r w:rsidRPr="008A43F4">
        <w:rPr>
          <w:rFonts w:ascii="Arial" w:hAnsi="Arial" w:cs="Arial"/>
          <w:sz w:val="20"/>
          <w:szCs w:val="24"/>
        </w:rPr>
        <w:t xml:space="preserve"> metadata information into a CSV file.</w:t>
      </w:r>
      <w:r>
        <w:rPr>
          <w:rFonts w:ascii="Arial" w:hAnsi="Arial" w:cs="Arial"/>
          <w:sz w:val="20"/>
          <w:szCs w:val="24"/>
        </w:rPr>
        <w:t xml:space="preserve"> Apart from data file metadata attributes, each data file record in the CSV file </w:t>
      </w:r>
      <w:r w:rsidR="007D3F1E">
        <w:rPr>
          <w:rFonts w:ascii="Arial" w:hAnsi="Arial" w:cs="Arial"/>
          <w:sz w:val="20"/>
          <w:szCs w:val="24"/>
        </w:rPr>
        <w:t xml:space="preserve">must </w:t>
      </w:r>
      <w:r>
        <w:rPr>
          <w:rFonts w:ascii="Arial" w:hAnsi="Arial" w:cs="Arial"/>
          <w:sz w:val="20"/>
          <w:szCs w:val="24"/>
        </w:rPr>
        <w:t>have “</w:t>
      </w:r>
      <w:proofErr w:type="spellStart"/>
      <w:r w:rsidR="00142A57">
        <w:rPr>
          <w:rFonts w:ascii="Arial" w:hAnsi="Arial" w:cs="Arial"/>
          <w:sz w:val="20"/>
          <w:szCs w:val="24"/>
        </w:rPr>
        <w:t>object_path</w:t>
      </w:r>
      <w:proofErr w:type="spellEnd"/>
      <w:r>
        <w:rPr>
          <w:rFonts w:ascii="Arial" w:hAnsi="Arial" w:cs="Arial"/>
          <w:sz w:val="20"/>
          <w:szCs w:val="24"/>
        </w:rPr>
        <w:t>” and “</w:t>
      </w:r>
      <w:proofErr w:type="spellStart"/>
      <w:r w:rsidR="00142A57">
        <w:rPr>
          <w:rFonts w:ascii="Arial" w:hAnsi="Arial" w:cs="Arial"/>
          <w:sz w:val="20"/>
          <w:szCs w:val="24"/>
        </w:rPr>
        <w:t>file</w:t>
      </w:r>
      <w:r>
        <w:rPr>
          <w:rFonts w:ascii="Arial" w:hAnsi="Arial" w:cs="Arial"/>
          <w:sz w:val="20"/>
          <w:szCs w:val="24"/>
        </w:rPr>
        <w:t>_path</w:t>
      </w:r>
      <w:proofErr w:type="spellEnd"/>
      <w:r>
        <w:rPr>
          <w:rFonts w:ascii="Arial" w:hAnsi="Arial" w:cs="Arial"/>
          <w:sz w:val="20"/>
          <w:szCs w:val="24"/>
        </w:rPr>
        <w:t xml:space="preserve">” attributes. </w:t>
      </w:r>
      <w:r w:rsidR="00142A57">
        <w:rPr>
          <w:rFonts w:ascii="Arial" w:hAnsi="Arial" w:cs="Arial"/>
          <w:sz w:val="20"/>
          <w:szCs w:val="24"/>
        </w:rPr>
        <w:t>“</w:t>
      </w:r>
      <w:proofErr w:type="spellStart"/>
      <w:r w:rsidR="00142A57">
        <w:rPr>
          <w:rFonts w:ascii="Arial" w:hAnsi="Arial" w:cs="Arial"/>
          <w:sz w:val="20"/>
          <w:szCs w:val="24"/>
        </w:rPr>
        <w:t>file_path</w:t>
      </w:r>
      <w:proofErr w:type="spellEnd"/>
      <w:r w:rsidR="00142A57">
        <w:rPr>
          <w:rFonts w:ascii="Arial" w:hAnsi="Arial" w:cs="Arial"/>
          <w:sz w:val="20"/>
          <w:szCs w:val="24"/>
        </w:rPr>
        <w:t>” represents physical location of the file and “</w:t>
      </w:r>
      <w:proofErr w:type="spellStart"/>
      <w:r w:rsidR="00142A57">
        <w:rPr>
          <w:rFonts w:ascii="Arial" w:hAnsi="Arial" w:cs="Arial"/>
          <w:sz w:val="20"/>
          <w:szCs w:val="24"/>
        </w:rPr>
        <w:t>object_path</w:t>
      </w:r>
      <w:proofErr w:type="spellEnd"/>
      <w:r w:rsidR="00142A57">
        <w:rPr>
          <w:rFonts w:ascii="Arial" w:hAnsi="Arial" w:cs="Arial"/>
          <w:sz w:val="20"/>
          <w:szCs w:val="24"/>
        </w:rPr>
        <w:t xml:space="preserve">” is the logical path. </w:t>
      </w:r>
      <w:r w:rsidR="007D3F1E">
        <w:rPr>
          <w:rFonts w:ascii="Arial" w:hAnsi="Arial" w:cs="Arial"/>
          <w:sz w:val="20"/>
          <w:szCs w:val="24"/>
        </w:rPr>
        <w:t xml:space="preserve"> Again, these attributes are defined and created to capture required and optional data elements/properties per each DOC domain specific and data sharing needs on each data file level. </w:t>
      </w:r>
    </w:p>
    <w:p w14:paraId="759F3A4E" w14:textId="77777777" w:rsidR="007D3F1E" w:rsidRDefault="007D3F1E" w:rsidP="007D3F1E">
      <w:pPr>
        <w:pStyle w:val="ListParagraph"/>
        <w:jc w:val="both"/>
        <w:rPr>
          <w:rFonts w:ascii="Arial" w:hAnsi="Arial" w:cs="Arial"/>
          <w:sz w:val="20"/>
          <w:szCs w:val="24"/>
        </w:rPr>
      </w:pPr>
    </w:p>
    <w:p w14:paraId="55BEB022" w14:textId="00CAADDC" w:rsidR="00637022" w:rsidRDefault="00637022" w:rsidP="007D3F1E">
      <w:pPr>
        <w:pStyle w:val="ListParagraph"/>
        <w:jc w:val="both"/>
        <w:rPr>
          <w:rFonts w:ascii="Arial" w:hAnsi="Arial" w:cs="Arial"/>
          <w:sz w:val="20"/>
          <w:szCs w:val="24"/>
        </w:rPr>
      </w:pPr>
      <w:r>
        <w:rPr>
          <w:rFonts w:ascii="Arial" w:hAnsi="Arial" w:cs="Arial"/>
          <w:sz w:val="20"/>
          <w:szCs w:val="24"/>
        </w:rPr>
        <w:t>Please</w:t>
      </w:r>
      <w:hyperlink r:id="rId13" w:history="1">
        <w:r w:rsidRPr="004E6322">
          <w:rPr>
            <w:rStyle w:val="Hyperlink"/>
            <w:rFonts w:ascii="Arial" w:hAnsi="Arial" w:cs="Arial"/>
            <w:sz w:val="20"/>
            <w:szCs w:val="24"/>
          </w:rPr>
          <w:t xml:space="preserve"> click here</w:t>
        </w:r>
      </w:hyperlink>
      <w:r>
        <w:rPr>
          <w:rFonts w:ascii="Arial" w:hAnsi="Arial" w:cs="Arial"/>
          <w:sz w:val="20"/>
          <w:szCs w:val="24"/>
        </w:rPr>
        <w:t xml:space="preserve"> for </w:t>
      </w:r>
      <w:r w:rsidR="00FD2892">
        <w:rPr>
          <w:rFonts w:ascii="Arial" w:hAnsi="Arial" w:cs="Arial"/>
          <w:sz w:val="20"/>
          <w:szCs w:val="24"/>
        </w:rPr>
        <w:t xml:space="preserve">a </w:t>
      </w:r>
      <w:r>
        <w:rPr>
          <w:rFonts w:ascii="Arial" w:hAnsi="Arial" w:cs="Arial"/>
          <w:sz w:val="20"/>
          <w:szCs w:val="24"/>
        </w:rPr>
        <w:t>sample CSV file</w:t>
      </w:r>
      <w:r w:rsidR="00293AED">
        <w:rPr>
          <w:rFonts w:ascii="Arial" w:hAnsi="Arial" w:cs="Arial"/>
          <w:sz w:val="20"/>
          <w:szCs w:val="24"/>
        </w:rPr>
        <w:t xml:space="preserve"> representing synchronous registration</w:t>
      </w:r>
      <w:r>
        <w:rPr>
          <w:rFonts w:ascii="Arial" w:hAnsi="Arial" w:cs="Arial"/>
          <w:sz w:val="20"/>
          <w:szCs w:val="24"/>
        </w:rPr>
        <w:t xml:space="preserve">. </w:t>
      </w:r>
      <w:r w:rsidR="00F35183">
        <w:rPr>
          <w:rFonts w:ascii="Arial" w:hAnsi="Arial" w:cs="Arial"/>
          <w:sz w:val="20"/>
          <w:szCs w:val="24"/>
        </w:rPr>
        <w:t>To register data files from Globus, CSV file should have “</w:t>
      </w:r>
      <w:proofErr w:type="spellStart"/>
      <w:r w:rsidR="00F35183" w:rsidRPr="00F35183">
        <w:rPr>
          <w:rFonts w:ascii="Arial" w:hAnsi="Arial" w:cs="Arial"/>
          <w:sz w:val="20"/>
          <w:szCs w:val="24"/>
        </w:rPr>
        <w:t>fileContainerId</w:t>
      </w:r>
      <w:proofErr w:type="spellEnd"/>
      <w:r w:rsidR="00F35183">
        <w:rPr>
          <w:rFonts w:ascii="Arial" w:hAnsi="Arial" w:cs="Arial"/>
          <w:sz w:val="20"/>
          <w:szCs w:val="24"/>
        </w:rPr>
        <w:t>” and “</w:t>
      </w:r>
      <w:proofErr w:type="spellStart"/>
      <w:r w:rsidR="00F35183" w:rsidRPr="00F35183">
        <w:rPr>
          <w:rFonts w:ascii="Arial" w:hAnsi="Arial" w:cs="Arial"/>
          <w:sz w:val="20"/>
          <w:szCs w:val="24"/>
        </w:rPr>
        <w:t>fileId</w:t>
      </w:r>
      <w:proofErr w:type="spellEnd"/>
      <w:r w:rsidR="00F35183">
        <w:rPr>
          <w:rFonts w:ascii="Arial" w:hAnsi="Arial" w:cs="Arial"/>
          <w:sz w:val="20"/>
          <w:szCs w:val="24"/>
        </w:rPr>
        <w:t>”. “</w:t>
      </w:r>
      <w:proofErr w:type="spellStart"/>
      <w:r w:rsidR="00F35183" w:rsidRPr="00F35183">
        <w:rPr>
          <w:rFonts w:ascii="Arial" w:hAnsi="Arial" w:cs="Arial"/>
          <w:sz w:val="20"/>
          <w:szCs w:val="24"/>
        </w:rPr>
        <w:t>fileContainerId</w:t>
      </w:r>
      <w:proofErr w:type="spellEnd"/>
      <w:r w:rsidR="00F35183">
        <w:rPr>
          <w:rFonts w:ascii="Arial" w:hAnsi="Arial" w:cs="Arial"/>
          <w:sz w:val="20"/>
          <w:szCs w:val="24"/>
        </w:rPr>
        <w:t>” represents Globus endpoint UUID and “</w:t>
      </w:r>
      <w:proofErr w:type="spellStart"/>
      <w:r w:rsidR="00F35183" w:rsidRPr="00F35183">
        <w:rPr>
          <w:rFonts w:ascii="Arial" w:hAnsi="Arial" w:cs="Arial"/>
          <w:sz w:val="20"/>
          <w:szCs w:val="24"/>
        </w:rPr>
        <w:t>fileId</w:t>
      </w:r>
      <w:proofErr w:type="spellEnd"/>
      <w:r w:rsidR="00F35183">
        <w:rPr>
          <w:rFonts w:ascii="Arial" w:hAnsi="Arial" w:cs="Arial"/>
          <w:sz w:val="20"/>
          <w:szCs w:val="24"/>
        </w:rPr>
        <w:t xml:space="preserve">” represents file location on Globus endpoint. </w:t>
      </w:r>
      <w:r w:rsidR="00293AED">
        <w:rPr>
          <w:rFonts w:ascii="Arial" w:hAnsi="Arial" w:cs="Arial"/>
          <w:sz w:val="20"/>
          <w:szCs w:val="24"/>
        </w:rPr>
        <w:t xml:space="preserve">Globus endpoint must be shared with HPC DME Application account with READ permission. Please </w:t>
      </w:r>
      <w:r w:rsidR="00FD2892">
        <w:rPr>
          <w:rFonts w:ascii="Arial" w:hAnsi="Arial" w:cs="Arial"/>
          <w:sz w:val="20"/>
          <w:szCs w:val="24"/>
        </w:rPr>
        <w:t xml:space="preserve">check </w:t>
      </w:r>
      <w:r w:rsidR="00293AED">
        <w:rPr>
          <w:rFonts w:ascii="Arial" w:hAnsi="Arial" w:cs="Arial"/>
          <w:sz w:val="20"/>
          <w:szCs w:val="24"/>
        </w:rPr>
        <w:t>the User Guide</w:t>
      </w:r>
      <w:r w:rsidR="00FD2892">
        <w:rPr>
          <w:rFonts w:ascii="Arial" w:hAnsi="Arial" w:cs="Arial"/>
          <w:sz w:val="20"/>
          <w:szCs w:val="24"/>
        </w:rPr>
        <w:t xml:space="preserve"> for details</w:t>
      </w:r>
      <w:r w:rsidR="00293AED">
        <w:rPr>
          <w:rFonts w:ascii="Arial" w:hAnsi="Arial" w:cs="Arial"/>
          <w:sz w:val="20"/>
          <w:szCs w:val="24"/>
        </w:rPr>
        <w:t>. Please</w:t>
      </w:r>
      <w:hyperlink r:id="rId14" w:history="1">
        <w:r w:rsidR="002D79FC" w:rsidRPr="002D79FC">
          <w:rPr>
            <w:rStyle w:val="Hyperlink"/>
            <w:rFonts w:ascii="Arial" w:hAnsi="Arial" w:cs="Arial"/>
            <w:sz w:val="20"/>
            <w:szCs w:val="24"/>
          </w:rPr>
          <w:t xml:space="preserve"> click here</w:t>
        </w:r>
      </w:hyperlink>
      <w:r w:rsidR="00293AED">
        <w:rPr>
          <w:rFonts w:ascii="Arial" w:hAnsi="Arial" w:cs="Arial"/>
          <w:sz w:val="20"/>
          <w:szCs w:val="24"/>
        </w:rPr>
        <w:t xml:space="preserve"> for </w:t>
      </w:r>
      <w:r w:rsidR="00FD2892">
        <w:rPr>
          <w:rFonts w:ascii="Arial" w:hAnsi="Arial" w:cs="Arial"/>
          <w:sz w:val="20"/>
          <w:szCs w:val="24"/>
        </w:rPr>
        <w:t xml:space="preserve">a </w:t>
      </w:r>
      <w:r w:rsidR="00293AED">
        <w:rPr>
          <w:rFonts w:ascii="Arial" w:hAnsi="Arial" w:cs="Arial"/>
          <w:sz w:val="20"/>
          <w:szCs w:val="24"/>
        </w:rPr>
        <w:t xml:space="preserve">sample CSV file representing asynchronous registration. </w:t>
      </w:r>
    </w:p>
    <w:p w14:paraId="0F77FDD8" w14:textId="77777777" w:rsidR="0052656E" w:rsidRDefault="0052656E" w:rsidP="00746C05">
      <w:pPr>
        <w:pStyle w:val="ListParagraph"/>
        <w:jc w:val="both"/>
        <w:rPr>
          <w:rFonts w:ascii="Arial" w:hAnsi="Arial" w:cs="Arial"/>
          <w:sz w:val="20"/>
          <w:szCs w:val="24"/>
        </w:rPr>
      </w:pPr>
    </w:p>
    <w:p w14:paraId="0951F3C1"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lastRenderedPageBreak/>
        <w:t>Read the CSV file and iterat</w:t>
      </w:r>
      <w:r w:rsidR="00FD2892">
        <w:rPr>
          <w:rFonts w:ascii="Arial" w:hAnsi="Arial" w:cs="Arial"/>
          <w:sz w:val="20"/>
          <w:szCs w:val="24"/>
        </w:rPr>
        <w:t>e</w:t>
      </w:r>
      <w:r>
        <w:rPr>
          <w:rFonts w:ascii="Arial" w:hAnsi="Arial" w:cs="Arial"/>
          <w:sz w:val="20"/>
          <w:szCs w:val="24"/>
        </w:rPr>
        <w:t xml:space="preserve"> through each row. Convert the CSV row </w:t>
      </w:r>
      <w:r w:rsidR="00142A57">
        <w:rPr>
          <w:rFonts w:ascii="Arial" w:hAnsi="Arial" w:cs="Arial"/>
          <w:sz w:val="20"/>
          <w:szCs w:val="24"/>
        </w:rPr>
        <w:t>excluding “</w:t>
      </w:r>
      <w:proofErr w:type="spellStart"/>
      <w:r w:rsidR="00142A57">
        <w:rPr>
          <w:rFonts w:ascii="Arial" w:hAnsi="Arial" w:cs="Arial"/>
          <w:sz w:val="20"/>
          <w:szCs w:val="24"/>
        </w:rPr>
        <w:t>file_path</w:t>
      </w:r>
      <w:proofErr w:type="spellEnd"/>
      <w:r w:rsidR="00142A57">
        <w:rPr>
          <w:rFonts w:ascii="Arial" w:hAnsi="Arial" w:cs="Arial"/>
          <w:sz w:val="20"/>
          <w:szCs w:val="24"/>
        </w:rPr>
        <w:t xml:space="preserve">” value </w:t>
      </w:r>
      <w:r>
        <w:rPr>
          <w:rFonts w:ascii="Arial" w:hAnsi="Arial" w:cs="Arial"/>
          <w:sz w:val="20"/>
          <w:szCs w:val="24"/>
        </w:rPr>
        <w:t xml:space="preserve">into a JSON file. Please </w:t>
      </w:r>
      <w:hyperlink r:id="rId15" w:history="1">
        <w:r w:rsidRPr="005C71F3">
          <w:rPr>
            <w:rStyle w:val="Hyperlink"/>
            <w:rFonts w:ascii="Arial" w:hAnsi="Arial" w:cs="Arial"/>
            <w:sz w:val="20"/>
            <w:szCs w:val="24"/>
          </w:rPr>
          <w:t>click here</w:t>
        </w:r>
      </w:hyperlink>
      <w:r>
        <w:rPr>
          <w:rFonts w:ascii="Arial" w:hAnsi="Arial" w:cs="Arial"/>
          <w:sz w:val="20"/>
          <w:szCs w:val="24"/>
        </w:rPr>
        <w:t xml:space="preserve"> for sample JSON file.</w:t>
      </w:r>
      <w:r w:rsidRPr="008A43F4">
        <w:rPr>
          <w:rFonts w:ascii="Arial" w:hAnsi="Arial" w:cs="Arial"/>
          <w:sz w:val="20"/>
          <w:szCs w:val="24"/>
        </w:rPr>
        <w:t xml:space="preserve">  </w:t>
      </w:r>
    </w:p>
    <w:p w14:paraId="2800F401" w14:textId="77777777" w:rsidR="0052656E" w:rsidRPr="00746C05" w:rsidRDefault="0052656E" w:rsidP="00746C05">
      <w:pPr>
        <w:pStyle w:val="ListParagraph"/>
        <w:jc w:val="both"/>
        <w:rPr>
          <w:rFonts w:ascii="Arial" w:hAnsi="Arial" w:cs="Arial"/>
          <w:sz w:val="20"/>
          <w:szCs w:val="24"/>
        </w:rPr>
      </w:pPr>
    </w:p>
    <w:p w14:paraId="479D8961" w14:textId="77777777" w:rsidR="0052656E" w:rsidRDefault="0052656E" w:rsidP="00746C05">
      <w:pPr>
        <w:pStyle w:val="ListParagraph"/>
        <w:jc w:val="both"/>
        <w:rPr>
          <w:rFonts w:ascii="Arial" w:hAnsi="Arial" w:cs="Arial"/>
          <w:sz w:val="20"/>
          <w:szCs w:val="24"/>
        </w:rPr>
      </w:pPr>
    </w:p>
    <w:p w14:paraId="01AC1EDE"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Get authentication token using the following curl command and write the token value into “</w:t>
      </w:r>
      <w:proofErr w:type="spellStart"/>
      <w:r>
        <w:rPr>
          <w:rFonts w:ascii="Arial" w:hAnsi="Arial" w:cs="Arial"/>
          <w:sz w:val="20"/>
          <w:szCs w:val="24"/>
        </w:rPr>
        <w:t>auth_token.cfg</w:t>
      </w:r>
      <w:proofErr w:type="spellEnd"/>
      <w:r>
        <w:rPr>
          <w:rFonts w:ascii="Arial" w:hAnsi="Arial" w:cs="Arial"/>
          <w:sz w:val="20"/>
          <w:szCs w:val="24"/>
        </w:rPr>
        <w:t xml:space="preserve">” file. Please </w:t>
      </w:r>
      <w:hyperlink r:id="rId16" w:history="1">
        <w:r w:rsidRPr="00FE6F91">
          <w:rPr>
            <w:rStyle w:val="Hyperlink"/>
            <w:rFonts w:ascii="Arial" w:hAnsi="Arial" w:cs="Arial"/>
            <w:sz w:val="20"/>
            <w:szCs w:val="24"/>
          </w:rPr>
          <w:t>click here</w:t>
        </w:r>
      </w:hyperlink>
      <w:r>
        <w:rPr>
          <w:rFonts w:ascii="Arial" w:hAnsi="Arial" w:cs="Arial"/>
          <w:sz w:val="20"/>
          <w:szCs w:val="24"/>
        </w:rPr>
        <w:t xml:space="preserve"> for sample authentication </w:t>
      </w:r>
      <w:proofErr w:type="spellStart"/>
      <w:r>
        <w:rPr>
          <w:rFonts w:ascii="Arial" w:hAnsi="Arial" w:cs="Arial"/>
          <w:sz w:val="20"/>
          <w:szCs w:val="24"/>
        </w:rPr>
        <w:t>config</w:t>
      </w:r>
      <w:proofErr w:type="spellEnd"/>
      <w:r>
        <w:rPr>
          <w:rFonts w:ascii="Arial" w:hAnsi="Arial" w:cs="Arial"/>
          <w:sz w:val="20"/>
          <w:szCs w:val="24"/>
        </w:rPr>
        <w:t xml:space="preserve"> file.</w:t>
      </w:r>
    </w:p>
    <w:p w14:paraId="4328C8D8" w14:textId="77777777" w:rsidR="00637022" w:rsidRDefault="00637022" w:rsidP="00637022">
      <w:pPr>
        <w:pStyle w:val="ListParagraph"/>
        <w:rPr>
          <w:rFonts w:ascii="Arial" w:hAnsi="Arial" w:cs="Arial"/>
          <w:sz w:val="20"/>
          <w:szCs w:val="24"/>
        </w:rPr>
      </w:pPr>
    </w:p>
    <w:p w14:paraId="0EADE808" w14:textId="77777777" w:rsidR="00637022" w:rsidRPr="00746C05" w:rsidRDefault="00637022" w:rsidP="00746C05">
      <w:pPr>
        <w:pStyle w:val="ListParagraph"/>
        <w:rPr>
          <w:rFonts w:ascii="Courier New" w:hAnsi="Courier New" w:cs="Courier New"/>
          <w:sz w:val="20"/>
          <w:szCs w:val="24"/>
        </w:rPr>
      </w:pPr>
      <w:r w:rsidRPr="00746C05">
        <w:rPr>
          <w:rFonts w:ascii="Courier New" w:hAnsi="Courier New" w:cs="Courier New"/>
          <w:sz w:val="20"/>
          <w:szCs w:val="24"/>
        </w:rPr>
        <w:t xml:space="preserve">curl -k -G -X GET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dme</w:t>
      </w:r>
      <w:proofErr w:type="spellEnd"/>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api</w:t>
      </w:r>
      <w:proofErr w:type="spellEnd"/>
      <w:r w:rsidRPr="00746C05">
        <w:rPr>
          <w:rFonts w:ascii="Courier New" w:hAnsi="Courier New" w:cs="Courier New"/>
          <w:sz w:val="20"/>
          <w:szCs w:val="24"/>
        </w:rPr>
        <w:t xml:space="preserve"> server&gt;/</w:t>
      </w:r>
      <w:proofErr w:type="gramStart"/>
      <w:r w:rsidRPr="00746C05">
        <w:rPr>
          <w:rFonts w:ascii="Courier New" w:hAnsi="Courier New" w:cs="Courier New"/>
          <w:sz w:val="20"/>
          <w:szCs w:val="24"/>
        </w:rPr>
        <w:t>authenticate  --</w:t>
      </w:r>
      <w:proofErr w:type="gramEnd"/>
      <w:r w:rsidRPr="00746C05">
        <w:rPr>
          <w:rFonts w:ascii="Courier New" w:hAnsi="Courier New" w:cs="Courier New"/>
          <w:sz w:val="20"/>
          <w:szCs w:val="24"/>
        </w:rPr>
        <w:t>user &lt;</w:t>
      </w:r>
      <w:proofErr w:type="spellStart"/>
      <w:r w:rsidRPr="00746C05">
        <w:rPr>
          <w:rFonts w:ascii="Courier New" w:hAnsi="Courier New" w:cs="Courier New"/>
          <w:sz w:val="20"/>
          <w:szCs w:val="24"/>
        </w:rPr>
        <w:t>UserId</w:t>
      </w:r>
      <w:proofErr w:type="spellEnd"/>
      <w:r w:rsidRPr="00746C05">
        <w:rPr>
          <w:rFonts w:ascii="Courier New" w:hAnsi="Courier New" w:cs="Courier New"/>
          <w:sz w:val="20"/>
          <w:szCs w:val="24"/>
        </w:rPr>
        <w:t>&gt;  -H "Accept: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 -o token.txt -D response.txt</w:t>
      </w:r>
    </w:p>
    <w:p w14:paraId="40AB320E" w14:textId="77777777" w:rsidR="00637022" w:rsidRPr="006F70F8" w:rsidRDefault="00637022" w:rsidP="00637022">
      <w:pPr>
        <w:pStyle w:val="ListParagraph"/>
        <w:rPr>
          <w:rFonts w:ascii="Arial" w:hAnsi="Arial" w:cs="Arial"/>
          <w:i/>
          <w:sz w:val="20"/>
          <w:szCs w:val="20"/>
        </w:rPr>
      </w:pPr>
    </w:p>
    <w:p w14:paraId="02AC10F1" w14:textId="77777777" w:rsidR="00637022" w:rsidRPr="00746C05" w:rsidRDefault="00637022" w:rsidP="00746C05">
      <w:pPr>
        <w:pStyle w:val="ListParagraph"/>
        <w:jc w:val="both"/>
        <w:rPr>
          <w:rFonts w:ascii="Courier New" w:hAnsi="Courier New" w:cs="Courier New"/>
          <w:sz w:val="20"/>
          <w:szCs w:val="24"/>
        </w:rPr>
      </w:pPr>
      <w:r w:rsidRPr="006F70F8">
        <w:rPr>
          <w:rFonts w:ascii="Arial" w:hAnsi="Arial" w:cs="Arial"/>
          <w:i/>
          <w:sz w:val="20"/>
          <w:szCs w:val="20"/>
        </w:rPr>
        <w:t xml:space="preserve">Example: </w:t>
      </w:r>
      <w:r w:rsidRPr="00746C05">
        <w:rPr>
          <w:rFonts w:ascii="Courier New" w:hAnsi="Courier New" w:cs="Courier New"/>
          <w:sz w:val="20"/>
          <w:szCs w:val="24"/>
        </w:rPr>
        <w:t xml:space="preserve">curl -k -G -X GET </w:t>
      </w:r>
      <w:proofErr w:type="gramStart"/>
      <w:r w:rsidRPr="00746C05">
        <w:rPr>
          <w:rFonts w:ascii="Courier New" w:hAnsi="Courier New" w:cs="Courier New"/>
          <w:sz w:val="20"/>
          <w:szCs w:val="24"/>
        </w:rPr>
        <w:t>https://fr-s-hpcdm-gp-d.ncifcrf.gov:7738/hpc-server/authenticate  --</w:t>
      </w:r>
      <w:proofErr w:type="gramEnd"/>
      <w:r w:rsidRPr="00746C05">
        <w:rPr>
          <w:rFonts w:ascii="Courier New" w:hAnsi="Courier New" w:cs="Courier New"/>
          <w:sz w:val="20"/>
          <w:szCs w:val="24"/>
        </w:rPr>
        <w:t xml:space="preserve">user </w:t>
      </w:r>
      <w:proofErr w:type="spellStart"/>
      <w:r w:rsidRPr="00746C05">
        <w:rPr>
          <w:rFonts w:ascii="Courier New" w:hAnsi="Courier New" w:cs="Courier New"/>
          <w:sz w:val="20"/>
          <w:szCs w:val="24"/>
        </w:rPr>
        <w:t>jdoe</w:t>
      </w:r>
      <w:proofErr w:type="spellEnd"/>
      <w:r w:rsidRPr="00746C05">
        <w:rPr>
          <w:rFonts w:ascii="Courier New" w:hAnsi="Courier New" w:cs="Courier New"/>
          <w:sz w:val="20"/>
          <w:szCs w:val="24"/>
        </w:rPr>
        <w:t xml:space="preserve">  -H "Accept: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 -o token.txt -D response.txt</w:t>
      </w:r>
    </w:p>
    <w:p w14:paraId="1E129677" w14:textId="77777777" w:rsidR="00637022" w:rsidRDefault="00637022" w:rsidP="00637022">
      <w:pPr>
        <w:pStyle w:val="ListParagraph"/>
        <w:rPr>
          <w:rFonts w:ascii="Arial" w:hAnsi="Arial" w:cs="Arial"/>
          <w:sz w:val="20"/>
          <w:szCs w:val="24"/>
        </w:rPr>
      </w:pPr>
    </w:p>
    <w:p w14:paraId="4A230D74" w14:textId="77777777" w:rsidR="00637022" w:rsidRDefault="00637022" w:rsidP="00637022">
      <w:pPr>
        <w:pStyle w:val="ListParagraph"/>
        <w:numPr>
          <w:ilvl w:val="0"/>
          <w:numId w:val="10"/>
        </w:numPr>
        <w:rPr>
          <w:rFonts w:ascii="Arial" w:hAnsi="Arial" w:cs="Arial"/>
          <w:sz w:val="20"/>
          <w:szCs w:val="24"/>
        </w:rPr>
      </w:pPr>
      <w:r>
        <w:rPr>
          <w:rFonts w:ascii="Arial" w:hAnsi="Arial" w:cs="Arial"/>
          <w:sz w:val="20"/>
          <w:szCs w:val="24"/>
        </w:rPr>
        <w:t xml:space="preserve">For each </w:t>
      </w:r>
      <w:r w:rsidR="00142A57">
        <w:rPr>
          <w:rFonts w:ascii="Arial" w:hAnsi="Arial" w:cs="Arial"/>
          <w:sz w:val="20"/>
          <w:szCs w:val="24"/>
        </w:rPr>
        <w:t>data file</w:t>
      </w:r>
      <w:r>
        <w:rPr>
          <w:rFonts w:ascii="Arial" w:hAnsi="Arial" w:cs="Arial"/>
          <w:sz w:val="20"/>
          <w:szCs w:val="24"/>
        </w:rPr>
        <w:t xml:space="preserve"> row, use the following curl command to register the </w:t>
      </w:r>
      <w:r w:rsidR="00142A57">
        <w:rPr>
          <w:rFonts w:ascii="Arial" w:hAnsi="Arial" w:cs="Arial"/>
          <w:sz w:val="20"/>
          <w:szCs w:val="24"/>
        </w:rPr>
        <w:t>data file</w:t>
      </w:r>
      <w:r>
        <w:rPr>
          <w:rFonts w:ascii="Arial" w:hAnsi="Arial" w:cs="Arial"/>
          <w:sz w:val="20"/>
          <w:szCs w:val="24"/>
        </w:rPr>
        <w:t xml:space="preserve"> </w:t>
      </w:r>
    </w:p>
    <w:p w14:paraId="3DC7EACA" w14:textId="77777777" w:rsidR="00637022" w:rsidRDefault="00637022" w:rsidP="00637022">
      <w:pPr>
        <w:pStyle w:val="ListParagraph"/>
        <w:rPr>
          <w:rFonts w:ascii="Arial" w:hAnsi="Arial" w:cs="Arial"/>
          <w:sz w:val="20"/>
          <w:szCs w:val="24"/>
        </w:rPr>
      </w:pPr>
    </w:p>
    <w:p w14:paraId="39872472" w14:textId="77777777" w:rsidR="00637022" w:rsidRPr="00746C05" w:rsidRDefault="00142A57" w:rsidP="00746C05">
      <w:pPr>
        <w:pStyle w:val="ListParagraph"/>
        <w:rPr>
          <w:rFonts w:ascii="Courier New" w:hAnsi="Courier New" w:cs="Courier New"/>
          <w:sz w:val="20"/>
          <w:szCs w:val="24"/>
        </w:rPr>
      </w:pPr>
      <w:r w:rsidRPr="00746C05">
        <w:rPr>
          <w:rFonts w:ascii="Courier New" w:hAnsi="Courier New" w:cs="Courier New"/>
          <w:sz w:val="20"/>
          <w:szCs w:val="24"/>
        </w:rPr>
        <w:t>curl -k -F "</w:t>
      </w:r>
      <w:proofErr w:type="spellStart"/>
      <w:r w:rsidRPr="00746C05">
        <w:rPr>
          <w:rFonts w:ascii="Courier New" w:hAnsi="Courier New" w:cs="Courier New"/>
          <w:sz w:val="20"/>
          <w:szCs w:val="24"/>
        </w:rPr>
        <w:t>dataObjectRegistration</w:t>
      </w:r>
      <w:proofErr w:type="spellEnd"/>
      <w:r w:rsidRPr="00746C05">
        <w:rPr>
          <w:rFonts w:ascii="Courier New" w:hAnsi="Courier New" w:cs="Courier New"/>
          <w:sz w:val="20"/>
          <w:szCs w:val="24"/>
        </w:rPr>
        <w:t>=@&lt;metadata</w:t>
      </w:r>
      <w:proofErr w:type="gramStart"/>
      <w:r w:rsidRPr="00746C05">
        <w:rPr>
          <w:rFonts w:ascii="Courier New" w:hAnsi="Courier New" w:cs="Courier New"/>
          <w:sz w:val="20"/>
          <w:szCs w:val="24"/>
        </w:rPr>
        <w:t>&gt;.</w:t>
      </w:r>
      <w:proofErr w:type="spellStart"/>
      <w:r w:rsidRPr="00746C05">
        <w:rPr>
          <w:rFonts w:ascii="Courier New" w:hAnsi="Courier New" w:cs="Courier New"/>
          <w:sz w:val="20"/>
          <w:szCs w:val="24"/>
        </w:rPr>
        <w:t>json</w:t>
      </w:r>
      <w:proofErr w:type="gramEnd"/>
      <w:r w:rsidRPr="00746C05">
        <w:rPr>
          <w:rFonts w:ascii="Courier New" w:hAnsi="Courier New" w:cs="Courier New"/>
          <w:sz w:val="20"/>
          <w:szCs w:val="24"/>
        </w:rPr>
        <w:t>;type</w:t>
      </w:r>
      <w:proofErr w:type="spellEnd"/>
      <w:r w:rsidRPr="00746C05">
        <w:rPr>
          <w:rFonts w:ascii="Courier New" w:hAnsi="Courier New" w:cs="Courier New"/>
          <w:sz w:val="20"/>
          <w:szCs w:val="24"/>
        </w:rPr>
        <w:t>=application/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 -F "</w:t>
      </w:r>
      <w:proofErr w:type="spellStart"/>
      <w:r w:rsidRPr="00746C05">
        <w:rPr>
          <w:rFonts w:ascii="Courier New" w:hAnsi="Courier New" w:cs="Courier New"/>
          <w:sz w:val="20"/>
          <w:szCs w:val="24"/>
        </w:rPr>
        <w:t>dataObject</w:t>
      </w:r>
      <w:proofErr w:type="spellEnd"/>
      <w:r w:rsidRPr="00746C05">
        <w:rPr>
          <w:rFonts w:ascii="Courier New" w:hAnsi="Courier New" w:cs="Courier New"/>
          <w:sz w:val="20"/>
          <w:szCs w:val="24"/>
        </w:rPr>
        <w:t xml:space="preserve">=@&lt;data file&gt;;type=application/octet-stream" -X PUT </w:t>
      </w:r>
      <w:hyperlink w:history="1">
        <w:r w:rsidRPr="00746C05">
          <w:rPr>
            <w:rFonts w:ascii="Courier New" w:hAnsi="Courier New" w:cs="Courier New"/>
            <w:szCs w:val="24"/>
          </w:rPr>
          <w:t>https://&lt;hpc</w:t>
        </w:r>
      </w:hyperlink>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dme</w:t>
      </w:r>
      <w:proofErr w:type="spellEnd"/>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api</w:t>
      </w:r>
      <w:proofErr w:type="spellEnd"/>
      <w:r w:rsidRPr="00746C05">
        <w:rPr>
          <w:rFonts w:ascii="Courier New" w:hAnsi="Courier New" w:cs="Courier New"/>
          <w:sz w:val="20"/>
          <w:szCs w:val="24"/>
        </w:rPr>
        <w:t xml:space="preserve"> server&gt;/</w:t>
      </w:r>
      <w:proofErr w:type="spellStart"/>
      <w:r w:rsidRPr="00746C05">
        <w:rPr>
          <w:rFonts w:ascii="Courier New" w:hAnsi="Courier New" w:cs="Courier New"/>
          <w:sz w:val="20"/>
          <w:szCs w:val="24"/>
        </w:rPr>
        <w:t>dataObject</w:t>
      </w:r>
      <w:proofErr w:type="spellEnd"/>
      <w:r w:rsidRPr="00746C05">
        <w:rPr>
          <w:rFonts w:ascii="Courier New" w:hAnsi="Courier New" w:cs="Courier New"/>
          <w:sz w:val="20"/>
          <w:szCs w:val="24"/>
        </w:rPr>
        <w:t>/&lt;data file logical path&gt;  --</w:t>
      </w:r>
      <w:proofErr w:type="spellStart"/>
      <w:r w:rsidRPr="00746C05">
        <w:rPr>
          <w:rFonts w:ascii="Courier New" w:hAnsi="Courier New" w:cs="Courier New"/>
          <w:sz w:val="20"/>
          <w:szCs w:val="24"/>
        </w:rPr>
        <w:t>config</w:t>
      </w:r>
      <w:proofErr w:type="spellEnd"/>
      <w:r w:rsidRPr="00746C05">
        <w:rPr>
          <w:rFonts w:ascii="Courier New" w:hAnsi="Courier New" w:cs="Courier New"/>
          <w:sz w:val="20"/>
          <w:szCs w:val="24"/>
        </w:rPr>
        <w:t xml:space="preserve"> </w:t>
      </w:r>
      <w:proofErr w:type="spellStart"/>
      <w:r w:rsidRPr="00746C05">
        <w:rPr>
          <w:rFonts w:ascii="Courier New" w:hAnsi="Courier New" w:cs="Courier New"/>
          <w:sz w:val="20"/>
          <w:szCs w:val="24"/>
        </w:rPr>
        <w:t>auth-token.cfg</w:t>
      </w:r>
      <w:proofErr w:type="spellEnd"/>
      <w:r w:rsidRPr="00746C05">
        <w:rPr>
          <w:rFonts w:ascii="Courier New" w:hAnsi="Courier New" w:cs="Courier New"/>
          <w:sz w:val="20"/>
          <w:szCs w:val="24"/>
        </w:rPr>
        <w:t xml:space="preserve">  -H "Accept: application/</w:t>
      </w:r>
      <w:proofErr w:type="spellStart"/>
      <w:r w:rsidRPr="00746C05">
        <w:rPr>
          <w:rFonts w:ascii="Courier New" w:hAnsi="Courier New" w:cs="Courier New"/>
          <w:sz w:val="20"/>
          <w:szCs w:val="24"/>
        </w:rPr>
        <w:t>json</w:t>
      </w:r>
      <w:proofErr w:type="spellEnd"/>
      <w:r w:rsidRPr="00746C05">
        <w:rPr>
          <w:rFonts w:ascii="Courier New" w:hAnsi="Courier New" w:cs="Courier New"/>
          <w:sz w:val="20"/>
          <w:szCs w:val="24"/>
        </w:rPr>
        <w:t>"</w:t>
      </w:r>
    </w:p>
    <w:p w14:paraId="108DF3D2" w14:textId="77777777" w:rsidR="00637022" w:rsidRPr="00142A57" w:rsidRDefault="00637022" w:rsidP="00637022">
      <w:pPr>
        <w:pStyle w:val="ListParagraph"/>
        <w:rPr>
          <w:rFonts w:ascii="Arial" w:hAnsi="Arial" w:cs="Arial"/>
          <w:i/>
          <w:sz w:val="20"/>
          <w:szCs w:val="24"/>
        </w:rPr>
      </w:pPr>
    </w:p>
    <w:p w14:paraId="30CF80ED" w14:textId="77777777" w:rsidR="00637022" w:rsidRPr="00142A57" w:rsidRDefault="00637022" w:rsidP="00637022">
      <w:pPr>
        <w:pStyle w:val="ListParagraph"/>
        <w:rPr>
          <w:rFonts w:ascii="Arial" w:hAnsi="Arial" w:cs="Arial"/>
          <w:i/>
          <w:sz w:val="20"/>
          <w:szCs w:val="24"/>
        </w:rPr>
      </w:pPr>
      <w:r w:rsidRPr="00142A57">
        <w:rPr>
          <w:rFonts w:ascii="Arial" w:hAnsi="Arial" w:cs="Arial"/>
          <w:i/>
          <w:sz w:val="20"/>
          <w:szCs w:val="24"/>
        </w:rPr>
        <w:t xml:space="preserve">Ex: </w:t>
      </w:r>
      <w:r w:rsidR="00142A57" w:rsidRPr="00746C05">
        <w:rPr>
          <w:rFonts w:ascii="Courier New" w:hAnsi="Courier New" w:cs="Courier New"/>
          <w:sz w:val="20"/>
          <w:szCs w:val="24"/>
        </w:rPr>
        <w:t>curl -k -F "</w:t>
      </w:r>
      <w:proofErr w:type="gramStart"/>
      <w:r w:rsidR="00142A57" w:rsidRPr="00746C05">
        <w:rPr>
          <w:rFonts w:ascii="Courier New" w:hAnsi="Courier New" w:cs="Courier New"/>
          <w:sz w:val="20"/>
          <w:szCs w:val="24"/>
        </w:rPr>
        <w:t>dataObjectRegistration=@create_dataobject_input.json;type</w:t>
      </w:r>
      <w:proofErr w:type="gramEnd"/>
      <w:r w:rsidR="00142A57" w:rsidRPr="00746C05">
        <w:rPr>
          <w:rFonts w:ascii="Courier New" w:hAnsi="Courier New" w:cs="Courier New"/>
          <w:sz w:val="20"/>
          <w:szCs w:val="24"/>
        </w:rPr>
        <w:t>=application/json" -F "dataObject=@ERR0000861filt.fastq.gz;type=application/octet-stream" -X PUT https://fr-s-hpcdm-gp-d.ncifcrf.gov:7738/hpc-server/dataObject/FNL_SF_Archive/PI_DrRied/ProjectX1/RunC8RCAACXX/SampleA1/ERR0000861filt  --</w:t>
      </w:r>
      <w:proofErr w:type="spellStart"/>
      <w:r w:rsidR="00142A57" w:rsidRPr="00746C05">
        <w:rPr>
          <w:rFonts w:ascii="Courier New" w:hAnsi="Courier New" w:cs="Courier New"/>
          <w:sz w:val="20"/>
          <w:szCs w:val="24"/>
        </w:rPr>
        <w:t>config</w:t>
      </w:r>
      <w:proofErr w:type="spellEnd"/>
      <w:r w:rsidR="00142A57" w:rsidRPr="00746C05">
        <w:rPr>
          <w:rFonts w:ascii="Courier New" w:hAnsi="Courier New" w:cs="Courier New"/>
          <w:sz w:val="20"/>
          <w:szCs w:val="24"/>
        </w:rPr>
        <w:t xml:space="preserve"> </w:t>
      </w:r>
      <w:proofErr w:type="spellStart"/>
      <w:r w:rsidR="00142A57" w:rsidRPr="00746C05">
        <w:rPr>
          <w:rFonts w:ascii="Courier New" w:hAnsi="Courier New" w:cs="Courier New"/>
          <w:sz w:val="20"/>
          <w:szCs w:val="24"/>
        </w:rPr>
        <w:t>auth-token.cfg</w:t>
      </w:r>
      <w:proofErr w:type="spellEnd"/>
      <w:r w:rsidR="00142A57" w:rsidRPr="00746C05">
        <w:rPr>
          <w:rFonts w:ascii="Courier New" w:hAnsi="Courier New" w:cs="Courier New"/>
          <w:sz w:val="20"/>
          <w:szCs w:val="24"/>
        </w:rPr>
        <w:t xml:space="preserve">  -H "Accept: application/</w:t>
      </w:r>
      <w:proofErr w:type="spellStart"/>
      <w:r w:rsidR="00142A57" w:rsidRPr="00746C05">
        <w:rPr>
          <w:rFonts w:ascii="Courier New" w:hAnsi="Courier New" w:cs="Courier New"/>
          <w:sz w:val="20"/>
          <w:szCs w:val="24"/>
        </w:rPr>
        <w:t>json</w:t>
      </w:r>
      <w:proofErr w:type="spellEnd"/>
      <w:r w:rsidR="00142A57" w:rsidRPr="00746C05">
        <w:rPr>
          <w:rFonts w:ascii="Courier New" w:hAnsi="Courier New" w:cs="Courier New"/>
          <w:sz w:val="20"/>
          <w:szCs w:val="24"/>
        </w:rPr>
        <w:t>"</w:t>
      </w:r>
    </w:p>
    <w:p w14:paraId="2391E26F" w14:textId="77777777" w:rsidR="00637022" w:rsidRPr="008A43F4" w:rsidRDefault="00637022" w:rsidP="00637022">
      <w:pPr>
        <w:pStyle w:val="ListParagraph"/>
        <w:rPr>
          <w:rFonts w:ascii="Arial" w:hAnsi="Arial" w:cs="Arial"/>
          <w:sz w:val="20"/>
          <w:szCs w:val="24"/>
        </w:rPr>
      </w:pPr>
    </w:p>
    <w:p w14:paraId="2EA88A1A" w14:textId="77777777" w:rsidR="00637022" w:rsidRDefault="00637022" w:rsidP="00746C05">
      <w:pPr>
        <w:pStyle w:val="ListParagraph"/>
        <w:numPr>
          <w:ilvl w:val="0"/>
          <w:numId w:val="10"/>
        </w:numPr>
        <w:jc w:val="both"/>
        <w:rPr>
          <w:rFonts w:ascii="Arial" w:hAnsi="Arial" w:cs="Arial"/>
          <w:sz w:val="20"/>
          <w:szCs w:val="24"/>
        </w:rPr>
      </w:pPr>
      <w:r>
        <w:rPr>
          <w:rFonts w:ascii="Arial" w:hAnsi="Arial" w:cs="Arial"/>
          <w:sz w:val="20"/>
          <w:szCs w:val="24"/>
        </w:rPr>
        <w:t>(Optional) After successful return, delete JSON file from the step 2 above</w:t>
      </w:r>
    </w:p>
    <w:p w14:paraId="12C6CFC1" w14:textId="77777777" w:rsidR="00637022" w:rsidRPr="008A43F4" w:rsidRDefault="00637022" w:rsidP="00746C05">
      <w:pPr>
        <w:pStyle w:val="ListParagraph"/>
        <w:jc w:val="both"/>
        <w:rPr>
          <w:rFonts w:ascii="Arial" w:hAnsi="Arial" w:cs="Arial"/>
          <w:sz w:val="20"/>
          <w:szCs w:val="24"/>
        </w:rPr>
      </w:pPr>
    </w:p>
    <w:p w14:paraId="701CDD73" w14:textId="77777777" w:rsidR="00637022" w:rsidRDefault="00A611E6" w:rsidP="00746C05">
      <w:pPr>
        <w:pStyle w:val="ListParagraph"/>
        <w:numPr>
          <w:ilvl w:val="0"/>
          <w:numId w:val="10"/>
        </w:numPr>
        <w:jc w:val="both"/>
        <w:rPr>
          <w:rFonts w:ascii="Arial" w:hAnsi="Arial" w:cs="Arial"/>
          <w:sz w:val="20"/>
          <w:szCs w:val="24"/>
        </w:rPr>
      </w:pPr>
      <w:r>
        <w:rPr>
          <w:rFonts w:ascii="Arial" w:hAnsi="Arial" w:cs="Arial"/>
          <w:sz w:val="20"/>
          <w:szCs w:val="24"/>
        </w:rPr>
        <w:t xml:space="preserve">(Optional) </w:t>
      </w:r>
      <w:r w:rsidR="00637022">
        <w:rPr>
          <w:rFonts w:ascii="Arial" w:hAnsi="Arial" w:cs="Arial"/>
          <w:sz w:val="20"/>
          <w:szCs w:val="24"/>
        </w:rPr>
        <w:t xml:space="preserve">If there is </w:t>
      </w:r>
      <w:r w:rsidR="00FD2892">
        <w:rPr>
          <w:rFonts w:ascii="Arial" w:hAnsi="Arial" w:cs="Arial"/>
          <w:sz w:val="20"/>
          <w:szCs w:val="24"/>
        </w:rPr>
        <w:t xml:space="preserve">an </w:t>
      </w:r>
      <w:r w:rsidR="00637022">
        <w:rPr>
          <w:rFonts w:ascii="Arial" w:hAnsi="Arial" w:cs="Arial"/>
          <w:sz w:val="20"/>
          <w:szCs w:val="24"/>
        </w:rPr>
        <w:t>error response, write CSV record into a CSV file to try it again later.</w:t>
      </w:r>
    </w:p>
    <w:p w14:paraId="1E6889C7" w14:textId="77777777" w:rsidR="00637022" w:rsidRPr="004E6322" w:rsidRDefault="00637022" w:rsidP="004E6322">
      <w:pPr>
        <w:pStyle w:val="ListParagraph"/>
        <w:rPr>
          <w:rFonts w:ascii="Arial" w:hAnsi="Arial" w:cs="Arial"/>
          <w:sz w:val="20"/>
          <w:szCs w:val="24"/>
        </w:rPr>
      </w:pPr>
    </w:p>
    <w:p w14:paraId="2B7A5AA8" w14:textId="77777777" w:rsidR="004E6322" w:rsidRPr="004E6322" w:rsidRDefault="004E6322" w:rsidP="003012E9">
      <w:pPr>
        <w:outlineLvl w:val="0"/>
        <w:rPr>
          <w:rFonts w:ascii="Arial" w:hAnsi="Arial" w:cs="Arial"/>
          <w:sz w:val="20"/>
          <w:szCs w:val="24"/>
        </w:rPr>
      </w:pPr>
      <w:r>
        <w:rPr>
          <w:rFonts w:ascii="Arial" w:hAnsi="Arial" w:cs="Arial"/>
          <w:sz w:val="20"/>
          <w:szCs w:val="24"/>
        </w:rPr>
        <w:t xml:space="preserve">   </w:t>
      </w:r>
      <w:r w:rsidR="0052656E">
        <w:rPr>
          <w:rFonts w:ascii="Arial" w:hAnsi="Arial" w:cs="Arial"/>
          <w:sz w:val="20"/>
          <w:szCs w:val="24"/>
        </w:rPr>
        <w:t xml:space="preserve">    </w:t>
      </w:r>
      <w:hyperlink r:id="rId17" w:history="1">
        <w:r w:rsidR="00861E88" w:rsidRPr="00861E88">
          <w:rPr>
            <w:rStyle w:val="Hyperlink"/>
            <w:rFonts w:ascii="Arial" w:hAnsi="Arial" w:cs="Arial"/>
            <w:sz w:val="20"/>
            <w:szCs w:val="24"/>
          </w:rPr>
          <w:t>Click here</w:t>
        </w:r>
      </w:hyperlink>
      <w:r w:rsidR="00861E88">
        <w:rPr>
          <w:rFonts w:ascii="Arial" w:hAnsi="Arial" w:cs="Arial"/>
          <w:sz w:val="20"/>
          <w:szCs w:val="24"/>
        </w:rPr>
        <w:t xml:space="preserve"> for </w:t>
      </w:r>
      <w:r>
        <w:rPr>
          <w:rFonts w:ascii="Arial" w:hAnsi="Arial" w:cs="Arial"/>
          <w:sz w:val="20"/>
          <w:szCs w:val="24"/>
        </w:rPr>
        <w:t xml:space="preserve">a </w:t>
      </w:r>
      <w:r w:rsidR="0052656E" w:rsidRPr="00746C05">
        <w:rPr>
          <w:rFonts w:ascii="Arial" w:hAnsi="Arial" w:cs="Arial"/>
          <w:sz w:val="20"/>
          <w:szCs w:val="24"/>
        </w:rPr>
        <w:t>sample Perl script</w:t>
      </w:r>
      <w:r>
        <w:rPr>
          <w:rFonts w:ascii="Arial" w:hAnsi="Arial" w:cs="Arial"/>
          <w:sz w:val="20"/>
          <w:szCs w:val="24"/>
        </w:rPr>
        <w:t xml:space="preserve"> that registers collections and data files. </w:t>
      </w:r>
    </w:p>
    <w:p w14:paraId="0FF49DD3" w14:textId="77777777" w:rsidR="0052656E" w:rsidRDefault="0052656E" w:rsidP="00DE1A7F">
      <w:pPr>
        <w:rPr>
          <w:rFonts w:ascii="Arial" w:hAnsi="Arial" w:cs="Arial"/>
          <w:b/>
          <w:sz w:val="20"/>
          <w:szCs w:val="24"/>
          <w:u w:val="single"/>
        </w:rPr>
      </w:pPr>
    </w:p>
    <w:p w14:paraId="3657635F" w14:textId="77777777" w:rsidR="00C800F1" w:rsidRPr="008A43F4" w:rsidRDefault="00C800F1" w:rsidP="003012E9">
      <w:pPr>
        <w:outlineLvl w:val="0"/>
        <w:rPr>
          <w:rFonts w:ascii="Arial" w:hAnsi="Arial" w:cs="Arial"/>
          <w:b/>
          <w:sz w:val="20"/>
          <w:szCs w:val="24"/>
          <w:u w:val="single"/>
        </w:rPr>
      </w:pPr>
      <w:r w:rsidRPr="008A43F4">
        <w:rPr>
          <w:rFonts w:ascii="Arial" w:hAnsi="Arial" w:cs="Arial"/>
          <w:b/>
          <w:sz w:val="20"/>
          <w:szCs w:val="24"/>
          <w:u w:val="single"/>
        </w:rPr>
        <w:t>Verifying Data Files registration</w:t>
      </w:r>
    </w:p>
    <w:p w14:paraId="518C046F" w14:textId="55EE8236" w:rsidR="00DF08AB" w:rsidRPr="005C4D4C" w:rsidRDefault="00F718D9" w:rsidP="00746C05">
      <w:pPr>
        <w:jc w:val="both"/>
        <w:rPr>
          <w:rFonts w:ascii="Arial" w:hAnsi="Arial" w:cs="Arial"/>
          <w:sz w:val="20"/>
          <w:szCs w:val="24"/>
        </w:rPr>
      </w:pPr>
      <w:r>
        <w:rPr>
          <w:rFonts w:ascii="Arial" w:hAnsi="Arial" w:cs="Arial"/>
          <w:sz w:val="20"/>
          <w:szCs w:val="24"/>
        </w:rPr>
        <w:t>You can use HPC DME web GUI c</w:t>
      </w:r>
      <w:r w:rsidR="005C4D4C">
        <w:rPr>
          <w:rFonts w:ascii="Arial" w:hAnsi="Arial" w:cs="Arial"/>
          <w:sz w:val="20"/>
          <w:szCs w:val="24"/>
        </w:rPr>
        <w:t>lient</w:t>
      </w:r>
      <w:r>
        <w:rPr>
          <w:rFonts w:ascii="Arial" w:hAnsi="Arial" w:cs="Arial"/>
          <w:sz w:val="20"/>
          <w:szCs w:val="24"/>
        </w:rPr>
        <w:t xml:space="preserve"> to examine Collections (directories/folders) and Data Objects</w:t>
      </w:r>
      <w:r w:rsidR="005C4D4C">
        <w:rPr>
          <w:rFonts w:ascii="Arial" w:hAnsi="Arial" w:cs="Arial"/>
          <w:sz w:val="20"/>
          <w:szCs w:val="24"/>
        </w:rPr>
        <w:t xml:space="preserve"> </w:t>
      </w:r>
      <w:r>
        <w:rPr>
          <w:rFonts w:ascii="Arial" w:hAnsi="Arial" w:cs="Arial"/>
          <w:sz w:val="20"/>
          <w:szCs w:val="24"/>
        </w:rPr>
        <w:t xml:space="preserve">(files) that are in HPC DME storage.  </w:t>
      </w:r>
      <w:r w:rsidR="005C4D4C">
        <w:rPr>
          <w:rFonts w:ascii="Arial" w:hAnsi="Arial" w:cs="Arial"/>
          <w:sz w:val="20"/>
          <w:szCs w:val="24"/>
        </w:rPr>
        <w:t xml:space="preserve">For production web client, go to </w:t>
      </w:r>
      <w:hyperlink r:id="rId18" w:history="1">
        <w:r w:rsidR="005C4D4C" w:rsidRPr="00554495">
          <w:rPr>
            <w:rStyle w:val="Hyperlink"/>
            <w:rFonts w:ascii="Arial" w:hAnsi="Arial" w:cs="Arial"/>
            <w:sz w:val="20"/>
            <w:szCs w:val="24"/>
          </w:rPr>
          <w:t>https://hpcdmeweb.nci.nih.gov</w:t>
        </w:r>
      </w:hyperlink>
      <w:r w:rsidR="005C4D4C">
        <w:rPr>
          <w:rFonts w:ascii="Arial" w:hAnsi="Arial" w:cs="Arial"/>
          <w:sz w:val="20"/>
          <w:szCs w:val="24"/>
        </w:rPr>
        <w:t xml:space="preserve">.  For UAT web client, go to </w:t>
      </w:r>
      <w:hyperlink r:id="rId19" w:history="1">
        <w:r w:rsidR="005C4D4C" w:rsidRPr="00554495">
          <w:rPr>
            <w:rStyle w:val="Hyperlink"/>
            <w:rFonts w:ascii="Arial" w:hAnsi="Arial" w:cs="Arial"/>
            <w:sz w:val="20"/>
            <w:szCs w:val="24"/>
          </w:rPr>
          <w:t>https://fr-s-hpcdm-uat-p.ncifcrf.gov/</w:t>
        </w:r>
      </w:hyperlink>
      <w:r w:rsidR="005C4D4C">
        <w:rPr>
          <w:rFonts w:ascii="Arial" w:hAnsi="Arial" w:cs="Arial"/>
          <w:sz w:val="20"/>
          <w:szCs w:val="24"/>
        </w:rPr>
        <w:t>.  Information on how to use HPC DME web client is available in</w:t>
      </w:r>
      <w:r w:rsidR="00394561">
        <w:rPr>
          <w:rFonts w:ascii="Arial" w:hAnsi="Arial" w:cs="Arial"/>
          <w:sz w:val="20"/>
          <w:szCs w:val="24"/>
        </w:rPr>
        <w:t xml:space="preserve"> the </w:t>
      </w:r>
      <w:hyperlink r:id="rId20" w:history="1">
        <w:r w:rsidR="00394561" w:rsidRPr="0052656E">
          <w:rPr>
            <w:rStyle w:val="Hyperlink"/>
            <w:rFonts w:ascii="Arial" w:hAnsi="Arial" w:cs="Arial"/>
            <w:sz w:val="20"/>
            <w:szCs w:val="24"/>
          </w:rPr>
          <w:t>User Guide</w:t>
        </w:r>
      </w:hyperlink>
      <w:r w:rsidR="00394561">
        <w:rPr>
          <w:rFonts w:ascii="Arial" w:hAnsi="Arial" w:cs="Arial"/>
          <w:sz w:val="20"/>
          <w:szCs w:val="24"/>
        </w:rPr>
        <w:t xml:space="preserve"> at</w:t>
      </w:r>
      <w:r w:rsidR="005C4D4C">
        <w:rPr>
          <w:rFonts w:ascii="Arial" w:hAnsi="Arial" w:cs="Arial"/>
          <w:sz w:val="20"/>
          <w:szCs w:val="24"/>
        </w:rPr>
        <w:t xml:space="preserve"> </w:t>
      </w:r>
      <w:r w:rsidR="0052656E">
        <w:rPr>
          <w:rFonts w:ascii="Arial" w:hAnsi="Arial" w:cs="Arial"/>
          <w:sz w:val="20"/>
          <w:szCs w:val="24"/>
        </w:rPr>
        <w:t>GitHub</w:t>
      </w:r>
      <w:r w:rsidR="005C4D4C">
        <w:rPr>
          <w:rFonts w:ascii="Arial" w:hAnsi="Arial" w:cs="Arial"/>
          <w:sz w:val="20"/>
          <w:szCs w:val="24"/>
        </w:rPr>
        <w:t xml:space="preserve">, </w:t>
      </w:r>
      <w:r w:rsidR="00394561">
        <w:rPr>
          <w:rFonts w:ascii="Arial" w:hAnsi="Arial" w:cs="Arial"/>
          <w:sz w:val="20"/>
          <w:szCs w:val="24"/>
        </w:rPr>
        <w:t>specifically the section "Executing HPC DME API with Web Client"</w:t>
      </w:r>
      <w:r w:rsidR="005C4D4C">
        <w:rPr>
          <w:rFonts w:ascii="Arial" w:hAnsi="Arial" w:cs="Arial"/>
          <w:sz w:val="20"/>
          <w:szCs w:val="24"/>
        </w:rPr>
        <w:t xml:space="preserve">. </w:t>
      </w:r>
    </w:p>
    <w:p w14:paraId="0392F6C3" w14:textId="77777777" w:rsidR="005C4D4C" w:rsidRPr="00F718D9" w:rsidRDefault="005C4D4C" w:rsidP="00DE1A7F">
      <w:pPr>
        <w:rPr>
          <w:rFonts w:ascii="Arial" w:hAnsi="Arial" w:cs="Arial"/>
          <w:sz w:val="20"/>
          <w:szCs w:val="24"/>
        </w:rPr>
      </w:pPr>
    </w:p>
    <w:p w14:paraId="3811418D" w14:textId="77777777" w:rsidR="00DE1A7F" w:rsidRDefault="00DE1A7F" w:rsidP="00DE1A7F">
      <w:pPr>
        <w:rPr>
          <w:rFonts w:ascii="Arial" w:hAnsi="Arial" w:cs="Arial"/>
          <w:sz w:val="24"/>
          <w:szCs w:val="24"/>
        </w:rPr>
      </w:pPr>
    </w:p>
    <w:p w14:paraId="090C863C" w14:textId="77777777" w:rsidR="0074693C" w:rsidRDefault="0074693C" w:rsidP="00DE1A7F">
      <w:pPr>
        <w:rPr>
          <w:rFonts w:ascii="Arial" w:hAnsi="Arial" w:cs="Arial"/>
          <w:sz w:val="24"/>
          <w:szCs w:val="24"/>
        </w:rPr>
      </w:pPr>
    </w:p>
    <w:p w14:paraId="40864E44" w14:textId="77777777" w:rsidR="0074693C" w:rsidRPr="00A960E0" w:rsidRDefault="0074693C" w:rsidP="00A960E0">
      <w:pPr>
        <w:spacing w:after="0"/>
        <w:rPr>
          <w:rFonts w:ascii="Arial" w:hAnsi="Arial" w:cs="Arial"/>
          <w:sz w:val="20"/>
          <w:szCs w:val="20"/>
        </w:rPr>
      </w:pPr>
    </w:p>
    <w:sectPr w:rsidR="0074693C" w:rsidRPr="00A960E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6C499" w14:textId="77777777" w:rsidR="00924EA6" w:rsidRDefault="00924EA6" w:rsidP="001000FD">
      <w:pPr>
        <w:spacing w:after="0" w:line="240" w:lineRule="auto"/>
      </w:pPr>
      <w:r>
        <w:separator/>
      </w:r>
    </w:p>
  </w:endnote>
  <w:endnote w:type="continuationSeparator" w:id="0">
    <w:p w14:paraId="41D749E2" w14:textId="77777777" w:rsidR="00924EA6" w:rsidRDefault="00924EA6" w:rsidP="00100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729423"/>
      <w:docPartObj>
        <w:docPartGallery w:val="Page Numbers (Bottom of Page)"/>
        <w:docPartUnique/>
      </w:docPartObj>
    </w:sdtPr>
    <w:sdtEndPr>
      <w:rPr>
        <w:color w:val="7F7F7F" w:themeColor="background1" w:themeShade="7F"/>
        <w:spacing w:val="60"/>
      </w:rPr>
    </w:sdtEndPr>
    <w:sdtContent>
      <w:p w14:paraId="54D2A7A2" w14:textId="02876AA9" w:rsidR="00637022" w:rsidRDefault="00637022" w:rsidP="00711D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2C37">
          <w:rPr>
            <w:noProof/>
          </w:rPr>
          <w:t>1</w:t>
        </w:r>
        <w:r>
          <w:rPr>
            <w:noProof/>
          </w:rPr>
          <w:fldChar w:fldCharType="end"/>
        </w:r>
        <w:r>
          <w:t xml:space="preserve"> | </w:t>
        </w:r>
        <w:r>
          <w:rPr>
            <w:color w:val="7F7F7F" w:themeColor="background1" w:themeShade="7F"/>
            <w:spacing w:val="60"/>
          </w:rPr>
          <w:t>Page</w:t>
        </w:r>
      </w:p>
    </w:sdtContent>
  </w:sdt>
  <w:p w14:paraId="3075DB6D" w14:textId="77777777" w:rsidR="00637022" w:rsidRDefault="00924EA6" w:rsidP="00711D86">
    <w:pPr>
      <w:pStyle w:val="Footer"/>
    </w:pPr>
    <w:sdt>
      <w:sdtPr>
        <w:alias w:val="Title"/>
        <w:tag w:val=""/>
        <w:id w:val="-1951229277"/>
        <w:dataBinding w:prefixMappings="xmlns:ns0='http://purl.org/dc/elements/1.1/' xmlns:ns1='http://schemas.openxmlformats.org/package/2006/metadata/core-properties' " w:xpath="/ns1:coreProperties[1]/ns0:title[1]" w:storeItemID="{6C3C8BC8-F283-45AE-878A-BAB7291924A1}"/>
        <w:text/>
      </w:sdtPr>
      <w:sdtEndPr/>
      <w:sdtContent>
        <w:r w:rsidR="00637022">
          <w:t>HPC DME Getting Started</w:t>
        </w:r>
      </w:sdtContent>
    </w:sdt>
  </w:p>
  <w:p w14:paraId="346FBBD1" w14:textId="77777777" w:rsidR="00637022" w:rsidRDefault="006370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76404" w14:textId="77777777" w:rsidR="00924EA6" w:rsidRDefault="00924EA6" w:rsidP="001000FD">
      <w:pPr>
        <w:spacing w:after="0" w:line="240" w:lineRule="auto"/>
      </w:pPr>
      <w:r>
        <w:separator/>
      </w:r>
    </w:p>
  </w:footnote>
  <w:footnote w:type="continuationSeparator" w:id="0">
    <w:p w14:paraId="0D5FFED2" w14:textId="77777777" w:rsidR="00924EA6" w:rsidRDefault="00924EA6" w:rsidP="001000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333765751"/>
      <w:placeholder>
        <w:docPart w:val="10BEE091321F4A5A91A74E58990AEE6C"/>
      </w:placeholder>
      <w:dataBinding w:prefixMappings="xmlns:ns0='http://purl.org/dc/elements/1.1/' xmlns:ns1='http://schemas.openxmlformats.org/package/2006/metadata/core-properties' " w:xpath="/ns1:coreProperties[1]/ns0:title[1]" w:storeItemID="{6C3C8BC8-F283-45AE-878A-BAB7291924A1}"/>
      <w:text/>
    </w:sdtPr>
    <w:sdtEndPr/>
    <w:sdtContent>
      <w:p w14:paraId="126A2F47" w14:textId="77777777" w:rsidR="00637022" w:rsidRDefault="00637022">
        <w:pPr>
          <w:pStyle w:val="Header"/>
        </w:pPr>
        <w:r>
          <w:t>HPC DME Getting Started</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3852"/>
    <w:multiLevelType w:val="hybridMultilevel"/>
    <w:tmpl w:val="1854C1C8"/>
    <w:lvl w:ilvl="0" w:tplc="BBD6AD7A">
      <w:start w:val="1"/>
      <w:numFmt w:val="decimal"/>
      <w:lvlText w:val="%1."/>
      <w:lvlJc w:val="left"/>
      <w:pPr>
        <w:ind w:left="360" w:hanging="360"/>
      </w:pPr>
      <w:rPr>
        <w:rFonts w:ascii="Arial" w:hAnsi="Arial" w:cs="Arial" w:hint="default"/>
        <w:sz w:val="20"/>
      </w:rPr>
    </w:lvl>
    <w:lvl w:ilvl="1" w:tplc="B6CA03F2">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DA6F10"/>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2D04F8"/>
    <w:multiLevelType w:val="hybridMultilevel"/>
    <w:tmpl w:val="D682DCD4"/>
    <w:lvl w:ilvl="0" w:tplc="7036658C">
      <w:start w:val="1"/>
      <w:numFmt w:val="decimal"/>
      <w:lvlText w:val="%1."/>
      <w:lvlJc w:val="left"/>
      <w:pPr>
        <w:ind w:left="360" w:hanging="360"/>
      </w:pPr>
      <w:rPr>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B64E7E"/>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A63EA"/>
    <w:multiLevelType w:val="hybridMultilevel"/>
    <w:tmpl w:val="96E44352"/>
    <w:lvl w:ilvl="0" w:tplc="B6FC6704">
      <w:start w:val="1"/>
      <w:numFmt w:val="decimal"/>
      <w:lvlText w:val="%1."/>
      <w:lvlJc w:val="left"/>
      <w:pPr>
        <w:ind w:left="36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F5194F"/>
    <w:multiLevelType w:val="hybridMultilevel"/>
    <w:tmpl w:val="07DE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D5F2B"/>
    <w:multiLevelType w:val="hybridMultilevel"/>
    <w:tmpl w:val="E98C255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FC73D10"/>
    <w:multiLevelType w:val="hybridMultilevel"/>
    <w:tmpl w:val="EAB84B10"/>
    <w:lvl w:ilvl="0" w:tplc="0409001B">
      <w:start w:val="1"/>
      <w:numFmt w:val="lowerRoman"/>
      <w:lvlText w:val="%1."/>
      <w:lvlJc w:val="right"/>
      <w:pPr>
        <w:ind w:left="360" w:hanging="360"/>
      </w:pPr>
      <w:rPr>
        <w:rFonts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7C7E7A"/>
    <w:multiLevelType w:val="hybridMultilevel"/>
    <w:tmpl w:val="94C845EE"/>
    <w:lvl w:ilvl="0" w:tplc="BBD6AD7A">
      <w:start w:val="1"/>
      <w:numFmt w:val="decimal"/>
      <w:lvlText w:val="%1."/>
      <w:lvlJc w:val="left"/>
      <w:pPr>
        <w:ind w:left="360" w:hanging="360"/>
      </w:pPr>
      <w:rPr>
        <w:rFonts w:ascii="Arial" w:hAnsi="Arial" w:cs="Arial" w:hint="default"/>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B5670A"/>
    <w:multiLevelType w:val="hybridMultilevel"/>
    <w:tmpl w:val="096E0D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6"/>
  </w:num>
  <w:num w:numId="4">
    <w:abstractNumId w:val="2"/>
  </w:num>
  <w:num w:numId="5">
    <w:abstractNumId w:val="4"/>
  </w:num>
  <w:num w:numId="6">
    <w:abstractNumId w:val="8"/>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7F"/>
    <w:rsid w:val="000278B6"/>
    <w:rsid w:val="00030756"/>
    <w:rsid w:val="00053345"/>
    <w:rsid w:val="00053E31"/>
    <w:rsid w:val="000732BB"/>
    <w:rsid w:val="0007645C"/>
    <w:rsid w:val="00081FF0"/>
    <w:rsid w:val="000946EC"/>
    <w:rsid w:val="00095BAC"/>
    <w:rsid w:val="000B345D"/>
    <w:rsid w:val="000B59A7"/>
    <w:rsid w:val="000E29DC"/>
    <w:rsid w:val="000F41DC"/>
    <w:rsid w:val="000F7C6D"/>
    <w:rsid w:val="001000FD"/>
    <w:rsid w:val="0012259B"/>
    <w:rsid w:val="00133D67"/>
    <w:rsid w:val="00137495"/>
    <w:rsid w:val="00142A57"/>
    <w:rsid w:val="00147B99"/>
    <w:rsid w:val="00157DBF"/>
    <w:rsid w:val="00172160"/>
    <w:rsid w:val="00175CA0"/>
    <w:rsid w:val="00196557"/>
    <w:rsid w:val="001B43B8"/>
    <w:rsid w:val="001E29D2"/>
    <w:rsid w:val="002103E3"/>
    <w:rsid w:val="00214F41"/>
    <w:rsid w:val="002161F0"/>
    <w:rsid w:val="00221E42"/>
    <w:rsid w:val="00241A11"/>
    <w:rsid w:val="00246B14"/>
    <w:rsid w:val="00267021"/>
    <w:rsid w:val="00282642"/>
    <w:rsid w:val="00293AED"/>
    <w:rsid w:val="002941F1"/>
    <w:rsid w:val="00296032"/>
    <w:rsid w:val="002971C3"/>
    <w:rsid w:val="002D4B04"/>
    <w:rsid w:val="002D79FC"/>
    <w:rsid w:val="002D7E55"/>
    <w:rsid w:val="002E56C7"/>
    <w:rsid w:val="002F0C87"/>
    <w:rsid w:val="002F5474"/>
    <w:rsid w:val="003012E9"/>
    <w:rsid w:val="00303A28"/>
    <w:rsid w:val="003538F5"/>
    <w:rsid w:val="00365DF5"/>
    <w:rsid w:val="003864EF"/>
    <w:rsid w:val="0039046D"/>
    <w:rsid w:val="00393B57"/>
    <w:rsid w:val="00394561"/>
    <w:rsid w:val="003B0A70"/>
    <w:rsid w:val="003C0BBF"/>
    <w:rsid w:val="003E4A0D"/>
    <w:rsid w:val="003F50DB"/>
    <w:rsid w:val="00437E0F"/>
    <w:rsid w:val="004440A9"/>
    <w:rsid w:val="00465462"/>
    <w:rsid w:val="0049650B"/>
    <w:rsid w:val="004C1368"/>
    <w:rsid w:val="004D6D8A"/>
    <w:rsid w:val="004E07B0"/>
    <w:rsid w:val="004E6322"/>
    <w:rsid w:val="0052656E"/>
    <w:rsid w:val="00542347"/>
    <w:rsid w:val="0055165A"/>
    <w:rsid w:val="00552716"/>
    <w:rsid w:val="00567CCF"/>
    <w:rsid w:val="0057499B"/>
    <w:rsid w:val="00587975"/>
    <w:rsid w:val="00595197"/>
    <w:rsid w:val="005A0DAD"/>
    <w:rsid w:val="005C1E02"/>
    <w:rsid w:val="005C2A14"/>
    <w:rsid w:val="005C4D4C"/>
    <w:rsid w:val="005C71F3"/>
    <w:rsid w:val="005D1AEB"/>
    <w:rsid w:val="005D4740"/>
    <w:rsid w:val="005D60FA"/>
    <w:rsid w:val="005F16E5"/>
    <w:rsid w:val="00601BD1"/>
    <w:rsid w:val="006135EF"/>
    <w:rsid w:val="00616AB6"/>
    <w:rsid w:val="00633493"/>
    <w:rsid w:val="00637022"/>
    <w:rsid w:val="006372FC"/>
    <w:rsid w:val="0066538B"/>
    <w:rsid w:val="006674C6"/>
    <w:rsid w:val="00670AC6"/>
    <w:rsid w:val="0067220F"/>
    <w:rsid w:val="00672C37"/>
    <w:rsid w:val="006B401F"/>
    <w:rsid w:val="006D3CBE"/>
    <w:rsid w:val="006D42CD"/>
    <w:rsid w:val="006F157B"/>
    <w:rsid w:val="006F3DDB"/>
    <w:rsid w:val="006F70F8"/>
    <w:rsid w:val="007006E0"/>
    <w:rsid w:val="00711D86"/>
    <w:rsid w:val="00713D01"/>
    <w:rsid w:val="00736082"/>
    <w:rsid w:val="00740530"/>
    <w:rsid w:val="0074693C"/>
    <w:rsid w:val="00746C05"/>
    <w:rsid w:val="007472AD"/>
    <w:rsid w:val="00760F2F"/>
    <w:rsid w:val="00777445"/>
    <w:rsid w:val="00781611"/>
    <w:rsid w:val="007821E2"/>
    <w:rsid w:val="0078223C"/>
    <w:rsid w:val="007926C6"/>
    <w:rsid w:val="007B4D3E"/>
    <w:rsid w:val="007B66DF"/>
    <w:rsid w:val="007D3F1E"/>
    <w:rsid w:val="007E39D4"/>
    <w:rsid w:val="007F5B59"/>
    <w:rsid w:val="0080228A"/>
    <w:rsid w:val="00803D72"/>
    <w:rsid w:val="00812406"/>
    <w:rsid w:val="00824C20"/>
    <w:rsid w:val="00836F77"/>
    <w:rsid w:val="008416FD"/>
    <w:rsid w:val="00861E88"/>
    <w:rsid w:val="00863D7B"/>
    <w:rsid w:val="00870598"/>
    <w:rsid w:val="008716E9"/>
    <w:rsid w:val="00886C7D"/>
    <w:rsid w:val="008A43F4"/>
    <w:rsid w:val="008C00F0"/>
    <w:rsid w:val="008C4F6E"/>
    <w:rsid w:val="00902D0A"/>
    <w:rsid w:val="00924EA6"/>
    <w:rsid w:val="009426C5"/>
    <w:rsid w:val="009633B9"/>
    <w:rsid w:val="00966613"/>
    <w:rsid w:val="009805C6"/>
    <w:rsid w:val="00984DE4"/>
    <w:rsid w:val="009907B7"/>
    <w:rsid w:val="00993F1E"/>
    <w:rsid w:val="009B4557"/>
    <w:rsid w:val="009B7BC4"/>
    <w:rsid w:val="009E7CE1"/>
    <w:rsid w:val="009F76B8"/>
    <w:rsid w:val="00A33E8C"/>
    <w:rsid w:val="00A34CB0"/>
    <w:rsid w:val="00A405B9"/>
    <w:rsid w:val="00A53A77"/>
    <w:rsid w:val="00A611E6"/>
    <w:rsid w:val="00A76F6B"/>
    <w:rsid w:val="00A82708"/>
    <w:rsid w:val="00A831AE"/>
    <w:rsid w:val="00A929F8"/>
    <w:rsid w:val="00A960E0"/>
    <w:rsid w:val="00AA2538"/>
    <w:rsid w:val="00AC2827"/>
    <w:rsid w:val="00AE5F1E"/>
    <w:rsid w:val="00B150E3"/>
    <w:rsid w:val="00B2670A"/>
    <w:rsid w:val="00B3543A"/>
    <w:rsid w:val="00B420B5"/>
    <w:rsid w:val="00B80FE1"/>
    <w:rsid w:val="00B9421B"/>
    <w:rsid w:val="00BC42C0"/>
    <w:rsid w:val="00BE53F1"/>
    <w:rsid w:val="00C072BC"/>
    <w:rsid w:val="00C105F5"/>
    <w:rsid w:val="00C11F1D"/>
    <w:rsid w:val="00C14459"/>
    <w:rsid w:val="00C21592"/>
    <w:rsid w:val="00C3514B"/>
    <w:rsid w:val="00C44AD9"/>
    <w:rsid w:val="00C5020F"/>
    <w:rsid w:val="00C53BED"/>
    <w:rsid w:val="00C800F1"/>
    <w:rsid w:val="00C80309"/>
    <w:rsid w:val="00C96AA2"/>
    <w:rsid w:val="00CA31A5"/>
    <w:rsid w:val="00CA5AF3"/>
    <w:rsid w:val="00CC5EB9"/>
    <w:rsid w:val="00CE2D1C"/>
    <w:rsid w:val="00D00607"/>
    <w:rsid w:val="00D00C72"/>
    <w:rsid w:val="00D71E80"/>
    <w:rsid w:val="00D752F5"/>
    <w:rsid w:val="00D87898"/>
    <w:rsid w:val="00D94973"/>
    <w:rsid w:val="00DA68E9"/>
    <w:rsid w:val="00DA76B6"/>
    <w:rsid w:val="00DC70B7"/>
    <w:rsid w:val="00DD2D36"/>
    <w:rsid w:val="00DE07CC"/>
    <w:rsid w:val="00DE1096"/>
    <w:rsid w:val="00DE1A7F"/>
    <w:rsid w:val="00DF072F"/>
    <w:rsid w:val="00DF08AB"/>
    <w:rsid w:val="00E02021"/>
    <w:rsid w:val="00E07A2C"/>
    <w:rsid w:val="00E20D27"/>
    <w:rsid w:val="00E24803"/>
    <w:rsid w:val="00E355DB"/>
    <w:rsid w:val="00E422D7"/>
    <w:rsid w:val="00E53EC2"/>
    <w:rsid w:val="00E54B64"/>
    <w:rsid w:val="00E754AA"/>
    <w:rsid w:val="00E94AF7"/>
    <w:rsid w:val="00E9773A"/>
    <w:rsid w:val="00EA637D"/>
    <w:rsid w:val="00ED3E35"/>
    <w:rsid w:val="00ED7D4B"/>
    <w:rsid w:val="00F07FBC"/>
    <w:rsid w:val="00F17114"/>
    <w:rsid w:val="00F21AAA"/>
    <w:rsid w:val="00F24A39"/>
    <w:rsid w:val="00F316F4"/>
    <w:rsid w:val="00F35183"/>
    <w:rsid w:val="00F3770A"/>
    <w:rsid w:val="00F41A2D"/>
    <w:rsid w:val="00F50A76"/>
    <w:rsid w:val="00F54062"/>
    <w:rsid w:val="00F55841"/>
    <w:rsid w:val="00F61A99"/>
    <w:rsid w:val="00F718D9"/>
    <w:rsid w:val="00F7321F"/>
    <w:rsid w:val="00F946B9"/>
    <w:rsid w:val="00FA1811"/>
    <w:rsid w:val="00FC60D4"/>
    <w:rsid w:val="00FD2892"/>
    <w:rsid w:val="00FD5620"/>
    <w:rsid w:val="00FE6F91"/>
    <w:rsid w:val="00FE7BA8"/>
    <w:rsid w:val="00FF17DA"/>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5BC7"/>
  <w15:chartTrackingRefBased/>
  <w15:docId w15:val="{2F4F141B-26B6-44DF-8B34-354F096F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1A7F"/>
    <w:pPr>
      <w:ind w:left="720"/>
      <w:contextualSpacing/>
    </w:pPr>
  </w:style>
  <w:style w:type="character" w:styleId="Hyperlink">
    <w:name w:val="Hyperlink"/>
    <w:basedOn w:val="DefaultParagraphFont"/>
    <w:uiPriority w:val="99"/>
    <w:unhideWhenUsed/>
    <w:rsid w:val="00ED7D4B"/>
    <w:rPr>
      <w:color w:val="0563C1" w:themeColor="hyperlink"/>
      <w:u w:val="single"/>
    </w:rPr>
  </w:style>
  <w:style w:type="character" w:customStyle="1" w:styleId="UnresolvedMention">
    <w:name w:val="Unresolved Mention"/>
    <w:basedOn w:val="DefaultParagraphFont"/>
    <w:uiPriority w:val="99"/>
    <w:semiHidden/>
    <w:unhideWhenUsed/>
    <w:rsid w:val="00ED7D4B"/>
    <w:rPr>
      <w:color w:val="808080"/>
      <w:shd w:val="clear" w:color="auto" w:fill="E6E6E6"/>
    </w:rPr>
  </w:style>
  <w:style w:type="paragraph" w:styleId="Header">
    <w:name w:val="header"/>
    <w:basedOn w:val="Normal"/>
    <w:link w:val="HeaderChar"/>
    <w:uiPriority w:val="99"/>
    <w:unhideWhenUsed/>
    <w:rsid w:val="0010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0FD"/>
  </w:style>
  <w:style w:type="paragraph" w:styleId="Footer">
    <w:name w:val="footer"/>
    <w:basedOn w:val="Normal"/>
    <w:link w:val="FooterChar"/>
    <w:uiPriority w:val="99"/>
    <w:unhideWhenUsed/>
    <w:rsid w:val="0010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0FD"/>
  </w:style>
  <w:style w:type="character" w:styleId="PlaceholderText">
    <w:name w:val="Placeholder Text"/>
    <w:basedOn w:val="DefaultParagraphFont"/>
    <w:uiPriority w:val="99"/>
    <w:semiHidden/>
    <w:rsid w:val="00711D86"/>
    <w:rPr>
      <w:color w:val="808080"/>
    </w:rPr>
  </w:style>
  <w:style w:type="table" w:styleId="TableGrid">
    <w:name w:val="Table Grid"/>
    <w:basedOn w:val="TableNormal"/>
    <w:uiPriority w:val="39"/>
    <w:rsid w:val="003C0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1F0"/>
    <w:rPr>
      <w:rFonts w:ascii="Segoe UI" w:hAnsi="Segoe UI" w:cs="Segoe UI"/>
      <w:sz w:val="18"/>
      <w:szCs w:val="18"/>
    </w:rPr>
  </w:style>
  <w:style w:type="character" w:styleId="FollowedHyperlink">
    <w:name w:val="FollowedHyperlink"/>
    <w:basedOn w:val="DefaultParagraphFont"/>
    <w:uiPriority w:val="99"/>
    <w:semiHidden/>
    <w:unhideWhenUsed/>
    <w:rsid w:val="00FE6F91"/>
    <w:rPr>
      <w:color w:val="954F72" w:themeColor="followedHyperlink"/>
      <w:u w:val="single"/>
    </w:rPr>
  </w:style>
  <w:style w:type="character" w:styleId="CommentReference">
    <w:name w:val="annotation reference"/>
    <w:basedOn w:val="DefaultParagraphFont"/>
    <w:uiPriority w:val="99"/>
    <w:semiHidden/>
    <w:unhideWhenUsed/>
    <w:rsid w:val="003864EF"/>
    <w:rPr>
      <w:sz w:val="16"/>
      <w:szCs w:val="16"/>
    </w:rPr>
  </w:style>
  <w:style w:type="paragraph" w:styleId="CommentText">
    <w:name w:val="annotation text"/>
    <w:basedOn w:val="Normal"/>
    <w:link w:val="CommentTextChar"/>
    <w:uiPriority w:val="99"/>
    <w:semiHidden/>
    <w:unhideWhenUsed/>
    <w:rsid w:val="003864EF"/>
    <w:pPr>
      <w:spacing w:line="240" w:lineRule="auto"/>
    </w:pPr>
    <w:rPr>
      <w:sz w:val="20"/>
      <w:szCs w:val="20"/>
    </w:rPr>
  </w:style>
  <w:style w:type="character" w:customStyle="1" w:styleId="CommentTextChar">
    <w:name w:val="Comment Text Char"/>
    <w:basedOn w:val="DefaultParagraphFont"/>
    <w:link w:val="CommentText"/>
    <w:uiPriority w:val="99"/>
    <w:semiHidden/>
    <w:rsid w:val="003864EF"/>
    <w:rPr>
      <w:sz w:val="20"/>
      <w:szCs w:val="20"/>
    </w:rPr>
  </w:style>
  <w:style w:type="paragraph" w:styleId="CommentSubject">
    <w:name w:val="annotation subject"/>
    <w:basedOn w:val="CommentText"/>
    <w:next w:val="CommentText"/>
    <w:link w:val="CommentSubjectChar"/>
    <w:uiPriority w:val="99"/>
    <w:semiHidden/>
    <w:unhideWhenUsed/>
    <w:rsid w:val="003864EF"/>
    <w:rPr>
      <w:b/>
      <w:bCs/>
    </w:rPr>
  </w:style>
  <w:style w:type="character" w:customStyle="1" w:styleId="CommentSubjectChar">
    <w:name w:val="Comment Subject Char"/>
    <w:basedOn w:val="CommentTextChar"/>
    <w:link w:val="CommentSubject"/>
    <w:uiPriority w:val="99"/>
    <w:semiHidden/>
    <w:rsid w:val="003864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90742">
      <w:bodyDiv w:val="1"/>
      <w:marLeft w:val="0"/>
      <w:marRight w:val="0"/>
      <w:marTop w:val="0"/>
      <w:marBottom w:val="0"/>
      <w:divBdr>
        <w:top w:val="none" w:sz="0" w:space="0" w:color="auto"/>
        <w:left w:val="none" w:sz="0" w:space="0" w:color="auto"/>
        <w:bottom w:val="none" w:sz="0" w:space="0" w:color="auto"/>
        <w:right w:val="none" w:sz="0" w:space="0" w:color="auto"/>
      </w:divBdr>
    </w:div>
    <w:div w:id="200562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BIIT/HPC_DME_APIs/raw/master/doc/guides/HPC_User_Guide.docx" TargetMode="External"/><Relationship Id="rId20" Type="http://schemas.openxmlformats.org/officeDocument/2006/relationships/hyperlink" Target="https://github.com/CBIIT/HPC_DME_APIs/raw/master/doc/guides/HPC_User_Guide.docx"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github.com/CBIIT/HPC_DME_APIs/blob/master/doc/training/samples/Batch_Register_Collections_Input_File.csv" TargetMode="External"/><Relationship Id="rId11" Type="http://schemas.openxmlformats.org/officeDocument/2006/relationships/hyperlink" Target="https://github.com/CBIIT/HPC_DME_APIs/blob/master/doc/training/samples/collection_metadata_input.json" TargetMode="External"/><Relationship Id="rId12" Type="http://schemas.openxmlformats.org/officeDocument/2006/relationships/hyperlink" Target="https://github.com/CBIIT/HPC_DME_APIs/blob/master/doc/training/samples/auth-token.cfg" TargetMode="External"/><Relationship Id="rId13" Type="http://schemas.openxmlformats.org/officeDocument/2006/relationships/hyperlink" Target="https://github.com/CBIIT/HPC_DME_APIs/blob/master/doc/training/samples/Batch_Register_Sync_Dataobjects_Input_File.csv" TargetMode="External"/><Relationship Id="rId14" Type="http://schemas.openxmlformats.org/officeDocument/2006/relationships/hyperlink" Target="https://github.com/CBIIT/HPC_DME_APIs/blob/master/doc/training/samples/Batch_Register_Async_Dataobjects_Input_File.csv" TargetMode="External"/><Relationship Id="rId15" Type="http://schemas.openxmlformats.org/officeDocument/2006/relationships/hyperlink" Target="https://github.com/CBIIT/HPC_DME_APIs/blob/master/doc/training/samples/datafile_metadata_sync_input.json" TargetMode="External"/><Relationship Id="rId16" Type="http://schemas.openxmlformats.org/officeDocument/2006/relationships/hyperlink" Target="https://github.com/CBIIT/HPC_DME_APIs/blob/master/doc/training/samples/auth-token.cfg" TargetMode="External"/><Relationship Id="rId17" Type="http://schemas.openxmlformats.org/officeDocument/2006/relationships/hyperlink" Target="https://github.com/CBIIT/HPC_DME_APIs/blob/master/doc/training/samples/ArchiveProject_Prod_v1.3.pl" TargetMode="External"/><Relationship Id="rId18" Type="http://schemas.openxmlformats.org/officeDocument/2006/relationships/hyperlink" Target="https://hpcdmeweb.nci.nih.gov" TargetMode="External"/><Relationship Id="rId19" Type="http://schemas.openxmlformats.org/officeDocument/2006/relationships/hyperlink" Target="https://fr-s-hpcdm-uat-p.ncifcrf.gov/"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BIIT/HPC_DME_APIs/blob/master/doc/guides/HPC_User_Guide.docx" TargetMode="External"/><Relationship Id="rId8" Type="http://schemas.openxmlformats.org/officeDocument/2006/relationships/hyperlink" Target="https://github.com/CBIIT/HPC_DME_AP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BEE091321F4A5A91A74E58990AEE6C"/>
        <w:category>
          <w:name w:val="General"/>
          <w:gallery w:val="placeholder"/>
        </w:category>
        <w:types>
          <w:type w:val="bbPlcHdr"/>
        </w:types>
        <w:behaviors>
          <w:behavior w:val="content"/>
        </w:behaviors>
        <w:guid w:val="{5F450D39-A580-4B67-91EF-AAB9DB2B5737}"/>
      </w:docPartPr>
      <w:docPartBody>
        <w:p w:rsidR="002B73D6" w:rsidRDefault="002B73D6">
          <w:r w:rsidRPr="005544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D6"/>
    <w:rsid w:val="0001470B"/>
    <w:rsid w:val="002B73D6"/>
    <w:rsid w:val="002D57DA"/>
    <w:rsid w:val="00390696"/>
    <w:rsid w:val="00436CA2"/>
    <w:rsid w:val="00503F65"/>
    <w:rsid w:val="009B3055"/>
    <w:rsid w:val="009C4D6D"/>
    <w:rsid w:val="00CD4016"/>
    <w:rsid w:val="00E030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3D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3D6"/>
    <w:rPr>
      <w:color w:val="808080"/>
    </w:rPr>
  </w:style>
  <w:style w:type="paragraph" w:customStyle="1" w:styleId="630D3335B6994BDA96B51B3B3BF3FBAC">
    <w:name w:val="630D3335B6994BDA96B51B3B3BF3FBAC"/>
    <w:rsid w:val="002B73D6"/>
  </w:style>
  <w:style w:type="paragraph" w:customStyle="1" w:styleId="A738E30DC55040018DBCC1AE86E4907C">
    <w:name w:val="A738E30DC55040018DBCC1AE86E4907C"/>
    <w:rsid w:val="002B73D6"/>
  </w:style>
  <w:style w:type="paragraph" w:customStyle="1" w:styleId="F9780FE8B9924D3C8A36C3EF8B92346F">
    <w:name w:val="F9780FE8B9924D3C8A36C3EF8B92346F"/>
    <w:rsid w:val="002B73D6"/>
  </w:style>
  <w:style w:type="paragraph" w:customStyle="1" w:styleId="4A3512B5373347CF84E006E32B2032D5">
    <w:name w:val="4A3512B5373347CF84E006E32B2032D5"/>
    <w:rsid w:val="002B73D6"/>
  </w:style>
  <w:style w:type="paragraph" w:customStyle="1" w:styleId="551ED795F31F4A5F828FF9D25856CD6F">
    <w:name w:val="551ED795F31F4A5F828FF9D25856CD6F"/>
    <w:rsid w:val="002B73D6"/>
  </w:style>
  <w:style w:type="paragraph" w:customStyle="1" w:styleId="CCA3A5AE255C428B8EE7C4977C55A48F">
    <w:name w:val="CCA3A5AE255C428B8EE7C4977C55A48F"/>
    <w:rsid w:val="002B73D6"/>
  </w:style>
  <w:style w:type="paragraph" w:customStyle="1" w:styleId="F00C5AA067384690868C306E2568012D">
    <w:name w:val="F00C5AA067384690868C306E2568012D"/>
    <w:rsid w:val="002B73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1964</Words>
  <Characters>11198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HPC DME Getting Started</vt:lpstr>
    </vt:vector>
  </TitlesOfParts>
  <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HPC DME Getting Started</dc:title>
  <dc:subject/>
  <dc:creator>Liu, William (NIH/NCI) [C]</dc:creator>
  <cp:keywords/>
  <dc:description/>
  <cp:lastModifiedBy>Menon, Sunita (NIH/NCI) [C]</cp:lastModifiedBy>
  <cp:revision>8</cp:revision>
  <dcterms:created xsi:type="dcterms:W3CDTF">2018-01-12T14:04:00Z</dcterms:created>
  <dcterms:modified xsi:type="dcterms:W3CDTF">2018-02-09T17:33:00Z</dcterms:modified>
</cp:coreProperties>
</file>