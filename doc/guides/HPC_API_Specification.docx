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D3A7AD" w14:textId="77777777" w:rsidR="00D31D5B" w:rsidRPr="00C36099" w:rsidRDefault="00323BCB">
      <w:pPr>
        <w:pStyle w:val="TitleCover"/>
        <w:spacing w:after="240"/>
        <w:jc w:val="right"/>
        <w:rPr>
          <w:rFonts w:ascii="Arial" w:hAnsi="Arial" w:cs="Arial"/>
          <w:sz w:val="24"/>
          <w:szCs w:val="24"/>
        </w:rPr>
      </w:pPr>
      <w:bookmarkStart w:id="0" w:name="_Toc523878296"/>
      <w:bookmarkStart w:id="1" w:name="_Toc521978636"/>
      <w:r w:rsidRPr="00C36099">
        <w:rPr>
          <w:rFonts w:ascii="Arial" w:hAnsi="Arial" w:cs="Arial"/>
          <w:sz w:val="24"/>
          <w:szCs w:val="24"/>
        </w:rPr>
        <w:t xml:space="preserve">                                                                                                                                                                                                                                                    </w:t>
      </w:r>
    </w:p>
    <w:p w14:paraId="12D45D62" w14:textId="77777777" w:rsidR="00D31D5B" w:rsidRPr="00C36099" w:rsidRDefault="00D31D5B">
      <w:pPr>
        <w:pStyle w:val="TitleCover"/>
        <w:spacing w:after="240"/>
        <w:jc w:val="right"/>
        <w:rPr>
          <w:rFonts w:ascii="Arial" w:hAnsi="Arial" w:cs="Arial"/>
          <w:sz w:val="24"/>
          <w:szCs w:val="24"/>
        </w:rPr>
      </w:pPr>
    </w:p>
    <w:p w14:paraId="780F41A7" w14:textId="77777777" w:rsidR="00D31D5B" w:rsidRPr="00C36099" w:rsidRDefault="00D31D5B">
      <w:pPr>
        <w:pStyle w:val="TitleCover"/>
        <w:spacing w:after="240"/>
        <w:jc w:val="right"/>
        <w:rPr>
          <w:rFonts w:ascii="Arial" w:hAnsi="Arial" w:cs="Arial"/>
          <w:sz w:val="24"/>
          <w:szCs w:val="24"/>
        </w:rPr>
      </w:pPr>
    </w:p>
    <w:p w14:paraId="7C56A7B0" w14:textId="77777777" w:rsidR="00D31D5B" w:rsidRPr="00C36099" w:rsidRDefault="00D31D5B">
      <w:pPr>
        <w:pStyle w:val="TitleCover"/>
        <w:spacing w:after="240"/>
        <w:jc w:val="right"/>
        <w:rPr>
          <w:rFonts w:ascii="Arial" w:hAnsi="Arial" w:cs="Arial"/>
          <w:sz w:val="24"/>
          <w:szCs w:val="24"/>
        </w:rPr>
      </w:pPr>
    </w:p>
    <w:p w14:paraId="236C0D3D" w14:textId="77777777" w:rsidR="00D31D5B" w:rsidRPr="00C36099" w:rsidRDefault="00D31D5B">
      <w:pPr>
        <w:rPr>
          <w:rFonts w:ascii="Arial" w:hAnsi="Arial" w:cs="Arial"/>
        </w:rPr>
      </w:pPr>
    </w:p>
    <w:p w14:paraId="0344B235" w14:textId="77777777" w:rsidR="00D31D5B" w:rsidRPr="00C36099" w:rsidRDefault="004C4455">
      <w:pPr>
        <w:pStyle w:val="Title"/>
        <w:jc w:val="right"/>
        <w:rPr>
          <w:rFonts w:ascii="Arial" w:hAnsi="Arial" w:cs="Arial"/>
          <w:i/>
          <w:color w:val="0000FF"/>
          <w:sz w:val="24"/>
        </w:rPr>
      </w:pPr>
      <w:r w:rsidRPr="00C36099">
        <w:rPr>
          <w:rFonts w:ascii="Arial" w:hAnsi="Arial" w:cs="Arial"/>
          <w:i/>
          <w:color w:val="0000FF"/>
          <w:sz w:val="24"/>
        </w:rPr>
        <w:t>HPC Data MANAGEMENT</w:t>
      </w:r>
    </w:p>
    <w:p w14:paraId="7D7554F2" w14:textId="5C81F07B" w:rsidR="00D34EC0" w:rsidRPr="00C36099" w:rsidRDefault="006762AA" w:rsidP="00D34EC0">
      <w:pPr>
        <w:pStyle w:val="Title"/>
        <w:pBdr>
          <w:bottom w:val="single" w:sz="4" w:space="1" w:color="auto"/>
        </w:pBdr>
        <w:jc w:val="right"/>
        <w:rPr>
          <w:rFonts w:ascii="Arial" w:hAnsi="Arial" w:cs="Arial"/>
          <w:sz w:val="24"/>
        </w:rPr>
      </w:pPr>
      <w:r>
        <w:rPr>
          <w:rFonts w:ascii="Arial" w:hAnsi="Arial" w:cs="Arial"/>
          <w:sz w:val="24"/>
        </w:rPr>
        <w:t>API Specification</w:t>
      </w:r>
    </w:p>
    <w:p w14:paraId="1948C2E0" w14:textId="035D83CE" w:rsidR="0016596E" w:rsidRPr="00C36099" w:rsidRDefault="00D31D5B">
      <w:pPr>
        <w:pStyle w:val="StyleSubtitleCover2TopNoborder"/>
        <w:rPr>
          <w:rFonts w:ascii="Arial" w:hAnsi="Arial" w:cs="Arial"/>
          <w:i/>
          <w:sz w:val="24"/>
          <w:szCs w:val="24"/>
        </w:rPr>
      </w:pPr>
      <w:r w:rsidRPr="00C36099">
        <w:rPr>
          <w:rFonts w:ascii="Arial" w:hAnsi="Arial" w:cs="Arial"/>
          <w:sz w:val="24"/>
          <w:szCs w:val="24"/>
        </w:rPr>
        <w:t xml:space="preserve">Version </w:t>
      </w:r>
      <w:r w:rsidR="003A1769">
        <w:rPr>
          <w:rFonts w:ascii="Arial" w:hAnsi="Arial" w:cs="Arial"/>
          <w:i/>
          <w:sz w:val="24"/>
          <w:szCs w:val="24"/>
        </w:rPr>
        <w:t>1.0</w:t>
      </w:r>
    </w:p>
    <w:p w14:paraId="1768D8A1" w14:textId="567C8A3E" w:rsidR="00D31D5B" w:rsidRPr="00C36099" w:rsidRDefault="00870A8F">
      <w:pPr>
        <w:pStyle w:val="StyleSubtitleCover2TopNoborder"/>
        <w:rPr>
          <w:rFonts w:ascii="Arial" w:hAnsi="Arial" w:cs="Arial"/>
          <w:sz w:val="24"/>
          <w:szCs w:val="24"/>
        </w:rPr>
      </w:pPr>
      <w:r>
        <w:rPr>
          <w:rFonts w:ascii="Arial" w:hAnsi="Arial" w:cs="Arial"/>
          <w:i/>
          <w:sz w:val="24"/>
          <w:szCs w:val="24"/>
        </w:rPr>
        <w:t>06</w:t>
      </w:r>
      <w:r w:rsidR="006D56E5">
        <w:rPr>
          <w:rFonts w:ascii="Arial" w:hAnsi="Arial" w:cs="Arial"/>
          <w:i/>
          <w:sz w:val="24"/>
          <w:szCs w:val="24"/>
        </w:rPr>
        <w:t>/</w:t>
      </w:r>
      <w:r w:rsidR="006E4EE5">
        <w:rPr>
          <w:rFonts w:ascii="Arial" w:hAnsi="Arial" w:cs="Arial"/>
          <w:i/>
          <w:sz w:val="24"/>
          <w:szCs w:val="24"/>
        </w:rPr>
        <w:t>21</w:t>
      </w:r>
      <w:r w:rsidR="0071041E">
        <w:rPr>
          <w:rFonts w:ascii="Arial" w:hAnsi="Arial" w:cs="Arial"/>
          <w:i/>
          <w:sz w:val="24"/>
          <w:szCs w:val="24"/>
        </w:rPr>
        <w:t>/2017</w:t>
      </w:r>
    </w:p>
    <w:p w14:paraId="2C4B5661" w14:textId="77777777" w:rsidR="00D31D5B" w:rsidRPr="00C36099" w:rsidRDefault="00D31D5B">
      <w:pPr>
        <w:ind w:left="0"/>
        <w:rPr>
          <w:rFonts w:ascii="Arial" w:hAnsi="Arial" w:cs="Arial"/>
        </w:rPr>
      </w:pPr>
    </w:p>
    <w:p w14:paraId="613DA26D" w14:textId="77777777" w:rsidR="00D31D5B" w:rsidRPr="00C36099" w:rsidRDefault="00D31D5B">
      <w:pPr>
        <w:ind w:left="0"/>
        <w:rPr>
          <w:rFonts w:ascii="Arial" w:hAnsi="Arial" w:cs="Arial"/>
        </w:rPr>
        <w:sectPr w:rsidR="00D31D5B" w:rsidRPr="00C36099" w:rsidSect="00FF14DD">
          <w:headerReference w:type="default" r:id="rId10"/>
          <w:footerReference w:type="even" r:id="rId11"/>
          <w:footerReference w:type="default" r:id="rId12"/>
          <w:headerReference w:type="first" r:id="rId13"/>
          <w:footerReference w:type="first" r:id="rId14"/>
          <w:pgSz w:w="12240" w:h="15840" w:code="1"/>
          <w:pgMar w:top="720" w:right="1440" w:bottom="720" w:left="1440" w:header="432" w:footer="432" w:gutter="432"/>
          <w:cols w:space="720"/>
          <w:titlePg/>
          <w:docGrid w:linePitch="360"/>
        </w:sectPr>
      </w:pPr>
    </w:p>
    <w:p w14:paraId="148D0B9D" w14:textId="77777777" w:rsidR="00000D73" w:rsidRPr="00C36099" w:rsidRDefault="00000D73" w:rsidP="00000D73">
      <w:pPr>
        <w:pStyle w:val="InfoBlue"/>
        <w:ind w:left="0"/>
        <w:jc w:val="center"/>
        <w:rPr>
          <w:rFonts w:ascii="Arial" w:hAnsi="Arial" w:cs="Arial"/>
          <w:b/>
          <w:i w:val="0"/>
          <w:color w:val="auto"/>
          <w:szCs w:val="24"/>
        </w:rPr>
      </w:pPr>
      <w:r w:rsidRPr="00C36099">
        <w:rPr>
          <w:rFonts w:ascii="Arial" w:hAnsi="Arial" w:cs="Arial"/>
          <w:b/>
          <w:i w:val="0"/>
          <w:color w:val="auto"/>
          <w:szCs w:val="24"/>
        </w:rPr>
        <w:lastRenderedPageBreak/>
        <w:t>Version History</w:t>
      </w:r>
    </w:p>
    <w:p w14:paraId="02033B9D" w14:textId="08F26757" w:rsidR="00D34EC0" w:rsidRPr="00C36099" w:rsidRDefault="00D34EC0" w:rsidP="00D34EC0">
      <w:pPr>
        <w:pStyle w:val="InfoBlue"/>
        <w:ind w:left="0"/>
        <w:rPr>
          <w:rFonts w:ascii="Arial" w:hAnsi="Arial" w:cs="Arial"/>
          <w:szCs w:val="24"/>
        </w:rPr>
      </w:pPr>
    </w:p>
    <w:tbl>
      <w:tblPr>
        <w:tblW w:w="9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 w:type="dxa"/>
          <w:right w:w="14" w:type="dxa"/>
        </w:tblCellMar>
        <w:tblLook w:val="0000" w:firstRow="0" w:lastRow="0" w:firstColumn="0" w:lastColumn="0" w:noHBand="0" w:noVBand="0"/>
      </w:tblPr>
      <w:tblGrid>
        <w:gridCol w:w="1094"/>
        <w:gridCol w:w="1800"/>
        <w:gridCol w:w="1260"/>
        <w:gridCol w:w="1341"/>
        <w:gridCol w:w="999"/>
        <w:gridCol w:w="2808"/>
      </w:tblGrid>
      <w:tr w:rsidR="00D34EC0" w:rsidRPr="00C36099" w14:paraId="62582519" w14:textId="77777777" w:rsidTr="00374938">
        <w:trPr>
          <w:trHeight w:val="528"/>
        </w:trPr>
        <w:tc>
          <w:tcPr>
            <w:tcW w:w="1094" w:type="dxa"/>
            <w:shd w:val="clear" w:color="auto" w:fill="D9D9D9"/>
          </w:tcPr>
          <w:p w14:paraId="5112A4A4"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Version</w:t>
            </w:r>
            <w:r w:rsidRPr="00C36099">
              <w:rPr>
                <w:rFonts w:ascii="Arial" w:hAnsi="Arial"/>
                <w:b/>
                <w:bCs/>
                <w:sz w:val="24"/>
                <w:szCs w:val="24"/>
              </w:rPr>
              <w:br/>
              <w:t>Number</w:t>
            </w:r>
          </w:p>
        </w:tc>
        <w:tc>
          <w:tcPr>
            <w:tcW w:w="1800" w:type="dxa"/>
            <w:shd w:val="clear" w:color="auto" w:fill="D9D9D9"/>
          </w:tcPr>
          <w:p w14:paraId="534300AB"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Implemented</w:t>
            </w:r>
          </w:p>
          <w:p w14:paraId="4C7D8FD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1260" w:type="dxa"/>
            <w:shd w:val="clear" w:color="auto" w:fill="D9D9D9"/>
          </w:tcPr>
          <w:p w14:paraId="0803FE48"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Revision</w:t>
            </w:r>
          </w:p>
          <w:p w14:paraId="1C3EB519"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1341" w:type="dxa"/>
            <w:shd w:val="clear" w:color="auto" w:fill="D9D9D9"/>
          </w:tcPr>
          <w:p w14:paraId="2CB6489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Approved</w:t>
            </w:r>
          </w:p>
          <w:p w14:paraId="680C8247"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By</w:t>
            </w:r>
          </w:p>
        </w:tc>
        <w:tc>
          <w:tcPr>
            <w:tcW w:w="999" w:type="dxa"/>
            <w:shd w:val="clear" w:color="auto" w:fill="D9D9D9"/>
          </w:tcPr>
          <w:p w14:paraId="42EED66D"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Approval</w:t>
            </w:r>
          </w:p>
          <w:p w14:paraId="5FA4FE5E" w14:textId="77777777" w:rsidR="00D34EC0" w:rsidRPr="00C36099" w:rsidRDefault="00D34EC0" w:rsidP="0080666F">
            <w:pPr>
              <w:pStyle w:val="tabletxt"/>
              <w:jc w:val="center"/>
              <w:rPr>
                <w:rFonts w:ascii="Arial" w:hAnsi="Arial"/>
                <w:b/>
                <w:bCs/>
                <w:sz w:val="24"/>
                <w:szCs w:val="24"/>
              </w:rPr>
            </w:pPr>
            <w:r w:rsidRPr="00C36099">
              <w:rPr>
                <w:rFonts w:ascii="Arial" w:hAnsi="Arial"/>
                <w:b/>
                <w:bCs/>
                <w:sz w:val="24"/>
                <w:szCs w:val="24"/>
              </w:rPr>
              <w:t>Date</w:t>
            </w:r>
          </w:p>
        </w:tc>
        <w:tc>
          <w:tcPr>
            <w:tcW w:w="2808" w:type="dxa"/>
            <w:shd w:val="clear" w:color="auto" w:fill="D9D9D9"/>
          </w:tcPr>
          <w:p w14:paraId="57BF5621" w14:textId="77777777" w:rsidR="00D34EC0" w:rsidRPr="00C36099" w:rsidRDefault="00D34EC0" w:rsidP="004C6D9C">
            <w:pPr>
              <w:pStyle w:val="tabletxt"/>
              <w:jc w:val="left"/>
              <w:rPr>
                <w:rFonts w:ascii="Arial" w:hAnsi="Arial"/>
                <w:b/>
                <w:bCs/>
                <w:sz w:val="24"/>
                <w:szCs w:val="24"/>
              </w:rPr>
            </w:pPr>
            <w:r w:rsidRPr="00C36099">
              <w:rPr>
                <w:rFonts w:ascii="Arial" w:hAnsi="Arial"/>
                <w:b/>
                <w:bCs/>
                <w:sz w:val="24"/>
                <w:szCs w:val="24"/>
              </w:rPr>
              <w:t>Description of</w:t>
            </w:r>
            <w:r w:rsidRPr="00C36099">
              <w:rPr>
                <w:rFonts w:ascii="Arial" w:hAnsi="Arial"/>
                <w:b/>
                <w:bCs/>
                <w:sz w:val="24"/>
                <w:szCs w:val="24"/>
              </w:rPr>
              <w:br/>
              <w:t>Change</w:t>
            </w:r>
          </w:p>
        </w:tc>
      </w:tr>
      <w:tr w:rsidR="003B3430" w:rsidRPr="00C36099" w14:paraId="2E7B47CF" w14:textId="77777777" w:rsidTr="00374938">
        <w:trPr>
          <w:trHeight w:val="70"/>
        </w:trPr>
        <w:tc>
          <w:tcPr>
            <w:tcW w:w="1094" w:type="dxa"/>
          </w:tcPr>
          <w:p w14:paraId="6A942C9C" w14:textId="522794FB"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51805887" w14:textId="5A67E4D7"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43D1168C" w14:textId="0B219C31" w:rsidR="003B3430" w:rsidRPr="00C36099" w:rsidRDefault="001C3AC5" w:rsidP="0080666F">
            <w:pPr>
              <w:pStyle w:val="Tabletext"/>
              <w:jc w:val="center"/>
              <w:rPr>
                <w:rFonts w:cs="Arial"/>
                <w:sz w:val="24"/>
                <w:szCs w:val="24"/>
              </w:rPr>
            </w:pPr>
            <w:r>
              <w:rPr>
                <w:rFonts w:cs="Arial"/>
                <w:sz w:val="24"/>
                <w:szCs w:val="24"/>
              </w:rPr>
              <w:t>1/25/2016</w:t>
            </w:r>
          </w:p>
        </w:tc>
        <w:tc>
          <w:tcPr>
            <w:tcW w:w="1341" w:type="dxa"/>
          </w:tcPr>
          <w:p w14:paraId="475ADB17" w14:textId="1A77033E" w:rsidR="003B3430" w:rsidRPr="00C36099" w:rsidRDefault="003B3430" w:rsidP="0080666F">
            <w:pPr>
              <w:pStyle w:val="Tabletext"/>
              <w:rPr>
                <w:rFonts w:cs="Arial"/>
                <w:sz w:val="24"/>
                <w:szCs w:val="24"/>
              </w:rPr>
            </w:pPr>
          </w:p>
        </w:tc>
        <w:tc>
          <w:tcPr>
            <w:tcW w:w="999" w:type="dxa"/>
          </w:tcPr>
          <w:p w14:paraId="0393E038" w14:textId="62C4313F" w:rsidR="003B3430" w:rsidRPr="00C36099" w:rsidRDefault="003B3430" w:rsidP="0080666F">
            <w:pPr>
              <w:pStyle w:val="Tabletext"/>
              <w:jc w:val="center"/>
              <w:rPr>
                <w:rFonts w:cs="Arial"/>
                <w:sz w:val="24"/>
                <w:szCs w:val="24"/>
              </w:rPr>
            </w:pPr>
          </w:p>
        </w:tc>
        <w:tc>
          <w:tcPr>
            <w:tcW w:w="2808" w:type="dxa"/>
          </w:tcPr>
          <w:p w14:paraId="5B0D762B" w14:textId="1D21EE4E" w:rsidR="003B3430" w:rsidRPr="00C36099" w:rsidRDefault="001C3AC5" w:rsidP="001C3AC5">
            <w:pPr>
              <w:pStyle w:val="Tabletext"/>
              <w:rPr>
                <w:rFonts w:cs="Arial"/>
                <w:sz w:val="24"/>
                <w:szCs w:val="24"/>
              </w:rPr>
            </w:pPr>
            <w:r>
              <w:rPr>
                <w:rFonts w:cs="Arial"/>
                <w:sz w:val="24"/>
                <w:szCs w:val="24"/>
              </w:rPr>
              <w:t>DRAFT</w:t>
            </w:r>
          </w:p>
        </w:tc>
      </w:tr>
      <w:tr w:rsidR="003B3430" w:rsidRPr="00C36099" w14:paraId="0FEEE026" w14:textId="77777777" w:rsidTr="00374938">
        <w:trPr>
          <w:trHeight w:val="248"/>
        </w:trPr>
        <w:tc>
          <w:tcPr>
            <w:tcW w:w="1094" w:type="dxa"/>
          </w:tcPr>
          <w:p w14:paraId="4A7E9129" w14:textId="12134B40"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7493BE3D" w14:textId="791FCBB6" w:rsidR="003B3430" w:rsidRPr="00C36099" w:rsidRDefault="001C3AC5" w:rsidP="0080666F">
            <w:pPr>
              <w:pStyle w:val="Tabletext"/>
              <w:rPr>
                <w:rFonts w:cs="Arial"/>
                <w:sz w:val="24"/>
                <w:szCs w:val="24"/>
              </w:rPr>
            </w:pPr>
            <w:r>
              <w:rPr>
                <w:rFonts w:cs="Arial"/>
                <w:sz w:val="24"/>
                <w:szCs w:val="24"/>
              </w:rPr>
              <w:t>Zhengwu Lu</w:t>
            </w:r>
          </w:p>
        </w:tc>
        <w:tc>
          <w:tcPr>
            <w:tcW w:w="1260" w:type="dxa"/>
          </w:tcPr>
          <w:p w14:paraId="62F61D06" w14:textId="76FCFDD1"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16C45A8E" w14:textId="77777777" w:rsidR="003B3430" w:rsidRPr="00C36099" w:rsidRDefault="003B3430" w:rsidP="0080666F">
            <w:pPr>
              <w:pStyle w:val="Tabletext"/>
              <w:jc w:val="center"/>
              <w:rPr>
                <w:rFonts w:cs="Arial"/>
                <w:sz w:val="24"/>
                <w:szCs w:val="24"/>
              </w:rPr>
            </w:pPr>
          </w:p>
        </w:tc>
        <w:tc>
          <w:tcPr>
            <w:tcW w:w="999" w:type="dxa"/>
          </w:tcPr>
          <w:p w14:paraId="05D2B83B" w14:textId="77777777" w:rsidR="003B3430" w:rsidRPr="00C36099" w:rsidRDefault="003B3430" w:rsidP="0080666F">
            <w:pPr>
              <w:pStyle w:val="Tabletext"/>
              <w:jc w:val="center"/>
              <w:rPr>
                <w:rFonts w:cs="Arial"/>
                <w:sz w:val="24"/>
                <w:szCs w:val="24"/>
              </w:rPr>
            </w:pPr>
          </w:p>
        </w:tc>
        <w:tc>
          <w:tcPr>
            <w:tcW w:w="2808" w:type="dxa"/>
          </w:tcPr>
          <w:p w14:paraId="7FF25D36" w14:textId="75E2297A" w:rsidR="003B3430" w:rsidRPr="00C36099" w:rsidRDefault="001C3AC5" w:rsidP="004C6D9C">
            <w:pPr>
              <w:pStyle w:val="Tabletext"/>
              <w:rPr>
                <w:rFonts w:cs="Arial"/>
                <w:sz w:val="24"/>
                <w:szCs w:val="24"/>
              </w:rPr>
            </w:pPr>
            <w:r>
              <w:rPr>
                <w:rFonts w:cs="Arial"/>
                <w:sz w:val="24"/>
                <w:szCs w:val="24"/>
              </w:rPr>
              <w:t>Review</w:t>
            </w:r>
          </w:p>
        </w:tc>
      </w:tr>
      <w:tr w:rsidR="003B3430" w:rsidRPr="00C36099" w14:paraId="3D85D8A2" w14:textId="77777777" w:rsidTr="00374938">
        <w:trPr>
          <w:trHeight w:val="248"/>
        </w:trPr>
        <w:tc>
          <w:tcPr>
            <w:tcW w:w="1094" w:type="dxa"/>
          </w:tcPr>
          <w:p w14:paraId="5A19CB46" w14:textId="3A7561C7" w:rsidR="003B3430" w:rsidRPr="00C36099" w:rsidRDefault="001C3AC5" w:rsidP="0080666F">
            <w:pPr>
              <w:pStyle w:val="Tabletext"/>
              <w:jc w:val="center"/>
              <w:rPr>
                <w:rFonts w:cs="Arial"/>
                <w:sz w:val="24"/>
                <w:szCs w:val="24"/>
              </w:rPr>
            </w:pPr>
            <w:r>
              <w:rPr>
                <w:rFonts w:cs="Arial"/>
                <w:sz w:val="24"/>
                <w:szCs w:val="24"/>
              </w:rPr>
              <w:t>1.0</w:t>
            </w:r>
          </w:p>
        </w:tc>
        <w:tc>
          <w:tcPr>
            <w:tcW w:w="1800" w:type="dxa"/>
          </w:tcPr>
          <w:p w14:paraId="2A98227C" w14:textId="5032076E" w:rsidR="003B3430" w:rsidRPr="00C36099" w:rsidRDefault="001C3AC5" w:rsidP="0080666F">
            <w:pPr>
              <w:pStyle w:val="Tabletext"/>
              <w:rPr>
                <w:rFonts w:cs="Arial"/>
                <w:sz w:val="24"/>
                <w:szCs w:val="24"/>
              </w:rPr>
            </w:pPr>
            <w:r>
              <w:rPr>
                <w:rFonts w:cs="Arial"/>
                <w:sz w:val="24"/>
                <w:szCs w:val="24"/>
              </w:rPr>
              <w:t>Prasad Konka</w:t>
            </w:r>
          </w:p>
        </w:tc>
        <w:tc>
          <w:tcPr>
            <w:tcW w:w="1260" w:type="dxa"/>
          </w:tcPr>
          <w:p w14:paraId="296FB1A9" w14:textId="0028E318" w:rsidR="003B3430" w:rsidRPr="00C36099" w:rsidRDefault="001C3AC5" w:rsidP="0080666F">
            <w:pPr>
              <w:pStyle w:val="Tabletext"/>
              <w:jc w:val="center"/>
              <w:rPr>
                <w:rFonts w:cs="Arial"/>
                <w:sz w:val="24"/>
                <w:szCs w:val="24"/>
              </w:rPr>
            </w:pPr>
            <w:r>
              <w:rPr>
                <w:rFonts w:cs="Arial"/>
                <w:sz w:val="24"/>
                <w:szCs w:val="24"/>
              </w:rPr>
              <w:t>1/26/2016</w:t>
            </w:r>
          </w:p>
        </w:tc>
        <w:tc>
          <w:tcPr>
            <w:tcW w:w="1341" w:type="dxa"/>
          </w:tcPr>
          <w:p w14:paraId="3CFF663A" w14:textId="77777777" w:rsidR="003B3430" w:rsidRPr="00C36099" w:rsidRDefault="003B3430" w:rsidP="0080666F">
            <w:pPr>
              <w:pStyle w:val="Tabletext"/>
              <w:jc w:val="center"/>
              <w:rPr>
                <w:rFonts w:cs="Arial"/>
                <w:sz w:val="24"/>
                <w:szCs w:val="24"/>
              </w:rPr>
            </w:pPr>
          </w:p>
        </w:tc>
        <w:tc>
          <w:tcPr>
            <w:tcW w:w="999" w:type="dxa"/>
          </w:tcPr>
          <w:p w14:paraId="2D01A400" w14:textId="77777777" w:rsidR="003B3430" w:rsidRPr="00C36099" w:rsidRDefault="003B3430" w:rsidP="0080666F">
            <w:pPr>
              <w:pStyle w:val="Tabletext"/>
              <w:jc w:val="center"/>
              <w:rPr>
                <w:rFonts w:cs="Arial"/>
                <w:sz w:val="24"/>
                <w:szCs w:val="24"/>
              </w:rPr>
            </w:pPr>
          </w:p>
        </w:tc>
        <w:tc>
          <w:tcPr>
            <w:tcW w:w="2808" w:type="dxa"/>
          </w:tcPr>
          <w:p w14:paraId="32FD612D" w14:textId="6003F84D" w:rsidR="003B3430" w:rsidRPr="00C36099" w:rsidRDefault="004C6D9C" w:rsidP="00A134CC">
            <w:pPr>
              <w:pStyle w:val="Tabletext"/>
              <w:rPr>
                <w:rFonts w:cs="Arial"/>
                <w:sz w:val="24"/>
                <w:szCs w:val="24"/>
              </w:rPr>
            </w:pPr>
            <w:r>
              <w:rPr>
                <w:rFonts w:cs="Arial"/>
                <w:sz w:val="24"/>
                <w:szCs w:val="24"/>
              </w:rPr>
              <w:t>Review up</w:t>
            </w:r>
            <w:r w:rsidR="001C3AC5">
              <w:rPr>
                <w:rFonts w:cs="Arial"/>
                <w:sz w:val="24"/>
                <w:szCs w:val="24"/>
              </w:rPr>
              <w:t>dates</w:t>
            </w:r>
          </w:p>
        </w:tc>
      </w:tr>
      <w:tr w:rsidR="009F5816" w:rsidRPr="00C36099" w14:paraId="31862796" w14:textId="77777777" w:rsidTr="00374938">
        <w:trPr>
          <w:trHeight w:val="248"/>
        </w:trPr>
        <w:tc>
          <w:tcPr>
            <w:tcW w:w="1094" w:type="dxa"/>
          </w:tcPr>
          <w:p w14:paraId="6D0A4621" w14:textId="74B26DFA" w:rsidR="009F5816" w:rsidRDefault="009F5816" w:rsidP="0080666F">
            <w:pPr>
              <w:pStyle w:val="Tabletext"/>
              <w:jc w:val="center"/>
              <w:rPr>
                <w:rFonts w:cs="Arial"/>
                <w:sz w:val="24"/>
                <w:szCs w:val="24"/>
              </w:rPr>
            </w:pPr>
            <w:r>
              <w:rPr>
                <w:rFonts w:cs="Arial"/>
                <w:sz w:val="24"/>
                <w:szCs w:val="24"/>
              </w:rPr>
              <w:t xml:space="preserve">1.0 </w:t>
            </w:r>
          </w:p>
        </w:tc>
        <w:tc>
          <w:tcPr>
            <w:tcW w:w="1800" w:type="dxa"/>
          </w:tcPr>
          <w:p w14:paraId="3E31551A" w14:textId="3472A644" w:rsidR="009F5816" w:rsidRDefault="009F5816" w:rsidP="0080666F">
            <w:pPr>
              <w:pStyle w:val="Tabletext"/>
              <w:rPr>
                <w:rFonts w:cs="Arial"/>
                <w:sz w:val="24"/>
                <w:szCs w:val="24"/>
              </w:rPr>
            </w:pPr>
            <w:r>
              <w:rPr>
                <w:rFonts w:cs="Arial"/>
                <w:sz w:val="24"/>
                <w:szCs w:val="24"/>
              </w:rPr>
              <w:t>George Zaki</w:t>
            </w:r>
          </w:p>
        </w:tc>
        <w:tc>
          <w:tcPr>
            <w:tcW w:w="1260" w:type="dxa"/>
          </w:tcPr>
          <w:p w14:paraId="059A9CB1" w14:textId="76DC1E55" w:rsidR="009F5816" w:rsidRDefault="009F5816" w:rsidP="0080666F">
            <w:pPr>
              <w:pStyle w:val="Tabletext"/>
              <w:jc w:val="center"/>
              <w:rPr>
                <w:rFonts w:cs="Arial"/>
                <w:sz w:val="24"/>
                <w:szCs w:val="24"/>
              </w:rPr>
            </w:pPr>
            <w:r>
              <w:rPr>
                <w:rFonts w:cs="Arial"/>
                <w:sz w:val="24"/>
                <w:szCs w:val="24"/>
              </w:rPr>
              <w:t>2/4/2016</w:t>
            </w:r>
          </w:p>
        </w:tc>
        <w:tc>
          <w:tcPr>
            <w:tcW w:w="1341" w:type="dxa"/>
          </w:tcPr>
          <w:p w14:paraId="1779E867" w14:textId="77777777" w:rsidR="009F5816" w:rsidRPr="00C36099" w:rsidRDefault="009F5816" w:rsidP="0080666F">
            <w:pPr>
              <w:pStyle w:val="Tabletext"/>
              <w:jc w:val="center"/>
              <w:rPr>
                <w:rFonts w:cs="Arial"/>
                <w:sz w:val="24"/>
                <w:szCs w:val="24"/>
              </w:rPr>
            </w:pPr>
          </w:p>
        </w:tc>
        <w:tc>
          <w:tcPr>
            <w:tcW w:w="999" w:type="dxa"/>
          </w:tcPr>
          <w:p w14:paraId="3AD57070" w14:textId="77777777" w:rsidR="009F5816" w:rsidRPr="00C36099" w:rsidRDefault="009F5816" w:rsidP="0080666F">
            <w:pPr>
              <w:pStyle w:val="Tabletext"/>
              <w:jc w:val="center"/>
              <w:rPr>
                <w:rFonts w:cs="Arial"/>
                <w:sz w:val="24"/>
                <w:szCs w:val="24"/>
              </w:rPr>
            </w:pPr>
          </w:p>
        </w:tc>
        <w:tc>
          <w:tcPr>
            <w:tcW w:w="2808" w:type="dxa"/>
          </w:tcPr>
          <w:p w14:paraId="29475B4B" w14:textId="39A0E764" w:rsidR="009F5816" w:rsidRDefault="009F5816" w:rsidP="00A134CC">
            <w:pPr>
              <w:pStyle w:val="Tabletext"/>
              <w:rPr>
                <w:rFonts w:cs="Arial"/>
                <w:sz w:val="24"/>
                <w:szCs w:val="24"/>
              </w:rPr>
            </w:pPr>
            <w:r>
              <w:rPr>
                <w:rFonts w:cs="Arial"/>
                <w:sz w:val="24"/>
                <w:szCs w:val="24"/>
              </w:rPr>
              <w:t>Review</w:t>
            </w:r>
          </w:p>
        </w:tc>
      </w:tr>
      <w:tr w:rsidR="009F5816" w:rsidRPr="00C36099" w14:paraId="1D082494" w14:textId="77777777" w:rsidTr="00374938">
        <w:trPr>
          <w:trHeight w:val="248"/>
        </w:trPr>
        <w:tc>
          <w:tcPr>
            <w:tcW w:w="1094" w:type="dxa"/>
          </w:tcPr>
          <w:p w14:paraId="30BE6FCC" w14:textId="16300C28" w:rsidR="009F5816" w:rsidRDefault="009F5816" w:rsidP="0080666F">
            <w:pPr>
              <w:pStyle w:val="Tabletext"/>
              <w:jc w:val="center"/>
              <w:rPr>
                <w:rFonts w:cs="Arial"/>
                <w:sz w:val="24"/>
                <w:szCs w:val="24"/>
              </w:rPr>
            </w:pPr>
            <w:r>
              <w:rPr>
                <w:rFonts w:cs="Arial"/>
                <w:sz w:val="24"/>
                <w:szCs w:val="24"/>
              </w:rPr>
              <w:t>1.0</w:t>
            </w:r>
          </w:p>
        </w:tc>
        <w:tc>
          <w:tcPr>
            <w:tcW w:w="1800" w:type="dxa"/>
          </w:tcPr>
          <w:p w14:paraId="14D3B80F" w14:textId="6EBAFB76" w:rsidR="009F5816" w:rsidRDefault="009F5816" w:rsidP="0080666F">
            <w:pPr>
              <w:pStyle w:val="Tabletext"/>
              <w:rPr>
                <w:rFonts w:cs="Arial"/>
                <w:sz w:val="24"/>
                <w:szCs w:val="24"/>
              </w:rPr>
            </w:pPr>
            <w:r>
              <w:rPr>
                <w:rFonts w:cs="Arial"/>
                <w:sz w:val="24"/>
                <w:szCs w:val="24"/>
              </w:rPr>
              <w:t>Prasad Konka</w:t>
            </w:r>
          </w:p>
        </w:tc>
        <w:tc>
          <w:tcPr>
            <w:tcW w:w="1260" w:type="dxa"/>
          </w:tcPr>
          <w:p w14:paraId="1948CDDA" w14:textId="776C0AD0" w:rsidR="009F5816" w:rsidRDefault="009F5816" w:rsidP="0080666F">
            <w:pPr>
              <w:pStyle w:val="Tabletext"/>
              <w:jc w:val="center"/>
              <w:rPr>
                <w:rFonts w:cs="Arial"/>
                <w:sz w:val="24"/>
                <w:szCs w:val="24"/>
              </w:rPr>
            </w:pPr>
            <w:r>
              <w:rPr>
                <w:rFonts w:cs="Arial"/>
                <w:sz w:val="24"/>
                <w:szCs w:val="24"/>
              </w:rPr>
              <w:t>2/4/2016</w:t>
            </w:r>
          </w:p>
        </w:tc>
        <w:tc>
          <w:tcPr>
            <w:tcW w:w="1341" w:type="dxa"/>
          </w:tcPr>
          <w:p w14:paraId="190DD2BA" w14:textId="77777777" w:rsidR="009F5816" w:rsidRPr="00C36099" w:rsidRDefault="009F5816" w:rsidP="0080666F">
            <w:pPr>
              <w:pStyle w:val="Tabletext"/>
              <w:jc w:val="center"/>
              <w:rPr>
                <w:rFonts w:cs="Arial"/>
                <w:sz w:val="24"/>
                <w:szCs w:val="24"/>
              </w:rPr>
            </w:pPr>
          </w:p>
        </w:tc>
        <w:tc>
          <w:tcPr>
            <w:tcW w:w="999" w:type="dxa"/>
          </w:tcPr>
          <w:p w14:paraId="4259FBB1" w14:textId="77777777" w:rsidR="009F5816" w:rsidRPr="00C36099" w:rsidRDefault="009F5816" w:rsidP="0080666F">
            <w:pPr>
              <w:pStyle w:val="Tabletext"/>
              <w:jc w:val="center"/>
              <w:rPr>
                <w:rFonts w:cs="Arial"/>
                <w:sz w:val="24"/>
                <w:szCs w:val="24"/>
              </w:rPr>
            </w:pPr>
          </w:p>
        </w:tc>
        <w:tc>
          <w:tcPr>
            <w:tcW w:w="2808" w:type="dxa"/>
          </w:tcPr>
          <w:p w14:paraId="11199224" w14:textId="3916D598" w:rsidR="009F5816" w:rsidRDefault="009F5816" w:rsidP="00A134CC">
            <w:pPr>
              <w:pStyle w:val="Tabletext"/>
              <w:rPr>
                <w:rFonts w:cs="Arial"/>
                <w:sz w:val="24"/>
                <w:szCs w:val="24"/>
              </w:rPr>
            </w:pPr>
            <w:r>
              <w:rPr>
                <w:rFonts w:cs="Arial"/>
                <w:sz w:val="24"/>
                <w:szCs w:val="24"/>
              </w:rPr>
              <w:t>Review updates</w:t>
            </w:r>
          </w:p>
        </w:tc>
      </w:tr>
      <w:tr w:rsidR="0013617D" w:rsidRPr="00C36099" w14:paraId="78CAFB96" w14:textId="77777777" w:rsidTr="00374938">
        <w:trPr>
          <w:trHeight w:val="248"/>
        </w:trPr>
        <w:tc>
          <w:tcPr>
            <w:tcW w:w="1094" w:type="dxa"/>
          </w:tcPr>
          <w:p w14:paraId="3ACEDD39" w14:textId="666DF1A9" w:rsidR="0013617D" w:rsidRDefault="0013617D" w:rsidP="0080666F">
            <w:pPr>
              <w:pStyle w:val="Tabletext"/>
              <w:jc w:val="center"/>
              <w:rPr>
                <w:rFonts w:cs="Arial"/>
                <w:sz w:val="24"/>
                <w:szCs w:val="24"/>
              </w:rPr>
            </w:pPr>
            <w:r>
              <w:rPr>
                <w:rFonts w:cs="Arial"/>
                <w:sz w:val="24"/>
                <w:szCs w:val="24"/>
              </w:rPr>
              <w:t xml:space="preserve">1.0 </w:t>
            </w:r>
          </w:p>
        </w:tc>
        <w:tc>
          <w:tcPr>
            <w:tcW w:w="1800" w:type="dxa"/>
          </w:tcPr>
          <w:p w14:paraId="2D09A3F5" w14:textId="5B9E1D70" w:rsidR="0013617D" w:rsidRDefault="0013617D" w:rsidP="0080666F">
            <w:pPr>
              <w:pStyle w:val="Tabletext"/>
              <w:rPr>
                <w:rFonts w:cs="Arial"/>
                <w:sz w:val="24"/>
                <w:szCs w:val="24"/>
              </w:rPr>
            </w:pPr>
            <w:r>
              <w:rPr>
                <w:rFonts w:cs="Arial"/>
                <w:sz w:val="24"/>
                <w:szCs w:val="24"/>
              </w:rPr>
              <w:t>Prasad Konka</w:t>
            </w:r>
          </w:p>
        </w:tc>
        <w:tc>
          <w:tcPr>
            <w:tcW w:w="1260" w:type="dxa"/>
          </w:tcPr>
          <w:p w14:paraId="65E3B615" w14:textId="3DFAAF28" w:rsidR="0013617D" w:rsidRDefault="0013617D" w:rsidP="0080666F">
            <w:pPr>
              <w:pStyle w:val="Tabletext"/>
              <w:jc w:val="center"/>
              <w:rPr>
                <w:rFonts w:cs="Arial"/>
                <w:sz w:val="24"/>
                <w:szCs w:val="24"/>
              </w:rPr>
            </w:pPr>
            <w:r>
              <w:rPr>
                <w:rFonts w:cs="Arial"/>
                <w:sz w:val="24"/>
                <w:szCs w:val="24"/>
              </w:rPr>
              <w:t>2/25/2016</w:t>
            </w:r>
          </w:p>
        </w:tc>
        <w:tc>
          <w:tcPr>
            <w:tcW w:w="1341" w:type="dxa"/>
          </w:tcPr>
          <w:p w14:paraId="6BCD39CA" w14:textId="77777777" w:rsidR="0013617D" w:rsidRPr="00C36099" w:rsidRDefault="0013617D" w:rsidP="0080666F">
            <w:pPr>
              <w:pStyle w:val="Tabletext"/>
              <w:jc w:val="center"/>
              <w:rPr>
                <w:rFonts w:cs="Arial"/>
                <w:sz w:val="24"/>
                <w:szCs w:val="24"/>
              </w:rPr>
            </w:pPr>
          </w:p>
        </w:tc>
        <w:tc>
          <w:tcPr>
            <w:tcW w:w="999" w:type="dxa"/>
          </w:tcPr>
          <w:p w14:paraId="3B2EE562" w14:textId="77777777" w:rsidR="0013617D" w:rsidRPr="00C36099" w:rsidRDefault="0013617D" w:rsidP="0080666F">
            <w:pPr>
              <w:pStyle w:val="Tabletext"/>
              <w:jc w:val="center"/>
              <w:rPr>
                <w:rFonts w:cs="Arial"/>
                <w:sz w:val="24"/>
                <w:szCs w:val="24"/>
              </w:rPr>
            </w:pPr>
          </w:p>
        </w:tc>
        <w:tc>
          <w:tcPr>
            <w:tcW w:w="2808" w:type="dxa"/>
          </w:tcPr>
          <w:p w14:paraId="1122A2C4" w14:textId="65613AEF" w:rsidR="0013617D" w:rsidRDefault="0013617D" w:rsidP="00A134CC">
            <w:pPr>
              <w:pStyle w:val="Tabletext"/>
              <w:rPr>
                <w:rFonts w:cs="Arial"/>
                <w:sz w:val="24"/>
                <w:szCs w:val="24"/>
              </w:rPr>
            </w:pPr>
            <w:r>
              <w:rPr>
                <w:rFonts w:cs="Arial"/>
                <w:sz w:val="24"/>
                <w:szCs w:val="24"/>
              </w:rPr>
              <w:t>Review updates</w:t>
            </w:r>
          </w:p>
        </w:tc>
      </w:tr>
      <w:tr w:rsidR="0008259B" w:rsidRPr="00C36099" w14:paraId="0F05DB6B" w14:textId="77777777" w:rsidTr="00374938">
        <w:trPr>
          <w:trHeight w:val="248"/>
        </w:trPr>
        <w:tc>
          <w:tcPr>
            <w:tcW w:w="1094" w:type="dxa"/>
          </w:tcPr>
          <w:p w14:paraId="5BF2982C" w14:textId="6EBF5BAE" w:rsidR="0008259B" w:rsidRDefault="0008259B" w:rsidP="0080666F">
            <w:pPr>
              <w:pStyle w:val="Tabletext"/>
              <w:jc w:val="center"/>
              <w:rPr>
                <w:rFonts w:cs="Arial"/>
                <w:sz w:val="24"/>
                <w:szCs w:val="24"/>
              </w:rPr>
            </w:pPr>
            <w:r>
              <w:rPr>
                <w:rFonts w:cs="Arial"/>
                <w:sz w:val="24"/>
                <w:szCs w:val="24"/>
              </w:rPr>
              <w:t>1.0</w:t>
            </w:r>
          </w:p>
        </w:tc>
        <w:tc>
          <w:tcPr>
            <w:tcW w:w="1800" w:type="dxa"/>
          </w:tcPr>
          <w:p w14:paraId="04C4B225" w14:textId="3E2D0AD0" w:rsidR="0008259B" w:rsidRDefault="0008259B" w:rsidP="0080666F">
            <w:pPr>
              <w:pStyle w:val="Tabletext"/>
              <w:rPr>
                <w:rFonts w:cs="Arial"/>
                <w:sz w:val="24"/>
                <w:szCs w:val="24"/>
              </w:rPr>
            </w:pPr>
            <w:r>
              <w:rPr>
                <w:rFonts w:cs="Arial"/>
                <w:sz w:val="24"/>
                <w:szCs w:val="24"/>
              </w:rPr>
              <w:t>George Zaki</w:t>
            </w:r>
          </w:p>
        </w:tc>
        <w:tc>
          <w:tcPr>
            <w:tcW w:w="1260" w:type="dxa"/>
          </w:tcPr>
          <w:p w14:paraId="08F2F270" w14:textId="610496EA" w:rsidR="0008259B" w:rsidRDefault="0008259B" w:rsidP="0080666F">
            <w:pPr>
              <w:pStyle w:val="Tabletext"/>
              <w:jc w:val="center"/>
              <w:rPr>
                <w:rFonts w:cs="Arial"/>
                <w:sz w:val="24"/>
                <w:szCs w:val="24"/>
              </w:rPr>
            </w:pPr>
            <w:r>
              <w:rPr>
                <w:rFonts w:cs="Arial"/>
                <w:sz w:val="24"/>
                <w:szCs w:val="24"/>
              </w:rPr>
              <w:t>2/25/2016</w:t>
            </w:r>
          </w:p>
        </w:tc>
        <w:tc>
          <w:tcPr>
            <w:tcW w:w="1341" w:type="dxa"/>
          </w:tcPr>
          <w:p w14:paraId="6B4B609E" w14:textId="77777777" w:rsidR="0008259B" w:rsidRPr="00C36099" w:rsidRDefault="0008259B" w:rsidP="0080666F">
            <w:pPr>
              <w:pStyle w:val="Tabletext"/>
              <w:jc w:val="center"/>
              <w:rPr>
                <w:rFonts w:cs="Arial"/>
                <w:sz w:val="24"/>
                <w:szCs w:val="24"/>
              </w:rPr>
            </w:pPr>
          </w:p>
        </w:tc>
        <w:tc>
          <w:tcPr>
            <w:tcW w:w="999" w:type="dxa"/>
          </w:tcPr>
          <w:p w14:paraId="45C67480" w14:textId="77777777" w:rsidR="0008259B" w:rsidRPr="00C36099" w:rsidRDefault="0008259B" w:rsidP="0080666F">
            <w:pPr>
              <w:pStyle w:val="Tabletext"/>
              <w:jc w:val="center"/>
              <w:rPr>
                <w:rFonts w:cs="Arial"/>
                <w:sz w:val="24"/>
                <w:szCs w:val="24"/>
              </w:rPr>
            </w:pPr>
          </w:p>
        </w:tc>
        <w:tc>
          <w:tcPr>
            <w:tcW w:w="2808" w:type="dxa"/>
          </w:tcPr>
          <w:p w14:paraId="697029F0" w14:textId="081E888C" w:rsidR="0008259B" w:rsidRDefault="0008259B" w:rsidP="00A134CC">
            <w:pPr>
              <w:pStyle w:val="Tabletext"/>
              <w:rPr>
                <w:rFonts w:cs="Arial"/>
                <w:sz w:val="24"/>
                <w:szCs w:val="24"/>
              </w:rPr>
            </w:pPr>
            <w:r>
              <w:rPr>
                <w:rFonts w:cs="Arial"/>
                <w:sz w:val="24"/>
                <w:szCs w:val="24"/>
              </w:rPr>
              <w:t>Review</w:t>
            </w:r>
          </w:p>
        </w:tc>
      </w:tr>
      <w:tr w:rsidR="003A246D" w:rsidRPr="00C36099" w14:paraId="3D809112" w14:textId="77777777" w:rsidTr="00374938">
        <w:trPr>
          <w:trHeight w:val="248"/>
        </w:trPr>
        <w:tc>
          <w:tcPr>
            <w:tcW w:w="1094" w:type="dxa"/>
          </w:tcPr>
          <w:p w14:paraId="6D1300E7" w14:textId="084A375C" w:rsidR="003A246D" w:rsidRDefault="003A246D" w:rsidP="0080666F">
            <w:pPr>
              <w:pStyle w:val="Tabletext"/>
              <w:jc w:val="center"/>
              <w:rPr>
                <w:rFonts w:cs="Arial"/>
                <w:sz w:val="24"/>
                <w:szCs w:val="24"/>
              </w:rPr>
            </w:pPr>
            <w:r>
              <w:rPr>
                <w:rFonts w:cs="Arial"/>
                <w:sz w:val="24"/>
                <w:szCs w:val="24"/>
              </w:rPr>
              <w:t>1.0</w:t>
            </w:r>
          </w:p>
        </w:tc>
        <w:tc>
          <w:tcPr>
            <w:tcW w:w="1800" w:type="dxa"/>
          </w:tcPr>
          <w:p w14:paraId="0D168480" w14:textId="223A7367" w:rsidR="003A246D" w:rsidRDefault="003A246D" w:rsidP="0080666F">
            <w:pPr>
              <w:pStyle w:val="Tabletext"/>
              <w:rPr>
                <w:rFonts w:cs="Arial"/>
                <w:sz w:val="24"/>
                <w:szCs w:val="24"/>
              </w:rPr>
            </w:pPr>
            <w:r>
              <w:rPr>
                <w:rFonts w:cs="Arial"/>
                <w:sz w:val="24"/>
                <w:szCs w:val="24"/>
              </w:rPr>
              <w:t>Eran Rosenberg</w:t>
            </w:r>
          </w:p>
        </w:tc>
        <w:tc>
          <w:tcPr>
            <w:tcW w:w="1260" w:type="dxa"/>
          </w:tcPr>
          <w:p w14:paraId="33E5C93D" w14:textId="376A0BFD" w:rsidR="003A246D" w:rsidRDefault="003A246D" w:rsidP="0080666F">
            <w:pPr>
              <w:pStyle w:val="Tabletext"/>
              <w:jc w:val="center"/>
              <w:rPr>
                <w:rFonts w:cs="Arial"/>
                <w:sz w:val="24"/>
                <w:szCs w:val="24"/>
              </w:rPr>
            </w:pPr>
            <w:r>
              <w:rPr>
                <w:rFonts w:cs="Arial"/>
                <w:sz w:val="24"/>
                <w:szCs w:val="24"/>
              </w:rPr>
              <w:t>4/19/2016</w:t>
            </w:r>
          </w:p>
        </w:tc>
        <w:tc>
          <w:tcPr>
            <w:tcW w:w="1341" w:type="dxa"/>
          </w:tcPr>
          <w:p w14:paraId="1165FF7B" w14:textId="77777777" w:rsidR="003A246D" w:rsidRPr="00C36099" w:rsidRDefault="003A246D" w:rsidP="0080666F">
            <w:pPr>
              <w:pStyle w:val="Tabletext"/>
              <w:jc w:val="center"/>
              <w:rPr>
                <w:rFonts w:cs="Arial"/>
                <w:sz w:val="24"/>
                <w:szCs w:val="24"/>
              </w:rPr>
            </w:pPr>
          </w:p>
        </w:tc>
        <w:tc>
          <w:tcPr>
            <w:tcW w:w="999" w:type="dxa"/>
          </w:tcPr>
          <w:p w14:paraId="1106CEC1" w14:textId="77777777" w:rsidR="003A246D" w:rsidRPr="00C36099" w:rsidRDefault="003A246D" w:rsidP="0080666F">
            <w:pPr>
              <w:pStyle w:val="Tabletext"/>
              <w:jc w:val="center"/>
              <w:rPr>
                <w:rFonts w:cs="Arial"/>
                <w:sz w:val="24"/>
                <w:szCs w:val="24"/>
              </w:rPr>
            </w:pPr>
          </w:p>
        </w:tc>
        <w:tc>
          <w:tcPr>
            <w:tcW w:w="2808" w:type="dxa"/>
          </w:tcPr>
          <w:p w14:paraId="4D367703" w14:textId="0A5B4156" w:rsidR="003A246D" w:rsidRDefault="003A246D" w:rsidP="00A134CC">
            <w:pPr>
              <w:pStyle w:val="Tabletext"/>
              <w:rPr>
                <w:rFonts w:cs="Arial"/>
                <w:sz w:val="24"/>
                <w:szCs w:val="24"/>
              </w:rPr>
            </w:pPr>
            <w:r>
              <w:rPr>
                <w:rFonts w:cs="Arial"/>
                <w:sz w:val="24"/>
                <w:szCs w:val="24"/>
              </w:rPr>
              <w:t>S3/Cleversafe Data  Registration</w:t>
            </w:r>
          </w:p>
        </w:tc>
      </w:tr>
      <w:tr w:rsidR="002217E3" w:rsidRPr="00C36099" w14:paraId="7C69D012" w14:textId="77777777" w:rsidTr="00374938">
        <w:trPr>
          <w:trHeight w:val="248"/>
        </w:trPr>
        <w:tc>
          <w:tcPr>
            <w:tcW w:w="1094" w:type="dxa"/>
          </w:tcPr>
          <w:p w14:paraId="77961ADF" w14:textId="72F2451A" w:rsidR="002217E3" w:rsidRDefault="002217E3" w:rsidP="0080666F">
            <w:pPr>
              <w:pStyle w:val="Tabletext"/>
              <w:jc w:val="center"/>
              <w:rPr>
                <w:rFonts w:cs="Arial"/>
                <w:sz w:val="24"/>
                <w:szCs w:val="24"/>
              </w:rPr>
            </w:pPr>
            <w:r>
              <w:rPr>
                <w:rFonts w:cs="Arial"/>
                <w:sz w:val="24"/>
                <w:szCs w:val="24"/>
              </w:rPr>
              <w:t>1.0</w:t>
            </w:r>
          </w:p>
        </w:tc>
        <w:tc>
          <w:tcPr>
            <w:tcW w:w="1800" w:type="dxa"/>
          </w:tcPr>
          <w:p w14:paraId="5491DD37" w14:textId="18C6484F" w:rsidR="002217E3" w:rsidRDefault="002217E3" w:rsidP="0080666F">
            <w:pPr>
              <w:pStyle w:val="Tabletext"/>
              <w:rPr>
                <w:rFonts w:cs="Arial"/>
                <w:sz w:val="24"/>
                <w:szCs w:val="24"/>
              </w:rPr>
            </w:pPr>
            <w:r>
              <w:rPr>
                <w:rFonts w:cs="Arial"/>
                <w:sz w:val="24"/>
                <w:szCs w:val="24"/>
              </w:rPr>
              <w:t>Prasad Konka</w:t>
            </w:r>
          </w:p>
        </w:tc>
        <w:tc>
          <w:tcPr>
            <w:tcW w:w="1260" w:type="dxa"/>
          </w:tcPr>
          <w:p w14:paraId="7AE058B9" w14:textId="72AE058F" w:rsidR="002217E3" w:rsidRDefault="002217E3" w:rsidP="0080666F">
            <w:pPr>
              <w:pStyle w:val="Tabletext"/>
              <w:jc w:val="center"/>
              <w:rPr>
                <w:rFonts w:cs="Arial"/>
                <w:sz w:val="24"/>
                <w:szCs w:val="24"/>
              </w:rPr>
            </w:pPr>
            <w:r>
              <w:rPr>
                <w:rFonts w:cs="Arial"/>
                <w:sz w:val="24"/>
                <w:szCs w:val="24"/>
              </w:rPr>
              <w:t>5/20/2016</w:t>
            </w:r>
          </w:p>
        </w:tc>
        <w:tc>
          <w:tcPr>
            <w:tcW w:w="1341" w:type="dxa"/>
          </w:tcPr>
          <w:p w14:paraId="0BB8B7EE" w14:textId="77777777" w:rsidR="002217E3" w:rsidRPr="00C36099" w:rsidRDefault="002217E3" w:rsidP="0080666F">
            <w:pPr>
              <w:pStyle w:val="Tabletext"/>
              <w:jc w:val="center"/>
              <w:rPr>
                <w:rFonts w:cs="Arial"/>
                <w:sz w:val="24"/>
                <w:szCs w:val="24"/>
              </w:rPr>
            </w:pPr>
          </w:p>
        </w:tc>
        <w:tc>
          <w:tcPr>
            <w:tcW w:w="999" w:type="dxa"/>
          </w:tcPr>
          <w:p w14:paraId="4874EFB7" w14:textId="77777777" w:rsidR="002217E3" w:rsidRPr="00C36099" w:rsidRDefault="002217E3" w:rsidP="0080666F">
            <w:pPr>
              <w:pStyle w:val="Tabletext"/>
              <w:jc w:val="center"/>
              <w:rPr>
                <w:rFonts w:cs="Arial"/>
                <w:sz w:val="24"/>
                <w:szCs w:val="24"/>
              </w:rPr>
            </w:pPr>
          </w:p>
        </w:tc>
        <w:tc>
          <w:tcPr>
            <w:tcW w:w="2808" w:type="dxa"/>
          </w:tcPr>
          <w:p w14:paraId="491D198B" w14:textId="26E0DF46" w:rsidR="002217E3" w:rsidRDefault="002217E3" w:rsidP="00A134CC">
            <w:pPr>
              <w:pStyle w:val="Tabletext"/>
              <w:rPr>
                <w:rFonts w:cs="Arial"/>
                <w:sz w:val="24"/>
                <w:szCs w:val="24"/>
              </w:rPr>
            </w:pPr>
            <w:r>
              <w:rPr>
                <w:rFonts w:cs="Arial"/>
                <w:sz w:val="24"/>
                <w:szCs w:val="24"/>
              </w:rPr>
              <w:t>Service account updates</w:t>
            </w:r>
          </w:p>
        </w:tc>
      </w:tr>
      <w:tr w:rsidR="00C86D28" w:rsidRPr="00C36099" w14:paraId="3A37C197" w14:textId="77777777" w:rsidTr="00374938">
        <w:trPr>
          <w:trHeight w:val="248"/>
        </w:trPr>
        <w:tc>
          <w:tcPr>
            <w:tcW w:w="1094" w:type="dxa"/>
          </w:tcPr>
          <w:p w14:paraId="51530FB1" w14:textId="3CF9FF5B" w:rsidR="00C86D28" w:rsidRDefault="00C86D28" w:rsidP="0080666F">
            <w:pPr>
              <w:pStyle w:val="Tabletext"/>
              <w:jc w:val="center"/>
              <w:rPr>
                <w:rFonts w:cs="Arial"/>
                <w:sz w:val="24"/>
                <w:szCs w:val="24"/>
              </w:rPr>
            </w:pPr>
            <w:r>
              <w:rPr>
                <w:rFonts w:cs="Arial"/>
                <w:sz w:val="24"/>
                <w:szCs w:val="24"/>
              </w:rPr>
              <w:t>1.0</w:t>
            </w:r>
          </w:p>
        </w:tc>
        <w:tc>
          <w:tcPr>
            <w:tcW w:w="1800" w:type="dxa"/>
          </w:tcPr>
          <w:p w14:paraId="537A493F" w14:textId="77777777" w:rsidR="00C86D28" w:rsidRDefault="00C86D28" w:rsidP="0080666F">
            <w:pPr>
              <w:pStyle w:val="Tabletext"/>
              <w:rPr>
                <w:rFonts w:cs="Arial"/>
                <w:sz w:val="24"/>
                <w:szCs w:val="24"/>
              </w:rPr>
            </w:pPr>
            <w:r>
              <w:rPr>
                <w:rFonts w:cs="Arial"/>
                <w:sz w:val="24"/>
                <w:szCs w:val="24"/>
              </w:rPr>
              <w:t>Prasad Konka</w:t>
            </w:r>
          </w:p>
          <w:p w14:paraId="7A8DDBE7" w14:textId="73A59C2A" w:rsidR="00C86D28" w:rsidRDefault="00C86D28" w:rsidP="0080666F">
            <w:pPr>
              <w:pStyle w:val="Tabletext"/>
              <w:rPr>
                <w:rFonts w:cs="Arial"/>
                <w:sz w:val="24"/>
                <w:szCs w:val="24"/>
              </w:rPr>
            </w:pPr>
            <w:r>
              <w:rPr>
                <w:rFonts w:cs="Arial"/>
                <w:sz w:val="24"/>
                <w:szCs w:val="24"/>
              </w:rPr>
              <w:t>Zhengwu Lu</w:t>
            </w:r>
          </w:p>
        </w:tc>
        <w:tc>
          <w:tcPr>
            <w:tcW w:w="1260" w:type="dxa"/>
          </w:tcPr>
          <w:p w14:paraId="2F3A2E9F" w14:textId="77AC68FD" w:rsidR="00C86D28" w:rsidRDefault="00C86D28" w:rsidP="0080666F">
            <w:pPr>
              <w:pStyle w:val="Tabletext"/>
              <w:jc w:val="center"/>
              <w:rPr>
                <w:rFonts w:cs="Arial"/>
                <w:sz w:val="24"/>
                <w:szCs w:val="24"/>
              </w:rPr>
            </w:pPr>
            <w:r>
              <w:rPr>
                <w:rFonts w:cs="Arial"/>
                <w:sz w:val="24"/>
                <w:szCs w:val="24"/>
              </w:rPr>
              <w:t>6/2/2016</w:t>
            </w:r>
          </w:p>
        </w:tc>
        <w:tc>
          <w:tcPr>
            <w:tcW w:w="1341" w:type="dxa"/>
          </w:tcPr>
          <w:p w14:paraId="661B4D6C" w14:textId="77777777" w:rsidR="00C86D28" w:rsidRPr="00C36099" w:rsidRDefault="00C86D28" w:rsidP="0080666F">
            <w:pPr>
              <w:pStyle w:val="Tabletext"/>
              <w:jc w:val="center"/>
              <w:rPr>
                <w:rFonts w:cs="Arial"/>
                <w:sz w:val="24"/>
                <w:szCs w:val="24"/>
              </w:rPr>
            </w:pPr>
          </w:p>
        </w:tc>
        <w:tc>
          <w:tcPr>
            <w:tcW w:w="999" w:type="dxa"/>
          </w:tcPr>
          <w:p w14:paraId="407602E6" w14:textId="77777777" w:rsidR="00C86D28" w:rsidRPr="00C36099" w:rsidRDefault="00C86D28" w:rsidP="0080666F">
            <w:pPr>
              <w:pStyle w:val="Tabletext"/>
              <w:jc w:val="center"/>
              <w:rPr>
                <w:rFonts w:cs="Arial"/>
                <w:sz w:val="24"/>
                <w:szCs w:val="24"/>
              </w:rPr>
            </w:pPr>
          </w:p>
        </w:tc>
        <w:tc>
          <w:tcPr>
            <w:tcW w:w="2808" w:type="dxa"/>
          </w:tcPr>
          <w:p w14:paraId="0A5A0328" w14:textId="20F03702" w:rsidR="00C86D28" w:rsidRDefault="00C86D28" w:rsidP="00A134CC">
            <w:pPr>
              <w:pStyle w:val="Tabletext"/>
              <w:rPr>
                <w:rFonts w:cs="Arial"/>
                <w:sz w:val="24"/>
                <w:szCs w:val="24"/>
              </w:rPr>
            </w:pPr>
            <w:r>
              <w:rPr>
                <w:rFonts w:cs="Arial"/>
                <w:sz w:val="24"/>
                <w:szCs w:val="24"/>
              </w:rPr>
              <w:t xml:space="preserve">Updates per Greg Warth comments </w:t>
            </w:r>
          </w:p>
        </w:tc>
      </w:tr>
      <w:tr w:rsidR="00DD7DC4" w:rsidRPr="00C36099" w14:paraId="701DDA9B" w14:textId="77777777" w:rsidTr="00374938">
        <w:trPr>
          <w:trHeight w:val="248"/>
        </w:trPr>
        <w:tc>
          <w:tcPr>
            <w:tcW w:w="1094" w:type="dxa"/>
          </w:tcPr>
          <w:p w14:paraId="72B573C9" w14:textId="1DBB10A6" w:rsidR="00DD7DC4" w:rsidRDefault="00DD7DC4" w:rsidP="0080666F">
            <w:pPr>
              <w:pStyle w:val="Tabletext"/>
              <w:jc w:val="center"/>
              <w:rPr>
                <w:rFonts w:cs="Arial"/>
                <w:sz w:val="24"/>
                <w:szCs w:val="24"/>
              </w:rPr>
            </w:pPr>
            <w:r>
              <w:rPr>
                <w:rFonts w:cs="Arial"/>
                <w:sz w:val="24"/>
                <w:szCs w:val="24"/>
              </w:rPr>
              <w:t>1.0</w:t>
            </w:r>
          </w:p>
        </w:tc>
        <w:tc>
          <w:tcPr>
            <w:tcW w:w="1800" w:type="dxa"/>
          </w:tcPr>
          <w:p w14:paraId="3627C986" w14:textId="4DA8AC84" w:rsidR="00DD7DC4" w:rsidRDefault="00DD7DC4" w:rsidP="0080666F">
            <w:pPr>
              <w:pStyle w:val="Tabletext"/>
              <w:rPr>
                <w:rFonts w:cs="Arial"/>
                <w:sz w:val="24"/>
                <w:szCs w:val="24"/>
              </w:rPr>
            </w:pPr>
            <w:r>
              <w:rPr>
                <w:rFonts w:cs="Arial"/>
                <w:sz w:val="24"/>
                <w:szCs w:val="24"/>
              </w:rPr>
              <w:t>Prasad Konka</w:t>
            </w:r>
          </w:p>
        </w:tc>
        <w:tc>
          <w:tcPr>
            <w:tcW w:w="1260" w:type="dxa"/>
          </w:tcPr>
          <w:p w14:paraId="2F6AFBE9" w14:textId="548E4000" w:rsidR="00DD7DC4" w:rsidRDefault="00DD7DC4" w:rsidP="0080666F">
            <w:pPr>
              <w:pStyle w:val="Tabletext"/>
              <w:jc w:val="center"/>
              <w:rPr>
                <w:rFonts w:cs="Arial"/>
                <w:sz w:val="24"/>
                <w:szCs w:val="24"/>
              </w:rPr>
            </w:pPr>
            <w:r>
              <w:rPr>
                <w:rFonts w:cs="Arial"/>
                <w:sz w:val="24"/>
                <w:szCs w:val="24"/>
              </w:rPr>
              <w:t>7/15/2016</w:t>
            </w:r>
          </w:p>
        </w:tc>
        <w:tc>
          <w:tcPr>
            <w:tcW w:w="1341" w:type="dxa"/>
          </w:tcPr>
          <w:p w14:paraId="364EF881" w14:textId="77777777" w:rsidR="00DD7DC4" w:rsidRPr="00C36099" w:rsidRDefault="00DD7DC4" w:rsidP="0080666F">
            <w:pPr>
              <w:pStyle w:val="Tabletext"/>
              <w:jc w:val="center"/>
              <w:rPr>
                <w:rFonts w:cs="Arial"/>
                <w:sz w:val="24"/>
                <w:szCs w:val="24"/>
              </w:rPr>
            </w:pPr>
          </w:p>
        </w:tc>
        <w:tc>
          <w:tcPr>
            <w:tcW w:w="999" w:type="dxa"/>
          </w:tcPr>
          <w:p w14:paraId="0EA0450F" w14:textId="77777777" w:rsidR="00DD7DC4" w:rsidRPr="00C36099" w:rsidRDefault="00DD7DC4" w:rsidP="0080666F">
            <w:pPr>
              <w:pStyle w:val="Tabletext"/>
              <w:jc w:val="center"/>
              <w:rPr>
                <w:rFonts w:cs="Arial"/>
                <w:sz w:val="24"/>
                <w:szCs w:val="24"/>
              </w:rPr>
            </w:pPr>
          </w:p>
        </w:tc>
        <w:tc>
          <w:tcPr>
            <w:tcW w:w="2808" w:type="dxa"/>
          </w:tcPr>
          <w:p w14:paraId="3585FBE9" w14:textId="48151E68" w:rsidR="00DD7DC4" w:rsidRDefault="00DD7DC4" w:rsidP="00A134CC">
            <w:pPr>
              <w:pStyle w:val="Tabletext"/>
              <w:rPr>
                <w:rFonts w:cs="Arial"/>
                <w:sz w:val="24"/>
                <w:szCs w:val="24"/>
              </w:rPr>
            </w:pPr>
            <w:r>
              <w:rPr>
                <w:rFonts w:cs="Arial"/>
                <w:sz w:val="24"/>
                <w:szCs w:val="24"/>
              </w:rPr>
              <w:t>System generated metadata</w:t>
            </w:r>
          </w:p>
        </w:tc>
      </w:tr>
      <w:tr w:rsidR="008503B4" w:rsidRPr="00C36099" w14:paraId="5C9667D0" w14:textId="77777777" w:rsidTr="00374938">
        <w:trPr>
          <w:trHeight w:val="248"/>
        </w:trPr>
        <w:tc>
          <w:tcPr>
            <w:tcW w:w="1094" w:type="dxa"/>
          </w:tcPr>
          <w:p w14:paraId="1D8A5F4D" w14:textId="6F3BEA24" w:rsidR="008503B4" w:rsidRDefault="008503B4" w:rsidP="0080666F">
            <w:pPr>
              <w:pStyle w:val="Tabletext"/>
              <w:jc w:val="center"/>
              <w:rPr>
                <w:rFonts w:cs="Arial"/>
                <w:sz w:val="24"/>
                <w:szCs w:val="24"/>
              </w:rPr>
            </w:pPr>
            <w:r>
              <w:rPr>
                <w:rFonts w:cs="Arial"/>
                <w:sz w:val="24"/>
                <w:szCs w:val="24"/>
              </w:rPr>
              <w:t>1.0</w:t>
            </w:r>
          </w:p>
        </w:tc>
        <w:tc>
          <w:tcPr>
            <w:tcW w:w="1800" w:type="dxa"/>
          </w:tcPr>
          <w:p w14:paraId="6076C0F9" w14:textId="55F7F74D" w:rsidR="008503B4" w:rsidRDefault="008503B4" w:rsidP="0080666F">
            <w:pPr>
              <w:pStyle w:val="Tabletext"/>
              <w:rPr>
                <w:rFonts w:cs="Arial"/>
                <w:sz w:val="24"/>
                <w:szCs w:val="24"/>
              </w:rPr>
            </w:pPr>
            <w:r>
              <w:rPr>
                <w:rFonts w:cs="Arial"/>
                <w:sz w:val="24"/>
                <w:szCs w:val="24"/>
              </w:rPr>
              <w:t>Prasad Konka</w:t>
            </w:r>
          </w:p>
        </w:tc>
        <w:tc>
          <w:tcPr>
            <w:tcW w:w="1260" w:type="dxa"/>
          </w:tcPr>
          <w:p w14:paraId="46D5EC8B" w14:textId="0150C9F5" w:rsidR="008503B4" w:rsidRDefault="008503B4" w:rsidP="0080666F">
            <w:pPr>
              <w:pStyle w:val="Tabletext"/>
              <w:jc w:val="center"/>
              <w:rPr>
                <w:rFonts w:cs="Arial"/>
                <w:sz w:val="24"/>
                <w:szCs w:val="24"/>
              </w:rPr>
            </w:pPr>
            <w:r>
              <w:rPr>
                <w:rFonts w:cs="Arial"/>
                <w:sz w:val="24"/>
                <w:szCs w:val="24"/>
              </w:rPr>
              <w:t>8/18/2016</w:t>
            </w:r>
          </w:p>
        </w:tc>
        <w:tc>
          <w:tcPr>
            <w:tcW w:w="1341" w:type="dxa"/>
          </w:tcPr>
          <w:p w14:paraId="17E07367" w14:textId="77777777" w:rsidR="008503B4" w:rsidRPr="00C36099" w:rsidRDefault="008503B4" w:rsidP="0080666F">
            <w:pPr>
              <w:pStyle w:val="Tabletext"/>
              <w:jc w:val="center"/>
              <w:rPr>
                <w:rFonts w:cs="Arial"/>
                <w:sz w:val="24"/>
                <w:szCs w:val="24"/>
              </w:rPr>
            </w:pPr>
          </w:p>
        </w:tc>
        <w:tc>
          <w:tcPr>
            <w:tcW w:w="999" w:type="dxa"/>
          </w:tcPr>
          <w:p w14:paraId="18B80745" w14:textId="77777777" w:rsidR="008503B4" w:rsidRPr="00C36099" w:rsidRDefault="008503B4" w:rsidP="0080666F">
            <w:pPr>
              <w:pStyle w:val="Tabletext"/>
              <w:jc w:val="center"/>
              <w:rPr>
                <w:rFonts w:cs="Arial"/>
                <w:sz w:val="24"/>
                <w:szCs w:val="24"/>
              </w:rPr>
            </w:pPr>
          </w:p>
        </w:tc>
        <w:tc>
          <w:tcPr>
            <w:tcW w:w="2808" w:type="dxa"/>
          </w:tcPr>
          <w:p w14:paraId="66FB952A" w14:textId="4E003CE3" w:rsidR="008503B4" w:rsidRDefault="008503B4" w:rsidP="00A134CC">
            <w:pPr>
              <w:pStyle w:val="Tabletext"/>
              <w:rPr>
                <w:rFonts w:cs="Arial"/>
                <w:sz w:val="24"/>
                <w:szCs w:val="24"/>
              </w:rPr>
            </w:pPr>
            <w:r>
              <w:rPr>
                <w:rFonts w:cs="Arial"/>
                <w:sz w:val="24"/>
                <w:szCs w:val="24"/>
              </w:rPr>
              <w:t>Notifications, reports</w:t>
            </w:r>
          </w:p>
        </w:tc>
      </w:tr>
      <w:tr w:rsidR="00C401DF" w:rsidRPr="00C36099" w14:paraId="434048DA" w14:textId="77777777" w:rsidTr="00374938">
        <w:trPr>
          <w:trHeight w:val="248"/>
        </w:trPr>
        <w:tc>
          <w:tcPr>
            <w:tcW w:w="1094" w:type="dxa"/>
          </w:tcPr>
          <w:p w14:paraId="2CED1D1E" w14:textId="1437B820" w:rsidR="00C401DF" w:rsidRDefault="00C401DF" w:rsidP="0080666F">
            <w:pPr>
              <w:pStyle w:val="Tabletext"/>
              <w:jc w:val="center"/>
              <w:rPr>
                <w:rFonts w:cs="Arial"/>
                <w:sz w:val="24"/>
                <w:szCs w:val="24"/>
              </w:rPr>
            </w:pPr>
            <w:r>
              <w:rPr>
                <w:rFonts w:cs="Arial"/>
                <w:sz w:val="24"/>
                <w:szCs w:val="24"/>
              </w:rPr>
              <w:t>1.0</w:t>
            </w:r>
          </w:p>
        </w:tc>
        <w:tc>
          <w:tcPr>
            <w:tcW w:w="1800" w:type="dxa"/>
          </w:tcPr>
          <w:p w14:paraId="1F82D753" w14:textId="389F70CD" w:rsidR="00C401DF" w:rsidRDefault="00C401DF" w:rsidP="0080666F">
            <w:pPr>
              <w:pStyle w:val="Tabletext"/>
              <w:rPr>
                <w:rFonts w:cs="Arial"/>
                <w:sz w:val="24"/>
                <w:szCs w:val="24"/>
              </w:rPr>
            </w:pPr>
            <w:r>
              <w:rPr>
                <w:rFonts w:cs="Arial"/>
                <w:sz w:val="24"/>
                <w:szCs w:val="24"/>
              </w:rPr>
              <w:t>Eran Rosenberg</w:t>
            </w:r>
          </w:p>
        </w:tc>
        <w:tc>
          <w:tcPr>
            <w:tcW w:w="1260" w:type="dxa"/>
          </w:tcPr>
          <w:p w14:paraId="798B534E" w14:textId="57B745C2" w:rsidR="00C401DF" w:rsidRDefault="00C401DF" w:rsidP="0080666F">
            <w:pPr>
              <w:pStyle w:val="Tabletext"/>
              <w:jc w:val="center"/>
              <w:rPr>
                <w:rFonts w:cs="Arial"/>
                <w:sz w:val="24"/>
                <w:szCs w:val="24"/>
              </w:rPr>
            </w:pPr>
            <w:r>
              <w:rPr>
                <w:rFonts w:cs="Arial"/>
                <w:sz w:val="24"/>
                <w:szCs w:val="24"/>
              </w:rPr>
              <w:t>8/24/2016</w:t>
            </w:r>
          </w:p>
        </w:tc>
        <w:tc>
          <w:tcPr>
            <w:tcW w:w="1341" w:type="dxa"/>
          </w:tcPr>
          <w:p w14:paraId="7107D477" w14:textId="77777777" w:rsidR="00C401DF" w:rsidRPr="00C36099" w:rsidRDefault="00C401DF" w:rsidP="0080666F">
            <w:pPr>
              <w:pStyle w:val="Tabletext"/>
              <w:jc w:val="center"/>
              <w:rPr>
                <w:rFonts w:cs="Arial"/>
                <w:sz w:val="24"/>
                <w:szCs w:val="24"/>
              </w:rPr>
            </w:pPr>
          </w:p>
        </w:tc>
        <w:tc>
          <w:tcPr>
            <w:tcW w:w="999" w:type="dxa"/>
          </w:tcPr>
          <w:p w14:paraId="546EC01B" w14:textId="77777777" w:rsidR="00C401DF" w:rsidRPr="00C36099" w:rsidRDefault="00C401DF" w:rsidP="0080666F">
            <w:pPr>
              <w:pStyle w:val="Tabletext"/>
              <w:jc w:val="center"/>
              <w:rPr>
                <w:rFonts w:cs="Arial"/>
                <w:sz w:val="24"/>
                <w:szCs w:val="24"/>
              </w:rPr>
            </w:pPr>
          </w:p>
        </w:tc>
        <w:tc>
          <w:tcPr>
            <w:tcW w:w="2808" w:type="dxa"/>
          </w:tcPr>
          <w:p w14:paraId="37CCB4C9" w14:textId="2CFC02C9" w:rsidR="00C401DF" w:rsidRDefault="00C401DF" w:rsidP="00A134CC">
            <w:pPr>
              <w:pStyle w:val="Tabletext"/>
              <w:rPr>
                <w:rFonts w:cs="Arial"/>
                <w:sz w:val="24"/>
                <w:szCs w:val="24"/>
              </w:rPr>
            </w:pPr>
            <w:r>
              <w:rPr>
                <w:rFonts w:cs="Arial"/>
                <w:sz w:val="24"/>
                <w:szCs w:val="24"/>
              </w:rPr>
              <w:t>Get notification subscriptions</w:t>
            </w:r>
          </w:p>
        </w:tc>
      </w:tr>
      <w:tr w:rsidR="009E58F1" w:rsidRPr="00C36099" w14:paraId="73949ED8" w14:textId="77777777" w:rsidTr="00374938">
        <w:trPr>
          <w:trHeight w:val="248"/>
        </w:trPr>
        <w:tc>
          <w:tcPr>
            <w:tcW w:w="1094" w:type="dxa"/>
          </w:tcPr>
          <w:p w14:paraId="24C9AE53" w14:textId="279EBA55" w:rsidR="009E58F1" w:rsidRDefault="009E58F1" w:rsidP="0080666F">
            <w:pPr>
              <w:pStyle w:val="Tabletext"/>
              <w:jc w:val="center"/>
              <w:rPr>
                <w:rFonts w:cs="Arial"/>
                <w:sz w:val="24"/>
                <w:szCs w:val="24"/>
              </w:rPr>
            </w:pPr>
            <w:r>
              <w:rPr>
                <w:rFonts w:cs="Arial"/>
                <w:sz w:val="24"/>
                <w:szCs w:val="24"/>
              </w:rPr>
              <w:t>1.0</w:t>
            </w:r>
          </w:p>
        </w:tc>
        <w:tc>
          <w:tcPr>
            <w:tcW w:w="1800" w:type="dxa"/>
          </w:tcPr>
          <w:p w14:paraId="683169CF" w14:textId="0F5F1E15" w:rsidR="009E58F1" w:rsidRDefault="009E58F1" w:rsidP="0080666F">
            <w:pPr>
              <w:pStyle w:val="Tabletext"/>
              <w:rPr>
                <w:rFonts w:cs="Arial"/>
                <w:sz w:val="24"/>
                <w:szCs w:val="24"/>
              </w:rPr>
            </w:pPr>
            <w:r>
              <w:rPr>
                <w:rFonts w:cs="Arial"/>
                <w:sz w:val="24"/>
                <w:szCs w:val="24"/>
              </w:rPr>
              <w:t>Eran Rosenberg</w:t>
            </w:r>
          </w:p>
        </w:tc>
        <w:tc>
          <w:tcPr>
            <w:tcW w:w="1260" w:type="dxa"/>
          </w:tcPr>
          <w:p w14:paraId="4AB52B3A" w14:textId="4F11BEE1" w:rsidR="009E58F1" w:rsidRDefault="009E58F1" w:rsidP="0080666F">
            <w:pPr>
              <w:pStyle w:val="Tabletext"/>
              <w:jc w:val="center"/>
              <w:rPr>
                <w:rFonts w:cs="Arial"/>
                <w:sz w:val="24"/>
                <w:szCs w:val="24"/>
              </w:rPr>
            </w:pPr>
            <w:r>
              <w:rPr>
                <w:rFonts w:cs="Arial"/>
                <w:sz w:val="24"/>
                <w:szCs w:val="24"/>
              </w:rPr>
              <w:t>10/23/2016</w:t>
            </w:r>
          </w:p>
        </w:tc>
        <w:tc>
          <w:tcPr>
            <w:tcW w:w="1341" w:type="dxa"/>
          </w:tcPr>
          <w:p w14:paraId="234821AB" w14:textId="77777777" w:rsidR="009E58F1" w:rsidRPr="00C36099" w:rsidRDefault="009E58F1" w:rsidP="0080666F">
            <w:pPr>
              <w:pStyle w:val="Tabletext"/>
              <w:jc w:val="center"/>
              <w:rPr>
                <w:rFonts w:cs="Arial"/>
                <w:sz w:val="24"/>
                <w:szCs w:val="24"/>
              </w:rPr>
            </w:pPr>
          </w:p>
        </w:tc>
        <w:tc>
          <w:tcPr>
            <w:tcW w:w="999" w:type="dxa"/>
          </w:tcPr>
          <w:p w14:paraId="21406F8B" w14:textId="77777777" w:rsidR="009E58F1" w:rsidRPr="00C36099" w:rsidRDefault="009E58F1" w:rsidP="0080666F">
            <w:pPr>
              <w:pStyle w:val="Tabletext"/>
              <w:jc w:val="center"/>
              <w:rPr>
                <w:rFonts w:cs="Arial"/>
                <w:sz w:val="24"/>
                <w:szCs w:val="24"/>
              </w:rPr>
            </w:pPr>
          </w:p>
        </w:tc>
        <w:tc>
          <w:tcPr>
            <w:tcW w:w="2808" w:type="dxa"/>
          </w:tcPr>
          <w:p w14:paraId="4003F9D8" w14:textId="76D4A0DE" w:rsidR="009E58F1" w:rsidRDefault="009E58F1" w:rsidP="00A134CC">
            <w:pPr>
              <w:pStyle w:val="Tabletext"/>
              <w:rPr>
                <w:rFonts w:cs="Arial"/>
                <w:sz w:val="24"/>
                <w:szCs w:val="24"/>
              </w:rPr>
            </w:pPr>
            <w:r>
              <w:rPr>
                <w:rFonts w:cs="Arial"/>
                <w:sz w:val="24"/>
                <w:szCs w:val="24"/>
              </w:rPr>
              <w:t>Added documentation for compound metadata query search</w:t>
            </w:r>
          </w:p>
        </w:tc>
      </w:tr>
      <w:tr w:rsidR="00943A62" w:rsidRPr="00C36099" w14:paraId="0806CC2C" w14:textId="77777777" w:rsidTr="00374938">
        <w:trPr>
          <w:trHeight w:val="248"/>
        </w:trPr>
        <w:tc>
          <w:tcPr>
            <w:tcW w:w="1094" w:type="dxa"/>
          </w:tcPr>
          <w:p w14:paraId="7DE41D6E" w14:textId="07D368E3" w:rsidR="00943A62" w:rsidRDefault="00943A62" w:rsidP="0080666F">
            <w:pPr>
              <w:pStyle w:val="Tabletext"/>
              <w:jc w:val="center"/>
              <w:rPr>
                <w:rFonts w:cs="Arial"/>
                <w:sz w:val="24"/>
                <w:szCs w:val="24"/>
              </w:rPr>
            </w:pPr>
            <w:r>
              <w:rPr>
                <w:rFonts w:cs="Arial"/>
                <w:sz w:val="24"/>
                <w:szCs w:val="24"/>
              </w:rPr>
              <w:t>1.0</w:t>
            </w:r>
          </w:p>
        </w:tc>
        <w:tc>
          <w:tcPr>
            <w:tcW w:w="1800" w:type="dxa"/>
          </w:tcPr>
          <w:p w14:paraId="334A04F1" w14:textId="546B8915" w:rsidR="00943A62" w:rsidRDefault="00943A62" w:rsidP="0080666F">
            <w:pPr>
              <w:pStyle w:val="Tabletext"/>
              <w:rPr>
                <w:rFonts w:cs="Arial"/>
                <w:sz w:val="24"/>
                <w:szCs w:val="24"/>
              </w:rPr>
            </w:pPr>
            <w:r>
              <w:rPr>
                <w:rFonts w:cs="Arial"/>
                <w:sz w:val="24"/>
                <w:szCs w:val="24"/>
              </w:rPr>
              <w:t>Eran Rosenberg</w:t>
            </w:r>
          </w:p>
        </w:tc>
        <w:tc>
          <w:tcPr>
            <w:tcW w:w="1260" w:type="dxa"/>
          </w:tcPr>
          <w:p w14:paraId="39AC4E51" w14:textId="3C76C272" w:rsidR="00943A62" w:rsidRDefault="00943A62" w:rsidP="0080666F">
            <w:pPr>
              <w:pStyle w:val="Tabletext"/>
              <w:jc w:val="center"/>
              <w:rPr>
                <w:rFonts w:cs="Arial"/>
                <w:sz w:val="24"/>
                <w:szCs w:val="24"/>
              </w:rPr>
            </w:pPr>
            <w:r>
              <w:rPr>
                <w:rFonts w:cs="Arial"/>
                <w:sz w:val="24"/>
                <w:szCs w:val="24"/>
              </w:rPr>
              <w:t>11/2/2016</w:t>
            </w:r>
          </w:p>
        </w:tc>
        <w:tc>
          <w:tcPr>
            <w:tcW w:w="1341" w:type="dxa"/>
          </w:tcPr>
          <w:p w14:paraId="22455F2E" w14:textId="77777777" w:rsidR="00943A62" w:rsidRPr="00C36099" w:rsidRDefault="00943A62" w:rsidP="0080666F">
            <w:pPr>
              <w:pStyle w:val="Tabletext"/>
              <w:jc w:val="center"/>
              <w:rPr>
                <w:rFonts w:cs="Arial"/>
                <w:sz w:val="24"/>
                <w:szCs w:val="24"/>
              </w:rPr>
            </w:pPr>
          </w:p>
        </w:tc>
        <w:tc>
          <w:tcPr>
            <w:tcW w:w="999" w:type="dxa"/>
          </w:tcPr>
          <w:p w14:paraId="5A6134D0" w14:textId="77777777" w:rsidR="00943A62" w:rsidRPr="00C36099" w:rsidRDefault="00943A62" w:rsidP="0080666F">
            <w:pPr>
              <w:pStyle w:val="Tabletext"/>
              <w:jc w:val="center"/>
              <w:rPr>
                <w:rFonts w:cs="Arial"/>
                <w:sz w:val="24"/>
                <w:szCs w:val="24"/>
              </w:rPr>
            </w:pPr>
          </w:p>
        </w:tc>
        <w:tc>
          <w:tcPr>
            <w:tcW w:w="2808" w:type="dxa"/>
          </w:tcPr>
          <w:p w14:paraId="5E33E5E1" w14:textId="330E64C2" w:rsidR="00943A62" w:rsidRDefault="00943A62" w:rsidP="00A134CC">
            <w:pPr>
              <w:pStyle w:val="Tabletext"/>
              <w:rPr>
                <w:rFonts w:cs="Arial"/>
                <w:sz w:val="24"/>
                <w:szCs w:val="24"/>
              </w:rPr>
            </w:pPr>
            <w:r>
              <w:rPr>
                <w:rFonts w:cs="Arial"/>
                <w:sz w:val="24"/>
                <w:szCs w:val="24"/>
              </w:rPr>
              <w:t>Save Query API</w:t>
            </w:r>
          </w:p>
        </w:tc>
      </w:tr>
      <w:tr w:rsidR="00DA0116" w:rsidRPr="00C36099" w14:paraId="7340B30D" w14:textId="77777777" w:rsidTr="00374938">
        <w:trPr>
          <w:trHeight w:val="248"/>
        </w:trPr>
        <w:tc>
          <w:tcPr>
            <w:tcW w:w="1094" w:type="dxa"/>
          </w:tcPr>
          <w:p w14:paraId="5F13D0CE" w14:textId="2F41552B" w:rsidR="00DA0116" w:rsidRDefault="00DA0116" w:rsidP="0080666F">
            <w:pPr>
              <w:pStyle w:val="Tabletext"/>
              <w:jc w:val="center"/>
              <w:rPr>
                <w:rFonts w:cs="Arial"/>
                <w:sz w:val="24"/>
                <w:szCs w:val="24"/>
              </w:rPr>
            </w:pPr>
            <w:r>
              <w:rPr>
                <w:rFonts w:cs="Arial"/>
                <w:sz w:val="24"/>
                <w:szCs w:val="24"/>
              </w:rPr>
              <w:t>1.0</w:t>
            </w:r>
          </w:p>
        </w:tc>
        <w:tc>
          <w:tcPr>
            <w:tcW w:w="1800" w:type="dxa"/>
          </w:tcPr>
          <w:p w14:paraId="163E48AE" w14:textId="02D721C9" w:rsidR="00DA0116" w:rsidRDefault="00DA0116" w:rsidP="0080666F">
            <w:pPr>
              <w:pStyle w:val="Tabletext"/>
              <w:rPr>
                <w:rFonts w:cs="Arial"/>
                <w:sz w:val="24"/>
                <w:szCs w:val="24"/>
              </w:rPr>
            </w:pPr>
            <w:r>
              <w:rPr>
                <w:rFonts w:cs="Arial"/>
                <w:sz w:val="24"/>
                <w:szCs w:val="24"/>
              </w:rPr>
              <w:t>Zhengwu Lu</w:t>
            </w:r>
          </w:p>
        </w:tc>
        <w:tc>
          <w:tcPr>
            <w:tcW w:w="1260" w:type="dxa"/>
          </w:tcPr>
          <w:p w14:paraId="6E76E684" w14:textId="3E6250F2" w:rsidR="00DA0116" w:rsidRDefault="00DA0116" w:rsidP="0080666F">
            <w:pPr>
              <w:pStyle w:val="Tabletext"/>
              <w:jc w:val="center"/>
              <w:rPr>
                <w:rFonts w:cs="Arial"/>
                <w:sz w:val="24"/>
                <w:szCs w:val="24"/>
              </w:rPr>
            </w:pPr>
            <w:r>
              <w:rPr>
                <w:rFonts w:cs="Arial"/>
                <w:sz w:val="24"/>
                <w:szCs w:val="24"/>
              </w:rPr>
              <w:t>11/7/2016</w:t>
            </w:r>
          </w:p>
        </w:tc>
        <w:tc>
          <w:tcPr>
            <w:tcW w:w="1341" w:type="dxa"/>
          </w:tcPr>
          <w:p w14:paraId="627655B4" w14:textId="77777777" w:rsidR="00DA0116" w:rsidRPr="00C36099" w:rsidRDefault="00DA0116" w:rsidP="0080666F">
            <w:pPr>
              <w:pStyle w:val="Tabletext"/>
              <w:jc w:val="center"/>
              <w:rPr>
                <w:rFonts w:cs="Arial"/>
                <w:sz w:val="24"/>
                <w:szCs w:val="24"/>
              </w:rPr>
            </w:pPr>
          </w:p>
        </w:tc>
        <w:tc>
          <w:tcPr>
            <w:tcW w:w="999" w:type="dxa"/>
          </w:tcPr>
          <w:p w14:paraId="70C2CF0D" w14:textId="77777777" w:rsidR="00DA0116" w:rsidRPr="00C36099" w:rsidRDefault="00DA0116" w:rsidP="0080666F">
            <w:pPr>
              <w:pStyle w:val="Tabletext"/>
              <w:jc w:val="center"/>
              <w:rPr>
                <w:rFonts w:cs="Arial"/>
                <w:sz w:val="24"/>
                <w:szCs w:val="24"/>
              </w:rPr>
            </w:pPr>
          </w:p>
        </w:tc>
        <w:tc>
          <w:tcPr>
            <w:tcW w:w="2808" w:type="dxa"/>
          </w:tcPr>
          <w:p w14:paraId="7C8E1ECE" w14:textId="70EB9C9E" w:rsidR="00DA0116" w:rsidRDefault="00DA0116" w:rsidP="00A134CC">
            <w:pPr>
              <w:pStyle w:val="Tabletext"/>
              <w:rPr>
                <w:rFonts w:cs="Arial"/>
                <w:sz w:val="24"/>
                <w:szCs w:val="24"/>
              </w:rPr>
            </w:pPr>
            <w:r>
              <w:rPr>
                <w:rFonts w:cs="Arial"/>
                <w:sz w:val="24"/>
                <w:szCs w:val="24"/>
              </w:rPr>
              <w:t>Revise comment on complex search capability associated with the search APIs.</w:t>
            </w:r>
          </w:p>
        </w:tc>
      </w:tr>
      <w:tr w:rsidR="00B755B6" w:rsidRPr="00C36099" w14:paraId="00805823" w14:textId="77777777" w:rsidTr="00374938">
        <w:trPr>
          <w:trHeight w:val="248"/>
        </w:trPr>
        <w:tc>
          <w:tcPr>
            <w:tcW w:w="1094" w:type="dxa"/>
          </w:tcPr>
          <w:p w14:paraId="70F5644E" w14:textId="56C1F3A1" w:rsidR="00B755B6" w:rsidRDefault="00B755B6" w:rsidP="0080666F">
            <w:pPr>
              <w:pStyle w:val="Tabletext"/>
              <w:jc w:val="center"/>
              <w:rPr>
                <w:rFonts w:cs="Arial"/>
                <w:sz w:val="24"/>
                <w:szCs w:val="24"/>
              </w:rPr>
            </w:pPr>
            <w:r>
              <w:rPr>
                <w:rFonts w:cs="Arial"/>
                <w:sz w:val="24"/>
                <w:szCs w:val="24"/>
              </w:rPr>
              <w:t>1.0</w:t>
            </w:r>
          </w:p>
        </w:tc>
        <w:tc>
          <w:tcPr>
            <w:tcW w:w="1800" w:type="dxa"/>
          </w:tcPr>
          <w:p w14:paraId="1116048B" w14:textId="69AC5B2D" w:rsidR="00B755B6" w:rsidRDefault="00B755B6" w:rsidP="0080666F">
            <w:pPr>
              <w:pStyle w:val="Tabletext"/>
              <w:rPr>
                <w:rFonts w:cs="Arial"/>
                <w:sz w:val="24"/>
                <w:szCs w:val="24"/>
              </w:rPr>
            </w:pPr>
            <w:r>
              <w:rPr>
                <w:rFonts w:cs="Arial"/>
                <w:sz w:val="24"/>
                <w:szCs w:val="24"/>
              </w:rPr>
              <w:t>George Zaki and Prasad Konka</w:t>
            </w:r>
          </w:p>
        </w:tc>
        <w:tc>
          <w:tcPr>
            <w:tcW w:w="1260" w:type="dxa"/>
          </w:tcPr>
          <w:p w14:paraId="14B8F3E2" w14:textId="1432C409" w:rsidR="00B755B6" w:rsidRDefault="00B755B6" w:rsidP="0080666F">
            <w:pPr>
              <w:pStyle w:val="Tabletext"/>
              <w:jc w:val="center"/>
              <w:rPr>
                <w:rFonts w:cs="Arial"/>
                <w:sz w:val="24"/>
                <w:szCs w:val="24"/>
              </w:rPr>
            </w:pPr>
            <w:r>
              <w:rPr>
                <w:rFonts w:cs="Arial"/>
                <w:sz w:val="24"/>
                <w:szCs w:val="24"/>
              </w:rPr>
              <w:t>11/21/2016</w:t>
            </w:r>
          </w:p>
        </w:tc>
        <w:tc>
          <w:tcPr>
            <w:tcW w:w="1341" w:type="dxa"/>
          </w:tcPr>
          <w:p w14:paraId="1670DF19" w14:textId="77777777" w:rsidR="00B755B6" w:rsidRPr="00C36099" w:rsidRDefault="00B755B6" w:rsidP="0080666F">
            <w:pPr>
              <w:pStyle w:val="Tabletext"/>
              <w:jc w:val="center"/>
              <w:rPr>
                <w:rFonts w:cs="Arial"/>
                <w:sz w:val="24"/>
                <w:szCs w:val="24"/>
              </w:rPr>
            </w:pPr>
          </w:p>
        </w:tc>
        <w:tc>
          <w:tcPr>
            <w:tcW w:w="999" w:type="dxa"/>
          </w:tcPr>
          <w:p w14:paraId="032B8C31" w14:textId="77777777" w:rsidR="00B755B6" w:rsidRPr="00C36099" w:rsidRDefault="00B755B6" w:rsidP="0080666F">
            <w:pPr>
              <w:pStyle w:val="Tabletext"/>
              <w:jc w:val="center"/>
              <w:rPr>
                <w:rFonts w:cs="Arial"/>
                <w:sz w:val="24"/>
                <w:szCs w:val="24"/>
              </w:rPr>
            </w:pPr>
          </w:p>
        </w:tc>
        <w:tc>
          <w:tcPr>
            <w:tcW w:w="2808" w:type="dxa"/>
          </w:tcPr>
          <w:p w14:paraId="38ADD991" w14:textId="79434EDB" w:rsidR="00B755B6" w:rsidRDefault="00F02148" w:rsidP="00A134CC">
            <w:pPr>
              <w:pStyle w:val="Tabletext"/>
              <w:rPr>
                <w:rFonts w:cs="Arial"/>
                <w:sz w:val="24"/>
                <w:szCs w:val="24"/>
              </w:rPr>
            </w:pPr>
            <w:r>
              <w:rPr>
                <w:rFonts w:cs="Arial"/>
                <w:sz w:val="24"/>
                <w:szCs w:val="24"/>
              </w:rPr>
              <w:t>Revised documentation for the compound query</w:t>
            </w:r>
          </w:p>
        </w:tc>
      </w:tr>
      <w:tr w:rsidR="0080115F" w:rsidRPr="00C36099" w14:paraId="10F9F76A" w14:textId="77777777" w:rsidTr="00374938">
        <w:trPr>
          <w:trHeight w:val="248"/>
        </w:trPr>
        <w:tc>
          <w:tcPr>
            <w:tcW w:w="1094" w:type="dxa"/>
          </w:tcPr>
          <w:p w14:paraId="07C5A5FB" w14:textId="100489C3" w:rsidR="0080115F" w:rsidRDefault="0080115F" w:rsidP="0080666F">
            <w:pPr>
              <w:pStyle w:val="Tabletext"/>
              <w:jc w:val="center"/>
              <w:rPr>
                <w:rFonts w:cs="Arial"/>
                <w:sz w:val="24"/>
                <w:szCs w:val="24"/>
              </w:rPr>
            </w:pPr>
            <w:r>
              <w:rPr>
                <w:rFonts w:cs="Arial"/>
                <w:sz w:val="24"/>
                <w:szCs w:val="24"/>
              </w:rPr>
              <w:t>1.0</w:t>
            </w:r>
          </w:p>
        </w:tc>
        <w:tc>
          <w:tcPr>
            <w:tcW w:w="1800" w:type="dxa"/>
          </w:tcPr>
          <w:p w14:paraId="447D45B5" w14:textId="1B88A428" w:rsidR="0080115F" w:rsidRDefault="0080115F" w:rsidP="0080666F">
            <w:pPr>
              <w:pStyle w:val="Tabletext"/>
              <w:rPr>
                <w:rFonts w:cs="Arial"/>
                <w:sz w:val="24"/>
                <w:szCs w:val="24"/>
              </w:rPr>
            </w:pPr>
            <w:r>
              <w:rPr>
                <w:rFonts w:cs="Arial"/>
                <w:sz w:val="24"/>
                <w:szCs w:val="24"/>
              </w:rPr>
              <w:t>Zhengwu Lu</w:t>
            </w:r>
          </w:p>
        </w:tc>
        <w:tc>
          <w:tcPr>
            <w:tcW w:w="1260" w:type="dxa"/>
          </w:tcPr>
          <w:p w14:paraId="14E7FB16" w14:textId="6BF58A7A" w:rsidR="0080115F" w:rsidRDefault="0080115F" w:rsidP="0080666F">
            <w:pPr>
              <w:pStyle w:val="Tabletext"/>
              <w:jc w:val="center"/>
              <w:rPr>
                <w:rFonts w:cs="Arial"/>
                <w:sz w:val="24"/>
                <w:szCs w:val="24"/>
              </w:rPr>
            </w:pPr>
            <w:r>
              <w:rPr>
                <w:rFonts w:cs="Arial"/>
                <w:sz w:val="24"/>
                <w:szCs w:val="24"/>
              </w:rPr>
              <w:t>11/22/2016</w:t>
            </w:r>
          </w:p>
        </w:tc>
        <w:tc>
          <w:tcPr>
            <w:tcW w:w="1341" w:type="dxa"/>
          </w:tcPr>
          <w:p w14:paraId="229835AA" w14:textId="77777777" w:rsidR="0080115F" w:rsidRPr="00C36099" w:rsidRDefault="0080115F" w:rsidP="0080666F">
            <w:pPr>
              <w:pStyle w:val="Tabletext"/>
              <w:jc w:val="center"/>
              <w:rPr>
                <w:rFonts w:cs="Arial"/>
                <w:sz w:val="24"/>
                <w:szCs w:val="24"/>
              </w:rPr>
            </w:pPr>
          </w:p>
        </w:tc>
        <w:tc>
          <w:tcPr>
            <w:tcW w:w="999" w:type="dxa"/>
          </w:tcPr>
          <w:p w14:paraId="444F76DA" w14:textId="77777777" w:rsidR="0080115F" w:rsidRPr="00C36099" w:rsidRDefault="0080115F" w:rsidP="0080666F">
            <w:pPr>
              <w:pStyle w:val="Tabletext"/>
              <w:jc w:val="center"/>
              <w:rPr>
                <w:rFonts w:cs="Arial"/>
                <w:sz w:val="24"/>
                <w:szCs w:val="24"/>
              </w:rPr>
            </w:pPr>
          </w:p>
        </w:tc>
        <w:tc>
          <w:tcPr>
            <w:tcW w:w="2808" w:type="dxa"/>
          </w:tcPr>
          <w:p w14:paraId="378F5699" w14:textId="19C0B4CA" w:rsidR="0080115F" w:rsidRDefault="0080115F" w:rsidP="00A134CC">
            <w:pPr>
              <w:pStyle w:val="Tabletext"/>
              <w:rPr>
                <w:rFonts w:cs="Arial"/>
                <w:sz w:val="24"/>
                <w:szCs w:val="24"/>
              </w:rPr>
            </w:pPr>
            <w:r>
              <w:rPr>
                <w:rFonts w:cs="Arial"/>
                <w:sz w:val="24"/>
                <w:szCs w:val="24"/>
              </w:rPr>
              <w:t>Review and revise – overall minor (format, typo, and omission)</w:t>
            </w:r>
          </w:p>
        </w:tc>
      </w:tr>
      <w:tr w:rsidR="008710D4" w:rsidRPr="00C36099" w14:paraId="67ACCD1B" w14:textId="77777777" w:rsidTr="00374938">
        <w:trPr>
          <w:trHeight w:val="248"/>
        </w:trPr>
        <w:tc>
          <w:tcPr>
            <w:tcW w:w="1094" w:type="dxa"/>
          </w:tcPr>
          <w:p w14:paraId="686457D8" w14:textId="338AEB73" w:rsidR="008710D4" w:rsidRDefault="008710D4" w:rsidP="0080666F">
            <w:pPr>
              <w:pStyle w:val="Tabletext"/>
              <w:jc w:val="center"/>
              <w:rPr>
                <w:rFonts w:cs="Arial"/>
                <w:sz w:val="24"/>
                <w:szCs w:val="24"/>
              </w:rPr>
            </w:pPr>
            <w:r>
              <w:rPr>
                <w:rFonts w:cs="Arial"/>
                <w:sz w:val="24"/>
                <w:szCs w:val="24"/>
              </w:rPr>
              <w:t xml:space="preserve">1.0 </w:t>
            </w:r>
          </w:p>
        </w:tc>
        <w:tc>
          <w:tcPr>
            <w:tcW w:w="1800" w:type="dxa"/>
          </w:tcPr>
          <w:p w14:paraId="6C8ADE8B" w14:textId="10B85B67" w:rsidR="008710D4" w:rsidRDefault="008710D4" w:rsidP="0080666F">
            <w:pPr>
              <w:pStyle w:val="Tabletext"/>
              <w:rPr>
                <w:rFonts w:cs="Arial"/>
                <w:sz w:val="24"/>
                <w:szCs w:val="24"/>
              </w:rPr>
            </w:pPr>
            <w:r>
              <w:rPr>
                <w:rFonts w:cs="Arial"/>
                <w:sz w:val="24"/>
                <w:szCs w:val="24"/>
              </w:rPr>
              <w:t>Zhengwu Lu</w:t>
            </w:r>
          </w:p>
        </w:tc>
        <w:tc>
          <w:tcPr>
            <w:tcW w:w="1260" w:type="dxa"/>
          </w:tcPr>
          <w:p w14:paraId="26887BF9" w14:textId="6750557C" w:rsidR="008710D4" w:rsidRDefault="008710D4" w:rsidP="00416302">
            <w:pPr>
              <w:pStyle w:val="Tabletext"/>
              <w:jc w:val="center"/>
              <w:rPr>
                <w:rFonts w:cs="Arial"/>
                <w:sz w:val="24"/>
                <w:szCs w:val="24"/>
              </w:rPr>
            </w:pPr>
            <w:r>
              <w:rPr>
                <w:rFonts w:cs="Arial"/>
                <w:sz w:val="24"/>
                <w:szCs w:val="24"/>
              </w:rPr>
              <w:t>12/</w:t>
            </w:r>
            <w:r w:rsidR="00416302">
              <w:rPr>
                <w:rFonts w:cs="Arial"/>
                <w:sz w:val="24"/>
                <w:szCs w:val="24"/>
              </w:rPr>
              <w:t>12</w:t>
            </w:r>
            <w:r>
              <w:rPr>
                <w:rFonts w:cs="Arial"/>
                <w:sz w:val="24"/>
                <w:szCs w:val="24"/>
              </w:rPr>
              <w:t>/2016</w:t>
            </w:r>
          </w:p>
        </w:tc>
        <w:tc>
          <w:tcPr>
            <w:tcW w:w="1341" w:type="dxa"/>
          </w:tcPr>
          <w:p w14:paraId="5D08D480" w14:textId="77777777" w:rsidR="008710D4" w:rsidRPr="00C36099" w:rsidRDefault="008710D4" w:rsidP="0080666F">
            <w:pPr>
              <w:pStyle w:val="Tabletext"/>
              <w:jc w:val="center"/>
              <w:rPr>
                <w:rFonts w:cs="Arial"/>
                <w:sz w:val="24"/>
                <w:szCs w:val="24"/>
              </w:rPr>
            </w:pPr>
          </w:p>
        </w:tc>
        <w:tc>
          <w:tcPr>
            <w:tcW w:w="999" w:type="dxa"/>
          </w:tcPr>
          <w:p w14:paraId="36CD128F" w14:textId="77777777" w:rsidR="008710D4" w:rsidRPr="00C36099" w:rsidRDefault="008710D4" w:rsidP="0080666F">
            <w:pPr>
              <w:pStyle w:val="Tabletext"/>
              <w:jc w:val="center"/>
              <w:rPr>
                <w:rFonts w:cs="Arial"/>
                <w:sz w:val="24"/>
                <w:szCs w:val="24"/>
              </w:rPr>
            </w:pPr>
          </w:p>
        </w:tc>
        <w:tc>
          <w:tcPr>
            <w:tcW w:w="2808" w:type="dxa"/>
          </w:tcPr>
          <w:p w14:paraId="744DCC8A" w14:textId="62BD2C48" w:rsidR="008710D4" w:rsidRDefault="008710D4" w:rsidP="00A134CC">
            <w:pPr>
              <w:pStyle w:val="Tabletext"/>
              <w:rPr>
                <w:rFonts w:cs="Arial"/>
                <w:sz w:val="24"/>
                <w:szCs w:val="24"/>
              </w:rPr>
            </w:pPr>
            <w:r>
              <w:rPr>
                <w:rFonts w:cs="Arial"/>
                <w:sz w:val="24"/>
                <w:szCs w:val="24"/>
              </w:rPr>
              <w:t>Revise search default implementation on level specification</w:t>
            </w:r>
            <w:r w:rsidR="00416302">
              <w:rPr>
                <w:rFonts w:cs="Arial"/>
                <w:sz w:val="24"/>
                <w:szCs w:val="24"/>
              </w:rPr>
              <w:t>, and remove simple search</w:t>
            </w:r>
          </w:p>
        </w:tc>
      </w:tr>
      <w:tr w:rsidR="000B75E3" w:rsidRPr="00C36099" w14:paraId="4ADB0772" w14:textId="77777777" w:rsidTr="00374938">
        <w:trPr>
          <w:trHeight w:val="248"/>
        </w:trPr>
        <w:tc>
          <w:tcPr>
            <w:tcW w:w="1094" w:type="dxa"/>
          </w:tcPr>
          <w:p w14:paraId="5E01841A" w14:textId="4FB970A9" w:rsidR="000B75E3" w:rsidRDefault="000B75E3" w:rsidP="0080666F">
            <w:pPr>
              <w:pStyle w:val="Tabletext"/>
              <w:jc w:val="center"/>
              <w:rPr>
                <w:rFonts w:cs="Arial"/>
                <w:sz w:val="24"/>
                <w:szCs w:val="24"/>
              </w:rPr>
            </w:pPr>
            <w:r>
              <w:rPr>
                <w:rFonts w:cs="Arial"/>
                <w:sz w:val="24"/>
                <w:szCs w:val="24"/>
              </w:rPr>
              <w:t>1.0</w:t>
            </w:r>
          </w:p>
        </w:tc>
        <w:tc>
          <w:tcPr>
            <w:tcW w:w="1800" w:type="dxa"/>
          </w:tcPr>
          <w:p w14:paraId="7B35B2C2" w14:textId="1823F1D7" w:rsidR="000B75E3" w:rsidRDefault="000B75E3" w:rsidP="0080666F">
            <w:pPr>
              <w:pStyle w:val="Tabletext"/>
              <w:rPr>
                <w:rFonts w:cs="Arial"/>
                <w:sz w:val="24"/>
                <w:szCs w:val="24"/>
              </w:rPr>
            </w:pPr>
            <w:r>
              <w:rPr>
                <w:rFonts w:cs="Arial"/>
                <w:sz w:val="24"/>
                <w:szCs w:val="24"/>
              </w:rPr>
              <w:t>Eran Rosenberg</w:t>
            </w:r>
          </w:p>
        </w:tc>
        <w:tc>
          <w:tcPr>
            <w:tcW w:w="1260" w:type="dxa"/>
          </w:tcPr>
          <w:p w14:paraId="5617AA18" w14:textId="360194E8" w:rsidR="000B75E3" w:rsidRDefault="000B75E3" w:rsidP="00416302">
            <w:pPr>
              <w:pStyle w:val="Tabletext"/>
              <w:jc w:val="center"/>
              <w:rPr>
                <w:rFonts w:cs="Arial"/>
                <w:sz w:val="24"/>
                <w:szCs w:val="24"/>
              </w:rPr>
            </w:pPr>
            <w:r>
              <w:rPr>
                <w:rFonts w:cs="Arial"/>
                <w:sz w:val="24"/>
                <w:szCs w:val="24"/>
              </w:rPr>
              <w:t>12/15/2016</w:t>
            </w:r>
          </w:p>
        </w:tc>
        <w:tc>
          <w:tcPr>
            <w:tcW w:w="1341" w:type="dxa"/>
          </w:tcPr>
          <w:p w14:paraId="64E55107" w14:textId="77777777" w:rsidR="000B75E3" w:rsidRPr="00C36099" w:rsidRDefault="000B75E3" w:rsidP="0080666F">
            <w:pPr>
              <w:pStyle w:val="Tabletext"/>
              <w:jc w:val="center"/>
              <w:rPr>
                <w:rFonts w:cs="Arial"/>
                <w:sz w:val="24"/>
                <w:szCs w:val="24"/>
              </w:rPr>
            </w:pPr>
          </w:p>
        </w:tc>
        <w:tc>
          <w:tcPr>
            <w:tcW w:w="999" w:type="dxa"/>
          </w:tcPr>
          <w:p w14:paraId="4C62727A" w14:textId="77777777" w:rsidR="000B75E3" w:rsidRPr="00C36099" w:rsidRDefault="000B75E3" w:rsidP="0080666F">
            <w:pPr>
              <w:pStyle w:val="Tabletext"/>
              <w:jc w:val="center"/>
              <w:rPr>
                <w:rFonts w:cs="Arial"/>
                <w:sz w:val="24"/>
                <w:szCs w:val="24"/>
              </w:rPr>
            </w:pPr>
          </w:p>
        </w:tc>
        <w:tc>
          <w:tcPr>
            <w:tcW w:w="2808" w:type="dxa"/>
          </w:tcPr>
          <w:p w14:paraId="77CE929A" w14:textId="75BA4CEA" w:rsidR="000B75E3" w:rsidRDefault="000B75E3" w:rsidP="00A134CC">
            <w:pPr>
              <w:pStyle w:val="Tabletext"/>
              <w:rPr>
                <w:rFonts w:cs="Arial"/>
                <w:sz w:val="24"/>
                <w:szCs w:val="24"/>
              </w:rPr>
            </w:pPr>
            <w:r>
              <w:rPr>
                <w:rFonts w:cs="Arial"/>
                <w:sz w:val="24"/>
                <w:szCs w:val="24"/>
              </w:rPr>
              <w:t>Update error messages for search</w:t>
            </w:r>
          </w:p>
        </w:tc>
      </w:tr>
      <w:tr w:rsidR="001523BE" w:rsidRPr="00C36099" w14:paraId="74D20832" w14:textId="77777777" w:rsidTr="00374938">
        <w:trPr>
          <w:trHeight w:val="248"/>
        </w:trPr>
        <w:tc>
          <w:tcPr>
            <w:tcW w:w="1094" w:type="dxa"/>
          </w:tcPr>
          <w:p w14:paraId="2B4F476A" w14:textId="62360B66" w:rsidR="001523BE" w:rsidRDefault="001523BE" w:rsidP="0080666F">
            <w:pPr>
              <w:pStyle w:val="Tabletext"/>
              <w:jc w:val="center"/>
              <w:rPr>
                <w:rFonts w:cs="Arial"/>
                <w:sz w:val="24"/>
                <w:szCs w:val="24"/>
              </w:rPr>
            </w:pPr>
            <w:r>
              <w:rPr>
                <w:rFonts w:cs="Arial"/>
                <w:sz w:val="24"/>
                <w:szCs w:val="24"/>
              </w:rPr>
              <w:t>1.0</w:t>
            </w:r>
          </w:p>
        </w:tc>
        <w:tc>
          <w:tcPr>
            <w:tcW w:w="1800" w:type="dxa"/>
          </w:tcPr>
          <w:p w14:paraId="1B736914" w14:textId="147B6AD6" w:rsidR="001523BE" w:rsidRDefault="001523BE" w:rsidP="0080666F">
            <w:pPr>
              <w:pStyle w:val="Tabletext"/>
              <w:rPr>
                <w:rFonts w:cs="Arial"/>
                <w:sz w:val="24"/>
                <w:szCs w:val="24"/>
              </w:rPr>
            </w:pPr>
            <w:r>
              <w:rPr>
                <w:rFonts w:cs="Arial"/>
                <w:sz w:val="24"/>
                <w:szCs w:val="24"/>
              </w:rPr>
              <w:t>Prasad Konka</w:t>
            </w:r>
          </w:p>
        </w:tc>
        <w:tc>
          <w:tcPr>
            <w:tcW w:w="1260" w:type="dxa"/>
          </w:tcPr>
          <w:p w14:paraId="3592E741" w14:textId="1E6C17CF" w:rsidR="001523BE" w:rsidRDefault="001523BE" w:rsidP="00416302">
            <w:pPr>
              <w:pStyle w:val="Tabletext"/>
              <w:jc w:val="center"/>
              <w:rPr>
                <w:rFonts w:cs="Arial"/>
                <w:sz w:val="24"/>
                <w:szCs w:val="24"/>
              </w:rPr>
            </w:pPr>
            <w:r>
              <w:rPr>
                <w:rFonts w:cs="Arial"/>
                <w:sz w:val="24"/>
                <w:szCs w:val="24"/>
              </w:rPr>
              <w:t>12/19/2016</w:t>
            </w:r>
          </w:p>
        </w:tc>
        <w:tc>
          <w:tcPr>
            <w:tcW w:w="1341" w:type="dxa"/>
          </w:tcPr>
          <w:p w14:paraId="5FBE6AEC" w14:textId="77777777" w:rsidR="001523BE" w:rsidRPr="00C36099" w:rsidRDefault="001523BE" w:rsidP="0080666F">
            <w:pPr>
              <w:pStyle w:val="Tabletext"/>
              <w:jc w:val="center"/>
              <w:rPr>
                <w:rFonts w:cs="Arial"/>
                <w:sz w:val="24"/>
                <w:szCs w:val="24"/>
              </w:rPr>
            </w:pPr>
          </w:p>
        </w:tc>
        <w:tc>
          <w:tcPr>
            <w:tcW w:w="999" w:type="dxa"/>
          </w:tcPr>
          <w:p w14:paraId="2718D66C" w14:textId="77777777" w:rsidR="001523BE" w:rsidRPr="00C36099" w:rsidRDefault="001523BE" w:rsidP="0080666F">
            <w:pPr>
              <w:pStyle w:val="Tabletext"/>
              <w:jc w:val="center"/>
              <w:rPr>
                <w:rFonts w:cs="Arial"/>
                <w:sz w:val="24"/>
                <w:szCs w:val="24"/>
              </w:rPr>
            </w:pPr>
          </w:p>
        </w:tc>
        <w:tc>
          <w:tcPr>
            <w:tcW w:w="2808" w:type="dxa"/>
          </w:tcPr>
          <w:p w14:paraId="7EE6BC48" w14:textId="6B18168E" w:rsidR="001523BE" w:rsidRDefault="001523BE" w:rsidP="00A134CC">
            <w:pPr>
              <w:pStyle w:val="Tabletext"/>
              <w:rPr>
                <w:rFonts w:cs="Arial"/>
                <w:sz w:val="24"/>
                <w:szCs w:val="24"/>
              </w:rPr>
            </w:pPr>
            <w:r>
              <w:rPr>
                <w:rFonts w:cs="Arial"/>
                <w:sz w:val="24"/>
                <w:szCs w:val="24"/>
              </w:rPr>
              <w:t>Removed hpc-server from path. Updated WADL schema.</w:t>
            </w:r>
          </w:p>
        </w:tc>
      </w:tr>
      <w:tr w:rsidR="003A1769" w:rsidRPr="00C36099" w14:paraId="7A857B1D" w14:textId="77777777" w:rsidTr="00374938">
        <w:trPr>
          <w:trHeight w:val="248"/>
        </w:trPr>
        <w:tc>
          <w:tcPr>
            <w:tcW w:w="1094" w:type="dxa"/>
          </w:tcPr>
          <w:p w14:paraId="2E96D8A1" w14:textId="6DD0EFC2" w:rsidR="003A1769" w:rsidRDefault="003A1769" w:rsidP="0080666F">
            <w:pPr>
              <w:pStyle w:val="Tabletext"/>
              <w:jc w:val="center"/>
              <w:rPr>
                <w:rFonts w:cs="Arial"/>
                <w:sz w:val="24"/>
                <w:szCs w:val="24"/>
              </w:rPr>
            </w:pPr>
            <w:r>
              <w:rPr>
                <w:rFonts w:cs="Arial"/>
                <w:sz w:val="24"/>
                <w:szCs w:val="24"/>
              </w:rPr>
              <w:t>1.0</w:t>
            </w:r>
          </w:p>
        </w:tc>
        <w:tc>
          <w:tcPr>
            <w:tcW w:w="1800" w:type="dxa"/>
          </w:tcPr>
          <w:p w14:paraId="6C015A59" w14:textId="038AD8CC" w:rsidR="003A1769" w:rsidRDefault="003A1769" w:rsidP="0080666F">
            <w:pPr>
              <w:pStyle w:val="Tabletext"/>
              <w:rPr>
                <w:rFonts w:cs="Arial"/>
                <w:sz w:val="24"/>
                <w:szCs w:val="24"/>
              </w:rPr>
            </w:pPr>
            <w:r>
              <w:rPr>
                <w:rFonts w:cs="Arial"/>
                <w:sz w:val="24"/>
                <w:szCs w:val="24"/>
              </w:rPr>
              <w:t>Eran Rosenberg</w:t>
            </w:r>
          </w:p>
        </w:tc>
        <w:tc>
          <w:tcPr>
            <w:tcW w:w="1260" w:type="dxa"/>
          </w:tcPr>
          <w:p w14:paraId="0AF3FB93" w14:textId="00ABAC35" w:rsidR="003A1769" w:rsidRDefault="003A1769" w:rsidP="00416302">
            <w:pPr>
              <w:pStyle w:val="Tabletext"/>
              <w:jc w:val="center"/>
              <w:rPr>
                <w:rFonts w:cs="Arial"/>
                <w:sz w:val="24"/>
                <w:szCs w:val="24"/>
              </w:rPr>
            </w:pPr>
            <w:r>
              <w:rPr>
                <w:rFonts w:cs="Arial"/>
                <w:sz w:val="24"/>
                <w:szCs w:val="24"/>
              </w:rPr>
              <w:t>1/8/2017</w:t>
            </w:r>
          </w:p>
        </w:tc>
        <w:tc>
          <w:tcPr>
            <w:tcW w:w="1341" w:type="dxa"/>
          </w:tcPr>
          <w:p w14:paraId="4D06F7F7" w14:textId="77777777" w:rsidR="003A1769" w:rsidRPr="00C36099" w:rsidRDefault="003A1769" w:rsidP="0080666F">
            <w:pPr>
              <w:pStyle w:val="Tabletext"/>
              <w:jc w:val="center"/>
              <w:rPr>
                <w:rFonts w:cs="Arial"/>
                <w:sz w:val="24"/>
                <w:szCs w:val="24"/>
              </w:rPr>
            </w:pPr>
          </w:p>
        </w:tc>
        <w:tc>
          <w:tcPr>
            <w:tcW w:w="999" w:type="dxa"/>
          </w:tcPr>
          <w:p w14:paraId="1F639619" w14:textId="77777777" w:rsidR="003A1769" w:rsidRPr="00C36099" w:rsidRDefault="003A1769" w:rsidP="0080666F">
            <w:pPr>
              <w:pStyle w:val="Tabletext"/>
              <w:jc w:val="center"/>
              <w:rPr>
                <w:rFonts w:cs="Arial"/>
                <w:sz w:val="24"/>
                <w:szCs w:val="24"/>
              </w:rPr>
            </w:pPr>
          </w:p>
        </w:tc>
        <w:tc>
          <w:tcPr>
            <w:tcW w:w="2808" w:type="dxa"/>
          </w:tcPr>
          <w:p w14:paraId="4A820EFA" w14:textId="54FA132B" w:rsidR="003A1769" w:rsidRDefault="003A1769" w:rsidP="00A134CC">
            <w:pPr>
              <w:pStyle w:val="Tabletext"/>
              <w:rPr>
                <w:rFonts w:cs="Arial"/>
                <w:sz w:val="24"/>
                <w:szCs w:val="24"/>
              </w:rPr>
            </w:pPr>
            <w:r>
              <w:rPr>
                <w:rFonts w:cs="Arial"/>
                <w:sz w:val="24"/>
                <w:szCs w:val="24"/>
              </w:rPr>
              <w:t>Added total count todata search services</w:t>
            </w:r>
          </w:p>
        </w:tc>
      </w:tr>
      <w:tr w:rsidR="00120AEA" w:rsidRPr="00C36099" w14:paraId="5D016124" w14:textId="77777777" w:rsidTr="00374938">
        <w:trPr>
          <w:trHeight w:val="248"/>
        </w:trPr>
        <w:tc>
          <w:tcPr>
            <w:tcW w:w="1094" w:type="dxa"/>
          </w:tcPr>
          <w:p w14:paraId="23FA5C87" w14:textId="18F8831D" w:rsidR="00120AEA" w:rsidRDefault="00120AEA" w:rsidP="0080666F">
            <w:pPr>
              <w:pStyle w:val="Tabletext"/>
              <w:jc w:val="center"/>
              <w:rPr>
                <w:rFonts w:cs="Arial"/>
                <w:sz w:val="24"/>
                <w:szCs w:val="24"/>
              </w:rPr>
            </w:pPr>
            <w:r>
              <w:rPr>
                <w:rFonts w:cs="Arial"/>
                <w:sz w:val="24"/>
                <w:szCs w:val="24"/>
              </w:rPr>
              <w:lastRenderedPageBreak/>
              <w:t>1.0</w:t>
            </w:r>
          </w:p>
        </w:tc>
        <w:tc>
          <w:tcPr>
            <w:tcW w:w="1800" w:type="dxa"/>
          </w:tcPr>
          <w:p w14:paraId="56BC798A" w14:textId="10CAABA1" w:rsidR="00120AEA" w:rsidRDefault="00120AEA" w:rsidP="0080666F">
            <w:pPr>
              <w:pStyle w:val="Tabletext"/>
              <w:rPr>
                <w:rFonts w:cs="Arial"/>
                <w:sz w:val="24"/>
                <w:szCs w:val="24"/>
              </w:rPr>
            </w:pPr>
            <w:r>
              <w:rPr>
                <w:rFonts w:cs="Arial"/>
                <w:sz w:val="24"/>
                <w:szCs w:val="24"/>
              </w:rPr>
              <w:t>Eran Rosenberg</w:t>
            </w:r>
          </w:p>
        </w:tc>
        <w:tc>
          <w:tcPr>
            <w:tcW w:w="1260" w:type="dxa"/>
          </w:tcPr>
          <w:p w14:paraId="178F7C73" w14:textId="4A270CE4" w:rsidR="00120AEA" w:rsidRDefault="00120AEA" w:rsidP="00416302">
            <w:pPr>
              <w:pStyle w:val="Tabletext"/>
              <w:jc w:val="center"/>
              <w:rPr>
                <w:rFonts w:cs="Arial"/>
                <w:sz w:val="24"/>
                <w:szCs w:val="24"/>
              </w:rPr>
            </w:pPr>
            <w:r>
              <w:rPr>
                <w:rFonts w:cs="Arial"/>
                <w:sz w:val="24"/>
                <w:szCs w:val="24"/>
              </w:rPr>
              <w:t>2/7/2017</w:t>
            </w:r>
          </w:p>
        </w:tc>
        <w:tc>
          <w:tcPr>
            <w:tcW w:w="1341" w:type="dxa"/>
          </w:tcPr>
          <w:p w14:paraId="76A60F08" w14:textId="77777777" w:rsidR="00120AEA" w:rsidRPr="00C36099" w:rsidRDefault="00120AEA" w:rsidP="0080666F">
            <w:pPr>
              <w:pStyle w:val="Tabletext"/>
              <w:jc w:val="center"/>
              <w:rPr>
                <w:rFonts w:cs="Arial"/>
                <w:sz w:val="24"/>
                <w:szCs w:val="24"/>
              </w:rPr>
            </w:pPr>
          </w:p>
        </w:tc>
        <w:tc>
          <w:tcPr>
            <w:tcW w:w="999" w:type="dxa"/>
          </w:tcPr>
          <w:p w14:paraId="5B9B9C24" w14:textId="77777777" w:rsidR="00120AEA" w:rsidRPr="00C36099" w:rsidRDefault="00120AEA" w:rsidP="0080666F">
            <w:pPr>
              <w:pStyle w:val="Tabletext"/>
              <w:jc w:val="center"/>
              <w:rPr>
                <w:rFonts w:cs="Arial"/>
                <w:sz w:val="24"/>
                <w:szCs w:val="24"/>
              </w:rPr>
            </w:pPr>
          </w:p>
        </w:tc>
        <w:tc>
          <w:tcPr>
            <w:tcW w:w="2808" w:type="dxa"/>
          </w:tcPr>
          <w:p w14:paraId="7BC20331" w14:textId="572652A8" w:rsidR="00120AEA" w:rsidRDefault="00120AEA" w:rsidP="00A134CC">
            <w:pPr>
              <w:pStyle w:val="Tabletext"/>
              <w:rPr>
                <w:rFonts w:cs="Arial"/>
                <w:sz w:val="24"/>
                <w:szCs w:val="24"/>
              </w:rPr>
            </w:pPr>
            <w:r>
              <w:rPr>
                <w:rFonts w:cs="Arial"/>
                <w:sz w:val="24"/>
                <w:szCs w:val="24"/>
              </w:rPr>
              <w:t>Updated notification subscription API</w:t>
            </w:r>
          </w:p>
        </w:tc>
      </w:tr>
      <w:tr w:rsidR="00922877" w:rsidRPr="00C36099" w14:paraId="7A33801C" w14:textId="77777777" w:rsidTr="00374938">
        <w:trPr>
          <w:trHeight w:val="248"/>
        </w:trPr>
        <w:tc>
          <w:tcPr>
            <w:tcW w:w="1094" w:type="dxa"/>
          </w:tcPr>
          <w:p w14:paraId="58832ABC" w14:textId="24C6BA3E" w:rsidR="00922877" w:rsidRDefault="00922877" w:rsidP="0080666F">
            <w:pPr>
              <w:pStyle w:val="Tabletext"/>
              <w:jc w:val="center"/>
              <w:rPr>
                <w:rFonts w:cs="Arial"/>
                <w:sz w:val="24"/>
                <w:szCs w:val="24"/>
              </w:rPr>
            </w:pPr>
            <w:r>
              <w:rPr>
                <w:rFonts w:cs="Arial"/>
                <w:sz w:val="24"/>
                <w:szCs w:val="24"/>
              </w:rPr>
              <w:t>1.0</w:t>
            </w:r>
          </w:p>
        </w:tc>
        <w:tc>
          <w:tcPr>
            <w:tcW w:w="1800" w:type="dxa"/>
          </w:tcPr>
          <w:p w14:paraId="3B0B4391" w14:textId="76E3B0F7" w:rsidR="00922877" w:rsidRDefault="00922877" w:rsidP="0080666F">
            <w:pPr>
              <w:pStyle w:val="Tabletext"/>
              <w:rPr>
                <w:rFonts w:cs="Arial"/>
                <w:sz w:val="24"/>
                <w:szCs w:val="24"/>
              </w:rPr>
            </w:pPr>
            <w:r>
              <w:rPr>
                <w:rFonts w:cs="Arial"/>
                <w:sz w:val="24"/>
                <w:szCs w:val="24"/>
              </w:rPr>
              <w:t>Eran Rosenberg</w:t>
            </w:r>
          </w:p>
        </w:tc>
        <w:tc>
          <w:tcPr>
            <w:tcW w:w="1260" w:type="dxa"/>
          </w:tcPr>
          <w:p w14:paraId="3A2BE047" w14:textId="1808E8C5" w:rsidR="00922877" w:rsidRDefault="00922877" w:rsidP="00416302">
            <w:pPr>
              <w:pStyle w:val="Tabletext"/>
              <w:jc w:val="center"/>
              <w:rPr>
                <w:rFonts w:cs="Arial"/>
                <w:sz w:val="24"/>
                <w:szCs w:val="24"/>
              </w:rPr>
            </w:pPr>
            <w:r>
              <w:rPr>
                <w:rFonts w:cs="Arial"/>
                <w:sz w:val="24"/>
                <w:szCs w:val="24"/>
              </w:rPr>
              <w:t>2/7/2017</w:t>
            </w:r>
          </w:p>
        </w:tc>
        <w:tc>
          <w:tcPr>
            <w:tcW w:w="1341" w:type="dxa"/>
          </w:tcPr>
          <w:p w14:paraId="4047CC06" w14:textId="77777777" w:rsidR="00922877" w:rsidRPr="00C36099" w:rsidRDefault="00922877" w:rsidP="0080666F">
            <w:pPr>
              <w:pStyle w:val="Tabletext"/>
              <w:jc w:val="center"/>
              <w:rPr>
                <w:rFonts w:cs="Arial"/>
                <w:sz w:val="24"/>
                <w:szCs w:val="24"/>
              </w:rPr>
            </w:pPr>
          </w:p>
        </w:tc>
        <w:tc>
          <w:tcPr>
            <w:tcW w:w="999" w:type="dxa"/>
          </w:tcPr>
          <w:p w14:paraId="1D6ADFEB" w14:textId="77777777" w:rsidR="00922877" w:rsidRPr="00C36099" w:rsidRDefault="00922877" w:rsidP="0080666F">
            <w:pPr>
              <w:pStyle w:val="Tabletext"/>
              <w:jc w:val="center"/>
              <w:rPr>
                <w:rFonts w:cs="Arial"/>
                <w:sz w:val="24"/>
                <w:szCs w:val="24"/>
              </w:rPr>
            </w:pPr>
          </w:p>
        </w:tc>
        <w:tc>
          <w:tcPr>
            <w:tcW w:w="2808" w:type="dxa"/>
          </w:tcPr>
          <w:p w14:paraId="281CF6C4" w14:textId="28D69CEB" w:rsidR="00922877" w:rsidRDefault="00922877" w:rsidP="00A134CC">
            <w:pPr>
              <w:pStyle w:val="Tabletext"/>
              <w:rPr>
                <w:rFonts w:cs="Arial"/>
                <w:sz w:val="24"/>
                <w:szCs w:val="24"/>
              </w:rPr>
            </w:pPr>
            <w:r>
              <w:rPr>
                <w:rFonts w:cs="Arial"/>
                <w:sz w:val="24"/>
                <w:szCs w:val="24"/>
              </w:rPr>
              <w:t>Updated named query Add/Update/Get API</w:t>
            </w:r>
          </w:p>
        </w:tc>
      </w:tr>
      <w:tr w:rsidR="00881302" w:rsidRPr="00C36099" w14:paraId="0C1CA5D1" w14:textId="77777777" w:rsidTr="00374938">
        <w:trPr>
          <w:trHeight w:val="248"/>
        </w:trPr>
        <w:tc>
          <w:tcPr>
            <w:tcW w:w="1094" w:type="dxa"/>
          </w:tcPr>
          <w:p w14:paraId="7940BFFA" w14:textId="4212058A" w:rsidR="00881302" w:rsidRDefault="00881302" w:rsidP="0080666F">
            <w:pPr>
              <w:pStyle w:val="Tabletext"/>
              <w:jc w:val="center"/>
              <w:rPr>
                <w:rFonts w:cs="Arial"/>
                <w:sz w:val="24"/>
                <w:szCs w:val="24"/>
              </w:rPr>
            </w:pPr>
            <w:r>
              <w:rPr>
                <w:rFonts w:cs="Arial"/>
                <w:sz w:val="24"/>
                <w:szCs w:val="24"/>
              </w:rPr>
              <w:t>1.0</w:t>
            </w:r>
          </w:p>
        </w:tc>
        <w:tc>
          <w:tcPr>
            <w:tcW w:w="1800" w:type="dxa"/>
          </w:tcPr>
          <w:p w14:paraId="4411D1EE" w14:textId="486B44F7" w:rsidR="00881302" w:rsidRDefault="00881302" w:rsidP="0080666F">
            <w:pPr>
              <w:pStyle w:val="Tabletext"/>
              <w:rPr>
                <w:rFonts w:cs="Arial"/>
                <w:sz w:val="24"/>
                <w:szCs w:val="24"/>
              </w:rPr>
            </w:pPr>
            <w:r>
              <w:rPr>
                <w:rFonts w:cs="Arial"/>
                <w:sz w:val="24"/>
                <w:szCs w:val="24"/>
              </w:rPr>
              <w:t>Eran Rosenberg</w:t>
            </w:r>
          </w:p>
        </w:tc>
        <w:tc>
          <w:tcPr>
            <w:tcW w:w="1260" w:type="dxa"/>
          </w:tcPr>
          <w:p w14:paraId="7AAF77E4" w14:textId="56419CA8" w:rsidR="00881302" w:rsidRDefault="00881302" w:rsidP="00416302">
            <w:pPr>
              <w:pStyle w:val="Tabletext"/>
              <w:jc w:val="center"/>
              <w:rPr>
                <w:rFonts w:cs="Arial"/>
                <w:sz w:val="24"/>
                <w:szCs w:val="24"/>
              </w:rPr>
            </w:pPr>
            <w:r>
              <w:rPr>
                <w:rFonts w:cs="Arial"/>
                <w:sz w:val="24"/>
                <w:szCs w:val="24"/>
              </w:rPr>
              <w:t>3/15/2017</w:t>
            </w:r>
          </w:p>
        </w:tc>
        <w:tc>
          <w:tcPr>
            <w:tcW w:w="1341" w:type="dxa"/>
          </w:tcPr>
          <w:p w14:paraId="38975D44" w14:textId="77777777" w:rsidR="00881302" w:rsidRPr="00C36099" w:rsidRDefault="00881302" w:rsidP="0080666F">
            <w:pPr>
              <w:pStyle w:val="Tabletext"/>
              <w:jc w:val="center"/>
              <w:rPr>
                <w:rFonts w:cs="Arial"/>
                <w:sz w:val="24"/>
                <w:szCs w:val="24"/>
              </w:rPr>
            </w:pPr>
          </w:p>
        </w:tc>
        <w:tc>
          <w:tcPr>
            <w:tcW w:w="999" w:type="dxa"/>
          </w:tcPr>
          <w:p w14:paraId="21E1C1DC" w14:textId="77777777" w:rsidR="00881302" w:rsidRPr="00C36099" w:rsidRDefault="00881302" w:rsidP="0080666F">
            <w:pPr>
              <w:pStyle w:val="Tabletext"/>
              <w:jc w:val="center"/>
              <w:rPr>
                <w:rFonts w:cs="Arial"/>
                <w:sz w:val="24"/>
                <w:szCs w:val="24"/>
              </w:rPr>
            </w:pPr>
          </w:p>
        </w:tc>
        <w:tc>
          <w:tcPr>
            <w:tcW w:w="2808" w:type="dxa"/>
          </w:tcPr>
          <w:p w14:paraId="6CD6EBB0" w14:textId="2E23CC92" w:rsidR="00881302" w:rsidRDefault="00881302" w:rsidP="00A134CC">
            <w:pPr>
              <w:pStyle w:val="Tabletext"/>
              <w:rPr>
                <w:rFonts w:cs="Arial"/>
                <w:sz w:val="24"/>
                <w:szCs w:val="24"/>
              </w:rPr>
            </w:pPr>
            <w:r>
              <w:rPr>
                <w:rFonts w:cs="Arial"/>
                <w:sz w:val="24"/>
                <w:szCs w:val="24"/>
              </w:rPr>
              <w:t xml:space="preserve">Update collection registration w/ parent folders </w:t>
            </w:r>
          </w:p>
        </w:tc>
      </w:tr>
      <w:tr w:rsidR="001B7414" w:rsidRPr="00C36099" w14:paraId="188AED83" w14:textId="77777777" w:rsidTr="00374938">
        <w:trPr>
          <w:trHeight w:val="248"/>
        </w:trPr>
        <w:tc>
          <w:tcPr>
            <w:tcW w:w="1094" w:type="dxa"/>
          </w:tcPr>
          <w:p w14:paraId="5DD9D3BF" w14:textId="24C67E1A" w:rsidR="001B7414" w:rsidRDefault="001B7414" w:rsidP="0080666F">
            <w:pPr>
              <w:pStyle w:val="Tabletext"/>
              <w:jc w:val="center"/>
              <w:rPr>
                <w:rFonts w:cs="Arial"/>
                <w:sz w:val="24"/>
                <w:szCs w:val="24"/>
              </w:rPr>
            </w:pPr>
            <w:r>
              <w:rPr>
                <w:rFonts w:cs="Arial"/>
                <w:sz w:val="24"/>
                <w:szCs w:val="24"/>
              </w:rPr>
              <w:t>1.0</w:t>
            </w:r>
          </w:p>
        </w:tc>
        <w:tc>
          <w:tcPr>
            <w:tcW w:w="1800" w:type="dxa"/>
          </w:tcPr>
          <w:p w14:paraId="089D379B" w14:textId="6DE0782B" w:rsidR="001B7414" w:rsidRDefault="001B7414" w:rsidP="0080666F">
            <w:pPr>
              <w:pStyle w:val="Tabletext"/>
              <w:rPr>
                <w:rFonts w:cs="Arial"/>
                <w:sz w:val="24"/>
                <w:szCs w:val="24"/>
              </w:rPr>
            </w:pPr>
            <w:r>
              <w:rPr>
                <w:rFonts w:cs="Arial"/>
                <w:sz w:val="24"/>
                <w:szCs w:val="24"/>
              </w:rPr>
              <w:t>Eran Rosenberg</w:t>
            </w:r>
          </w:p>
        </w:tc>
        <w:tc>
          <w:tcPr>
            <w:tcW w:w="1260" w:type="dxa"/>
          </w:tcPr>
          <w:p w14:paraId="126AFA65" w14:textId="576F09D3" w:rsidR="001B7414" w:rsidRDefault="001B7414" w:rsidP="00416302">
            <w:pPr>
              <w:pStyle w:val="Tabletext"/>
              <w:jc w:val="center"/>
              <w:rPr>
                <w:rFonts w:cs="Arial"/>
                <w:sz w:val="24"/>
                <w:szCs w:val="24"/>
              </w:rPr>
            </w:pPr>
            <w:r>
              <w:rPr>
                <w:rFonts w:cs="Arial"/>
                <w:sz w:val="24"/>
                <w:szCs w:val="24"/>
              </w:rPr>
              <w:t>3/21/2017</w:t>
            </w:r>
          </w:p>
        </w:tc>
        <w:tc>
          <w:tcPr>
            <w:tcW w:w="1341" w:type="dxa"/>
          </w:tcPr>
          <w:p w14:paraId="2D14BA4D" w14:textId="77777777" w:rsidR="001B7414" w:rsidRPr="00C36099" w:rsidRDefault="001B7414" w:rsidP="0080666F">
            <w:pPr>
              <w:pStyle w:val="Tabletext"/>
              <w:jc w:val="center"/>
              <w:rPr>
                <w:rFonts w:cs="Arial"/>
                <w:sz w:val="24"/>
                <w:szCs w:val="24"/>
              </w:rPr>
            </w:pPr>
          </w:p>
        </w:tc>
        <w:tc>
          <w:tcPr>
            <w:tcW w:w="999" w:type="dxa"/>
          </w:tcPr>
          <w:p w14:paraId="0F3BEC00" w14:textId="77777777" w:rsidR="001B7414" w:rsidRPr="00C36099" w:rsidRDefault="001B7414" w:rsidP="0080666F">
            <w:pPr>
              <w:pStyle w:val="Tabletext"/>
              <w:jc w:val="center"/>
              <w:rPr>
                <w:rFonts w:cs="Arial"/>
                <w:sz w:val="24"/>
                <w:szCs w:val="24"/>
              </w:rPr>
            </w:pPr>
          </w:p>
        </w:tc>
        <w:tc>
          <w:tcPr>
            <w:tcW w:w="2808" w:type="dxa"/>
          </w:tcPr>
          <w:p w14:paraId="08D96F2E" w14:textId="665C13A3" w:rsidR="001B7414" w:rsidRDefault="001B7414" w:rsidP="001043FC">
            <w:pPr>
              <w:pStyle w:val="Tabletext"/>
              <w:rPr>
                <w:rFonts w:cs="Arial"/>
                <w:sz w:val="24"/>
                <w:szCs w:val="24"/>
              </w:rPr>
            </w:pPr>
            <w:r>
              <w:rPr>
                <w:rFonts w:cs="Arial"/>
                <w:sz w:val="24"/>
                <w:szCs w:val="24"/>
              </w:rPr>
              <w:t xml:space="preserve">Updated API for user, </w:t>
            </w:r>
            <w:r w:rsidR="001043FC">
              <w:rPr>
                <w:rFonts w:cs="Arial"/>
                <w:sz w:val="24"/>
                <w:szCs w:val="24"/>
              </w:rPr>
              <w:t xml:space="preserve">and </w:t>
            </w:r>
            <w:r>
              <w:rPr>
                <w:rFonts w:cs="Arial"/>
                <w:sz w:val="24"/>
                <w:szCs w:val="24"/>
              </w:rPr>
              <w:t>group API</w:t>
            </w:r>
          </w:p>
        </w:tc>
      </w:tr>
      <w:tr w:rsidR="00DF4F11" w:rsidRPr="00C36099" w14:paraId="49D309B9" w14:textId="77777777" w:rsidTr="00374938">
        <w:trPr>
          <w:trHeight w:val="248"/>
        </w:trPr>
        <w:tc>
          <w:tcPr>
            <w:tcW w:w="1094" w:type="dxa"/>
          </w:tcPr>
          <w:p w14:paraId="5A211A8D" w14:textId="4028DBF1" w:rsidR="00DF4F11" w:rsidRDefault="00DF4F11" w:rsidP="0080666F">
            <w:pPr>
              <w:pStyle w:val="Tabletext"/>
              <w:jc w:val="center"/>
              <w:rPr>
                <w:rFonts w:cs="Arial"/>
                <w:sz w:val="24"/>
                <w:szCs w:val="24"/>
              </w:rPr>
            </w:pPr>
            <w:r>
              <w:rPr>
                <w:rFonts w:cs="Arial"/>
                <w:sz w:val="24"/>
                <w:szCs w:val="24"/>
              </w:rPr>
              <w:t>1.0</w:t>
            </w:r>
          </w:p>
        </w:tc>
        <w:tc>
          <w:tcPr>
            <w:tcW w:w="1800" w:type="dxa"/>
          </w:tcPr>
          <w:p w14:paraId="43046EA3" w14:textId="7A8A8F4E" w:rsidR="00DF4F11" w:rsidRDefault="00DF4F11" w:rsidP="0080666F">
            <w:pPr>
              <w:pStyle w:val="Tabletext"/>
              <w:rPr>
                <w:rFonts w:cs="Arial"/>
                <w:sz w:val="24"/>
                <w:szCs w:val="24"/>
              </w:rPr>
            </w:pPr>
            <w:r>
              <w:rPr>
                <w:rFonts w:cs="Arial"/>
                <w:sz w:val="24"/>
                <w:szCs w:val="24"/>
              </w:rPr>
              <w:t>Eran Rosenberg</w:t>
            </w:r>
          </w:p>
        </w:tc>
        <w:tc>
          <w:tcPr>
            <w:tcW w:w="1260" w:type="dxa"/>
          </w:tcPr>
          <w:p w14:paraId="1C152DC5" w14:textId="30A88C9D" w:rsidR="00DF4F11" w:rsidRDefault="00DF4F11" w:rsidP="00416302">
            <w:pPr>
              <w:pStyle w:val="Tabletext"/>
              <w:jc w:val="center"/>
              <w:rPr>
                <w:rFonts w:cs="Arial"/>
                <w:sz w:val="24"/>
                <w:szCs w:val="24"/>
              </w:rPr>
            </w:pPr>
            <w:r>
              <w:rPr>
                <w:rFonts w:cs="Arial"/>
                <w:sz w:val="24"/>
                <w:szCs w:val="24"/>
              </w:rPr>
              <w:t>3/22/2017</w:t>
            </w:r>
          </w:p>
        </w:tc>
        <w:tc>
          <w:tcPr>
            <w:tcW w:w="1341" w:type="dxa"/>
          </w:tcPr>
          <w:p w14:paraId="7389AE23" w14:textId="77777777" w:rsidR="00DF4F11" w:rsidRPr="00C36099" w:rsidRDefault="00DF4F11" w:rsidP="0080666F">
            <w:pPr>
              <w:pStyle w:val="Tabletext"/>
              <w:jc w:val="center"/>
              <w:rPr>
                <w:rFonts w:cs="Arial"/>
                <w:sz w:val="24"/>
                <w:szCs w:val="24"/>
              </w:rPr>
            </w:pPr>
          </w:p>
        </w:tc>
        <w:tc>
          <w:tcPr>
            <w:tcW w:w="999" w:type="dxa"/>
          </w:tcPr>
          <w:p w14:paraId="03EA712D" w14:textId="77777777" w:rsidR="00DF4F11" w:rsidRPr="00C36099" w:rsidRDefault="00DF4F11" w:rsidP="0080666F">
            <w:pPr>
              <w:pStyle w:val="Tabletext"/>
              <w:jc w:val="center"/>
              <w:rPr>
                <w:rFonts w:cs="Arial"/>
                <w:sz w:val="24"/>
                <w:szCs w:val="24"/>
              </w:rPr>
            </w:pPr>
          </w:p>
        </w:tc>
        <w:tc>
          <w:tcPr>
            <w:tcW w:w="2808" w:type="dxa"/>
          </w:tcPr>
          <w:p w14:paraId="54047395" w14:textId="4D271E74" w:rsidR="00DF4F11" w:rsidRDefault="00DF4F11" w:rsidP="001043FC">
            <w:pPr>
              <w:pStyle w:val="Tabletext"/>
              <w:rPr>
                <w:rFonts w:cs="Arial"/>
                <w:sz w:val="24"/>
                <w:szCs w:val="24"/>
              </w:rPr>
            </w:pPr>
            <w:r>
              <w:rPr>
                <w:rFonts w:cs="Arial"/>
                <w:sz w:val="24"/>
                <w:szCs w:val="24"/>
              </w:rPr>
              <w:t>Updated Permissions API</w:t>
            </w:r>
          </w:p>
        </w:tc>
      </w:tr>
      <w:tr w:rsidR="00C13904" w:rsidRPr="00C36099" w14:paraId="2CDDCA6B" w14:textId="77777777" w:rsidTr="00374938">
        <w:trPr>
          <w:trHeight w:val="248"/>
        </w:trPr>
        <w:tc>
          <w:tcPr>
            <w:tcW w:w="1094" w:type="dxa"/>
          </w:tcPr>
          <w:p w14:paraId="5EA2F349" w14:textId="53AB423D" w:rsidR="00C13904" w:rsidRDefault="00C13904" w:rsidP="0080666F">
            <w:pPr>
              <w:pStyle w:val="Tabletext"/>
              <w:jc w:val="center"/>
              <w:rPr>
                <w:rFonts w:cs="Arial"/>
                <w:sz w:val="24"/>
                <w:szCs w:val="24"/>
              </w:rPr>
            </w:pPr>
            <w:r>
              <w:rPr>
                <w:rFonts w:cs="Arial"/>
                <w:sz w:val="24"/>
                <w:szCs w:val="24"/>
              </w:rPr>
              <w:t>1.0</w:t>
            </w:r>
          </w:p>
        </w:tc>
        <w:tc>
          <w:tcPr>
            <w:tcW w:w="1800" w:type="dxa"/>
          </w:tcPr>
          <w:p w14:paraId="2C5C2F8E" w14:textId="6C18F00E" w:rsidR="00C13904" w:rsidRDefault="00C13904" w:rsidP="0080666F">
            <w:pPr>
              <w:pStyle w:val="Tabletext"/>
              <w:rPr>
                <w:rFonts w:cs="Arial"/>
                <w:sz w:val="24"/>
                <w:szCs w:val="24"/>
              </w:rPr>
            </w:pPr>
            <w:r>
              <w:rPr>
                <w:rFonts w:cs="Arial"/>
                <w:sz w:val="24"/>
                <w:szCs w:val="24"/>
              </w:rPr>
              <w:t>Eran Rosenberg</w:t>
            </w:r>
          </w:p>
        </w:tc>
        <w:tc>
          <w:tcPr>
            <w:tcW w:w="1260" w:type="dxa"/>
          </w:tcPr>
          <w:p w14:paraId="679933F9" w14:textId="13BE3762" w:rsidR="00C13904" w:rsidRDefault="00C13904" w:rsidP="00416302">
            <w:pPr>
              <w:pStyle w:val="Tabletext"/>
              <w:jc w:val="center"/>
              <w:rPr>
                <w:rFonts w:cs="Arial"/>
                <w:sz w:val="24"/>
                <w:szCs w:val="24"/>
              </w:rPr>
            </w:pPr>
            <w:r>
              <w:rPr>
                <w:rFonts w:cs="Arial"/>
                <w:sz w:val="24"/>
                <w:szCs w:val="24"/>
              </w:rPr>
              <w:t>4/4/2017</w:t>
            </w:r>
          </w:p>
        </w:tc>
        <w:tc>
          <w:tcPr>
            <w:tcW w:w="1341" w:type="dxa"/>
          </w:tcPr>
          <w:p w14:paraId="7B6BCC0B" w14:textId="77777777" w:rsidR="00C13904" w:rsidRPr="00C36099" w:rsidRDefault="00C13904" w:rsidP="0080666F">
            <w:pPr>
              <w:pStyle w:val="Tabletext"/>
              <w:jc w:val="center"/>
              <w:rPr>
                <w:rFonts w:cs="Arial"/>
                <w:sz w:val="24"/>
                <w:szCs w:val="24"/>
              </w:rPr>
            </w:pPr>
          </w:p>
        </w:tc>
        <w:tc>
          <w:tcPr>
            <w:tcW w:w="999" w:type="dxa"/>
          </w:tcPr>
          <w:p w14:paraId="717FB41C" w14:textId="77777777" w:rsidR="00C13904" w:rsidRPr="00C36099" w:rsidRDefault="00C13904" w:rsidP="0080666F">
            <w:pPr>
              <w:pStyle w:val="Tabletext"/>
              <w:jc w:val="center"/>
              <w:rPr>
                <w:rFonts w:cs="Arial"/>
                <w:sz w:val="24"/>
                <w:szCs w:val="24"/>
              </w:rPr>
            </w:pPr>
          </w:p>
        </w:tc>
        <w:tc>
          <w:tcPr>
            <w:tcW w:w="2808" w:type="dxa"/>
          </w:tcPr>
          <w:p w14:paraId="4B2D8896" w14:textId="035F6C78" w:rsidR="00C13904" w:rsidRDefault="00C13904" w:rsidP="001043FC">
            <w:pPr>
              <w:pStyle w:val="Tabletext"/>
              <w:rPr>
                <w:rFonts w:cs="Arial"/>
                <w:sz w:val="24"/>
                <w:szCs w:val="24"/>
              </w:rPr>
            </w:pPr>
            <w:r>
              <w:rPr>
                <w:rFonts w:cs="Arial"/>
                <w:sz w:val="24"/>
                <w:szCs w:val="24"/>
              </w:rPr>
              <w:t>Updated User API</w:t>
            </w:r>
          </w:p>
        </w:tc>
      </w:tr>
      <w:tr w:rsidR="0005141E" w:rsidRPr="00C36099" w14:paraId="6F06FD5E" w14:textId="77777777" w:rsidTr="00374938">
        <w:trPr>
          <w:trHeight w:val="248"/>
        </w:trPr>
        <w:tc>
          <w:tcPr>
            <w:tcW w:w="1094" w:type="dxa"/>
          </w:tcPr>
          <w:p w14:paraId="11195972" w14:textId="7A3303D8" w:rsidR="0005141E" w:rsidRDefault="0005141E" w:rsidP="0080666F">
            <w:pPr>
              <w:pStyle w:val="Tabletext"/>
              <w:jc w:val="center"/>
              <w:rPr>
                <w:rFonts w:cs="Arial"/>
                <w:sz w:val="24"/>
                <w:szCs w:val="24"/>
              </w:rPr>
            </w:pPr>
            <w:r>
              <w:rPr>
                <w:rFonts w:cs="Arial"/>
                <w:sz w:val="24"/>
                <w:szCs w:val="24"/>
              </w:rPr>
              <w:t>1.0</w:t>
            </w:r>
          </w:p>
        </w:tc>
        <w:tc>
          <w:tcPr>
            <w:tcW w:w="1800" w:type="dxa"/>
          </w:tcPr>
          <w:p w14:paraId="148928AF" w14:textId="122769B0" w:rsidR="0005141E" w:rsidRDefault="0005141E" w:rsidP="0080666F">
            <w:pPr>
              <w:pStyle w:val="Tabletext"/>
              <w:rPr>
                <w:rFonts w:cs="Arial"/>
                <w:sz w:val="24"/>
                <w:szCs w:val="24"/>
              </w:rPr>
            </w:pPr>
            <w:r>
              <w:rPr>
                <w:rFonts w:cs="Arial"/>
                <w:sz w:val="24"/>
                <w:szCs w:val="24"/>
              </w:rPr>
              <w:t>Eran Rosenberg</w:t>
            </w:r>
          </w:p>
        </w:tc>
        <w:tc>
          <w:tcPr>
            <w:tcW w:w="1260" w:type="dxa"/>
          </w:tcPr>
          <w:p w14:paraId="6CEA72E0" w14:textId="74049E48" w:rsidR="0005141E" w:rsidRDefault="0005141E" w:rsidP="00416302">
            <w:pPr>
              <w:pStyle w:val="Tabletext"/>
              <w:jc w:val="center"/>
              <w:rPr>
                <w:rFonts w:cs="Arial"/>
                <w:sz w:val="24"/>
                <w:szCs w:val="24"/>
              </w:rPr>
            </w:pPr>
            <w:r>
              <w:rPr>
                <w:rFonts w:cs="Arial"/>
                <w:sz w:val="24"/>
                <w:szCs w:val="24"/>
              </w:rPr>
              <w:t>4/22/2017</w:t>
            </w:r>
          </w:p>
        </w:tc>
        <w:tc>
          <w:tcPr>
            <w:tcW w:w="1341" w:type="dxa"/>
          </w:tcPr>
          <w:p w14:paraId="7945E924" w14:textId="77777777" w:rsidR="0005141E" w:rsidRPr="00C36099" w:rsidRDefault="0005141E" w:rsidP="0080666F">
            <w:pPr>
              <w:pStyle w:val="Tabletext"/>
              <w:jc w:val="center"/>
              <w:rPr>
                <w:rFonts w:cs="Arial"/>
                <w:sz w:val="24"/>
                <w:szCs w:val="24"/>
              </w:rPr>
            </w:pPr>
          </w:p>
        </w:tc>
        <w:tc>
          <w:tcPr>
            <w:tcW w:w="999" w:type="dxa"/>
          </w:tcPr>
          <w:p w14:paraId="0A0E0E55" w14:textId="77777777" w:rsidR="0005141E" w:rsidRPr="00C36099" w:rsidRDefault="0005141E" w:rsidP="0080666F">
            <w:pPr>
              <w:pStyle w:val="Tabletext"/>
              <w:jc w:val="center"/>
              <w:rPr>
                <w:rFonts w:cs="Arial"/>
                <w:sz w:val="24"/>
                <w:szCs w:val="24"/>
              </w:rPr>
            </w:pPr>
          </w:p>
        </w:tc>
        <w:tc>
          <w:tcPr>
            <w:tcW w:w="2808" w:type="dxa"/>
          </w:tcPr>
          <w:p w14:paraId="584876EB" w14:textId="70393168" w:rsidR="0005141E" w:rsidRDefault="0005141E" w:rsidP="001043FC">
            <w:pPr>
              <w:pStyle w:val="Tabletext"/>
              <w:rPr>
                <w:rFonts w:cs="Arial"/>
                <w:sz w:val="24"/>
                <w:szCs w:val="24"/>
              </w:rPr>
            </w:pPr>
            <w:r>
              <w:rPr>
                <w:rFonts w:cs="Arial"/>
                <w:sz w:val="24"/>
                <w:szCs w:val="24"/>
              </w:rPr>
              <w:t>Update for metadata query w/ matching any attribute</w:t>
            </w:r>
          </w:p>
        </w:tc>
      </w:tr>
      <w:tr w:rsidR="00AD73CB" w:rsidRPr="00C36099" w14:paraId="41118213" w14:textId="77777777" w:rsidTr="00374938">
        <w:trPr>
          <w:trHeight w:val="248"/>
        </w:trPr>
        <w:tc>
          <w:tcPr>
            <w:tcW w:w="1094" w:type="dxa"/>
          </w:tcPr>
          <w:p w14:paraId="14DA30C7" w14:textId="57B7F522" w:rsidR="00AD73CB" w:rsidRDefault="00AD73CB" w:rsidP="0080666F">
            <w:pPr>
              <w:pStyle w:val="Tabletext"/>
              <w:jc w:val="center"/>
              <w:rPr>
                <w:rFonts w:cs="Arial"/>
                <w:sz w:val="24"/>
                <w:szCs w:val="24"/>
              </w:rPr>
            </w:pPr>
            <w:r>
              <w:rPr>
                <w:rFonts w:cs="Arial"/>
                <w:sz w:val="24"/>
                <w:szCs w:val="24"/>
              </w:rPr>
              <w:t>1.0</w:t>
            </w:r>
          </w:p>
        </w:tc>
        <w:tc>
          <w:tcPr>
            <w:tcW w:w="1800" w:type="dxa"/>
          </w:tcPr>
          <w:p w14:paraId="118E03A2" w14:textId="159607D0" w:rsidR="00AD73CB" w:rsidRDefault="00AD73CB" w:rsidP="0080666F">
            <w:pPr>
              <w:pStyle w:val="Tabletext"/>
              <w:rPr>
                <w:rFonts w:cs="Arial"/>
                <w:sz w:val="24"/>
                <w:szCs w:val="24"/>
              </w:rPr>
            </w:pPr>
            <w:r>
              <w:rPr>
                <w:rFonts w:cs="Arial"/>
                <w:sz w:val="24"/>
                <w:szCs w:val="24"/>
              </w:rPr>
              <w:t>Eran Rosenberg</w:t>
            </w:r>
          </w:p>
        </w:tc>
        <w:tc>
          <w:tcPr>
            <w:tcW w:w="1260" w:type="dxa"/>
          </w:tcPr>
          <w:p w14:paraId="102E2051" w14:textId="37B66206" w:rsidR="00AD73CB" w:rsidRDefault="00AD73CB" w:rsidP="00416302">
            <w:pPr>
              <w:pStyle w:val="Tabletext"/>
              <w:jc w:val="center"/>
              <w:rPr>
                <w:rFonts w:cs="Arial"/>
                <w:sz w:val="24"/>
                <w:szCs w:val="24"/>
              </w:rPr>
            </w:pPr>
            <w:r>
              <w:rPr>
                <w:rFonts w:cs="Arial"/>
                <w:sz w:val="24"/>
                <w:szCs w:val="24"/>
              </w:rPr>
              <w:t>6/5/2017</w:t>
            </w:r>
          </w:p>
        </w:tc>
        <w:tc>
          <w:tcPr>
            <w:tcW w:w="1341" w:type="dxa"/>
          </w:tcPr>
          <w:p w14:paraId="549A7B52" w14:textId="77777777" w:rsidR="00AD73CB" w:rsidRPr="00C36099" w:rsidRDefault="00AD73CB" w:rsidP="0080666F">
            <w:pPr>
              <w:pStyle w:val="Tabletext"/>
              <w:jc w:val="center"/>
              <w:rPr>
                <w:rFonts w:cs="Arial"/>
                <w:sz w:val="24"/>
                <w:szCs w:val="24"/>
              </w:rPr>
            </w:pPr>
          </w:p>
        </w:tc>
        <w:tc>
          <w:tcPr>
            <w:tcW w:w="999" w:type="dxa"/>
          </w:tcPr>
          <w:p w14:paraId="4579E5F6" w14:textId="77777777" w:rsidR="00AD73CB" w:rsidRPr="00C36099" w:rsidRDefault="00AD73CB" w:rsidP="0080666F">
            <w:pPr>
              <w:pStyle w:val="Tabletext"/>
              <w:jc w:val="center"/>
              <w:rPr>
                <w:rFonts w:cs="Arial"/>
                <w:sz w:val="24"/>
                <w:szCs w:val="24"/>
              </w:rPr>
            </w:pPr>
          </w:p>
        </w:tc>
        <w:tc>
          <w:tcPr>
            <w:tcW w:w="2808" w:type="dxa"/>
          </w:tcPr>
          <w:p w14:paraId="7077DACB" w14:textId="6ADB4124" w:rsidR="00AD73CB" w:rsidRDefault="00AD73CB" w:rsidP="001043FC">
            <w:pPr>
              <w:pStyle w:val="Tabletext"/>
              <w:rPr>
                <w:rFonts w:cs="Arial"/>
                <w:sz w:val="24"/>
                <w:szCs w:val="24"/>
              </w:rPr>
            </w:pPr>
            <w:r>
              <w:rPr>
                <w:rFonts w:cs="Arial"/>
                <w:sz w:val="24"/>
                <w:szCs w:val="24"/>
              </w:rPr>
              <w:t>Added delete data-object section</w:t>
            </w:r>
          </w:p>
        </w:tc>
      </w:tr>
      <w:tr w:rsidR="00ED1992" w:rsidRPr="00C36099" w14:paraId="60C76CD8" w14:textId="77777777" w:rsidTr="00374938">
        <w:trPr>
          <w:trHeight w:val="248"/>
        </w:trPr>
        <w:tc>
          <w:tcPr>
            <w:tcW w:w="1094" w:type="dxa"/>
          </w:tcPr>
          <w:p w14:paraId="66A86FC7" w14:textId="5DA7975F" w:rsidR="00ED1992" w:rsidRDefault="00ED1992" w:rsidP="0080666F">
            <w:pPr>
              <w:pStyle w:val="Tabletext"/>
              <w:jc w:val="center"/>
              <w:rPr>
                <w:rFonts w:cs="Arial"/>
                <w:sz w:val="24"/>
                <w:szCs w:val="24"/>
              </w:rPr>
            </w:pPr>
            <w:r>
              <w:rPr>
                <w:rFonts w:cs="Arial"/>
                <w:sz w:val="24"/>
                <w:szCs w:val="24"/>
              </w:rPr>
              <w:t>1.0</w:t>
            </w:r>
          </w:p>
        </w:tc>
        <w:tc>
          <w:tcPr>
            <w:tcW w:w="1800" w:type="dxa"/>
          </w:tcPr>
          <w:p w14:paraId="66D52079" w14:textId="01670FDA" w:rsidR="00ED1992" w:rsidRDefault="00ED1992" w:rsidP="0080666F">
            <w:pPr>
              <w:pStyle w:val="Tabletext"/>
              <w:rPr>
                <w:rFonts w:cs="Arial"/>
                <w:sz w:val="24"/>
                <w:szCs w:val="24"/>
              </w:rPr>
            </w:pPr>
            <w:r>
              <w:rPr>
                <w:rFonts w:cs="Arial"/>
                <w:sz w:val="24"/>
                <w:szCs w:val="24"/>
              </w:rPr>
              <w:t>Eran Rosenberg</w:t>
            </w:r>
          </w:p>
        </w:tc>
        <w:tc>
          <w:tcPr>
            <w:tcW w:w="1260" w:type="dxa"/>
          </w:tcPr>
          <w:p w14:paraId="194BB37A" w14:textId="69D7C6BB" w:rsidR="00ED1992" w:rsidRDefault="00ED1992" w:rsidP="00416302">
            <w:pPr>
              <w:pStyle w:val="Tabletext"/>
              <w:jc w:val="center"/>
              <w:rPr>
                <w:rFonts w:cs="Arial"/>
                <w:sz w:val="24"/>
                <w:szCs w:val="24"/>
              </w:rPr>
            </w:pPr>
            <w:r>
              <w:rPr>
                <w:rFonts w:cs="Arial"/>
                <w:sz w:val="24"/>
                <w:szCs w:val="24"/>
              </w:rPr>
              <w:t>6/16/2017</w:t>
            </w:r>
          </w:p>
        </w:tc>
        <w:tc>
          <w:tcPr>
            <w:tcW w:w="1341" w:type="dxa"/>
          </w:tcPr>
          <w:p w14:paraId="083109EB" w14:textId="77777777" w:rsidR="00ED1992" w:rsidRPr="00C36099" w:rsidRDefault="00ED1992" w:rsidP="0080666F">
            <w:pPr>
              <w:pStyle w:val="Tabletext"/>
              <w:jc w:val="center"/>
              <w:rPr>
                <w:rFonts w:cs="Arial"/>
                <w:sz w:val="24"/>
                <w:szCs w:val="24"/>
              </w:rPr>
            </w:pPr>
          </w:p>
        </w:tc>
        <w:tc>
          <w:tcPr>
            <w:tcW w:w="999" w:type="dxa"/>
          </w:tcPr>
          <w:p w14:paraId="5C56317E" w14:textId="77777777" w:rsidR="00ED1992" w:rsidRPr="00C36099" w:rsidRDefault="00ED1992" w:rsidP="0080666F">
            <w:pPr>
              <w:pStyle w:val="Tabletext"/>
              <w:jc w:val="center"/>
              <w:rPr>
                <w:rFonts w:cs="Arial"/>
                <w:sz w:val="24"/>
                <w:szCs w:val="24"/>
              </w:rPr>
            </w:pPr>
          </w:p>
        </w:tc>
        <w:tc>
          <w:tcPr>
            <w:tcW w:w="2808" w:type="dxa"/>
          </w:tcPr>
          <w:p w14:paraId="71B5A6A8" w14:textId="15EFD80B" w:rsidR="00ED1992" w:rsidRDefault="00ED1992" w:rsidP="001043FC">
            <w:pPr>
              <w:pStyle w:val="Tabletext"/>
              <w:rPr>
                <w:rFonts w:cs="Arial"/>
                <w:sz w:val="24"/>
                <w:szCs w:val="24"/>
              </w:rPr>
            </w:pPr>
            <w:r>
              <w:rPr>
                <w:rFonts w:cs="Arial"/>
                <w:sz w:val="24"/>
                <w:szCs w:val="24"/>
              </w:rPr>
              <w:t>Add data-model service</w:t>
            </w:r>
          </w:p>
        </w:tc>
      </w:tr>
      <w:tr w:rsidR="006E4EE5" w:rsidRPr="00C36099" w14:paraId="36E09B11" w14:textId="77777777" w:rsidTr="00374938">
        <w:trPr>
          <w:trHeight w:val="248"/>
        </w:trPr>
        <w:tc>
          <w:tcPr>
            <w:tcW w:w="1094" w:type="dxa"/>
          </w:tcPr>
          <w:p w14:paraId="28C8E3E4" w14:textId="61A9B550" w:rsidR="006E4EE5" w:rsidRDefault="006E4EE5" w:rsidP="0080666F">
            <w:pPr>
              <w:pStyle w:val="Tabletext"/>
              <w:jc w:val="center"/>
              <w:rPr>
                <w:rFonts w:cs="Arial"/>
                <w:sz w:val="24"/>
                <w:szCs w:val="24"/>
              </w:rPr>
            </w:pPr>
            <w:r>
              <w:rPr>
                <w:rFonts w:cs="Arial"/>
                <w:sz w:val="24"/>
                <w:szCs w:val="24"/>
              </w:rPr>
              <w:t>1.0</w:t>
            </w:r>
          </w:p>
        </w:tc>
        <w:tc>
          <w:tcPr>
            <w:tcW w:w="1800" w:type="dxa"/>
          </w:tcPr>
          <w:p w14:paraId="3DDB70A7" w14:textId="469DAB9C" w:rsidR="006E4EE5" w:rsidRDefault="006E4EE5" w:rsidP="0080666F">
            <w:pPr>
              <w:pStyle w:val="Tabletext"/>
              <w:rPr>
                <w:rFonts w:cs="Arial"/>
                <w:sz w:val="24"/>
                <w:szCs w:val="24"/>
              </w:rPr>
            </w:pPr>
            <w:r>
              <w:rPr>
                <w:rFonts w:cs="Arial"/>
                <w:sz w:val="24"/>
                <w:szCs w:val="24"/>
              </w:rPr>
              <w:t>Eran Rosenberg</w:t>
            </w:r>
          </w:p>
        </w:tc>
        <w:tc>
          <w:tcPr>
            <w:tcW w:w="1260" w:type="dxa"/>
          </w:tcPr>
          <w:p w14:paraId="267D93CE" w14:textId="29CD4894" w:rsidR="006E4EE5" w:rsidRDefault="006E4EE5" w:rsidP="00416302">
            <w:pPr>
              <w:pStyle w:val="Tabletext"/>
              <w:jc w:val="center"/>
              <w:rPr>
                <w:rFonts w:cs="Arial"/>
                <w:sz w:val="24"/>
                <w:szCs w:val="24"/>
              </w:rPr>
            </w:pPr>
            <w:r>
              <w:rPr>
                <w:rFonts w:cs="Arial"/>
                <w:sz w:val="24"/>
                <w:szCs w:val="24"/>
              </w:rPr>
              <w:t>6/21/2017</w:t>
            </w:r>
          </w:p>
        </w:tc>
        <w:tc>
          <w:tcPr>
            <w:tcW w:w="1341" w:type="dxa"/>
          </w:tcPr>
          <w:p w14:paraId="3A9C1735" w14:textId="77777777" w:rsidR="006E4EE5" w:rsidRPr="00C36099" w:rsidRDefault="006E4EE5" w:rsidP="0080666F">
            <w:pPr>
              <w:pStyle w:val="Tabletext"/>
              <w:jc w:val="center"/>
              <w:rPr>
                <w:rFonts w:cs="Arial"/>
                <w:sz w:val="24"/>
                <w:szCs w:val="24"/>
              </w:rPr>
            </w:pPr>
          </w:p>
        </w:tc>
        <w:tc>
          <w:tcPr>
            <w:tcW w:w="999" w:type="dxa"/>
          </w:tcPr>
          <w:p w14:paraId="11333023" w14:textId="77777777" w:rsidR="006E4EE5" w:rsidRPr="00C36099" w:rsidRDefault="006E4EE5" w:rsidP="0080666F">
            <w:pPr>
              <w:pStyle w:val="Tabletext"/>
              <w:jc w:val="center"/>
              <w:rPr>
                <w:rFonts w:cs="Arial"/>
                <w:sz w:val="24"/>
                <w:szCs w:val="24"/>
              </w:rPr>
            </w:pPr>
          </w:p>
        </w:tc>
        <w:tc>
          <w:tcPr>
            <w:tcW w:w="2808" w:type="dxa"/>
          </w:tcPr>
          <w:p w14:paraId="73CA670F" w14:textId="4366257D" w:rsidR="006E4EE5" w:rsidRDefault="006E4EE5" w:rsidP="001043FC">
            <w:pPr>
              <w:pStyle w:val="Tabletext"/>
              <w:rPr>
                <w:rFonts w:cs="Arial"/>
                <w:sz w:val="24"/>
                <w:szCs w:val="24"/>
              </w:rPr>
            </w:pPr>
            <w:r>
              <w:rPr>
                <w:rFonts w:cs="Arial"/>
                <w:sz w:val="24"/>
                <w:szCs w:val="24"/>
              </w:rPr>
              <w:t>Add bookmark services</w:t>
            </w:r>
          </w:p>
        </w:tc>
      </w:tr>
    </w:tbl>
    <w:p w14:paraId="13198F1B" w14:textId="77777777" w:rsidR="00E74C97" w:rsidRPr="00C36099" w:rsidRDefault="00D34EC0" w:rsidP="00E74C97">
      <w:pPr>
        <w:spacing w:before="180" w:after="120"/>
        <w:ind w:left="0"/>
        <w:jc w:val="center"/>
        <w:rPr>
          <w:rFonts w:ascii="Arial" w:hAnsi="Arial" w:cs="Arial"/>
        </w:rPr>
      </w:pPr>
      <w:r w:rsidRPr="0008259B">
        <w:rPr>
          <w:rFonts w:ascii="Arial" w:hAnsi="Arial" w:cs="Arial"/>
        </w:rPr>
        <w:br w:type="page"/>
      </w:r>
      <w:r w:rsidR="00E74C97" w:rsidRPr="00C36099">
        <w:rPr>
          <w:rFonts w:ascii="Arial" w:hAnsi="Arial" w:cs="Arial"/>
        </w:rPr>
        <w:lastRenderedPageBreak/>
        <w:t xml:space="preserve"> </w:t>
      </w:r>
    </w:p>
    <w:p w14:paraId="0A902080" w14:textId="707B5DB1" w:rsidR="00D31D5B" w:rsidRPr="00C36099" w:rsidRDefault="00D31D5B">
      <w:pPr>
        <w:pStyle w:val="Title"/>
        <w:rPr>
          <w:rFonts w:ascii="Arial" w:hAnsi="Arial" w:cs="Arial"/>
          <w:sz w:val="24"/>
        </w:rPr>
      </w:pPr>
      <w:r w:rsidRPr="00C36099">
        <w:rPr>
          <w:rFonts w:ascii="Arial" w:hAnsi="Arial" w:cs="Arial"/>
          <w:sz w:val="24"/>
        </w:rPr>
        <w:t>TABLE OF CONTENTS</w:t>
      </w:r>
    </w:p>
    <w:p w14:paraId="3A699B98" w14:textId="77777777" w:rsidR="0035799F" w:rsidRDefault="00D31D5B">
      <w:pPr>
        <w:pStyle w:val="TOC1"/>
        <w:tabs>
          <w:tab w:val="left" w:pos="420"/>
        </w:tabs>
        <w:rPr>
          <w:rFonts w:asciiTheme="minorHAnsi" w:eastAsiaTheme="minorEastAsia" w:hAnsiTheme="minorHAnsi" w:cstheme="minorBidi"/>
          <w:b w:val="0"/>
          <w:bCs w:val="0"/>
          <w:caps w:val="0"/>
          <w:szCs w:val="24"/>
          <w:lang w:eastAsia="ja-JP"/>
        </w:rPr>
      </w:pPr>
      <w:r w:rsidRPr="00C36099">
        <w:rPr>
          <w:rFonts w:ascii="Arial" w:hAnsi="Arial" w:cs="Arial"/>
          <w:caps w:val="0"/>
          <w:szCs w:val="24"/>
        </w:rPr>
        <w:fldChar w:fldCharType="begin"/>
      </w:r>
      <w:r w:rsidRPr="00C36099">
        <w:rPr>
          <w:rFonts w:ascii="Arial" w:hAnsi="Arial" w:cs="Arial"/>
          <w:caps w:val="0"/>
          <w:szCs w:val="24"/>
        </w:rPr>
        <w:instrText xml:space="preserve"> TOC \o "2-3" \h \z \t "Heading 1,1,PageTitle,5,Appendix,4" </w:instrText>
      </w:r>
      <w:r w:rsidRPr="00C36099">
        <w:rPr>
          <w:rFonts w:ascii="Arial" w:hAnsi="Arial" w:cs="Arial"/>
          <w:caps w:val="0"/>
          <w:szCs w:val="24"/>
        </w:rPr>
        <w:fldChar w:fldCharType="separate"/>
      </w:r>
      <w:r w:rsidR="0035799F">
        <w:t>1.</w:t>
      </w:r>
      <w:r w:rsidR="0035799F">
        <w:rPr>
          <w:rFonts w:asciiTheme="minorHAnsi" w:eastAsiaTheme="minorEastAsia" w:hAnsiTheme="minorHAnsi" w:cstheme="minorBidi"/>
          <w:b w:val="0"/>
          <w:bCs w:val="0"/>
          <w:caps w:val="0"/>
          <w:szCs w:val="24"/>
          <w:lang w:eastAsia="ja-JP"/>
        </w:rPr>
        <w:tab/>
      </w:r>
      <w:r w:rsidR="0035799F">
        <w:t>Purpose</w:t>
      </w:r>
      <w:r w:rsidR="0035799F">
        <w:tab/>
      </w:r>
      <w:r w:rsidR="0035799F">
        <w:fldChar w:fldCharType="begin"/>
      </w:r>
      <w:r w:rsidR="0035799F">
        <w:instrText xml:space="preserve"> PAGEREF _Toc359660673 \h </w:instrText>
      </w:r>
      <w:r w:rsidR="0035799F">
        <w:fldChar w:fldCharType="separate"/>
      </w:r>
      <w:r w:rsidR="0035799F">
        <w:t>6</w:t>
      </w:r>
      <w:r w:rsidR="0035799F">
        <w:fldChar w:fldCharType="end"/>
      </w:r>
    </w:p>
    <w:p w14:paraId="0082DCE1"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2.</w:t>
      </w:r>
      <w:r>
        <w:rPr>
          <w:rFonts w:asciiTheme="minorHAnsi" w:eastAsiaTheme="minorEastAsia" w:hAnsiTheme="minorHAnsi" w:cstheme="minorBidi"/>
          <w:b w:val="0"/>
          <w:bCs w:val="0"/>
          <w:caps w:val="0"/>
          <w:szCs w:val="24"/>
          <w:lang w:eastAsia="ja-JP"/>
        </w:rPr>
        <w:tab/>
      </w:r>
      <w:r>
        <w:t>Introduction</w:t>
      </w:r>
      <w:r>
        <w:tab/>
      </w:r>
      <w:r>
        <w:fldChar w:fldCharType="begin"/>
      </w:r>
      <w:r>
        <w:instrText xml:space="preserve"> PAGEREF _Toc359660674 \h </w:instrText>
      </w:r>
      <w:r>
        <w:fldChar w:fldCharType="separate"/>
      </w:r>
      <w:r>
        <w:t>6</w:t>
      </w:r>
      <w:r>
        <w:fldChar w:fldCharType="end"/>
      </w:r>
    </w:p>
    <w:p w14:paraId="3760623B" w14:textId="77777777" w:rsidR="0035799F" w:rsidRDefault="0035799F">
      <w:pPr>
        <w:pStyle w:val="TOC2"/>
        <w:tabs>
          <w:tab w:val="left" w:pos="1200"/>
        </w:tabs>
        <w:rPr>
          <w:rFonts w:asciiTheme="minorHAnsi" w:eastAsiaTheme="minorEastAsia" w:hAnsiTheme="minorHAnsi" w:cstheme="minorBidi"/>
          <w:lang w:eastAsia="ja-JP"/>
        </w:rPr>
      </w:pPr>
      <w:r>
        <w:t>2.1.</w:t>
      </w:r>
      <w:r>
        <w:rPr>
          <w:rFonts w:asciiTheme="minorHAnsi" w:eastAsiaTheme="minorEastAsia" w:hAnsiTheme="minorHAnsi" w:cstheme="minorBidi"/>
          <w:lang w:eastAsia="ja-JP"/>
        </w:rPr>
        <w:tab/>
      </w:r>
      <w:r>
        <w:t>What is HPC DME?</w:t>
      </w:r>
      <w:r>
        <w:tab/>
      </w:r>
      <w:r>
        <w:fldChar w:fldCharType="begin"/>
      </w:r>
      <w:r>
        <w:instrText xml:space="preserve"> PAGEREF _Toc359660675 \h </w:instrText>
      </w:r>
      <w:r>
        <w:fldChar w:fldCharType="separate"/>
      </w:r>
      <w:r>
        <w:t>6</w:t>
      </w:r>
      <w:r>
        <w:fldChar w:fldCharType="end"/>
      </w:r>
    </w:p>
    <w:p w14:paraId="07A537A5" w14:textId="77777777" w:rsidR="0035799F" w:rsidRDefault="0035799F">
      <w:pPr>
        <w:pStyle w:val="TOC2"/>
        <w:tabs>
          <w:tab w:val="left" w:pos="1200"/>
        </w:tabs>
        <w:rPr>
          <w:rFonts w:asciiTheme="minorHAnsi" w:eastAsiaTheme="minorEastAsia" w:hAnsiTheme="minorHAnsi" w:cstheme="minorBidi"/>
          <w:lang w:eastAsia="ja-JP"/>
        </w:rPr>
      </w:pPr>
      <w:r>
        <w:t>2.2.</w:t>
      </w:r>
      <w:r>
        <w:rPr>
          <w:rFonts w:asciiTheme="minorHAnsi" w:eastAsiaTheme="minorEastAsia" w:hAnsiTheme="minorHAnsi" w:cstheme="minorBidi"/>
          <w:lang w:eastAsia="ja-JP"/>
        </w:rPr>
        <w:tab/>
      </w:r>
      <w:r>
        <w:t>Intended Users</w:t>
      </w:r>
      <w:r>
        <w:tab/>
      </w:r>
      <w:r>
        <w:fldChar w:fldCharType="begin"/>
      </w:r>
      <w:r>
        <w:instrText xml:space="preserve"> PAGEREF _Toc359660676 \h </w:instrText>
      </w:r>
      <w:r>
        <w:fldChar w:fldCharType="separate"/>
      </w:r>
      <w:r>
        <w:t>6</w:t>
      </w:r>
      <w:r>
        <w:fldChar w:fldCharType="end"/>
      </w:r>
    </w:p>
    <w:p w14:paraId="68547B72" w14:textId="77777777" w:rsidR="0035799F" w:rsidRDefault="0035799F">
      <w:pPr>
        <w:pStyle w:val="TOC2"/>
        <w:tabs>
          <w:tab w:val="left" w:pos="1200"/>
        </w:tabs>
        <w:rPr>
          <w:rFonts w:asciiTheme="minorHAnsi" w:eastAsiaTheme="minorEastAsia" w:hAnsiTheme="minorHAnsi" w:cstheme="minorBidi"/>
          <w:lang w:eastAsia="ja-JP"/>
        </w:rPr>
      </w:pPr>
      <w:r>
        <w:t>2.3.</w:t>
      </w:r>
      <w:r>
        <w:rPr>
          <w:rFonts w:asciiTheme="minorHAnsi" w:eastAsiaTheme="minorEastAsia" w:hAnsiTheme="minorHAnsi" w:cstheme="minorBidi"/>
          <w:lang w:eastAsia="ja-JP"/>
        </w:rPr>
        <w:tab/>
      </w:r>
      <w:r>
        <w:t>HPC DME URL</w:t>
      </w:r>
      <w:r>
        <w:tab/>
      </w:r>
      <w:r>
        <w:fldChar w:fldCharType="begin"/>
      </w:r>
      <w:r>
        <w:instrText xml:space="preserve"> PAGEREF _Toc359660677 \h </w:instrText>
      </w:r>
      <w:r>
        <w:fldChar w:fldCharType="separate"/>
      </w:r>
      <w:r>
        <w:t>7</w:t>
      </w:r>
      <w:r>
        <w:fldChar w:fldCharType="end"/>
      </w:r>
    </w:p>
    <w:p w14:paraId="0C10C1B3"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3.</w:t>
      </w:r>
      <w:r>
        <w:rPr>
          <w:rFonts w:asciiTheme="minorHAnsi" w:eastAsiaTheme="minorEastAsia" w:hAnsiTheme="minorHAnsi" w:cstheme="minorBidi"/>
          <w:b w:val="0"/>
          <w:bCs w:val="0"/>
          <w:caps w:val="0"/>
          <w:szCs w:val="24"/>
          <w:lang w:eastAsia="ja-JP"/>
        </w:rPr>
        <w:tab/>
      </w:r>
      <w:r>
        <w:t>Pre-Requisites</w:t>
      </w:r>
      <w:r>
        <w:tab/>
      </w:r>
      <w:r>
        <w:fldChar w:fldCharType="begin"/>
      </w:r>
      <w:r>
        <w:instrText xml:space="preserve"> PAGEREF _Toc359660678 \h </w:instrText>
      </w:r>
      <w:r>
        <w:fldChar w:fldCharType="separate"/>
      </w:r>
      <w:r>
        <w:t>7</w:t>
      </w:r>
      <w:r>
        <w:fldChar w:fldCharType="end"/>
      </w:r>
    </w:p>
    <w:p w14:paraId="79E3981C" w14:textId="77777777" w:rsidR="0035799F" w:rsidRDefault="0035799F">
      <w:pPr>
        <w:pStyle w:val="TOC2"/>
        <w:tabs>
          <w:tab w:val="left" w:pos="1200"/>
        </w:tabs>
        <w:rPr>
          <w:rFonts w:asciiTheme="minorHAnsi" w:eastAsiaTheme="minorEastAsia" w:hAnsiTheme="minorHAnsi" w:cstheme="minorBidi"/>
          <w:lang w:eastAsia="ja-JP"/>
        </w:rPr>
      </w:pPr>
      <w:r>
        <w:t>3.1.</w:t>
      </w:r>
      <w:r>
        <w:rPr>
          <w:rFonts w:asciiTheme="minorHAnsi" w:eastAsiaTheme="minorEastAsia" w:hAnsiTheme="minorHAnsi" w:cstheme="minorBidi"/>
          <w:lang w:eastAsia="ja-JP"/>
        </w:rPr>
        <w:tab/>
      </w:r>
      <w:r>
        <w:t>Share data with HPC DME Service account</w:t>
      </w:r>
      <w:r>
        <w:tab/>
      </w:r>
      <w:r>
        <w:fldChar w:fldCharType="begin"/>
      </w:r>
      <w:r>
        <w:instrText xml:space="preserve"> PAGEREF _Toc359660679 \h </w:instrText>
      </w:r>
      <w:r>
        <w:fldChar w:fldCharType="separate"/>
      </w:r>
      <w:r>
        <w:t>7</w:t>
      </w:r>
      <w:r>
        <w:fldChar w:fldCharType="end"/>
      </w:r>
    </w:p>
    <w:p w14:paraId="2B4F713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4.</w:t>
      </w:r>
      <w:r>
        <w:rPr>
          <w:rFonts w:asciiTheme="minorHAnsi" w:eastAsiaTheme="minorEastAsia" w:hAnsiTheme="minorHAnsi" w:cstheme="minorBidi"/>
          <w:b w:val="0"/>
          <w:bCs w:val="0"/>
          <w:caps w:val="0"/>
          <w:szCs w:val="24"/>
          <w:lang w:eastAsia="ja-JP"/>
        </w:rPr>
        <w:tab/>
      </w:r>
      <w:r>
        <w:t>HPC DME Overwiew</w:t>
      </w:r>
      <w:r>
        <w:tab/>
      </w:r>
      <w:r>
        <w:fldChar w:fldCharType="begin"/>
      </w:r>
      <w:r>
        <w:instrText xml:space="preserve"> PAGEREF _Toc359660680 \h </w:instrText>
      </w:r>
      <w:r>
        <w:fldChar w:fldCharType="separate"/>
      </w:r>
      <w:r>
        <w:t>7</w:t>
      </w:r>
      <w:r>
        <w:fldChar w:fldCharType="end"/>
      </w:r>
    </w:p>
    <w:p w14:paraId="21B64AEE" w14:textId="77777777" w:rsidR="0035799F" w:rsidRDefault="0035799F">
      <w:pPr>
        <w:pStyle w:val="TOC2"/>
        <w:tabs>
          <w:tab w:val="left" w:pos="1200"/>
        </w:tabs>
        <w:rPr>
          <w:rFonts w:asciiTheme="minorHAnsi" w:eastAsiaTheme="minorEastAsia" w:hAnsiTheme="minorHAnsi" w:cstheme="minorBidi"/>
          <w:lang w:eastAsia="ja-JP"/>
        </w:rPr>
      </w:pPr>
      <w:r>
        <w:t>4.1</w:t>
      </w:r>
      <w:r>
        <w:rPr>
          <w:rFonts w:asciiTheme="minorHAnsi" w:eastAsiaTheme="minorEastAsia" w:hAnsiTheme="minorHAnsi" w:cstheme="minorBidi"/>
          <w:lang w:eastAsia="ja-JP"/>
        </w:rPr>
        <w:tab/>
      </w:r>
      <w:r>
        <w:t>Data Management</w:t>
      </w:r>
      <w:r>
        <w:tab/>
      </w:r>
      <w:r>
        <w:fldChar w:fldCharType="begin"/>
      </w:r>
      <w:r>
        <w:instrText xml:space="preserve"> PAGEREF _Toc359660681 \h </w:instrText>
      </w:r>
      <w:r>
        <w:fldChar w:fldCharType="separate"/>
      </w:r>
      <w:r>
        <w:t>7</w:t>
      </w:r>
      <w:r>
        <w:fldChar w:fldCharType="end"/>
      </w:r>
    </w:p>
    <w:p w14:paraId="6965560A" w14:textId="77777777" w:rsidR="0035799F" w:rsidRDefault="0035799F">
      <w:pPr>
        <w:pStyle w:val="TOC2"/>
        <w:tabs>
          <w:tab w:val="left" w:pos="1200"/>
        </w:tabs>
        <w:rPr>
          <w:rFonts w:asciiTheme="minorHAnsi" w:eastAsiaTheme="minorEastAsia" w:hAnsiTheme="minorHAnsi" w:cstheme="minorBidi"/>
          <w:lang w:eastAsia="ja-JP"/>
        </w:rPr>
      </w:pPr>
      <w:r>
        <w:t>4.2</w:t>
      </w:r>
      <w:r>
        <w:rPr>
          <w:rFonts w:asciiTheme="minorHAnsi" w:eastAsiaTheme="minorEastAsia" w:hAnsiTheme="minorHAnsi" w:cstheme="minorBidi"/>
          <w:lang w:eastAsia="ja-JP"/>
        </w:rPr>
        <w:tab/>
      </w:r>
      <w:r>
        <w:t>Business Rules and characteristics of Collections</w:t>
      </w:r>
      <w:r>
        <w:tab/>
      </w:r>
      <w:r>
        <w:fldChar w:fldCharType="begin"/>
      </w:r>
      <w:r>
        <w:instrText xml:space="preserve"> PAGEREF _Toc359660682 \h </w:instrText>
      </w:r>
      <w:r>
        <w:fldChar w:fldCharType="separate"/>
      </w:r>
      <w:r>
        <w:t>8</w:t>
      </w:r>
      <w:r>
        <w:fldChar w:fldCharType="end"/>
      </w:r>
    </w:p>
    <w:p w14:paraId="6FA2A5B5" w14:textId="77777777" w:rsidR="0035799F" w:rsidRDefault="0035799F">
      <w:pPr>
        <w:pStyle w:val="TOC2"/>
        <w:tabs>
          <w:tab w:val="left" w:pos="1200"/>
        </w:tabs>
        <w:rPr>
          <w:rFonts w:asciiTheme="minorHAnsi" w:eastAsiaTheme="minorEastAsia" w:hAnsiTheme="minorHAnsi" w:cstheme="minorBidi"/>
          <w:lang w:eastAsia="ja-JP"/>
        </w:rPr>
      </w:pPr>
      <w:r>
        <w:t>4.3</w:t>
      </w:r>
      <w:r>
        <w:rPr>
          <w:rFonts w:asciiTheme="minorHAnsi" w:eastAsiaTheme="minorEastAsia" w:hAnsiTheme="minorHAnsi" w:cstheme="minorBidi"/>
          <w:lang w:eastAsia="ja-JP"/>
        </w:rPr>
        <w:tab/>
      </w:r>
      <w:r>
        <w:t>Business Rules and characteristics of Data objects</w:t>
      </w:r>
      <w:r>
        <w:tab/>
      </w:r>
      <w:r>
        <w:fldChar w:fldCharType="begin"/>
      </w:r>
      <w:r>
        <w:instrText xml:space="preserve"> PAGEREF _Toc359660683 \h </w:instrText>
      </w:r>
      <w:r>
        <w:fldChar w:fldCharType="separate"/>
      </w:r>
      <w:r>
        <w:t>9</w:t>
      </w:r>
      <w:r>
        <w:fldChar w:fldCharType="end"/>
      </w:r>
    </w:p>
    <w:p w14:paraId="4DBBF60E" w14:textId="77777777" w:rsidR="0035799F" w:rsidRDefault="0035799F">
      <w:pPr>
        <w:pStyle w:val="TOC2"/>
        <w:tabs>
          <w:tab w:val="left" w:pos="1200"/>
        </w:tabs>
        <w:rPr>
          <w:rFonts w:asciiTheme="minorHAnsi" w:eastAsiaTheme="minorEastAsia" w:hAnsiTheme="minorHAnsi" w:cstheme="minorBidi"/>
          <w:lang w:eastAsia="ja-JP"/>
        </w:rPr>
      </w:pPr>
      <w:r>
        <w:t>4.4</w:t>
      </w:r>
      <w:r>
        <w:rPr>
          <w:rFonts w:asciiTheme="minorHAnsi" w:eastAsiaTheme="minorEastAsia" w:hAnsiTheme="minorHAnsi" w:cstheme="minorBidi"/>
          <w:lang w:eastAsia="ja-JP"/>
        </w:rPr>
        <w:tab/>
      </w:r>
      <w:r>
        <w:t>Metadata</w:t>
      </w:r>
      <w:r>
        <w:tab/>
      </w:r>
      <w:r>
        <w:fldChar w:fldCharType="begin"/>
      </w:r>
      <w:r>
        <w:instrText xml:space="preserve"> PAGEREF _Toc359660684 \h </w:instrText>
      </w:r>
      <w:r>
        <w:fldChar w:fldCharType="separate"/>
      </w:r>
      <w:r>
        <w:t>9</w:t>
      </w:r>
      <w:r>
        <w:fldChar w:fldCharType="end"/>
      </w:r>
    </w:p>
    <w:p w14:paraId="3EDB671B" w14:textId="77777777" w:rsidR="0035799F" w:rsidRDefault="0035799F">
      <w:pPr>
        <w:pStyle w:val="TOC2"/>
        <w:tabs>
          <w:tab w:val="left" w:pos="1200"/>
        </w:tabs>
        <w:rPr>
          <w:rFonts w:asciiTheme="minorHAnsi" w:eastAsiaTheme="minorEastAsia" w:hAnsiTheme="minorHAnsi" w:cstheme="minorBidi"/>
          <w:lang w:eastAsia="ja-JP"/>
        </w:rPr>
      </w:pPr>
      <w:r>
        <w:t>4.5</w:t>
      </w:r>
      <w:r>
        <w:rPr>
          <w:rFonts w:asciiTheme="minorHAnsi" w:eastAsiaTheme="minorEastAsia" w:hAnsiTheme="minorHAnsi" w:cstheme="minorBidi"/>
          <w:lang w:eastAsia="ja-JP"/>
        </w:rPr>
        <w:tab/>
      </w:r>
      <w:r>
        <w:t>System generated metadata</w:t>
      </w:r>
      <w:r>
        <w:tab/>
      </w:r>
      <w:r>
        <w:fldChar w:fldCharType="begin"/>
      </w:r>
      <w:r>
        <w:instrText xml:space="preserve"> PAGEREF _Toc359660685 \h </w:instrText>
      </w:r>
      <w:r>
        <w:fldChar w:fldCharType="separate"/>
      </w:r>
      <w:r>
        <w:t>15</w:t>
      </w:r>
      <w:r>
        <w:fldChar w:fldCharType="end"/>
      </w:r>
    </w:p>
    <w:p w14:paraId="020F3F7E" w14:textId="77777777" w:rsidR="0035799F" w:rsidRDefault="0035799F">
      <w:pPr>
        <w:pStyle w:val="TOC2"/>
        <w:tabs>
          <w:tab w:val="left" w:pos="1200"/>
        </w:tabs>
        <w:rPr>
          <w:rFonts w:asciiTheme="minorHAnsi" w:eastAsiaTheme="minorEastAsia" w:hAnsiTheme="minorHAnsi" w:cstheme="minorBidi"/>
          <w:lang w:eastAsia="ja-JP"/>
        </w:rPr>
      </w:pPr>
      <w:r>
        <w:t>4.6</w:t>
      </w:r>
      <w:r>
        <w:rPr>
          <w:rFonts w:asciiTheme="minorHAnsi" w:eastAsiaTheme="minorEastAsia" w:hAnsiTheme="minorHAnsi" w:cstheme="minorBidi"/>
          <w:lang w:eastAsia="ja-JP"/>
        </w:rPr>
        <w:tab/>
      </w:r>
      <w:r>
        <w:t>Metadata HIErarchy</w:t>
      </w:r>
      <w:r>
        <w:tab/>
      </w:r>
      <w:r>
        <w:fldChar w:fldCharType="begin"/>
      </w:r>
      <w:r>
        <w:instrText xml:space="preserve"> PAGEREF _Toc359660686 \h </w:instrText>
      </w:r>
      <w:r>
        <w:fldChar w:fldCharType="separate"/>
      </w:r>
      <w:r>
        <w:t>16</w:t>
      </w:r>
      <w:r>
        <w:fldChar w:fldCharType="end"/>
      </w:r>
    </w:p>
    <w:p w14:paraId="1E037F98" w14:textId="77777777" w:rsidR="0035799F" w:rsidRDefault="0035799F">
      <w:pPr>
        <w:pStyle w:val="TOC2"/>
        <w:tabs>
          <w:tab w:val="left" w:pos="1200"/>
        </w:tabs>
        <w:rPr>
          <w:rFonts w:asciiTheme="minorHAnsi" w:eastAsiaTheme="minorEastAsia" w:hAnsiTheme="minorHAnsi" w:cstheme="minorBidi"/>
          <w:lang w:eastAsia="ja-JP"/>
        </w:rPr>
      </w:pPr>
      <w:r>
        <w:t>4.7</w:t>
      </w:r>
      <w:r>
        <w:rPr>
          <w:rFonts w:asciiTheme="minorHAnsi" w:eastAsiaTheme="minorEastAsia" w:hAnsiTheme="minorHAnsi" w:cstheme="minorBidi"/>
          <w:lang w:eastAsia="ja-JP"/>
        </w:rPr>
        <w:tab/>
      </w:r>
      <w:r>
        <w:t>Data transfer</w:t>
      </w:r>
      <w:r>
        <w:tab/>
      </w:r>
      <w:r>
        <w:fldChar w:fldCharType="begin"/>
      </w:r>
      <w:r>
        <w:instrText xml:space="preserve"> PAGEREF _Toc359660687 \h </w:instrText>
      </w:r>
      <w:r>
        <w:fldChar w:fldCharType="separate"/>
      </w:r>
      <w:r>
        <w:t>17</w:t>
      </w:r>
      <w:r>
        <w:fldChar w:fldCharType="end"/>
      </w:r>
    </w:p>
    <w:p w14:paraId="0742B441" w14:textId="77777777" w:rsidR="0035799F" w:rsidRDefault="0035799F">
      <w:pPr>
        <w:pStyle w:val="TOC2"/>
        <w:tabs>
          <w:tab w:val="left" w:pos="1200"/>
        </w:tabs>
        <w:rPr>
          <w:rFonts w:asciiTheme="minorHAnsi" w:eastAsiaTheme="minorEastAsia" w:hAnsiTheme="minorHAnsi" w:cstheme="minorBidi"/>
          <w:lang w:eastAsia="ja-JP"/>
        </w:rPr>
      </w:pPr>
      <w:r>
        <w:t>4.8</w:t>
      </w:r>
      <w:r>
        <w:rPr>
          <w:rFonts w:asciiTheme="minorHAnsi" w:eastAsiaTheme="minorEastAsia" w:hAnsiTheme="minorHAnsi" w:cstheme="minorBidi"/>
          <w:lang w:eastAsia="ja-JP"/>
        </w:rPr>
        <w:tab/>
      </w:r>
      <w:r>
        <w:t>Notifications</w:t>
      </w:r>
      <w:r>
        <w:tab/>
      </w:r>
      <w:r>
        <w:fldChar w:fldCharType="begin"/>
      </w:r>
      <w:r>
        <w:instrText xml:space="preserve"> PAGEREF _Toc359660688 \h </w:instrText>
      </w:r>
      <w:r>
        <w:fldChar w:fldCharType="separate"/>
      </w:r>
      <w:r>
        <w:t>19</w:t>
      </w:r>
      <w:r>
        <w:fldChar w:fldCharType="end"/>
      </w:r>
    </w:p>
    <w:p w14:paraId="2509D76A" w14:textId="77777777" w:rsidR="0035799F" w:rsidRDefault="0035799F">
      <w:pPr>
        <w:pStyle w:val="TOC2"/>
        <w:tabs>
          <w:tab w:val="left" w:pos="1200"/>
        </w:tabs>
        <w:rPr>
          <w:rFonts w:asciiTheme="minorHAnsi" w:eastAsiaTheme="minorEastAsia" w:hAnsiTheme="minorHAnsi" w:cstheme="minorBidi"/>
          <w:lang w:eastAsia="ja-JP"/>
        </w:rPr>
      </w:pPr>
      <w:r>
        <w:t>4.9</w:t>
      </w:r>
      <w:r>
        <w:rPr>
          <w:rFonts w:asciiTheme="minorHAnsi" w:eastAsiaTheme="minorEastAsia" w:hAnsiTheme="minorHAnsi" w:cstheme="minorBidi"/>
          <w:lang w:eastAsia="ja-JP"/>
        </w:rPr>
        <w:tab/>
      </w:r>
      <w:r>
        <w:t>Reports</w:t>
      </w:r>
      <w:r>
        <w:tab/>
      </w:r>
      <w:r>
        <w:fldChar w:fldCharType="begin"/>
      </w:r>
      <w:r>
        <w:instrText xml:space="preserve"> PAGEREF _Toc359660689 \h </w:instrText>
      </w:r>
      <w:r>
        <w:fldChar w:fldCharType="separate"/>
      </w:r>
      <w:r>
        <w:t>20</w:t>
      </w:r>
      <w:r>
        <w:fldChar w:fldCharType="end"/>
      </w:r>
    </w:p>
    <w:p w14:paraId="0599C106" w14:textId="77777777" w:rsidR="0035799F" w:rsidRDefault="0035799F">
      <w:pPr>
        <w:pStyle w:val="TOC2"/>
        <w:tabs>
          <w:tab w:val="left" w:pos="1200"/>
        </w:tabs>
        <w:rPr>
          <w:rFonts w:asciiTheme="minorHAnsi" w:eastAsiaTheme="minorEastAsia" w:hAnsiTheme="minorHAnsi" w:cstheme="minorBidi"/>
          <w:lang w:eastAsia="ja-JP"/>
        </w:rPr>
      </w:pPr>
      <w:r>
        <w:t>4.10</w:t>
      </w:r>
      <w:r>
        <w:rPr>
          <w:rFonts w:asciiTheme="minorHAnsi" w:eastAsiaTheme="minorEastAsia" w:hAnsiTheme="minorHAnsi" w:cstheme="minorBidi"/>
          <w:lang w:eastAsia="ja-JP"/>
        </w:rPr>
        <w:tab/>
      </w:r>
      <w:r>
        <w:t>Background processes</w:t>
      </w:r>
      <w:r>
        <w:tab/>
      </w:r>
      <w:r>
        <w:fldChar w:fldCharType="begin"/>
      </w:r>
      <w:r>
        <w:instrText xml:space="preserve"> PAGEREF _Toc359660690 \h </w:instrText>
      </w:r>
      <w:r>
        <w:fldChar w:fldCharType="separate"/>
      </w:r>
      <w:r>
        <w:t>21</w:t>
      </w:r>
      <w:r>
        <w:fldChar w:fldCharType="end"/>
      </w:r>
    </w:p>
    <w:p w14:paraId="768EA98A"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5.</w:t>
      </w:r>
      <w:r>
        <w:rPr>
          <w:rFonts w:asciiTheme="minorHAnsi" w:eastAsiaTheme="minorEastAsia" w:hAnsiTheme="minorHAnsi" w:cstheme="minorBidi"/>
          <w:b w:val="0"/>
          <w:bCs w:val="0"/>
          <w:caps w:val="0"/>
          <w:szCs w:val="24"/>
          <w:lang w:eastAsia="ja-JP"/>
        </w:rPr>
        <w:tab/>
      </w:r>
      <w:r>
        <w:t>HPC Server API Specification</w:t>
      </w:r>
      <w:r>
        <w:tab/>
      </w:r>
      <w:r>
        <w:fldChar w:fldCharType="begin"/>
      </w:r>
      <w:r>
        <w:instrText xml:space="preserve"> PAGEREF _Toc359660691 \h </w:instrText>
      </w:r>
      <w:r>
        <w:fldChar w:fldCharType="separate"/>
      </w:r>
      <w:r>
        <w:t>21</w:t>
      </w:r>
      <w:r>
        <w:fldChar w:fldCharType="end"/>
      </w:r>
    </w:p>
    <w:p w14:paraId="5A0B1355" w14:textId="77777777" w:rsidR="0035799F" w:rsidRDefault="0035799F">
      <w:pPr>
        <w:pStyle w:val="TOC2"/>
        <w:tabs>
          <w:tab w:val="left" w:pos="1200"/>
        </w:tabs>
        <w:rPr>
          <w:rFonts w:asciiTheme="minorHAnsi" w:eastAsiaTheme="minorEastAsia" w:hAnsiTheme="minorHAnsi" w:cstheme="minorBidi"/>
          <w:lang w:eastAsia="ja-JP"/>
        </w:rPr>
      </w:pPr>
      <w:r>
        <w:t>5.1</w:t>
      </w:r>
      <w:r>
        <w:rPr>
          <w:rFonts w:asciiTheme="minorHAnsi" w:eastAsiaTheme="minorEastAsia" w:hAnsiTheme="minorHAnsi" w:cstheme="minorBidi"/>
          <w:lang w:eastAsia="ja-JP"/>
        </w:rPr>
        <w:tab/>
      </w:r>
      <w:r>
        <w:t>URL Format</w:t>
      </w:r>
      <w:r>
        <w:tab/>
      </w:r>
      <w:r>
        <w:fldChar w:fldCharType="begin"/>
      </w:r>
      <w:r>
        <w:instrText xml:space="preserve"> PAGEREF _Toc359660692 \h </w:instrText>
      </w:r>
      <w:r>
        <w:fldChar w:fldCharType="separate"/>
      </w:r>
      <w:r>
        <w:t>22</w:t>
      </w:r>
      <w:r>
        <w:fldChar w:fldCharType="end"/>
      </w:r>
    </w:p>
    <w:p w14:paraId="75F19BFC" w14:textId="77777777" w:rsidR="0035799F" w:rsidRDefault="0035799F">
      <w:pPr>
        <w:pStyle w:val="TOC2"/>
        <w:tabs>
          <w:tab w:val="left" w:pos="1200"/>
        </w:tabs>
        <w:rPr>
          <w:rFonts w:asciiTheme="minorHAnsi" w:eastAsiaTheme="minorEastAsia" w:hAnsiTheme="minorHAnsi" w:cstheme="minorBidi"/>
          <w:lang w:eastAsia="ja-JP"/>
        </w:rPr>
      </w:pPr>
      <w:r>
        <w:t>5.2</w:t>
      </w:r>
      <w:r>
        <w:rPr>
          <w:rFonts w:asciiTheme="minorHAnsi" w:eastAsiaTheme="minorEastAsia" w:hAnsiTheme="minorHAnsi" w:cstheme="minorBidi"/>
          <w:lang w:eastAsia="ja-JP"/>
        </w:rPr>
        <w:tab/>
      </w:r>
      <w:r>
        <w:t>Security</w:t>
      </w:r>
      <w:r>
        <w:tab/>
      </w:r>
      <w:r>
        <w:fldChar w:fldCharType="begin"/>
      </w:r>
      <w:r>
        <w:instrText xml:space="preserve"> PAGEREF _Toc359660693 \h </w:instrText>
      </w:r>
      <w:r>
        <w:fldChar w:fldCharType="separate"/>
      </w:r>
      <w:r>
        <w:t>22</w:t>
      </w:r>
      <w:r>
        <w:fldChar w:fldCharType="end"/>
      </w:r>
    </w:p>
    <w:p w14:paraId="50FA1944" w14:textId="77777777" w:rsidR="0035799F" w:rsidRDefault="0035799F">
      <w:pPr>
        <w:pStyle w:val="TOC2"/>
        <w:tabs>
          <w:tab w:val="left" w:pos="1200"/>
        </w:tabs>
        <w:rPr>
          <w:rFonts w:asciiTheme="minorHAnsi" w:eastAsiaTheme="minorEastAsia" w:hAnsiTheme="minorHAnsi" w:cstheme="minorBidi"/>
          <w:lang w:eastAsia="ja-JP"/>
        </w:rPr>
      </w:pPr>
      <w:r>
        <w:t>5.3</w:t>
      </w:r>
      <w:r>
        <w:rPr>
          <w:rFonts w:asciiTheme="minorHAnsi" w:eastAsiaTheme="minorEastAsia" w:hAnsiTheme="minorHAnsi" w:cstheme="minorBidi"/>
          <w:lang w:eastAsia="ja-JP"/>
        </w:rPr>
        <w:tab/>
      </w:r>
      <w:r>
        <w:t>STATUS CODES</w:t>
      </w:r>
      <w:r>
        <w:tab/>
      </w:r>
      <w:r>
        <w:fldChar w:fldCharType="begin"/>
      </w:r>
      <w:r>
        <w:instrText xml:space="preserve"> PAGEREF _Toc359660694 \h </w:instrText>
      </w:r>
      <w:r>
        <w:fldChar w:fldCharType="separate"/>
      </w:r>
      <w:r>
        <w:t>22</w:t>
      </w:r>
      <w:r>
        <w:fldChar w:fldCharType="end"/>
      </w:r>
    </w:p>
    <w:p w14:paraId="25A83653" w14:textId="77777777" w:rsidR="0035799F" w:rsidRDefault="0035799F">
      <w:pPr>
        <w:pStyle w:val="TOC2"/>
        <w:tabs>
          <w:tab w:val="left" w:pos="1200"/>
        </w:tabs>
        <w:rPr>
          <w:rFonts w:asciiTheme="minorHAnsi" w:eastAsiaTheme="minorEastAsia" w:hAnsiTheme="minorHAnsi" w:cstheme="minorBidi"/>
          <w:lang w:eastAsia="ja-JP"/>
        </w:rPr>
      </w:pPr>
      <w:r>
        <w:t>5.4</w:t>
      </w:r>
      <w:r>
        <w:rPr>
          <w:rFonts w:asciiTheme="minorHAnsi" w:eastAsiaTheme="minorEastAsia" w:hAnsiTheme="minorHAnsi" w:cstheme="minorBidi"/>
          <w:lang w:eastAsia="ja-JP"/>
        </w:rPr>
        <w:tab/>
      </w:r>
      <w:r>
        <w:t>Using HPC server API</w:t>
      </w:r>
      <w:r>
        <w:tab/>
      </w:r>
      <w:r>
        <w:fldChar w:fldCharType="begin"/>
      </w:r>
      <w:r>
        <w:instrText xml:space="preserve"> PAGEREF _Toc359660695 \h </w:instrText>
      </w:r>
      <w:r>
        <w:fldChar w:fldCharType="separate"/>
      </w:r>
      <w:r>
        <w:t>23</w:t>
      </w:r>
      <w:r>
        <w:fldChar w:fldCharType="end"/>
      </w:r>
    </w:p>
    <w:p w14:paraId="4138C1DA" w14:textId="77777777" w:rsidR="0035799F" w:rsidRDefault="0035799F">
      <w:pPr>
        <w:pStyle w:val="TOC2"/>
        <w:tabs>
          <w:tab w:val="left" w:pos="1200"/>
        </w:tabs>
        <w:rPr>
          <w:rFonts w:asciiTheme="minorHAnsi" w:eastAsiaTheme="minorEastAsia" w:hAnsiTheme="minorHAnsi" w:cstheme="minorBidi"/>
          <w:lang w:eastAsia="ja-JP"/>
        </w:rPr>
      </w:pPr>
      <w:r>
        <w:t>5.5</w:t>
      </w:r>
      <w:r>
        <w:rPr>
          <w:rFonts w:asciiTheme="minorHAnsi" w:eastAsiaTheme="minorEastAsia" w:hAnsiTheme="minorHAnsi" w:cstheme="minorBidi"/>
          <w:lang w:eastAsia="ja-JP"/>
        </w:rPr>
        <w:tab/>
      </w:r>
      <w:r>
        <w:t>Enroll User</w:t>
      </w:r>
      <w:r>
        <w:tab/>
      </w:r>
      <w:r>
        <w:fldChar w:fldCharType="begin"/>
      </w:r>
      <w:r>
        <w:instrText xml:space="preserve"> PAGEREF _Toc359660696 \h </w:instrText>
      </w:r>
      <w:r>
        <w:fldChar w:fldCharType="separate"/>
      </w:r>
      <w:r>
        <w:t>23</w:t>
      </w:r>
      <w:r>
        <w:fldChar w:fldCharType="end"/>
      </w:r>
    </w:p>
    <w:p w14:paraId="3971AEC6" w14:textId="77777777" w:rsidR="0035799F" w:rsidRDefault="0035799F">
      <w:pPr>
        <w:pStyle w:val="TOC2"/>
        <w:tabs>
          <w:tab w:val="left" w:pos="1200"/>
        </w:tabs>
        <w:rPr>
          <w:rFonts w:asciiTheme="minorHAnsi" w:eastAsiaTheme="minorEastAsia" w:hAnsiTheme="minorHAnsi" w:cstheme="minorBidi"/>
          <w:lang w:eastAsia="ja-JP"/>
        </w:rPr>
      </w:pPr>
      <w:r>
        <w:t>5.6</w:t>
      </w:r>
      <w:r>
        <w:rPr>
          <w:rFonts w:asciiTheme="minorHAnsi" w:eastAsiaTheme="minorEastAsia" w:hAnsiTheme="minorHAnsi" w:cstheme="minorBidi"/>
          <w:lang w:eastAsia="ja-JP"/>
        </w:rPr>
        <w:tab/>
      </w:r>
      <w:r>
        <w:t>Get User</w:t>
      </w:r>
      <w:r>
        <w:tab/>
      </w:r>
      <w:r>
        <w:fldChar w:fldCharType="begin"/>
      </w:r>
      <w:r>
        <w:instrText xml:space="preserve"> PAGEREF _Toc359660697 \h </w:instrText>
      </w:r>
      <w:r>
        <w:fldChar w:fldCharType="separate"/>
      </w:r>
      <w:r>
        <w:t>25</w:t>
      </w:r>
      <w:r>
        <w:fldChar w:fldCharType="end"/>
      </w:r>
    </w:p>
    <w:p w14:paraId="594AAEF4" w14:textId="77777777" w:rsidR="0035799F" w:rsidRDefault="0035799F">
      <w:pPr>
        <w:pStyle w:val="TOC2"/>
        <w:tabs>
          <w:tab w:val="left" w:pos="1200"/>
        </w:tabs>
        <w:rPr>
          <w:rFonts w:asciiTheme="minorHAnsi" w:eastAsiaTheme="minorEastAsia" w:hAnsiTheme="minorHAnsi" w:cstheme="minorBidi"/>
          <w:lang w:eastAsia="ja-JP"/>
        </w:rPr>
      </w:pPr>
      <w:r>
        <w:t>5.7</w:t>
      </w:r>
      <w:r>
        <w:rPr>
          <w:rFonts w:asciiTheme="minorHAnsi" w:eastAsiaTheme="minorEastAsia" w:hAnsiTheme="minorHAnsi" w:cstheme="minorBidi"/>
          <w:lang w:eastAsia="ja-JP"/>
        </w:rPr>
        <w:tab/>
      </w:r>
      <w:r>
        <w:t>Update User</w:t>
      </w:r>
      <w:r>
        <w:tab/>
      </w:r>
      <w:r>
        <w:fldChar w:fldCharType="begin"/>
      </w:r>
      <w:r>
        <w:instrText xml:space="preserve"> PAGEREF _Toc359660698 \h </w:instrText>
      </w:r>
      <w:r>
        <w:fldChar w:fldCharType="separate"/>
      </w:r>
      <w:r>
        <w:t>27</w:t>
      </w:r>
      <w:r>
        <w:fldChar w:fldCharType="end"/>
      </w:r>
    </w:p>
    <w:p w14:paraId="2126BC5B" w14:textId="77777777" w:rsidR="0035799F" w:rsidRDefault="0035799F">
      <w:pPr>
        <w:pStyle w:val="TOC2"/>
        <w:tabs>
          <w:tab w:val="left" w:pos="1200"/>
        </w:tabs>
        <w:rPr>
          <w:rFonts w:asciiTheme="minorHAnsi" w:eastAsiaTheme="minorEastAsia" w:hAnsiTheme="minorHAnsi" w:cstheme="minorBidi"/>
          <w:lang w:eastAsia="ja-JP"/>
        </w:rPr>
      </w:pPr>
      <w:r>
        <w:t>5.8</w:t>
      </w:r>
      <w:r>
        <w:rPr>
          <w:rFonts w:asciiTheme="minorHAnsi" w:eastAsiaTheme="minorEastAsia" w:hAnsiTheme="minorHAnsi" w:cstheme="minorBidi"/>
          <w:lang w:eastAsia="ja-JP"/>
        </w:rPr>
        <w:tab/>
      </w:r>
      <w:r>
        <w:t>Search Active Users</w:t>
      </w:r>
      <w:r>
        <w:tab/>
      </w:r>
      <w:r>
        <w:fldChar w:fldCharType="begin"/>
      </w:r>
      <w:r>
        <w:instrText xml:space="preserve"> PAGEREF _Toc359660699 \h </w:instrText>
      </w:r>
      <w:r>
        <w:fldChar w:fldCharType="separate"/>
      </w:r>
      <w:r>
        <w:t>29</w:t>
      </w:r>
      <w:r>
        <w:fldChar w:fldCharType="end"/>
      </w:r>
    </w:p>
    <w:p w14:paraId="6614B03F" w14:textId="77777777" w:rsidR="0035799F" w:rsidRDefault="0035799F">
      <w:pPr>
        <w:pStyle w:val="TOC2"/>
        <w:tabs>
          <w:tab w:val="left" w:pos="1200"/>
        </w:tabs>
        <w:rPr>
          <w:rFonts w:asciiTheme="minorHAnsi" w:eastAsiaTheme="minorEastAsia" w:hAnsiTheme="minorHAnsi" w:cstheme="minorBidi"/>
          <w:lang w:eastAsia="ja-JP"/>
        </w:rPr>
      </w:pPr>
      <w:r>
        <w:t>5.9</w:t>
      </w:r>
      <w:r>
        <w:rPr>
          <w:rFonts w:asciiTheme="minorHAnsi" w:eastAsiaTheme="minorEastAsia" w:hAnsiTheme="minorHAnsi" w:cstheme="minorBidi"/>
          <w:lang w:eastAsia="ja-JP"/>
        </w:rPr>
        <w:tab/>
      </w:r>
      <w:r>
        <w:t>Search All Users</w:t>
      </w:r>
      <w:r>
        <w:tab/>
      </w:r>
      <w:r>
        <w:fldChar w:fldCharType="begin"/>
      </w:r>
      <w:r>
        <w:instrText xml:space="preserve"> PAGEREF _Toc359660700 \h </w:instrText>
      </w:r>
      <w:r>
        <w:fldChar w:fldCharType="separate"/>
      </w:r>
      <w:r>
        <w:t>30</w:t>
      </w:r>
      <w:r>
        <w:fldChar w:fldCharType="end"/>
      </w:r>
    </w:p>
    <w:p w14:paraId="42BA3BC6" w14:textId="77777777" w:rsidR="0035799F" w:rsidRDefault="0035799F">
      <w:pPr>
        <w:pStyle w:val="TOC2"/>
        <w:tabs>
          <w:tab w:val="left" w:pos="1200"/>
        </w:tabs>
        <w:rPr>
          <w:rFonts w:asciiTheme="minorHAnsi" w:eastAsiaTheme="minorEastAsia" w:hAnsiTheme="minorHAnsi" w:cstheme="minorBidi"/>
          <w:lang w:eastAsia="ja-JP"/>
        </w:rPr>
      </w:pPr>
      <w:r>
        <w:t>5.10</w:t>
      </w:r>
      <w:r>
        <w:rPr>
          <w:rFonts w:asciiTheme="minorHAnsi" w:eastAsiaTheme="minorEastAsia" w:hAnsiTheme="minorHAnsi" w:cstheme="minorBidi"/>
          <w:lang w:eastAsia="ja-JP"/>
        </w:rPr>
        <w:tab/>
      </w:r>
      <w:r>
        <w:t>Create Group</w:t>
      </w:r>
      <w:r>
        <w:tab/>
      </w:r>
      <w:r>
        <w:fldChar w:fldCharType="begin"/>
      </w:r>
      <w:r>
        <w:instrText xml:space="preserve"> PAGEREF _Toc359660701 \h </w:instrText>
      </w:r>
      <w:r>
        <w:fldChar w:fldCharType="separate"/>
      </w:r>
      <w:r>
        <w:t>31</w:t>
      </w:r>
      <w:r>
        <w:fldChar w:fldCharType="end"/>
      </w:r>
    </w:p>
    <w:p w14:paraId="7D94016E" w14:textId="77777777" w:rsidR="0035799F" w:rsidRDefault="0035799F">
      <w:pPr>
        <w:pStyle w:val="TOC2"/>
        <w:tabs>
          <w:tab w:val="left" w:pos="1200"/>
        </w:tabs>
        <w:rPr>
          <w:rFonts w:asciiTheme="minorHAnsi" w:eastAsiaTheme="minorEastAsia" w:hAnsiTheme="minorHAnsi" w:cstheme="minorBidi"/>
          <w:lang w:eastAsia="ja-JP"/>
        </w:rPr>
      </w:pPr>
      <w:r>
        <w:t>5.11</w:t>
      </w:r>
      <w:r>
        <w:rPr>
          <w:rFonts w:asciiTheme="minorHAnsi" w:eastAsiaTheme="minorEastAsia" w:hAnsiTheme="minorHAnsi" w:cstheme="minorBidi"/>
          <w:lang w:eastAsia="ja-JP"/>
        </w:rPr>
        <w:tab/>
      </w:r>
      <w:r>
        <w:t>Get Group</w:t>
      </w:r>
      <w:r>
        <w:tab/>
      </w:r>
      <w:r>
        <w:fldChar w:fldCharType="begin"/>
      </w:r>
      <w:r>
        <w:instrText xml:space="preserve"> PAGEREF _Toc359660702 \h </w:instrText>
      </w:r>
      <w:r>
        <w:fldChar w:fldCharType="separate"/>
      </w:r>
      <w:r>
        <w:t>33</w:t>
      </w:r>
      <w:r>
        <w:fldChar w:fldCharType="end"/>
      </w:r>
    </w:p>
    <w:p w14:paraId="3207C562" w14:textId="77777777" w:rsidR="0035799F" w:rsidRDefault="0035799F">
      <w:pPr>
        <w:pStyle w:val="TOC2"/>
        <w:tabs>
          <w:tab w:val="left" w:pos="1200"/>
        </w:tabs>
        <w:rPr>
          <w:rFonts w:asciiTheme="minorHAnsi" w:eastAsiaTheme="minorEastAsia" w:hAnsiTheme="minorHAnsi" w:cstheme="minorBidi"/>
          <w:lang w:eastAsia="ja-JP"/>
        </w:rPr>
      </w:pPr>
      <w:r>
        <w:t>5.12</w:t>
      </w:r>
      <w:r>
        <w:rPr>
          <w:rFonts w:asciiTheme="minorHAnsi" w:eastAsiaTheme="minorEastAsia" w:hAnsiTheme="minorHAnsi" w:cstheme="minorBidi"/>
          <w:lang w:eastAsia="ja-JP"/>
        </w:rPr>
        <w:tab/>
      </w:r>
      <w:r>
        <w:t>Update Group</w:t>
      </w:r>
      <w:r>
        <w:tab/>
      </w:r>
      <w:r>
        <w:fldChar w:fldCharType="begin"/>
      </w:r>
      <w:r>
        <w:instrText xml:space="preserve"> PAGEREF _Toc359660703 \h </w:instrText>
      </w:r>
      <w:r>
        <w:fldChar w:fldCharType="separate"/>
      </w:r>
      <w:r>
        <w:t>34</w:t>
      </w:r>
      <w:r>
        <w:fldChar w:fldCharType="end"/>
      </w:r>
    </w:p>
    <w:p w14:paraId="6F2C1425" w14:textId="77777777" w:rsidR="0035799F" w:rsidRDefault="0035799F">
      <w:pPr>
        <w:pStyle w:val="TOC2"/>
        <w:tabs>
          <w:tab w:val="left" w:pos="1200"/>
        </w:tabs>
        <w:rPr>
          <w:rFonts w:asciiTheme="minorHAnsi" w:eastAsiaTheme="minorEastAsia" w:hAnsiTheme="minorHAnsi" w:cstheme="minorBidi"/>
          <w:lang w:eastAsia="ja-JP"/>
        </w:rPr>
      </w:pPr>
      <w:r>
        <w:t>5.13</w:t>
      </w:r>
      <w:r>
        <w:rPr>
          <w:rFonts w:asciiTheme="minorHAnsi" w:eastAsiaTheme="minorEastAsia" w:hAnsiTheme="minorHAnsi" w:cstheme="minorBidi"/>
          <w:lang w:eastAsia="ja-JP"/>
        </w:rPr>
        <w:tab/>
      </w:r>
      <w:r>
        <w:t>Search Groups</w:t>
      </w:r>
      <w:r>
        <w:tab/>
      </w:r>
      <w:r>
        <w:fldChar w:fldCharType="begin"/>
      </w:r>
      <w:r>
        <w:instrText xml:space="preserve"> PAGEREF _Toc359660704 \h </w:instrText>
      </w:r>
      <w:r>
        <w:fldChar w:fldCharType="separate"/>
      </w:r>
      <w:r>
        <w:t>35</w:t>
      </w:r>
      <w:r>
        <w:fldChar w:fldCharType="end"/>
      </w:r>
    </w:p>
    <w:p w14:paraId="090DBD97" w14:textId="77777777" w:rsidR="0035799F" w:rsidRDefault="0035799F">
      <w:pPr>
        <w:pStyle w:val="TOC2"/>
        <w:tabs>
          <w:tab w:val="left" w:pos="1200"/>
        </w:tabs>
        <w:rPr>
          <w:rFonts w:asciiTheme="minorHAnsi" w:eastAsiaTheme="minorEastAsia" w:hAnsiTheme="minorHAnsi" w:cstheme="minorBidi"/>
          <w:lang w:eastAsia="ja-JP"/>
        </w:rPr>
      </w:pPr>
      <w:r>
        <w:t>5.14</w:t>
      </w:r>
      <w:r>
        <w:rPr>
          <w:rFonts w:asciiTheme="minorHAnsi" w:eastAsiaTheme="minorEastAsia" w:hAnsiTheme="minorHAnsi" w:cstheme="minorBidi"/>
          <w:lang w:eastAsia="ja-JP"/>
        </w:rPr>
        <w:tab/>
      </w:r>
      <w:r>
        <w:t>Delete Group</w:t>
      </w:r>
      <w:r>
        <w:tab/>
      </w:r>
      <w:r>
        <w:fldChar w:fldCharType="begin"/>
      </w:r>
      <w:r>
        <w:instrText xml:space="preserve"> PAGEREF _Toc359660705 \h </w:instrText>
      </w:r>
      <w:r>
        <w:fldChar w:fldCharType="separate"/>
      </w:r>
      <w:r>
        <w:t>36</w:t>
      </w:r>
      <w:r>
        <w:fldChar w:fldCharType="end"/>
      </w:r>
    </w:p>
    <w:p w14:paraId="6F2EFDEE" w14:textId="77777777" w:rsidR="0035799F" w:rsidRDefault="0035799F">
      <w:pPr>
        <w:pStyle w:val="TOC2"/>
        <w:tabs>
          <w:tab w:val="left" w:pos="1200"/>
        </w:tabs>
        <w:rPr>
          <w:rFonts w:asciiTheme="minorHAnsi" w:eastAsiaTheme="minorEastAsia" w:hAnsiTheme="minorHAnsi" w:cstheme="minorBidi"/>
          <w:lang w:eastAsia="ja-JP"/>
        </w:rPr>
      </w:pPr>
      <w:r>
        <w:t>5.15</w:t>
      </w:r>
      <w:r>
        <w:rPr>
          <w:rFonts w:asciiTheme="minorHAnsi" w:eastAsiaTheme="minorEastAsia" w:hAnsiTheme="minorHAnsi" w:cstheme="minorBidi"/>
          <w:lang w:eastAsia="ja-JP"/>
        </w:rPr>
        <w:tab/>
      </w:r>
      <w:r>
        <w:t>Register Collection</w:t>
      </w:r>
      <w:r>
        <w:tab/>
      </w:r>
      <w:r>
        <w:fldChar w:fldCharType="begin"/>
      </w:r>
      <w:r>
        <w:instrText xml:space="preserve"> PAGEREF _Toc359660706 \h </w:instrText>
      </w:r>
      <w:r>
        <w:fldChar w:fldCharType="separate"/>
      </w:r>
      <w:r>
        <w:t>37</w:t>
      </w:r>
      <w:r>
        <w:fldChar w:fldCharType="end"/>
      </w:r>
    </w:p>
    <w:p w14:paraId="78D07683" w14:textId="77777777" w:rsidR="0035799F" w:rsidRDefault="0035799F">
      <w:pPr>
        <w:pStyle w:val="TOC2"/>
        <w:tabs>
          <w:tab w:val="left" w:pos="1200"/>
        </w:tabs>
        <w:rPr>
          <w:rFonts w:asciiTheme="minorHAnsi" w:eastAsiaTheme="minorEastAsia" w:hAnsiTheme="minorHAnsi" w:cstheme="minorBidi"/>
          <w:lang w:eastAsia="ja-JP"/>
        </w:rPr>
      </w:pPr>
      <w:r>
        <w:t>5.16</w:t>
      </w:r>
      <w:r>
        <w:rPr>
          <w:rFonts w:asciiTheme="minorHAnsi" w:eastAsiaTheme="minorEastAsia" w:hAnsiTheme="minorHAnsi" w:cstheme="minorBidi"/>
          <w:lang w:eastAsia="ja-JP"/>
        </w:rPr>
        <w:tab/>
      </w:r>
      <w:r>
        <w:t>Find Collection by compound metadata query</w:t>
      </w:r>
      <w:r>
        <w:tab/>
      </w:r>
      <w:r>
        <w:fldChar w:fldCharType="begin"/>
      </w:r>
      <w:r>
        <w:instrText xml:space="preserve"> PAGEREF _Toc359660707 \h </w:instrText>
      </w:r>
      <w:r>
        <w:fldChar w:fldCharType="separate"/>
      </w:r>
      <w:r>
        <w:t>43</w:t>
      </w:r>
      <w:r>
        <w:fldChar w:fldCharType="end"/>
      </w:r>
    </w:p>
    <w:p w14:paraId="705F84E2" w14:textId="77777777" w:rsidR="0035799F" w:rsidRDefault="0035799F">
      <w:pPr>
        <w:pStyle w:val="TOC2"/>
        <w:tabs>
          <w:tab w:val="left" w:pos="1200"/>
        </w:tabs>
        <w:rPr>
          <w:rFonts w:asciiTheme="minorHAnsi" w:eastAsiaTheme="minorEastAsia" w:hAnsiTheme="minorHAnsi" w:cstheme="minorBidi"/>
          <w:lang w:eastAsia="ja-JP"/>
        </w:rPr>
      </w:pPr>
      <w:r>
        <w:t>5.17</w:t>
      </w:r>
      <w:r>
        <w:rPr>
          <w:rFonts w:asciiTheme="minorHAnsi" w:eastAsiaTheme="minorEastAsia" w:hAnsiTheme="minorHAnsi" w:cstheme="minorBidi"/>
          <w:lang w:eastAsia="ja-JP"/>
        </w:rPr>
        <w:tab/>
      </w:r>
      <w:r>
        <w:t>Find Collection by compound metadata query name</w:t>
      </w:r>
      <w:r>
        <w:tab/>
      </w:r>
      <w:r>
        <w:fldChar w:fldCharType="begin"/>
      </w:r>
      <w:r>
        <w:instrText xml:space="preserve"> PAGEREF _Toc359660708 \h </w:instrText>
      </w:r>
      <w:r>
        <w:fldChar w:fldCharType="separate"/>
      </w:r>
      <w:r>
        <w:t>49</w:t>
      </w:r>
      <w:r>
        <w:fldChar w:fldCharType="end"/>
      </w:r>
    </w:p>
    <w:p w14:paraId="1B79D7B4" w14:textId="77777777" w:rsidR="0035799F" w:rsidRDefault="0035799F">
      <w:pPr>
        <w:pStyle w:val="TOC2"/>
        <w:tabs>
          <w:tab w:val="left" w:pos="1200"/>
        </w:tabs>
        <w:rPr>
          <w:rFonts w:asciiTheme="minorHAnsi" w:eastAsiaTheme="minorEastAsia" w:hAnsiTheme="minorHAnsi" w:cstheme="minorBidi"/>
          <w:lang w:eastAsia="ja-JP"/>
        </w:rPr>
      </w:pPr>
      <w:r>
        <w:lastRenderedPageBreak/>
        <w:t>5.18</w:t>
      </w:r>
      <w:r>
        <w:rPr>
          <w:rFonts w:asciiTheme="minorHAnsi" w:eastAsiaTheme="minorEastAsia" w:hAnsiTheme="minorHAnsi" w:cstheme="minorBidi"/>
          <w:lang w:eastAsia="ja-JP"/>
        </w:rPr>
        <w:tab/>
      </w:r>
      <w:r>
        <w:t>Set Collection Permissions</w:t>
      </w:r>
      <w:r>
        <w:tab/>
      </w:r>
      <w:r>
        <w:fldChar w:fldCharType="begin"/>
      </w:r>
      <w:r>
        <w:instrText xml:space="preserve"> PAGEREF _Toc359660709 \h </w:instrText>
      </w:r>
      <w:r>
        <w:fldChar w:fldCharType="separate"/>
      </w:r>
      <w:r>
        <w:t>51</w:t>
      </w:r>
      <w:r>
        <w:fldChar w:fldCharType="end"/>
      </w:r>
    </w:p>
    <w:p w14:paraId="2C54C2C6" w14:textId="77777777" w:rsidR="0035799F" w:rsidRDefault="0035799F">
      <w:pPr>
        <w:pStyle w:val="TOC2"/>
        <w:tabs>
          <w:tab w:val="left" w:pos="1200"/>
        </w:tabs>
        <w:rPr>
          <w:rFonts w:asciiTheme="minorHAnsi" w:eastAsiaTheme="minorEastAsia" w:hAnsiTheme="minorHAnsi" w:cstheme="minorBidi"/>
          <w:lang w:eastAsia="ja-JP"/>
        </w:rPr>
      </w:pPr>
      <w:r>
        <w:t>5.19</w:t>
      </w:r>
      <w:r>
        <w:rPr>
          <w:rFonts w:asciiTheme="minorHAnsi" w:eastAsiaTheme="minorEastAsia" w:hAnsiTheme="minorHAnsi" w:cstheme="minorBidi"/>
          <w:lang w:eastAsia="ja-JP"/>
        </w:rPr>
        <w:tab/>
      </w:r>
      <w:r>
        <w:t>Get Collection Permissions</w:t>
      </w:r>
      <w:r>
        <w:tab/>
      </w:r>
      <w:r>
        <w:fldChar w:fldCharType="begin"/>
      </w:r>
      <w:r>
        <w:instrText xml:space="preserve"> PAGEREF _Toc359660710 \h </w:instrText>
      </w:r>
      <w:r>
        <w:fldChar w:fldCharType="separate"/>
      </w:r>
      <w:r>
        <w:t>53</w:t>
      </w:r>
      <w:r>
        <w:fldChar w:fldCharType="end"/>
      </w:r>
    </w:p>
    <w:p w14:paraId="4AC0EA1D" w14:textId="77777777" w:rsidR="0035799F" w:rsidRDefault="0035799F">
      <w:pPr>
        <w:pStyle w:val="TOC2"/>
        <w:tabs>
          <w:tab w:val="left" w:pos="1200"/>
        </w:tabs>
        <w:rPr>
          <w:rFonts w:asciiTheme="minorHAnsi" w:eastAsiaTheme="minorEastAsia" w:hAnsiTheme="minorHAnsi" w:cstheme="minorBidi"/>
          <w:lang w:eastAsia="ja-JP"/>
        </w:rPr>
      </w:pPr>
      <w:r>
        <w:t>5.20</w:t>
      </w:r>
      <w:r>
        <w:rPr>
          <w:rFonts w:asciiTheme="minorHAnsi" w:eastAsiaTheme="minorEastAsia" w:hAnsiTheme="minorHAnsi" w:cstheme="minorBidi"/>
          <w:lang w:eastAsia="ja-JP"/>
        </w:rPr>
        <w:tab/>
      </w:r>
      <w:r>
        <w:t>Register Data File</w:t>
      </w:r>
      <w:r>
        <w:tab/>
      </w:r>
      <w:r>
        <w:fldChar w:fldCharType="begin"/>
      </w:r>
      <w:r>
        <w:instrText xml:space="preserve"> PAGEREF _Toc359660711 \h </w:instrText>
      </w:r>
      <w:r>
        <w:fldChar w:fldCharType="separate"/>
      </w:r>
      <w:r>
        <w:t>55</w:t>
      </w:r>
      <w:r>
        <w:fldChar w:fldCharType="end"/>
      </w:r>
    </w:p>
    <w:p w14:paraId="65E23F9D" w14:textId="77777777" w:rsidR="0035799F" w:rsidRDefault="0035799F">
      <w:pPr>
        <w:pStyle w:val="TOC2"/>
        <w:tabs>
          <w:tab w:val="left" w:pos="1200"/>
        </w:tabs>
        <w:rPr>
          <w:rFonts w:asciiTheme="minorHAnsi" w:eastAsiaTheme="minorEastAsia" w:hAnsiTheme="minorHAnsi" w:cstheme="minorBidi"/>
          <w:lang w:eastAsia="ja-JP"/>
        </w:rPr>
      </w:pPr>
      <w:r>
        <w:t>5.21</w:t>
      </w:r>
      <w:r>
        <w:rPr>
          <w:rFonts w:asciiTheme="minorHAnsi" w:eastAsiaTheme="minorEastAsia" w:hAnsiTheme="minorHAnsi" w:cstheme="minorBidi"/>
          <w:lang w:eastAsia="ja-JP"/>
        </w:rPr>
        <w:tab/>
      </w:r>
      <w:r>
        <w:t>Find data by compound metadata query</w:t>
      </w:r>
      <w:r>
        <w:tab/>
      </w:r>
      <w:r>
        <w:fldChar w:fldCharType="begin"/>
      </w:r>
      <w:r>
        <w:instrText xml:space="preserve"> PAGEREF _Toc359660712 \h </w:instrText>
      </w:r>
      <w:r>
        <w:fldChar w:fldCharType="separate"/>
      </w:r>
      <w:r>
        <w:t>61</w:t>
      </w:r>
      <w:r>
        <w:fldChar w:fldCharType="end"/>
      </w:r>
    </w:p>
    <w:p w14:paraId="33AF4526" w14:textId="77777777" w:rsidR="0035799F" w:rsidRDefault="0035799F">
      <w:pPr>
        <w:pStyle w:val="TOC2"/>
        <w:tabs>
          <w:tab w:val="left" w:pos="1200"/>
        </w:tabs>
        <w:rPr>
          <w:rFonts w:asciiTheme="minorHAnsi" w:eastAsiaTheme="minorEastAsia" w:hAnsiTheme="minorHAnsi" w:cstheme="minorBidi"/>
          <w:lang w:eastAsia="ja-JP"/>
        </w:rPr>
      </w:pPr>
      <w:r>
        <w:t>5.22</w:t>
      </w:r>
      <w:r>
        <w:rPr>
          <w:rFonts w:asciiTheme="minorHAnsi" w:eastAsiaTheme="minorEastAsia" w:hAnsiTheme="minorHAnsi" w:cstheme="minorBidi"/>
          <w:lang w:eastAsia="ja-JP"/>
        </w:rPr>
        <w:tab/>
      </w:r>
      <w:r>
        <w:t>Find data by compound metadata query name</w:t>
      </w:r>
      <w:r>
        <w:tab/>
      </w:r>
      <w:r>
        <w:fldChar w:fldCharType="begin"/>
      </w:r>
      <w:r>
        <w:instrText xml:space="preserve"> PAGEREF _Toc359660713 \h </w:instrText>
      </w:r>
      <w:r>
        <w:fldChar w:fldCharType="separate"/>
      </w:r>
      <w:r>
        <w:t>66</w:t>
      </w:r>
      <w:r>
        <w:fldChar w:fldCharType="end"/>
      </w:r>
    </w:p>
    <w:p w14:paraId="65FC97D9" w14:textId="77777777" w:rsidR="0035799F" w:rsidRDefault="0035799F">
      <w:pPr>
        <w:pStyle w:val="TOC2"/>
        <w:tabs>
          <w:tab w:val="left" w:pos="1200"/>
        </w:tabs>
        <w:rPr>
          <w:rFonts w:asciiTheme="minorHAnsi" w:eastAsiaTheme="minorEastAsia" w:hAnsiTheme="minorHAnsi" w:cstheme="minorBidi"/>
          <w:lang w:eastAsia="ja-JP"/>
        </w:rPr>
      </w:pPr>
      <w:r>
        <w:t>5.23</w:t>
      </w:r>
      <w:r>
        <w:rPr>
          <w:rFonts w:asciiTheme="minorHAnsi" w:eastAsiaTheme="minorEastAsia" w:hAnsiTheme="minorHAnsi" w:cstheme="minorBidi"/>
          <w:lang w:eastAsia="ja-JP"/>
        </w:rPr>
        <w:tab/>
      </w:r>
      <w:r>
        <w:t>Download data file</w:t>
      </w:r>
      <w:r>
        <w:tab/>
      </w:r>
      <w:r>
        <w:fldChar w:fldCharType="begin"/>
      </w:r>
      <w:r>
        <w:instrText xml:space="preserve"> PAGEREF _Toc359660714 \h </w:instrText>
      </w:r>
      <w:r>
        <w:fldChar w:fldCharType="separate"/>
      </w:r>
      <w:r>
        <w:t>68</w:t>
      </w:r>
      <w:r>
        <w:fldChar w:fldCharType="end"/>
      </w:r>
    </w:p>
    <w:p w14:paraId="265A3FE4" w14:textId="77777777" w:rsidR="0035799F" w:rsidRDefault="0035799F">
      <w:pPr>
        <w:pStyle w:val="TOC2"/>
        <w:tabs>
          <w:tab w:val="left" w:pos="1200"/>
        </w:tabs>
        <w:rPr>
          <w:rFonts w:asciiTheme="minorHAnsi" w:eastAsiaTheme="minorEastAsia" w:hAnsiTheme="minorHAnsi" w:cstheme="minorBidi"/>
          <w:lang w:eastAsia="ja-JP"/>
        </w:rPr>
      </w:pPr>
      <w:r>
        <w:t>5.24</w:t>
      </w:r>
      <w:r>
        <w:rPr>
          <w:rFonts w:asciiTheme="minorHAnsi" w:eastAsiaTheme="minorEastAsia" w:hAnsiTheme="minorHAnsi" w:cstheme="minorBidi"/>
          <w:lang w:eastAsia="ja-JP"/>
        </w:rPr>
        <w:tab/>
      </w:r>
      <w:r>
        <w:t>Delete data file</w:t>
      </w:r>
      <w:r>
        <w:tab/>
      </w:r>
      <w:r>
        <w:fldChar w:fldCharType="begin"/>
      </w:r>
      <w:r>
        <w:instrText xml:space="preserve"> PAGEREF _Toc359660715 \h </w:instrText>
      </w:r>
      <w:r>
        <w:fldChar w:fldCharType="separate"/>
      </w:r>
      <w:r>
        <w:t>72</w:t>
      </w:r>
      <w:r>
        <w:fldChar w:fldCharType="end"/>
      </w:r>
    </w:p>
    <w:p w14:paraId="6F51E26B" w14:textId="77777777" w:rsidR="0035799F" w:rsidRDefault="0035799F">
      <w:pPr>
        <w:pStyle w:val="TOC2"/>
        <w:tabs>
          <w:tab w:val="left" w:pos="1200"/>
        </w:tabs>
        <w:rPr>
          <w:rFonts w:asciiTheme="minorHAnsi" w:eastAsiaTheme="minorEastAsia" w:hAnsiTheme="minorHAnsi" w:cstheme="minorBidi"/>
          <w:lang w:eastAsia="ja-JP"/>
        </w:rPr>
      </w:pPr>
      <w:r>
        <w:t>5.25</w:t>
      </w:r>
      <w:r>
        <w:rPr>
          <w:rFonts w:asciiTheme="minorHAnsi" w:eastAsiaTheme="minorEastAsia" w:hAnsiTheme="minorHAnsi" w:cstheme="minorBidi"/>
          <w:lang w:eastAsia="ja-JP"/>
        </w:rPr>
        <w:tab/>
      </w:r>
      <w:r>
        <w:t>Set Data Permissions</w:t>
      </w:r>
      <w:r>
        <w:tab/>
      </w:r>
      <w:r>
        <w:fldChar w:fldCharType="begin"/>
      </w:r>
      <w:r>
        <w:instrText xml:space="preserve"> PAGEREF _Toc359660716 \h </w:instrText>
      </w:r>
      <w:r>
        <w:fldChar w:fldCharType="separate"/>
      </w:r>
      <w:r>
        <w:t>73</w:t>
      </w:r>
      <w:r>
        <w:fldChar w:fldCharType="end"/>
      </w:r>
    </w:p>
    <w:p w14:paraId="336825D9" w14:textId="77777777" w:rsidR="0035799F" w:rsidRDefault="0035799F">
      <w:pPr>
        <w:pStyle w:val="TOC2"/>
        <w:tabs>
          <w:tab w:val="left" w:pos="1200"/>
        </w:tabs>
        <w:rPr>
          <w:rFonts w:asciiTheme="minorHAnsi" w:eastAsiaTheme="minorEastAsia" w:hAnsiTheme="minorHAnsi" w:cstheme="minorBidi"/>
          <w:lang w:eastAsia="ja-JP"/>
        </w:rPr>
      </w:pPr>
      <w:r>
        <w:t>5.26</w:t>
      </w:r>
      <w:r>
        <w:rPr>
          <w:rFonts w:asciiTheme="minorHAnsi" w:eastAsiaTheme="minorEastAsia" w:hAnsiTheme="minorHAnsi" w:cstheme="minorBidi"/>
          <w:lang w:eastAsia="ja-JP"/>
        </w:rPr>
        <w:tab/>
      </w:r>
      <w:r>
        <w:t>Get Data Permissions</w:t>
      </w:r>
      <w:r>
        <w:tab/>
      </w:r>
      <w:r>
        <w:fldChar w:fldCharType="begin"/>
      </w:r>
      <w:r>
        <w:instrText xml:space="preserve"> PAGEREF _Toc359660717 \h </w:instrText>
      </w:r>
      <w:r>
        <w:fldChar w:fldCharType="separate"/>
      </w:r>
      <w:r>
        <w:t>76</w:t>
      </w:r>
      <w:r>
        <w:fldChar w:fldCharType="end"/>
      </w:r>
    </w:p>
    <w:p w14:paraId="3D80BCCA" w14:textId="77777777" w:rsidR="0035799F" w:rsidRDefault="0035799F">
      <w:pPr>
        <w:pStyle w:val="TOC2"/>
        <w:tabs>
          <w:tab w:val="left" w:pos="1200"/>
        </w:tabs>
        <w:rPr>
          <w:rFonts w:asciiTheme="minorHAnsi" w:eastAsiaTheme="minorEastAsia" w:hAnsiTheme="minorHAnsi" w:cstheme="minorBidi"/>
          <w:lang w:eastAsia="ja-JP"/>
        </w:rPr>
      </w:pPr>
      <w:r>
        <w:t>5.27</w:t>
      </w:r>
      <w:r>
        <w:rPr>
          <w:rFonts w:asciiTheme="minorHAnsi" w:eastAsiaTheme="minorEastAsia" w:hAnsiTheme="minorHAnsi" w:cstheme="minorBidi"/>
          <w:lang w:eastAsia="ja-JP"/>
        </w:rPr>
        <w:tab/>
      </w:r>
      <w:r>
        <w:t>Subscribe to notifications</w:t>
      </w:r>
      <w:r>
        <w:tab/>
      </w:r>
      <w:r>
        <w:fldChar w:fldCharType="begin"/>
      </w:r>
      <w:r>
        <w:instrText xml:space="preserve"> PAGEREF _Toc359660718 \h </w:instrText>
      </w:r>
      <w:r>
        <w:fldChar w:fldCharType="separate"/>
      </w:r>
      <w:r>
        <w:t>78</w:t>
      </w:r>
      <w:r>
        <w:fldChar w:fldCharType="end"/>
      </w:r>
    </w:p>
    <w:p w14:paraId="0ED76BC0" w14:textId="77777777" w:rsidR="0035799F" w:rsidRDefault="0035799F">
      <w:pPr>
        <w:pStyle w:val="TOC2"/>
        <w:tabs>
          <w:tab w:val="left" w:pos="1200"/>
        </w:tabs>
        <w:rPr>
          <w:rFonts w:asciiTheme="minorHAnsi" w:eastAsiaTheme="minorEastAsia" w:hAnsiTheme="minorHAnsi" w:cstheme="minorBidi"/>
          <w:lang w:eastAsia="ja-JP"/>
        </w:rPr>
      </w:pPr>
      <w:r>
        <w:t>5.28</w:t>
      </w:r>
      <w:r>
        <w:rPr>
          <w:rFonts w:asciiTheme="minorHAnsi" w:eastAsiaTheme="minorEastAsia" w:hAnsiTheme="minorHAnsi" w:cstheme="minorBidi"/>
          <w:lang w:eastAsia="ja-JP"/>
        </w:rPr>
        <w:tab/>
      </w:r>
      <w:r>
        <w:t>Get notification subscription</w:t>
      </w:r>
      <w:r>
        <w:tab/>
      </w:r>
      <w:r>
        <w:fldChar w:fldCharType="begin"/>
      </w:r>
      <w:r>
        <w:instrText xml:space="preserve"> PAGEREF _Toc359660719 \h </w:instrText>
      </w:r>
      <w:r>
        <w:fldChar w:fldCharType="separate"/>
      </w:r>
      <w:r>
        <w:t>80</w:t>
      </w:r>
      <w:r>
        <w:fldChar w:fldCharType="end"/>
      </w:r>
    </w:p>
    <w:p w14:paraId="794D5A78" w14:textId="77777777" w:rsidR="0035799F" w:rsidRDefault="0035799F">
      <w:pPr>
        <w:pStyle w:val="TOC2"/>
        <w:tabs>
          <w:tab w:val="left" w:pos="1200"/>
        </w:tabs>
        <w:rPr>
          <w:rFonts w:asciiTheme="minorHAnsi" w:eastAsiaTheme="minorEastAsia" w:hAnsiTheme="minorHAnsi" w:cstheme="minorBidi"/>
          <w:lang w:eastAsia="ja-JP"/>
        </w:rPr>
      </w:pPr>
      <w:r>
        <w:t>5.29</w:t>
      </w:r>
      <w:r>
        <w:rPr>
          <w:rFonts w:asciiTheme="minorHAnsi" w:eastAsiaTheme="minorEastAsia" w:hAnsiTheme="minorHAnsi" w:cstheme="minorBidi"/>
          <w:lang w:eastAsia="ja-JP"/>
        </w:rPr>
        <w:tab/>
      </w:r>
      <w:r>
        <w:t>Get User notifications</w:t>
      </w:r>
      <w:r>
        <w:tab/>
      </w:r>
      <w:r>
        <w:fldChar w:fldCharType="begin"/>
      </w:r>
      <w:r>
        <w:instrText xml:space="preserve"> PAGEREF _Toc359660720 \h </w:instrText>
      </w:r>
      <w:r>
        <w:fldChar w:fldCharType="separate"/>
      </w:r>
      <w:r>
        <w:t>82</w:t>
      </w:r>
      <w:r>
        <w:fldChar w:fldCharType="end"/>
      </w:r>
    </w:p>
    <w:p w14:paraId="2794B6DD" w14:textId="77777777" w:rsidR="0035799F" w:rsidRDefault="0035799F">
      <w:pPr>
        <w:pStyle w:val="TOC2"/>
        <w:tabs>
          <w:tab w:val="left" w:pos="1200"/>
        </w:tabs>
        <w:rPr>
          <w:rFonts w:asciiTheme="minorHAnsi" w:eastAsiaTheme="minorEastAsia" w:hAnsiTheme="minorHAnsi" w:cstheme="minorBidi"/>
          <w:lang w:eastAsia="ja-JP"/>
        </w:rPr>
      </w:pPr>
      <w:r>
        <w:t>5.30</w:t>
      </w:r>
      <w:r>
        <w:rPr>
          <w:rFonts w:asciiTheme="minorHAnsi" w:eastAsiaTheme="minorEastAsia" w:hAnsiTheme="minorHAnsi" w:cstheme="minorBidi"/>
          <w:lang w:eastAsia="ja-JP"/>
        </w:rPr>
        <w:tab/>
      </w:r>
      <w:r>
        <w:t>Add user query</w:t>
      </w:r>
      <w:r>
        <w:tab/>
      </w:r>
      <w:r>
        <w:fldChar w:fldCharType="begin"/>
      </w:r>
      <w:r>
        <w:instrText xml:space="preserve"> PAGEREF _Toc359660721 \h </w:instrText>
      </w:r>
      <w:r>
        <w:fldChar w:fldCharType="separate"/>
      </w:r>
      <w:r>
        <w:t>84</w:t>
      </w:r>
      <w:r>
        <w:fldChar w:fldCharType="end"/>
      </w:r>
    </w:p>
    <w:p w14:paraId="0F380D23" w14:textId="77777777" w:rsidR="0035799F" w:rsidRDefault="0035799F">
      <w:pPr>
        <w:pStyle w:val="TOC2"/>
        <w:tabs>
          <w:tab w:val="left" w:pos="1200"/>
        </w:tabs>
        <w:rPr>
          <w:rFonts w:asciiTheme="minorHAnsi" w:eastAsiaTheme="minorEastAsia" w:hAnsiTheme="minorHAnsi" w:cstheme="minorBidi"/>
          <w:lang w:eastAsia="ja-JP"/>
        </w:rPr>
      </w:pPr>
      <w:r>
        <w:t>5.31</w:t>
      </w:r>
      <w:r>
        <w:rPr>
          <w:rFonts w:asciiTheme="minorHAnsi" w:eastAsiaTheme="minorEastAsia" w:hAnsiTheme="minorHAnsi" w:cstheme="minorBidi"/>
          <w:lang w:eastAsia="ja-JP"/>
        </w:rPr>
        <w:tab/>
      </w:r>
      <w:r>
        <w:t>Update user query</w:t>
      </w:r>
      <w:r>
        <w:tab/>
      </w:r>
      <w:r>
        <w:fldChar w:fldCharType="begin"/>
      </w:r>
      <w:r>
        <w:instrText xml:space="preserve"> PAGEREF _Toc359660722 \h </w:instrText>
      </w:r>
      <w:r>
        <w:fldChar w:fldCharType="separate"/>
      </w:r>
      <w:r>
        <w:t>86</w:t>
      </w:r>
      <w:r>
        <w:fldChar w:fldCharType="end"/>
      </w:r>
    </w:p>
    <w:p w14:paraId="745CAAD0" w14:textId="77777777" w:rsidR="0035799F" w:rsidRDefault="0035799F">
      <w:pPr>
        <w:pStyle w:val="TOC2"/>
        <w:tabs>
          <w:tab w:val="left" w:pos="1200"/>
        </w:tabs>
        <w:rPr>
          <w:rFonts w:asciiTheme="minorHAnsi" w:eastAsiaTheme="minorEastAsia" w:hAnsiTheme="minorHAnsi" w:cstheme="minorBidi"/>
          <w:lang w:eastAsia="ja-JP"/>
        </w:rPr>
      </w:pPr>
      <w:r>
        <w:t>5.32</w:t>
      </w:r>
      <w:r>
        <w:rPr>
          <w:rFonts w:asciiTheme="minorHAnsi" w:eastAsiaTheme="minorEastAsia" w:hAnsiTheme="minorHAnsi" w:cstheme="minorBidi"/>
          <w:lang w:eastAsia="ja-JP"/>
        </w:rPr>
        <w:tab/>
      </w:r>
      <w:r>
        <w:t>Delete user query</w:t>
      </w:r>
      <w:r>
        <w:tab/>
      </w:r>
      <w:r>
        <w:fldChar w:fldCharType="begin"/>
      </w:r>
      <w:r>
        <w:instrText xml:space="preserve"> PAGEREF _Toc359660723 \h </w:instrText>
      </w:r>
      <w:r>
        <w:fldChar w:fldCharType="separate"/>
      </w:r>
      <w:r>
        <w:t>88</w:t>
      </w:r>
      <w:r>
        <w:fldChar w:fldCharType="end"/>
      </w:r>
    </w:p>
    <w:p w14:paraId="2211E91F" w14:textId="77777777" w:rsidR="0035799F" w:rsidRDefault="0035799F">
      <w:pPr>
        <w:pStyle w:val="TOC2"/>
        <w:tabs>
          <w:tab w:val="left" w:pos="1200"/>
        </w:tabs>
        <w:rPr>
          <w:rFonts w:asciiTheme="minorHAnsi" w:eastAsiaTheme="minorEastAsia" w:hAnsiTheme="minorHAnsi" w:cstheme="minorBidi"/>
          <w:lang w:eastAsia="ja-JP"/>
        </w:rPr>
      </w:pPr>
      <w:r>
        <w:t>5.33</w:t>
      </w:r>
      <w:r>
        <w:rPr>
          <w:rFonts w:asciiTheme="minorHAnsi" w:eastAsiaTheme="minorEastAsia" w:hAnsiTheme="minorHAnsi" w:cstheme="minorBidi"/>
          <w:lang w:eastAsia="ja-JP"/>
        </w:rPr>
        <w:tab/>
      </w:r>
      <w:r>
        <w:t>Get user queries</w:t>
      </w:r>
      <w:r>
        <w:tab/>
      </w:r>
      <w:r>
        <w:fldChar w:fldCharType="begin"/>
      </w:r>
      <w:r>
        <w:instrText xml:space="preserve"> PAGEREF _Toc359660724 \h </w:instrText>
      </w:r>
      <w:r>
        <w:fldChar w:fldCharType="separate"/>
      </w:r>
      <w:r>
        <w:t>89</w:t>
      </w:r>
      <w:r>
        <w:fldChar w:fldCharType="end"/>
      </w:r>
    </w:p>
    <w:p w14:paraId="242911F8" w14:textId="77777777" w:rsidR="0035799F" w:rsidRDefault="0035799F">
      <w:pPr>
        <w:pStyle w:val="TOC2"/>
        <w:tabs>
          <w:tab w:val="left" w:pos="1200"/>
        </w:tabs>
        <w:rPr>
          <w:rFonts w:asciiTheme="minorHAnsi" w:eastAsiaTheme="minorEastAsia" w:hAnsiTheme="minorHAnsi" w:cstheme="minorBidi"/>
          <w:lang w:eastAsia="ja-JP"/>
        </w:rPr>
      </w:pPr>
      <w:r>
        <w:t>5.34</w:t>
      </w:r>
      <w:r>
        <w:rPr>
          <w:rFonts w:asciiTheme="minorHAnsi" w:eastAsiaTheme="minorEastAsia" w:hAnsiTheme="minorHAnsi" w:cstheme="minorBidi"/>
          <w:lang w:eastAsia="ja-JP"/>
        </w:rPr>
        <w:tab/>
      </w:r>
      <w:r>
        <w:t>Get user query</w:t>
      </w:r>
      <w:r>
        <w:tab/>
      </w:r>
      <w:r>
        <w:fldChar w:fldCharType="begin"/>
      </w:r>
      <w:r>
        <w:instrText xml:space="preserve"> PAGEREF _Toc359660725 \h </w:instrText>
      </w:r>
      <w:r>
        <w:fldChar w:fldCharType="separate"/>
      </w:r>
      <w:r>
        <w:t>91</w:t>
      </w:r>
      <w:r>
        <w:fldChar w:fldCharType="end"/>
      </w:r>
    </w:p>
    <w:p w14:paraId="56A32A6A" w14:textId="77777777" w:rsidR="0035799F" w:rsidRDefault="0035799F">
      <w:pPr>
        <w:pStyle w:val="TOC2"/>
        <w:tabs>
          <w:tab w:val="left" w:pos="1200"/>
        </w:tabs>
        <w:rPr>
          <w:rFonts w:asciiTheme="minorHAnsi" w:eastAsiaTheme="minorEastAsia" w:hAnsiTheme="minorHAnsi" w:cstheme="minorBidi"/>
          <w:lang w:eastAsia="ja-JP"/>
        </w:rPr>
      </w:pPr>
      <w:r>
        <w:t>5.35</w:t>
      </w:r>
      <w:r>
        <w:rPr>
          <w:rFonts w:asciiTheme="minorHAnsi" w:eastAsiaTheme="minorEastAsia" w:hAnsiTheme="minorHAnsi" w:cstheme="minorBidi"/>
          <w:lang w:eastAsia="ja-JP"/>
        </w:rPr>
        <w:tab/>
      </w:r>
      <w:r>
        <w:t>Get Metadata attributes</w:t>
      </w:r>
      <w:r>
        <w:tab/>
      </w:r>
      <w:r>
        <w:fldChar w:fldCharType="begin"/>
      </w:r>
      <w:r>
        <w:instrText xml:space="preserve"> PAGEREF _Toc359660726 \h </w:instrText>
      </w:r>
      <w:r>
        <w:fldChar w:fldCharType="separate"/>
      </w:r>
      <w:r>
        <w:t>93</w:t>
      </w:r>
      <w:r>
        <w:fldChar w:fldCharType="end"/>
      </w:r>
    </w:p>
    <w:p w14:paraId="4C9EFDBF" w14:textId="77777777" w:rsidR="0035799F" w:rsidRDefault="0035799F">
      <w:pPr>
        <w:pStyle w:val="TOC2"/>
        <w:tabs>
          <w:tab w:val="left" w:pos="1200"/>
        </w:tabs>
        <w:rPr>
          <w:rFonts w:asciiTheme="minorHAnsi" w:eastAsiaTheme="minorEastAsia" w:hAnsiTheme="minorHAnsi" w:cstheme="minorBidi"/>
          <w:lang w:eastAsia="ja-JP"/>
        </w:rPr>
      </w:pPr>
      <w:r>
        <w:t>5.36</w:t>
      </w:r>
      <w:r>
        <w:rPr>
          <w:rFonts w:asciiTheme="minorHAnsi" w:eastAsiaTheme="minorEastAsia" w:hAnsiTheme="minorHAnsi" w:cstheme="minorBidi"/>
          <w:lang w:eastAsia="ja-JP"/>
        </w:rPr>
        <w:tab/>
      </w:r>
      <w:r>
        <w:t>Get Data Management Model</w:t>
      </w:r>
      <w:r>
        <w:tab/>
      </w:r>
      <w:r>
        <w:fldChar w:fldCharType="begin"/>
      </w:r>
      <w:r>
        <w:instrText xml:space="preserve"> PAGEREF _Toc359660727 \h </w:instrText>
      </w:r>
      <w:r>
        <w:fldChar w:fldCharType="separate"/>
      </w:r>
      <w:r>
        <w:t>96</w:t>
      </w:r>
      <w:r>
        <w:fldChar w:fldCharType="end"/>
      </w:r>
    </w:p>
    <w:p w14:paraId="0A796F0B" w14:textId="77777777" w:rsidR="0035799F" w:rsidRDefault="0035799F">
      <w:pPr>
        <w:pStyle w:val="TOC2"/>
        <w:tabs>
          <w:tab w:val="left" w:pos="1200"/>
        </w:tabs>
        <w:rPr>
          <w:rFonts w:asciiTheme="minorHAnsi" w:eastAsiaTheme="minorEastAsia" w:hAnsiTheme="minorHAnsi" w:cstheme="minorBidi"/>
          <w:lang w:eastAsia="ja-JP"/>
        </w:rPr>
      </w:pPr>
      <w:r>
        <w:t>5.37</w:t>
      </w:r>
      <w:r>
        <w:rPr>
          <w:rFonts w:asciiTheme="minorHAnsi" w:eastAsiaTheme="minorEastAsia" w:hAnsiTheme="minorHAnsi" w:cstheme="minorBidi"/>
          <w:lang w:eastAsia="ja-JP"/>
        </w:rPr>
        <w:tab/>
      </w:r>
      <w:r>
        <w:t>Add Bookmark</w:t>
      </w:r>
      <w:r>
        <w:tab/>
      </w:r>
      <w:r>
        <w:fldChar w:fldCharType="begin"/>
      </w:r>
      <w:r>
        <w:instrText xml:space="preserve"> PAGEREF _Toc359660728 \h </w:instrText>
      </w:r>
      <w:r>
        <w:fldChar w:fldCharType="separate"/>
      </w:r>
      <w:r>
        <w:t>105</w:t>
      </w:r>
      <w:r>
        <w:fldChar w:fldCharType="end"/>
      </w:r>
    </w:p>
    <w:p w14:paraId="6FA5A6A0" w14:textId="77777777" w:rsidR="0035799F" w:rsidRDefault="0035799F">
      <w:pPr>
        <w:pStyle w:val="TOC2"/>
        <w:tabs>
          <w:tab w:val="left" w:pos="1200"/>
        </w:tabs>
        <w:rPr>
          <w:rFonts w:asciiTheme="minorHAnsi" w:eastAsiaTheme="minorEastAsia" w:hAnsiTheme="minorHAnsi" w:cstheme="minorBidi"/>
          <w:lang w:eastAsia="ja-JP"/>
        </w:rPr>
      </w:pPr>
      <w:r>
        <w:t>5.38</w:t>
      </w:r>
      <w:r>
        <w:rPr>
          <w:rFonts w:asciiTheme="minorHAnsi" w:eastAsiaTheme="minorEastAsia" w:hAnsiTheme="minorHAnsi" w:cstheme="minorBidi"/>
          <w:lang w:eastAsia="ja-JP"/>
        </w:rPr>
        <w:tab/>
      </w:r>
      <w:r>
        <w:t>Update Bookmark</w:t>
      </w:r>
      <w:r>
        <w:tab/>
      </w:r>
      <w:r>
        <w:fldChar w:fldCharType="begin"/>
      </w:r>
      <w:r>
        <w:instrText xml:space="preserve"> PAGEREF _Toc359660729 \h </w:instrText>
      </w:r>
      <w:r>
        <w:fldChar w:fldCharType="separate"/>
      </w:r>
      <w:r>
        <w:t>107</w:t>
      </w:r>
      <w:r>
        <w:fldChar w:fldCharType="end"/>
      </w:r>
    </w:p>
    <w:p w14:paraId="40F639B7" w14:textId="77777777" w:rsidR="0035799F" w:rsidRDefault="0035799F">
      <w:pPr>
        <w:pStyle w:val="TOC2"/>
        <w:tabs>
          <w:tab w:val="left" w:pos="1200"/>
        </w:tabs>
        <w:rPr>
          <w:rFonts w:asciiTheme="minorHAnsi" w:eastAsiaTheme="minorEastAsia" w:hAnsiTheme="minorHAnsi" w:cstheme="minorBidi"/>
          <w:lang w:eastAsia="ja-JP"/>
        </w:rPr>
      </w:pPr>
      <w:r>
        <w:t>5.39</w:t>
      </w:r>
      <w:r>
        <w:rPr>
          <w:rFonts w:asciiTheme="minorHAnsi" w:eastAsiaTheme="minorEastAsia" w:hAnsiTheme="minorHAnsi" w:cstheme="minorBidi"/>
          <w:lang w:eastAsia="ja-JP"/>
        </w:rPr>
        <w:tab/>
      </w:r>
      <w:r>
        <w:t>Delete Bookmark</w:t>
      </w:r>
      <w:r>
        <w:tab/>
      </w:r>
      <w:r>
        <w:fldChar w:fldCharType="begin"/>
      </w:r>
      <w:r>
        <w:instrText xml:space="preserve"> PAGEREF _Toc359660730 \h </w:instrText>
      </w:r>
      <w:r>
        <w:fldChar w:fldCharType="separate"/>
      </w:r>
      <w:r>
        <w:t>108</w:t>
      </w:r>
      <w:r>
        <w:fldChar w:fldCharType="end"/>
      </w:r>
    </w:p>
    <w:p w14:paraId="41110968" w14:textId="77777777" w:rsidR="0035799F" w:rsidRDefault="0035799F">
      <w:pPr>
        <w:pStyle w:val="TOC2"/>
        <w:tabs>
          <w:tab w:val="left" w:pos="1200"/>
        </w:tabs>
        <w:rPr>
          <w:rFonts w:asciiTheme="minorHAnsi" w:eastAsiaTheme="minorEastAsia" w:hAnsiTheme="minorHAnsi" w:cstheme="minorBidi"/>
          <w:lang w:eastAsia="ja-JP"/>
        </w:rPr>
      </w:pPr>
      <w:r>
        <w:t>5.40</w:t>
      </w:r>
      <w:r>
        <w:rPr>
          <w:rFonts w:asciiTheme="minorHAnsi" w:eastAsiaTheme="minorEastAsia" w:hAnsiTheme="minorHAnsi" w:cstheme="minorBidi"/>
          <w:lang w:eastAsia="ja-JP"/>
        </w:rPr>
        <w:tab/>
      </w:r>
      <w:r>
        <w:t>Get Bookmarks</w:t>
      </w:r>
      <w:r>
        <w:tab/>
      </w:r>
      <w:r>
        <w:fldChar w:fldCharType="begin"/>
      </w:r>
      <w:r>
        <w:instrText xml:space="preserve"> PAGEREF _Toc359660731 \h </w:instrText>
      </w:r>
      <w:r>
        <w:fldChar w:fldCharType="separate"/>
      </w:r>
      <w:r>
        <w:t>109</w:t>
      </w:r>
      <w:r>
        <w:fldChar w:fldCharType="end"/>
      </w:r>
    </w:p>
    <w:p w14:paraId="45A2B226" w14:textId="77777777" w:rsidR="0035799F" w:rsidRDefault="0035799F">
      <w:pPr>
        <w:pStyle w:val="TOC2"/>
        <w:tabs>
          <w:tab w:val="left" w:pos="1200"/>
        </w:tabs>
        <w:rPr>
          <w:rFonts w:asciiTheme="minorHAnsi" w:eastAsiaTheme="minorEastAsia" w:hAnsiTheme="minorHAnsi" w:cstheme="minorBidi"/>
          <w:lang w:eastAsia="ja-JP"/>
        </w:rPr>
      </w:pPr>
      <w:r>
        <w:t>5.41</w:t>
      </w:r>
      <w:r>
        <w:rPr>
          <w:rFonts w:asciiTheme="minorHAnsi" w:eastAsiaTheme="minorEastAsia" w:hAnsiTheme="minorHAnsi" w:cstheme="minorBidi"/>
          <w:lang w:eastAsia="ja-JP"/>
        </w:rPr>
        <w:tab/>
      </w:r>
      <w:r>
        <w:t>Get Bookmark</w:t>
      </w:r>
      <w:r>
        <w:tab/>
      </w:r>
      <w:r>
        <w:fldChar w:fldCharType="begin"/>
      </w:r>
      <w:r>
        <w:instrText xml:space="preserve"> PAGEREF _Toc359660732 \h </w:instrText>
      </w:r>
      <w:r>
        <w:fldChar w:fldCharType="separate"/>
      </w:r>
      <w:r>
        <w:t>110</w:t>
      </w:r>
      <w:r>
        <w:fldChar w:fldCharType="end"/>
      </w:r>
    </w:p>
    <w:p w14:paraId="0D992DB4" w14:textId="77777777" w:rsidR="0035799F" w:rsidRDefault="0035799F">
      <w:pPr>
        <w:pStyle w:val="TOC2"/>
        <w:tabs>
          <w:tab w:val="left" w:pos="1200"/>
        </w:tabs>
        <w:rPr>
          <w:rFonts w:asciiTheme="minorHAnsi" w:eastAsiaTheme="minorEastAsia" w:hAnsiTheme="minorHAnsi" w:cstheme="minorBidi"/>
          <w:lang w:eastAsia="ja-JP"/>
        </w:rPr>
      </w:pPr>
      <w:r>
        <w:t>5.42</w:t>
      </w:r>
      <w:r>
        <w:rPr>
          <w:rFonts w:asciiTheme="minorHAnsi" w:eastAsiaTheme="minorEastAsia" w:hAnsiTheme="minorHAnsi" w:cstheme="minorBidi"/>
          <w:lang w:eastAsia="ja-JP"/>
        </w:rPr>
        <w:tab/>
      </w:r>
      <w:r>
        <w:t>Generate Report</w:t>
      </w:r>
      <w:r>
        <w:tab/>
      </w:r>
      <w:r>
        <w:fldChar w:fldCharType="begin"/>
      </w:r>
      <w:r>
        <w:instrText xml:space="preserve"> PAGEREF _Toc359660733 \h </w:instrText>
      </w:r>
      <w:r>
        <w:fldChar w:fldCharType="separate"/>
      </w:r>
      <w:r>
        <w:t>112</w:t>
      </w:r>
      <w:r>
        <w:fldChar w:fldCharType="end"/>
      </w:r>
    </w:p>
    <w:p w14:paraId="487B1A52" w14:textId="77777777" w:rsidR="0035799F" w:rsidRDefault="0035799F">
      <w:pPr>
        <w:pStyle w:val="TOC1"/>
        <w:tabs>
          <w:tab w:val="left" w:pos="420"/>
        </w:tabs>
        <w:rPr>
          <w:rFonts w:asciiTheme="minorHAnsi" w:eastAsiaTheme="minorEastAsia" w:hAnsiTheme="minorHAnsi" w:cstheme="minorBidi"/>
          <w:b w:val="0"/>
          <w:bCs w:val="0"/>
          <w:caps w:val="0"/>
          <w:szCs w:val="24"/>
          <w:lang w:eastAsia="ja-JP"/>
        </w:rPr>
      </w:pPr>
      <w:r>
        <w:t>6.</w:t>
      </w:r>
      <w:r>
        <w:rPr>
          <w:rFonts w:asciiTheme="minorHAnsi" w:eastAsiaTheme="minorEastAsia" w:hAnsiTheme="minorHAnsi" w:cstheme="minorBidi"/>
          <w:b w:val="0"/>
          <w:bCs w:val="0"/>
          <w:caps w:val="0"/>
          <w:szCs w:val="24"/>
          <w:lang w:eastAsia="ja-JP"/>
        </w:rPr>
        <w:tab/>
      </w:r>
      <w:r>
        <w:t>APPENDIX A: HPC SERVER API GRAMMER</w:t>
      </w:r>
      <w:r>
        <w:tab/>
      </w:r>
      <w:r>
        <w:fldChar w:fldCharType="begin"/>
      </w:r>
      <w:r>
        <w:instrText xml:space="preserve"> PAGEREF _Toc359660734 \h </w:instrText>
      </w:r>
      <w:r>
        <w:fldChar w:fldCharType="separate"/>
      </w:r>
      <w:r>
        <w:t>114</w:t>
      </w:r>
      <w:r>
        <w:fldChar w:fldCharType="end"/>
      </w:r>
    </w:p>
    <w:p w14:paraId="22B4E145" w14:textId="1EFD1BB2" w:rsidR="0012733B" w:rsidRPr="00C36099" w:rsidRDefault="00D31D5B" w:rsidP="0012733B">
      <w:pPr>
        <w:pStyle w:val="BodyText"/>
        <w:ind w:left="0"/>
        <w:jc w:val="left"/>
        <w:rPr>
          <w:rFonts w:ascii="Arial" w:hAnsi="Arial" w:cs="Arial"/>
          <w:caps/>
          <w:noProof/>
        </w:rPr>
      </w:pPr>
      <w:r w:rsidRPr="00C36099">
        <w:rPr>
          <w:rFonts w:ascii="Arial" w:hAnsi="Arial" w:cs="Arial"/>
          <w:caps/>
          <w:noProof/>
        </w:rPr>
        <w:fldChar w:fldCharType="end"/>
      </w:r>
      <w:bookmarkEnd w:id="0"/>
      <w:bookmarkEnd w:id="1"/>
    </w:p>
    <w:p w14:paraId="7386F59B" w14:textId="77777777" w:rsidR="0012733B" w:rsidRPr="00C36099" w:rsidRDefault="0012733B">
      <w:pPr>
        <w:spacing w:before="0" w:after="0"/>
        <w:ind w:left="0"/>
        <w:jc w:val="left"/>
        <w:rPr>
          <w:rFonts w:ascii="Arial" w:hAnsi="Arial" w:cs="Arial"/>
          <w:caps/>
          <w:noProof/>
        </w:rPr>
      </w:pPr>
      <w:r w:rsidRPr="00C36099">
        <w:rPr>
          <w:rFonts w:ascii="Arial" w:hAnsi="Arial" w:cs="Arial"/>
          <w:caps/>
          <w:noProof/>
        </w:rPr>
        <w:br w:type="page"/>
      </w:r>
    </w:p>
    <w:p w14:paraId="57D1ED01" w14:textId="2B7E1BFA" w:rsidR="00644DFB" w:rsidRPr="00C36099" w:rsidRDefault="00644DFB" w:rsidP="00BF0CDC">
      <w:pPr>
        <w:pStyle w:val="Heading1"/>
      </w:pPr>
      <w:bookmarkStart w:id="2" w:name="_Toc359660673"/>
      <w:r w:rsidRPr="00C36099">
        <w:lastRenderedPageBreak/>
        <w:t>Purpose</w:t>
      </w:r>
      <w:bookmarkEnd w:id="2"/>
    </w:p>
    <w:p w14:paraId="2736B281" w14:textId="7B5E3590" w:rsidR="004F741E" w:rsidRPr="00C36099" w:rsidRDefault="00644DFB" w:rsidP="00212573">
      <w:pPr>
        <w:pStyle w:val="ListParagraph"/>
        <w:spacing w:line="360" w:lineRule="auto"/>
        <w:rPr>
          <w:b/>
          <w:bCs/>
          <w:caps/>
        </w:rPr>
      </w:pPr>
      <w:r w:rsidRPr="00C36099">
        <w:t xml:space="preserve">This </w:t>
      </w:r>
      <w:r w:rsidR="00A6734B">
        <w:t xml:space="preserve">HPC API </w:t>
      </w:r>
      <w:r w:rsidR="00E53D07">
        <w:t xml:space="preserve">specification </w:t>
      </w:r>
      <w:r w:rsidR="00E53D07" w:rsidRPr="00C36099">
        <w:t>is</w:t>
      </w:r>
      <w:r w:rsidRPr="00C36099">
        <w:t xml:space="preserve"> intended to help </w:t>
      </w:r>
      <w:r w:rsidR="00A6734B">
        <w:t>developers to</w:t>
      </w:r>
      <w:r w:rsidRPr="00C36099">
        <w:t xml:space="preserve"> understand the design and working structure of the HPC data management </w:t>
      </w:r>
      <w:r w:rsidR="005267D0">
        <w:t>environment (DME)</w:t>
      </w:r>
      <w:r w:rsidRPr="00C36099">
        <w:t xml:space="preserve">. This </w:t>
      </w:r>
      <w:r w:rsidR="00A6734B">
        <w:t>specification</w:t>
      </w:r>
      <w:r w:rsidRPr="00C36099">
        <w:t xml:space="preserve"> will explain all the capabilities of this </w:t>
      </w:r>
      <w:r w:rsidR="005267D0">
        <w:t>HPC DME</w:t>
      </w:r>
      <w:r w:rsidRPr="00C36099">
        <w:t xml:space="preserve"> and the procedures for data storage, data management, metadata collection, metadata storage and data transferring. This </w:t>
      </w:r>
      <w:r w:rsidR="00A6734B">
        <w:t>specification</w:t>
      </w:r>
      <w:r w:rsidRPr="00C36099">
        <w:t xml:space="preserve"> steers the users through the process of using the HPC </w:t>
      </w:r>
      <w:r w:rsidR="005267D0">
        <w:t>DME</w:t>
      </w:r>
      <w:r w:rsidR="005267D0" w:rsidRPr="00C36099">
        <w:t xml:space="preserve"> </w:t>
      </w:r>
      <w:r w:rsidRPr="00C36099">
        <w:t xml:space="preserve">for managing </w:t>
      </w:r>
      <w:r w:rsidR="006B654B">
        <w:t>large</w:t>
      </w:r>
      <w:r w:rsidRPr="00C36099">
        <w:t xml:space="preserve"> data and enhancing the governance using associated metadata. </w:t>
      </w:r>
      <w:r w:rsidRPr="00C36099">
        <w:rPr>
          <w:bCs/>
        </w:rPr>
        <w:t xml:space="preserve">The </w:t>
      </w:r>
      <w:r w:rsidR="00A6734B">
        <w:rPr>
          <w:bCs/>
        </w:rPr>
        <w:t>specification</w:t>
      </w:r>
      <w:r w:rsidRPr="00C36099">
        <w:rPr>
          <w:bCs/>
          <w:caps/>
        </w:rPr>
        <w:t xml:space="preserve"> </w:t>
      </w:r>
      <w:r w:rsidRPr="00C36099">
        <w:rPr>
          <w:bCs/>
        </w:rPr>
        <w:t>describes the functional capabilities of this flexibly manageable</w:t>
      </w:r>
      <w:r w:rsidRPr="00C36099">
        <w:rPr>
          <w:bCs/>
          <w:caps/>
        </w:rPr>
        <w:t xml:space="preserve"> </w:t>
      </w:r>
      <w:r w:rsidRPr="00C36099">
        <w:rPr>
          <w:bCs/>
        </w:rPr>
        <w:t xml:space="preserve">and multi-functional data archival </w:t>
      </w:r>
      <w:r w:rsidR="005267D0">
        <w:rPr>
          <w:bCs/>
        </w:rPr>
        <w:t>environment</w:t>
      </w:r>
      <w:r w:rsidR="005267D0" w:rsidRPr="00C36099">
        <w:rPr>
          <w:bCs/>
        </w:rPr>
        <w:t xml:space="preserve"> </w:t>
      </w:r>
      <w:r w:rsidRPr="00C36099">
        <w:rPr>
          <w:bCs/>
        </w:rPr>
        <w:t>and provides use</w:t>
      </w:r>
      <w:r w:rsidRPr="00C36099">
        <w:rPr>
          <w:bCs/>
          <w:caps/>
        </w:rPr>
        <w:t xml:space="preserve"> </w:t>
      </w:r>
      <w:r w:rsidRPr="00C36099">
        <w:rPr>
          <w:bCs/>
        </w:rPr>
        <w:t>cases and examples of its functionalities.</w:t>
      </w:r>
      <w:r w:rsidRPr="00C36099">
        <w:rPr>
          <w:bCs/>
          <w:caps/>
        </w:rPr>
        <w:t xml:space="preserve"> </w:t>
      </w:r>
      <w:r w:rsidRPr="00C36099">
        <w:rPr>
          <w:bCs/>
        </w:rPr>
        <w:t xml:space="preserve">The </w:t>
      </w:r>
      <w:r w:rsidR="00A6734B">
        <w:rPr>
          <w:bCs/>
        </w:rPr>
        <w:t>specification</w:t>
      </w:r>
      <w:r w:rsidRPr="00C36099">
        <w:rPr>
          <w:bCs/>
        </w:rPr>
        <w:t xml:space="preserve"> further details the prerequisites needed for setting up the HPC </w:t>
      </w:r>
      <w:r w:rsidR="005267D0">
        <w:rPr>
          <w:bCs/>
        </w:rPr>
        <w:t>DME</w:t>
      </w:r>
      <w:r w:rsidRPr="00C36099">
        <w:rPr>
          <w:b/>
          <w:bCs/>
          <w:caps/>
        </w:rPr>
        <w:t>.</w:t>
      </w:r>
    </w:p>
    <w:p w14:paraId="18B9B3E2" w14:textId="77777777" w:rsidR="004F741E" w:rsidRPr="00C36099" w:rsidRDefault="004F741E" w:rsidP="00212573">
      <w:pPr>
        <w:pStyle w:val="ListParagraph"/>
        <w:spacing w:line="360" w:lineRule="auto"/>
        <w:rPr>
          <w:b/>
          <w:bCs/>
          <w:caps/>
        </w:rPr>
      </w:pPr>
    </w:p>
    <w:p w14:paraId="755D0A0B" w14:textId="610F8CF4" w:rsidR="005835C9" w:rsidRDefault="00F36F1E" w:rsidP="00BF0CDC">
      <w:pPr>
        <w:pStyle w:val="Heading1"/>
      </w:pPr>
      <w:bookmarkStart w:id="3" w:name="_Toc359660674"/>
      <w:r w:rsidRPr="00C36099">
        <w:t>Introduction</w:t>
      </w:r>
      <w:bookmarkEnd w:id="3"/>
    </w:p>
    <w:p w14:paraId="0F896C87" w14:textId="3C22B246" w:rsidR="004F741E" w:rsidRPr="00281DD3" w:rsidRDefault="00DF21FF" w:rsidP="00DE6CE5">
      <w:pPr>
        <w:pStyle w:val="Heading2"/>
        <w:numPr>
          <w:ilvl w:val="1"/>
          <w:numId w:val="6"/>
        </w:numPr>
      </w:pPr>
      <w:bookmarkStart w:id="4" w:name="_Toc359660675"/>
      <w:r w:rsidRPr="00281DD3">
        <w:t xml:space="preserve">What is </w:t>
      </w:r>
      <w:r w:rsidR="005267D0">
        <w:t>HPC DME</w:t>
      </w:r>
      <w:r w:rsidRPr="00281DD3">
        <w:t>?</w:t>
      </w:r>
      <w:bookmarkEnd w:id="4"/>
    </w:p>
    <w:p w14:paraId="5E521DBD" w14:textId="3BA857CB" w:rsidR="006B729E" w:rsidRDefault="006B729E" w:rsidP="006B729E">
      <w:pPr>
        <w:pStyle w:val="ListParagraph"/>
        <w:spacing w:line="360" w:lineRule="auto"/>
      </w:pPr>
      <w:r>
        <w:t xml:space="preserve">The </w:t>
      </w:r>
      <w:r w:rsidR="005267D0">
        <w:t>HPC DME</w:t>
      </w:r>
      <w:r>
        <w:t xml:space="preserve">, High Performance Computing Data Management </w:t>
      </w:r>
      <w:r w:rsidR="005267D0">
        <w:t>Environment</w:t>
      </w:r>
      <w:r>
        <w:t xml:space="preserve">, is a highly adaptable and an </w:t>
      </w:r>
      <w:r w:rsidR="009F044D">
        <w:t>open-ended</w:t>
      </w:r>
      <w:r>
        <w:t xml:space="preserve"> data storage </w:t>
      </w:r>
      <w:r w:rsidR="005267D0">
        <w:t>environment</w:t>
      </w:r>
      <w:r>
        <w:t xml:space="preserve"> supporting storage and management of </w:t>
      </w:r>
      <w:r w:rsidR="007C5B11">
        <w:t>large</w:t>
      </w:r>
      <w:r>
        <w:t xml:space="preserve"> data, produced from high performance computing systems. </w:t>
      </w:r>
      <w:r w:rsidR="005267D0">
        <w:t>HPC DME</w:t>
      </w:r>
      <w:r>
        <w:t xml:space="preserve"> provides capabilities for storing, managing, transferring and sharing </w:t>
      </w:r>
      <w:r w:rsidR="006B654B">
        <w:t>large</w:t>
      </w:r>
      <w:r>
        <w:t xml:space="preserve"> data across different systems securely and efficiently. </w:t>
      </w:r>
    </w:p>
    <w:p w14:paraId="72CCAD98" w14:textId="6B9ED833" w:rsidR="00296E9E" w:rsidRPr="00B35E1C" w:rsidRDefault="006B729E" w:rsidP="00B35E1C">
      <w:pPr>
        <w:pStyle w:val="ListParagraph"/>
        <w:spacing w:line="360" w:lineRule="auto"/>
      </w:pPr>
      <w:r>
        <w:t xml:space="preserve">Users can store data on </w:t>
      </w:r>
      <w:r w:rsidR="005267D0">
        <w:t>HPC DME</w:t>
      </w:r>
      <w:r w:rsidR="007C5B11">
        <w:t xml:space="preserve"> for a duration defined by data storage policy</w:t>
      </w:r>
      <w:r>
        <w:t xml:space="preserve">, share and transfer their data such that they do not have to redistribute or maintain copies of the data on other systems by eliminating the data integrity issues. </w:t>
      </w:r>
      <w:r w:rsidR="005267D0">
        <w:t>HPC DME</w:t>
      </w:r>
      <w:r>
        <w:t xml:space="preserve"> stores and associates user defined metadata to any registered data at different levels of data life cycle, enabling the </w:t>
      </w:r>
      <w:r w:rsidR="005267D0">
        <w:t>DME</w:t>
      </w:r>
      <w:r>
        <w:t xml:space="preserve"> not only to help identify the data but also enhancing the search capabilities and to be able to attach a value factor to each dataset. </w:t>
      </w:r>
    </w:p>
    <w:p w14:paraId="43294EB8" w14:textId="3AF8B88C" w:rsidR="006B729E" w:rsidRPr="00C36099" w:rsidRDefault="00ED0E68" w:rsidP="00B35E1C">
      <w:pPr>
        <w:pStyle w:val="Heading2"/>
        <w:numPr>
          <w:ilvl w:val="1"/>
          <w:numId w:val="6"/>
        </w:numPr>
      </w:pPr>
      <w:bookmarkStart w:id="5" w:name="_Toc359660676"/>
      <w:r>
        <w:t>Intended Users</w:t>
      </w:r>
      <w:bookmarkEnd w:id="5"/>
    </w:p>
    <w:p w14:paraId="50B0447D" w14:textId="13CBBB47" w:rsidR="00517276" w:rsidRDefault="00E97E3A" w:rsidP="006B729E">
      <w:pPr>
        <w:spacing w:line="360" w:lineRule="auto"/>
      </w:pPr>
      <w:r w:rsidRPr="00C36099">
        <w:t xml:space="preserve">The </w:t>
      </w:r>
      <w:r w:rsidR="00B83642" w:rsidRPr="00C36099">
        <w:t>HPC</w:t>
      </w:r>
      <w:r w:rsidRPr="00C36099">
        <w:t xml:space="preserve"> data management </w:t>
      </w:r>
      <w:r w:rsidR="005267D0">
        <w:t>environment</w:t>
      </w:r>
      <w:r w:rsidRPr="00C36099">
        <w:t xml:space="preserve"> </w:t>
      </w:r>
      <w:r w:rsidR="009F044D">
        <w:t>is designed</w:t>
      </w:r>
      <w:r w:rsidRPr="00C36099">
        <w:t xml:space="preserve"> to </w:t>
      </w:r>
      <w:r w:rsidR="009F044D">
        <w:t xml:space="preserve">meet </w:t>
      </w:r>
      <w:r w:rsidRPr="00C36099">
        <w:t xml:space="preserve">the data storage and data management </w:t>
      </w:r>
      <w:r w:rsidRPr="00F66B28">
        <w:t xml:space="preserve">needs </w:t>
      </w:r>
      <w:r w:rsidR="00A04238" w:rsidRPr="00F66B28">
        <w:t xml:space="preserve">of </w:t>
      </w:r>
      <w:r w:rsidR="00440B10" w:rsidRPr="00F66B28">
        <w:t>NCI cancer community</w:t>
      </w:r>
      <w:r w:rsidRPr="00F66B28">
        <w:t>.</w:t>
      </w:r>
      <w:r w:rsidRPr="00C36099">
        <w:t xml:space="preserve"> Any user with a valid </w:t>
      </w:r>
      <w:r w:rsidR="00440B10" w:rsidRPr="00C36099">
        <w:t>N</w:t>
      </w:r>
      <w:r w:rsidR="00526854">
        <w:t>CI</w:t>
      </w:r>
      <w:r w:rsidRPr="00C36099">
        <w:t xml:space="preserve"> user account can log into the </w:t>
      </w:r>
      <w:r w:rsidR="005267D0">
        <w:t>HPC DME</w:t>
      </w:r>
      <w:r w:rsidRPr="00C36099">
        <w:t xml:space="preserve"> using </w:t>
      </w:r>
      <w:r w:rsidR="00D74466" w:rsidRPr="00C36099">
        <w:t>N</w:t>
      </w:r>
      <w:r w:rsidR="00526854">
        <w:t>C</w:t>
      </w:r>
      <w:r w:rsidR="00D74466" w:rsidRPr="00C36099">
        <w:t>I</w:t>
      </w:r>
      <w:r w:rsidRPr="00C36099">
        <w:t xml:space="preserve"> credentials</w:t>
      </w:r>
      <w:r w:rsidR="00B703AB" w:rsidRPr="00C36099">
        <w:t>.</w:t>
      </w:r>
    </w:p>
    <w:p w14:paraId="22EF1D6D" w14:textId="3E6D71DC" w:rsidR="002256A4" w:rsidRDefault="006A5A04" w:rsidP="00D126D7">
      <w:pPr>
        <w:spacing w:line="480" w:lineRule="auto"/>
      </w:pPr>
      <w:r>
        <w:t>N</w:t>
      </w:r>
      <w:r w:rsidR="005267D0">
        <w:t>ote</w:t>
      </w:r>
      <w:r>
        <w:t xml:space="preserve">: </w:t>
      </w:r>
      <w:r w:rsidR="005267D0">
        <w:t>HPC DME</w:t>
      </w:r>
      <w:r>
        <w:t xml:space="preserve"> </w:t>
      </w:r>
      <w:r w:rsidR="003016F9">
        <w:t xml:space="preserve">currently only </w:t>
      </w:r>
      <w:r>
        <w:t>supports N</w:t>
      </w:r>
      <w:r w:rsidR="00526854">
        <w:t>C</w:t>
      </w:r>
      <w:r>
        <w:t>I account holders.</w:t>
      </w:r>
    </w:p>
    <w:p w14:paraId="68622C5C" w14:textId="5AD0F323" w:rsidR="002B3131" w:rsidRDefault="005267D0" w:rsidP="00B35E1C">
      <w:pPr>
        <w:pStyle w:val="Heading2"/>
        <w:numPr>
          <w:ilvl w:val="1"/>
          <w:numId w:val="6"/>
        </w:numPr>
      </w:pPr>
      <w:bookmarkStart w:id="6" w:name="_Toc359660677"/>
      <w:r>
        <w:lastRenderedPageBreak/>
        <w:t>HPC DME</w:t>
      </w:r>
      <w:r w:rsidR="002B3131">
        <w:t xml:space="preserve"> URL</w:t>
      </w:r>
      <w:bookmarkEnd w:id="6"/>
    </w:p>
    <w:p w14:paraId="1AE1B21E" w14:textId="0E970597" w:rsidR="002B3131" w:rsidRDefault="00265DBD" w:rsidP="002B3131">
      <w:pPr>
        <w:ind w:firstLine="144"/>
      </w:pPr>
      <w:r>
        <w:t>The f</w:t>
      </w:r>
      <w:r w:rsidR="002B3131">
        <w:t xml:space="preserve">ollowing is the </w:t>
      </w:r>
      <w:r w:rsidR="005267D0">
        <w:t>HPC DME</w:t>
      </w:r>
      <w:r w:rsidR="002B3131">
        <w:t xml:space="preserve"> Server API URL:</w:t>
      </w:r>
    </w:p>
    <w:p w14:paraId="36E94850" w14:textId="7D8A6337" w:rsidR="002B3131" w:rsidRPr="002B3131" w:rsidRDefault="003A4D1D" w:rsidP="002B3131">
      <w:pPr>
        <w:ind w:firstLine="144"/>
      </w:pPr>
      <w:hyperlink r:id="rId15" w:history="1">
        <w:r w:rsidR="00D524C1" w:rsidRPr="00824DD1">
          <w:rPr>
            <w:rStyle w:val="Hyperlink"/>
          </w:rPr>
          <w:t>https://hpcdmeapi.nci.nih.gov/</w:t>
        </w:r>
      </w:hyperlink>
      <w:r w:rsidR="005F24D2">
        <w:rPr>
          <w:rStyle w:val="Hyperlink"/>
          <w:rFonts w:eastAsia="Arial Unicode MS"/>
        </w:rPr>
        <w:t>&lt;Resource Name&gt;</w:t>
      </w:r>
    </w:p>
    <w:p w14:paraId="6C2F312E" w14:textId="2AC789E3" w:rsidR="002B3131" w:rsidRPr="00C36099" w:rsidRDefault="002B3131" w:rsidP="00E01F96">
      <w:pPr>
        <w:spacing w:line="480" w:lineRule="auto"/>
        <w:ind w:left="0"/>
      </w:pPr>
    </w:p>
    <w:p w14:paraId="33DEAE03" w14:textId="09358609" w:rsidR="00B3064A" w:rsidRDefault="00135B9F" w:rsidP="00BF0CDC">
      <w:pPr>
        <w:pStyle w:val="Heading1"/>
      </w:pPr>
      <w:bookmarkStart w:id="7" w:name="_Toc359660678"/>
      <w:r>
        <w:t>Pre-R</w:t>
      </w:r>
      <w:r w:rsidR="00355A13" w:rsidRPr="00C36099">
        <w:t>equisite</w:t>
      </w:r>
      <w:r w:rsidR="00195F97" w:rsidRPr="00C36099">
        <w:t>s</w:t>
      </w:r>
      <w:bookmarkEnd w:id="7"/>
    </w:p>
    <w:p w14:paraId="0A45E3F7" w14:textId="067AD605" w:rsidR="00054C40" w:rsidRPr="00B35E1C" w:rsidRDefault="003F09B4" w:rsidP="00B35E1C">
      <w:pPr>
        <w:pStyle w:val="ListParagraph"/>
        <w:spacing w:line="360" w:lineRule="auto"/>
        <w:rPr>
          <w:rFonts w:eastAsia="Arial Unicode MS"/>
          <w:noProof/>
        </w:rPr>
      </w:pPr>
      <w:r>
        <w:rPr>
          <w:rFonts w:eastAsia="Arial Unicode MS"/>
          <w:noProof/>
        </w:rPr>
        <w:t>The following pre-requisite</w:t>
      </w:r>
      <w:r w:rsidR="00B3064A" w:rsidRPr="00C36099">
        <w:rPr>
          <w:rFonts w:eastAsia="Arial Unicode MS"/>
          <w:noProof/>
        </w:rPr>
        <w:t xml:space="preserve"> (3.1</w:t>
      </w:r>
      <w:r>
        <w:rPr>
          <w:rFonts w:eastAsia="Arial Unicode MS"/>
          <w:noProof/>
        </w:rPr>
        <w:t>) is</w:t>
      </w:r>
      <w:r w:rsidR="00B3064A" w:rsidRPr="00C36099">
        <w:rPr>
          <w:rFonts w:eastAsia="Arial Unicode MS"/>
          <w:noProof/>
        </w:rPr>
        <w:t xml:space="preserve"> required only if </w:t>
      </w:r>
      <w:r w:rsidR="00526854">
        <w:rPr>
          <w:rFonts w:eastAsia="Arial Unicode MS"/>
          <w:noProof/>
        </w:rPr>
        <w:t xml:space="preserve">user </w:t>
      </w:r>
      <w:r w:rsidR="00B3064A" w:rsidRPr="00C36099">
        <w:rPr>
          <w:rFonts w:eastAsia="Arial Unicode MS"/>
          <w:noProof/>
        </w:rPr>
        <w:t>role requires register</w:t>
      </w:r>
      <w:r w:rsidR="00526854">
        <w:rPr>
          <w:rFonts w:eastAsia="Arial Unicode MS"/>
          <w:noProof/>
        </w:rPr>
        <w:t>ing</w:t>
      </w:r>
      <w:r w:rsidR="00B3064A" w:rsidRPr="00C36099">
        <w:rPr>
          <w:rFonts w:eastAsia="Arial Unicode MS"/>
          <w:noProof/>
        </w:rPr>
        <w:t xml:space="preserve"> </w:t>
      </w:r>
      <w:r w:rsidR="005F4F8F">
        <w:rPr>
          <w:rFonts w:eastAsia="Arial Unicode MS"/>
          <w:noProof/>
        </w:rPr>
        <w:t>data objects using Globus</w:t>
      </w:r>
      <w:r w:rsidR="00B3064A" w:rsidRPr="00C36099">
        <w:rPr>
          <w:rFonts w:eastAsia="Arial Unicode MS"/>
          <w:noProof/>
        </w:rPr>
        <w:t xml:space="preserve"> with</w:t>
      </w:r>
      <w:r w:rsidR="00526854">
        <w:rPr>
          <w:rFonts w:eastAsia="Arial Unicode MS"/>
          <w:noProof/>
        </w:rPr>
        <w:t>in the</w:t>
      </w:r>
      <w:r w:rsidR="00B3064A" w:rsidRPr="00C36099">
        <w:rPr>
          <w:rFonts w:eastAsia="Arial Unicode MS"/>
          <w:noProof/>
        </w:rPr>
        <w:t xml:space="preserve"> HPC </w:t>
      </w:r>
      <w:r w:rsidR="005267D0">
        <w:rPr>
          <w:rFonts w:eastAsia="Arial Unicode MS"/>
          <w:noProof/>
        </w:rPr>
        <w:t>DME</w:t>
      </w:r>
      <w:r w:rsidR="00B3064A" w:rsidRPr="00C36099">
        <w:rPr>
          <w:rFonts w:eastAsia="Arial Unicode MS"/>
          <w:noProof/>
        </w:rPr>
        <w:t>.</w:t>
      </w:r>
    </w:p>
    <w:p w14:paraId="57A1433E" w14:textId="333C1E84" w:rsidR="00355A13" w:rsidRPr="00C36099" w:rsidRDefault="005F4F8F" w:rsidP="00B35E1C">
      <w:pPr>
        <w:pStyle w:val="Heading2"/>
        <w:numPr>
          <w:ilvl w:val="1"/>
          <w:numId w:val="6"/>
        </w:numPr>
      </w:pPr>
      <w:bookmarkStart w:id="8" w:name="_Toc359660679"/>
      <w:r>
        <w:t xml:space="preserve">Share data with </w:t>
      </w:r>
      <w:r w:rsidR="005267D0">
        <w:t>HPC DME</w:t>
      </w:r>
      <w:r>
        <w:t xml:space="preserve"> Service account</w:t>
      </w:r>
      <w:bookmarkEnd w:id="8"/>
    </w:p>
    <w:p w14:paraId="4A5CFE38" w14:textId="354E3843" w:rsidR="005F4F8F" w:rsidRDefault="005267D0" w:rsidP="00BE70AA">
      <w:pPr>
        <w:pStyle w:val="NormalWeb"/>
        <w:ind w:left="720"/>
        <w:jc w:val="both"/>
        <w:rPr>
          <w:rFonts w:eastAsia="Arial Unicode MS"/>
          <w:bCs/>
          <w:noProof/>
          <w:kern w:val="36"/>
        </w:rPr>
      </w:pPr>
      <w:r>
        <w:rPr>
          <w:rFonts w:eastAsia="Arial Unicode MS"/>
          <w:bCs/>
          <w:noProof/>
          <w:kern w:val="36"/>
        </w:rPr>
        <w:t>HPC DME</w:t>
      </w:r>
      <w:r w:rsidR="005F4F8F">
        <w:rPr>
          <w:rFonts w:eastAsia="Arial Unicode MS"/>
          <w:bCs/>
          <w:noProof/>
          <w:kern w:val="36"/>
        </w:rPr>
        <w:t xml:space="preserve"> uses its internal ser</w:t>
      </w:r>
      <w:r w:rsidR="00425BCE">
        <w:rPr>
          <w:rFonts w:eastAsia="Arial Unicode MS"/>
          <w:bCs/>
          <w:noProof/>
          <w:kern w:val="36"/>
        </w:rPr>
        <w:t>vice account to upload or download data</w:t>
      </w:r>
      <w:r w:rsidR="005F4F8F">
        <w:rPr>
          <w:rFonts w:eastAsia="Arial Unicode MS"/>
          <w:bCs/>
          <w:noProof/>
          <w:kern w:val="36"/>
        </w:rPr>
        <w:t xml:space="preserve"> from</w:t>
      </w:r>
      <w:r w:rsidR="00425BCE">
        <w:rPr>
          <w:rFonts w:eastAsia="Arial Unicode MS"/>
          <w:bCs/>
          <w:noProof/>
          <w:kern w:val="36"/>
        </w:rPr>
        <w:t>/to</w:t>
      </w:r>
      <w:r w:rsidR="005F4F8F">
        <w:rPr>
          <w:rFonts w:eastAsia="Arial Unicode MS"/>
          <w:bCs/>
          <w:noProof/>
          <w:kern w:val="36"/>
        </w:rPr>
        <w:t xml:space="preserve"> </w:t>
      </w:r>
      <w:r>
        <w:rPr>
          <w:rFonts w:eastAsia="Arial Unicode MS"/>
          <w:bCs/>
          <w:noProof/>
          <w:kern w:val="36"/>
        </w:rPr>
        <w:t xml:space="preserve">a </w:t>
      </w:r>
      <w:r w:rsidR="005F4F8F">
        <w:rPr>
          <w:rFonts w:eastAsia="Arial Unicode MS"/>
          <w:bCs/>
          <w:noProof/>
          <w:kern w:val="36"/>
        </w:rPr>
        <w:t>user</w:t>
      </w:r>
      <w:r>
        <w:rPr>
          <w:rFonts w:eastAsia="Arial Unicode MS"/>
          <w:bCs/>
          <w:noProof/>
          <w:kern w:val="36"/>
        </w:rPr>
        <w:t>’s</w:t>
      </w:r>
      <w:r w:rsidR="005F4F8F">
        <w:rPr>
          <w:rFonts w:eastAsia="Arial Unicode MS"/>
          <w:bCs/>
          <w:noProof/>
          <w:kern w:val="36"/>
        </w:rPr>
        <w:t xml:space="preserve"> Globus endpoint to HPC data archive </w:t>
      </w:r>
      <w:r>
        <w:rPr>
          <w:rFonts w:eastAsia="Arial Unicode MS"/>
          <w:bCs/>
          <w:noProof/>
          <w:kern w:val="36"/>
        </w:rPr>
        <w:t>target.</w:t>
      </w:r>
      <w:r w:rsidR="005F4F8F">
        <w:rPr>
          <w:rFonts w:eastAsia="Arial Unicode MS"/>
          <w:bCs/>
          <w:noProof/>
          <w:kern w:val="36"/>
        </w:rPr>
        <w:t xml:space="preserve"> In order to perform this action, </w:t>
      </w:r>
      <w:r>
        <w:rPr>
          <w:rFonts w:eastAsia="Arial Unicode MS"/>
          <w:bCs/>
          <w:noProof/>
          <w:kern w:val="36"/>
        </w:rPr>
        <w:t xml:space="preserve">a </w:t>
      </w:r>
      <w:r w:rsidR="005F4F8F">
        <w:rPr>
          <w:rFonts w:eastAsia="Arial Unicode MS"/>
          <w:bCs/>
          <w:noProof/>
          <w:kern w:val="36"/>
        </w:rPr>
        <w:t>user would have to grant read</w:t>
      </w:r>
      <w:r w:rsidR="00425BCE">
        <w:rPr>
          <w:rFonts w:eastAsia="Arial Unicode MS"/>
          <w:bCs/>
          <w:noProof/>
          <w:kern w:val="36"/>
        </w:rPr>
        <w:t xml:space="preserve"> access to upload a data file to the archive  and write</w:t>
      </w:r>
      <w:r w:rsidR="005F4F8F">
        <w:rPr>
          <w:rFonts w:eastAsia="Arial Unicode MS"/>
          <w:bCs/>
          <w:noProof/>
          <w:kern w:val="36"/>
        </w:rPr>
        <w:t xml:space="preserve"> access </w:t>
      </w:r>
      <w:r w:rsidR="00425BCE">
        <w:rPr>
          <w:rFonts w:eastAsia="Arial Unicode MS"/>
          <w:bCs/>
          <w:noProof/>
          <w:kern w:val="36"/>
        </w:rPr>
        <w:t>to download from the archive to user’s Globus endpoint with</w:t>
      </w:r>
      <w:r w:rsidR="005F4F8F">
        <w:rPr>
          <w:rFonts w:eastAsia="Arial Unicode MS"/>
          <w:bCs/>
          <w:noProof/>
          <w:kern w:val="36"/>
        </w:rPr>
        <w:t xml:space="preserve"> HPC service account “</w:t>
      </w:r>
      <w:r w:rsidR="00896355">
        <w:rPr>
          <w:color w:val="2F5597"/>
        </w:rPr>
        <w:t>ncif-hpcdm-svc</w:t>
      </w:r>
      <w:r w:rsidR="005F4F8F">
        <w:rPr>
          <w:rFonts w:eastAsia="Arial Unicode MS"/>
          <w:bCs/>
          <w:noProof/>
          <w:kern w:val="36"/>
        </w:rPr>
        <w:t>”.</w:t>
      </w:r>
      <w:r>
        <w:rPr>
          <w:rFonts w:eastAsia="Arial Unicode MS"/>
          <w:bCs/>
          <w:noProof/>
          <w:kern w:val="36"/>
        </w:rPr>
        <w:t xml:space="preserve">  Please refer to </w:t>
      </w:r>
      <w:r w:rsidR="007C5B11">
        <w:rPr>
          <w:rFonts w:eastAsia="Arial Unicode MS"/>
          <w:bCs/>
          <w:noProof/>
          <w:kern w:val="36"/>
        </w:rPr>
        <w:t xml:space="preserve">HPC_User_Guide </w:t>
      </w:r>
      <w:r>
        <w:rPr>
          <w:rFonts w:eastAsia="Arial Unicode MS"/>
          <w:bCs/>
          <w:noProof/>
          <w:kern w:val="36"/>
        </w:rPr>
        <w:t>on how to best perform such action</w:t>
      </w:r>
      <w:r w:rsidR="00B35E1C">
        <w:rPr>
          <w:rFonts w:eastAsia="Arial Unicode MS"/>
          <w:bCs/>
          <w:noProof/>
          <w:kern w:val="36"/>
        </w:rPr>
        <w:t>s</w:t>
      </w:r>
      <w:r>
        <w:rPr>
          <w:rFonts w:eastAsia="Arial Unicode MS"/>
          <w:bCs/>
          <w:noProof/>
          <w:kern w:val="36"/>
        </w:rPr>
        <w:t>.</w:t>
      </w:r>
    </w:p>
    <w:p w14:paraId="4B36F63A" w14:textId="1C90ABA9" w:rsidR="001B7935" w:rsidRPr="00A324DE" w:rsidRDefault="005267D0" w:rsidP="00BF0CDC">
      <w:pPr>
        <w:pStyle w:val="Heading1"/>
      </w:pPr>
      <w:bookmarkStart w:id="9" w:name="_Toc359660680"/>
      <w:r>
        <w:t>HPC DME</w:t>
      </w:r>
      <w:r w:rsidR="00260DAB">
        <w:t xml:space="preserve"> </w:t>
      </w:r>
      <w:r w:rsidR="00C5704B">
        <w:t>Overwiew</w:t>
      </w:r>
      <w:bookmarkEnd w:id="9"/>
    </w:p>
    <w:p w14:paraId="5BA34AF1" w14:textId="064B5D9F" w:rsidR="006513BA" w:rsidRDefault="00C5704B" w:rsidP="00DE6CE5">
      <w:pPr>
        <w:pStyle w:val="Heading2"/>
        <w:numPr>
          <w:ilvl w:val="1"/>
          <w:numId w:val="20"/>
        </w:numPr>
      </w:pPr>
      <w:bookmarkStart w:id="10" w:name="_Toc359660681"/>
      <w:r>
        <w:t>Data Management</w:t>
      </w:r>
      <w:bookmarkEnd w:id="10"/>
    </w:p>
    <w:p w14:paraId="5B037B32" w14:textId="5BB59B87" w:rsidR="00BF19E7" w:rsidRPr="00484DCF" w:rsidRDefault="00BF19E7" w:rsidP="006513BA">
      <w:pPr>
        <w:pStyle w:val="BodyText"/>
        <w:spacing w:before="0" w:after="0" w:line="360" w:lineRule="auto"/>
        <w:ind w:left="360"/>
        <w:rPr>
          <w:iCs/>
        </w:rPr>
      </w:pPr>
      <w:r w:rsidRPr="006912C5">
        <w:t xml:space="preserve">The HPC data management </w:t>
      </w:r>
      <w:r w:rsidR="005267D0">
        <w:t>environment</w:t>
      </w:r>
      <w:r w:rsidRPr="00484DCF">
        <w:t xml:space="preserve"> </w:t>
      </w:r>
      <w:r w:rsidR="007C5B11">
        <w:t xml:space="preserve">relies on backend object storage </w:t>
      </w:r>
      <w:r w:rsidR="003F09B4">
        <w:t>systems (Cleversafe object store)</w:t>
      </w:r>
      <w:r w:rsidR="003F09B4" w:rsidRPr="00484DCF">
        <w:t xml:space="preserve"> </w:t>
      </w:r>
      <w:r w:rsidR="003F09B4">
        <w:t>to</w:t>
      </w:r>
      <w:r w:rsidR="007C5B11">
        <w:t xml:space="preserve"> </w:t>
      </w:r>
      <w:r w:rsidRPr="00484DCF">
        <w:t xml:space="preserve">provide a high-reliability storage and an API </w:t>
      </w:r>
      <w:r w:rsidR="007C5B11">
        <w:t xml:space="preserve">to </w:t>
      </w:r>
      <w:r w:rsidR="006D44AF">
        <w:t>manage</w:t>
      </w:r>
      <w:r w:rsidRPr="00484DCF">
        <w:t xml:space="preserve"> large </w:t>
      </w:r>
      <w:r>
        <w:t xml:space="preserve">data </w:t>
      </w:r>
      <w:r w:rsidR="003F09B4">
        <w:t>objects</w:t>
      </w:r>
      <w:r w:rsidR="003F09B4" w:rsidRPr="00484DCF">
        <w:t xml:space="preserve"> </w:t>
      </w:r>
      <w:r w:rsidR="003F09B4">
        <w:t>life</w:t>
      </w:r>
      <w:r w:rsidR="006D44AF">
        <w:t xml:space="preserve"> cycle</w:t>
      </w:r>
      <w:r w:rsidRPr="00484DCF">
        <w:t xml:space="preserve">. The </w:t>
      </w:r>
      <w:r>
        <w:t>data object</w:t>
      </w:r>
      <w:r w:rsidRPr="00484DCF">
        <w:t xml:space="preserve"> registration system associates a label with a given managed data</w:t>
      </w:r>
      <w:r>
        <w:t xml:space="preserve"> file or folder </w:t>
      </w:r>
      <w:r w:rsidRPr="00484DCF">
        <w:t>and captures extensible metadata for the managed data</w:t>
      </w:r>
      <w:r>
        <w:t xml:space="preserve"> object</w:t>
      </w:r>
      <w:r w:rsidRPr="00484DCF">
        <w:t xml:space="preserve">. </w:t>
      </w:r>
    </w:p>
    <w:p w14:paraId="564F4FDD" w14:textId="0898C173" w:rsidR="00E400C5" w:rsidRDefault="00E400C5" w:rsidP="00E400C5">
      <w:pPr>
        <w:spacing w:line="360" w:lineRule="auto"/>
        <w:ind w:left="360"/>
      </w:pPr>
    </w:p>
    <w:p w14:paraId="458C8632" w14:textId="76CBE228" w:rsidR="00BF19E7" w:rsidRDefault="00BF19E7" w:rsidP="00BF19E7">
      <w:pPr>
        <w:spacing w:line="360" w:lineRule="auto"/>
        <w:ind w:left="360"/>
      </w:pPr>
      <w:r w:rsidRPr="00C61BE1">
        <w:t xml:space="preserve">The </w:t>
      </w:r>
      <w:r>
        <w:t>HPC</w:t>
      </w:r>
      <w:r w:rsidRPr="00C61BE1">
        <w:t xml:space="preserve"> </w:t>
      </w:r>
      <w:r w:rsidR="005267D0">
        <w:t>DME</w:t>
      </w:r>
      <w:r w:rsidRPr="00C61BE1">
        <w:t xml:space="preserve"> </w:t>
      </w:r>
      <w:r w:rsidR="006D44AF">
        <w:t>is accessed through its</w:t>
      </w:r>
      <w:r>
        <w:t xml:space="preserve"> </w:t>
      </w:r>
      <w:r w:rsidRPr="00C61BE1">
        <w:t>application programming interface</w:t>
      </w:r>
      <w:r>
        <w:t>s</w:t>
      </w:r>
      <w:r w:rsidRPr="00C61BE1">
        <w:t xml:space="preserve"> (</w:t>
      </w:r>
      <w:r>
        <w:t>API</w:t>
      </w:r>
      <w:r w:rsidRPr="00C61BE1">
        <w:t>s)</w:t>
      </w:r>
      <w:r>
        <w:t xml:space="preserve"> to </w:t>
      </w:r>
      <w:r w:rsidR="006D44AF">
        <w:t>enable users’ scientific data management activities</w:t>
      </w:r>
      <w:r w:rsidRPr="00C61BE1">
        <w:t xml:space="preserve">. </w:t>
      </w:r>
      <w:r>
        <w:t xml:space="preserve">At a high level, there are two important components in HPC data management </w:t>
      </w:r>
      <w:r w:rsidR="005267D0">
        <w:t>environment</w:t>
      </w:r>
      <w:r>
        <w:t>. 1) Metadata management: HPC DM</w:t>
      </w:r>
      <w:r w:rsidR="005267D0">
        <w:t>E</w:t>
      </w:r>
      <w:r>
        <w:t xml:space="preserve"> by default integrates with iRODS iCAT instance to manage metadata and its security for both collections and data objects. 2) Data transfer: HPC DM</w:t>
      </w:r>
      <w:r w:rsidR="002217E3">
        <w:t>E</w:t>
      </w:r>
      <w:r>
        <w:t xml:space="preserve"> </w:t>
      </w:r>
      <w:r w:rsidR="002217E3">
        <w:t>supports multiple types of data transfers</w:t>
      </w:r>
      <w:r w:rsidR="006D44AF">
        <w:t xml:space="preserve"> such as Amazon S3 and Globus Connect</w:t>
      </w:r>
      <w:r w:rsidR="002217E3">
        <w:t xml:space="preserve">. It </w:t>
      </w:r>
      <w:r>
        <w:t xml:space="preserve">uses Globus to perform asynchronous data transfer between Globus endpoints. </w:t>
      </w:r>
      <w:r w:rsidR="002217E3">
        <w:t>It also supports synchronous data transfers from a</w:t>
      </w:r>
      <w:r w:rsidR="00DC5574">
        <w:t>n</w:t>
      </w:r>
      <w:r w:rsidR="002217E3">
        <w:t xml:space="preserve"> accessible file system to Cleversafe object store. </w:t>
      </w:r>
      <w:r>
        <w:t>HPC DM pluggable architecture allows both these implementations to be replaced with alternatives easily while keeping its APIs unchanged.</w:t>
      </w:r>
      <w:r w:rsidRPr="00C61BE1">
        <w:t xml:space="preserve"> The basic features of </w:t>
      </w:r>
      <w:r>
        <w:t>HPC</w:t>
      </w:r>
      <w:r w:rsidRPr="00C61BE1">
        <w:t xml:space="preserve"> </w:t>
      </w:r>
      <w:r w:rsidR="00097D35">
        <w:t>DME</w:t>
      </w:r>
      <w:r w:rsidRPr="00C61BE1">
        <w:t xml:space="preserve"> </w:t>
      </w:r>
      <w:r>
        <w:t xml:space="preserve">is to </w:t>
      </w:r>
      <w:r w:rsidRPr="00C61BE1">
        <w:t xml:space="preserve">help users in </w:t>
      </w:r>
      <w:r>
        <w:t xml:space="preserve">registering and </w:t>
      </w:r>
      <w:r w:rsidRPr="00C61BE1">
        <w:t xml:space="preserve">uploading their data to the </w:t>
      </w:r>
      <w:r>
        <w:t>HPC DM</w:t>
      </w:r>
      <w:r w:rsidR="003F09B4">
        <w:t>E</w:t>
      </w:r>
      <w:r>
        <w:t xml:space="preserve"> archive storage </w:t>
      </w:r>
      <w:r w:rsidRPr="00C61BE1">
        <w:t>and manag</w:t>
      </w:r>
      <w:r>
        <w:t>ing</w:t>
      </w:r>
      <w:r w:rsidRPr="00C61BE1">
        <w:t xml:space="preserve"> it. </w:t>
      </w:r>
      <w:r w:rsidR="005267D0">
        <w:t>HPC DME</w:t>
      </w:r>
      <w:r w:rsidRPr="00C61BE1">
        <w:t xml:space="preserve"> </w:t>
      </w:r>
      <w:r>
        <w:t xml:space="preserve">archive storage </w:t>
      </w:r>
      <w:r w:rsidRPr="00C61BE1">
        <w:t xml:space="preserve">can </w:t>
      </w:r>
      <w:r w:rsidRPr="00C61BE1">
        <w:lastRenderedPageBreak/>
        <w:t xml:space="preserve">be a permanent storage for the users’ data and can be used as a platform to </w:t>
      </w:r>
      <w:r>
        <w:t xml:space="preserve">search, manage and </w:t>
      </w:r>
      <w:r w:rsidRPr="00C61BE1">
        <w:t xml:space="preserve">transfer the data to other </w:t>
      </w:r>
      <w:r>
        <w:t xml:space="preserve">storage </w:t>
      </w:r>
      <w:r w:rsidRPr="00C61BE1">
        <w:t xml:space="preserve">systems and also to share with other collaborators or users. Each data </w:t>
      </w:r>
      <w:r>
        <w:t>object</w:t>
      </w:r>
      <w:r w:rsidRPr="00C61BE1">
        <w:t xml:space="preserve"> is stored along with its required and user defined metadata. The associated metadata </w:t>
      </w:r>
      <w:r>
        <w:t>can be</w:t>
      </w:r>
      <w:r w:rsidRPr="00C61BE1">
        <w:t xml:space="preserve"> used as search criteria </w:t>
      </w:r>
      <w:r>
        <w:t>to identify dataset(s)</w:t>
      </w:r>
      <w:r w:rsidR="00B04DB1">
        <w:t xml:space="preserve"> through HPC DME API</w:t>
      </w:r>
      <w:r>
        <w:t>.</w:t>
      </w:r>
    </w:p>
    <w:p w14:paraId="7BE15C83" w14:textId="0C9C406E" w:rsidR="00FF43C2" w:rsidRDefault="00BF19E7" w:rsidP="00AE6F1B">
      <w:pPr>
        <w:spacing w:before="0" w:after="0" w:line="360" w:lineRule="auto"/>
        <w:ind w:left="360"/>
      </w:pPr>
      <w:r>
        <w:t>The HPC data management implementation provides users flexibility to define collection</w:t>
      </w:r>
      <w:r w:rsidR="00B04DB1">
        <w:t xml:space="preserve"> types</w:t>
      </w:r>
      <w:r>
        <w:t xml:space="preserve"> and</w:t>
      </w:r>
      <w:r w:rsidR="00B04DB1">
        <w:t xml:space="preserve"> metadata attributes</w:t>
      </w:r>
      <w:r>
        <w:t>. Collections in HPC DM</w:t>
      </w:r>
      <w:r w:rsidR="00097D35">
        <w:t>E</w:t>
      </w:r>
      <w:r>
        <w:t xml:space="preserve"> can be Projects, Datasets, </w:t>
      </w:r>
      <w:r w:rsidR="00097D35">
        <w:t>Samples</w:t>
      </w:r>
      <w:r w:rsidR="00B04DB1">
        <w:t xml:space="preserve"> and</w:t>
      </w:r>
      <w:r w:rsidR="00097D35">
        <w:t xml:space="preserve"> Runs</w:t>
      </w:r>
      <w:r w:rsidR="00B04DB1">
        <w:t xml:space="preserve">. </w:t>
      </w:r>
      <w:r w:rsidR="00097D35">
        <w:t>A d</w:t>
      </w:r>
      <w:r>
        <w:t xml:space="preserve">ata object is </w:t>
      </w:r>
      <w:r w:rsidRPr="00C36099">
        <w:t>an individual file or a set of files</w:t>
      </w:r>
      <w:r>
        <w:t xml:space="preserve"> in a folder. Collections can be of different types</w:t>
      </w:r>
      <w:r w:rsidR="00B04DB1">
        <w:t>. Each collection can have multiple subcollecitons if necessary. F</w:t>
      </w:r>
      <w:r>
        <w:t xml:space="preserve">or example, a dataset can be </w:t>
      </w:r>
      <w:r w:rsidR="00B04DB1">
        <w:t>a subcollection of</w:t>
      </w:r>
      <w:r>
        <w:t xml:space="preserve"> a sequencing project, imaging study or an analysis project</w:t>
      </w:r>
      <w:r w:rsidR="00B04DB1">
        <w:t>. A</w:t>
      </w:r>
      <w:r>
        <w:t xml:space="preserve"> project can be an entity (umbrella project) indicating a scientific ‘study’.</w:t>
      </w:r>
      <w:r w:rsidR="00FF43C2">
        <w:t xml:space="preserve"> </w:t>
      </w:r>
    </w:p>
    <w:p w14:paraId="5F0B700E" w14:textId="3E138D77" w:rsidR="00E400C5" w:rsidRDefault="00E400C5" w:rsidP="00FA3511">
      <w:pPr>
        <w:spacing w:line="480" w:lineRule="auto"/>
        <w:ind w:left="360"/>
      </w:pPr>
      <w:r>
        <w:t xml:space="preserve"> </w:t>
      </w:r>
    </w:p>
    <w:p w14:paraId="4E4EFAF8" w14:textId="4FEDC703" w:rsidR="00C36099" w:rsidRDefault="00E400C5" w:rsidP="00DE6CE5">
      <w:pPr>
        <w:pStyle w:val="Heading2"/>
        <w:numPr>
          <w:ilvl w:val="1"/>
          <w:numId w:val="20"/>
        </w:numPr>
      </w:pPr>
      <w:bookmarkStart w:id="11" w:name="_Toc359660682"/>
      <w:r w:rsidRPr="00E400C5">
        <w:t xml:space="preserve">Business Rules </w:t>
      </w:r>
      <w:r w:rsidR="00282B2B">
        <w:t xml:space="preserve">and characteristics of </w:t>
      </w:r>
      <w:r w:rsidR="00680E43">
        <w:t>Collections</w:t>
      </w:r>
      <w:bookmarkEnd w:id="11"/>
      <w:r w:rsidR="00680E43">
        <w:t xml:space="preserve"> </w:t>
      </w:r>
    </w:p>
    <w:p w14:paraId="1EFD0703" w14:textId="77777777" w:rsidR="00E400C5" w:rsidRDefault="00E400C5" w:rsidP="00E400C5"/>
    <w:p w14:paraId="6EDC6C7C" w14:textId="2D57DDE7" w:rsidR="00BF19E7" w:rsidRDefault="00BF19E7" w:rsidP="00DE6CE5">
      <w:pPr>
        <w:pStyle w:val="ListParagraph"/>
        <w:numPr>
          <w:ilvl w:val="0"/>
          <w:numId w:val="3"/>
        </w:numPr>
        <w:spacing w:line="480" w:lineRule="auto"/>
      </w:pPr>
      <w:r>
        <w:t xml:space="preserve">Each collection can be referred with a logical path (“collection_path”) which is unique across </w:t>
      </w:r>
      <w:r w:rsidR="005267D0">
        <w:t>HPC DME</w:t>
      </w:r>
      <w:r>
        <w:t>.</w:t>
      </w:r>
    </w:p>
    <w:p w14:paraId="193ACAA8" w14:textId="77777777" w:rsidR="00BF19E7" w:rsidRDefault="00BF19E7" w:rsidP="00DE6CE5">
      <w:pPr>
        <w:pStyle w:val="ListParagraph"/>
        <w:numPr>
          <w:ilvl w:val="0"/>
          <w:numId w:val="3"/>
        </w:numPr>
        <w:spacing w:line="480" w:lineRule="auto"/>
      </w:pPr>
      <w:r>
        <w:t>Irrespective of the logical path, each collection is associated with UUID metadata attribute to uniquely identify itself.</w:t>
      </w:r>
    </w:p>
    <w:p w14:paraId="7F7D6160" w14:textId="389E5E81" w:rsidR="00BF19E7" w:rsidRDefault="00BF19E7" w:rsidP="00DE6CE5">
      <w:pPr>
        <w:pStyle w:val="ListParagraph"/>
        <w:numPr>
          <w:ilvl w:val="0"/>
          <w:numId w:val="3"/>
        </w:numPr>
        <w:spacing w:line="480" w:lineRule="auto"/>
      </w:pPr>
      <w:r>
        <w:t>A collection can be a type of one of these predefined types – Project, Dataset, Folder.</w:t>
      </w:r>
      <w:r w:rsidR="0045581C">
        <w:t xml:space="preserve">  Additional collection types such as Runs, Samples may be custom added and configured</w:t>
      </w:r>
      <w:r>
        <w:t xml:space="preserve"> in the system through metadata configuration. Please consult your </w:t>
      </w:r>
      <w:r w:rsidR="005267D0">
        <w:t>HPC DME</w:t>
      </w:r>
      <w:r>
        <w:t xml:space="preserve"> system administrator</w:t>
      </w:r>
      <w:r w:rsidR="0045581C">
        <w:t xml:space="preserve"> for details</w:t>
      </w:r>
      <w:r>
        <w:t xml:space="preserve">. </w:t>
      </w:r>
    </w:p>
    <w:p w14:paraId="080D919F" w14:textId="602C1C92" w:rsidR="00BF19E7" w:rsidRDefault="00BF19E7" w:rsidP="00DE6CE5">
      <w:pPr>
        <w:pStyle w:val="ListParagraph"/>
        <w:numPr>
          <w:ilvl w:val="0"/>
          <w:numId w:val="3"/>
        </w:numPr>
        <w:spacing w:line="480" w:lineRule="auto"/>
      </w:pPr>
      <w:r>
        <w:t xml:space="preserve">Users can create/register multiple collections with </w:t>
      </w:r>
      <w:r w:rsidR="005267D0">
        <w:t>HPC DME</w:t>
      </w:r>
      <w:r>
        <w:t>.</w:t>
      </w:r>
    </w:p>
    <w:p w14:paraId="0B982A0D" w14:textId="599634CA" w:rsidR="00BF19E7" w:rsidRDefault="00BF19E7" w:rsidP="00DE6CE5">
      <w:pPr>
        <w:pStyle w:val="ListParagraph"/>
        <w:numPr>
          <w:ilvl w:val="0"/>
          <w:numId w:val="3"/>
        </w:numPr>
        <w:spacing w:line="480" w:lineRule="auto"/>
      </w:pPr>
      <w:r>
        <w:t xml:space="preserve">Each collection has its own required set of metadata which needs to be submitted at the time of </w:t>
      </w:r>
      <w:r w:rsidR="003F09B4">
        <w:t>its</w:t>
      </w:r>
      <w:r>
        <w:t xml:space="preserve"> registration. This required metadata can be configured by </w:t>
      </w:r>
      <w:r w:rsidR="0045581C">
        <w:t>a s</w:t>
      </w:r>
      <w:r>
        <w:t>ystem administrator</w:t>
      </w:r>
      <w:r w:rsidR="00087663">
        <w:t xml:space="preserve"> through updating the metadata policy file</w:t>
      </w:r>
      <w:r w:rsidR="00941322">
        <w:t xml:space="preserve"> on the server</w:t>
      </w:r>
      <w:r>
        <w:t>.</w:t>
      </w:r>
      <w:r w:rsidR="00087663">
        <w:t xml:space="preserve"> </w:t>
      </w:r>
      <w:r w:rsidR="00941322">
        <w:t xml:space="preserve">Only system admin can update this metadata policy file on the server. There is no UI or API to </w:t>
      </w:r>
      <w:r w:rsidR="00941322">
        <w:lastRenderedPageBreak/>
        <w:t xml:space="preserve">update the policy file at this time. </w:t>
      </w:r>
      <w:r w:rsidR="00087663">
        <w:t xml:space="preserve">Please refer to HPC_Admin_Guide for more details. </w:t>
      </w:r>
    </w:p>
    <w:p w14:paraId="6791EB6B" w14:textId="188301A2" w:rsidR="00BF19E7" w:rsidRDefault="00BF19E7" w:rsidP="00DE6CE5">
      <w:pPr>
        <w:pStyle w:val="ListParagraph"/>
        <w:numPr>
          <w:ilvl w:val="0"/>
          <w:numId w:val="3"/>
        </w:numPr>
        <w:spacing w:line="480" w:lineRule="auto"/>
      </w:pPr>
      <w:r>
        <w:t>Users have an option of adding new metadata variables to the required metadata associated with each collection.</w:t>
      </w:r>
      <w:r w:rsidRPr="008B3C16">
        <w:t xml:space="preserve"> </w:t>
      </w:r>
    </w:p>
    <w:p w14:paraId="776D77DC" w14:textId="73FD1F28" w:rsidR="00BF19E7" w:rsidRDefault="00BF19E7" w:rsidP="00DE6CE5">
      <w:pPr>
        <w:pStyle w:val="ListParagraph"/>
        <w:numPr>
          <w:ilvl w:val="0"/>
          <w:numId w:val="3"/>
        </w:numPr>
        <w:spacing w:line="480" w:lineRule="auto"/>
      </w:pPr>
      <w:r>
        <w:t>A collection can contain one or more data objects, or child collections. This is achieved using the logical path of a given collection.</w:t>
      </w:r>
    </w:p>
    <w:p w14:paraId="00042AA4" w14:textId="5FAF37D6" w:rsidR="00FA3511" w:rsidRDefault="00FA3511" w:rsidP="00DE6CE5">
      <w:pPr>
        <w:pStyle w:val="Heading2"/>
        <w:numPr>
          <w:ilvl w:val="1"/>
          <w:numId w:val="20"/>
        </w:numPr>
      </w:pPr>
      <w:bookmarkStart w:id="12" w:name="_Toc359660683"/>
      <w:r w:rsidRPr="00E400C5">
        <w:t xml:space="preserve">Business Rules </w:t>
      </w:r>
      <w:r>
        <w:t xml:space="preserve">and characteristics of </w:t>
      </w:r>
      <w:r w:rsidR="000B0275">
        <w:t>Data objects</w:t>
      </w:r>
      <w:bookmarkEnd w:id="12"/>
    </w:p>
    <w:p w14:paraId="3AE498CA" w14:textId="77777777" w:rsidR="00FA3511" w:rsidRDefault="00FA3511" w:rsidP="00FA3511"/>
    <w:p w14:paraId="41A43A2B" w14:textId="77777777" w:rsidR="00BF19E7" w:rsidRDefault="00BF19E7" w:rsidP="00DE6CE5">
      <w:pPr>
        <w:pStyle w:val="ListParagraph"/>
        <w:numPr>
          <w:ilvl w:val="0"/>
          <w:numId w:val="3"/>
        </w:numPr>
        <w:spacing w:line="480" w:lineRule="auto"/>
      </w:pPr>
      <w:r>
        <w:t>A data object can be a single data file or a folder compressed or uncompressed.</w:t>
      </w:r>
    </w:p>
    <w:p w14:paraId="54586853" w14:textId="0268D483" w:rsidR="00BF19E7" w:rsidRDefault="00BF19E7" w:rsidP="00DE6CE5">
      <w:pPr>
        <w:pStyle w:val="ListParagraph"/>
        <w:numPr>
          <w:ilvl w:val="0"/>
          <w:numId w:val="3"/>
        </w:numPr>
        <w:spacing w:line="480" w:lineRule="auto"/>
      </w:pPr>
      <w:r>
        <w:t xml:space="preserve">Each data object can be referred with a logical path (“object_path”) which is unique across </w:t>
      </w:r>
      <w:r w:rsidR="005267D0">
        <w:t>HPC DME</w:t>
      </w:r>
      <w:r>
        <w:t>.</w:t>
      </w:r>
      <w:r w:rsidRPr="00AC30FC">
        <w:t xml:space="preserve"> </w:t>
      </w:r>
    </w:p>
    <w:p w14:paraId="5EA716C9" w14:textId="027467B7" w:rsidR="00BF19E7" w:rsidRDefault="00BF19E7" w:rsidP="00DE6CE5">
      <w:pPr>
        <w:pStyle w:val="ListParagraph"/>
        <w:numPr>
          <w:ilvl w:val="0"/>
          <w:numId w:val="3"/>
        </w:numPr>
        <w:spacing w:line="480" w:lineRule="auto"/>
      </w:pPr>
      <w:r>
        <w:t xml:space="preserve">A parent collection should be registered first with </w:t>
      </w:r>
      <w:r w:rsidR="005267D0">
        <w:t>HPC DME</w:t>
      </w:r>
      <w:r>
        <w:t xml:space="preserve"> before registering a data object</w:t>
      </w:r>
      <w:r w:rsidR="00C50335">
        <w:t xml:space="preserve"> under the collection</w:t>
      </w:r>
      <w:r>
        <w:t>.</w:t>
      </w:r>
    </w:p>
    <w:p w14:paraId="4B2206AB" w14:textId="77777777" w:rsidR="00BF19E7" w:rsidRDefault="00BF19E7" w:rsidP="00DE6CE5">
      <w:pPr>
        <w:pStyle w:val="ListParagraph"/>
        <w:numPr>
          <w:ilvl w:val="0"/>
          <w:numId w:val="3"/>
        </w:numPr>
        <w:spacing w:line="480" w:lineRule="auto"/>
      </w:pPr>
      <w:r>
        <w:t>Irrespective of the logical path, each data object is associated with UUID metadata attribute to uniquely identify itself.</w:t>
      </w:r>
    </w:p>
    <w:p w14:paraId="7366AC4E" w14:textId="77777777" w:rsidR="00BF19E7" w:rsidRDefault="00BF19E7" w:rsidP="00DE6CE5">
      <w:pPr>
        <w:pStyle w:val="ListParagraph"/>
        <w:numPr>
          <w:ilvl w:val="0"/>
          <w:numId w:val="3"/>
        </w:numPr>
        <w:spacing w:line="480" w:lineRule="auto"/>
      </w:pPr>
      <w:r>
        <w:t>Each data object has associated required metadata which is required to be submitted at the time of data object registration.</w:t>
      </w:r>
    </w:p>
    <w:p w14:paraId="686B4E69" w14:textId="1D466AFF" w:rsidR="00FA3511" w:rsidRDefault="00BF19E7" w:rsidP="00DE6CE5">
      <w:pPr>
        <w:pStyle w:val="ListParagraph"/>
        <w:numPr>
          <w:ilvl w:val="0"/>
          <w:numId w:val="3"/>
        </w:numPr>
        <w:spacing w:line="480" w:lineRule="auto"/>
      </w:pPr>
      <w:r>
        <w:t>Users have an option of adding new metadata variables to the required metadata associated with each data object.</w:t>
      </w:r>
      <w:r w:rsidRPr="008B3C16">
        <w:t xml:space="preserve"> </w:t>
      </w:r>
    </w:p>
    <w:p w14:paraId="11931A7A" w14:textId="37CEEA16" w:rsidR="00CD38B7" w:rsidRPr="002E0298" w:rsidRDefault="00D76A9B" w:rsidP="00DE6CE5">
      <w:pPr>
        <w:pStyle w:val="Heading2"/>
        <w:numPr>
          <w:ilvl w:val="1"/>
          <w:numId w:val="20"/>
        </w:numPr>
        <w:spacing w:line="480" w:lineRule="auto"/>
      </w:pPr>
      <w:bookmarkStart w:id="13" w:name="_Toc359660684"/>
      <w:r w:rsidRPr="00C36099">
        <w:t>Metadata</w:t>
      </w:r>
      <w:bookmarkEnd w:id="13"/>
    </w:p>
    <w:p w14:paraId="055C9ADD" w14:textId="6B724209" w:rsidR="00BF19E7" w:rsidRDefault="00BF19E7" w:rsidP="00BF19E7">
      <w:pPr>
        <w:pStyle w:val="ListParagraph"/>
        <w:spacing w:line="360" w:lineRule="auto"/>
      </w:pPr>
      <w:r>
        <w:t xml:space="preserve">Metadata is defined as the data about the data. It is the information which describes the actual data such as the date and origin of creation, its contents, its condition, processing it has gone through and associations to other objects etc. Metadata is employed to make data searches faster, more specific and also enable and promote data sharing among scientists.  </w:t>
      </w:r>
    </w:p>
    <w:p w14:paraId="4CADC269" w14:textId="77777777" w:rsidR="00BF19E7" w:rsidRDefault="00BF19E7" w:rsidP="00BF19E7">
      <w:pPr>
        <w:pStyle w:val="ListParagraph"/>
        <w:spacing w:line="360" w:lineRule="auto"/>
      </w:pPr>
    </w:p>
    <w:p w14:paraId="3AF60A26" w14:textId="246F3646" w:rsidR="00FA4F28" w:rsidRPr="00FA4F28" w:rsidRDefault="005267D0" w:rsidP="00BF19E7">
      <w:pPr>
        <w:pStyle w:val="ListParagraph"/>
        <w:spacing w:line="360" w:lineRule="auto"/>
      </w:pPr>
      <w:r>
        <w:t>HPC DME</w:t>
      </w:r>
      <w:r w:rsidR="00BF19E7">
        <w:t xml:space="preserve"> collects metadata for each collection and data object, registered and stored in a database along with the associations. </w:t>
      </w:r>
      <w:r>
        <w:t>HPC DME</w:t>
      </w:r>
      <w:r w:rsidR="00BF19E7">
        <w:t xml:space="preserve"> collects two kinds of metadata related to a collection or a data object, namely, administrative and center/division specific. The administrative metadata is the required set of information which needs to be submitted at the time of registration with </w:t>
      </w:r>
      <w:r>
        <w:t>HPC DME</w:t>
      </w:r>
      <w:r w:rsidR="00BF19E7">
        <w:t xml:space="preserve">. New metadata variables can be added to both administrative and center/division specific metadata sets after a user obtains proper authorizations and permissions. The metadata can also be updated by authorized users.  </w:t>
      </w:r>
    </w:p>
    <w:p w14:paraId="0BF034FD" w14:textId="77777777" w:rsidR="00FA4F28" w:rsidRPr="00FA4F28" w:rsidRDefault="00FA4F28" w:rsidP="00FA4F28">
      <w:pPr>
        <w:spacing w:line="360" w:lineRule="auto"/>
        <w:ind w:left="0" w:firstLine="720"/>
        <w:rPr>
          <w:color w:val="000000" w:themeColor="text1"/>
        </w:rPr>
      </w:pPr>
    </w:p>
    <w:p w14:paraId="192D97F1" w14:textId="2E53EDCC" w:rsidR="00FA4F28" w:rsidRPr="00FA4F28" w:rsidRDefault="00FA4F28" w:rsidP="00FA4F28">
      <w:pPr>
        <w:spacing w:line="360" w:lineRule="auto"/>
        <w:ind w:left="720"/>
      </w:pPr>
      <w:r w:rsidRPr="00FA4F28">
        <w:rPr>
          <w:color w:val="000000" w:themeColor="text1"/>
        </w:rPr>
        <w:t xml:space="preserve">One of the primary functions of </w:t>
      </w:r>
      <w:r w:rsidR="005267D0">
        <w:rPr>
          <w:color w:val="000000" w:themeColor="text1"/>
        </w:rPr>
        <w:t>HPC DME</w:t>
      </w:r>
      <w:r w:rsidRPr="00FA4F28">
        <w:rPr>
          <w:color w:val="000000" w:themeColor="text1"/>
        </w:rPr>
        <w:t xml:space="preserve"> is to connect unstructured data with metadata. Metadata may be attached to files, folders and collections. </w:t>
      </w:r>
      <w:r w:rsidR="005267D0">
        <w:rPr>
          <w:color w:val="000000" w:themeColor="text1"/>
        </w:rPr>
        <w:t>HPC DME</w:t>
      </w:r>
      <w:r w:rsidRPr="00FA4F28">
        <w:rPr>
          <w:color w:val="000000" w:themeColor="text1"/>
        </w:rPr>
        <w:t xml:space="preserve"> stores metadata in the form of “triples” to its relational database. The triples consist of an attribute field, a value field, and a unit field. The content of each of these fields can be independently defined and applied.</w:t>
      </w:r>
      <w:r w:rsidRPr="00FA4F28">
        <w:t xml:space="preserve"> This Metadata can be changed and updated through the life cycle of each data object.</w:t>
      </w:r>
    </w:p>
    <w:p w14:paraId="052ABDB7" w14:textId="74210930" w:rsidR="00FA4F28" w:rsidRPr="00FA4F28" w:rsidRDefault="00142CF2" w:rsidP="00FA4F28">
      <w:pPr>
        <w:pStyle w:val="PlainText"/>
        <w:spacing w:line="360" w:lineRule="auto"/>
        <w:ind w:left="720"/>
        <w:rPr>
          <w:rFonts w:ascii="Times New Roman" w:hAnsi="Times New Roman"/>
          <w:sz w:val="24"/>
          <w:szCs w:val="24"/>
        </w:rPr>
      </w:pPr>
      <w:r>
        <w:rPr>
          <w:rFonts w:ascii="Times New Roman" w:hAnsi="Times New Roman"/>
          <w:sz w:val="24"/>
          <w:szCs w:val="24"/>
        </w:rPr>
        <w:t>The f</w:t>
      </w:r>
      <w:r w:rsidR="00FA4F28" w:rsidRPr="00FA4F28">
        <w:rPr>
          <w:rFonts w:ascii="Times New Roman" w:hAnsi="Times New Roman"/>
          <w:sz w:val="24"/>
          <w:szCs w:val="24"/>
        </w:rPr>
        <w:t xml:space="preserve">ollowing table shows default required Metadata for a dataset in the </w:t>
      </w:r>
      <w:r w:rsidR="005267D0">
        <w:rPr>
          <w:rFonts w:ascii="Times New Roman" w:hAnsi="Times New Roman"/>
          <w:sz w:val="24"/>
          <w:szCs w:val="24"/>
        </w:rPr>
        <w:t>HPC DME</w:t>
      </w:r>
      <w:r w:rsidR="00FA4F28" w:rsidRPr="00FA4F28">
        <w:rPr>
          <w:rFonts w:ascii="Times New Roman" w:hAnsi="Times New Roman"/>
          <w:sz w:val="24"/>
          <w:szCs w:val="24"/>
        </w:rPr>
        <w:t>. This list can be modified by a system administrator to add, update or remove any of these attributes. Details on updating metadata attributes configuration is detailed in the section below.</w:t>
      </w:r>
    </w:p>
    <w:p w14:paraId="53BCBBB1" w14:textId="77777777" w:rsidR="00FA4F28" w:rsidRPr="00FA4F28" w:rsidRDefault="00FA4F28" w:rsidP="00FA4F28">
      <w:pPr>
        <w:pStyle w:val="PlainText"/>
        <w:spacing w:line="360" w:lineRule="auto"/>
        <w:rPr>
          <w:rFonts w:ascii="Times New Roman" w:hAnsi="Times New Roman"/>
          <w:u w:val="single"/>
        </w:rPr>
      </w:pPr>
    </w:p>
    <w:p w14:paraId="0A796792" w14:textId="6D509C8D" w:rsidR="00FA4F28" w:rsidRPr="00FA4F28" w:rsidRDefault="00FA4F28" w:rsidP="00FA4F28">
      <w:pPr>
        <w:pStyle w:val="PlainText"/>
        <w:spacing w:line="360" w:lineRule="auto"/>
        <w:ind w:firstLine="720"/>
        <w:rPr>
          <w:rFonts w:ascii="Times New Roman" w:hAnsi="Times New Roman"/>
          <w:b/>
          <w:sz w:val="24"/>
          <w:szCs w:val="24"/>
        </w:rPr>
      </w:pPr>
      <w:r w:rsidRPr="00FA4F28">
        <w:rPr>
          <w:rFonts w:ascii="Times New Roman" w:hAnsi="Times New Roman"/>
          <w:b/>
          <w:sz w:val="24"/>
          <w:szCs w:val="24"/>
        </w:rPr>
        <w:t xml:space="preserve">Metadata for </w:t>
      </w:r>
      <w:r w:rsidR="006513BA">
        <w:rPr>
          <w:rFonts w:ascii="Times New Roman" w:hAnsi="Times New Roman"/>
          <w:b/>
          <w:sz w:val="24"/>
          <w:szCs w:val="24"/>
        </w:rPr>
        <w:t>collection</w:t>
      </w:r>
      <w:r w:rsidRPr="00FA4F28">
        <w:rPr>
          <w:rFonts w:ascii="Times New Roman" w:hAnsi="Times New Roman"/>
          <w:b/>
          <w:sz w:val="24"/>
          <w:szCs w:val="24"/>
        </w:rPr>
        <w:t>:</w:t>
      </w:r>
    </w:p>
    <w:p w14:paraId="6E86FF96" w14:textId="7FFEDC69" w:rsidR="00FA4F28" w:rsidRDefault="00FA4F28" w:rsidP="00FA4F28">
      <w:pPr>
        <w:pStyle w:val="PlainText"/>
        <w:spacing w:line="360" w:lineRule="auto"/>
        <w:rPr>
          <w:rFonts w:ascii="Times New Roman" w:hAnsi="Times New Roman"/>
          <w:u w:val="single"/>
        </w:rPr>
      </w:pPr>
    </w:p>
    <w:p w14:paraId="6F5A9490" w14:textId="530FED00" w:rsidR="00B45AC9" w:rsidRPr="00B45AC9" w:rsidRDefault="00B45AC9" w:rsidP="00ED67EA">
      <w:pPr>
        <w:pStyle w:val="BodyText"/>
        <w:spacing w:line="360" w:lineRule="auto"/>
        <w:ind w:left="720"/>
      </w:pPr>
      <w:r>
        <w:t>The f</w:t>
      </w:r>
      <w:r w:rsidRPr="00FA4F28">
        <w:t>ollowing table shows default required Metadata for a</w:t>
      </w:r>
      <w:r w:rsidR="00ED67EA">
        <w:t xml:space="preserve"> collection (such as a project, study, or d</w:t>
      </w:r>
      <w:r>
        <w:t>ataset</w:t>
      </w:r>
      <w:r w:rsidR="00ED67EA">
        <w:t>)</w:t>
      </w:r>
      <w:r w:rsidRPr="00FA4F28">
        <w:t xml:space="preserve"> in the </w:t>
      </w:r>
      <w:r>
        <w:t>HPC DME</w:t>
      </w:r>
      <w:r w:rsidRPr="00FA4F28">
        <w:t>.</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63"/>
        <w:gridCol w:w="2724"/>
        <w:gridCol w:w="3669"/>
        <w:gridCol w:w="1502"/>
      </w:tblGrid>
      <w:tr w:rsidR="00FA4F28" w:rsidRPr="00FA4F28" w14:paraId="4F6BC50F" w14:textId="77777777" w:rsidTr="003B42C6">
        <w:tc>
          <w:tcPr>
            <w:tcW w:w="763" w:type="dxa"/>
            <w:shd w:val="clear" w:color="auto" w:fill="D9D9D9"/>
          </w:tcPr>
          <w:p w14:paraId="4C081C7F" w14:textId="77777777" w:rsidR="00FA4F28" w:rsidRPr="00FA4F28" w:rsidRDefault="00FA4F28" w:rsidP="00FA4F28">
            <w:pPr>
              <w:pStyle w:val="PlainText"/>
              <w:spacing w:line="360" w:lineRule="auto"/>
              <w:rPr>
                <w:rFonts w:ascii="Times New Roman" w:hAnsi="Times New Roman"/>
                <w:b/>
              </w:rPr>
            </w:pPr>
          </w:p>
        </w:tc>
        <w:tc>
          <w:tcPr>
            <w:tcW w:w="2724" w:type="dxa"/>
            <w:shd w:val="clear" w:color="auto" w:fill="D9D9D9"/>
          </w:tcPr>
          <w:p w14:paraId="6E3A097A"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Metadata Variable</w:t>
            </w:r>
          </w:p>
        </w:tc>
        <w:tc>
          <w:tcPr>
            <w:tcW w:w="3669" w:type="dxa"/>
            <w:shd w:val="clear" w:color="auto" w:fill="D9D9D9"/>
          </w:tcPr>
          <w:p w14:paraId="438A894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Definition</w:t>
            </w:r>
          </w:p>
        </w:tc>
        <w:tc>
          <w:tcPr>
            <w:tcW w:w="1502" w:type="dxa"/>
            <w:shd w:val="clear" w:color="auto" w:fill="D9D9D9"/>
          </w:tcPr>
          <w:p w14:paraId="34C046E0" w14:textId="77777777" w:rsidR="00FA4F28" w:rsidRPr="00FA4F28" w:rsidRDefault="00FA4F28" w:rsidP="00FA4F28">
            <w:pPr>
              <w:pStyle w:val="PlainText"/>
              <w:spacing w:line="360" w:lineRule="auto"/>
              <w:jc w:val="center"/>
              <w:rPr>
                <w:rFonts w:ascii="Times New Roman" w:hAnsi="Times New Roman"/>
                <w:b/>
              </w:rPr>
            </w:pPr>
            <w:r w:rsidRPr="00FA4F28">
              <w:rPr>
                <w:rFonts w:ascii="Times New Roman" w:hAnsi="Times New Roman"/>
                <w:b/>
              </w:rPr>
              <w:t>Default</w:t>
            </w:r>
          </w:p>
        </w:tc>
      </w:tr>
      <w:tr w:rsidR="00FA4F28" w:rsidRPr="00FA4F28" w14:paraId="13EB6F79" w14:textId="77777777" w:rsidTr="003B42C6">
        <w:tc>
          <w:tcPr>
            <w:tcW w:w="8658" w:type="dxa"/>
            <w:gridSpan w:val="4"/>
            <w:shd w:val="clear" w:color="auto" w:fill="auto"/>
          </w:tcPr>
          <w:p w14:paraId="7473A770" w14:textId="77777777" w:rsidR="00FA4F28" w:rsidRPr="00FA4F28" w:rsidRDefault="00FA4F28" w:rsidP="00FA4F28">
            <w:pPr>
              <w:pStyle w:val="PlainText"/>
              <w:spacing w:line="360" w:lineRule="auto"/>
              <w:rPr>
                <w:rFonts w:ascii="Times New Roman" w:hAnsi="Times New Roman"/>
                <w:b/>
              </w:rPr>
            </w:pPr>
            <w:r w:rsidRPr="00FA4F28">
              <w:rPr>
                <w:rFonts w:ascii="Times New Roman" w:hAnsi="Times New Roman"/>
                <w:b/>
              </w:rPr>
              <w:t>Administrative Metadata</w:t>
            </w:r>
          </w:p>
        </w:tc>
      </w:tr>
      <w:tr w:rsidR="00FA4F28" w:rsidRPr="00FA4F28" w14:paraId="30D8439B" w14:textId="77777777" w:rsidTr="003B42C6">
        <w:tc>
          <w:tcPr>
            <w:tcW w:w="763" w:type="dxa"/>
            <w:shd w:val="clear" w:color="auto" w:fill="auto"/>
          </w:tcPr>
          <w:p w14:paraId="4A202B2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F23775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collection_type</w:t>
            </w:r>
          </w:p>
        </w:tc>
        <w:tc>
          <w:tcPr>
            <w:tcW w:w="3669" w:type="dxa"/>
            <w:shd w:val="clear" w:color="auto" w:fill="auto"/>
          </w:tcPr>
          <w:p w14:paraId="1EA6231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Collection type name (Default valid values are Project, Dataset, Folder)</w:t>
            </w:r>
          </w:p>
        </w:tc>
        <w:tc>
          <w:tcPr>
            <w:tcW w:w="1502" w:type="dxa"/>
            <w:shd w:val="clear" w:color="auto" w:fill="auto"/>
          </w:tcPr>
          <w:p w14:paraId="669D0511" w14:textId="77777777" w:rsidR="00FA4F28" w:rsidRPr="00FA4F28" w:rsidRDefault="00FA4F28" w:rsidP="00FA4F28">
            <w:pPr>
              <w:pStyle w:val="PlainText"/>
              <w:spacing w:line="360" w:lineRule="auto"/>
              <w:rPr>
                <w:rFonts w:ascii="Times New Roman" w:hAnsi="Times New Roman"/>
              </w:rPr>
            </w:pPr>
          </w:p>
        </w:tc>
      </w:tr>
      <w:tr w:rsidR="00FA4F28" w:rsidRPr="00FA4F28" w14:paraId="380825E2" w14:textId="77777777" w:rsidTr="003B42C6">
        <w:tc>
          <w:tcPr>
            <w:tcW w:w="763" w:type="dxa"/>
            <w:shd w:val="clear" w:color="auto" w:fill="auto"/>
          </w:tcPr>
          <w:p w14:paraId="73A6506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4E6730A5"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name</w:t>
            </w:r>
          </w:p>
        </w:tc>
        <w:tc>
          <w:tcPr>
            <w:tcW w:w="3669" w:type="dxa"/>
            <w:shd w:val="clear" w:color="auto" w:fill="auto"/>
          </w:tcPr>
          <w:p w14:paraId="67C210D1" w14:textId="100240C0"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Name for the  </w:t>
            </w:r>
            <w:r w:rsidR="00ED67EA">
              <w:rPr>
                <w:rFonts w:ascii="Times New Roman" w:hAnsi="Times New Roman"/>
              </w:rPr>
              <w:t xml:space="preserve">collection </w:t>
            </w:r>
            <w:r w:rsidRPr="00FA4F28">
              <w:rPr>
                <w:rFonts w:ascii="Times New Roman" w:hAnsi="Times New Roman"/>
              </w:rPr>
              <w:t>as provided by the depositor</w:t>
            </w:r>
          </w:p>
        </w:tc>
        <w:tc>
          <w:tcPr>
            <w:tcW w:w="1502" w:type="dxa"/>
            <w:shd w:val="clear" w:color="auto" w:fill="auto"/>
          </w:tcPr>
          <w:p w14:paraId="1B0C0AD4" w14:textId="77777777" w:rsidR="00FA4F28" w:rsidRPr="00FA4F28" w:rsidRDefault="00FA4F28" w:rsidP="00FA4F28">
            <w:pPr>
              <w:pStyle w:val="PlainText"/>
              <w:spacing w:line="360" w:lineRule="auto"/>
              <w:rPr>
                <w:rFonts w:ascii="Times New Roman" w:hAnsi="Times New Roman"/>
              </w:rPr>
            </w:pPr>
          </w:p>
        </w:tc>
      </w:tr>
      <w:tr w:rsidR="00FA4F28" w:rsidRPr="00FA4F28" w14:paraId="2CACBD82" w14:textId="77777777" w:rsidTr="003B42C6">
        <w:tc>
          <w:tcPr>
            <w:tcW w:w="763" w:type="dxa"/>
            <w:shd w:val="clear" w:color="auto" w:fill="auto"/>
          </w:tcPr>
          <w:p w14:paraId="2BA211CA"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03913F3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description</w:t>
            </w:r>
          </w:p>
        </w:tc>
        <w:tc>
          <w:tcPr>
            <w:tcW w:w="3669" w:type="dxa"/>
            <w:shd w:val="clear" w:color="auto" w:fill="auto"/>
          </w:tcPr>
          <w:p w14:paraId="7631CEE1" w14:textId="7E7CB342"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Description of </w:t>
            </w:r>
            <w:r w:rsidR="00ED67EA">
              <w:rPr>
                <w:rFonts w:ascii="Times New Roman" w:hAnsi="Times New Roman"/>
              </w:rPr>
              <w:t>collection</w:t>
            </w:r>
          </w:p>
        </w:tc>
        <w:tc>
          <w:tcPr>
            <w:tcW w:w="1502" w:type="dxa"/>
            <w:shd w:val="clear" w:color="auto" w:fill="auto"/>
          </w:tcPr>
          <w:p w14:paraId="6FDA81A6" w14:textId="77777777" w:rsidR="00FA4F28" w:rsidRPr="00FA4F28" w:rsidRDefault="00FA4F28" w:rsidP="00FA4F28">
            <w:pPr>
              <w:pStyle w:val="PlainText"/>
              <w:spacing w:line="360" w:lineRule="auto"/>
              <w:rPr>
                <w:rFonts w:ascii="Times New Roman" w:hAnsi="Times New Roman"/>
              </w:rPr>
            </w:pPr>
          </w:p>
        </w:tc>
      </w:tr>
      <w:tr w:rsidR="00FA4F28" w:rsidRPr="00FA4F28" w14:paraId="47FC8982" w14:textId="77777777" w:rsidTr="003B42C6">
        <w:tc>
          <w:tcPr>
            <w:tcW w:w="763" w:type="dxa"/>
            <w:shd w:val="clear" w:color="auto" w:fill="auto"/>
          </w:tcPr>
          <w:p w14:paraId="79EEF5F8"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5F5F31D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source_lab_pi</w:t>
            </w:r>
          </w:p>
        </w:tc>
        <w:tc>
          <w:tcPr>
            <w:tcW w:w="3669" w:type="dxa"/>
            <w:shd w:val="clear" w:color="auto" w:fill="auto"/>
          </w:tcPr>
          <w:p w14:paraId="6206E92E"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 xml:space="preserve">PI of the lab of the depositor at the </w:t>
            </w:r>
            <w:r w:rsidRPr="00FA4F28">
              <w:rPr>
                <w:rFonts w:ascii="Times New Roman" w:hAnsi="Times New Roman"/>
              </w:rPr>
              <w:lastRenderedPageBreak/>
              <w:t>time of deposit</w:t>
            </w:r>
          </w:p>
        </w:tc>
        <w:tc>
          <w:tcPr>
            <w:tcW w:w="1502" w:type="dxa"/>
            <w:shd w:val="clear" w:color="auto" w:fill="auto"/>
          </w:tcPr>
          <w:p w14:paraId="3E2C63C6" w14:textId="77777777" w:rsidR="00FA4F28" w:rsidRPr="00FA4F28" w:rsidRDefault="00FA4F28" w:rsidP="00FA4F28">
            <w:pPr>
              <w:pStyle w:val="PlainText"/>
              <w:spacing w:line="360" w:lineRule="auto"/>
              <w:rPr>
                <w:rFonts w:ascii="Times New Roman" w:hAnsi="Times New Roman"/>
              </w:rPr>
            </w:pPr>
          </w:p>
        </w:tc>
      </w:tr>
      <w:tr w:rsidR="00FA4F28" w:rsidRPr="00FA4F28" w14:paraId="54905138" w14:textId="77777777" w:rsidTr="003B42C6">
        <w:tc>
          <w:tcPr>
            <w:tcW w:w="763" w:type="dxa"/>
            <w:shd w:val="clear" w:color="auto" w:fill="auto"/>
          </w:tcPr>
          <w:p w14:paraId="3E340D41"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DED45F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lab_branch</w:t>
            </w:r>
          </w:p>
        </w:tc>
        <w:tc>
          <w:tcPr>
            <w:tcW w:w="3669" w:type="dxa"/>
            <w:shd w:val="clear" w:color="auto" w:fill="auto"/>
          </w:tcPr>
          <w:p w14:paraId="42A1D5EB"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Lab or Branch or Program the PI belongs to</w:t>
            </w:r>
          </w:p>
        </w:tc>
        <w:tc>
          <w:tcPr>
            <w:tcW w:w="1502" w:type="dxa"/>
            <w:shd w:val="clear" w:color="auto" w:fill="auto"/>
          </w:tcPr>
          <w:p w14:paraId="55987368" w14:textId="77777777" w:rsidR="00FA4F28" w:rsidRPr="00FA4F28" w:rsidRDefault="00FA4F28" w:rsidP="00FA4F28">
            <w:pPr>
              <w:pStyle w:val="PlainText"/>
              <w:spacing w:line="360" w:lineRule="auto"/>
              <w:rPr>
                <w:rFonts w:ascii="Times New Roman" w:hAnsi="Times New Roman"/>
              </w:rPr>
            </w:pPr>
          </w:p>
        </w:tc>
      </w:tr>
      <w:tr w:rsidR="00FA4F28" w:rsidRPr="00FA4F28" w14:paraId="73DEF1DC" w14:textId="77777777" w:rsidTr="003B42C6">
        <w:tc>
          <w:tcPr>
            <w:tcW w:w="763" w:type="dxa"/>
            <w:shd w:val="clear" w:color="auto" w:fill="auto"/>
          </w:tcPr>
          <w:p w14:paraId="3F88B5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AA8A9E5"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pi_doc</w:t>
            </w:r>
          </w:p>
        </w:tc>
        <w:tc>
          <w:tcPr>
            <w:tcW w:w="3669" w:type="dxa"/>
            <w:shd w:val="clear" w:color="auto" w:fill="auto"/>
          </w:tcPr>
          <w:p w14:paraId="338ABCB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Division, Organization, Center the  PI belongs to</w:t>
            </w:r>
          </w:p>
        </w:tc>
        <w:tc>
          <w:tcPr>
            <w:tcW w:w="1502" w:type="dxa"/>
            <w:shd w:val="clear" w:color="auto" w:fill="auto"/>
          </w:tcPr>
          <w:p w14:paraId="6C758793" w14:textId="77777777" w:rsidR="00FA4F28" w:rsidRPr="00FA4F28" w:rsidRDefault="00FA4F28" w:rsidP="00FA4F28">
            <w:pPr>
              <w:pStyle w:val="PlainText"/>
              <w:spacing w:line="360" w:lineRule="auto"/>
              <w:rPr>
                <w:rFonts w:ascii="Times New Roman" w:hAnsi="Times New Roman"/>
              </w:rPr>
            </w:pPr>
          </w:p>
        </w:tc>
      </w:tr>
      <w:tr w:rsidR="00FA4F28" w:rsidRPr="00FA4F28" w14:paraId="6EE1CB53" w14:textId="77777777" w:rsidTr="003B42C6">
        <w:tc>
          <w:tcPr>
            <w:tcW w:w="763" w:type="dxa"/>
            <w:shd w:val="clear" w:color="auto" w:fill="auto"/>
          </w:tcPr>
          <w:p w14:paraId="4AF16EA5"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2E952C" w14:textId="77777777" w:rsidR="00FA4F28" w:rsidRPr="00FA4F28" w:rsidRDefault="00FA4F28" w:rsidP="00FA4F28">
            <w:pPr>
              <w:pStyle w:val="PlainText"/>
              <w:spacing w:line="360" w:lineRule="auto"/>
              <w:rPr>
                <w:rFonts w:ascii="Times New Roman" w:hAnsi="Times New Roman"/>
                <w:highlight w:val="yellow"/>
              </w:rPr>
            </w:pPr>
            <w:r w:rsidRPr="00FA4F28">
              <w:rPr>
                <w:rFonts w:ascii="Times New Roman" w:hAnsi="Times New Roman"/>
              </w:rPr>
              <w:t>original_date_created</w:t>
            </w:r>
          </w:p>
        </w:tc>
        <w:tc>
          <w:tcPr>
            <w:tcW w:w="3669" w:type="dxa"/>
            <w:shd w:val="clear" w:color="auto" w:fill="auto"/>
          </w:tcPr>
          <w:p w14:paraId="351D7BAC" w14:textId="0C42755A" w:rsidR="00FA4F28" w:rsidRPr="00FA4F28" w:rsidRDefault="00FA4F28" w:rsidP="00ED67EA">
            <w:pPr>
              <w:pStyle w:val="PlainText"/>
              <w:spacing w:line="360" w:lineRule="auto"/>
              <w:rPr>
                <w:rFonts w:ascii="Times New Roman" w:hAnsi="Times New Roman"/>
                <w:u w:val="single"/>
              </w:rPr>
            </w:pPr>
            <w:r w:rsidRPr="00FA4F28">
              <w:rPr>
                <w:rFonts w:ascii="Times New Roman" w:hAnsi="Times New Roman"/>
              </w:rPr>
              <w:t xml:space="preserve">Date the </w:t>
            </w:r>
            <w:r w:rsidR="00ED67EA">
              <w:rPr>
                <w:rFonts w:ascii="Times New Roman" w:hAnsi="Times New Roman"/>
              </w:rPr>
              <w:t xml:space="preserve">collection </w:t>
            </w:r>
            <w:r w:rsidRPr="00FA4F28">
              <w:rPr>
                <w:rFonts w:ascii="Times New Roman" w:hAnsi="Times New Roman"/>
              </w:rPr>
              <w:t>was created originally</w:t>
            </w:r>
          </w:p>
        </w:tc>
        <w:tc>
          <w:tcPr>
            <w:tcW w:w="1502" w:type="dxa"/>
            <w:shd w:val="clear" w:color="auto" w:fill="auto"/>
          </w:tcPr>
          <w:p w14:paraId="471E424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Date the dataset was deposited</w:t>
            </w:r>
          </w:p>
        </w:tc>
      </w:tr>
      <w:tr w:rsidR="00FA4F28" w:rsidRPr="00FA4F28" w14:paraId="7392AC6B" w14:textId="77777777" w:rsidTr="003B42C6">
        <w:tc>
          <w:tcPr>
            <w:tcW w:w="763" w:type="dxa"/>
            <w:shd w:val="clear" w:color="auto" w:fill="auto"/>
          </w:tcPr>
          <w:p w14:paraId="67422310"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6F481D03"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data_creator</w:t>
            </w:r>
          </w:p>
        </w:tc>
        <w:tc>
          <w:tcPr>
            <w:tcW w:w="3669" w:type="dxa"/>
            <w:shd w:val="clear" w:color="auto" w:fill="auto"/>
          </w:tcPr>
          <w:p w14:paraId="3C8DF420" w14:textId="27F14C70"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Person or Organization lead who created the </w:t>
            </w:r>
            <w:r w:rsidR="00ED67EA">
              <w:rPr>
                <w:rFonts w:ascii="Times New Roman" w:hAnsi="Times New Roman"/>
              </w:rPr>
              <w:t>collection</w:t>
            </w:r>
          </w:p>
        </w:tc>
        <w:tc>
          <w:tcPr>
            <w:tcW w:w="1502" w:type="dxa"/>
            <w:shd w:val="clear" w:color="auto" w:fill="auto"/>
          </w:tcPr>
          <w:p w14:paraId="2CDB492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Specified</w:t>
            </w:r>
          </w:p>
        </w:tc>
      </w:tr>
      <w:tr w:rsidR="00FA4F28" w:rsidRPr="00FA4F28" w14:paraId="587DF0B7" w14:textId="77777777" w:rsidTr="003B42C6">
        <w:tc>
          <w:tcPr>
            <w:tcW w:w="763" w:type="dxa"/>
            <w:shd w:val="clear" w:color="auto" w:fill="auto"/>
          </w:tcPr>
          <w:p w14:paraId="5CED6EB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1BBE623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phi_content</w:t>
            </w:r>
          </w:p>
        </w:tc>
        <w:tc>
          <w:tcPr>
            <w:tcW w:w="3669" w:type="dxa"/>
            <w:shd w:val="clear" w:color="auto" w:fill="auto"/>
          </w:tcPr>
          <w:p w14:paraId="71C9AC3E" w14:textId="2E49D576"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Presence of Protected Health Information in the</w:t>
            </w:r>
            <w:r w:rsidR="00ED67EA">
              <w:rPr>
                <w:rFonts w:ascii="Times New Roman" w:hAnsi="Times New Roman"/>
              </w:rPr>
              <w:t xml:space="preserve"> collection (such as </w:t>
            </w:r>
            <w:r w:rsidR="00ED67EA"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w:t>
            </w:r>
          </w:p>
          <w:p w14:paraId="60E1BA70"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Valid values are (PHI Present,</w:t>
            </w:r>
            <w:r w:rsidRPr="00FA4F28">
              <w:rPr>
                <w:rFonts w:ascii="Times New Roman" w:hAnsi="Times New Roman"/>
              </w:rPr>
              <w:br/>
              <w:t>PHI Not Present, Not Specified)</w:t>
            </w:r>
          </w:p>
        </w:tc>
        <w:tc>
          <w:tcPr>
            <w:tcW w:w="1502" w:type="dxa"/>
            <w:shd w:val="clear" w:color="auto" w:fill="auto"/>
          </w:tcPr>
          <w:p w14:paraId="4EBA3487"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4D5B94E" w14:textId="77777777" w:rsidTr="003B42C6">
        <w:tc>
          <w:tcPr>
            <w:tcW w:w="763" w:type="dxa"/>
            <w:shd w:val="clear" w:color="auto" w:fill="auto"/>
          </w:tcPr>
          <w:p w14:paraId="728875DE"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781EBA3C"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pii_content</w:t>
            </w:r>
          </w:p>
        </w:tc>
        <w:tc>
          <w:tcPr>
            <w:tcW w:w="3669" w:type="dxa"/>
            <w:shd w:val="clear" w:color="auto" w:fill="auto"/>
          </w:tcPr>
          <w:p w14:paraId="4DDB81EA" w14:textId="57ED528A"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Presence of Personally Identifiable Information in the </w:t>
            </w:r>
            <w:r w:rsidR="00ED67EA">
              <w:rPr>
                <w:rFonts w:ascii="Times New Roman" w:hAnsi="Times New Roman"/>
              </w:rPr>
              <w:t xml:space="preserve">collection (such as </w:t>
            </w:r>
            <w:r w:rsidRPr="00FA4F28">
              <w:rPr>
                <w:rFonts w:ascii="Times New Roman" w:hAnsi="Times New Roman"/>
              </w:rPr>
              <w:t>dataset</w:t>
            </w:r>
            <w:r w:rsidR="00ED67EA">
              <w:rPr>
                <w:rFonts w:ascii="Times New Roman" w:hAnsi="Times New Roman"/>
              </w:rPr>
              <w:t>)</w:t>
            </w:r>
            <w:r w:rsidRPr="00FA4F28">
              <w:rPr>
                <w:rFonts w:ascii="Times New Roman" w:hAnsi="Times New Roman"/>
              </w:rPr>
              <w:t xml:space="preserve">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502" w:type="dxa"/>
            <w:shd w:val="clear" w:color="auto" w:fill="auto"/>
          </w:tcPr>
          <w:p w14:paraId="7913BA0F"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2E43C52B" w14:textId="77777777" w:rsidTr="003B42C6">
        <w:tc>
          <w:tcPr>
            <w:tcW w:w="763" w:type="dxa"/>
            <w:shd w:val="clear" w:color="auto" w:fill="auto"/>
          </w:tcPr>
          <w:p w14:paraId="16328F86"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CB8C54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data_encryption_status</w:t>
            </w:r>
          </w:p>
        </w:tc>
        <w:tc>
          <w:tcPr>
            <w:tcW w:w="3669" w:type="dxa"/>
            <w:shd w:val="clear" w:color="auto" w:fill="auto"/>
          </w:tcPr>
          <w:p w14:paraId="4774CDBE"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6705DE84"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Not Encrypted, Not Specified)</w:t>
            </w:r>
          </w:p>
        </w:tc>
        <w:tc>
          <w:tcPr>
            <w:tcW w:w="1502" w:type="dxa"/>
            <w:shd w:val="clear" w:color="auto" w:fill="auto"/>
          </w:tcPr>
          <w:p w14:paraId="67366EC1"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D124B63" w14:textId="77777777" w:rsidTr="003B42C6">
        <w:tc>
          <w:tcPr>
            <w:tcW w:w="763" w:type="dxa"/>
            <w:shd w:val="clear" w:color="auto" w:fill="auto"/>
          </w:tcPr>
          <w:p w14:paraId="78EFE167"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5A7240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data_compression_status</w:t>
            </w:r>
          </w:p>
        </w:tc>
        <w:tc>
          <w:tcPr>
            <w:tcW w:w="3669" w:type="dxa"/>
            <w:shd w:val="clear" w:color="auto" w:fill="auto"/>
          </w:tcPr>
          <w:p w14:paraId="181D104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compressed or not</w:t>
            </w:r>
          </w:p>
        </w:tc>
        <w:tc>
          <w:tcPr>
            <w:tcW w:w="1502" w:type="dxa"/>
            <w:shd w:val="clear" w:color="auto" w:fill="auto"/>
          </w:tcPr>
          <w:p w14:paraId="2E07674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6AA62B8F" w14:textId="77777777" w:rsidTr="003B42C6">
        <w:tc>
          <w:tcPr>
            <w:tcW w:w="763" w:type="dxa"/>
            <w:shd w:val="clear" w:color="auto" w:fill="auto"/>
          </w:tcPr>
          <w:p w14:paraId="71E2F612" w14:textId="77777777" w:rsidR="00FA4F28" w:rsidRPr="00FA4F28" w:rsidRDefault="00FA4F28" w:rsidP="00DE6CE5">
            <w:pPr>
              <w:pStyle w:val="PlainText"/>
              <w:numPr>
                <w:ilvl w:val="0"/>
                <w:numId w:val="11"/>
              </w:numPr>
              <w:spacing w:line="360" w:lineRule="auto"/>
              <w:jc w:val="both"/>
              <w:rPr>
                <w:rFonts w:ascii="Times New Roman" w:hAnsi="Times New Roman"/>
              </w:rPr>
            </w:pPr>
          </w:p>
        </w:tc>
        <w:tc>
          <w:tcPr>
            <w:tcW w:w="2724" w:type="dxa"/>
            <w:shd w:val="clear" w:color="auto" w:fill="auto"/>
          </w:tcPr>
          <w:p w14:paraId="2B06F9F7"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funding_organization </w:t>
            </w:r>
          </w:p>
        </w:tc>
        <w:tc>
          <w:tcPr>
            <w:tcW w:w="3669" w:type="dxa"/>
            <w:shd w:val="clear" w:color="auto" w:fill="auto"/>
          </w:tcPr>
          <w:p w14:paraId="45B04216"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Organization Funding the generation of Data</w:t>
            </w:r>
          </w:p>
        </w:tc>
        <w:tc>
          <w:tcPr>
            <w:tcW w:w="1502" w:type="dxa"/>
            <w:shd w:val="clear" w:color="auto" w:fill="auto"/>
          </w:tcPr>
          <w:p w14:paraId="15E4192A"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Not Specified</w:t>
            </w:r>
          </w:p>
        </w:tc>
      </w:tr>
      <w:tr w:rsidR="00FA4F28" w:rsidRPr="00FA4F28" w14:paraId="0F8760B8" w14:textId="77777777" w:rsidTr="003B42C6">
        <w:tc>
          <w:tcPr>
            <w:tcW w:w="8658" w:type="dxa"/>
            <w:gridSpan w:val="4"/>
            <w:shd w:val="clear" w:color="auto" w:fill="auto"/>
          </w:tcPr>
          <w:p w14:paraId="03E1FBD9"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b/>
              </w:rPr>
              <w:t>Division/Center specific metadata</w:t>
            </w:r>
          </w:p>
        </w:tc>
      </w:tr>
      <w:tr w:rsidR="00FA4F28" w:rsidRPr="00FA4F28" w14:paraId="111F9D61" w14:textId="77777777" w:rsidTr="003B42C6">
        <w:tc>
          <w:tcPr>
            <w:tcW w:w="763" w:type="dxa"/>
            <w:shd w:val="clear" w:color="auto" w:fill="auto"/>
          </w:tcPr>
          <w:p w14:paraId="57961EC0" w14:textId="77777777" w:rsidR="00FA4F28" w:rsidRPr="00FA4F28" w:rsidRDefault="00FA4F28" w:rsidP="00DE6CE5">
            <w:pPr>
              <w:pStyle w:val="PlainText"/>
              <w:numPr>
                <w:ilvl w:val="0"/>
                <w:numId w:val="11"/>
              </w:numPr>
              <w:spacing w:line="360" w:lineRule="auto"/>
              <w:rPr>
                <w:rFonts w:ascii="Times New Roman" w:hAnsi="Times New Roman"/>
              </w:rPr>
            </w:pPr>
          </w:p>
        </w:tc>
        <w:tc>
          <w:tcPr>
            <w:tcW w:w="2724" w:type="dxa"/>
            <w:shd w:val="clear" w:color="auto" w:fill="auto"/>
          </w:tcPr>
          <w:p w14:paraId="35269686"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comments</w:t>
            </w:r>
          </w:p>
        </w:tc>
        <w:tc>
          <w:tcPr>
            <w:tcW w:w="3669" w:type="dxa"/>
            <w:shd w:val="clear" w:color="auto" w:fill="auto"/>
          </w:tcPr>
          <w:p w14:paraId="2469664D"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General text for internal use and reference</w:t>
            </w:r>
          </w:p>
        </w:tc>
        <w:tc>
          <w:tcPr>
            <w:tcW w:w="1502" w:type="dxa"/>
            <w:shd w:val="clear" w:color="auto" w:fill="auto"/>
          </w:tcPr>
          <w:p w14:paraId="7A8666B8" w14:textId="77777777" w:rsidR="00FA4F28" w:rsidRPr="00FA4F28" w:rsidRDefault="00FA4F28" w:rsidP="00FA4F28">
            <w:pPr>
              <w:pStyle w:val="PlainText"/>
              <w:spacing w:line="360" w:lineRule="auto"/>
              <w:rPr>
                <w:rFonts w:ascii="Times New Roman" w:hAnsi="Times New Roman"/>
              </w:rPr>
            </w:pPr>
          </w:p>
        </w:tc>
      </w:tr>
    </w:tbl>
    <w:p w14:paraId="04E54186" w14:textId="77777777" w:rsidR="00FA4F28" w:rsidRPr="00FA4F28" w:rsidRDefault="00FA4F28" w:rsidP="00FA4F28">
      <w:pPr>
        <w:pStyle w:val="BodyText"/>
        <w:spacing w:line="360" w:lineRule="auto"/>
        <w:ind w:left="0"/>
      </w:pPr>
    </w:p>
    <w:p w14:paraId="06F86690" w14:textId="77777777" w:rsidR="00FA4F28" w:rsidRPr="00FA4F28" w:rsidRDefault="00FA4F28" w:rsidP="00FA4F28">
      <w:pPr>
        <w:pStyle w:val="BodyText"/>
        <w:spacing w:line="360" w:lineRule="auto"/>
        <w:ind w:left="0" w:firstLine="720"/>
      </w:pPr>
      <w:r w:rsidRPr="00FA4F28">
        <w:rPr>
          <w:b/>
          <w:szCs w:val="22"/>
        </w:rPr>
        <w:t>System Generated Metadata Variables for any Collection:</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0"/>
        <w:gridCol w:w="3690"/>
        <w:gridCol w:w="2160"/>
      </w:tblGrid>
      <w:tr w:rsidR="00FA4F28" w:rsidRPr="00FA4F28" w14:paraId="7CEA3409" w14:textId="77777777" w:rsidTr="003B42C6">
        <w:tc>
          <w:tcPr>
            <w:tcW w:w="2790" w:type="dxa"/>
            <w:shd w:val="clear" w:color="auto" w:fill="auto"/>
          </w:tcPr>
          <w:p w14:paraId="02836348"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Id</w:t>
            </w:r>
          </w:p>
        </w:tc>
        <w:tc>
          <w:tcPr>
            <w:tcW w:w="3690" w:type="dxa"/>
            <w:shd w:val="clear" w:color="auto" w:fill="auto"/>
          </w:tcPr>
          <w:p w14:paraId="058460C8" w14:textId="77777777" w:rsidR="00FA4F28" w:rsidRPr="00FA4F28" w:rsidRDefault="00FA4F28" w:rsidP="00FA4F28">
            <w:pPr>
              <w:pStyle w:val="PlainText"/>
              <w:spacing w:line="360" w:lineRule="auto"/>
              <w:rPr>
                <w:rFonts w:ascii="Times New Roman" w:hAnsi="Times New Roman"/>
                <w:u w:val="single"/>
              </w:rPr>
            </w:pPr>
            <w:r w:rsidRPr="00FA4F28">
              <w:rPr>
                <w:rFonts w:ascii="Times New Roman" w:hAnsi="Times New Roman"/>
              </w:rPr>
              <w:t>local identifier (serves as foreign key to connect to other metadata in data management system</w:t>
            </w:r>
          </w:p>
        </w:tc>
        <w:tc>
          <w:tcPr>
            <w:tcW w:w="2160" w:type="dxa"/>
            <w:shd w:val="clear" w:color="auto" w:fill="auto"/>
          </w:tcPr>
          <w:p w14:paraId="42817ECC" w14:textId="77777777" w:rsidR="00FA4F28" w:rsidRPr="00FA4F28" w:rsidRDefault="00FA4F28" w:rsidP="00FA4F28">
            <w:pPr>
              <w:pStyle w:val="PlainText"/>
              <w:spacing w:line="360" w:lineRule="auto"/>
              <w:rPr>
                <w:rFonts w:ascii="Times New Roman" w:hAnsi="Times New Roman"/>
              </w:rPr>
            </w:pPr>
          </w:p>
        </w:tc>
      </w:tr>
      <w:tr w:rsidR="00FA4F28" w:rsidRPr="00FA4F28" w14:paraId="19938434" w14:textId="77777777" w:rsidTr="003B42C6">
        <w:tc>
          <w:tcPr>
            <w:tcW w:w="2790" w:type="dxa"/>
            <w:shd w:val="clear" w:color="auto" w:fill="auto"/>
          </w:tcPr>
          <w:p w14:paraId="3FDB295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lastRenderedPageBreak/>
              <w:t>uuid</w:t>
            </w:r>
          </w:p>
        </w:tc>
        <w:tc>
          <w:tcPr>
            <w:tcW w:w="3690" w:type="dxa"/>
            <w:shd w:val="clear" w:color="auto" w:fill="auto"/>
          </w:tcPr>
          <w:p w14:paraId="55CCDF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universal dataset identifier (reserved for future use: default is ‘unspecified’)</w:t>
            </w:r>
          </w:p>
        </w:tc>
        <w:tc>
          <w:tcPr>
            <w:tcW w:w="2160" w:type="dxa"/>
            <w:shd w:val="clear" w:color="auto" w:fill="auto"/>
          </w:tcPr>
          <w:p w14:paraId="2FA9A108" w14:textId="77777777" w:rsidR="00FA4F28" w:rsidRPr="00FA4F28" w:rsidRDefault="00FA4F28" w:rsidP="00FA4F28">
            <w:pPr>
              <w:pStyle w:val="PlainText"/>
              <w:spacing w:line="360" w:lineRule="auto"/>
              <w:rPr>
                <w:rFonts w:ascii="Times New Roman" w:hAnsi="Times New Roman"/>
              </w:rPr>
            </w:pPr>
          </w:p>
        </w:tc>
      </w:tr>
      <w:tr w:rsidR="00FA4F28" w:rsidRPr="00FA4F28" w14:paraId="73155B79" w14:textId="77777777" w:rsidTr="003B42C6">
        <w:tc>
          <w:tcPr>
            <w:tcW w:w="2790" w:type="dxa"/>
            <w:shd w:val="clear" w:color="auto" w:fill="auto"/>
          </w:tcPr>
          <w:p w14:paraId="4B437FA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create_date</w:t>
            </w:r>
          </w:p>
        </w:tc>
        <w:tc>
          <w:tcPr>
            <w:tcW w:w="3690" w:type="dxa"/>
            <w:shd w:val="clear" w:color="auto" w:fill="auto"/>
          </w:tcPr>
          <w:p w14:paraId="77841AED" w14:textId="47167459"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project, dataset</w:t>
            </w:r>
            <w:r w:rsidR="00ED67EA">
              <w:rPr>
                <w:rFonts w:ascii="Times New Roman" w:hAnsi="Times New Roman"/>
                <w:szCs w:val="22"/>
              </w:rPr>
              <w:t xml:space="preserve"> etc)</w:t>
            </w:r>
            <w:r w:rsidRPr="00FA4F28">
              <w:rPr>
                <w:rFonts w:ascii="Times New Roman" w:hAnsi="Times New Roman"/>
                <w:szCs w:val="22"/>
              </w:rPr>
              <w:t xml:space="preserve"> was registered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2209F554" w14:textId="77777777" w:rsidR="00FA4F28" w:rsidRPr="00FA4F28" w:rsidRDefault="00FA4F28" w:rsidP="00FA4F28">
            <w:pPr>
              <w:pStyle w:val="PlainText"/>
              <w:spacing w:line="360" w:lineRule="auto"/>
              <w:rPr>
                <w:rFonts w:ascii="Times New Roman" w:hAnsi="Times New Roman"/>
              </w:rPr>
            </w:pPr>
          </w:p>
        </w:tc>
      </w:tr>
      <w:tr w:rsidR="00FA4F28" w:rsidRPr="00FA4F28" w14:paraId="6368A306" w14:textId="77777777" w:rsidTr="003B42C6">
        <w:tc>
          <w:tcPr>
            <w:tcW w:w="2790" w:type="dxa"/>
            <w:shd w:val="clear" w:color="auto" w:fill="auto"/>
          </w:tcPr>
          <w:p w14:paraId="1563277F"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szCs w:val="22"/>
              </w:rPr>
              <w:t>update_date</w:t>
            </w:r>
          </w:p>
        </w:tc>
        <w:tc>
          <w:tcPr>
            <w:tcW w:w="3690" w:type="dxa"/>
            <w:shd w:val="clear" w:color="auto" w:fill="auto"/>
          </w:tcPr>
          <w:p w14:paraId="17EEF467" w14:textId="31B48FEC" w:rsidR="00FA4F28" w:rsidRPr="00FA4F28" w:rsidRDefault="00FA4F28" w:rsidP="00ED67EA">
            <w:pPr>
              <w:pStyle w:val="PlainText"/>
              <w:spacing w:line="360" w:lineRule="auto"/>
              <w:rPr>
                <w:rFonts w:ascii="Times New Roman" w:hAnsi="Times New Roman"/>
              </w:rPr>
            </w:pPr>
            <w:r w:rsidRPr="00FA4F28">
              <w:rPr>
                <w:rFonts w:ascii="Times New Roman" w:hAnsi="Times New Roman"/>
                <w:szCs w:val="22"/>
              </w:rPr>
              <w:t xml:space="preserve">Date the </w:t>
            </w:r>
            <w:r w:rsidR="00ED67EA">
              <w:rPr>
                <w:rFonts w:ascii="Times New Roman" w:hAnsi="Times New Roman"/>
                <w:szCs w:val="22"/>
              </w:rPr>
              <w:t>collection (</w:t>
            </w:r>
            <w:r w:rsidRPr="00FA4F28">
              <w:rPr>
                <w:rFonts w:ascii="Times New Roman" w:hAnsi="Times New Roman"/>
                <w:szCs w:val="22"/>
              </w:rPr>
              <w:t xml:space="preserve">project, dataset </w:t>
            </w:r>
            <w:r w:rsidR="00ED67EA">
              <w:rPr>
                <w:rFonts w:ascii="Times New Roman" w:hAnsi="Times New Roman"/>
                <w:szCs w:val="22"/>
              </w:rPr>
              <w:t xml:space="preserve">etc) </w:t>
            </w:r>
            <w:r w:rsidRPr="00FA4F28">
              <w:rPr>
                <w:rFonts w:ascii="Times New Roman" w:hAnsi="Times New Roman"/>
                <w:szCs w:val="22"/>
              </w:rPr>
              <w:t xml:space="preserve">was updated with </w:t>
            </w:r>
            <w:r w:rsidR="005267D0">
              <w:rPr>
                <w:rFonts w:ascii="Times New Roman" w:hAnsi="Times New Roman"/>
                <w:szCs w:val="22"/>
              </w:rPr>
              <w:t>HPC DME</w:t>
            </w:r>
            <w:r w:rsidRPr="00FA4F28">
              <w:rPr>
                <w:rFonts w:ascii="Times New Roman" w:hAnsi="Times New Roman"/>
                <w:szCs w:val="22"/>
              </w:rPr>
              <w:t>.</w:t>
            </w:r>
          </w:p>
        </w:tc>
        <w:tc>
          <w:tcPr>
            <w:tcW w:w="2160" w:type="dxa"/>
            <w:shd w:val="clear" w:color="auto" w:fill="auto"/>
          </w:tcPr>
          <w:p w14:paraId="4522CEE9" w14:textId="77777777" w:rsidR="00FA4F28" w:rsidRPr="00FA4F28" w:rsidRDefault="00FA4F28" w:rsidP="00FA4F28">
            <w:pPr>
              <w:pStyle w:val="PlainText"/>
              <w:spacing w:line="360" w:lineRule="auto"/>
              <w:rPr>
                <w:rFonts w:ascii="Times New Roman" w:hAnsi="Times New Roman"/>
              </w:rPr>
            </w:pPr>
          </w:p>
        </w:tc>
      </w:tr>
      <w:tr w:rsidR="00FA4F28" w:rsidRPr="00FA4F28" w14:paraId="00023A00" w14:textId="77777777" w:rsidTr="003B42C6">
        <w:tc>
          <w:tcPr>
            <w:tcW w:w="2790" w:type="dxa"/>
            <w:shd w:val="clear" w:color="auto" w:fill="auto"/>
          </w:tcPr>
          <w:p w14:paraId="404309FA"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registerd_by</w:t>
            </w:r>
          </w:p>
        </w:tc>
        <w:tc>
          <w:tcPr>
            <w:tcW w:w="3690" w:type="dxa"/>
            <w:shd w:val="clear" w:color="auto" w:fill="auto"/>
          </w:tcPr>
          <w:p w14:paraId="66E28BC4" w14:textId="6EB67318"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User depositing the </w:t>
            </w:r>
            <w:r w:rsidR="00ED67EA">
              <w:rPr>
                <w:rFonts w:ascii="Times New Roman" w:hAnsi="Times New Roman"/>
              </w:rPr>
              <w:t>collection</w:t>
            </w:r>
          </w:p>
        </w:tc>
        <w:tc>
          <w:tcPr>
            <w:tcW w:w="2160" w:type="dxa"/>
            <w:shd w:val="clear" w:color="auto" w:fill="auto"/>
          </w:tcPr>
          <w:p w14:paraId="1C18D724" w14:textId="77777777" w:rsidR="00FA4F28" w:rsidRPr="00FA4F28" w:rsidRDefault="00FA4F28" w:rsidP="00FA4F28">
            <w:pPr>
              <w:pStyle w:val="PlainText"/>
              <w:spacing w:line="360" w:lineRule="auto"/>
              <w:rPr>
                <w:rFonts w:ascii="Times New Roman" w:hAnsi="Times New Roman"/>
              </w:rPr>
            </w:pPr>
          </w:p>
        </w:tc>
      </w:tr>
      <w:tr w:rsidR="00FA4F28" w:rsidRPr="00FA4F28" w14:paraId="49BAA970" w14:textId="77777777" w:rsidTr="003B42C6">
        <w:tc>
          <w:tcPr>
            <w:tcW w:w="2790" w:type="dxa"/>
            <w:shd w:val="clear" w:color="auto" w:fill="auto"/>
          </w:tcPr>
          <w:p w14:paraId="7077D52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registered_by_name</w:t>
            </w:r>
          </w:p>
        </w:tc>
        <w:tc>
          <w:tcPr>
            <w:tcW w:w="3690" w:type="dxa"/>
            <w:shd w:val="clear" w:color="auto" w:fill="auto"/>
          </w:tcPr>
          <w:p w14:paraId="40386FF7" w14:textId="6D8A21C5"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Name of the person registering the </w:t>
            </w:r>
            <w:r w:rsidR="00ED67EA">
              <w:rPr>
                <w:rFonts w:ascii="Times New Roman" w:hAnsi="Times New Roman"/>
              </w:rPr>
              <w:t>collection</w:t>
            </w:r>
          </w:p>
        </w:tc>
        <w:tc>
          <w:tcPr>
            <w:tcW w:w="2160" w:type="dxa"/>
            <w:shd w:val="clear" w:color="auto" w:fill="auto"/>
          </w:tcPr>
          <w:p w14:paraId="502C2CAC" w14:textId="77777777" w:rsidR="00FA4F28" w:rsidRPr="00FA4F28" w:rsidRDefault="00FA4F28" w:rsidP="00FA4F28">
            <w:pPr>
              <w:pStyle w:val="PlainText"/>
              <w:spacing w:line="360" w:lineRule="auto"/>
              <w:rPr>
                <w:rFonts w:ascii="Times New Roman" w:hAnsi="Times New Roman"/>
              </w:rPr>
            </w:pPr>
          </w:p>
        </w:tc>
      </w:tr>
      <w:tr w:rsidR="00FA4F28" w:rsidRPr="00FA4F28" w14:paraId="6A668D08" w14:textId="77777777" w:rsidTr="003B42C6">
        <w:tc>
          <w:tcPr>
            <w:tcW w:w="2790" w:type="dxa"/>
            <w:shd w:val="clear" w:color="auto" w:fill="auto"/>
          </w:tcPr>
          <w:p w14:paraId="1902F732"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registered_by_doc</w:t>
            </w:r>
          </w:p>
        </w:tc>
        <w:tc>
          <w:tcPr>
            <w:tcW w:w="3690" w:type="dxa"/>
            <w:shd w:val="clear" w:color="auto" w:fill="auto"/>
          </w:tcPr>
          <w:p w14:paraId="21D1F3E9" w14:textId="27B98C09" w:rsidR="00FA4F28" w:rsidRPr="00FA4F28" w:rsidRDefault="00FA4F28" w:rsidP="00ED67EA">
            <w:pPr>
              <w:pStyle w:val="PlainText"/>
              <w:spacing w:line="360" w:lineRule="auto"/>
              <w:rPr>
                <w:rFonts w:ascii="Times New Roman" w:hAnsi="Times New Roman"/>
              </w:rPr>
            </w:pPr>
            <w:r w:rsidRPr="00FA4F28">
              <w:rPr>
                <w:rFonts w:ascii="Times New Roman" w:hAnsi="Times New Roman"/>
              </w:rPr>
              <w:t xml:space="preserve">Division, Organization, Center of the user registering the </w:t>
            </w:r>
            <w:r w:rsidR="00ED67EA">
              <w:rPr>
                <w:rFonts w:ascii="Times New Roman" w:hAnsi="Times New Roman"/>
              </w:rPr>
              <w:t>collection</w:t>
            </w:r>
          </w:p>
        </w:tc>
        <w:tc>
          <w:tcPr>
            <w:tcW w:w="2160" w:type="dxa"/>
            <w:shd w:val="clear" w:color="auto" w:fill="auto"/>
          </w:tcPr>
          <w:p w14:paraId="0E86F4B5" w14:textId="77777777" w:rsidR="00FA4F28" w:rsidRPr="00FA4F28" w:rsidRDefault="00FA4F28" w:rsidP="00FA4F28">
            <w:pPr>
              <w:pStyle w:val="PlainText"/>
              <w:spacing w:line="360" w:lineRule="auto"/>
              <w:rPr>
                <w:rFonts w:ascii="Times New Roman" w:hAnsi="Times New Roman"/>
              </w:rPr>
            </w:pPr>
          </w:p>
        </w:tc>
      </w:tr>
    </w:tbl>
    <w:p w14:paraId="7B3D5E78" w14:textId="77777777" w:rsidR="00FA4F28" w:rsidRPr="00FA4F28" w:rsidRDefault="00FA4F28" w:rsidP="00FA4F28">
      <w:pPr>
        <w:pStyle w:val="BodyText"/>
        <w:spacing w:line="360" w:lineRule="auto"/>
        <w:ind w:left="0"/>
      </w:pPr>
    </w:p>
    <w:p w14:paraId="7C5E1761" w14:textId="6A7EE663" w:rsidR="00FA4F28" w:rsidRPr="00FA4F28" w:rsidRDefault="00142CF2" w:rsidP="00FA4F28">
      <w:pPr>
        <w:pStyle w:val="BodyText"/>
        <w:spacing w:line="360" w:lineRule="auto"/>
        <w:ind w:left="720"/>
      </w:pPr>
      <w:r>
        <w:t>The f</w:t>
      </w:r>
      <w:r w:rsidR="00FA4F28" w:rsidRPr="00FA4F28">
        <w:t xml:space="preserve">ollowing table shows default required Metadata for a data object in the </w:t>
      </w:r>
      <w:r w:rsidR="005267D0">
        <w:t>HPC DME</w:t>
      </w:r>
      <w:r w:rsidR="00FA4F28" w:rsidRPr="00FA4F28">
        <w:t>.</w:t>
      </w:r>
    </w:p>
    <w:p w14:paraId="4DA93351" w14:textId="69E83628" w:rsidR="00FA4F28" w:rsidRPr="00FA4F28" w:rsidRDefault="00FA4F28" w:rsidP="00FA4F28">
      <w:pPr>
        <w:pStyle w:val="BodyText"/>
        <w:spacing w:line="360" w:lineRule="auto"/>
        <w:ind w:left="0"/>
        <w:rPr>
          <w:b/>
        </w:rPr>
      </w:pPr>
      <w:r w:rsidRPr="00FA4F28">
        <w:tab/>
      </w:r>
      <w:r w:rsidRPr="00FA4F28">
        <w:rPr>
          <w:b/>
        </w:rPr>
        <w:t>Metadata for Data object/file:</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0"/>
        <w:gridCol w:w="2610"/>
        <w:gridCol w:w="3690"/>
        <w:gridCol w:w="1440"/>
      </w:tblGrid>
      <w:tr w:rsidR="00FA4F28" w:rsidRPr="00FA4F28" w14:paraId="2140AFA1" w14:textId="77777777" w:rsidTr="003B42C6">
        <w:tc>
          <w:tcPr>
            <w:tcW w:w="900" w:type="dxa"/>
            <w:shd w:val="clear" w:color="auto" w:fill="D9D9D9"/>
          </w:tcPr>
          <w:p w14:paraId="6F229845" w14:textId="77777777" w:rsidR="00FA4F28" w:rsidRPr="00FA4F28" w:rsidRDefault="00FA4F28" w:rsidP="00FA4F28">
            <w:pPr>
              <w:pStyle w:val="PlainText"/>
              <w:spacing w:line="360" w:lineRule="auto"/>
              <w:jc w:val="center"/>
              <w:rPr>
                <w:rFonts w:ascii="Times New Roman" w:hAnsi="Times New Roman"/>
                <w:b/>
                <w:szCs w:val="22"/>
              </w:rPr>
            </w:pPr>
          </w:p>
        </w:tc>
        <w:tc>
          <w:tcPr>
            <w:tcW w:w="2610" w:type="dxa"/>
            <w:shd w:val="clear" w:color="auto" w:fill="D9D9D9"/>
          </w:tcPr>
          <w:p w14:paraId="1D3873D9"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Metadata Variable</w:t>
            </w:r>
          </w:p>
        </w:tc>
        <w:tc>
          <w:tcPr>
            <w:tcW w:w="3690" w:type="dxa"/>
            <w:shd w:val="clear" w:color="auto" w:fill="D9D9D9"/>
          </w:tcPr>
          <w:p w14:paraId="19C10B26"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Definition</w:t>
            </w:r>
          </w:p>
        </w:tc>
        <w:tc>
          <w:tcPr>
            <w:tcW w:w="1440" w:type="dxa"/>
            <w:shd w:val="clear" w:color="auto" w:fill="D9D9D9"/>
          </w:tcPr>
          <w:p w14:paraId="1DD576F1" w14:textId="77777777" w:rsidR="00FA4F28" w:rsidRPr="00FA4F28" w:rsidRDefault="00FA4F28" w:rsidP="00FA4F28">
            <w:pPr>
              <w:pStyle w:val="PlainText"/>
              <w:spacing w:line="360" w:lineRule="auto"/>
              <w:jc w:val="center"/>
              <w:rPr>
                <w:rFonts w:ascii="Times New Roman" w:hAnsi="Times New Roman"/>
                <w:b/>
                <w:szCs w:val="22"/>
              </w:rPr>
            </w:pPr>
            <w:r w:rsidRPr="00FA4F28">
              <w:rPr>
                <w:rFonts w:ascii="Times New Roman" w:hAnsi="Times New Roman"/>
                <w:b/>
                <w:szCs w:val="22"/>
              </w:rPr>
              <w:t>Default</w:t>
            </w:r>
          </w:p>
        </w:tc>
      </w:tr>
      <w:tr w:rsidR="00FA4F28" w:rsidRPr="00FA4F28" w14:paraId="5E42737E" w14:textId="77777777" w:rsidTr="003B42C6">
        <w:tc>
          <w:tcPr>
            <w:tcW w:w="8640" w:type="dxa"/>
            <w:gridSpan w:val="4"/>
            <w:shd w:val="clear" w:color="auto" w:fill="auto"/>
          </w:tcPr>
          <w:p w14:paraId="499E702E" w14:textId="77777777" w:rsidR="00FA4F28" w:rsidRPr="00FA4F28" w:rsidRDefault="00FA4F28" w:rsidP="00FA4F28">
            <w:pPr>
              <w:pStyle w:val="PlainText"/>
              <w:spacing w:line="360" w:lineRule="auto"/>
              <w:rPr>
                <w:rFonts w:ascii="Times New Roman" w:hAnsi="Times New Roman"/>
                <w:b/>
                <w:color w:val="000000" w:themeColor="text1"/>
                <w:szCs w:val="22"/>
              </w:rPr>
            </w:pPr>
            <w:r w:rsidRPr="00FA4F28">
              <w:rPr>
                <w:rFonts w:ascii="Times New Roman" w:hAnsi="Times New Roman"/>
                <w:b/>
                <w:color w:val="000000" w:themeColor="text1"/>
                <w:szCs w:val="22"/>
              </w:rPr>
              <w:t>Administrative metadata</w:t>
            </w:r>
          </w:p>
        </w:tc>
      </w:tr>
      <w:tr w:rsidR="00FA4F28" w:rsidRPr="00FA4F28" w14:paraId="053F195E" w14:textId="77777777" w:rsidTr="003B42C6">
        <w:tc>
          <w:tcPr>
            <w:tcW w:w="900" w:type="dxa"/>
            <w:shd w:val="clear" w:color="auto" w:fill="auto"/>
          </w:tcPr>
          <w:p w14:paraId="3655A05C"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0DF5BF5E"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rPr>
              <w:t>name</w:t>
            </w:r>
          </w:p>
        </w:tc>
        <w:tc>
          <w:tcPr>
            <w:tcW w:w="3690" w:type="dxa"/>
            <w:shd w:val="clear" w:color="auto" w:fill="auto"/>
          </w:tcPr>
          <w:p w14:paraId="27BB39BD"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Name for the file as provided by the depositor</w:t>
            </w:r>
          </w:p>
        </w:tc>
        <w:tc>
          <w:tcPr>
            <w:tcW w:w="1440" w:type="dxa"/>
            <w:shd w:val="clear" w:color="auto" w:fill="auto"/>
          </w:tcPr>
          <w:p w14:paraId="54A2D12A"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1EC76C14" w14:textId="77777777" w:rsidTr="003B42C6">
        <w:tc>
          <w:tcPr>
            <w:tcW w:w="900" w:type="dxa"/>
            <w:shd w:val="clear" w:color="auto" w:fill="auto"/>
          </w:tcPr>
          <w:p w14:paraId="60BCEE35" w14:textId="77777777" w:rsidR="00FA4F28" w:rsidRPr="00FA4F28" w:rsidRDefault="00FA4F28" w:rsidP="00DE6CE5">
            <w:pPr>
              <w:pStyle w:val="PlainText"/>
              <w:numPr>
                <w:ilvl w:val="0"/>
                <w:numId w:val="12"/>
              </w:numPr>
              <w:spacing w:line="360" w:lineRule="auto"/>
              <w:jc w:val="center"/>
              <w:rPr>
                <w:rFonts w:ascii="Times New Roman" w:hAnsi="Times New Roman"/>
                <w:color w:val="000000" w:themeColor="text1"/>
                <w:szCs w:val="22"/>
              </w:rPr>
            </w:pPr>
          </w:p>
        </w:tc>
        <w:tc>
          <w:tcPr>
            <w:tcW w:w="2610" w:type="dxa"/>
            <w:shd w:val="clear" w:color="auto" w:fill="auto"/>
          </w:tcPr>
          <w:p w14:paraId="4B0B56E6" w14:textId="77777777" w:rsidR="00FA4F28" w:rsidRPr="00FA4F28" w:rsidRDefault="00FA4F28" w:rsidP="00FA4F28">
            <w:pPr>
              <w:pStyle w:val="PlainText"/>
              <w:spacing w:line="360" w:lineRule="auto"/>
              <w:rPr>
                <w:rFonts w:ascii="Times New Roman" w:hAnsi="Times New Roman"/>
                <w:color w:val="000000" w:themeColor="text1"/>
                <w:szCs w:val="22"/>
              </w:rPr>
            </w:pPr>
            <w:r w:rsidRPr="00FA4F28">
              <w:rPr>
                <w:rFonts w:ascii="Times New Roman" w:hAnsi="Times New Roman"/>
              </w:rPr>
              <w:t>description</w:t>
            </w:r>
          </w:p>
        </w:tc>
        <w:tc>
          <w:tcPr>
            <w:tcW w:w="3690" w:type="dxa"/>
            <w:shd w:val="clear" w:color="auto" w:fill="auto"/>
          </w:tcPr>
          <w:p w14:paraId="0D1181C3" w14:textId="77777777" w:rsidR="00FA4F28" w:rsidRPr="00FA4F28" w:rsidRDefault="00FA4F28" w:rsidP="00FA4F28">
            <w:pPr>
              <w:pStyle w:val="PlainText"/>
              <w:spacing w:line="360" w:lineRule="auto"/>
              <w:rPr>
                <w:rFonts w:ascii="Times New Roman" w:hAnsi="Times New Roman"/>
                <w:color w:val="000000" w:themeColor="text1"/>
                <w:szCs w:val="22"/>
                <w:u w:val="single"/>
              </w:rPr>
            </w:pPr>
            <w:r w:rsidRPr="00FA4F28">
              <w:rPr>
                <w:rFonts w:ascii="Times New Roman" w:hAnsi="Times New Roman"/>
                <w:color w:val="000000" w:themeColor="text1"/>
                <w:szCs w:val="22"/>
              </w:rPr>
              <w:t>Extensible description of File</w:t>
            </w:r>
          </w:p>
        </w:tc>
        <w:tc>
          <w:tcPr>
            <w:tcW w:w="1440" w:type="dxa"/>
            <w:shd w:val="clear" w:color="auto" w:fill="auto"/>
          </w:tcPr>
          <w:p w14:paraId="73ABBEE6" w14:textId="77777777" w:rsidR="00FA4F28" w:rsidRPr="00FA4F28" w:rsidRDefault="00FA4F28" w:rsidP="00FA4F28">
            <w:pPr>
              <w:pStyle w:val="PlainText"/>
              <w:spacing w:line="360" w:lineRule="auto"/>
              <w:rPr>
                <w:rFonts w:ascii="Times New Roman" w:hAnsi="Times New Roman"/>
                <w:color w:val="000000" w:themeColor="text1"/>
                <w:szCs w:val="22"/>
              </w:rPr>
            </w:pPr>
          </w:p>
        </w:tc>
      </w:tr>
      <w:tr w:rsidR="00FA4F28" w:rsidRPr="00FA4F28" w14:paraId="609D030E" w14:textId="77777777" w:rsidTr="003B42C6">
        <w:tc>
          <w:tcPr>
            <w:tcW w:w="900" w:type="dxa"/>
            <w:shd w:val="clear" w:color="auto" w:fill="auto"/>
          </w:tcPr>
          <w:p w14:paraId="6389EBBE"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3D25C5DE"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source_lab_pi</w:t>
            </w:r>
          </w:p>
        </w:tc>
        <w:tc>
          <w:tcPr>
            <w:tcW w:w="3690" w:type="dxa"/>
            <w:shd w:val="clear" w:color="auto" w:fill="auto"/>
          </w:tcPr>
          <w:p w14:paraId="6D24BA6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PI of the lab of the depositor at the time of deposit</w:t>
            </w:r>
          </w:p>
        </w:tc>
        <w:tc>
          <w:tcPr>
            <w:tcW w:w="1440" w:type="dxa"/>
            <w:shd w:val="clear" w:color="auto" w:fill="auto"/>
          </w:tcPr>
          <w:p w14:paraId="3510CD34"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Auto Populated</w:t>
            </w:r>
          </w:p>
        </w:tc>
      </w:tr>
      <w:tr w:rsidR="00FA4F28" w:rsidRPr="00FA4F28" w14:paraId="35FD3CBB" w14:textId="77777777" w:rsidTr="003B42C6">
        <w:tc>
          <w:tcPr>
            <w:tcW w:w="900" w:type="dxa"/>
            <w:shd w:val="clear" w:color="auto" w:fill="auto"/>
          </w:tcPr>
          <w:p w14:paraId="028B0EA6"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BBDB2A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lab_branch</w:t>
            </w:r>
          </w:p>
        </w:tc>
        <w:tc>
          <w:tcPr>
            <w:tcW w:w="3690" w:type="dxa"/>
            <w:shd w:val="clear" w:color="auto" w:fill="auto"/>
          </w:tcPr>
          <w:p w14:paraId="277A6012"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Lab or Branch or Program the PI belongs to</w:t>
            </w:r>
          </w:p>
        </w:tc>
        <w:tc>
          <w:tcPr>
            <w:tcW w:w="1440" w:type="dxa"/>
            <w:shd w:val="clear" w:color="auto" w:fill="auto"/>
          </w:tcPr>
          <w:p w14:paraId="1CC4690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ACFA6C5" w14:textId="77777777" w:rsidTr="003B42C6">
        <w:tc>
          <w:tcPr>
            <w:tcW w:w="900" w:type="dxa"/>
            <w:shd w:val="clear" w:color="auto" w:fill="auto"/>
          </w:tcPr>
          <w:p w14:paraId="4F0FA4F4"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2638085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pi_doc</w:t>
            </w:r>
          </w:p>
        </w:tc>
        <w:tc>
          <w:tcPr>
            <w:tcW w:w="3690" w:type="dxa"/>
            <w:shd w:val="clear" w:color="auto" w:fill="auto"/>
          </w:tcPr>
          <w:p w14:paraId="4EA5F54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Division, Organization, Center the  PI belongs to</w:t>
            </w:r>
          </w:p>
        </w:tc>
        <w:tc>
          <w:tcPr>
            <w:tcW w:w="1440" w:type="dxa"/>
            <w:shd w:val="clear" w:color="auto" w:fill="auto"/>
          </w:tcPr>
          <w:p w14:paraId="4FBFC40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23A31518" w14:textId="77777777" w:rsidTr="003B42C6">
        <w:tc>
          <w:tcPr>
            <w:tcW w:w="900" w:type="dxa"/>
            <w:shd w:val="clear" w:color="auto" w:fill="auto"/>
          </w:tcPr>
          <w:p w14:paraId="5B3D9AD2"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5696086" w14:textId="77777777" w:rsidR="00FA4F28" w:rsidRPr="00FA4F28" w:rsidRDefault="00FA4F28" w:rsidP="00FA4F28">
            <w:pPr>
              <w:pStyle w:val="PlainText"/>
              <w:spacing w:line="360" w:lineRule="auto"/>
              <w:rPr>
                <w:rFonts w:ascii="Times New Roman" w:hAnsi="Times New Roman"/>
                <w:szCs w:val="22"/>
                <w:highlight w:val="yellow"/>
              </w:rPr>
            </w:pPr>
            <w:r w:rsidRPr="00FA4F28">
              <w:rPr>
                <w:rFonts w:ascii="Times New Roman" w:hAnsi="Times New Roman"/>
              </w:rPr>
              <w:t>original_date_created</w:t>
            </w:r>
          </w:p>
        </w:tc>
        <w:tc>
          <w:tcPr>
            <w:tcW w:w="3690" w:type="dxa"/>
            <w:shd w:val="clear" w:color="auto" w:fill="auto"/>
          </w:tcPr>
          <w:p w14:paraId="16A8E6A6"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Date the File was created originally</w:t>
            </w:r>
          </w:p>
        </w:tc>
        <w:tc>
          <w:tcPr>
            <w:tcW w:w="1440" w:type="dxa"/>
            <w:shd w:val="clear" w:color="auto" w:fill="auto"/>
          </w:tcPr>
          <w:p w14:paraId="68A52C5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Date the file was deposited</w:t>
            </w:r>
          </w:p>
        </w:tc>
      </w:tr>
      <w:tr w:rsidR="00FA4F28" w:rsidRPr="00FA4F28" w14:paraId="46BBAA8F" w14:textId="77777777" w:rsidTr="003B42C6">
        <w:tc>
          <w:tcPr>
            <w:tcW w:w="900" w:type="dxa"/>
            <w:shd w:val="clear" w:color="auto" w:fill="auto"/>
          </w:tcPr>
          <w:p w14:paraId="426D0D7D"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CAB5118"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data_creator</w:t>
            </w:r>
          </w:p>
        </w:tc>
        <w:tc>
          <w:tcPr>
            <w:tcW w:w="3690" w:type="dxa"/>
            <w:shd w:val="clear" w:color="auto" w:fill="auto"/>
          </w:tcPr>
          <w:p w14:paraId="0352FA0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Person or Organization lead who created the data</w:t>
            </w:r>
          </w:p>
        </w:tc>
        <w:tc>
          <w:tcPr>
            <w:tcW w:w="1440" w:type="dxa"/>
            <w:shd w:val="clear" w:color="auto" w:fill="auto"/>
          </w:tcPr>
          <w:p w14:paraId="214DF4F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Not Specified</w:t>
            </w:r>
          </w:p>
        </w:tc>
      </w:tr>
      <w:tr w:rsidR="00FA4F28" w:rsidRPr="00FA4F28" w14:paraId="42C8F40D" w14:textId="77777777" w:rsidTr="003B42C6">
        <w:tc>
          <w:tcPr>
            <w:tcW w:w="900" w:type="dxa"/>
            <w:shd w:val="clear" w:color="auto" w:fill="auto"/>
          </w:tcPr>
          <w:p w14:paraId="288AFFF9"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78ACCF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phi_content</w:t>
            </w:r>
          </w:p>
        </w:tc>
        <w:tc>
          <w:tcPr>
            <w:tcW w:w="3690" w:type="dxa"/>
            <w:shd w:val="clear" w:color="auto" w:fill="auto"/>
          </w:tcPr>
          <w:p w14:paraId="22E72ECD" w14:textId="60657BF3"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 xml:space="preserve">Presence of Protected Health Information in the datasets deposited via </w:t>
            </w:r>
            <w:r w:rsidR="005267D0">
              <w:rPr>
                <w:rFonts w:ascii="Times New Roman" w:hAnsi="Times New Roman"/>
              </w:rPr>
              <w:t>HPC DME</w:t>
            </w:r>
            <w:r w:rsidRPr="00FA4F28">
              <w:rPr>
                <w:rFonts w:ascii="Times New Roman" w:hAnsi="Times New Roman"/>
              </w:rPr>
              <w:t>.</w:t>
            </w:r>
          </w:p>
          <w:p w14:paraId="19FB322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Valid values are (PHI Present,</w:t>
            </w:r>
            <w:r w:rsidRPr="00FA4F28">
              <w:rPr>
                <w:rFonts w:ascii="Times New Roman" w:hAnsi="Times New Roman"/>
              </w:rPr>
              <w:br/>
            </w:r>
            <w:r w:rsidRPr="00FA4F28">
              <w:rPr>
                <w:rFonts w:ascii="Times New Roman" w:hAnsi="Times New Roman"/>
              </w:rPr>
              <w:lastRenderedPageBreak/>
              <w:t>PHI Not Present, Not Specified)</w:t>
            </w:r>
          </w:p>
        </w:tc>
        <w:tc>
          <w:tcPr>
            <w:tcW w:w="1440" w:type="dxa"/>
            <w:shd w:val="clear" w:color="auto" w:fill="auto"/>
          </w:tcPr>
          <w:p w14:paraId="54BF1D0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lastRenderedPageBreak/>
              <w:t>Not Specified</w:t>
            </w:r>
          </w:p>
        </w:tc>
      </w:tr>
      <w:tr w:rsidR="00FA4F28" w:rsidRPr="00FA4F28" w14:paraId="34C39A79" w14:textId="77777777" w:rsidTr="003B42C6">
        <w:tc>
          <w:tcPr>
            <w:tcW w:w="900" w:type="dxa"/>
            <w:shd w:val="clear" w:color="auto" w:fill="auto"/>
          </w:tcPr>
          <w:p w14:paraId="32476925"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789982C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pii_content</w:t>
            </w:r>
          </w:p>
        </w:tc>
        <w:tc>
          <w:tcPr>
            <w:tcW w:w="3690" w:type="dxa"/>
            <w:shd w:val="clear" w:color="auto" w:fill="auto"/>
          </w:tcPr>
          <w:p w14:paraId="343B4AC3" w14:textId="4CD4FE18"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Presence of Personally Identifiable Information in the datasets deposited via </w:t>
            </w:r>
            <w:r w:rsidR="005267D0">
              <w:rPr>
                <w:rFonts w:ascii="Times New Roman" w:hAnsi="Times New Roman"/>
              </w:rPr>
              <w:t>HPC DME</w:t>
            </w:r>
            <w:r w:rsidRPr="00FA4F28">
              <w:rPr>
                <w:rFonts w:ascii="Times New Roman" w:hAnsi="Times New Roman"/>
              </w:rPr>
              <w:t>. Valid values are (PII Present,</w:t>
            </w:r>
            <w:r w:rsidRPr="00FA4F28">
              <w:rPr>
                <w:rFonts w:ascii="Times New Roman" w:hAnsi="Times New Roman"/>
              </w:rPr>
              <w:br/>
              <w:t>PII Not Present, Not Specified)</w:t>
            </w:r>
          </w:p>
        </w:tc>
        <w:tc>
          <w:tcPr>
            <w:tcW w:w="1440" w:type="dxa"/>
            <w:shd w:val="clear" w:color="auto" w:fill="auto"/>
          </w:tcPr>
          <w:p w14:paraId="61AFEA7D"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7E8D1422" w14:textId="77777777" w:rsidTr="003B42C6">
        <w:tc>
          <w:tcPr>
            <w:tcW w:w="900" w:type="dxa"/>
            <w:shd w:val="clear" w:color="auto" w:fill="auto"/>
          </w:tcPr>
          <w:p w14:paraId="4F09DE5C"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48A4576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data_encryption_status</w:t>
            </w:r>
          </w:p>
        </w:tc>
        <w:tc>
          <w:tcPr>
            <w:tcW w:w="3690" w:type="dxa"/>
            <w:shd w:val="clear" w:color="auto" w:fill="auto"/>
          </w:tcPr>
          <w:p w14:paraId="63BAA891" w14:textId="77777777" w:rsidR="00FA4F28" w:rsidRPr="00FA4F28" w:rsidRDefault="00FA4F28" w:rsidP="00FA4F28">
            <w:pPr>
              <w:pStyle w:val="PlainText"/>
              <w:spacing w:line="360" w:lineRule="auto"/>
              <w:rPr>
                <w:rFonts w:ascii="Times New Roman" w:hAnsi="Times New Roman"/>
              </w:rPr>
            </w:pPr>
            <w:r w:rsidRPr="00FA4F28">
              <w:rPr>
                <w:rFonts w:ascii="Times New Roman" w:hAnsi="Times New Roman"/>
              </w:rPr>
              <w:t>If the data is encrypted or not. Valid values are (Encrypted,</w:t>
            </w:r>
          </w:p>
          <w:p w14:paraId="0AE1B6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Not Encrypted, Not Specified)</w:t>
            </w:r>
          </w:p>
        </w:tc>
        <w:tc>
          <w:tcPr>
            <w:tcW w:w="1440" w:type="dxa"/>
            <w:shd w:val="clear" w:color="auto" w:fill="auto"/>
          </w:tcPr>
          <w:p w14:paraId="102F383C"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31892872" w14:textId="77777777" w:rsidTr="003B42C6">
        <w:tc>
          <w:tcPr>
            <w:tcW w:w="900" w:type="dxa"/>
            <w:shd w:val="clear" w:color="auto" w:fill="auto"/>
          </w:tcPr>
          <w:p w14:paraId="054A615A"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11857D0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data_compression_status</w:t>
            </w:r>
          </w:p>
        </w:tc>
        <w:tc>
          <w:tcPr>
            <w:tcW w:w="3690" w:type="dxa"/>
            <w:shd w:val="clear" w:color="auto" w:fill="auto"/>
          </w:tcPr>
          <w:p w14:paraId="491B673D"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If the file is compressed or not</w:t>
            </w:r>
          </w:p>
        </w:tc>
        <w:tc>
          <w:tcPr>
            <w:tcW w:w="1440" w:type="dxa"/>
            <w:shd w:val="clear" w:color="auto" w:fill="auto"/>
          </w:tcPr>
          <w:p w14:paraId="3B54713E"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8D8AE2A" w14:textId="77777777" w:rsidTr="003B42C6">
        <w:tc>
          <w:tcPr>
            <w:tcW w:w="900" w:type="dxa"/>
            <w:shd w:val="clear" w:color="auto" w:fill="auto"/>
          </w:tcPr>
          <w:p w14:paraId="75E17DD8"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66A5BEE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 xml:space="preserve">funding_organization </w:t>
            </w:r>
          </w:p>
        </w:tc>
        <w:tc>
          <w:tcPr>
            <w:tcW w:w="3690" w:type="dxa"/>
            <w:shd w:val="clear" w:color="auto" w:fill="auto"/>
          </w:tcPr>
          <w:p w14:paraId="7F99926F"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Organization Funding the generation of Data</w:t>
            </w:r>
          </w:p>
        </w:tc>
        <w:tc>
          <w:tcPr>
            <w:tcW w:w="1440" w:type="dxa"/>
            <w:shd w:val="clear" w:color="auto" w:fill="auto"/>
          </w:tcPr>
          <w:p w14:paraId="4193A974"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Not Specified</w:t>
            </w:r>
          </w:p>
        </w:tc>
      </w:tr>
      <w:tr w:rsidR="00FA4F28" w:rsidRPr="00FA4F28" w14:paraId="59720DB4" w14:textId="77777777" w:rsidTr="003B42C6">
        <w:tc>
          <w:tcPr>
            <w:tcW w:w="8640" w:type="dxa"/>
            <w:gridSpan w:val="4"/>
            <w:shd w:val="clear" w:color="auto" w:fill="auto"/>
          </w:tcPr>
          <w:p w14:paraId="0B9E7819" w14:textId="77777777" w:rsidR="00FA4F28" w:rsidRPr="00FA4F28" w:rsidRDefault="00FA4F28" w:rsidP="00FA4F28">
            <w:pPr>
              <w:pStyle w:val="PlainText"/>
              <w:spacing w:line="360" w:lineRule="auto"/>
              <w:rPr>
                <w:rFonts w:ascii="Times New Roman" w:hAnsi="Times New Roman"/>
                <w:b/>
                <w:szCs w:val="22"/>
              </w:rPr>
            </w:pPr>
            <w:r w:rsidRPr="00FA4F28">
              <w:rPr>
                <w:rFonts w:ascii="Times New Roman" w:hAnsi="Times New Roman"/>
                <w:b/>
                <w:szCs w:val="22"/>
              </w:rPr>
              <w:t>Division/Center specific metadata</w:t>
            </w:r>
          </w:p>
        </w:tc>
      </w:tr>
      <w:tr w:rsidR="00FA4F28" w:rsidRPr="00FA4F28" w14:paraId="48A9B976" w14:textId="77777777" w:rsidTr="003B42C6">
        <w:tc>
          <w:tcPr>
            <w:tcW w:w="900" w:type="dxa"/>
            <w:shd w:val="clear" w:color="auto" w:fill="auto"/>
          </w:tcPr>
          <w:p w14:paraId="07849C31" w14:textId="77777777" w:rsidR="00FA4F28" w:rsidRPr="00FA4F28" w:rsidRDefault="00FA4F28" w:rsidP="00DE6CE5">
            <w:pPr>
              <w:pStyle w:val="PlainText"/>
              <w:numPr>
                <w:ilvl w:val="0"/>
                <w:numId w:val="12"/>
              </w:numPr>
              <w:spacing w:line="360" w:lineRule="auto"/>
              <w:jc w:val="center"/>
              <w:rPr>
                <w:rFonts w:ascii="Times New Roman" w:hAnsi="Times New Roman"/>
                <w:szCs w:val="22"/>
              </w:rPr>
            </w:pPr>
          </w:p>
        </w:tc>
        <w:tc>
          <w:tcPr>
            <w:tcW w:w="2610" w:type="dxa"/>
            <w:shd w:val="clear" w:color="auto" w:fill="auto"/>
          </w:tcPr>
          <w:p w14:paraId="0568C990"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comments</w:t>
            </w:r>
          </w:p>
        </w:tc>
        <w:tc>
          <w:tcPr>
            <w:tcW w:w="3690" w:type="dxa"/>
            <w:shd w:val="clear" w:color="auto" w:fill="auto"/>
          </w:tcPr>
          <w:p w14:paraId="200950E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General text for internal use and reference</w:t>
            </w:r>
          </w:p>
        </w:tc>
        <w:tc>
          <w:tcPr>
            <w:tcW w:w="1440" w:type="dxa"/>
            <w:shd w:val="clear" w:color="auto" w:fill="auto"/>
          </w:tcPr>
          <w:p w14:paraId="2071CBF2"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09F8AE8" w14:textId="77777777" w:rsidTr="003B42C6">
        <w:tc>
          <w:tcPr>
            <w:tcW w:w="8640" w:type="dxa"/>
            <w:gridSpan w:val="4"/>
            <w:shd w:val="clear" w:color="auto" w:fill="auto"/>
          </w:tcPr>
          <w:p w14:paraId="323CC6B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b/>
                <w:szCs w:val="22"/>
              </w:rPr>
              <w:t>System Generated Metadata Variables for any Data object / file (Automated)</w:t>
            </w:r>
          </w:p>
        </w:tc>
      </w:tr>
      <w:tr w:rsidR="00FA4F28" w:rsidRPr="00FA4F28" w14:paraId="3E4FA707" w14:textId="77777777" w:rsidTr="003B42C6">
        <w:tc>
          <w:tcPr>
            <w:tcW w:w="900" w:type="dxa"/>
            <w:shd w:val="clear" w:color="auto" w:fill="auto"/>
          </w:tcPr>
          <w:p w14:paraId="63A0C3DD"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p w14:paraId="2986F078" w14:textId="77777777" w:rsidR="00FA4F28" w:rsidRPr="00FA4F28" w:rsidRDefault="00FA4F28" w:rsidP="00FA4F28">
            <w:pPr>
              <w:pStyle w:val="PlainText"/>
              <w:spacing w:line="360" w:lineRule="auto"/>
              <w:jc w:val="center"/>
              <w:rPr>
                <w:rFonts w:ascii="Times New Roman" w:hAnsi="Times New Roman"/>
                <w:szCs w:val="22"/>
              </w:rPr>
            </w:pPr>
          </w:p>
        </w:tc>
        <w:tc>
          <w:tcPr>
            <w:tcW w:w="2610" w:type="dxa"/>
            <w:shd w:val="clear" w:color="auto" w:fill="auto"/>
          </w:tcPr>
          <w:p w14:paraId="38C3F6BF"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id</w:t>
            </w:r>
          </w:p>
        </w:tc>
        <w:tc>
          <w:tcPr>
            <w:tcW w:w="3690" w:type="dxa"/>
            <w:shd w:val="clear" w:color="auto" w:fill="auto"/>
          </w:tcPr>
          <w:p w14:paraId="50DDDE58" w14:textId="77777777" w:rsidR="00FA4F28" w:rsidRPr="00FA4F28" w:rsidRDefault="00FA4F28" w:rsidP="00FA4F28">
            <w:pPr>
              <w:pStyle w:val="PlainText"/>
              <w:spacing w:line="360" w:lineRule="auto"/>
              <w:rPr>
                <w:rFonts w:ascii="Times New Roman" w:hAnsi="Times New Roman"/>
                <w:szCs w:val="22"/>
                <w:u w:val="single"/>
              </w:rPr>
            </w:pPr>
            <w:r w:rsidRPr="00FA4F28">
              <w:rPr>
                <w:rFonts w:ascii="Times New Roman" w:hAnsi="Times New Roman"/>
                <w:szCs w:val="22"/>
              </w:rPr>
              <w:t>local identifier (serves as foreign key to connect to other metadata in data management system</w:t>
            </w:r>
          </w:p>
        </w:tc>
        <w:tc>
          <w:tcPr>
            <w:tcW w:w="1440" w:type="dxa"/>
            <w:shd w:val="clear" w:color="auto" w:fill="auto"/>
          </w:tcPr>
          <w:p w14:paraId="6AA7B1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35EE6DC" w14:textId="77777777" w:rsidTr="003B42C6">
        <w:tc>
          <w:tcPr>
            <w:tcW w:w="900" w:type="dxa"/>
            <w:shd w:val="clear" w:color="auto" w:fill="auto"/>
          </w:tcPr>
          <w:p w14:paraId="10C78300"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0F947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uuid</w:t>
            </w:r>
          </w:p>
        </w:tc>
        <w:tc>
          <w:tcPr>
            <w:tcW w:w="3690" w:type="dxa"/>
            <w:shd w:val="clear" w:color="auto" w:fill="auto"/>
          </w:tcPr>
          <w:p w14:paraId="0629A1D1"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universal dataset identifier (reserved for future use: default is ‘unspecified’)</w:t>
            </w:r>
          </w:p>
        </w:tc>
        <w:tc>
          <w:tcPr>
            <w:tcW w:w="1440" w:type="dxa"/>
            <w:shd w:val="clear" w:color="auto" w:fill="auto"/>
          </w:tcPr>
          <w:p w14:paraId="06317B9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3BF2640" w14:textId="77777777" w:rsidTr="003B42C6">
        <w:tc>
          <w:tcPr>
            <w:tcW w:w="900" w:type="dxa"/>
            <w:shd w:val="clear" w:color="auto" w:fill="auto"/>
          </w:tcPr>
          <w:p w14:paraId="5ACB56B1"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C9BD29"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dataset_signature_md5</w:t>
            </w:r>
          </w:p>
        </w:tc>
        <w:tc>
          <w:tcPr>
            <w:tcW w:w="3690" w:type="dxa"/>
            <w:shd w:val="clear" w:color="auto" w:fill="auto"/>
          </w:tcPr>
          <w:p w14:paraId="676AA735"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MD5 checksum</w:t>
            </w:r>
          </w:p>
        </w:tc>
        <w:tc>
          <w:tcPr>
            <w:tcW w:w="1440" w:type="dxa"/>
            <w:shd w:val="clear" w:color="auto" w:fill="auto"/>
          </w:tcPr>
          <w:p w14:paraId="019D89E1"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6648C06D" w14:textId="77777777" w:rsidTr="003B42C6">
        <w:tc>
          <w:tcPr>
            <w:tcW w:w="900" w:type="dxa"/>
            <w:shd w:val="clear" w:color="auto" w:fill="auto"/>
          </w:tcPr>
          <w:p w14:paraId="272B30D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EFE0B1A"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Dataset_signature_sha1</w:t>
            </w:r>
          </w:p>
        </w:tc>
        <w:tc>
          <w:tcPr>
            <w:tcW w:w="3690" w:type="dxa"/>
            <w:shd w:val="clear" w:color="auto" w:fill="auto"/>
          </w:tcPr>
          <w:p w14:paraId="32FCB5D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SHA1 checksum</w:t>
            </w:r>
          </w:p>
        </w:tc>
        <w:tc>
          <w:tcPr>
            <w:tcW w:w="1440" w:type="dxa"/>
            <w:shd w:val="clear" w:color="auto" w:fill="auto"/>
          </w:tcPr>
          <w:p w14:paraId="23D966C8"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5E0B329F" w14:textId="77777777" w:rsidTr="003B42C6">
        <w:tc>
          <w:tcPr>
            <w:tcW w:w="900" w:type="dxa"/>
            <w:shd w:val="clear" w:color="auto" w:fill="auto"/>
          </w:tcPr>
          <w:p w14:paraId="100AF12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0ED28A63"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Data_size</w:t>
            </w:r>
          </w:p>
        </w:tc>
        <w:tc>
          <w:tcPr>
            <w:tcW w:w="3690" w:type="dxa"/>
            <w:shd w:val="clear" w:color="auto" w:fill="auto"/>
          </w:tcPr>
          <w:p w14:paraId="3E13BF4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Size of the dataset being deposited</w:t>
            </w:r>
          </w:p>
        </w:tc>
        <w:tc>
          <w:tcPr>
            <w:tcW w:w="1440" w:type="dxa"/>
            <w:shd w:val="clear" w:color="auto" w:fill="auto"/>
          </w:tcPr>
          <w:p w14:paraId="169E9D74"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82F1D74" w14:textId="77777777" w:rsidTr="003B42C6">
        <w:tc>
          <w:tcPr>
            <w:tcW w:w="900" w:type="dxa"/>
            <w:shd w:val="clear" w:color="auto" w:fill="auto"/>
          </w:tcPr>
          <w:p w14:paraId="6EA1E28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537CADBC"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create_date</w:t>
            </w:r>
          </w:p>
        </w:tc>
        <w:tc>
          <w:tcPr>
            <w:tcW w:w="3690" w:type="dxa"/>
            <w:shd w:val="clear" w:color="auto" w:fill="auto"/>
          </w:tcPr>
          <w:p w14:paraId="7121EAD2" w14:textId="49FAF9E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data</w:t>
            </w:r>
            <w:r w:rsidRPr="00FA4F28">
              <w:rPr>
                <w:rFonts w:ascii="Times New Roman" w:hAnsi="Times New Roman"/>
                <w:szCs w:val="22"/>
              </w:rPr>
              <w:t xml:space="preserve"> file was registered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3D3A7F3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6D2E19" w14:textId="77777777" w:rsidTr="003B42C6">
        <w:tc>
          <w:tcPr>
            <w:tcW w:w="900" w:type="dxa"/>
            <w:shd w:val="clear" w:color="auto" w:fill="auto"/>
          </w:tcPr>
          <w:p w14:paraId="12898EA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232A09E"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szCs w:val="22"/>
              </w:rPr>
              <w:t>update_date</w:t>
            </w:r>
          </w:p>
        </w:tc>
        <w:tc>
          <w:tcPr>
            <w:tcW w:w="3690" w:type="dxa"/>
            <w:shd w:val="clear" w:color="auto" w:fill="auto"/>
          </w:tcPr>
          <w:p w14:paraId="2B48A238" w14:textId="38F64A40"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szCs w:val="22"/>
              </w:rPr>
              <w:t xml:space="preserve">Date the </w:t>
            </w:r>
            <w:r w:rsidR="005B5C00">
              <w:rPr>
                <w:rFonts w:ascii="Times New Roman" w:hAnsi="Times New Roman"/>
                <w:szCs w:val="22"/>
              </w:rPr>
              <w:t xml:space="preserve">data </w:t>
            </w:r>
            <w:r w:rsidRPr="00FA4F28">
              <w:rPr>
                <w:rFonts w:ascii="Times New Roman" w:hAnsi="Times New Roman"/>
                <w:szCs w:val="22"/>
              </w:rPr>
              <w:t xml:space="preserve">file was updated with </w:t>
            </w:r>
            <w:r w:rsidR="005267D0">
              <w:rPr>
                <w:rFonts w:ascii="Times New Roman" w:hAnsi="Times New Roman"/>
                <w:szCs w:val="22"/>
              </w:rPr>
              <w:t>HPC DME</w:t>
            </w:r>
            <w:r w:rsidRPr="00FA4F28">
              <w:rPr>
                <w:rFonts w:ascii="Times New Roman" w:hAnsi="Times New Roman"/>
                <w:szCs w:val="22"/>
              </w:rPr>
              <w:t>.</w:t>
            </w:r>
          </w:p>
        </w:tc>
        <w:tc>
          <w:tcPr>
            <w:tcW w:w="1440" w:type="dxa"/>
            <w:shd w:val="clear" w:color="auto" w:fill="auto"/>
          </w:tcPr>
          <w:p w14:paraId="1C840980"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0E77691" w14:textId="77777777" w:rsidTr="003B42C6">
        <w:tc>
          <w:tcPr>
            <w:tcW w:w="900" w:type="dxa"/>
            <w:shd w:val="clear" w:color="auto" w:fill="auto"/>
          </w:tcPr>
          <w:p w14:paraId="478E2A3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3F604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registerd_by</w:t>
            </w:r>
          </w:p>
        </w:tc>
        <w:tc>
          <w:tcPr>
            <w:tcW w:w="3690" w:type="dxa"/>
            <w:shd w:val="clear" w:color="auto" w:fill="auto"/>
          </w:tcPr>
          <w:p w14:paraId="002211C0" w14:textId="5C2F8E7F"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User depositing the data</w:t>
            </w:r>
            <w:r w:rsidR="005B5C00">
              <w:rPr>
                <w:rFonts w:ascii="Times New Roman" w:hAnsi="Times New Roman"/>
              </w:rPr>
              <w:t xml:space="preserve"> file</w:t>
            </w:r>
          </w:p>
        </w:tc>
        <w:tc>
          <w:tcPr>
            <w:tcW w:w="1440" w:type="dxa"/>
            <w:shd w:val="clear" w:color="auto" w:fill="auto"/>
          </w:tcPr>
          <w:p w14:paraId="360FA2DB"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148723E2" w14:textId="77777777" w:rsidTr="003B42C6">
        <w:tc>
          <w:tcPr>
            <w:tcW w:w="900" w:type="dxa"/>
            <w:shd w:val="clear" w:color="auto" w:fill="auto"/>
          </w:tcPr>
          <w:p w14:paraId="1ABC53B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45E498C7"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registered_by_name</w:t>
            </w:r>
          </w:p>
        </w:tc>
        <w:tc>
          <w:tcPr>
            <w:tcW w:w="3690" w:type="dxa"/>
            <w:shd w:val="clear" w:color="auto" w:fill="auto"/>
          </w:tcPr>
          <w:p w14:paraId="6DC5E973" w14:textId="60859AD4"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Name of the person registering the data</w:t>
            </w:r>
            <w:r w:rsidR="005B5C00">
              <w:rPr>
                <w:rFonts w:ascii="Times New Roman" w:hAnsi="Times New Roman"/>
              </w:rPr>
              <w:t xml:space="preserve"> file</w:t>
            </w:r>
          </w:p>
        </w:tc>
        <w:tc>
          <w:tcPr>
            <w:tcW w:w="1440" w:type="dxa"/>
            <w:shd w:val="clear" w:color="auto" w:fill="auto"/>
          </w:tcPr>
          <w:p w14:paraId="5C99D4D7"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9519AA5" w14:textId="77777777" w:rsidTr="003B42C6">
        <w:tc>
          <w:tcPr>
            <w:tcW w:w="900" w:type="dxa"/>
            <w:shd w:val="clear" w:color="auto" w:fill="auto"/>
          </w:tcPr>
          <w:p w14:paraId="1F785E89"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7CF618B" w14:textId="77777777" w:rsidR="00FA4F28" w:rsidRPr="00FA4F28" w:rsidRDefault="00FA4F28" w:rsidP="00FA4F28">
            <w:pPr>
              <w:pStyle w:val="PlainText"/>
              <w:spacing w:line="360" w:lineRule="auto"/>
              <w:rPr>
                <w:rFonts w:ascii="Times New Roman" w:hAnsi="Times New Roman"/>
                <w:szCs w:val="22"/>
              </w:rPr>
            </w:pPr>
            <w:r w:rsidRPr="00FA4F28">
              <w:rPr>
                <w:rFonts w:ascii="Times New Roman" w:hAnsi="Times New Roman"/>
              </w:rPr>
              <w:t>registered_by_doc</w:t>
            </w:r>
          </w:p>
        </w:tc>
        <w:tc>
          <w:tcPr>
            <w:tcW w:w="3690" w:type="dxa"/>
            <w:shd w:val="clear" w:color="auto" w:fill="auto"/>
          </w:tcPr>
          <w:p w14:paraId="19DDFF0B" w14:textId="067CB137" w:rsidR="00FA4F28" w:rsidRPr="00FA4F28" w:rsidRDefault="00FA4F28" w:rsidP="005B5C00">
            <w:pPr>
              <w:pStyle w:val="PlainText"/>
              <w:spacing w:line="360" w:lineRule="auto"/>
              <w:rPr>
                <w:rFonts w:ascii="Times New Roman" w:hAnsi="Times New Roman"/>
                <w:szCs w:val="22"/>
              </w:rPr>
            </w:pPr>
            <w:r w:rsidRPr="00FA4F28">
              <w:rPr>
                <w:rFonts w:ascii="Times New Roman" w:hAnsi="Times New Roman"/>
              </w:rPr>
              <w:t>Division, Organization, Center of the user registering the data</w:t>
            </w:r>
            <w:r w:rsidR="005B5C00">
              <w:rPr>
                <w:rFonts w:ascii="Times New Roman" w:hAnsi="Times New Roman"/>
              </w:rPr>
              <w:t xml:space="preserve"> file</w:t>
            </w:r>
          </w:p>
        </w:tc>
        <w:tc>
          <w:tcPr>
            <w:tcW w:w="1440" w:type="dxa"/>
            <w:shd w:val="clear" w:color="auto" w:fill="auto"/>
          </w:tcPr>
          <w:p w14:paraId="748E11E6"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02E18C30" w14:textId="77777777" w:rsidTr="003B42C6">
        <w:tc>
          <w:tcPr>
            <w:tcW w:w="900" w:type="dxa"/>
            <w:shd w:val="clear" w:color="auto" w:fill="auto"/>
          </w:tcPr>
          <w:p w14:paraId="1AA6699C"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D2E4BF4" w14:textId="4ABD741C"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source_file_container_id</w:t>
            </w:r>
          </w:p>
        </w:tc>
        <w:tc>
          <w:tcPr>
            <w:tcW w:w="3690" w:type="dxa"/>
            <w:shd w:val="clear" w:color="auto" w:fill="auto"/>
          </w:tcPr>
          <w:p w14:paraId="7424B803" w14:textId="3C7E9133"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The container ID of the data source.</w:t>
            </w:r>
          </w:p>
        </w:tc>
        <w:tc>
          <w:tcPr>
            <w:tcW w:w="1440" w:type="dxa"/>
            <w:shd w:val="clear" w:color="auto" w:fill="auto"/>
          </w:tcPr>
          <w:p w14:paraId="3FB44C57" w14:textId="611C4447"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058C1413" w14:textId="77777777" w:rsidTr="003B42C6">
        <w:tc>
          <w:tcPr>
            <w:tcW w:w="900" w:type="dxa"/>
            <w:shd w:val="clear" w:color="auto" w:fill="auto"/>
          </w:tcPr>
          <w:p w14:paraId="21CBB41A"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EC918CD" w14:textId="415D4C2A" w:rsidR="00FA4F28" w:rsidRPr="00FA4F28" w:rsidRDefault="00FA4F28" w:rsidP="005671E0">
            <w:pPr>
              <w:spacing w:line="360" w:lineRule="auto"/>
              <w:ind w:left="0"/>
              <w:jc w:val="left"/>
              <w:rPr>
                <w:sz w:val="22"/>
                <w:szCs w:val="22"/>
              </w:rPr>
            </w:pPr>
            <w:r w:rsidRPr="00FA4F28">
              <w:rPr>
                <w:sz w:val="22"/>
                <w:szCs w:val="22"/>
              </w:rPr>
              <w:t>source_</w:t>
            </w:r>
            <w:r w:rsidR="005671E0">
              <w:rPr>
                <w:sz w:val="22"/>
                <w:szCs w:val="22"/>
              </w:rPr>
              <w:t>file_id</w:t>
            </w:r>
          </w:p>
        </w:tc>
        <w:tc>
          <w:tcPr>
            <w:tcW w:w="3690" w:type="dxa"/>
            <w:shd w:val="clear" w:color="auto" w:fill="auto"/>
          </w:tcPr>
          <w:p w14:paraId="23C9224D" w14:textId="49116C8F" w:rsidR="00FA4F28" w:rsidRPr="005671E0" w:rsidRDefault="005671E0" w:rsidP="00FA4F28">
            <w:pPr>
              <w:spacing w:line="360" w:lineRule="auto"/>
              <w:ind w:left="0"/>
              <w:rPr>
                <w:sz w:val="22"/>
                <w:szCs w:val="22"/>
              </w:rPr>
            </w:pPr>
            <w:r>
              <w:rPr>
                <w:sz w:val="22"/>
                <w:szCs w:val="22"/>
              </w:rPr>
              <w:t>The file id of the data source.</w:t>
            </w:r>
          </w:p>
        </w:tc>
        <w:tc>
          <w:tcPr>
            <w:tcW w:w="1440" w:type="dxa"/>
            <w:shd w:val="clear" w:color="auto" w:fill="auto"/>
          </w:tcPr>
          <w:p w14:paraId="7635B5CB" w14:textId="27F04EF2" w:rsidR="00FA4F28" w:rsidRPr="00FA4F28" w:rsidRDefault="005671E0" w:rsidP="00FA4F28">
            <w:pPr>
              <w:pStyle w:val="PlainText"/>
              <w:spacing w:line="360" w:lineRule="auto"/>
              <w:rPr>
                <w:rFonts w:ascii="Times New Roman" w:hAnsi="Times New Roman"/>
                <w:szCs w:val="22"/>
              </w:rPr>
            </w:pPr>
            <w:r>
              <w:rPr>
                <w:rFonts w:ascii="Times New Roman" w:hAnsi="Times New Roman"/>
                <w:szCs w:val="22"/>
              </w:rPr>
              <w:t>Globus Only</w:t>
            </w:r>
          </w:p>
        </w:tc>
      </w:tr>
      <w:tr w:rsidR="00FA4F28" w:rsidRPr="00FA4F28" w14:paraId="310B557F" w14:textId="77777777" w:rsidTr="003B42C6">
        <w:tc>
          <w:tcPr>
            <w:tcW w:w="900" w:type="dxa"/>
            <w:shd w:val="clear" w:color="auto" w:fill="auto"/>
          </w:tcPr>
          <w:p w14:paraId="69EAE2F5"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311CAD6" w14:textId="5EB6629E" w:rsidR="00FA4F28" w:rsidRPr="005671E0" w:rsidRDefault="005671E0" w:rsidP="00FA4F28">
            <w:pPr>
              <w:spacing w:line="360" w:lineRule="auto"/>
              <w:ind w:left="0"/>
              <w:jc w:val="left"/>
              <w:rPr>
                <w:sz w:val="22"/>
                <w:szCs w:val="22"/>
              </w:rPr>
            </w:pPr>
            <w:r w:rsidRPr="005671E0">
              <w:rPr>
                <w:sz w:val="22"/>
                <w:szCs w:val="22"/>
              </w:rPr>
              <w:t>archive_file_container_id</w:t>
            </w:r>
          </w:p>
        </w:tc>
        <w:tc>
          <w:tcPr>
            <w:tcW w:w="3690" w:type="dxa"/>
            <w:shd w:val="clear" w:color="auto" w:fill="auto"/>
          </w:tcPr>
          <w:p w14:paraId="0C9F5AEC" w14:textId="6BF0FBA7" w:rsidR="00FA4F28" w:rsidRPr="00FA4F28" w:rsidRDefault="005671E0" w:rsidP="00FA4F28">
            <w:pPr>
              <w:spacing w:line="360" w:lineRule="auto"/>
              <w:ind w:left="0"/>
              <w:rPr>
                <w:sz w:val="22"/>
                <w:szCs w:val="22"/>
              </w:rPr>
            </w:pPr>
            <w:r>
              <w:rPr>
                <w:sz w:val="22"/>
                <w:szCs w:val="22"/>
              </w:rPr>
              <w:t>The container ID of the data object in the Archive</w:t>
            </w:r>
          </w:p>
          <w:p w14:paraId="586FC7DB"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5352F845" w14:textId="77777777" w:rsidR="00FA4F28" w:rsidRPr="00FA4F28" w:rsidRDefault="00FA4F28" w:rsidP="00FA4F28">
            <w:pPr>
              <w:pStyle w:val="PlainText"/>
              <w:spacing w:line="360" w:lineRule="auto"/>
              <w:rPr>
                <w:rFonts w:ascii="Times New Roman" w:hAnsi="Times New Roman"/>
                <w:szCs w:val="22"/>
              </w:rPr>
            </w:pPr>
          </w:p>
        </w:tc>
      </w:tr>
      <w:tr w:rsidR="00FA4F28" w:rsidRPr="00FA4F28" w14:paraId="39A63B85" w14:textId="77777777" w:rsidTr="003B42C6">
        <w:tc>
          <w:tcPr>
            <w:tcW w:w="900" w:type="dxa"/>
            <w:shd w:val="clear" w:color="auto" w:fill="auto"/>
          </w:tcPr>
          <w:p w14:paraId="1ADBA83B" w14:textId="77777777" w:rsidR="00FA4F28" w:rsidRPr="00FA4F28" w:rsidRDefault="00FA4F28"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3DA78A32" w14:textId="63319CCB" w:rsidR="00FA4F28" w:rsidRPr="00FA4F28" w:rsidRDefault="005671E0" w:rsidP="00FA4F28">
            <w:pPr>
              <w:pStyle w:val="PlainText"/>
              <w:spacing w:line="360" w:lineRule="auto"/>
              <w:rPr>
                <w:rFonts w:ascii="Times New Roman" w:hAnsi="Times New Roman"/>
                <w:szCs w:val="22"/>
              </w:rPr>
            </w:pPr>
            <w:r>
              <w:rPr>
                <w:szCs w:val="22"/>
              </w:rPr>
              <w:t>archive</w:t>
            </w:r>
            <w:r w:rsidRPr="00FA4F28">
              <w:rPr>
                <w:szCs w:val="22"/>
              </w:rPr>
              <w:t>_</w:t>
            </w:r>
            <w:r>
              <w:rPr>
                <w:szCs w:val="22"/>
              </w:rPr>
              <w:t>file_id</w:t>
            </w:r>
            <w:r w:rsidRPr="00FA4F28">
              <w:rPr>
                <w:rFonts w:ascii="Times New Roman" w:hAnsi="Times New Roman"/>
                <w:szCs w:val="22"/>
              </w:rPr>
              <w:t xml:space="preserve"> </w:t>
            </w:r>
          </w:p>
        </w:tc>
        <w:tc>
          <w:tcPr>
            <w:tcW w:w="3690" w:type="dxa"/>
            <w:shd w:val="clear" w:color="auto" w:fill="auto"/>
          </w:tcPr>
          <w:p w14:paraId="5F6D8218" w14:textId="09CB702E" w:rsidR="00FA4F28" w:rsidRPr="00FA4F28" w:rsidRDefault="005671E0" w:rsidP="00FA4F28">
            <w:pPr>
              <w:spacing w:line="360" w:lineRule="auto"/>
              <w:ind w:left="0"/>
              <w:rPr>
                <w:sz w:val="22"/>
                <w:szCs w:val="22"/>
              </w:rPr>
            </w:pPr>
            <w:r>
              <w:rPr>
                <w:sz w:val="22"/>
                <w:szCs w:val="22"/>
              </w:rPr>
              <w:t>The file ID of the data object in the Archive</w:t>
            </w:r>
          </w:p>
          <w:p w14:paraId="0724BC12" w14:textId="77777777" w:rsidR="00FA4F28" w:rsidRPr="00FA4F28" w:rsidRDefault="00FA4F28" w:rsidP="00FA4F28">
            <w:pPr>
              <w:pStyle w:val="PlainText"/>
              <w:spacing w:line="360" w:lineRule="auto"/>
              <w:rPr>
                <w:rFonts w:ascii="Times New Roman" w:hAnsi="Times New Roman"/>
                <w:szCs w:val="22"/>
              </w:rPr>
            </w:pPr>
          </w:p>
        </w:tc>
        <w:tc>
          <w:tcPr>
            <w:tcW w:w="1440" w:type="dxa"/>
            <w:shd w:val="clear" w:color="auto" w:fill="auto"/>
          </w:tcPr>
          <w:p w14:paraId="274FC0DA" w14:textId="77777777" w:rsidR="00FA4F28" w:rsidRPr="00FA4F28" w:rsidRDefault="00FA4F28" w:rsidP="00FA4F28">
            <w:pPr>
              <w:pStyle w:val="PlainText"/>
              <w:spacing w:line="360" w:lineRule="auto"/>
              <w:rPr>
                <w:rFonts w:ascii="Times New Roman" w:hAnsi="Times New Roman"/>
                <w:szCs w:val="22"/>
              </w:rPr>
            </w:pPr>
          </w:p>
        </w:tc>
      </w:tr>
      <w:tr w:rsidR="00170387" w:rsidRPr="00FA4F28" w14:paraId="496CDD7D" w14:textId="77777777" w:rsidTr="003B42C6">
        <w:tc>
          <w:tcPr>
            <w:tcW w:w="900" w:type="dxa"/>
            <w:shd w:val="clear" w:color="auto" w:fill="auto"/>
          </w:tcPr>
          <w:p w14:paraId="228F93A8"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792057FD" w14:textId="58B6F0DE" w:rsidR="00170387" w:rsidRDefault="00170387" w:rsidP="00FA4F28">
            <w:pPr>
              <w:pStyle w:val="PlainText"/>
              <w:spacing w:line="360" w:lineRule="auto"/>
              <w:rPr>
                <w:szCs w:val="22"/>
              </w:rPr>
            </w:pPr>
            <w:r>
              <w:rPr>
                <w:szCs w:val="22"/>
              </w:rPr>
              <w:t>data_transfer_request_id</w:t>
            </w:r>
          </w:p>
        </w:tc>
        <w:tc>
          <w:tcPr>
            <w:tcW w:w="3690" w:type="dxa"/>
            <w:shd w:val="clear" w:color="auto" w:fill="auto"/>
          </w:tcPr>
          <w:p w14:paraId="68DC7B72" w14:textId="41ACEB88" w:rsidR="00170387" w:rsidRDefault="00170387" w:rsidP="00FA4F28">
            <w:pPr>
              <w:spacing w:line="360" w:lineRule="auto"/>
              <w:ind w:left="0"/>
              <w:rPr>
                <w:sz w:val="22"/>
                <w:szCs w:val="22"/>
              </w:rPr>
            </w:pPr>
            <w:r>
              <w:rPr>
                <w:sz w:val="22"/>
                <w:szCs w:val="22"/>
              </w:rPr>
              <w:t>The data transfer request ID</w:t>
            </w:r>
          </w:p>
        </w:tc>
        <w:tc>
          <w:tcPr>
            <w:tcW w:w="1440" w:type="dxa"/>
            <w:shd w:val="clear" w:color="auto" w:fill="auto"/>
          </w:tcPr>
          <w:p w14:paraId="6D78AC0A" w14:textId="21D4A7E2" w:rsidR="00170387" w:rsidRPr="00FA4F28" w:rsidRDefault="00170387" w:rsidP="00FA4F28">
            <w:pPr>
              <w:pStyle w:val="PlainText"/>
              <w:spacing w:line="360" w:lineRule="auto"/>
              <w:rPr>
                <w:rFonts w:ascii="Times New Roman" w:hAnsi="Times New Roman"/>
                <w:szCs w:val="22"/>
              </w:rPr>
            </w:pPr>
            <w:r>
              <w:rPr>
                <w:rFonts w:ascii="Times New Roman" w:hAnsi="Times New Roman"/>
                <w:szCs w:val="22"/>
              </w:rPr>
              <w:t>Globus Only</w:t>
            </w:r>
          </w:p>
        </w:tc>
      </w:tr>
      <w:tr w:rsidR="00170387" w:rsidRPr="00FA4F28" w14:paraId="3ED02C1E" w14:textId="77777777" w:rsidTr="003B42C6">
        <w:tc>
          <w:tcPr>
            <w:tcW w:w="900" w:type="dxa"/>
            <w:shd w:val="clear" w:color="auto" w:fill="auto"/>
          </w:tcPr>
          <w:p w14:paraId="0D41003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11B134B7" w14:textId="42E9B445" w:rsidR="00170387" w:rsidRDefault="00170387" w:rsidP="00FA4F28">
            <w:pPr>
              <w:pStyle w:val="PlainText"/>
              <w:spacing w:line="360" w:lineRule="auto"/>
              <w:rPr>
                <w:szCs w:val="22"/>
              </w:rPr>
            </w:pPr>
            <w:r>
              <w:rPr>
                <w:szCs w:val="22"/>
              </w:rPr>
              <w:t>data_transfer_status</w:t>
            </w:r>
          </w:p>
        </w:tc>
        <w:tc>
          <w:tcPr>
            <w:tcW w:w="3690" w:type="dxa"/>
            <w:shd w:val="clear" w:color="auto" w:fill="auto"/>
          </w:tcPr>
          <w:p w14:paraId="56400CF2" w14:textId="24AA284B" w:rsidR="00170387" w:rsidRDefault="00170387" w:rsidP="00FA4F28">
            <w:pPr>
              <w:spacing w:line="360" w:lineRule="auto"/>
              <w:ind w:left="0"/>
              <w:rPr>
                <w:sz w:val="22"/>
                <w:szCs w:val="22"/>
              </w:rPr>
            </w:pPr>
            <w:r>
              <w:rPr>
                <w:sz w:val="22"/>
                <w:szCs w:val="22"/>
              </w:rPr>
              <w:t>The status of the data transfer</w:t>
            </w:r>
          </w:p>
        </w:tc>
        <w:tc>
          <w:tcPr>
            <w:tcW w:w="1440" w:type="dxa"/>
            <w:shd w:val="clear" w:color="auto" w:fill="auto"/>
          </w:tcPr>
          <w:p w14:paraId="723D9027" w14:textId="77777777" w:rsidR="00170387" w:rsidRDefault="00170387" w:rsidP="00FA4F28">
            <w:pPr>
              <w:pStyle w:val="PlainText"/>
              <w:spacing w:line="360" w:lineRule="auto"/>
              <w:rPr>
                <w:rFonts w:ascii="Times New Roman" w:hAnsi="Times New Roman"/>
                <w:szCs w:val="22"/>
              </w:rPr>
            </w:pPr>
          </w:p>
        </w:tc>
      </w:tr>
      <w:tr w:rsidR="00170387" w:rsidRPr="00FA4F28" w14:paraId="7A049293" w14:textId="77777777" w:rsidTr="003B42C6">
        <w:tc>
          <w:tcPr>
            <w:tcW w:w="900" w:type="dxa"/>
            <w:shd w:val="clear" w:color="auto" w:fill="auto"/>
          </w:tcPr>
          <w:p w14:paraId="17CD03F2" w14:textId="77777777" w:rsidR="00170387" w:rsidRPr="00FA4F28" w:rsidRDefault="00170387"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2F1D19DB" w14:textId="7A3449AD" w:rsidR="00170387" w:rsidRDefault="00BE0B82" w:rsidP="00FA4F28">
            <w:pPr>
              <w:pStyle w:val="PlainText"/>
              <w:spacing w:line="360" w:lineRule="auto"/>
              <w:rPr>
                <w:szCs w:val="22"/>
              </w:rPr>
            </w:pPr>
            <w:r>
              <w:rPr>
                <w:szCs w:val="22"/>
              </w:rPr>
              <w:t>data_transfer_type</w:t>
            </w:r>
          </w:p>
        </w:tc>
        <w:tc>
          <w:tcPr>
            <w:tcW w:w="3690" w:type="dxa"/>
            <w:shd w:val="clear" w:color="auto" w:fill="auto"/>
          </w:tcPr>
          <w:p w14:paraId="0A75B037" w14:textId="42FB75F2" w:rsidR="00170387" w:rsidRDefault="00BE0B82" w:rsidP="00FA4F28">
            <w:pPr>
              <w:spacing w:line="360" w:lineRule="auto"/>
              <w:ind w:left="0"/>
              <w:rPr>
                <w:sz w:val="22"/>
                <w:szCs w:val="22"/>
              </w:rPr>
            </w:pPr>
            <w:r>
              <w:rPr>
                <w:sz w:val="22"/>
                <w:szCs w:val="22"/>
              </w:rPr>
              <w:t>The method used to transfer the data</w:t>
            </w:r>
          </w:p>
        </w:tc>
        <w:tc>
          <w:tcPr>
            <w:tcW w:w="1440" w:type="dxa"/>
            <w:shd w:val="clear" w:color="auto" w:fill="auto"/>
          </w:tcPr>
          <w:p w14:paraId="5FF5F6A9" w14:textId="77777777" w:rsidR="00170387" w:rsidRDefault="00170387" w:rsidP="00FA4F28">
            <w:pPr>
              <w:pStyle w:val="PlainText"/>
              <w:spacing w:line="360" w:lineRule="auto"/>
              <w:rPr>
                <w:rFonts w:ascii="Times New Roman" w:hAnsi="Times New Roman"/>
                <w:szCs w:val="22"/>
              </w:rPr>
            </w:pPr>
          </w:p>
        </w:tc>
      </w:tr>
      <w:tr w:rsidR="00BE0B82" w:rsidRPr="00FA4F28" w14:paraId="64EE2B8A" w14:textId="77777777" w:rsidTr="003B42C6">
        <w:tc>
          <w:tcPr>
            <w:tcW w:w="900" w:type="dxa"/>
            <w:shd w:val="clear" w:color="auto" w:fill="auto"/>
          </w:tcPr>
          <w:p w14:paraId="1522858C" w14:textId="77777777" w:rsidR="00BE0B82" w:rsidRPr="00FA4F28" w:rsidRDefault="00BE0B82" w:rsidP="00DE6CE5">
            <w:pPr>
              <w:pStyle w:val="PlainText"/>
              <w:numPr>
                <w:ilvl w:val="0"/>
                <w:numId w:val="13"/>
              </w:numPr>
              <w:spacing w:line="360" w:lineRule="auto"/>
              <w:jc w:val="center"/>
              <w:rPr>
                <w:rFonts w:ascii="Times New Roman" w:hAnsi="Times New Roman"/>
                <w:szCs w:val="22"/>
              </w:rPr>
            </w:pPr>
          </w:p>
        </w:tc>
        <w:tc>
          <w:tcPr>
            <w:tcW w:w="2610" w:type="dxa"/>
            <w:shd w:val="clear" w:color="auto" w:fill="auto"/>
          </w:tcPr>
          <w:p w14:paraId="686A0673" w14:textId="6C3ED527" w:rsidR="00BE0B82" w:rsidRDefault="00BE0B82" w:rsidP="00FA4F28">
            <w:pPr>
              <w:pStyle w:val="PlainText"/>
              <w:spacing w:line="360" w:lineRule="auto"/>
              <w:rPr>
                <w:szCs w:val="22"/>
              </w:rPr>
            </w:pPr>
            <w:r>
              <w:rPr>
                <w:szCs w:val="22"/>
              </w:rPr>
              <w:t>Source_file_size</w:t>
            </w:r>
          </w:p>
        </w:tc>
        <w:tc>
          <w:tcPr>
            <w:tcW w:w="3690" w:type="dxa"/>
            <w:shd w:val="clear" w:color="auto" w:fill="auto"/>
          </w:tcPr>
          <w:p w14:paraId="46866BA1" w14:textId="4184304E" w:rsidR="00BE0B82" w:rsidRDefault="00BE0B82" w:rsidP="00FA4F28">
            <w:pPr>
              <w:spacing w:line="360" w:lineRule="auto"/>
              <w:ind w:left="0"/>
              <w:rPr>
                <w:sz w:val="22"/>
                <w:szCs w:val="22"/>
              </w:rPr>
            </w:pPr>
            <w:r>
              <w:rPr>
                <w:sz w:val="22"/>
                <w:szCs w:val="22"/>
              </w:rPr>
              <w:t>The file size of the data object source</w:t>
            </w:r>
          </w:p>
        </w:tc>
        <w:tc>
          <w:tcPr>
            <w:tcW w:w="1440" w:type="dxa"/>
            <w:shd w:val="clear" w:color="auto" w:fill="auto"/>
          </w:tcPr>
          <w:p w14:paraId="2DDBD103" w14:textId="073DF2FC" w:rsidR="00BE0B82" w:rsidRDefault="00BE0B82" w:rsidP="00FA4F28">
            <w:pPr>
              <w:pStyle w:val="PlainText"/>
              <w:spacing w:line="360" w:lineRule="auto"/>
              <w:rPr>
                <w:rFonts w:ascii="Times New Roman" w:hAnsi="Times New Roman"/>
                <w:szCs w:val="22"/>
              </w:rPr>
            </w:pPr>
            <w:r>
              <w:rPr>
                <w:rFonts w:ascii="Times New Roman" w:hAnsi="Times New Roman"/>
                <w:szCs w:val="22"/>
              </w:rPr>
              <w:t>Globus Only</w:t>
            </w:r>
          </w:p>
        </w:tc>
      </w:tr>
    </w:tbl>
    <w:p w14:paraId="39462C5E" w14:textId="77777777" w:rsidR="00FA4F28" w:rsidRPr="00FA4F28" w:rsidRDefault="00FA4F28" w:rsidP="00FA4F28">
      <w:pPr>
        <w:pStyle w:val="BodyText"/>
        <w:spacing w:line="360" w:lineRule="auto"/>
        <w:ind w:left="0"/>
      </w:pPr>
    </w:p>
    <w:p w14:paraId="0BEAD307" w14:textId="2A657291" w:rsidR="00FA4F28" w:rsidRPr="00FA4F28" w:rsidRDefault="005267D0" w:rsidP="00FA4F28">
      <w:pPr>
        <w:pStyle w:val="BodyText"/>
        <w:spacing w:line="360" w:lineRule="auto"/>
        <w:ind w:left="0"/>
      </w:pPr>
      <w:r>
        <w:t>HPC DME</w:t>
      </w:r>
      <w:r w:rsidR="00FA4F28" w:rsidRPr="00FA4F28">
        <w:t xml:space="preserve"> provides </w:t>
      </w:r>
      <w:r w:rsidR="00142CF2">
        <w:t xml:space="preserve">a </w:t>
      </w:r>
      <w:r w:rsidR="00FA4F28" w:rsidRPr="00FA4F28">
        <w:t xml:space="preserve">flexible way to configure metadata attributes through a policy file. </w:t>
      </w:r>
      <w:r w:rsidR="00265DBD">
        <w:t>The f</w:t>
      </w:r>
      <w:r w:rsidR="00FA4F28" w:rsidRPr="00FA4F28">
        <w:t>ollowing is an example of the policy file.</w:t>
      </w:r>
    </w:p>
    <w:tbl>
      <w:tblPr>
        <w:tblStyle w:val="TableGrid"/>
        <w:tblW w:w="0" w:type="auto"/>
        <w:tblLook w:val="04A0" w:firstRow="1" w:lastRow="0" w:firstColumn="1" w:lastColumn="0" w:noHBand="0" w:noVBand="1"/>
      </w:tblPr>
      <w:tblGrid>
        <w:gridCol w:w="9350"/>
      </w:tblGrid>
      <w:tr w:rsidR="00FA4F28" w:rsidRPr="00FA4F28" w14:paraId="5F88C282" w14:textId="77777777" w:rsidTr="003B42C6">
        <w:tc>
          <w:tcPr>
            <w:tcW w:w="9350" w:type="dxa"/>
          </w:tcPr>
          <w:p w14:paraId="215F4939" w14:textId="77777777" w:rsidR="00FA4F28" w:rsidRPr="00FA4F28" w:rsidRDefault="00FA4F28" w:rsidP="00FA4F28">
            <w:pPr>
              <w:spacing w:line="360" w:lineRule="auto"/>
              <w:rPr>
                <w:b/>
              </w:rPr>
            </w:pPr>
            <w:r w:rsidRPr="00FA4F28">
              <w:rPr>
                <w:b/>
              </w:rPr>
              <w:t>Sample Policy File</w:t>
            </w:r>
          </w:p>
        </w:tc>
      </w:tr>
      <w:tr w:rsidR="00FA4F28" w:rsidRPr="00FA4F28" w14:paraId="51E4E112" w14:textId="77777777" w:rsidTr="003B42C6">
        <w:tc>
          <w:tcPr>
            <w:tcW w:w="9350" w:type="dxa"/>
          </w:tcPr>
          <w:p w14:paraId="1C9AD4EA" w14:textId="77777777" w:rsidR="00FA4F28" w:rsidRPr="00FA4F28" w:rsidRDefault="00FA4F28" w:rsidP="00FA4F28">
            <w:pPr>
              <w:spacing w:before="0" w:after="0" w:line="360" w:lineRule="auto"/>
            </w:pPr>
            <w:r w:rsidRPr="00FA4F28">
              <w:t>{"HpcMetadataValidationRules": {</w:t>
            </w:r>
          </w:p>
          <w:p w14:paraId="7AE6C6C2" w14:textId="77777777" w:rsidR="00FA4F28" w:rsidRPr="00FA4F28" w:rsidRDefault="00FA4F28" w:rsidP="00FA4F28">
            <w:pPr>
              <w:spacing w:before="0" w:after="0" w:line="360" w:lineRule="auto"/>
            </w:pPr>
            <w:r w:rsidRPr="00FA4F28">
              <w:t xml:space="preserve">   "collectionMetadataValidationRules":    [</w:t>
            </w:r>
          </w:p>
          <w:p w14:paraId="0263F1B3" w14:textId="77777777" w:rsidR="00FA4F28" w:rsidRPr="00FA4F28" w:rsidRDefault="00FA4F28" w:rsidP="00FA4F28">
            <w:pPr>
              <w:spacing w:before="0" w:after="0" w:line="360" w:lineRule="auto"/>
            </w:pPr>
            <w:r w:rsidRPr="00FA4F28">
              <w:t xml:space="preserve">      {</w:t>
            </w:r>
          </w:p>
          <w:p w14:paraId="4F3BFED3" w14:textId="77777777" w:rsidR="00FA4F28" w:rsidRPr="00FA4F28" w:rsidRDefault="00FA4F28" w:rsidP="00FA4F28">
            <w:pPr>
              <w:spacing w:before="0" w:after="0" w:line="360" w:lineRule="auto"/>
            </w:pPr>
            <w:r w:rsidRPr="00FA4F28">
              <w:t xml:space="preserve">         "attribute": "Collection type",</w:t>
            </w:r>
          </w:p>
          <w:p w14:paraId="4BABB13B" w14:textId="77777777" w:rsidR="00FA4F28" w:rsidRPr="00FA4F28" w:rsidRDefault="00FA4F28" w:rsidP="00FA4F28">
            <w:pPr>
              <w:spacing w:before="0" w:after="0" w:line="360" w:lineRule="auto"/>
            </w:pPr>
            <w:r w:rsidRPr="00FA4F28">
              <w:t xml:space="preserve">         "mandatory": true,</w:t>
            </w:r>
          </w:p>
          <w:p w14:paraId="14BB0758" w14:textId="77777777" w:rsidR="00FA4F28" w:rsidRPr="00FA4F28" w:rsidRDefault="00FA4F28" w:rsidP="00FA4F28">
            <w:pPr>
              <w:spacing w:before="0" w:after="0" w:line="360" w:lineRule="auto"/>
            </w:pPr>
            <w:r w:rsidRPr="00FA4F28">
              <w:t xml:space="preserve">         "validValues":          [</w:t>
            </w:r>
          </w:p>
          <w:p w14:paraId="66156573" w14:textId="77777777" w:rsidR="00FA4F28" w:rsidRPr="00FA4F28" w:rsidRDefault="00FA4F28" w:rsidP="00FA4F28">
            <w:pPr>
              <w:spacing w:before="0" w:after="0" w:line="360" w:lineRule="auto"/>
            </w:pPr>
            <w:r w:rsidRPr="00FA4F28">
              <w:t xml:space="preserve">            "project",</w:t>
            </w:r>
          </w:p>
          <w:p w14:paraId="5DE1EC9A" w14:textId="77777777" w:rsidR="00FA4F28" w:rsidRPr="00FA4F28" w:rsidRDefault="00FA4F28" w:rsidP="00FA4F28">
            <w:pPr>
              <w:spacing w:before="0" w:after="0" w:line="360" w:lineRule="auto"/>
            </w:pPr>
            <w:r w:rsidRPr="00FA4F28">
              <w:t xml:space="preserve">            "dataset",</w:t>
            </w:r>
          </w:p>
          <w:p w14:paraId="3F3ECB81" w14:textId="77777777" w:rsidR="00FA4F28" w:rsidRPr="00FA4F28" w:rsidRDefault="00FA4F28" w:rsidP="00FA4F28">
            <w:pPr>
              <w:spacing w:before="0" w:after="0" w:line="360" w:lineRule="auto"/>
            </w:pPr>
            <w:r w:rsidRPr="00FA4F28">
              <w:t xml:space="preserve">            "folder"</w:t>
            </w:r>
          </w:p>
          <w:p w14:paraId="6711DB7E" w14:textId="77777777" w:rsidR="00FA4F28" w:rsidRPr="00FA4F28" w:rsidRDefault="00FA4F28" w:rsidP="00FA4F28">
            <w:pPr>
              <w:spacing w:before="0" w:after="0" w:line="360" w:lineRule="auto"/>
            </w:pPr>
            <w:r w:rsidRPr="00FA4F28">
              <w:t xml:space="preserve">         ],</w:t>
            </w:r>
          </w:p>
          <w:p w14:paraId="331E637D" w14:textId="77777777" w:rsidR="00FA4F28" w:rsidRPr="00FA4F28" w:rsidRDefault="00FA4F28" w:rsidP="00FA4F28">
            <w:pPr>
              <w:spacing w:before="0" w:after="0" w:line="360" w:lineRule="auto"/>
            </w:pPr>
            <w:r w:rsidRPr="00FA4F28">
              <w:t xml:space="preserve">         "ruleEnabled": true,</w:t>
            </w:r>
          </w:p>
          <w:p w14:paraId="2FDB8FC6" w14:textId="77777777" w:rsidR="00FA4F28" w:rsidRPr="00FA4F28" w:rsidRDefault="00FA4F28" w:rsidP="00FA4F28">
            <w:pPr>
              <w:spacing w:before="0" w:after="0" w:line="360" w:lineRule="auto"/>
            </w:pPr>
            <w:r w:rsidRPr="00FA4F28">
              <w:t xml:space="preserve">         "DOC": "DOC-NAME"</w:t>
            </w:r>
          </w:p>
          <w:p w14:paraId="15275ED9" w14:textId="77777777" w:rsidR="00FA4F28" w:rsidRPr="00FA4F28" w:rsidRDefault="00FA4F28" w:rsidP="00FA4F28">
            <w:pPr>
              <w:spacing w:before="0" w:after="0" w:line="360" w:lineRule="auto"/>
            </w:pPr>
            <w:r w:rsidRPr="00FA4F28">
              <w:t xml:space="preserve">      },</w:t>
            </w:r>
          </w:p>
          <w:p w14:paraId="226E5BFD" w14:textId="77777777" w:rsidR="00FA4F28" w:rsidRPr="00FA4F28" w:rsidRDefault="00FA4F28" w:rsidP="00FA4F28">
            <w:pPr>
              <w:spacing w:before="0" w:after="0" w:line="360" w:lineRule="auto"/>
            </w:pPr>
            <w:r w:rsidRPr="00FA4F28">
              <w:t xml:space="preserve">     </w:t>
            </w:r>
            <w:r w:rsidRPr="00FA4F28">
              <w:tab/>
              <w:t xml:space="preserve">    {</w:t>
            </w:r>
          </w:p>
          <w:p w14:paraId="7ECBB260" w14:textId="77777777" w:rsidR="00FA4F28" w:rsidRPr="00FA4F28" w:rsidRDefault="00FA4F28" w:rsidP="00FA4F28">
            <w:pPr>
              <w:spacing w:before="0" w:after="0" w:line="360" w:lineRule="auto"/>
            </w:pPr>
            <w:r w:rsidRPr="00FA4F28">
              <w:t xml:space="preserve">         "attribute": "Project name",</w:t>
            </w:r>
          </w:p>
          <w:p w14:paraId="6787194A" w14:textId="77777777" w:rsidR="00FA4F28" w:rsidRPr="00FA4F28" w:rsidRDefault="00FA4F28" w:rsidP="00FA4F28">
            <w:pPr>
              <w:spacing w:before="0" w:after="0" w:line="360" w:lineRule="auto"/>
            </w:pPr>
            <w:r w:rsidRPr="00FA4F28">
              <w:t xml:space="preserve">         "mandatory": true,</w:t>
            </w:r>
          </w:p>
          <w:p w14:paraId="44E21502" w14:textId="77777777" w:rsidR="00FA4F28" w:rsidRPr="00FA4F28" w:rsidRDefault="00FA4F28" w:rsidP="00FA4F28">
            <w:pPr>
              <w:spacing w:before="0" w:after="0" w:line="360" w:lineRule="auto"/>
            </w:pPr>
            <w:r w:rsidRPr="00FA4F28">
              <w:lastRenderedPageBreak/>
              <w:t xml:space="preserve">         "collectionType": "project",</w:t>
            </w:r>
          </w:p>
          <w:p w14:paraId="304CC17F" w14:textId="77777777" w:rsidR="00FA4F28" w:rsidRPr="00FA4F28" w:rsidRDefault="00FA4F28" w:rsidP="00FA4F28">
            <w:pPr>
              <w:spacing w:before="0" w:after="0" w:line="360" w:lineRule="auto"/>
            </w:pPr>
            <w:r w:rsidRPr="00FA4F28">
              <w:t xml:space="preserve">         "ruleEnabled": true,</w:t>
            </w:r>
          </w:p>
          <w:p w14:paraId="0BA801D4" w14:textId="77777777" w:rsidR="00FA4F28" w:rsidRPr="00FA4F28" w:rsidRDefault="00FA4F28" w:rsidP="00FA4F28">
            <w:pPr>
              <w:spacing w:before="0" w:after="0" w:line="360" w:lineRule="auto"/>
            </w:pPr>
            <w:r w:rsidRPr="00FA4F28">
              <w:t xml:space="preserve">         "DOC": "DOC-NAME"</w:t>
            </w:r>
          </w:p>
          <w:p w14:paraId="475AC994" w14:textId="77777777" w:rsidR="00FA4F28" w:rsidRPr="00FA4F28" w:rsidRDefault="00FA4F28" w:rsidP="00FA4F28">
            <w:pPr>
              <w:spacing w:before="0" w:after="0" w:line="360" w:lineRule="auto"/>
            </w:pPr>
            <w:r w:rsidRPr="00FA4F28">
              <w:t xml:space="preserve">      },</w:t>
            </w:r>
          </w:p>
          <w:p w14:paraId="00F40903" w14:textId="77777777" w:rsidR="00FA4F28" w:rsidRPr="00FA4F28" w:rsidRDefault="00FA4F28" w:rsidP="00FA4F28">
            <w:pPr>
              <w:spacing w:before="0" w:after="0" w:line="360" w:lineRule="auto"/>
            </w:pPr>
            <w:r w:rsidRPr="00FA4F28">
              <w:t xml:space="preserve">            {</w:t>
            </w:r>
          </w:p>
          <w:p w14:paraId="2D0A6E31" w14:textId="77777777" w:rsidR="00FA4F28" w:rsidRPr="00FA4F28" w:rsidRDefault="00FA4F28" w:rsidP="00FA4F28">
            <w:pPr>
              <w:spacing w:before="0" w:after="0" w:line="360" w:lineRule="auto"/>
            </w:pPr>
            <w:r w:rsidRPr="00FA4F28">
              <w:t xml:space="preserve">         "attribute": "Project type",</w:t>
            </w:r>
          </w:p>
          <w:p w14:paraId="043206D4" w14:textId="77777777" w:rsidR="00FA4F28" w:rsidRPr="00FA4F28" w:rsidRDefault="00FA4F28" w:rsidP="00FA4F28">
            <w:pPr>
              <w:spacing w:before="0" w:after="0" w:line="360" w:lineRule="auto"/>
            </w:pPr>
            <w:r w:rsidRPr="00FA4F28">
              <w:t xml:space="preserve">         "mandatory": true,</w:t>
            </w:r>
          </w:p>
          <w:p w14:paraId="0E3C9466" w14:textId="77777777" w:rsidR="00FA4F28" w:rsidRPr="00FA4F28" w:rsidRDefault="00FA4F28" w:rsidP="00FA4F28">
            <w:pPr>
              <w:spacing w:before="0" w:after="0" w:line="360" w:lineRule="auto"/>
            </w:pPr>
            <w:r w:rsidRPr="00FA4F28">
              <w:t xml:space="preserve">         "defaultValue": "Unspecified",</w:t>
            </w:r>
          </w:p>
          <w:p w14:paraId="4515D0AD" w14:textId="77777777" w:rsidR="00FA4F28" w:rsidRPr="00FA4F28" w:rsidRDefault="00FA4F28" w:rsidP="00FA4F28">
            <w:pPr>
              <w:spacing w:before="0" w:after="0" w:line="360" w:lineRule="auto"/>
            </w:pPr>
            <w:r w:rsidRPr="00FA4F28">
              <w:t xml:space="preserve">         "collectionType": "project",</w:t>
            </w:r>
          </w:p>
          <w:p w14:paraId="70F36735" w14:textId="77777777" w:rsidR="00FA4F28" w:rsidRPr="00FA4F28" w:rsidRDefault="00FA4F28" w:rsidP="00FA4F28">
            <w:pPr>
              <w:spacing w:before="0" w:after="0" w:line="360" w:lineRule="auto"/>
            </w:pPr>
            <w:r w:rsidRPr="00FA4F28">
              <w:t xml:space="preserve"> </w:t>
            </w:r>
            <w:r w:rsidRPr="00FA4F28">
              <w:tab/>
              <w:t xml:space="preserve"> "validValues":          [</w:t>
            </w:r>
          </w:p>
          <w:p w14:paraId="44CB430E" w14:textId="77777777" w:rsidR="00FA4F28" w:rsidRPr="00FA4F28" w:rsidRDefault="00FA4F28" w:rsidP="00FA4F28">
            <w:pPr>
              <w:spacing w:before="0" w:after="0" w:line="360" w:lineRule="auto"/>
            </w:pPr>
            <w:r w:rsidRPr="00FA4F28">
              <w:t xml:space="preserve">            "Umbrella Project",</w:t>
            </w:r>
          </w:p>
          <w:p w14:paraId="44D85204" w14:textId="77777777" w:rsidR="00FA4F28" w:rsidRPr="00FA4F28" w:rsidRDefault="00FA4F28" w:rsidP="00FA4F28">
            <w:pPr>
              <w:spacing w:before="0" w:after="0" w:line="360" w:lineRule="auto"/>
            </w:pPr>
            <w:r w:rsidRPr="00FA4F28">
              <w:t xml:space="preserve">            "Sequencing",</w:t>
            </w:r>
          </w:p>
          <w:p w14:paraId="39CF4CCE" w14:textId="77777777" w:rsidR="00FA4F28" w:rsidRPr="00FA4F28" w:rsidRDefault="00FA4F28" w:rsidP="00FA4F28">
            <w:pPr>
              <w:spacing w:before="0" w:after="0" w:line="360" w:lineRule="auto"/>
            </w:pPr>
            <w:r w:rsidRPr="00FA4F28">
              <w:t xml:space="preserve">            "Analysis"</w:t>
            </w:r>
          </w:p>
          <w:p w14:paraId="60C23D25" w14:textId="77777777" w:rsidR="00FA4F28" w:rsidRPr="00FA4F28" w:rsidRDefault="00FA4F28" w:rsidP="00FA4F28">
            <w:pPr>
              <w:spacing w:before="0" w:after="0" w:line="360" w:lineRule="auto"/>
            </w:pPr>
            <w:r w:rsidRPr="00FA4F28">
              <w:t xml:space="preserve">         ],</w:t>
            </w:r>
          </w:p>
          <w:p w14:paraId="16B0AB21" w14:textId="77777777" w:rsidR="00FA4F28" w:rsidRPr="00FA4F28" w:rsidRDefault="00FA4F28" w:rsidP="00FA4F28">
            <w:pPr>
              <w:spacing w:before="0" w:after="0" w:line="360" w:lineRule="auto"/>
            </w:pPr>
            <w:r w:rsidRPr="00FA4F28">
              <w:t xml:space="preserve">         "ruleEnabled": true,</w:t>
            </w:r>
          </w:p>
          <w:p w14:paraId="12A1E00A" w14:textId="77777777" w:rsidR="00FA4F28" w:rsidRPr="00FA4F28" w:rsidRDefault="00FA4F28" w:rsidP="00FA4F28">
            <w:pPr>
              <w:spacing w:before="0" w:after="0" w:line="360" w:lineRule="auto"/>
            </w:pPr>
            <w:r w:rsidRPr="00FA4F28">
              <w:t xml:space="preserve">         "DOC": "DOC-NAME"</w:t>
            </w:r>
          </w:p>
          <w:p w14:paraId="671CAB4F" w14:textId="77777777" w:rsidR="00FA4F28" w:rsidRPr="00FA4F28" w:rsidRDefault="00FA4F28" w:rsidP="00FA4F28">
            <w:pPr>
              <w:spacing w:before="0" w:after="0" w:line="360" w:lineRule="auto"/>
            </w:pPr>
            <w:r w:rsidRPr="00FA4F28">
              <w:t xml:space="preserve">      },</w:t>
            </w:r>
          </w:p>
        </w:tc>
      </w:tr>
    </w:tbl>
    <w:p w14:paraId="549B548B" w14:textId="77777777" w:rsidR="00FA4F28" w:rsidRPr="00FA4F28" w:rsidRDefault="00FA4F28" w:rsidP="00FA4F28">
      <w:pPr>
        <w:pStyle w:val="ListParagraph"/>
        <w:spacing w:line="360" w:lineRule="auto"/>
      </w:pPr>
    </w:p>
    <w:p w14:paraId="66072CA3" w14:textId="77777777" w:rsidR="00FA4F28" w:rsidRPr="00FA4F28" w:rsidRDefault="00FA4F28" w:rsidP="00DE6CE5">
      <w:pPr>
        <w:pStyle w:val="ListParagraph"/>
        <w:numPr>
          <w:ilvl w:val="0"/>
          <w:numId w:val="10"/>
        </w:numPr>
        <w:spacing w:before="0" w:after="0" w:line="360" w:lineRule="auto"/>
        <w:jc w:val="left"/>
      </w:pPr>
      <w:r w:rsidRPr="00FA4F28">
        <w:t>attribute: Metadata attribute name</w:t>
      </w:r>
    </w:p>
    <w:p w14:paraId="3C4868BE" w14:textId="77777777" w:rsidR="00FA4F28" w:rsidRPr="00FA4F28" w:rsidRDefault="00FA4F28" w:rsidP="00DE6CE5">
      <w:pPr>
        <w:pStyle w:val="ListParagraph"/>
        <w:numPr>
          <w:ilvl w:val="0"/>
          <w:numId w:val="10"/>
        </w:numPr>
        <w:spacing w:before="0" w:after="0" w:line="360" w:lineRule="auto"/>
        <w:jc w:val="left"/>
      </w:pPr>
      <w:r w:rsidRPr="00FA4F28">
        <w:t>mandatory: Flag to indicate if it is required or not. Valid values are “true”, “false”</w:t>
      </w:r>
    </w:p>
    <w:p w14:paraId="40E720B5" w14:textId="77777777" w:rsidR="00FA4F28" w:rsidRPr="00FA4F28" w:rsidRDefault="00FA4F28" w:rsidP="00DE6CE5">
      <w:pPr>
        <w:pStyle w:val="ListParagraph"/>
        <w:numPr>
          <w:ilvl w:val="0"/>
          <w:numId w:val="10"/>
        </w:numPr>
        <w:spacing w:before="0" w:after="0" w:line="360" w:lineRule="auto"/>
        <w:jc w:val="left"/>
      </w:pPr>
      <w:r w:rsidRPr="00FA4F28">
        <w:t>defaultValue: Default value of the attribute if no value is given</w:t>
      </w:r>
    </w:p>
    <w:p w14:paraId="7DDE97DE" w14:textId="77777777" w:rsidR="00FA4F28" w:rsidRPr="00FA4F28" w:rsidRDefault="00FA4F28" w:rsidP="00DE6CE5">
      <w:pPr>
        <w:pStyle w:val="ListParagraph"/>
        <w:numPr>
          <w:ilvl w:val="0"/>
          <w:numId w:val="10"/>
        </w:numPr>
        <w:spacing w:before="0" w:after="0" w:line="360" w:lineRule="auto"/>
        <w:jc w:val="left"/>
      </w:pPr>
      <w:r w:rsidRPr="00FA4F28">
        <w:t>collectionType: Collection type name applicable for this attribute rule. Only one value is allowed.</w:t>
      </w:r>
    </w:p>
    <w:p w14:paraId="5F7510DD" w14:textId="77777777" w:rsidR="00FA4F28" w:rsidRPr="00FA4F28" w:rsidRDefault="00FA4F28" w:rsidP="00DE6CE5">
      <w:pPr>
        <w:pStyle w:val="ListParagraph"/>
        <w:numPr>
          <w:ilvl w:val="0"/>
          <w:numId w:val="10"/>
        </w:numPr>
        <w:spacing w:before="0" w:after="0" w:line="360" w:lineRule="auto"/>
        <w:jc w:val="left"/>
      </w:pPr>
      <w:r w:rsidRPr="00FA4F28">
        <w:t>validValues: List of valid values for this attribute</w:t>
      </w:r>
    </w:p>
    <w:p w14:paraId="2914D9CF" w14:textId="77777777" w:rsidR="00FA4F28" w:rsidRPr="00FA4F28" w:rsidRDefault="00FA4F28" w:rsidP="00DE6CE5">
      <w:pPr>
        <w:pStyle w:val="ListParagraph"/>
        <w:numPr>
          <w:ilvl w:val="0"/>
          <w:numId w:val="10"/>
        </w:numPr>
        <w:spacing w:before="0" w:after="0" w:line="360" w:lineRule="auto"/>
        <w:jc w:val="left"/>
      </w:pPr>
      <w:r w:rsidRPr="00FA4F28">
        <w:t>ruleEnabled: Flag to indicate if this rule is enabled or not. Valid values are “true” or “false”. If value is set to “false”, this rule will not be evaluated during validation process.</w:t>
      </w:r>
    </w:p>
    <w:p w14:paraId="1FF4A6C7" w14:textId="08E88591" w:rsidR="00FA4F28" w:rsidRPr="004460D5" w:rsidRDefault="00FA4F28" w:rsidP="00DE6CE5">
      <w:pPr>
        <w:pStyle w:val="ListParagraph"/>
        <w:numPr>
          <w:ilvl w:val="0"/>
          <w:numId w:val="10"/>
        </w:numPr>
        <w:spacing w:before="0" w:after="0" w:line="360" w:lineRule="auto"/>
        <w:jc w:val="left"/>
        <w:rPr>
          <w:strike/>
        </w:rPr>
      </w:pPr>
      <w:r w:rsidRPr="00FA4F28">
        <w:t xml:space="preserve">DOC: Division name applicable. </w:t>
      </w:r>
      <w:r w:rsidR="004460D5">
        <w:t>Any registered user account is assigned one DOC in the system.  Any specific DOC dependent rules may be attached and activa</w:t>
      </w:r>
      <w:r w:rsidR="009C2D9E">
        <w:t>ted.</w:t>
      </w:r>
    </w:p>
    <w:p w14:paraId="52DDD460" w14:textId="3A9940BB" w:rsidR="00531ECD" w:rsidRDefault="00531ECD" w:rsidP="00DE6CE5">
      <w:pPr>
        <w:pStyle w:val="Heading2"/>
        <w:numPr>
          <w:ilvl w:val="1"/>
          <w:numId w:val="20"/>
        </w:numPr>
        <w:spacing w:line="480" w:lineRule="auto"/>
      </w:pPr>
      <w:bookmarkStart w:id="14" w:name="_Toc359660685"/>
      <w:r>
        <w:t>System generated metadata</w:t>
      </w:r>
      <w:bookmarkEnd w:id="14"/>
    </w:p>
    <w:p w14:paraId="70AD46AE" w14:textId="3286AEF3" w:rsidR="00531ECD" w:rsidRDefault="00531ECD" w:rsidP="00531ECD">
      <w:r>
        <w:t xml:space="preserve">Apart from user provided metadata, HPC DME generates system metadata to track information for security and reporting purposes. This read only metadata can be viewed </w:t>
      </w:r>
      <w:r w:rsidR="002144D8">
        <w:t xml:space="preserve">by </w:t>
      </w:r>
      <w:r>
        <w:t xml:space="preserve">authorized users. Metadata policy file mentioned in the section above, has configuration </w:t>
      </w:r>
      <w:r>
        <w:lastRenderedPageBreak/>
        <w:t xml:space="preserve">information for system metadata. </w:t>
      </w:r>
      <w:r w:rsidR="002144D8">
        <w:t>The f</w:t>
      </w:r>
      <w:r>
        <w:t xml:space="preserve">ollowing are the system metadata attributes supported at this time. System Administrator may remove some of these attributes from the list as needed. Removing an attribute from the policy would result not recording that attribute as part of collection or data object metadata.   </w:t>
      </w:r>
    </w:p>
    <w:p w14:paraId="39A35BB0" w14:textId="3EC6F97E" w:rsidR="00531ECD" w:rsidRDefault="00531ECD" w:rsidP="00531ECD"/>
    <w:p w14:paraId="725E2286" w14:textId="2CAB7740" w:rsidR="00531ECD" w:rsidRPr="00F22BF6" w:rsidRDefault="00755C20" w:rsidP="00531ECD">
      <w:pPr>
        <w:rPr>
          <w:b/>
        </w:rPr>
      </w:pPr>
      <w:r w:rsidRPr="00F22BF6">
        <w:rPr>
          <w:b/>
        </w:rPr>
        <w:t>System Metadata for Collections</w:t>
      </w:r>
    </w:p>
    <w:tbl>
      <w:tblPr>
        <w:tblStyle w:val="TableGrid"/>
        <w:tblW w:w="0" w:type="auto"/>
        <w:tblInd w:w="576" w:type="dxa"/>
        <w:tblLook w:val="04A0" w:firstRow="1" w:lastRow="0" w:firstColumn="1" w:lastColumn="0" w:noHBand="0" w:noVBand="1"/>
      </w:tblPr>
      <w:tblGrid>
        <w:gridCol w:w="4539"/>
        <w:gridCol w:w="4461"/>
      </w:tblGrid>
      <w:tr w:rsidR="00755C20" w14:paraId="0CFC82A0" w14:textId="77777777" w:rsidTr="00755C20">
        <w:tc>
          <w:tcPr>
            <w:tcW w:w="4788" w:type="dxa"/>
          </w:tcPr>
          <w:p w14:paraId="521BD42D" w14:textId="5E8BCF12" w:rsidR="00755C20" w:rsidRDefault="00755C20" w:rsidP="00531ECD">
            <w:pPr>
              <w:ind w:left="0"/>
            </w:pPr>
            <w:r>
              <w:t>Attribute Name</w:t>
            </w:r>
          </w:p>
        </w:tc>
        <w:tc>
          <w:tcPr>
            <w:tcW w:w="4788" w:type="dxa"/>
          </w:tcPr>
          <w:p w14:paraId="10A7B5F7" w14:textId="32BA0601" w:rsidR="00755C20" w:rsidRDefault="00755C20" w:rsidP="00531ECD">
            <w:pPr>
              <w:ind w:left="0"/>
            </w:pPr>
            <w:r>
              <w:t>Description</w:t>
            </w:r>
          </w:p>
        </w:tc>
      </w:tr>
      <w:tr w:rsidR="00755C20" w14:paraId="2F2388D2" w14:textId="77777777" w:rsidTr="00755C20">
        <w:tc>
          <w:tcPr>
            <w:tcW w:w="4788" w:type="dxa"/>
          </w:tcPr>
          <w:p w14:paraId="4E2BE8F3" w14:textId="514EDE6C" w:rsidR="00755C20" w:rsidRDefault="00755C20" w:rsidP="00531ECD">
            <w:pPr>
              <w:ind w:left="0"/>
            </w:pPr>
            <w:r>
              <w:t>uuid</w:t>
            </w:r>
          </w:p>
        </w:tc>
        <w:tc>
          <w:tcPr>
            <w:tcW w:w="4788" w:type="dxa"/>
          </w:tcPr>
          <w:p w14:paraId="05948E4B" w14:textId="41CC631E" w:rsidR="00755C20" w:rsidRDefault="00755C20" w:rsidP="00531ECD">
            <w:pPr>
              <w:ind w:left="0"/>
            </w:pPr>
            <w:r>
              <w:t>Collection unique identifier</w:t>
            </w:r>
          </w:p>
        </w:tc>
      </w:tr>
      <w:tr w:rsidR="00755C20" w14:paraId="15F32AE5" w14:textId="77777777" w:rsidTr="00755C20">
        <w:tc>
          <w:tcPr>
            <w:tcW w:w="4788" w:type="dxa"/>
          </w:tcPr>
          <w:p w14:paraId="0144B543" w14:textId="1D2450F2" w:rsidR="00755C20" w:rsidRDefault="00755C20" w:rsidP="00531ECD">
            <w:pPr>
              <w:ind w:left="0"/>
            </w:pPr>
            <w:r>
              <w:t>registered_by</w:t>
            </w:r>
          </w:p>
        </w:tc>
        <w:tc>
          <w:tcPr>
            <w:tcW w:w="4788" w:type="dxa"/>
          </w:tcPr>
          <w:p w14:paraId="43EA7E11" w14:textId="1C3ECCCE" w:rsidR="00755C20" w:rsidRDefault="00755C20" w:rsidP="00531ECD">
            <w:pPr>
              <w:ind w:left="0"/>
            </w:pPr>
            <w:r>
              <w:t>Collection registered by UserId</w:t>
            </w:r>
          </w:p>
        </w:tc>
      </w:tr>
      <w:tr w:rsidR="00755C20" w14:paraId="6C38CDE8" w14:textId="77777777" w:rsidTr="00755C20">
        <w:tc>
          <w:tcPr>
            <w:tcW w:w="4788" w:type="dxa"/>
          </w:tcPr>
          <w:p w14:paraId="2CC15488" w14:textId="00D78CD1" w:rsidR="00755C20" w:rsidRDefault="00755C20" w:rsidP="00531ECD">
            <w:pPr>
              <w:ind w:left="0"/>
            </w:pPr>
            <w:r>
              <w:t>registered_by_name</w:t>
            </w:r>
          </w:p>
        </w:tc>
        <w:tc>
          <w:tcPr>
            <w:tcW w:w="4788" w:type="dxa"/>
          </w:tcPr>
          <w:p w14:paraId="0FD4A7DF" w14:textId="7EBA88FC" w:rsidR="00755C20" w:rsidRDefault="00755C20" w:rsidP="00531ECD">
            <w:pPr>
              <w:ind w:left="0"/>
            </w:pPr>
            <w:r>
              <w:t>Collection registered by user name</w:t>
            </w:r>
          </w:p>
        </w:tc>
      </w:tr>
      <w:tr w:rsidR="00755C20" w14:paraId="5EC719DF" w14:textId="77777777" w:rsidTr="00755C20">
        <w:tc>
          <w:tcPr>
            <w:tcW w:w="4788" w:type="dxa"/>
          </w:tcPr>
          <w:p w14:paraId="6259FE69" w14:textId="2344A1D3" w:rsidR="00755C20" w:rsidRDefault="00755C20" w:rsidP="00531ECD">
            <w:pPr>
              <w:ind w:left="0"/>
            </w:pPr>
            <w:r>
              <w:t>registered_by_doc</w:t>
            </w:r>
          </w:p>
        </w:tc>
        <w:tc>
          <w:tcPr>
            <w:tcW w:w="4788" w:type="dxa"/>
          </w:tcPr>
          <w:p w14:paraId="3181E1FB" w14:textId="056A5A13" w:rsidR="00755C20" w:rsidRDefault="00755C20" w:rsidP="00755C20">
            <w:pPr>
              <w:ind w:left="0"/>
            </w:pPr>
            <w:r>
              <w:t>Collection registered by user DOC</w:t>
            </w:r>
          </w:p>
        </w:tc>
      </w:tr>
    </w:tbl>
    <w:p w14:paraId="490A8AE5" w14:textId="77777777" w:rsidR="00755C20" w:rsidRDefault="00755C20" w:rsidP="00531ECD"/>
    <w:p w14:paraId="2205444E" w14:textId="49FA1CAD" w:rsidR="00755C20" w:rsidRPr="00F22BF6" w:rsidRDefault="00755C20" w:rsidP="00755C20">
      <w:pPr>
        <w:rPr>
          <w:b/>
        </w:rPr>
      </w:pPr>
      <w:r w:rsidRPr="00F22BF6">
        <w:rPr>
          <w:b/>
        </w:rPr>
        <w:t>System Metadata for Data objects</w:t>
      </w:r>
    </w:p>
    <w:tbl>
      <w:tblPr>
        <w:tblStyle w:val="TableGrid"/>
        <w:tblW w:w="0" w:type="auto"/>
        <w:tblInd w:w="576" w:type="dxa"/>
        <w:tblLook w:val="04A0" w:firstRow="1" w:lastRow="0" w:firstColumn="1" w:lastColumn="0" w:noHBand="0" w:noVBand="1"/>
      </w:tblPr>
      <w:tblGrid>
        <w:gridCol w:w="4506"/>
        <w:gridCol w:w="4494"/>
      </w:tblGrid>
      <w:tr w:rsidR="00755C20" w14:paraId="5507116F" w14:textId="77777777" w:rsidTr="006446B5">
        <w:tc>
          <w:tcPr>
            <w:tcW w:w="4788" w:type="dxa"/>
          </w:tcPr>
          <w:p w14:paraId="3F1A3050" w14:textId="77777777" w:rsidR="00755C20" w:rsidRDefault="00755C20" w:rsidP="006446B5">
            <w:pPr>
              <w:ind w:left="0"/>
            </w:pPr>
            <w:r>
              <w:t>Attribute Name</w:t>
            </w:r>
          </w:p>
        </w:tc>
        <w:tc>
          <w:tcPr>
            <w:tcW w:w="4788" w:type="dxa"/>
          </w:tcPr>
          <w:p w14:paraId="6ABC4DF1" w14:textId="77777777" w:rsidR="00755C20" w:rsidRDefault="00755C20" w:rsidP="006446B5">
            <w:pPr>
              <w:ind w:left="0"/>
            </w:pPr>
            <w:r>
              <w:t>Description</w:t>
            </w:r>
          </w:p>
        </w:tc>
      </w:tr>
      <w:tr w:rsidR="00755C20" w14:paraId="6C0036F9" w14:textId="77777777" w:rsidTr="006446B5">
        <w:tc>
          <w:tcPr>
            <w:tcW w:w="4788" w:type="dxa"/>
          </w:tcPr>
          <w:p w14:paraId="0B34A4F9" w14:textId="77777777" w:rsidR="00755C20" w:rsidRDefault="00755C20" w:rsidP="006446B5">
            <w:pPr>
              <w:ind w:left="0"/>
            </w:pPr>
            <w:r>
              <w:t>uuid</w:t>
            </w:r>
          </w:p>
        </w:tc>
        <w:tc>
          <w:tcPr>
            <w:tcW w:w="4788" w:type="dxa"/>
          </w:tcPr>
          <w:p w14:paraId="7DA9892B" w14:textId="77777777" w:rsidR="00755C20" w:rsidRDefault="00755C20" w:rsidP="006446B5">
            <w:pPr>
              <w:ind w:left="0"/>
            </w:pPr>
            <w:r>
              <w:t>Collection unique identifier</w:t>
            </w:r>
          </w:p>
        </w:tc>
      </w:tr>
      <w:tr w:rsidR="00755C20" w14:paraId="25CE0FE4" w14:textId="77777777" w:rsidTr="006446B5">
        <w:tc>
          <w:tcPr>
            <w:tcW w:w="4788" w:type="dxa"/>
          </w:tcPr>
          <w:p w14:paraId="5F49CE24" w14:textId="77777777" w:rsidR="00755C20" w:rsidRDefault="00755C20" w:rsidP="006446B5">
            <w:pPr>
              <w:ind w:left="0"/>
            </w:pPr>
            <w:r>
              <w:t>registered_by</w:t>
            </w:r>
          </w:p>
        </w:tc>
        <w:tc>
          <w:tcPr>
            <w:tcW w:w="4788" w:type="dxa"/>
          </w:tcPr>
          <w:p w14:paraId="2D761345" w14:textId="77777777" w:rsidR="00755C20" w:rsidRDefault="00755C20" w:rsidP="006446B5">
            <w:pPr>
              <w:ind w:left="0"/>
            </w:pPr>
            <w:r>
              <w:t>Collection registered by UserId</w:t>
            </w:r>
          </w:p>
        </w:tc>
      </w:tr>
      <w:tr w:rsidR="00755C20" w14:paraId="49336D96" w14:textId="77777777" w:rsidTr="006446B5">
        <w:tc>
          <w:tcPr>
            <w:tcW w:w="4788" w:type="dxa"/>
          </w:tcPr>
          <w:p w14:paraId="6D445ECA" w14:textId="77777777" w:rsidR="00755C20" w:rsidRDefault="00755C20" w:rsidP="006446B5">
            <w:pPr>
              <w:ind w:left="0"/>
            </w:pPr>
            <w:r>
              <w:t>registered_by_name</w:t>
            </w:r>
          </w:p>
        </w:tc>
        <w:tc>
          <w:tcPr>
            <w:tcW w:w="4788" w:type="dxa"/>
          </w:tcPr>
          <w:p w14:paraId="72F557BA" w14:textId="77777777" w:rsidR="00755C20" w:rsidRDefault="00755C20" w:rsidP="006446B5">
            <w:pPr>
              <w:ind w:left="0"/>
            </w:pPr>
            <w:r>
              <w:t>Collection registered by user name</w:t>
            </w:r>
          </w:p>
        </w:tc>
      </w:tr>
      <w:tr w:rsidR="00755C20" w14:paraId="1F1A97AC" w14:textId="77777777" w:rsidTr="006446B5">
        <w:tc>
          <w:tcPr>
            <w:tcW w:w="4788" w:type="dxa"/>
          </w:tcPr>
          <w:p w14:paraId="54FFE670" w14:textId="77777777" w:rsidR="00755C20" w:rsidRDefault="00755C20" w:rsidP="006446B5">
            <w:pPr>
              <w:ind w:left="0"/>
            </w:pPr>
            <w:r>
              <w:t>registered_by_doc</w:t>
            </w:r>
          </w:p>
        </w:tc>
        <w:tc>
          <w:tcPr>
            <w:tcW w:w="4788" w:type="dxa"/>
          </w:tcPr>
          <w:p w14:paraId="78383372" w14:textId="77777777" w:rsidR="00755C20" w:rsidRDefault="00755C20" w:rsidP="006446B5">
            <w:pPr>
              <w:ind w:left="0"/>
            </w:pPr>
            <w:r>
              <w:t>Collection registered by user DOC</w:t>
            </w:r>
          </w:p>
        </w:tc>
      </w:tr>
      <w:tr w:rsidR="00755C20" w14:paraId="652E0240" w14:textId="77777777" w:rsidTr="006446B5">
        <w:tc>
          <w:tcPr>
            <w:tcW w:w="4788" w:type="dxa"/>
          </w:tcPr>
          <w:p w14:paraId="473C3AC3" w14:textId="0F74A786" w:rsidR="00755C20" w:rsidRDefault="00755C20" w:rsidP="006446B5">
            <w:pPr>
              <w:ind w:left="0"/>
            </w:pPr>
            <w:r>
              <w:t>source_file_container_id</w:t>
            </w:r>
          </w:p>
        </w:tc>
        <w:tc>
          <w:tcPr>
            <w:tcW w:w="4788" w:type="dxa"/>
          </w:tcPr>
          <w:p w14:paraId="6CA731CA" w14:textId="5F7A7FED" w:rsidR="00755C20" w:rsidRDefault="00755C20" w:rsidP="006446B5">
            <w:pPr>
              <w:ind w:left="0"/>
            </w:pPr>
            <w:r>
              <w:t>Source data object container identifier (Ex: Globus endpoint Id)</w:t>
            </w:r>
          </w:p>
        </w:tc>
      </w:tr>
      <w:tr w:rsidR="00755C20" w14:paraId="7E529F5E" w14:textId="77777777" w:rsidTr="006446B5">
        <w:tc>
          <w:tcPr>
            <w:tcW w:w="4788" w:type="dxa"/>
          </w:tcPr>
          <w:p w14:paraId="04505667" w14:textId="483F6400" w:rsidR="00755C20" w:rsidRDefault="00755C20" w:rsidP="006446B5">
            <w:pPr>
              <w:ind w:left="0"/>
            </w:pPr>
            <w:r>
              <w:t>source_file_id</w:t>
            </w:r>
          </w:p>
        </w:tc>
        <w:tc>
          <w:tcPr>
            <w:tcW w:w="4788" w:type="dxa"/>
          </w:tcPr>
          <w:p w14:paraId="190F62EB" w14:textId="026760D5" w:rsidR="00755C20" w:rsidRDefault="00755C20" w:rsidP="006446B5">
            <w:pPr>
              <w:ind w:left="0"/>
            </w:pPr>
            <w:r>
              <w:t>Source data object path</w:t>
            </w:r>
          </w:p>
        </w:tc>
      </w:tr>
      <w:tr w:rsidR="00755C20" w14:paraId="3C65F6DE" w14:textId="77777777" w:rsidTr="006446B5">
        <w:tc>
          <w:tcPr>
            <w:tcW w:w="4788" w:type="dxa"/>
          </w:tcPr>
          <w:p w14:paraId="511261EC" w14:textId="55FEA9A6" w:rsidR="00755C20" w:rsidRDefault="00755C20" w:rsidP="006446B5">
            <w:pPr>
              <w:ind w:left="0"/>
            </w:pPr>
            <w:r>
              <w:t>archive_file_container_id</w:t>
            </w:r>
          </w:p>
        </w:tc>
        <w:tc>
          <w:tcPr>
            <w:tcW w:w="4788" w:type="dxa"/>
          </w:tcPr>
          <w:p w14:paraId="4943782B" w14:textId="12F57389" w:rsidR="00755C20" w:rsidRDefault="00755C20" w:rsidP="00755C20">
            <w:pPr>
              <w:ind w:left="0"/>
            </w:pPr>
            <w:r>
              <w:t xml:space="preserve">Archive data object container identifier </w:t>
            </w:r>
          </w:p>
        </w:tc>
      </w:tr>
      <w:tr w:rsidR="00755C20" w14:paraId="13150308" w14:textId="77777777" w:rsidTr="006446B5">
        <w:tc>
          <w:tcPr>
            <w:tcW w:w="4788" w:type="dxa"/>
          </w:tcPr>
          <w:p w14:paraId="5D921AF5" w14:textId="7BF61B68" w:rsidR="00755C20" w:rsidRDefault="00755C20" w:rsidP="006446B5">
            <w:pPr>
              <w:ind w:left="0"/>
            </w:pPr>
            <w:r>
              <w:t>archive_file_id</w:t>
            </w:r>
          </w:p>
        </w:tc>
        <w:tc>
          <w:tcPr>
            <w:tcW w:w="4788" w:type="dxa"/>
          </w:tcPr>
          <w:p w14:paraId="492106F7" w14:textId="5F94FCE3" w:rsidR="00755C20" w:rsidRDefault="00755C20" w:rsidP="006446B5">
            <w:pPr>
              <w:ind w:left="0"/>
            </w:pPr>
            <w:r>
              <w:t>Archive data object path</w:t>
            </w:r>
          </w:p>
        </w:tc>
      </w:tr>
      <w:tr w:rsidR="00755C20" w14:paraId="3FD85D38" w14:textId="77777777" w:rsidTr="006446B5">
        <w:tc>
          <w:tcPr>
            <w:tcW w:w="4788" w:type="dxa"/>
          </w:tcPr>
          <w:p w14:paraId="6724211C" w14:textId="6C2F7309" w:rsidR="00755C20" w:rsidRDefault="00755C20" w:rsidP="006446B5">
            <w:pPr>
              <w:ind w:left="0"/>
            </w:pPr>
            <w:r>
              <w:t>data_transfer_request_id</w:t>
            </w:r>
          </w:p>
        </w:tc>
        <w:tc>
          <w:tcPr>
            <w:tcW w:w="4788" w:type="dxa"/>
          </w:tcPr>
          <w:p w14:paraId="70171047" w14:textId="0B75873B" w:rsidR="00755C20" w:rsidRDefault="00755C20" w:rsidP="00755C20">
            <w:pPr>
              <w:ind w:left="0"/>
            </w:pPr>
            <w:r>
              <w:t>Data transfter request identifier</w:t>
            </w:r>
          </w:p>
        </w:tc>
      </w:tr>
      <w:tr w:rsidR="00755C20" w14:paraId="6E8B46D2" w14:textId="77777777" w:rsidTr="006446B5">
        <w:tc>
          <w:tcPr>
            <w:tcW w:w="4788" w:type="dxa"/>
          </w:tcPr>
          <w:p w14:paraId="5B06F8AF" w14:textId="0B45D5C9" w:rsidR="00755C20" w:rsidRDefault="00755C20" w:rsidP="006446B5">
            <w:pPr>
              <w:ind w:left="0"/>
            </w:pPr>
            <w:r>
              <w:t>data_transfer_status</w:t>
            </w:r>
          </w:p>
        </w:tc>
        <w:tc>
          <w:tcPr>
            <w:tcW w:w="4788" w:type="dxa"/>
          </w:tcPr>
          <w:p w14:paraId="357F451D" w14:textId="727C23CC" w:rsidR="00755C20" w:rsidRDefault="00755C20" w:rsidP="006446B5">
            <w:pPr>
              <w:ind w:left="0"/>
            </w:pPr>
            <w:r>
              <w:t>Data transfer status</w:t>
            </w:r>
          </w:p>
        </w:tc>
      </w:tr>
      <w:tr w:rsidR="00755C20" w14:paraId="407A3BC9" w14:textId="77777777" w:rsidTr="006446B5">
        <w:tc>
          <w:tcPr>
            <w:tcW w:w="4788" w:type="dxa"/>
          </w:tcPr>
          <w:p w14:paraId="7D4779F4" w14:textId="1006B058" w:rsidR="00755C20" w:rsidRDefault="00755C20" w:rsidP="006446B5">
            <w:pPr>
              <w:ind w:left="0"/>
            </w:pPr>
            <w:r>
              <w:t>data_transfer_type</w:t>
            </w:r>
          </w:p>
        </w:tc>
        <w:tc>
          <w:tcPr>
            <w:tcW w:w="4788" w:type="dxa"/>
          </w:tcPr>
          <w:p w14:paraId="3A1E88FE" w14:textId="77905E58" w:rsidR="00755C20" w:rsidRDefault="00755C20" w:rsidP="006446B5">
            <w:pPr>
              <w:ind w:left="0"/>
            </w:pPr>
            <w:r>
              <w:t>Data transfer type</w:t>
            </w:r>
          </w:p>
        </w:tc>
      </w:tr>
      <w:tr w:rsidR="00755C20" w14:paraId="53A67A4F" w14:textId="77777777" w:rsidTr="006446B5">
        <w:tc>
          <w:tcPr>
            <w:tcW w:w="4788" w:type="dxa"/>
          </w:tcPr>
          <w:p w14:paraId="1852837A" w14:textId="44CAE0B8" w:rsidR="00755C20" w:rsidRDefault="00755C20" w:rsidP="006446B5">
            <w:pPr>
              <w:ind w:left="0"/>
            </w:pPr>
            <w:r>
              <w:t>source_file_size</w:t>
            </w:r>
          </w:p>
        </w:tc>
        <w:tc>
          <w:tcPr>
            <w:tcW w:w="4788" w:type="dxa"/>
          </w:tcPr>
          <w:p w14:paraId="308AB09E" w14:textId="4EF889F1" w:rsidR="00755C20" w:rsidRDefault="00755C20" w:rsidP="006446B5">
            <w:pPr>
              <w:ind w:left="0"/>
            </w:pPr>
            <w:r>
              <w:t>Source file size</w:t>
            </w:r>
          </w:p>
        </w:tc>
      </w:tr>
      <w:tr w:rsidR="00755C20" w14:paraId="755BD926" w14:textId="77777777" w:rsidTr="006446B5">
        <w:tc>
          <w:tcPr>
            <w:tcW w:w="4788" w:type="dxa"/>
          </w:tcPr>
          <w:p w14:paraId="4FDD8627" w14:textId="2F618952" w:rsidR="00755C20" w:rsidRDefault="00755C20" w:rsidP="006446B5">
            <w:pPr>
              <w:ind w:left="0"/>
            </w:pPr>
            <w:r>
              <w:t>archive_caller_object_id</w:t>
            </w:r>
          </w:p>
        </w:tc>
        <w:tc>
          <w:tcPr>
            <w:tcW w:w="4788" w:type="dxa"/>
          </w:tcPr>
          <w:p w14:paraId="00707597" w14:textId="07561377" w:rsidR="00755C20" w:rsidRPr="00755C20" w:rsidRDefault="00755C20" w:rsidP="00755C20">
            <w:pPr>
              <w:ind w:left="0"/>
              <w:jc w:val="left"/>
            </w:pPr>
            <w:r w:rsidRPr="00755C20">
              <w:rPr>
                <w:lang w:val="en"/>
              </w:rPr>
              <w:t>archive_caller_object_id is optional system metadata. It is populated when "callerObjectId" is set as part of object registration request. "callerObjectId" string is additional path information to calculate destination path. By default it is "/", so user do not have to provide it.</w:t>
            </w:r>
          </w:p>
        </w:tc>
      </w:tr>
    </w:tbl>
    <w:p w14:paraId="1D0926C5" w14:textId="6EE4636A" w:rsidR="006077AF" w:rsidRDefault="00072E9B" w:rsidP="00DE6CE5">
      <w:pPr>
        <w:pStyle w:val="Heading2"/>
        <w:numPr>
          <w:ilvl w:val="1"/>
          <w:numId w:val="20"/>
        </w:numPr>
        <w:spacing w:line="480" w:lineRule="auto"/>
      </w:pPr>
      <w:bookmarkStart w:id="15" w:name="_Metadata_Heirarchy"/>
      <w:bookmarkStart w:id="16" w:name="_Toc359660686"/>
      <w:bookmarkEnd w:id="15"/>
      <w:r>
        <w:t>Metadata HIE</w:t>
      </w:r>
      <w:r w:rsidR="00AB6089">
        <w:t>rarchy</w:t>
      </w:r>
      <w:bookmarkEnd w:id="16"/>
    </w:p>
    <w:p w14:paraId="52E78414" w14:textId="6AA13614" w:rsidR="00582367" w:rsidRDefault="00AB6089" w:rsidP="0069077C">
      <w:pPr>
        <w:ind w:left="720"/>
      </w:pPr>
      <w:r>
        <w:t xml:space="preserve">Metadata </w:t>
      </w:r>
      <w:r w:rsidR="007E6875">
        <w:t xml:space="preserve">can be added to a collection or a data file. These collections or data files can be logically structured in a hierarchical manner. </w:t>
      </w:r>
      <w:r w:rsidR="00E24C92">
        <w:t xml:space="preserve">A hierarchy is typically viewed as a </w:t>
      </w:r>
      <w:r w:rsidR="00E24C92">
        <w:lastRenderedPageBreak/>
        <w:t xml:space="preserve">pyramid and can be depicted with a tree structure. </w:t>
      </w:r>
      <w:r w:rsidR="007E6875">
        <w:t>In order to search</w:t>
      </w:r>
      <w:r w:rsidR="00582367">
        <w:t xml:space="preserve"> for</w:t>
      </w:r>
      <w:r w:rsidR="007E6875">
        <w:t xml:space="preserve"> a </w:t>
      </w:r>
      <w:r w:rsidR="00582367">
        <w:t>collection or a data file by it</w:t>
      </w:r>
      <w:r w:rsidR="007E6875">
        <w:t>s metadata or its parent metadata, HPC DME custom</w:t>
      </w:r>
      <w:r w:rsidR="00E24C92">
        <w:t xml:space="preserve"> </w:t>
      </w:r>
      <w:r w:rsidR="007E6875">
        <w:t>solution</w:t>
      </w:r>
      <w:r w:rsidR="002144D8">
        <w:t>,</w:t>
      </w:r>
      <w:r w:rsidR="007E6875">
        <w:t xml:space="preserve"> </w:t>
      </w:r>
      <w:r w:rsidR="002144D8">
        <w:t xml:space="preserve">by default, </w:t>
      </w:r>
      <w:r w:rsidR="007E6875">
        <w:t xml:space="preserve">inherits </w:t>
      </w:r>
      <w:r w:rsidR="003F2042">
        <w:t xml:space="preserve">parent metadata to its children. Child entities can always override inherited parent metadata attributes. </w:t>
      </w:r>
      <w:r w:rsidR="00DD0D55">
        <w:t>This approach facilitates advanced and efficient search capabilities where you can find data files based on its own or its parent metadata attributes. For example, you can find all data files</w:t>
      </w:r>
      <w:r w:rsidR="00582367">
        <w:t xml:space="preserve"> (child)</w:t>
      </w:r>
      <w:r w:rsidR="00DD0D55">
        <w:t xml:space="preserve"> for a project </w:t>
      </w:r>
      <w:r w:rsidR="00582367">
        <w:t xml:space="preserve">(parent) </w:t>
      </w:r>
      <w:r w:rsidR="00DD0D55">
        <w:t xml:space="preserve">with name “xyz”. </w:t>
      </w:r>
    </w:p>
    <w:p w14:paraId="6BD3B194" w14:textId="77777777" w:rsidR="00582367" w:rsidRDefault="00582367" w:rsidP="006077AF"/>
    <w:p w14:paraId="39A3E043" w14:textId="4E8E5860" w:rsidR="00755C20" w:rsidRDefault="00DD0D55" w:rsidP="0069077C">
      <w:pPr>
        <w:ind w:left="720"/>
      </w:pPr>
      <w:r>
        <w:t xml:space="preserve">HPC DME also supports limiting your search to a </w:t>
      </w:r>
      <w:r w:rsidR="00AF1875">
        <w:t>hierarchy</w:t>
      </w:r>
      <w:r>
        <w:t xml:space="preserve"> level.</w:t>
      </w:r>
      <w:r w:rsidR="00582367">
        <w:t xml:space="preserve"> For example, if your data hierarchy is logically structures as /PI_lab/Project/Run/Sample/Datafile:</w:t>
      </w:r>
    </w:p>
    <w:p w14:paraId="19AA5348" w14:textId="5047566C" w:rsidR="00582367" w:rsidRDefault="00582367" w:rsidP="00DE6CE5">
      <w:pPr>
        <w:pStyle w:val="ListParagraph"/>
        <w:numPr>
          <w:ilvl w:val="0"/>
          <w:numId w:val="17"/>
        </w:numPr>
      </w:pPr>
      <w:r>
        <w:t>All PI_lab metadata is inherited to Project and the level of this hierarchy is 5</w:t>
      </w:r>
    </w:p>
    <w:p w14:paraId="54324966" w14:textId="6AB87039" w:rsidR="00582367" w:rsidRDefault="00582367" w:rsidP="00DE6CE5">
      <w:pPr>
        <w:pStyle w:val="ListParagraph"/>
        <w:numPr>
          <w:ilvl w:val="0"/>
          <w:numId w:val="17"/>
        </w:numPr>
      </w:pPr>
      <w:r>
        <w:t>All Project metadata is inherited to Run and the level of this hierarchy is 4</w:t>
      </w:r>
    </w:p>
    <w:p w14:paraId="1BFB3C35" w14:textId="48AFAA91" w:rsidR="00582367" w:rsidRDefault="00582367" w:rsidP="00DE6CE5">
      <w:pPr>
        <w:pStyle w:val="ListParagraph"/>
        <w:numPr>
          <w:ilvl w:val="0"/>
          <w:numId w:val="17"/>
        </w:numPr>
      </w:pPr>
      <w:r>
        <w:t>All Run metadata is inherited to Sample and the level of this hierarchy is 3</w:t>
      </w:r>
    </w:p>
    <w:p w14:paraId="03C142E2" w14:textId="46BD2B26" w:rsidR="00582367" w:rsidRDefault="00582367" w:rsidP="00DE6CE5">
      <w:pPr>
        <w:pStyle w:val="ListParagraph"/>
        <w:numPr>
          <w:ilvl w:val="0"/>
          <w:numId w:val="17"/>
        </w:numPr>
      </w:pPr>
      <w:r>
        <w:t xml:space="preserve">All Sample metadata is inherited to </w:t>
      </w:r>
      <w:r w:rsidR="0069077C">
        <w:t>Datafile</w:t>
      </w:r>
      <w:r>
        <w:t xml:space="preserve"> and the level of this hierarchy </w:t>
      </w:r>
      <w:r w:rsidR="0069077C">
        <w:t>is 2</w:t>
      </w:r>
    </w:p>
    <w:p w14:paraId="4FA97178" w14:textId="2729A1E4" w:rsidR="00582367" w:rsidRDefault="0069077C" w:rsidP="00DE6CE5">
      <w:pPr>
        <w:pStyle w:val="ListParagraph"/>
        <w:numPr>
          <w:ilvl w:val="0"/>
          <w:numId w:val="17"/>
        </w:numPr>
      </w:pPr>
      <w:r>
        <w:t>The level of Datafile</w:t>
      </w:r>
      <w:r w:rsidR="00582367">
        <w:t xml:space="preserve"> hierarchy </w:t>
      </w:r>
      <w:r>
        <w:t>is 1.</w:t>
      </w:r>
    </w:p>
    <w:p w14:paraId="7C546FF3" w14:textId="77777777" w:rsidR="00E24C92" w:rsidRDefault="00E24C92" w:rsidP="0069077C">
      <w:pPr>
        <w:ind w:left="720"/>
      </w:pPr>
    </w:p>
    <w:p w14:paraId="033465A6" w14:textId="78324814" w:rsidR="0069077C" w:rsidRPr="0069077C" w:rsidRDefault="0069077C" w:rsidP="00345544">
      <w:pPr>
        <w:ind w:left="720"/>
        <w:jc w:val="left"/>
      </w:pPr>
      <w:r>
        <w:t xml:space="preserve">When you are </w:t>
      </w:r>
      <w:r w:rsidRPr="0060327E">
        <w:t>searching</w:t>
      </w:r>
      <w:r>
        <w:t xml:space="preserve"> for an entity (collection or data file), you could limit your search to a </w:t>
      </w:r>
      <w:r w:rsidR="00AF1875">
        <w:t>level</w:t>
      </w:r>
      <w:r>
        <w:t xml:space="preserve"> using comparison operators like </w:t>
      </w:r>
      <w:r w:rsidRPr="00345544">
        <w:t xml:space="preserve">EQUAL, NOT_EQUAL, </w:t>
      </w:r>
      <w:r w:rsidR="00345544">
        <w:t xml:space="preserve">LIKE, </w:t>
      </w:r>
      <w:r w:rsidRPr="00345544">
        <w:t>NUM_LESS_THAN, NUM_LESS_OR_EQUAL, NUM_GREATER_OR_EQUAL</w:t>
      </w:r>
      <w:r w:rsidR="008A2DC3" w:rsidRPr="00345544">
        <w:t>, NUM_GREATER_THAN</w:t>
      </w:r>
      <w:r w:rsidRPr="00345544">
        <w:t xml:space="preserve">. </w:t>
      </w:r>
      <w:r w:rsidRPr="002766E3">
        <w:t xml:space="preserve"> </w:t>
      </w:r>
    </w:p>
    <w:p w14:paraId="682D5E41" w14:textId="77777777" w:rsidR="0069077C" w:rsidRDefault="0069077C" w:rsidP="00582367"/>
    <w:p w14:paraId="3C88D130" w14:textId="5B3C37F0" w:rsidR="00582367" w:rsidRDefault="0069077C" w:rsidP="0069077C">
      <w:pPr>
        <w:widowControl w:val="0"/>
        <w:autoSpaceDE w:val="0"/>
        <w:autoSpaceDN w:val="0"/>
        <w:adjustRightInd w:val="0"/>
        <w:spacing w:before="0" w:after="0"/>
        <w:ind w:left="720"/>
        <w:jc w:val="left"/>
      </w:pPr>
      <w:r>
        <w:t xml:space="preserve">Using </w:t>
      </w:r>
      <w:r w:rsidR="00582367">
        <w:t xml:space="preserve">‘level’ and ‘levelOperator’ </w:t>
      </w:r>
      <w:r>
        <w:t xml:space="preserve">as part of your search is optional. If not provided, the </w:t>
      </w:r>
      <w:r w:rsidR="0060327E">
        <w:t xml:space="preserve">search will find the matched data files </w:t>
      </w:r>
      <w:r w:rsidR="006A2FC9">
        <w:t xml:space="preserve">per </w:t>
      </w:r>
      <w:r w:rsidR="0060327E">
        <w:t xml:space="preserve">the metadata at </w:t>
      </w:r>
      <w:r w:rsidR="00D639EC">
        <w:t>all levels (collections and data files)</w:t>
      </w:r>
      <w:r w:rsidR="0060327E">
        <w:t xml:space="preserve"> by default.  </w:t>
      </w:r>
      <w:r w:rsidR="00D639EC">
        <w:t>The rationale for this is to enable broader search support in cases where users may foeget the exact levels certain metadata attributes may be associated with. Similarly</w:t>
      </w:r>
      <w:r w:rsidR="0060327E">
        <w:t xml:space="preserve">, search </w:t>
      </w:r>
      <w:r w:rsidR="00582367">
        <w:t>will match metadata found at any level</w:t>
      </w:r>
      <w:r w:rsidR="0060327E">
        <w:t xml:space="preserve"> of collections if the search is indicated for collections specifically.  The rationale for the approach is that there is nothing harmful to show a broader collections result</w:t>
      </w:r>
      <w:r w:rsidR="006A2FC9">
        <w:t xml:space="preserve"> </w:t>
      </w:r>
      <w:r w:rsidR="0060327E">
        <w:t>set</w:t>
      </w:r>
      <w:r w:rsidR="006A2FC9">
        <w:t xml:space="preserve"> regardless if any data objects have been registered under certain collection path.</w:t>
      </w:r>
    </w:p>
    <w:p w14:paraId="2F2368E4" w14:textId="2FF7DCC9" w:rsidR="00B4227A" w:rsidRPr="002E0298" w:rsidRDefault="00B4227A" w:rsidP="00DE6CE5">
      <w:pPr>
        <w:pStyle w:val="Heading2"/>
        <w:numPr>
          <w:ilvl w:val="1"/>
          <w:numId w:val="20"/>
        </w:numPr>
        <w:spacing w:line="480" w:lineRule="auto"/>
      </w:pPr>
      <w:bookmarkStart w:id="17" w:name="_Toc359660687"/>
      <w:r>
        <w:t>Data transfer</w:t>
      </w:r>
      <w:bookmarkEnd w:id="17"/>
    </w:p>
    <w:p w14:paraId="41E633D4" w14:textId="5197C49E" w:rsidR="00767348" w:rsidRDefault="00B4227A" w:rsidP="00F81329">
      <w:pPr>
        <w:spacing w:line="360" w:lineRule="auto"/>
        <w:ind w:left="720"/>
      </w:pPr>
      <w:r>
        <w:t>HPC DM</w:t>
      </w:r>
      <w:r w:rsidR="00142CF2">
        <w:t>E</w:t>
      </w:r>
      <w:r>
        <w:t xml:space="preserve"> is configured to work with </w:t>
      </w:r>
      <w:r w:rsidR="002217E3">
        <w:t xml:space="preserve">both synchronous and asynchronous data transfers. </w:t>
      </w:r>
      <w:r w:rsidR="00767348">
        <w:t xml:space="preserve">HPC DME is configured to use Cleversafe object store as its data archival storage. </w:t>
      </w:r>
      <w:r w:rsidR="002217E3">
        <w:t xml:space="preserve">Data from a local or shared location can </w:t>
      </w:r>
      <w:r w:rsidR="002766E3">
        <w:t xml:space="preserve">be </w:t>
      </w:r>
      <w:r w:rsidR="002217E3">
        <w:t xml:space="preserve">transferred to HPC data archive system synchronously. For large data object data transfer, it is recommended to host your data at a Globus endpoint so that the transfer can be asynchronous. </w:t>
      </w:r>
      <w:r>
        <w:t xml:space="preserve">Please see </w:t>
      </w:r>
      <w:hyperlink r:id="rId16" w:history="1">
        <w:r w:rsidRPr="002766E3">
          <w:t>https://www.globus.org/globus-connect-server</w:t>
        </w:r>
      </w:hyperlink>
      <w:r>
        <w:t xml:space="preserve"> for more details. HPC DM Server API integrates with Globus Connect API to provide seamless data transfer, tracking and reporting capabilities. </w:t>
      </w:r>
      <w:r w:rsidR="00767348">
        <w:t xml:space="preserve">Since there is no Globus connect plugin to work with Cleversafe directly, HPC DME provides 2-hop solution to support data transfer from/to a Globus endpoint to/from HPC DME Cleversafe data store. As depicted in the diagram below, </w:t>
      </w:r>
      <w:r w:rsidR="00BA4ECE">
        <w:t xml:space="preserve">to </w:t>
      </w:r>
      <w:r w:rsidR="00BA4ECE">
        <w:lastRenderedPageBreak/>
        <w:t xml:space="preserve">enable 2-hop transfer, </w:t>
      </w:r>
      <w:r w:rsidR="00767348">
        <w:t xml:space="preserve">HPC DME uses </w:t>
      </w:r>
      <w:r w:rsidR="00642BAE">
        <w:t>temporary</w:t>
      </w:r>
      <w:r w:rsidR="00767348">
        <w:t xml:space="preserve"> storage to stage data </w:t>
      </w:r>
      <w:r w:rsidR="00BA4ECE">
        <w:t>while transferring. Stage data gets cleaned as soon as the data transfer is complete.</w:t>
      </w:r>
    </w:p>
    <w:p w14:paraId="0664D133" w14:textId="7900496A" w:rsidR="00BA4ECE" w:rsidRDefault="000A5EDF" w:rsidP="00F81329">
      <w:pPr>
        <w:spacing w:line="360" w:lineRule="auto"/>
        <w:ind w:left="720"/>
      </w:pPr>
      <w:r>
        <w:rPr>
          <w:noProof/>
        </w:rPr>
        <w:drawing>
          <wp:inline distT="0" distB="0" distL="0" distR="0" wp14:anchorId="1B0D67DD" wp14:editId="6D02A59A">
            <wp:extent cx="5943600" cy="2202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hop_data_transfer.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202815"/>
                    </a:xfrm>
                    <a:prstGeom prst="rect">
                      <a:avLst/>
                    </a:prstGeom>
                  </pic:spPr>
                </pic:pic>
              </a:graphicData>
            </a:graphic>
          </wp:inline>
        </w:drawing>
      </w:r>
    </w:p>
    <w:p w14:paraId="25243D44" w14:textId="77777777" w:rsidR="00767348" w:rsidRDefault="00767348" w:rsidP="00F81329">
      <w:pPr>
        <w:spacing w:line="360" w:lineRule="auto"/>
        <w:ind w:left="720"/>
      </w:pPr>
    </w:p>
    <w:p w14:paraId="069A48C1" w14:textId="79BF6698" w:rsidR="004A6294" w:rsidRDefault="00F81329" w:rsidP="00F81329">
      <w:pPr>
        <w:spacing w:line="360" w:lineRule="auto"/>
        <w:ind w:left="720"/>
      </w:pPr>
      <w:r>
        <w:t xml:space="preserve">Upon dataset registration, HPC </w:t>
      </w:r>
      <w:r w:rsidR="00142CF2">
        <w:t>DME</w:t>
      </w:r>
      <w:r>
        <w:t xml:space="preserve"> initiates data transfer with Globus Connect Server asynchronously</w:t>
      </w:r>
      <w:r w:rsidR="00AB6CE8">
        <w:t xml:space="preserve"> and keep the information within HPC DM database for reporting purposes. </w:t>
      </w:r>
      <w:r w:rsidR="00F65D17">
        <w:t xml:space="preserve">If the data transfer is done with 2-hop approach, HPC DME uses </w:t>
      </w:r>
      <w:r w:rsidR="00265DBD">
        <w:t xml:space="preserve">the </w:t>
      </w:r>
      <w:r w:rsidR="00F65D17">
        <w:t xml:space="preserve">following status codes to accurately represent data transfer status.  </w:t>
      </w:r>
    </w:p>
    <w:p w14:paraId="4249E276" w14:textId="755DB683" w:rsidR="00F65D17" w:rsidRDefault="00F65D17" w:rsidP="00025C7F">
      <w:pPr>
        <w:ind w:left="720"/>
        <w:rPr>
          <w:bCs/>
          <w:iCs/>
        </w:rPr>
      </w:pPr>
      <w:r w:rsidRPr="00025C7F">
        <w:rPr>
          <w:b/>
          <w:bCs/>
          <w:iCs/>
        </w:rPr>
        <w:t>IN_PROGRESS_TO_TEMPORARY_ARCHIVE</w:t>
      </w:r>
      <w:r w:rsidR="00025C7F" w:rsidRPr="00025C7F">
        <w:rPr>
          <w:bCs/>
          <w:iCs/>
        </w:rPr>
        <w:t>: This is the status code while data is transferred from source location to HPC DME temporary storage.</w:t>
      </w:r>
    </w:p>
    <w:p w14:paraId="272FB29B" w14:textId="77777777" w:rsidR="00025C7F" w:rsidRPr="00025C7F" w:rsidRDefault="00025C7F" w:rsidP="00025C7F">
      <w:pPr>
        <w:ind w:left="720"/>
        <w:rPr>
          <w:bCs/>
          <w:iCs/>
        </w:rPr>
      </w:pPr>
    </w:p>
    <w:p w14:paraId="0595FE4B" w14:textId="784D6AEC" w:rsidR="00F65D17" w:rsidRDefault="00F65D17" w:rsidP="00025C7F">
      <w:pPr>
        <w:ind w:left="720"/>
        <w:rPr>
          <w:bCs/>
          <w:iCs/>
        </w:rPr>
      </w:pPr>
      <w:r w:rsidRPr="00025C7F">
        <w:rPr>
          <w:b/>
          <w:bCs/>
          <w:iCs/>
        </w:rPr>
        <w:t>IN_TEMPORARY_ARCHIVE</w:t>
      </w:r>
      <w:r w:rsidR="00025C7F" w:rsidRPr="00025C7F">
        <w:rPr>
          <w:b/>
          <w:bCs/>
          <w:iCs/>
        </w:rPr>
        <w:t>:</w:t>
      </w:r>
      <w:r w:rsidR="00025C7F">
        <w:rPr>
          <w:bCs/>
          <w:iCs/>
        </w:rPr>
        <w:t xml:space="preserve"> </w:t>
      </w:r>
      <w:r w:rsidR="00025C7F" w:rsidRPr="00025C7F">
        <w:rPr>
          <w:bCs/>
          <w:iCs/>
        </w:rPr>
        <w:t xml:space="preserve">This is the status code </w:t>
      </w:r>
      <w:r w:rsidR="00025C7F">
        <w:rPr>
          <w:bCs/>
          <w:iCs/>
        </w:rPr>
        <w:t>if the</w:t>
      </w:r>
      <w:r w:rsidR="00025C7F" w:rsidRPr="00025C7F">
        <w:rPr>
          <w:bCs/>
          <w:iCs/>
        </w:rPr>
        <w:t xml:space="preserve"> data is transferred </w:t>
      </w:r>
      <w:r w:rsidR="00025C7F">
        <w:rPr>
          <w:bCs/>
          <w:iCs/>
        </w:rPr>
        <w:t xml:space="preserve">to </w:t>
      </w:r>
      <w:r w:rsidR="00025C7F" w:rsidRPr="00025C7F">
        <w:rPr>
          <w:bCs/>
          <w:iCs/>
        </w:rPr>
        <w:t>HPC DME temporary storage</w:t>
      </w:r>
      <w:r w:rsidR="00025C7F">
        <w:rPr>
          <w:bCs/>
          <w:iCs/>
        </w:rPr>
        <w:t xml:space="preserve"> and it is waiting to be transferred to archive storage by HPC DME.</w:t>
      </w:r>
    </w:p>
    <w:p w14:paraId="239627FC" w14:textId="77777777" w:rsidR="00025C7F" w:rsidRPr="00025C7F" w:rsidRDefault="00025C7F" w:rsidP="00025C7F">
      <w:pPr>
        <w:ind w:left="720"/>
        <w:rPr>
          <w:bCs/>
          <w:iCs/>
        </w:rPr>
      </w:pPr>
    </w:p>
    <w:p w14:paraId="443FFCC2" w14:textId="441C1AF2" w:rsidR="00F65D17" w:rsidRDefault="00F65D17" w:rsidP="00025C7F">
      <w:pPr>
        <w:ind w:left="720"/>
        <w:rPr>
          <w:bCs/>
          <w:iCs/>
        </w:rPr>
      </w:pPr>
      <w:r w:rsidRPr="00025C7F">
        <w:rPr>
          <w:b/>
          <w:bCs/>
          <w:iCs/>
        </w:rPr>
        <w:t>IN_PROGRESS_TO_ARCHIVE</w:t>
      </w:r>
      <w:r w:rsidR="00025C7F" w:rsidRPr="00025C7F">
        <w:rPr>
          <w:b/>
          <w:bCs/>
          <w:iCs/>
        </w:rPr>
        <w:t>:</w:t>
      </w:r>
      <w:r w:rsidR="00025C7F">
        <w:rPr>
          <w:bCs/>
          <w:iCs/>
        </w:rPr>
        <w:t xml:space="preserve"> </w:t>
      </w:r>
      <w:r w:rsidR="00025C7F" w:rsidRPr="00025C7F">
        <w:rPr>
          <w:bCs/>
          <w:iCs/>
        </w:rPr>
        <w:t>This is the status code while data is transferred from HPC DME temporary storage</w:t>
      </w:r>
      <w:r w:rsidR="00025C7F">
        <w:rPr>
          <w:bCs/>
          <w:iCs/>
        </w:rPr>
        <w:t xml:space="preserve"> to HPC DME archive storage</w:t>
      </w:r>
      <w:r w:rsidR="00025C7F" w:rsidRPr="00025C7F">
        <w:rPr>
          <w:bCs/>
          <w:iCs/>
        </w:rPr>
        <w:t>.</w:t>
      </w:r>
    </w:p>
    <w:p w14:paraId="05429A2C" w14:textId="77777777" w:rsidR="00025C7F" w:rsidRPr="00025C7F" w:rsidRDefault="00025C7F" w:rsidP="00025C7F">
      <w:pPr>
        <w:ind w:left="720"/>
        <w:rPr>
          <w:bCs/>
          <w:iCs/>
        </w:rPr>
      </w:pPr>
    </w:p>
    <w:p w14:paraId="1A0D0338" w14:textId="668598C0" w:rsidR="00025C7F" w:rsidRDefault="00F65D17" w:rsidP="00025C7F">
      <w:pPr>
        <w:ind w:left="720"/>
        <w:rPr>
          <w:bCs/>
          <w:iCs/>
        </w:rPr>
      </w:pPr>
      <w:r w:rsidRPr="00025C7F">
        <w:rPr>
          <w:b/>
          <w:bCs/>
          <w:iCs/>
        </w:rPr>
        <w:t>ARCHIVED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is transferred </w:t>
      </w:r>
      <w:r w:rsidR="00025C7F">
        <w:rPr>
          <w:bCs/>
          <w:iCs/>
        </w:rPr>
        <w:t>to HPC DME archive storage</w:t>
      </w:r>
      <w:r w:rsidR="00025C7F" w:rsidRPr="00025C7F">
        <w:rPr>
          <w:bCs/>
          <w:iCs/>
        </w:rPr>
        <w:t>.</w:t>
      </w:r>
    </w:p>
    <w:p w14:paraId="5A576FB9" w14:textId="52A6C9CD" w:rsidR="00F65D17" w:rsidRPr="00025C7F" w:rsidRDefault="00F65D17" w:rsidP="00025C7F">
      <w:pPr>
        <w:ind w:left="720"/>
        <w:rPr>
          <w:bCs/>
          <w:iCs/>
        </w:rPr>
      </w:pPr>
    </w:p>
    <w:p w14:paraId="784FD915" w14:textId="62855F79" w:rsidR="00F65D17" w:rsidRDefault="00F65D17" w:rsidP="00025C7F">
      <w:pPr>
        <w:ind w:left="720"/>
        <w:rPr>
          <w:bCs/>
          <w:iCs/>
        </w:rPr>
      </w:pPr>
      <w:r w:rsidRPr="00025C7F">
        <w:rPr>
          <w:b/>
          <w:bCs/>
          <w:iCs/>
        </w:rPr>
        <w:t>FAILED</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data transferr</w:t>
      </w:r>
      <w:r w:rsidR="002766E3">
        <w:rPr>
          <w:bCs/>
          <w:iCs/>
        </w:rPr>
        <w:t>ing</w:t>
      </w:r>
      <w:r w:rsidR="00025C7F">
        <w:rPr>
          <w:bCs/>
          <w:iCs/>
        </w:rPr>
        <w:t xml:space="preserve"> failed for any known reasons.</w:t>
      </w:r>
    </w:p>
    <w:p w14:paraId="79360824" w14:textId="77777777" w:rsidR="00025C7F" w:rsidRPr="00025C7F" w:rsidRDefault="00025C7F" w:rsidP="00025C7F">
      <w:pPr>
        <w:ind w:left="720"/>
        <w:rPr>
          <w:bCs/>
          <w:iCs/>
        </w:rPr>
      </w:pPr>
    </w:p>
    <w:p w14:paraId="30B1E456" w14:textId="28392C85" w:rsidR="00F65D17" w:rsidRPr="00025C7F" w:rsidRDefault="00F65D17" w:rsidP="00025C7F">
      <w:pPr>
        <w:ind w:left="720"/>
      </w:pPr>
      <w:r w:rsidRPr="00025C7F">
        <w:rPr>
          <w:b/>
          <w:bCs/>
          <w:iCs/>
        </w:rPr>
        <w:t>UNKNOWN</w:t>
      </w:r>
      <w:r w:rsidR="00025C7F">
        <w:rPr>
          <w:bCs/>
          <w:iCs/>
        </w:rPr>
        <w:t xml:space="preserve">: </w:t>
      </w:r>
      <w:r w:rsidR="00025C7F" w:rsidRPr="00025C7F">
        <w:rPr>
          <w:bCs/>
          <w:iCs/>
        </w:rPr>
        <w:t xml:space="preserve">This is the status code </w:t>
      </w:r>
      <w:r w:rsidR="00025C7F">
        <w:rPr>
          <w:bCs/>
          <w:iCs/>
        </w:rPr>
        <w:t xml:space="preserve">if the </w:t>
      </w:r>
      <w:r w:rsidR="00025C7F" w:rsidRPr="00025C7F">
        <w:rPr>
          <w:bCs/>
          <w:iCs/>
        </w:rPr>
        <w:t xml:space="preserve">data </w:t>
      </w:r>
      <w:r w:rsidR="002766E3">
        <w:rPr>
          <w:bCs/>
          <w:iCs/>
        </w:rPr>
        <w:t>t</w:t>
      </w:r>
      <w:r w:rsidR="00025C7F" w:rsidRPr="00025C7F">
        <w:rPr>
          <w:bCs/>
          <w:iCs/>
        </w:rPr>
        <w:t>ransferr</w:t>
      </w:r>
      <w:r w:rsidR="002766E3">
        <w:rPr>
          <w:bCs/>
          <w:iCs/>
        </w:rPr>
        <w:t>ing failed</w:t>
      </w:r>
      <w:r w:rsidR="00025C7F">
        <w:rPr>
          <w:bCs/>
          <w:iCs/>
        </w:rPr>
        <w:t xml:space="preserve"> for any unknown reasons.</w:t>
      </w:r>
    </w:p>
    <w:p w14:paraId="38FD7BBC" w14:textId="77777777" w:rsidR="00244FA3" w:rsidRDefault="00244FA3" w:rsidP="00244FA3">
      <w:pPr>
        <w:ind w:left="720"/>
      </w:pPr>
    </w:p>
    <w:p w14:paraId="5CE4605E" w14:textId="14FFEB95" w:rsidR="00244FA3" w:rsidRDefault="00244FA3" w:rsidP="00244FA3">
      <w:pPr>
        <w:ind w:left="720"/>
      </w:pPr>
      <w:r>
        <w:t>HPC DME background process checks for any “</w:t>
      </w:r>
      <w:r w:rsidRPr="006B78C1">
        <w:rPr>
          <w:bCs/>
          <w:iCs/>
        </w:rPr>
        <w:t>IN_TEMPORARY_ARCHIVE</w:t>
      </w:r>
      <w:r>
        <w:t>” objects and initate data transfer to archive storage. By default, this background process runs every 60 seconds and it is configurable. Background process will update data transfer status with HPC DME and clean up data from stage area.</w:t>
      </w:r>
    </w:p>
    <w:p w14:paraId="1047E44F" w14:textId="77777777" w:rsidR="00244FA3" w:rsidRDefault="00244FA3" w:rsidP="00F81329">
      <w:pPr>
        <w:spacing w:line="360" w:lineRule="auto"/>
        <w:ind w:left="720"/>
      </w:pPr>
    </w:p>
    <w:p w14:paraId="2815704D" w14:textId="581DF2C9" w:rsidR="00642BAE" w:rsidRDefault="00244FA3" w:rsidP="00F81329">
      <w:pPr>
        <w:spacing w:line="360" w:lineRule="auto"/>
        <w:ind w:left="720"/>
      </w:pPr>
      <w:r>
        <w:t xml:space="preserve">Additionally, </w:t>
      </w:r>
      <w:r w:rsidR="00642BAE">
        <w:t>HPC DME supports synchronous data transfer from a source with no Globus endpoint. As depicted in the diagram below, HPC DME client initiate synchronous data registration request where data is transferred to the archive storage via HPC DME server.</w:t>
      </w:r>
    </w:p>
    <w:p w14:paraId="6438F39C" w14:textId="01B79332" w:rsidR="00BE70AA" w:rsidRDefault="00642BAE" w:rsidP="006B78C1">
      <w:pPr>
        <w:spacing w:line="360" w:lineRule="auto"/>
        <w:ind w:left="720"/>
      </w:pPr>
      <w:r>
        <w:rPr>
          <w:noProof/>
        </w:rPr>
        <w:drawing>
          <wp:inline distT="0" distB="0" distL="0" distR="0" wp14:anchorId="4DD77EB9" wp14:editId="5417E1F9">
            <wp:extent cx="5943600" cy="1059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hop_data_transfer.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1059815"/>
                    </a:xfrm>
                    <a:prstGeom prst="rect">
                      <a:avLst/>
                    </a:prstGeom>
                  </pic:spPr>
                </pic:pic>
              </a:graphicData>
            </a:graphic>
          </wp:inline>
        </w:drawing>
      </w:r>
      <w:r w:rsidR="00BE70AA">
        <w:t xml:space="preserve">  </w:t>
      </w:r>
    </w:p>
    <w:p w14:paraId="454B4698" w14:textId="72E0DC6B" w:rsidR="007762C0" w:rsidRDefault="006C576F" w:rsidP="00DE6CE5">
      <w:pPr>
        <w:pStyle w:val="Heading2"/>
        <w:numPr>
          <w:ilvl w:val="1"/>
          <w:numId w:val="20"/>
        </w:numPr>
        <w:spacing w:line="480" w:lineRule="auto"/>
      </w:pPr>
      <w:bookmarkStart w:id="18" w:name="_Toc359660688"/>
      <w:r>
        <w:t>N</w:t>
      </w:r>
      <w:r w:rsidR="007762C0">
        <w:t>otifications</w:t>
      </w:r>
      <w:bookmarkEnd w:id="18"/>
    </w:p>
    <w:p w14:paraId="2FD7B61D" w14:textId="01E795D9" w:rsidR="000F79F7" w:rsidRDefault="000F79F7" w:rsidP="000F79F7">
      <w:r w:rsidRPr="000F79F7">
        <w:t xml:space="preserve">HPC DME </w:t>
      </w:r>
      <w:r w:rsidR="00815073">
        <w:t xml:space="preserve">generates different events while processing data upload, download and sharing requests. Authorized users can subscribe to these event notifications via email or text. </w:t>
      </w:r>
      <w:r w:rsidR="003D0FE0">
        <w:t>Whenever these events happen, HPC background process pushes out notifications to subscribed users.</w:t>
      </w:r>
    </w:p>
    <w:p w14:paraId="2C6C56C3" w14:textId="407F0CEC" w:rsidR="003D0FE0" w:rsidRDefault="003D0FE0" w:rsidP="000F79F7"/>
    <w:p w14:paraId="651F8CD4" w14:textId="74C978A3" w:rsidR="003D0FE0" w:rsidRDefault="00887BB9" w:rsidP="000F79F7">
      <w:r>
        <w:t>The f</w:t>
      </w:r>
      <w:r w:rsidR="003D0FE0">
        <w:t>ollowing event types can be subscribed by users:</w:t>
      </w:r>
    </w:p>
    <w:p w14:paraId="5E64B14F" w14:textId="6092AC50" w:rsidR="00815073" w:rsidRPr="00760A44" w:rsidRDefault="00815073" w:rsidP="003D0FE0">
      <w:pPr>
        <w:autoSpaceDE w:val="0"/>
        <w:autoSpaceDN w:val="0"/>
        <w:adjustRightInd w:val="0"/>
        <w:spacing w:before="0" w:after="0"/>
        <w:ind w:left="0" w:firstLine="576"/>
        <w:jc w:val="left"/>
        <w:rPr>
          <w:b/>
        </w:rPr>
      </w:pPr>
      <w:r w:rsidRPr="00760A44">
        <w:rPr>
          <w:b/>
          <w:bCs/>
          <w:iCs/>
        </w:rPr>
        <w:t>DATA_TRANSFER_UPLOAD_IN_TEMPORARY_ARCHIVE</w:t>
      </w:r>
      <w:r w:rsidR="00760A44" w:rsidRPr="00760A44">
        <w:rPr>
          <w:b/>
        </w:rPr>
        <w:t>:</w:t>
      </w:r>
    </w:p>
    <w:p w14:paraId="75E96F85" w14:textId="5DEC3BBA" w:rsidR="00760A44" w:rsidRDefault="00760A44" w:rsidP="00760A44">
      <w:pPr>
        <w:autoSpaceDE w:val="0"/>
        <w:autoSpaceDN w:val="0"/>
        <w:adjustRightInd w:val="0"/>
        <w:spacing w:before="0" w:after="0"/>
        <w:jc w:val="left"/>
      </w:pPr>
      <w:r>
        <w:t>This event is generated when uploaded data is moved to temporary storage before moving it into archive storage. HPC DME uses 2-hop upload when using asynchronous data transfer from a Globus endpoint. As 1</w:t>
      </w:r>
      <w:r w:rsidRPr="00760A44">
        <w:rPr>
          <w:vertAlign w:val="superscript"/>
        </w:rPr>
        <w:t>st</w:t>
      </w:r>
      <w:r>
        <w:t xml:space="preserve"> hop, HPC DME transfers data from source Globus endpoint to </w:t>
      </w:r>
      <w:r w:rsidR="003B5635">
        <w:t>HPC DME stage globus endpoint. Once the transfer is successful, 2</w:t>
      </w:r>
      <w:r w:rsidR="003B5635" w:rsidRPr="003B5635">
        <w:rPr>
          <w:vertAlign w:val="superscript"/>
        </w:rPr>
        <w:t>nd</w:t>
      </w:r>
      <w:r w:rsidR="003B5635">
        <w:t xml:space="preserve"> hop of tranfering data to archive storage is initiated. </w:t>
      </w:r>
    </w:p>
    <w:p w14:paraId="00D845F3" w14:textId="77777777" w:rsidR="00760A44" w:rsidRPr="003D0FE0" w:rsidRDefault="00760A44" w:rsidP="003D0FE0">
      <w:pPr>
        <w:autoSpaceDE w:val="0"/>
        <w:autoSpaceDN w:val="0"/>
        <w:adjustRightInd w:val="0"/>
        <w:spacing w:before="0" w:after="0"/>
        <w:ind w:left="0" w:firstLine="576"/>
        <w:jc w:val="left"/>
      </w:pPr>
    </w:p>
    <w:p w14:paraId="57F30508" w14:textId="5ABE75C3" w:rsidR="00815073" w:rsidRPr="003B5635" w:rsidRDefault="00815073" w:rsidP="00815073">
      <w:pPr>
        <w:autoSpaceDE w:val="0"/>
        <w:autoSpaceDN w:val="0"/>
        <w:adjustRightInd w:val="0"/>
        <w:spacing w:before="0" w:after="0"/>
        <w:ind w:left="0"/>
        <w:jc w:val="left"/>
        <w:rPr>
          <w:b/>
        </w:rPr>
      </w:pPr>
      <w:r w:rsidRPr="003B5635">
        <w:rPr>
          <w:b/>
        </w:rPr>
        <w:t xml:space="preserve">    </w:t>
      </w:r>
      <w:r w:rsidR="003D0FE0" w:rsidRPr="003B5635">
        <w:rPr>
          <w:b/>
        </w:rPr>
        <w:t xml:space="preserve">     </w:t>
      </w:r>
      <w:r w:rsidRPr="003B5635">
        <w:rPr>
          <w:b/>
          <w:bCs/>
          <w:iCs/>
        </w:rPr>
        <w:t>DATA_TRANSFER_UPLOAD_ARCHIVED</w:t>
      </w:r>
      <w:r w:rsidR="00760A44" w:rsidRPr="003B5635">
        <w:rPr>
          <w:b/>
        </w:rPr>
        <w:t>:</w:t>
      </w:r>
    </w:p>
    <w:p w14:paraId="57B88D4F" w14:textId="5EE5AFB9" w:rsidR="003B5635" w:rsidRDefault="003B5635" w:rsidP="00815073">
      <w:pPr>
        <w:autoSpaceDE w:val="0"/>
        <w:autoSpaceDN w:val="0"/>
        <w:adjustRightInd w:val="0"/>
        <w:spacing w:before="0" w:after="0"/>
        <w:ind w:left="0"/>
        <w:jc w:val="left"/>
      </w:pPr>
      <w:r>
        <w:t xml:space="preserve">         This event is generated when uploading data to the archive storage</w:t>
      </w:r>
      <w:r w:rsidR="00930164">
        <w:t xml:space="preserve"> request</w:t>
      </w:r>
      <w:r>
        <w:t xml:space="preserve"> is completed. </w:t>
      </w:r>
      <w:r>
        <w:tab/>
      </w:r>
    </w:p>
    <w:p w14:paraId="783C9AE9" w14:textId="77777777" w:rsidR="003B5635" w:rsidRPr="003D0FE0" w:rsidRDefault="003B5635" w:rsidP="00815073">
      <w:pPr>
        <w:autoSpaceDE w:val="0"/>
        <w:autoSpaceDN w:val="0"/>
        <w:adjustRightInd w:val="0"/>
        <w:spacing w:before="0" w:after="0"/>
        <w:ind w:left="0"/>
        <w:jc w:val="left"/>
      </w:pPr>
    </w:p>
    <w:p w14:paraId="2114DBE0" w14:textId="29F0BD52"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DATA_TRANSFER_UPLOAD_FAILED</w:t>
      </w:r>
      <w:r w:rsidR="00760A44" w:rsidRPr="00930164">
        <w:rPr>
          <w:b/>
        </w:rPr>
        <w:t>:</w:t>
      </w:r>
    </w:p>
    <w:p w14:paraId="2A03223A" w14:textId="17BD26DE" w:rsidR="00930164" w:rsidRDefault="00930164" w:rsidP="00930164">
      <w:pPr>
        <w:autoSpaceDE w:val="0"/>
        <w:autoSpaceDN w:val="0"/>
        <w:adjustRightInd w:val="0"/>
        <w:spacing w:before="0" w:after="0"/>
        <w:ind w:left="0"/>
        <w:jc w:val="left"/>
      </w:pPr>
      <w:r>
        <w:t xml:space="preserve">         This event is generated when uploading data to the archive storage request is failed. </w:t>
      </w:r>
      <w:r>
        <w:tab/>
      </w:r>
    </w:p>
    <w:p w14:paraId="3F51E1F9" w14:textId="77777777" w:rsidR="00930164" w:rsidRDefault="00930164" w:rsidP="00815073">
      <w:pPr>
        <w:autoSpaceDE w:val="0"/>
        <w:autoSpaceDN w:val="0"/>
        <w:adjustRightInd w:val="0"/>
        <w:spacing w:before="0" w:after="0"/>
        <w:ind w:left="0"/>
        <w:jc w:val="left"/>
      </w:pPr>
    </w:p>
    <w:p w14:paraId="3843DD4B" w14:textId="7B246C0B"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DATA_TRANSFER_DOWNLOAD_COMPLETED</w:t>
      </w:r>
      <w:r w:rsidR="00760A44" w:rsidRPr="00930164">
        <w:rPr>
          <w:b/>
        </w:rPr>
        <w:t>:</w:t>
      </w:r>
    </w:p>
    <w:p w14:paraId="23EEFA26" w14:textId="312C863C" w:rsidR="00930164" w:rsidRDefault="00930164" w:rsidP="00930164">
      <w:pPr>
        <w:autoSpaceDE w:val="0"/>
        <w:autoSpaceDN w:val="0"/>
        <w:adjustRightInd w:val="0"/>
        <w:spacing w:before="0" w:after="0"/>
        <w:jc w:val="left"/>
      </w:pPr>
      <w:r>
        <w:t xml:space="preserve">This event is generated when downloading data from the archive storage request is completed. </w:t>
      </w:r>
      <w:r>
        <w:tab/>
      </w:r>
    </w:p>
    <w:p w14:paraId="6DB03363" w14:textId="77777777" w:rsidR="00930164" w:rsidRDefault="00930164" w:rsidP="00815073">
      <w:pPr>
        <w:autoSpaceDE w:val="0"/>
        <w:autoSpaceDN w:val="0"/>
        <w:adjustRightInd w:val="0"/>
        <w:spacing w:before="0" w:after="0"/>
        <w:ind w:left="0"/>
        <w:jc w:val="left"/>
      </w:pPr>
    </w:p>
    <w:p w14:paraId="1E8D5393" w14:textId="6D7AFF1C" w:rsidR="00815073" w:rsidRPr="00930164" w:rsidRDefault="00815073" w:rsidP="00815073">
      <w:pPr>
        <w:autoSpaceDE w:val="0"/>
        <w:autoSpaceDN w:val="0"/>
        <w:adjustRightInd w:val="0"/>
        <w:spacing w:before="0" w:after="0"/>
        <w:ind w:left="0"/>
        <w:jc w:val="left"/>
        <w:rPr>
          <w:b/>
        </w:rPr>
      </w:pPr>
      <w:r w:rsidRPr="00930164">
        <w:rPr>
          <w:b/>
        </w:rPr>
        <w:t xml:space="preserve">    </w:t>
      </w:r>
      <w:r w:rsidR="003D0FE0" w:rsidRPr="00930164">
        <w:rPr>
          <w:b/>
        </w:rPr>
        <w:t xml:space="preserve">     </w:t>
      </w:r>
      <w:r w:rsidRPr="00930164">
        <w:rPr>
          <w:b/>
          <w:bCs/>
          <w:iCs/>
        </w:rPr>
        <w:t>DATA_TRANSFER_DOWNLOAD_FAILED</w:t>
      </w:r>
      <w:r w:rsidR="00760A44" w:rsidRPr="00930164">
        <w:rPr>
          <w:b/>
        </w:rPr>
        <w:t>:</w:t>
      </w:r>
    </w:p>
    <w:p w14:paraId="29CDD088" w14:textId="77777777" w:rsidR="00930164" w:rsidRDefault="00930164" w:rsidP="00930164">
      <w:pPr>
        <w:autoSpaceDE w:val="0"/>
        <w:autoSpaceDN w:val="0"/>
        <w:adjustRightInd w:val="0"/>
        <w:spacing w:before="0" w:after="0"/>
        <w:ind w:left="0"/>
        <w:jc w:val="left"/>
      </w:pPr>
      <w:r>
        <w:t xml:space="preserve">         This event is generated when downloading data from the archive storage request is failed. </w:t>
      </w:r>
      <w:r>
        <w:tab/>
      </w:r>
    </w:p>
    <w:p w14:paraId="2299BB27" w14:textId="77777777" w:rsidR="00930164" w:rsidRPr="003D0FE0" w:rsidRDefault="00930164" w:rsidP="00815073">
      <w:pPr>
        <w:autoSpaceDE w:val="0"/>
        <w:autoSpaceDN w:val="0"/>
        <w:adjustRightInd w:val="0"/>
        <w:spacing w:before="0" w:after="0"/>
        <w:ind w:left="0"/>
        <w:jc w:val="left"/>
      </w:pPr>
    </w:p>
    <w:p w14:paraId="2ECBF343" w14:textId="0AC2C9C4"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USAGE_SUMMARY_REPORT</w:t>
      </w:r>
      <w:r w:rsidR="00760A44" w:rsidRPr="00B91135">
        <w:rPr>
          <w:b/>
        </w:rPr>
        <w:t>:</w:t>
      </w:r>
    </w:p>
    <w:p w14:paraId="6DC329E2" w14:textId="5C1A58E8" w:rsidR="00B91135" w:rsidRDefault="00B91135" w:rsidP="00B91135">
      <w:pPr>
        <w:autoSpaceDE w:val="0"/>
        <w:autoSpaceDN w:val="0"/>
        <w:adjustRightInd w:val="0"/>
        <w:spacing w:before="0" w:after="0"/>
        <w:jc w:val="left"/>
      </w:pPr>
      <w:r>
        <w:t xml:space="preserve">This event is generated when the background process generates data archive system usage summary report.  </w:t>
      </w:r>
    </w:p>
    <w:p w14:paraId="79D19F2F" w14:textId="61352585" w:rsidR="00516588" w:rsidRDefault="00516588" w:rsidP="00B91135">
      <w:pPr>
        <w:autoSpaceDE w:val="0"/>
        <w:autoSpaceDN w:val="0"/>
        <w:adjustRightInd w:val="0"/>
        <w:spacing w:before="0" w:after="0"/>
        <w:jc w:val="left"/>
      </w:pPr>
    </w:p>
    <w:p w14:paraId="4EED4CB6" w14:textId="2D4450E8" w:rsidR="00516588" w:rsidRDefault="00516588" w:rsidP="00B91135">
      <w:pPr>
        <w:autoSpaceDE w:val="0"/>
        <w:autoSpaceDN w:val="0"/>
        <w:adjustRightInd w:val="0"/>
        <w:spacing w:before="0" w:after="0"/>
        <w:jc w:val="left"/>
      </w:pPr>
    </w:p>
    <w:p w14:paraId="2619E0BA" w14:textId="77777777" w:rsidR="00516588" w:rsidRPr="003D0FE0" w:rsidRDefault="00516588" w:rsidP="00B91135">
      <w:pPr>
        <w:autoSpaceDE w:val="0"/>
        <w:autoSpaceDN w:val="0"/>
        <w:adjustRightInd w:val="0"/>
        <w:spacing w:before="0" w:after="0"/>
        <w:jc w:val="left"/>
      </w:pPr>
    </w:p>
    <w:p w14:paraId="61402868" w14:textId="4EA6AB7F" w:rsidR="00815073" w:rsidRPr="00B91135" w:rsidRDefault="00815073" w:rsidP="00815073">
      <w:pPr>
        <w:autoSpaceDE w:val="0"/>
        <w:autoSpaceDN w:val="0"/>
        <w:adjustRightInd w:val="0"/>
        <w:spacing w:before="0" w:after="0"/>
        <w:ind w:left="0"/>
        <w:jc w:val="left"/>
        <w:rPr>
          <w:b/>
        </w:rPr>
      </w:pPr>
      <w:r w:rsidRPr="003D0FE0">
        <w:t xml:space="preserve">    </w:t>
      </w:r>
      <w:r w:rsidR="003D0FE0">
        <w:t xml:space="preserve">     </w:t>
      </w:r>
      <w:r w:rsidRPr="00B91135">
        <w:rPr>
          <w:b/>
          <w:bCs/>
          <w:iCs/>
        </w:rPr>
        <w:t>USAGE_SUMMARY_BY_WEEKLY_REPORT</w:t>
      </w:r>
      <w:r w:rsidR="00760A44" w:rsidRPr="00B91135">
        <w:rPr>
          <w:b/>
        </w:rPr>
        <w:t>:</w:t>
      </w:r>
    </w:p>
    <w:p w14:paraId="6B0E1415" w14:textId="114E4BEA" w:rsidR="00B91135" w:rsidRDefault="00B91135" w:rsidP="00B91135">
      <w:pPr>
        <w:autoSpaceDE w:val="0"/>
        <w:autoSpaceDN w:val="0"/>
        <w:adjustRightInd w:val="0"/>
        <w:spacing w:before="0" w:after="0"/>
        <w:jc w:val="left"/>
      </w:pPr>
      <w:r>
        <w:t>This event is generated when the background process generates data archive system weekly usage summary report.</w:t>
      </w:r>
    </w:p>
    <w:p w14:paraId="03C2FA92" w14:textId="446DAA86" w:rsidR="00516588" w:rsidRDefault="00516588" w:rsidP="00B91135">
      <w:pPr>
        <w:autoSpaceDE w:val="0"/>
        <w:autoSpaceDN w:val="0"/>
        <w:adjustRightInd w:val="0"/>
        <w:spacing w:before="0" w:after="0"/>
        <w:jc w:val="left"/>
      </w:pPr>
    </w:p>
    <w:p w14:paraId="6466945B" w14:textId="380F6344" w:rsidR="00A452F5" w:rsidRPr="00B91135" w:rsidRDefault="00A452F5" w:rsidP="00A452F5">
      <w:pPr>
        <w:autoSpaceDE w:val="0"/>
        <w:autoSpaceDN w:val="0"/>
        <w:adjustRightInd w:val="0"/>
        <w:spacing w:before="0" w:after="0"/>
        <w:ind w:left="0"/>
        <w:jc w:val="left"/>
        <w:rPr>
          <w:b/>
        </w:rPr>
      </w:pPr>
      <w:r>
        <w:rPr>
          <w:b/>
          <w:bCs/>
          <w:iCs/>
        </w:rPr>
        <w:t xml:space="preserve">         COLLECTION_UPDATED</w:t>
      </w:r>
      <w:r w:rsidRPr="00B91135">
        <w:rPr>
          <w:b/>
        </w:rPr>
        <w:t>:</w:t>
      </w:r>
    </w:p>
    <w:p w14:paraId="4E564A0A" w14:textId="1AFFC4FB" w:rsidR="00A452F5" w:rsidRDefault="00A452F5" w:rsidP="00A452F5">
      <w:pPr>
        <w:autoSpaceDE w:val="0"/>
        <w:autoSpaceDN w:val="0"/>
        <w:adjustRightInd w:val="0"/>
        <w:spacing w:before="0" w:after="0"/>
        <w:jc w:val="left"/>
      </w:pPr>
      <w:r>
        <w:t>This event is generated when a collection is updated. An update can be metadata update, sub-collection registration or data object registration to the collection of interest.</w:t>
      </w:r>
    </w:p>
    <w:p w14:paraId="7A95EB08" w14:textId="77777777" w:rsidR="00A452F5" w:rsidRDefault="00A452F5" w:rsidP="00B91135">
      <w:pPr>
        <w:autoSpaceDE w:val="0"/>
        <w:autoSpaceDN w:val="0"/>
        <w:adjustRightInd w:val="0"/>
        <w:spacing w:before="0" w:after="0"/>
        <w:jc w:val="left"/>
      </w:pPr>
    </w:p>
    <w:p w14:paraId="733ED155" w14:textId="4773ECAB" w:rsidR="007762C0" w:rsidRPr="002E0298" w:rsidRDefault="007762C0" w:rsidP="00DE6CE5">
      <w:pPr>
        <w:pStyle w:val="Heading2"/>
        <w:numPr>
          <w:ilvl w:val="1"/>
          <w:numId w:val="20"/>
        </w:numPr>
        <w:spacing w:line="480" w:lineRule="auto"/>
      </w:pPr>
      <w:bookmarkStart w:id="19" w:name="_Toc359660689"/>
      <w:r>
        <w:t>Reports</w:t>
      </w:r>
      <w:bookmarkEnd w:id="19"/>
    </w:p>
    <w:p w14:paraId="041157EE" w14:textId="1660DDD7" w:rsidR="002749E5" w:rsidRDefault="008745C5" w:rsidP="007762C0">
      <w:pPr>
        <w:ind w:left="720"/>
      </w:pPr>
      <w:r>
        <w:t xml:space="preserve">Users of HPC DME can generate different summary reports useful to analyze its usage. </w:t>
      </w:r>
      <w:r w:rsidR="002749E5">
        <w:t xml:space="preserve">Default HPC DME report provides </w:t>
      </w:r>
      <w:r w:rsidR="00265DBD">
        <w:t xml:space="preserve">the </w:t>
      </w:r>
      <w:r w:rsidR="002749E5">
        <w:t>following information:</w:t>
      </w:r>
    </w:p>
    <w:tbl>
      <w:tblPr>
        <w:tblStyle w:val="TableGrid"/>
        <w:tblW w:w="0" w:type="auto"/>
        <w:tblInd w:w="918" w:type="dxa"/>
        <w:tblLook w:val="04A0" w:firstRow="1" w:lastRow="0" w:firstColumn="1" w:lastColumn="0" w:noHBand="0" w:noVBand="1"/>
      </w:tblPr>
      <w:tblGrid>
        <w:gridCol w:w="8658"/>
      </w:tblGrid>
      <w:tr w:rsidR="002749E5" w14:paraId="7ED61698" w14:textId="77777777" w:rsidTr="00A801C4">
        <w:tc>
          <w:tcPr>
            <w:tcW w:w="8658" w:type="dxa"/>
          </w:tcPr>
          <w:p w14:paraId="71DF1FE6" w14:textId="753EEA09" w:rsidR="002749E5" w:rsidRPr="002749E5" w:rsidRDefault="002749E5" w:rsidP="002749E5">
            <w:pPr>
              <w:pStyle w:val="PlainText"/>
              <w:ind w:left="720"/>
            </w:pPr>
            <w:r>
              <w:t xml:space="preserve">Total registered users: </w:t>
            </w:r>
            <w:r w:rsidRPr="002749E5">
              <w:t xml:space="preserve"> </w:t>
            </w:r>
          </w:p>
          <w:p w14:paraId="17D7BA16" w14:textId="00470687" w:rsidR="002749E5" w:rsidRPr="002749E5" w:rsidRDefault="002749E5" w:rsidP="002749E5">
            <w:pPr>
              <w:pStyle w:val="PlainText"/>
              <w:ind w:left="720"/>
            </w:pPr>
            <w:r w:rsidRPr="002749E5">
              <w:t>Total size of the data:  bytes</w:t>
            </w:r>
          </w:p>
          <w:p w14:paraId="4A0A9776" w14:textId="0336AC30" w:rsidR="002749E5" w:rsidRPr="002749E5" w:rsidRDefault="002749E5" w:rsidP="002749E5">
            <w:pPr>
              <w:pStyle w:val="PlainText"/>
              <w:ind w:left="720"/>
            </w:pPr>
            <w:r w:rsidRPr="002749E5">
              <w:t>Largest file:  bytes</w:t>
            </w:r>
          </w:p>
          <w:p w14:paraId="13616FEC" w14:textId="4C3FEE02" w:rsidR="002749E5" w:rsidRPr="002749E5" w:rsidRDefault="002749E5" w:rsidP="002749E5">
            <w:pPr>
              <w:pStyle w:val="PlainText"/>
              <w:ind w:left="720"/>
            </w:pPr>
            <w:r w:rsidRPr="002749E5">
              <w:t>Average file size:  bytes</w:t>
            </w:r>
          </w:p>
          <w:p w14:paraId="1C0F7359" w14:textId="4232DEBB" w:rsidR="002749E5" w:rsidRPr="002749E5" w:rsidRDefault="002749E5" w:rsidP="002749E5">
            <w:pPr>
              <w:pStyle w:val="PlainText"/>
              <w:ind w:left="720"/>
            </w:pPr>
            <w:r w:rsidRPr="002749E5">
              <w:t xml:space="preserve">Total number of objects:  </w:t>
            </w:r>
          </w:p>
          <w:p w14:paraId="17C8E32B" w14:textId="77777777" w:rsidR="002749E5" w:rsidRPr="002749E5" w:rsidRDefault="002749E5" w:rsidP="002749E5">
            <w:pPr>
              <w:pStyle w:val="PlainText"/>
              <w:ind w:left="720"/>
            </w:pPr>
            <w:r w:rsidRPr="002749E5">
              <w:t xml:space="preserve">Total number of collections:  </w:t>
            </w:r>
          </w:p>
          <w:p w14:paraId="10BFA730" w14:textId="50951CCE" w:rsidR="002749E5" w:rsidRPr="002749E5" w:rsidRDefault="002749E5" w:rsidP="002749E5">
            <w:pPr>
              <w:pStyle w:val="PlainText"/>
              <w:ind w:left="720"/>
            </w:pPr>
            <w:r>
              <w:tab/>
              <w:t xml:space="preserve">Project: </w:t>
            </w:r>
          </w:p>
          <w:p w14:paraId="237DA99E" w14:textId="60932834" w:rsidR="002749E5" w:rsidRDefault="002749E5" w:rsidP="002749E5">
            <w:pPr>
              <w:pStyle w:val="PlainText"/>
              <w:ind w:left="720"/>
            </w:pPr>
            <w:r>
              <w:tab/>
              <w:t xml:space="preserve">Dataset: </w:t>
            </w:r>
          </w:p>
          <w:p w14:paraId="087A4EC0" w14:textId="7A59066F" w:rsidR="002749E5" w:rsidRPr="002749E5" w:rsidRDefault="002749E5" w:rsidP="002749E5">
            <w:pPr>
              <w:pStyle w:val="PlainText"/>
              <w:ind w:left="720"/>
            </w:pPr>
            <w:r>
              <w:t xml:space="preserve">              ..</w:t>
            </w:r>
          </w:p>
          <w:p w14:paraId="26E0C953" w14:textId="7B1825D5" w:rsidR="002749E5" w:rsidRPr="002749E5" w:rsidRDefault="002749E5" w:rsidP="002749E5">
            <w:pPr>
              <w:pStyle w:val="PlainText"/>
              <w:ind w:left="720"/>
            </w:pPr>
            <w:r w:rsidRPr="002749E5">
              <w:t>Total num</w:t>
            </w:r>
            <w:r>
              <w:t xml:space="preserve">ber of metadata attributes:  </w:t>
            </w:r>
          </w:p>
          <w:p w14:paraId="18982E1A" w14:textId="77777777" w:rsidR="002749E5" w:rsidRPr="002749E5" w:rsidRDefault="002749E5" w:rsidP="002749E5">
            <w:pPr>
              <w:pStyle w:val="PlainText"/>
              <w:ind w:left="720"/>
            </w:pPr>
            <w:r w:rsidRPr="002749E5">
              <w:t>Total number of files with size:</w:t>
            </w:r>
          </w:p>
          <w:p w14:paraId="212D50B9" w14:textId="7778C341" w:rsidR="002749E5" w:rsidRPr="002749E5" w:rsidRDefault="002749E5" w:rsidP="002749E5">
            <w:pPr>
              <w:pStyle w:val="PlainText"/>
              <w:ind w:left="720"/>
            </w:pPr>
            <w:r>
              <w:tab/>
              <w:t xml:space="preserve"> &lt; 1MB:  </w:t>
            </w:r>
          </w:p>
          <w:p w14:paraId="627E824D" w14:textId="23DC98D8" w:rsidR="002749E5" w:rsidRPr="002749E5" w:rsidRDefault="002749E5" w:rsidP="002749E5">
            <w:pPr>
              <w:pStyle w:val="PlainText"/>
              <w:ind w:left="720"/>
            </w:pPr>
            <w:r>
              <w:tab/>
              <w:t xml:space="preserve"> &gt; 1MB and &lt; 10MB:  </w:t>
            </w:r>
          </w:p>
          <w:p w14:paraId="2A59AD8C" w14:textId="4E801164" w:rsidR="002749E5" w:rsidRPr="002749E5" w:rsidRDefault="002749E5" w:rsidP="002749E5">
            <w:pPr>
              <w:pStyle w:val="PlainText"/>
              <w:ind w:left="720"/>
            </w:pPr>
            <w:r>
              <w:tab/>
              <w:t xml:space="preserve"> &gt; 10MB and &lt; 50MB:  </w:t>
            </w:r>
          </w:p>
          <w:p w14:paraId="4D63AB13" w14:textId="6E9233B9" w:rsidR="002749E5" w:rsidRPr="002749E5" w:rsidRDefault="002749E5" w:rsidP="002749E5">
            <w:pPr>
              <w:pStyle w:val="PlainText"/>
              <w:ind w:left="720"/>
            </w:pPr>
            <w:r>
              <w:tab/>
              <w:t xml:space="preserve"> &gt; 50MB and &lt; 100MB:  </w:t>
            </w:r>
          </w:p>
          <w:p w14:paraId="03A6E23B" w14:textId="473A618F" w:rsidR="002749E5" w:rsidRPr="002749E5" w:rsidRDefault="002749E5" w:rsidP="002749E5">
            <w:pPr>
              <w:pStyle w:val="PlainText"/>
              <w:ind w:left="720"/>
            </w:pPr>
            <w:r>
              <w:tab/>
              <w:t xml:space="preserve"> &gt; 100MB and &lt; 500MB: </w:t>
            </w:r>
          </w:p>
          <w:p w14:paraId="34419B3F" w14:textId="3C0FA990" w:rsidR="002749E5" w:rsidRPr="002749E5" w:rsidRDefault="002749E5" w:rsidP="002749E5">
            <w:pPr>
              <w:pStyle w:val="PlainText"/>
              <w:ind w:left="720"/>
            </w:pPr>
            <w:r>
              <w:tab/>
              <w:t xml:space="preserve"> &gt; 500MB and &lt; 1GB:  </w:t>
            </w:r>
          </w:p>
          <w:p w14:paraId="53ED8100" w14:textId="60DF6DB0" w:rsidR="002749E5" w:rsidRPr="002749E5" w:rsidRDefault="002749E5" w:rsidP="002749E5">
            <w:pPr>
              <w:pStyle w:val="PlainText"/>
              <w:ind w:left="720"/>
            </w:pPr>
            <w:r>
              <w:tab/>
              <w:t xml:space="preserve"> &gt; 1GB and &lt; 10GB:  </w:t>
            </w:r>
          </w:p>
          <w:p w14:paraId="7CF5DAC1" w14:textId="70D25283" w:rsidR="002749E5" w:rsidRDefault="002749E5" w:rsidP="002749E5">
            <w:pPr>
              <w:pStyle w:val="PlainText"/>
              <w:ind w:left="720"/>
            </w:pPr>
            <w:r>
              <w:tab/>
              <w:t xml:space="preserve"> &gt; 10GB:  </w:t>
            </w:r>
          </w:p>
        </w:tc>
      </w:tr>
    </w:tbl>
    <w:p w14:paraId="77FBD3E7" w14:textId="77777777" w:rsidR="002749E5" w:rsidRDefault="002749E5" w:rsidP="007762C0">
      <w:pPr>
        <w:ind w:left="720"/>
      </w:pPr>
    </w:p>
    <w:p w14:paraId="4721D542" w14:textId="220AD31D" w:rsidR="008745C5" w:rsidRDefault="008745C5" w:rsidP="007762C0">
      <w:pPr>
        <w:ind w:left="720"/>
      </w:pPr>
      <w:r>
        <w:t xml:space="preserve">HPC DME provides REST </w:t>
      </w:r>
      <w:r w:rsidR="0099181C">
        <w:t xml:space="preserve">API to generate </w:t>
      </w:r>
      <w:r w:rsidR="008861AA">
        <w:t xml:space="preserve">the </w:t>
      </w:r>
      <w:r w:rsidR="0099181C">
        <w:t>following</w:t>
      </w:r>
      <w:r>
        <w:t xml:space="preserve"> reports. </w:t>
      </w:r>
    </w:p>
    <w:p w14:paraId="39408228" w14:textId="77777777" w:rsidR="0099181C" w:rsidRDefault="0099181C" w:rsidP="00417329">
      <w:pPr>
        <w:autoSpaceDE w:val="0"/>
        <w:autoSpaceDN w:val="0"/>
        <w:adjustRightInd w:val="0"/>
        <w:spacing w:before="0" w:after="0"/>
        <w:ind w:left="0"/>
        <w:jc w:val="left"/>
      </w:pPr>
    </w:p>
    <w:p w14:paraId="63ABDB3D" w14:textId="42EDD63C" w:rsidR="00417329" w:rsidRPr="00B91135" w:rsidRDefault="00417329" w:rsidP="00417329">
      <w:pPr>
        <w:autoSpaceDE w:val="0"/>
        <w:autoSpaceDN w:val="0"/>
        <w:adjustRightInd w:val="0"/>
        <w:spacing w:before="0" w:after="0"/>
        <w:ind w:left="0"/>
        <w:jc w:val="left"/>
        <w:rPr>
          <w:b/>
        </w:rPr>
      </w:pPr>
      <w:r w:rsidRPr="003D0FE0">
        <w:t xml:space="preserve">    </w:t>
      </w:r>
      <w:r>
        <w:t xml:space="preserve">     </w:t>
      </w:r>
      <w:r>
        <w:tab/>
      </w:r>
      <w:r w:rsidRPr="00B91135">
        <w:rPr>
          <w:b/>
          <w:bCs/>
          <w:iCs/>
        </w:rPr>
        <w:t>USAGE_SUMMARY_REPORT</w:t>
      </w:r>
      <w:r w:rsidRPr="00B91135">
        <w:rPr>
          <w:b/>
        </w:rPr>
        <w:t>:</w:t>
      </w:r>
    </w:p>
    <w:p w14:paraId="5306AE91" w14:textId="4E2B6C6A" w:rsidR="00417329" w:rsidRDefault="00417329" w:rsidP="00417329">
      <w:pPr>
        <w:autoSpaceDE w:val="0"/>
        <w:autoSpaceDN w:val="0"/>
        <w:adjustRightInd w:val="0"/>
        <w:spacing w:before="0" w:after="0"/>
        <w:ind w:firstLine="144"/>
        <w:jc w:val="left"/>
      </w:pPr>
      <w:r>
        <w:t>This report</w:t>
      </w:r>
      <w:r w:rsidR="0099181C">
        <w:t xml:space="preserve"> </w:t>
      </w:r>
      <w:r w:rsidR="00A801C4">
        <w:t xml:space="preserve">provides summarized report from inception to till date. </w:t>
      </w:r>
      <w:r>
        <w:t xml:space="preserve">  </w:t>
      </w:r>
    </w:p>
    <w:p w14:paraId="10025771" w14:textId="77777777" w:rsidR="00417329" w:rsidRPr="003D0FE0" w:rsidRDefault="00417329" w:rsidP="00417329">
      <w:pPr>
        <w:autoSpaceDE w:val="0"/>
        <w:autoSpaceDN w:val="0"/>
        <w:adjustRightInd w:val="0"/>
        <w:spacing w:before="0" w:after="0"/>
        <w:jc w:val="left"/>
      </w:pPr>
    </w:p>
    <w:p w14:paraId="44E15102" w14:textId="509D4940" w:rsidR="00417329" w:rsidRPr="00B91135" w:rsidRDefault="00417329" w:rsidP="00417329">
      <w:pPr>
        <w:autoSpaceDE w:val="0"/>
        <w:autoSpaceDN w:val="0"/>
        <w:adjustRightInd w:val="0"/>
        <w:spacing w:before="0" w:after="0"/>
        <w:ind w:left="0" w:firstLine="576"/>
        <w:jc w:val="left"/>
        <w:rPr>
          <w:b/>
        </w:rPr>
      </w:pPr>
      <w:r w:rsidRPr="003D0FE0">
        <w:t xml:space="preserve"> </w:t>
      </w:r>
      <w:r>
        <w:t xml:space="preserve"> </w:t>
      </w:r>
      <w:r w:rsidRPr="00B91135">
        <w:rPr>
          <w:b/>
          <w:bCs/>
          <w:iCs/>
        </w:rPr>
        <w:t>USAGE_SUMMARY_BY_WEEKLY_REPORT</w:t>
      </w:r>
      <w:r w:rsidRPr="00B91135">
        <w:rPr>
          <w:b/>
        </w:rPr>
        <w:t>:</w:t>
      </w:r>
    </w:p>
    <w:p w14:paraId="70496825" w14:textId="4A14CB8E" w:rsidR="00A801C4" w:rsidRDefault="00A801C4" w:rsidP="00A801C4">
      <w:pPr>
        <w:autoSpaceDE w:val="0"/>
        <w:autoSpaceDN w:val="0"/>
        <w:adjustRightInd w:val="0"/>
        <w:spacing w:before="0" w:after="0"/>
        <w:ind w:firstLine="144"/>
        <w:jc w:val="left"/>
      </w:pPr>
      <w:r>
        <w:t xml:space="preserve">This report provides summarized report for past 1 week from today.   </w:t>
      </w:r>
    </w:p>
    <w:p w14:paraId="08A658BB" w14:textId="77777777" w:rsidR="00A801C4" w:rsidRDefault="00A801C4" w:rsidP="00B91135">
      <w:pPr>
        <w:autoSpaceDE w:val="0"/>
        <w:autoSpaceDN w:val="0"/>
        <w:adjustRightInd w:val="0"/>
        <w:spacing w:before="0" w:after="0"/>
        <w:ind w:left="0"/>
        <w:jc w:val="left"/>
      </w:pPr>
    </w:p>
    <w:p w14:paraId="512283A4" w14:textId="18FD5B6F"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USAGE_SUMMARY_BY_DOC_REPORT</w:t>
      </w:r>
      <w:r w:rsidRPr="00A801C4">
        <w:rPr>
          <w:b/>
        </w:rPr>
        <w:t>:</w:t>
      </w:r>
    </w:p>
    <w:p w14:paraId="4673C4FF" w14:textId="16049330" w:rsidR="00A801C4" w:rsidRDefault="00A801C4" w:rsidP="00A801C4">
      <w:pPr>
        <w:autoSpaceDE w:val="0"/>
        <w:autoSpaceDN w:val="0"/>
        <w:adjustRightInd w:val="0"/>
        <w:spacing w:before="0" w:after="0"/>
        <w:ind w:firstLine="144"/>
        <w:jc w:val="left"/>
      </w:pPr>
      <w:r>
        <w:t xml:space="preserve">This report provides summarized report for a given DOC(S) from inception to till date.   </w:t>
      </w:r>
    </w:p>
    <w:p w14:paraId="4AA9701D" w14:textId="77777777" w:rsidR="00A801C4" w:rsidRPr="003D0FE0" w:rsidRDefault="00A801C4" w:rsidP="00B91135">
      <w:pPr>
        <w:autoSpaceDE w:val="0"/>
        <w:autoSpaceDN w:val="0"/>
        <w:adjustRightInd w:val="0"/>
        <w:spacing w:before="0" w:after="0"/>
        <w:ind w:left="0"/>
        <w:jc w:val="left"/>
      </w:pPr>
    </w:p>
    <w:p w14:paraId="34210BD6" w14:textId="041ECF3D"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USAGE_SUMMARY_BY_DOC_BY_WEEKLY_REPORT</w:t>
      </w:r>
      <w:r w:rsidRPr="00A801C4">
        <w:rPr>
          <w:b/>
        </w:rPr>
        <w:t>:</w:t>
      </w:r>
    </w:p>
    <w:p w14:paraId="2D010099" w14:textId="7118BDF3" w:rsidR="00A801C4" w:rsidRDefault="00A801C4" w:rsidP="00A801C4">
      <w:pPr>
        <w:autoSpaceDE w:val="0"/>
        <w:autoSpaceDN w:val="0"/>
        <w:adjustRightInd w:val="0"/>
        <w:spacing w:before="0" w:after="0"/>
        <w:ind w:left="0" w:firstLine="720"/>
        <w:jc w:val="left"/>
      </w:pPr>
      <w:r>
        <w:t>This report provides summarized report for a given DOC(S) for past 1 week from today.</w:t>
      </w:r>
    </w:p>
    <w:p w14:paraId="3F1EE754" w14:textId="77777777" w:rsidR="00A801C4" w:rsidRPr="003D0FE0" w:rsidRDefault="00A801C4" w:rsidP="00A801C4">
      <w:pPr>
        <w:autoSpaceDE w:val="0"/>
        <w:autoSpaceDN w:val="0"/>
        <w:adjustRightInd w:val="0"/>
        <w:spacing w:before="0" w:after="0"/>
        <w:ind w:left="0" w:firstLine="720"/>
        <w:jc w:val="left"/>
      </w:pPr>
    </w:p>
    <w:p w14:paraId="72CFE1BD" w14:textId="4E2A074A" w:rsidR="00B91135" w:rsidRPr="00A801C4" w:rsidRDefault="00B91135" w:rsidP="00B91135">
      <w:pPr>
        <w:autoSpaceDE w:val="0"/>
        <w:autoSpaceDN w:val="0"/>
        <w:adjustRightInd w:val="0"/>
        <w:spacing w:before="0" w:after="0"/>
        <w:ind w:left="0"/>
        <w:jc w:val="left"/>
        <w:rPr>
          <w:b/>
        </w:rPr>
      </w:pPr>
      <w:r w:rsidRPr="00A801C4">
        <w:rPr>
          <w:b/>
        </w:rPr>
        <w:t xml:space="preserve">         </w:t>
      </w:r>
      <w:r w:rsidR="00417329" w:rsidRPr="00A801C4">
        <w:rPr>
          <w:b/>
        </w:rPr>
        <w:tab/>
      </w:r>
      <w:r w:rsidRPr="00A801C4">
        <w:rPr>
          <w:b/>
          <w:bCs/>
          <w:iCs/>
        </w:rPr>
        <w:t>USAGE_SUMMARY_BY_USER_REPORT</w:t>
      </w:r>
      <w:r w:rsidRPr="00A801C4">
        <w:rPr>
          <w:b/>
        </w:rPr>
        <w:t>:</w:t>
      </w:r>
    </w:p>
    <w:p w14:paraId="0F98AFDA" w14:textId="6E8CA409" w:rsidR="00A801C4" w:rsidRDefault="00A801C4" w:rsidP="00A801C4">
      <w:pPr>
        <w:autoSpaceDE w:val="0"/>
        <w:autoSpaceDN w:val="0"/>
        <w:adjustRightInd w:val="0"/>
        <w:spacing w:before="0" w:after="0"/>
        <w:ind w:firstLine="144"/>
        <w:jc w:val="left"/>
      </w:pPr>
      <w:r>
        <w:t xml:space="preserve">This report provides summarized report </w:t>
      </w:r>
      <w:r w:rsidR="005A6AC8">
        <w:t xml:space="preserve">for a given user(s) </w:t>
      </w:r>
      <w:r>
        <w:t xml:space="preserve">from inception to till date.   </w:t>
      </w:r>
    </w:p>
    <w:p w14:paraId="3D66786D" w14:textId="77777777" w:rsidR="00A801C4" w:rsidRPr="003D0FE0" w:rsidRDefault="00A801C4" w:rsidP="00B91135">
      <w:pPr>
        <w:autoSpaceDE w:val="0"/>
        <w:autoSpaceDN w:val="0"/>
        <w:adjustRightInd w:val="0"/>
        <w:spacing w:before="0" w:after="0"/>
        <w:ind w:left="0"/>
        <w:jc w:val="left"/>
      </w:pPr>
    </w:p>
    <w:p w14:paraId="2C13F710" w14:textId="062E0ADA" w:rsidR="00B91135" w:rsidRPr="005A6AC8" w:rsidRDefault="00B91135" w:rsidP="00B91135">
      <w:pPr>
        <w:autoSpaceDE w:val="0"/>
        <w:autoSpaceDN w:val="0"/>
        <w:adjustRightInd w:val="0"/>
        <w:spacing w:before="0" w:after="0"/>
        <w:ind w:left="0"/>
        <w:jc w:val="left"/>
        <w:rPr>
          <w:b/>
        </w:rPr>
      </w:pPr>
      <w:r w:rsidRPr="003D0FE0">
        <w:t xml:space="preserve">    </w:t>
      </w:r>
      <w:r>
        <w:t xml:space="preserve">     </w:t>
      </w:r>
      <w:r w:rsidR="00417329">
        <w:tab/>
      </w:r>
      <w:r w:rsidRPr="005A6AC8">
        <w:rPr>
          <w:b/>
          <w:bCs/>
          <w:iCs/>
        </w:rPr>
        <w:t>USAGE_SUMMARY_BY_USER_BY_WEEKLY_REPORT</w:t>
      </w:r>
      <w:r w:rsidRPr="005A6AC8">
        <w:rPr>
          <w:b/>
        </w:rPr>
        <w:t>:</w:t>
      </w:r>
    </w:p>
    <w:p w14:paraId="6FD334D2" w14:textId="50CD2817" w:rsidR="00B91135" w:rsidRDefault="005A6AC8" w:rsidP="007762C0">
      <w:pPr>
        <w:ind w:left="720"/>
      </w:pPr>
      <w:r>
        <w:t>This report provides summarized report for a given user(s) for past 1 week from today.</w:t>
      </w:r>
    </w:p>
    <w:p w14:paraId="7A926209" w14:textId="4F7729AB" w:rsidR="000F7605" w:rsidRDefault="000F7605" w:rsidP="00DE6CE5">
      <w:pPr>
        <w:pStyle w:val="Heading2"/>
        <w:numPr>
          <w:ilvl w:val="1"/>
          <w:numId w:val="20"/>
        </w:numPr>
        <w:spacing w:line="480" w:lineRule="auto"/>
      </w:pPr>
      <w:bookmarkStart w:id="20" w:name="_Toc359660690"/>
      <w:r>
        <w:t>Background processes</w:t>
      </w:r>
      <w:bookmarkEnd w:id="20"/>
    </w:p>
    <w:p w14:paraId="149194B8" w14:textId="7961BF6C" w:rsidR="008A4894" w:rsidRDefault="00B26CA6" w:rsidP="008A4894">
      <w:pPr>
        <w:pStyle w:val="ListParagraph"/>
        <w:autoSpaceDE w:val="0"/>
        <w:autoSpaceDN w:val="0"/>
        <w:adjustRightInd w:val="0"/>
        <w:spacing w:before="0" w:after="0"/>
        <w:ind w:left="360"/>
        <w:jc w:val="left"/>
      </w:pPr>
      <w:r>
        <w:t>HPC DME Server runs background processes to synchronize some of its action with user actions.</w:t>
      </w:r>
      <w:r w:rsidR="0089437B">
        <w:t xml:space="preserve"> Timing of these background processes can be configured through hpc-server-*.properties file. It is recommended not to change these settings unless there is a need. The default timings are set to avoid any race conditions with system resources. </w:t>
      </w:r>
      <w:r w:rsidR="00887EBA">
        <w:t xml:space="preserve"> The f</w:t>
      </w:r>
      <w:r w:rsidR="00BD78EE">
        <w:t>ollowing are the properties from hpc-server-*.properties file.</w:t>
      </w:r>
    </w:p>
    <w:p w14:paraId="4B39BA68" w14:textId="77777777" w:rsidR="0089437B" w:rsidRPr="008A4894" w:rsidRDefault="0089437B" w:rsidP="008A4894">
      <w:pPr>
        <w:pStyle w:val="ListParagraph"/>
        <w:autoSpaceDE w:val="0"/>
        <w:autoSpaceDN w:val="0"/>
        <w:adjustRightInd w:val="0"/>
        <w:spacing w:before="0" w:after="0"/>
        <w:ind w:left="360"/>
        <w:jc w:val="left"/>
        <w:rPr>
          <w:rFonts w:ascii="Consolas" w:hAnsi="Consolas" w:cs="Consolas"/>
          <w:sz w:val="20"/>
          <w:szCs w:val="20"/>
        </w:rPr>
      </w:pPr>
    </w:p>
    <w:p w14:paraId="3F53EE20" w14:textId="5D6C0891" w:rsidR="00676E7D" w:rsidRPr="008A4894" w:rsidRDefault="00676E7D" w:rsidP="008A4894">
      <w:r w:rsidRPr="008A4894">
        <w:t># Runs daily at 12AM</w:t>
      </w:r>
    </w:p>
    <w:p w14:paraId="11E31480" w14:textId="00439C70" w:rsidR="00676E7D" w:rsidRPr="008A4894" w:rsidRDefault="00676E7D" w:rsidP="008A4894">
      <w:r w:rsidRPr="008A4894">
        <w:t>#hpc.scheduler</w:t>
      </w:r>
      <w:r w:rsidR="00C050CB">
        <w:t>.cron.summaryreport.delay=</w:t>
      </w:r>
      <w:r w:rsidR="007573D1" w:rsidRPr="007573D1">
        <w:t>0 0 23 1/1 * ?</w:t>
      </w:r>
    </w:p>
    <w:p w14:paraId="4F9621EE" w14:textId="4478510E" w:rsidR="00676E7D" w:rsidRDefault="00676E7D" w:rsidP="008A4894">
      <w:r w:rsidRPr="00AC03DF">
        <w:t># Runs Weekly at 12AM</w:t>
      </w:r>
    </w:p>
    <w:p w14:paraId="56CA6F95" w14:textId="31851F6D" w:rsidR="00887EBA" w:rsidRPr="008A4894" w:rsidRDefault="00887EBA" w:rsidP="008A4894">
      <w:r w:rsidRPr="00C050CB">
        <w:t>#hpc.scheduler.cron.</w:t>
      </w:r>
      <w:r w:rsidR="00C050CB" w:rsidRPr="00C050CB">
        <w:t>weeklysummaryreport.delay=</w:t>
      </w:r>
      <w:r w:rsidR="007573D1" w:rsidRPr="007573D1">
        <w:t>0 23 * * 7 ?</w:t>
      </w:r>
    </w:p>
    <w:p w14:paraId="616D39D3" w14:textId="77777777" w:rsidR="00676E7D" w:rsidRPr="008A4894" w:rsidRDefault="00676E7D" w:rsidP="008A4894">
      <w:r w:rsidRPr="008A4894">
        <w:t>#Runs every minute at 10 secs</w:t>
      </w:r>
    </w:p>
    <w:p w14:paraId="36504EC3" w14:textId="77777777" w:rsidR="00676E7D" w:rsidRPr="008A4894" w:rsidRDefault="00676E7D" w:rsidP="008A4894">
      <w:r w:rsidRPr="008A4894">
        <w:t>#hpc.scheduler.cron.processevents.delay=10 0/1 * * * ?</w:t>
      </w:r>
    </w:p>
    <w:p w14:paraId="41EA5306" w14:textId="77777777" w:rsidR="00676E7D" w:rsidRPr="008A4894" w:rsidRDefault="00676E7D" w:rsidP="008A4894">
      <w:r w:rsidRPr="008A4894">
        <w:t>#Runs every minute at 15 secs</w:t>
      </w:r>
    </w:p>
    <w:p w14:paraId="557FF242" w14:textId="77777777" w:rsidR="00676E7D" w:rsidRPr="008A4894" w:rsidRDefault="00676E7D" w:rsidP="008A4894">
      <w:r w:rsidRPr="008A4894">
        <w:t>#hpc.scheduler.cron.updateDataTransferUploadStatus.delay=15 0/1 * * * ?</w:t>
      </w:r>
    </w:p>
    <w:p w14:paraId="287DA917" w14:textId="77777777" w:rsidR="00676E7D" w:rsidRPr="008A4894" w:rsidRDefault="00676E7D" w:rsidP="008A4894">
      <w:r w:rsidRPr="008A4894">
        <w:t>#Runs every minute at 25 secs</w:t>
      </w:r>
    </w:p>
    <w:p w14:paraId="77CCAC65" w14:textId="77777777" w:rsidR="00676E7D" w:rsidRPr="008A4894" w:rsidRDefault="00676E7D" w:rsidP="008A4894">
      <w:r w:rsidRPr="008A4894">
        <w:t>#hpc.scheduler.cron.processTemporaryArchive.delay=25 0/1 * * * ?</w:t>
      </w:r>
    </w:p>
    <w:p w14:paraId="01FEA51E" w14:textId="77777777" w:rsidR="00676E7D" w:rsidRPr="008A4894" w:rsidRDefault="00676E7D" w:rsidP="008A4894">
      <w:r w:rsidRPr="008A4894">
        <w:t>#Runs every minute at 35 secs</w:t>
      </w:r>
    </w:p>
    <w:p w14:paraId="4B33DD1F" w14:textId="43ADF642" w:rsidR="0089437B" w:rsidRDefault="00676E7D" w:rsidP="00181926">
      <w:r w:rsidRPr="008A4894">
        <w:t>#hpc.scheduler.cron.cleanupDataTransferDownloadFiles.delay=35 0/1 * * * ?</w:t>
      </w:r>
    </w:p>
    <w:p w14:paraId="395403F5" w14:textId="77777777" w:rsidR="007573D1" w:rsidRDefault="007573D1" w:rsidP="007573D1">
      <w:r>
        <w:t>#Runs every 15 minutes</w:t>
      </w:r>
    </w:p>
    <w:p w14:paraId="03CD1A52" w14:textId="6728A897" w:rsidR="007573D1" w:rsidRPr="008A4894" w:rsidRDefault="007573D1" w:rsidP="007573D1">
      <w:r>
        <w:t>#hpc.scheduler.cron.refreshMaterializedViews.delay=0 0/15 * * * ?</w:t>
      </w:r>
    </w:p>
    <w:p w14:paraId="0B9DB1D9" w14:textId="77777777" w:rsidR="003C0FE9" w:rsidRDefault="003C0FE9" w:rsidP="00BF0CDC">
      <w:pPr>
        <w:pStyle w:val="Heading1"/>
      </w:pPr>
      <w:bookmarkStart w:id="21" w:name="_Toc359660691"/>
      <w:r w:rsidRPr="009A381E">
        <w:t>HPC Server API Specification</w:t>
      </w:r>
      <w:bookmarkEnd w:id="21"/>
    </w:p>
    <w:p w14:paraId="3BBC98F1" w14:textId="51C83554" w:rsidR="003C0FE9" w:rsidRDefault="003C0FE9" w:rsidP="003C0FE9">
      <w:pPr>
        <w:spacing w:line="360" w:lineRule="auto"/>
        <w:ind w:left="0"/>
      </w:pPr>
      <w:r>
        <w:t xml:space="preserve">Server API can be categorized into </w:t>
      </w:r>
      <w:r w:rsidR="00265DBD">
        <w:t xml:space="preserve">the </w:t>
      </w:r>
      <w:r>
        <w:t xml:space="preserve">following sections. </w:t>
      </w:r>
      <w:r w:rsidR="005267D0">
        <w:t>HPC DME</w:t>
      </w:r>
      <w:r>
        <w:t xml:space="preserve"> Server API specifications will be revised as more functionality</w:t>
      </w:r>
      <w:r w:rsidR="005A17D8">
        <w:t xml:space="preserve"> or stabilization</w:t>
      </w:r>
      <w:r>
        <w:t xml:space="preserve"> is added. </w:t>
      </w:r>
    </w:p>
    <w:p w14:paraId="4D44177D" w14:textId="77777777" w:rsidR="003C0FE9" w:rsidRPr="00AC2209" w:rsidRDefault="003C0FE9" w:rsidP="00DE6CE5">
      <w:pPr>
        <w:pStyle w:val="ListParagraph"/>
        <w:numPr>
          <w:ilvl w:val="0"/>
          <w:numId w:val="7"/>
        </w:numPr>
        <w:rPr>
          <w:color w:val="000000" w:themeColor="text1"/>
        </w:rPr>
      </w:pPr>
      <w:r w:rsidRPr="00AC2209">
        <w:rPr>
          <w:color w:val="000000" w:themeColor="text1"/>
        </w:rPr>
        <w:t>User</w:t>
      </w:r>
    </w:p>
    <w:p w14:paraId="4845EA41" w14:textId="2155F6E4" w:rsidR="003C0FE9" w:rsidRDefault="003A4D1D" w:rsidP="00DE6CE5">
      <w:pPr>
        <w:pStyle w:val="ListParagraph"/>
        <w:numPr>
          <w:ilvl w:val="1"/>
          <w:numId w:val="7"/>
        </w:numPr>
        <w:rPr>
          <w:rStyle w:val="Hyperlink"/>
          <w:color w:val="000000" w:themeColor="text1"/>
          <w:u w:val="none"/>
        </w:rPr>
      </w:pPr>
      <w:hyperlink w:anchor="_Enroll_User" w:history="1">
        <w:r w:rsidR="003C0FE9" w:rsidRPr="00AC2209">
          <w:rPr>
            <w:rStyle w:val="Hyperlink"/>
            <w:color w:val="000000" w:themeColor="text1"/>
            <w:u w:val="none"/>
          </w:rPr>
          <w:t xml:space="preserve">Enroll user into </w:t>
        </w:r>
        <w:r w:rsidR="005267D0">
          <w:rPr>
            <w:rStyle w:val="Hyperlink"/>
            <w:color w:val="000000" w:themeColor="text1"/>
            <w:u w:val="none"/>
          </w:rPr>
          <w:t>HPC DME</w:t>
        </w:r>
      </w:hyperlink>
      <w:r w:rsidR="005A17D8" w:rsidRPr="00AC2209">
        <w:rPr>
          <w:rStyle w:val="Hyperlink"/>
          <w:color w:val="000000" w:themeColor="text1"/>
          <w:u w:val="none"/>
        </w:rPr>
        <w:t xml:space="preserve"> (Create)</w:t>
      </w:r>
    </w:p>
    <w:p w14:paraId="79ED4CB6" w14:textId="2192C105" w:rsidR="00B15858" w:rsidRDefault="00B15858" w:rsidP="00DE6CE5">
      <w:pPr>
        <w:pStyle w:val="ListParagraph"/>
        <w:numPr>
          <w:ilvl w:val="1"/>
          <w:numId w:val="7"/>
        </w:numPr>
        <w:rPr>
          <w:rStyle w:val="Hyperlink"/>
          <w:color w:val="000000" w:themeColor="text1"/>
          <w:u w:val="none"/>
        </w:rPr>
      </w:pPr>
      <w:r>
        <w:rPr>
          <w:rStyle w:val="Hyperlink"/>
          <w:color w:val="000000" w:themeColor="text1"/>
          <w:u w:val="none"/>
        </w:rPr>
        <w:t>Get User</w:t>
      </w:r>
    </w:p>
    <w:p w14:paraId="196AD769" w14:textId="63CD1FF5" w:rsidR="003B42C6" w:rsidRPr="00AC2209" w:rsidRDefault="003B42C6" w:rsidP="00DE6CE5">
      <w:pPr>
        <w:pStyle w:val="ListParagraph"/>
        <w:numPr>
          <w:ilvl w:val="1"/>
          <w:numId w:val="7"/>
        </w:numPr>
        <w:rPr>
          <w:color w:val="000000" w:themeColor="text1"/>
        </w:rPr>
      </w:pPr>
      <w:r>
        <w:rPr>
          <w:rStyle w:val="Hyperlink"/>
          <w:color w:val="000000" w:themeColor="text1"/>
          <w:u w:val="none"/>
        </w:rPr>
        <w:t>Update an existing User</w:t>
      </w:r>
    </w:p>
    <w:p w14:paraId="0A53C499" w14:textId="2908450B" w:rsidR="003C0FE9" w:rsidRPr="00AC2209" w:rsidRDefault="005A17D8" w:rsidP="00DE6CE5">
      <w:pPr>
        <w:pStyle w:val="ListParagraph"/>
        <w:numPr>
          <w:ilvl w:val="0"/>
          <w:numId w:val="7"/>
        </w:numPr>
        <w:rPr>
          <w:color w:val="000000" w:themeColor="text1"/>
        </w:rPr>
      </w:pPr>
      <w:r w:rsidRPr="00AC2209">
        <w:rPr>
          <w:color w:val="000000" w:themeColor="text1"/>
        </w:rPr>
        <w:t>Collection</w:t>
      </w:r>
    </w:p>
    <w:p w14:paraId="4AA9E338" w14:textId="3B9BACDF" w:rsidR="003C0FE9" w:rsidRPr="00AC2209" w:rsidRDefault="003A4D1D" w:rsidP="00DE6CE5">
      <w:pPr>
        <w:pStyle w:val="ListParagraph"/>
        <w:numPr>
          <w:ilvl w:val="1"/>
          <w:numId w:val="7"/>
        </w:numPr>
        <w:rPr>
          <w:color w:val="000000" w:themeColor="text1"/>
        </w:rPr>
      </w:pPr>
      <w:hyperlink w:anchor="_Register_Project" w:history="1">
        <w:r w:rsidR="003C0FE9" w:rsidRPr="00AC2209">
          <w:rPr>
            <w:rStyle w:val="Hyperlink"/>
            <w:color w:val="000000" w:themeColor="text1"/>
            <w:u w:val="none"/>
          </w:rPr>
          <w:t xml:space="preserve">Register </w:t>
        </w:r>
        <w:r w:rsidR="00693C8D" w:rsidRPr="00AC2209">
          <w:rPr>
            <w:rStyle w:val="Hyperlink"/>
            <w:color w:val="000000" w:themeColor="text1"/>
            <w:u w:val="none"/>
          </w:rPr>
          <w:t>Collection</w:t>
        </w:r>
        <w:r w:rsidR="003C0FE9" w:rsidRPr="00AC2209">
          <w:rPr>
            <w:rStyle w:val="Hyperlink"/>
            <w:color w:val="000000" w:themeColor="text1"/>
            <w:u w:val="none"/>
          </w:rPr>
          <w:t xml:space="preserve"> with its metadata into </w:t>
        </w:r>
        <w:r w:rsidR="005267D0">
          <w:rPr>
            <w:rStyle w:val="Hyperlink"/>
            <w:color w:val="000000" w:themeColor="text1"/>
            <w:u w:val="none"/>
          </w:rPr>
          <w:t>HPC DME</w:t>
        </w:r>
      </w:hyperlink>
    </w:p>
    <w:p w14:paraId="727EB9AD" w14:textId="2D374119" w:rsidR="003C0FE9" w:rsidRPr="00AC2209" w:rsidRDefault="003C0FE9" w:rsidP="00DE6CE5">
      <w:pPr>
        <w:pStyle w:val="ListParagraph"/>
        <w:numPr>
          <w:ilvl w:val="1"/>
          <w:numId w:val="7"/>
        </w:numPr>
        <w:rPr>
          <w:color w:val="000000" w:themeColor="text1"/>
        </w:rPr>
      </w:pPr>
      <w:r w:rsidRPr="00AC2209">
        <w:rPr>
          <w:color w:val="000000" w:themeColor="text1"/>
        </w:rPr>
        <w:t>Find</w:t>
      </w:r>
      <w:r w:rsidRPr="00AC2209" w:rsidDel="00281DD3">
        <w:rPr>
          <w:color w:val="000000" w:themeColor="text1"/>
        </w:rPr>
        <w:t xml:space="preserve"> </w:t>
      </w:r>
      <w:r w:rsidR="00693C8D" w:rsidRPr="00AC2209">
        <w:rPr>
          <w:color w:val="000000" w:themeColor="text1"/>
        </w:rPr>
        <w:t>C</w:t>
      </w:r>
      <w:r w:rsidR="002E3F99" w:rsidRPr="00AC2209">
        <w:rPr>
          <w:color w:val="000000" w:themeColor="text1"/>
        </w:rPr>
        <w:t>ollection</w:t>
      </w:r>
      <w:r w:rsidR="00D96DB5" w:rsidRPr="00AC2209">
        <w:rPr>
          <w:color w:val="000000" w:themeColor="text1"/>
        </w:rPr>
        <w:t xml:space="preserve"> by path</w:t>
      </w:r>
    </w:p>
    <w:p w14:paraId="02A615FE" w14:textId="5A22F7FF" w:rsidR="003C0FE9" w:rsidRPr="00AC2209" w:rsidRDefault="003A4D1D" w:rsidP="00DE6CE5">
      <w:pPr>
        <w:pStyle w:val="ListParagraph"/>
        <w:numPr>
          <w:ilvl w:val="1"/>
          <w:numId w:val="7"/>
        </w:numPr>
        <w:rPr>
          <w:rStyle w:val="Hyperlink"/>
          <w:color w:val="000000" w:themeColor="text1"/>
          <w:u w:val="none"/>
        </w:rPr>
      </w:pPr>
      <w:hyperlink w:anchor="_Find_Project_by_1" w:history="1">
        <w:r w:rsidR="003C0FE9" w:rsidRPr="00AC2209">
          <w:rPr>
            <w:rStyle w:val="Hyperlink"/>
            <w:color w:val="000000" w:themeColor="text1"/>
            <w:u w:val="none"/>
          </w:rPr>
          <w:t>Find</w:t>
        </w:r>
        <w:r w:rsidR="003C0FE9" w:rsidRPr="00AC2209" w:rsidDel="00281DD3">
          <w:rPr>
            <w:rStyle w:val="Hyperlink"/>
            <w:color w:val="000000" w:themeColor="text1"/>
            <w:u w:val="none"/>
          </w:rPr>
          <w:t xml:space="preserve"> </w:t>
        </w:r>
        <w:r w:rsidR="00693C8D" w:rsidRPr="00AC2209">
          <w:rPr>
            <w:rStyle w:val="Hyperlink"/>
            <w:color w:val="000000" w:themeColor="text1"/>
            <w:u w:val="none"/>
          </w:rPr>
          <w:t>Collection</w:t>
        </w:r>
        <w:r w:rsidR="003C0FE9" w:rsidRPr="00AC2209">
          <w:rPr>
            <w:rStyle w:val="Hyperlink"/>
            <w:color w:val="000000" w:themeColor="text1"/>
            <w:u w:val="none"/>
          </w:rPr>
          <w:t xml:space="preserve"> by </w:t>
        </w:r>
        <w:r w:rsidR="00D96DB5" w:rsidRPr="00AC2209">
          <w:rPr>
            <w:rStyle w:val="Hyperlink"/>
            <w:color w:val="000000" w:themeColor="text1"/>
            <w:u w:val="none"/>
          </w:rPr>
          <w:t>metadata</w:t>
        </w:r>
      </w:hyperlink>
    </w:p>
    <w:p w14:paraId="49C16E3E" w14:textId="77777777" w:rsidR="00943115" w:rsidRPr="00AC2209" w:rsidRDefault="00943115" w:rsidP="00DE6CE5">
      <w:pPr>
        <w:pStyle w:val="ListParagraph"/>
        <w:numPr>
          <w:ilvl w:val="0"/>
          <w:numId w:val="7"/>
        </w:numPr>
        <w:rPr>
          <w:color w:val="000000" w:themeColor="text1"/>
        </w:rPr>
      </w:pPr>
      <w:r w:rsidRPr="00AC2209">
        <w:rPr>
          <w:color w:val="000000" w:themeColor="text1"/>
        </w:rPr>
        <w:t>Data file</w:t>
      </w:r>
    </w:p>
    <w:p w14:paraId="1CAF1771" w14:textId="54B67AEE" w:rsidR="00943115" w:rsidRPr="00AC2209" w:rsidRDefault="003A4D1D" w:rsidP="00DE6CE5">
      <w:pPr>
        <w:pStyle w:val="ListParagraph"/>
        <w:numPr>
          <w:ilvl w:val="1"/>
          <w:numId w:val="7"/>
        </w:numPr>
        <w:rPr>
          <w:color w:val="000000" w:themeColor="text1"/>
        </w:rPr>
      </w:pPr>
      <w:hyperlink w:anchor="_Register_Dataset" w:history="1">
        <w:r w:rsidR="00943115" w:rsidRPr="00AC2209">
          <w:rPr>
            <w:rStyle w:val="Hyperlink"/>
            <w:color w:val="000000" w:themeColor="text1"/>
            <w:u w:val="none"/>
          </w:rPr>
          <w:t xml:space="preserve">Register data file along with metadata into </w:t>
        </w:r>
        <w:r w:rsidR="005267D0">
          <w:rPr>
            <w:rStyle w:val="Hyperlink"/>
            <w:color w:val="000000" w:themeColor="text1"/>
            <w:u w:val="none"/>
          </w:rPr>
          <w:t>HPC DME</w:t>
        </w:r>
      </w:hyperlink>
      <w:r w:rsidR="00943115" w:rsidRPr="00AC2209">
        <w:rPr>
          <w:rStyle w:val="Hyperlink"/>
          <w:color w:val="000000" w:themeColor="text1"/>
          <w:u w:val="none"/>
        </w:rPr>
        <w:t xml:space="preserve"> (Create and Update)</w:t>
      </w:r>
    </w:p>
    <w:p w14:paraId="04231881" w14:textId="77777777" w:rsidR="00943115" w:rsidRPr="00AC2209" w:rsidRDefault="00943115" w:rsidP="00DE6CE5">
      <w:pPr>
        <w:pStyle w:val="ListParagraph"/>
        <w:numPr>
          <w:ilvl w:val="1"/>
          <w:numId w:val="7"/>
        </w:numPr>
        <w:rPr>
          <w:color w:val="000000" w:themeColor="text1"/>
        </w:rPr>
      </w:pPr>
      <w:r w:rsidRPr="00AC2209">
        <w:rPr>
          <w:color w:val="000000" w:themeColor="text1"/>
        </w:rPr>
        <w:lastRenderedPageBreak/>
        <w:t>Find Data Object by path</w:t>
      </w:r>
    </w:p>
    <w:p w14:paraId="0A90D033" w14:textId="5DDABF58" w:rsidR="00943115" w:rsidRPr="00AC2209" w:rsidRDefault="003A4D1D" w:rsidP="00943115">
      <w:pPr>
        <w:pStyle w:val="ListParagraph"/>
        <w:ind w:left="1440"/>
        <w:rPr>
          <w:rStyle w:val="Hyperlink"/>
          <w:color w:val="000000" w:themeColor="text1"/>
          <w:u w:val="none"/>
        </w:rPr>
      </w:pPr>
      <w:hyperlink w:anchor="_Find_Dataset_by_2" w:history="1">
        <w:r w:rsidR="00943115" w:rsidRPr="00AC2209">
          <w:rPr>
            <w:rStyle w:val="Hyperlink"/>
            <w:color w:val="000000" w:themeColor="text1"/>
            <w:u w:val="none"/>
          </w:rPr>
          <w:t>Find Data Object by metadata</w:t>
        </w:r>
      </w:hyperlink>
    </w:p>
    <w:p w14:paraId="4115F959" w14:textId="6EC4A7A2" w:rsidR="00693C8D" w:rsidRPr="00AC2209" w:rsidRDefault="00DE2560" w:rsidP="00DE6CE5">
      <w:pPr>
        <w:pStyle w:val="ListParagraph"/>
        <w:numPr>
          <w:ilvl w:val="0"/>
          <w:numId w:val="7"/>
        </w:numPr>
        <w:rPr>
          <w:rStyle w:val="Hyperlink"/>
          <w:color w:val="000000" w:themeColor="text1"/>
          <w:u w:val="none"/>
        </w:rPr>
      </w:pPr>
      <w:r w:rsidRPr="00AC2209">
        <w:rPr>
          <w:rStyle w:val="Hyperlink"/>
          <w:color w:val="000000" w:themeColor="text1"/>
          <w:u w:val="none"/>
        </w:rPr>
        <w:t>Permissions</w:t>
      </w:r>
    </w:p>
    <w:p w14:paraId="5A3700D4" w14:textId="718461E0" w:rsidR="00693C8D" w:rsidRPr="00AC2209" w:rsidRDefault="00DE2560" w:rsidP="00DE6CE5">
      <w:pPr>
        <w:pStyle w:val="ListParagraph"/>
        <w:numPr>
          <w:ilvl w:val="1"/>
          <w:numId w:val="7"/>
        </w:numPr>
        <w:rPr>
          <w:rStyle w:val="Hyperlink"/>
          <w:color w:val="000000" w:themeColor="text1"/>
          <w:u w:val="none"/>
        </w:rPr>
      </w:pPr>
      <w:r w:rsidRPr="00AC2209">
        <w:rPr>
          <w:rStyle w:val="Hyperlink"/>
          <w:color w:val="000000" w:themeColor="text1"/>
          <w:u w:val="none"/>
        </w:rPr>
        <w:t>Assign permissions on iRODS resources</w:t>
      </w:r>
    </w:p>
    <w:p w14:paraId="7EABBAF1" w14:textId="1CE4902C" w:rsidR="00AC2209" w:rsidRPr="00AC2209" w:rsidRDefault="00AC2209" w:rsidP="00DE6CE5">
      <w:pPr>
        <w:pStyle w:val="ListParagraph"/>
        <w:numPr>
          <w:ilvl w:val="0"/>
          <w:numId w:val="7"/>
        </w:numPr>
        <w:rPr>
          <w:rStyle w:val="Hyperlink"/>
          <w:color w:val="000000" w:themeColor="text1"/>
          <w:u w:val="none"/>
        </w:rPr>
      </w:pPr>
      <w:r w:rsidRPr="00AC2209">
        <w:rPr>
          <w:rStyle w:val="Hyperlink"/>
          <w:color w:val="000000" w:themeColor="text1"/>
          <w:u w:val="none"/>
        </w:rPr>
        <w:t>Download</w:t>
      </w:r>
    </w:p>
    <w:p w14:paraId="077BABCC" w14:textId="137B371A" w:rsidR="00AC2209" w:rsidRDefault="00AC2209" w:rsidP="00DE6CE5">
      <w:pPr>
        <w:pStyle w:val="ListParagraph"/>
        <w:numPr>
          <w:ilvl w:val="1"/>
          <w:numId w:val="7"/>
        </w:numPr>
        <w:rPr>
          <w:rStyle w:val="Hyperlink"/>
          <w:color w:val="000000" w:themeColor="text1"/>
          <w:u w:val="none"/>
        </w:rPr>
      </w:pPr>
      <w:r w:rsidRPr="00AC2209">
        <w:rPr>
          <w:rStyle w:val="Hyperlink"/>
          <w:color w:val="000000" w:themeColor="text1"/>
          <w:u w:val="none"/>
        </w:rPr>
        <w:t>Download data object/file</w:t>
      </w:r>
    </w:p>
    <w:p w14:paraId="78FD9890" w14:textId="679540EC"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Notifications</w:t>
      </w:r>
    </w:p>
    <w:p w14:paraId="63E88642" w14:textId="453D31C6" w:rsidR="00181926" w:rsidRDefault="00181926" w:rsidP="00DE6CE5">
      <w:pPr>
        <w:pStyle w:val="ListParagraph"/>
        <w:numPr>
          <w:ilvl w:val="1"/>
          <w:numId w:val="7"/>
        </w:numPr>
        <w:rPr>
          <w:rStyle w:val="Hyperlink"/>
          <w:color w:val="000000" w:themeColor="text1"/>
          <w:u w:val="none"/>
        </w:rPr>
      </w:pPr>
      <w:r>
        <w:rPr>
          <w:rStyle w:val="Hyperlink"/>
          <w:color w:val="000000" w:themeColor="text1"/>
          <w:u w:val="none"/>
        </w:rPr>
        <w:t>Subscribe to notifications</w:t>
      </w:r>
    </w:p>
    <w:p w14:paraId="3B340F15" w14:textId="3AF5FB45" w:rsidR="00181926" w:rsidRDefault="00181926" w:rsidP="00DE6CE5">
      <w:pPr>
        <w:pStyle w:val="ListParagraph"/>
        <w:numPr>
          <w:ilvl w:val="0"/>
          <w:numId w:val="7"/>
        </w:numPr>
        <w:rPr>
          <w:rStyle w:val="Hyperlink"/>
          <w:color w:val="000000" w:themeColor="text1"/>
          <w:u w:val="none"/>
        </w:rPr>
      </w:pPr>
      <w:r>
        <w:rPr>
          <w:rStyle w:val="Hyperlink"/>
          <w:color w:val="000000" w:themeColor="text1"/>
          <w:u w:val="none"/>
        </w:rPr>
        <w:t>Reports</w:t>
      </w:r>
    </w:p>
    <w:p w14:paraId="09B550A0" w14:textId="0EE29786" w:rsidR="00181926" w:rsidRPr="00AC2209" w:rsidRDefault="00181926" w:rsidP="00DE6CE5">
      <w:pPr>
        <w:pStyle w:val="ListParagraph"/>
        <w:numPr>
          <w:ilvl w:val="1"/>
          <w:numId w:val="7"/>
        </w:numPr>
        <w:rPr>
          <w:rStyle w:val="Hyperlink"/>
          <w:color w:val="000000" w:themeColor="text1"/>
          <w:u w:val="none"/>
        </w:rPr>
      </w:pPr>
      <w:r>
        <w:rPr>
          <w:rStyle w:val="Hyperlink"/>
          <w:color w:val="000000" w:themeColor="text1"/>
          <w:u w:val="none"/>
        </w:rPr>
        <w:t>Generate reports</w:t>
      </w:r>
    </w:p>
    <w:p w14:paraId="54563250" w14:textId="68642251" w:rsidR="00693C8D" w:rsidRDefault="00693C8D" w:rsidP="00943115">
      <w:pPr>
        <w:pStyle w:val="ListParagraph"/>
        <w:ind w:left="1440"/>
      </w:pPr>
    </w:p>
    <w:p w14:paraId="64226701" w14:textId="614C7C2E" w:rsidR="00BF0CDC" w:rsidRDefault="003C0FE9" w:rsidP="00DE6CE5">
      <w:pPr>
        <w:pStyle w:val="Heading2"/>
        <w:numPr>
          <w:ilvl w:val="1"/>
          <w:numId w:val="9"/>
        </w:numPr>
      </w:pPr>
      <w:bookmarkStart w:id="22" w:name="_Toc359660692"/>
      <w:r>
        <w:t>URL Format</w:t>
      </w:r>
      <w:bookmarkEnd w:id="22"/>
    </w:p>
    <w:p w14:paraId="7A145C32" w14:textId="5E53C80D" w:rsidR="003C0FE9" w:rsidRDefault="003C0FE9" w:rsidP="00037CA1">
      <w:r>
        <w:t xml:space="preserve">HPC Server API URL is always relative to </w:t>
      </w:r>
      <w:r w:rsidR="00265DBD">
        <w:t xml:space="preserve">the </w:t>
      </w:r>
      <w:r>
        <w:t xml:space="preserve">following HPC Server base URL. </w:t>
      </w:r>
    </w:p>
    <w:p w14:paraId="7A21EF88" w14:textId="4704D4A2" w:rsidR="003C0FE9" w:rsidRDefault="003A4D1D" w:rsidP="003C0FE9">
      <w:pPr>
        <w:rPr>
          <w:rStyle w:val="Hyperlink"/>
          <w:rFonts w:eastAsia="Arial Unicode MS"/>
        </w:rPr>
      </w:pPr>
      <w:hyperlink r:id="rId19" w:history="1">
        <w:r w:rsidR="00F40B54" w:rsidRPr="00824DD1">
          <w:rPr>
            <w:rStyle w:val="Hyperlink"/>
            <w:rFonts w:eastAsia="Arial Unicode MS"/>
          </w:rPr>
          <w:t>http://hpcdmeapi.nci.nih.gov</w:t>
        </w:r>
      </w:hyperlink>
      <w:r w:rsidR="00F40B54">
        <w:rPr>
          <w:rFonts w:eastAsia="Arial Unicode MS"/>
        </w:rPr>
        <w:t xml:space="preserve"> </w:t>
      </w:r>
    </w:p>
    <w:p w14:paraId="51618CBD" w14:textId="77777777" w:rsidR="00B35E1C" w:rsidRDefault="00B35E1C" w:rsidP="003C0FE9"/>
    <w:p w14:paraId="62D71CF3" w14:textId="4E60F058" w:rsidR="00BF0CDC" w:rsidRDefault="003C0FE9" w:rsidP="00DE6CE5">
      <w:pPr>
        <w:pStyle w:val="Heading2"/>
        <w:numPr>
          <w:ilvl w:val="1"/>
          <w:numId w:val="9"/>
        </w:numPr>
      </w:pPr>
      <w:bookmarkStart w:id="23" w:name="_Enroll_User"/>
      <w:bookmarkStart w:id="24" w:name="_Toc359660693"/>
      <w:bookmarkEnd w:id="23"/>
      <w:r>
        <w:t>Security</w:t>
      </w:r>
      <w:bookmarkEnd w:id="24"/>
    </w:p>
    <w:p w14:paraId="059BEAC9" w14:textId="64376D91" w:rsidR="003C0FE9" w:rsidRDefault="003C0FE9" w:rsidP="003C0FE9">
      <w:r w:rsidRPr="00C1095C">
        <w:t>Each</w:t>
      </w:r>
      <w:r>
        <w:t xml:space="preserve"> HPC Server API call is secured by authentication and authorization. HPC Server API is configured to support BASIC authentication credentials over HTTPS. Given credentials are verified against NCI LDAP for authentication. </w:t>
      </w:r>
      <w:r w:rsidR="00142CF2">
        <w:t>An a</w:t>
      </w:r>
      <w:r>
        <w:t xml:space="preserve">uthenticated User is verified with HPC security system for authorization. </w:t>
      </w:r>
    </w:p>
    <w:p w14:paraId="498ACF66" w14:textId="77777777" w:rsidR="003C0FE9" w:rsidRDefault="003C0FE9" w:rsidP="003C0FE9"/>
    <w:p w14:paraId="6D43669A" w14:textId="49A8FB9D" w:rsidR="003C0FE9" w:rsidRDefault="003C0FE9" w:rsidP="003C0FE9">
      <w:r>
        <w:t xml:space="preserve">Users of HPC API interface are required to enroll into HPC </w:t>
      </w:r>
      <w:r w:rsidR="00142CF2">
        <w:t>DME</w:t>
      </w:r>
      <w:r>
        <w:t xml:space="preserve"> to start </w:t>
      </w:r>
      <w:r w:rsidR="00142CF2">
        <w:t>with</w:t>
      </w:r>
      <w:r>
        <w:t xml:space="preserve">. </w:t>
      </w:r>
      <w:r w:rsidR="008B0E15">
        <w:t xml:space="preserve"> </w:t>
      </w:r>
      <w:r w:rsidR="008B0E15" w:rsidRPr="00BE5C6B">
        <w:rPr>
          <w:bCs/>
        </w:rPr>
        <w:t>Please consult HPC DME administrator for an acco</w:t>
      </w:r>
      <w:r w:rsidR="008B0E15">
        <w:rPr>
          <w:bCs/>
        </w:rPr>
        <w:t xml:space="preserve">unt at </w:t>
      </w:r>
      <w:hyperlink r:id="rId20" w:history="1">
        <w:r w:rsidR="008B0E15">
          <w:rPr>
            <w:rStyle w:val="Hyperlink"/>
          </w:rPr>
          <w:t>HPC_DME_Admin@nih.gov</w:t>
        </w:r>
      </w:hyperlink>
      <w:r w:rsidR="008B0E15">
        <w:t xml:space="preserve"> </w:t>
      </w:r>
      <w:r w:rsidR="008B0E15" w:rsidRPr="00BE5C6B">
        <w:rPr>
          <w:bCs/>
        </w:rPr>
        <w:t>after obtaining your group or DOC approval of using the HPC DME</w:t>
      </w:r>
      <w:r w:rsidR="008B0E15">
        <w:rPr>
          <w:bCs/>
        </w:rPr>
        <w:t xml:space="preserve">. </w:t>
      </w:r>
    </w:p>
    <w:p w14:paraId="4DC40706" w14:textId="6A1569FB" w:rsidR="003C0FE9" w:rsidRDefault="003C0FE9" w:rsidP="003C0FE9"/>
    <w:p w14:paraId="528FBD24" w14:textId="3E9105E9" w:rsidR="00897A43" w:rsidRDefault="00897A43" w:rsidP="003C0FE9">
      <w:r>
        <w:t xml:space="preserve">HPC Server API internally interacts with iRODS Jargon API to work with iRODS securely. iRODS Jargon APIs are protected with PAM </w:t>
      </w:r>
      <w:r w:rsidR="00FC4613" w:rsidRPr="00FC4613">
        <w:rPr>
          <w:i/>
        </w:rPr>
        <w:t>(</w:t>
      </w:r>
      <w:r w:rsidR="00FC4613" w:rsidRPr="00FC4613">
        <w:rPr>
          <w:i/>
          <w:iCs/>
        </w:rPr>
        <w:t>Pluggable Authentication Modules</w:t>
      </w:r>
      <w:r w:rsidR="00FC4613" w:rsidRPr="00FC4613">
        <w:rPr>
          <w:i/>
        </w:rPr>
        <w:t>)</w:t>
      </w:r>
      <w:r w:rsidR="00FC4613">
        <w:t xml:space="preserve"> </w:t>
      </w:r>
      <w:r>
        <w:t xml:space="preserve">authentication via NCI LDAP credentials.  </w:t>
      </w:r>
    </w:p>
    <w:p w14:paraId="744E4C5D" w14:textId="77777777" w:rsidR="003C0FE9" w:rsidRDefault="003C0FE9" w:rsidP="003C0FE9"/>
    <w:p w14:paraId="475E96D5" w14:textId="4F4C50E7" w:rsidR="003C0FE9" w:rsidRDefault="003C0FE9" w:rsidP="00DE6CE5">
      <w:pPr>
        <w:pStyle w:val="Heading2"/>
        <w:numPr>
          <w:ilvl w:val="1"/>
          <w:numId w:val="9"/>
        </w:numPr>
      </w:pPr>
      <w:bookmarkStart w:id="25" w:name="_Toc359660694"/>
      <w:r>
        <w:t>STATUS CODES</w:t>
      </w:r>
      <w:bookmarkEnd w:id="25"/>
    </w:p>
    <w:p w14:paraId="12CD3E6D" w14:textId="5B1AFB47" w:rsidR="003C0FE9" w:rsidRDefault="003C0FE9" w:rsidP="003C0FE9">
      <w:r>
        <w:t>HPC API returns</w:t>
      </w:r>
      <w:r w:rsidR="00265DBD">
        <w:t xml:space="preserve"> the</w:t>
      </w:r>
      <w:r>
        <w:t xml:space="preserve"> following error object in case of any exceptions.</w:t>
      </w:r>
    </w:p>
    <w:p w14:paraId="66E0954A" w14:textId="77777777" w:rsidR="003C0FE9" w:rsidRPr="00C65649" w:rsidRDefault="003C0FE9" w:rsidP="003C0FE9">
      <w:pPr>
        <w:jc w:val="left"/>
        <w:rPr>
          <w:i/>
        </w:rPr>
      </w:pPr>
      <w:r w:rsidRPr="00C65649">
        <w:rPr>
          <w:i/>
        </w:rPr>
        <w:t>{"gov.nih.nci.hpc.dto.error.HpcExceptionDTO": {</w:t>
      </w:r>
    </w:p>
    <w:p w14:paraId="50CC32D7" w14:textId="77777777" w:rsidR="003C0FE9" w:rsidRPr="00C65649" w:rsidRDefault="003C0FE9" w:rsidP="003C0FE9">
      <w:pPr>
        <w:jc w:val="left"/>
        <w:rPr>
          <w:i/>
        </w:rPr>
      </w:pPr>
      <w:r w:rsidRPr="00C65649">
        <w:rPr>
          <w:i/>
        </w:rPr>
        <w:t xml:space="preserve">   "errorType": "</w:t>
      </w:r>
      <w:r>
        <w:rPr>
          <w:i/>
        </w:rPr>
        <w:t>HPC Error Type</w:t>
      </w:r>
      <w:r w:rsidRPr="00C65649">
        <w:rPr>
          <w:i/>
        </w:rPr>
        <w:t>",</w:t>
      </w:r>
    </w:p>
    <w:p w14:paraId="44C73EB8" w14:textId="77777777" w:rsidR="003C0FE9" w:rsidRPr="00C65649" w:rsidRDefault="003C0FE9" w:rsidP="003C0FE9">
      <w:pPr>
        <w:jc w:val="left"/>
        <w:rPr>
          <w:i/>
        </w:rPr>
      </w:pPr>
      <w:r w:rsidRPr="00C65649">
        <w:rPr>
          <w:i/>
        </w:rPr>
        <w:t xml:space="preserve">   "message": "</w:t>
      </w:r>
      <w:r>
        <w:rPr>
          <w:i/>
        </w:rPr>
        <w:t>Error Message</w:t>
      </w:r>
      <w:r w:rsidRPr="00C65649">
        <w:rPr>
          <w:i/>
        </w:rPr>
        <w:t>",</w:t>
      </w:r>
    </w:p>
    <w:p w14:paraId="2ABDDFCD" w14:textId="77777777" w:rsidR="003C0FE9" w:rsidRPr="00C65649" w:rsidRDefault="003C0FE9" w:rsidP="003C0FE9">
      <w:pPr>
        <w:jc w:val="left"/>
        <w:rPr>
          <w:i/>
        </w:rPr>
      </w:pPr>
      <w:r w:rsidRPr="00C65649">
        <w:rPr>
          <w:i/>
        </w:rPr>
        <w:t xml:space="preserve">   "stackTrace": "</w:t>
      </w:r>
      <w:r>
        <w:rPr>
          <w:i/>
        </w:rPr>
        <w:t>Error Stacktrace”</w:t>
      </w:r>
    </w:p>
    <w:p w14:paraId="513F95D6" w14:textId="77777777" w:rsidR="003C0FE9" w:rsidRDefault="003C0FE9" w:rsidP="003C0FE9">
      <w:pPr>
        <w:jc w:val="left"/>
        <w:rPr>
          <w:i/>
        </w:rPr>
      </w:pPr>
      <w:r w:rsidRPr="00C65649">
        <w:rPr>
          <w:i/>
        </w:rPr>
        <w:t>}}</w:t>
      </w:r>
    </w:p>
    <w:p w14:paraId="0F640ED5" w14:textId="77777777" w:rsidR="003C0FE9" w:rsidRDefault="003C0FE9" w:rsidP="003C0FE9">
      <w:pPr>
        <w:jc w:val="left"/>
        <w:rPr>
          <w:i/>
        </w:rPr>
      </w:pPr>
    </w:p>
    <w:p w14:paraId="0C99BDED" w14:textId="1437B06F" w:rsidR="003C0FE9" w:rsidRPr="008C79EF" w:rsidRDefault="00EF0C43" w:rsidP="003C0FE9">
      <w:pPr>
        <w:ind w:left="0" w:firstLine="576"/>
        <w:jc w:val="left"/>
      </w:pPr>
      <w:r>
        <w:t>The f</w:t>
      </w:r>
      <w:r w:rsidR="003C0FE9" w:rsidRPr="008C79EF">
        <w:t>ollowing are HPC Error Types:</w:t>
      </w:r>
    </w:p>
    <w:p w14:paraId="0117D796"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SPRING_CONFIGURATION_ERROR</w:t>
      </w:r>
      <w:r w:rsidRPr="008C79EF">
        <w:t>,</w:t>
      </w:r>
    </w:p>
    <w:p w14:paraId="0AB64899"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INVALID_REQUEST_INPUT</w:t>
      </w:r>
      <w:r w:rsidRPr="008C79EF">
        <w:t>,</w:t>
      </w:r>
    </w:p>
    <w:p w14:paraId="0E0BC46B"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UNAUTHORIZED_REQUEST</w:t>
      </w:r>
      <w:r w:rsidRPr="008C79EF">
        <w:t>,</w:t>
      </w:r>
    </w:p>
    <w:p w14:paraId="747AE9A3"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REQUEST_AUTHENTICATION_FAILED</w:t>
      </w:r>
      <w:r w:rsidRPr="008C79EF">
        <w:t>,</w:t>
      </w:r>
    </w:p>
    <w:p w14:paraId="2A621395" w14:textId="77777777" w:rsidR="003C0FE9" w:rsidRPr="008C79EF" w:rsidRDefault="003C0FE9" w:rsidP="003C0FE9">
      <w:pPr>
        <w:autoSpaceDE w:val="0"/>
        <w:autoSpaceDN w:val="0"/>
        <w:adjustRightInd w:val="0"/>
        <w:spacing w:before="0" w:after="0"/>
        <w:ind w:left="720"/>
        <w:jc w:val="left"/>
      </w:pPr>
      <w:r w:rsidRPr="008C79EF">
        <w:lastRenderedPageBreak/>
        <w:t xml:space="preserve">    </w:t>
      </w:r>
      <w:r w:rsidRPr="008C79EF">
        <w:rPr>
          <w:bCs/>
          <w:iCs/>
        </w:rPr>
        <w:t>REQUEST_REJECTED</w:t>
      </w:r>
      <w:r w:rsidRPr="008C79EF">
        <w:t>,</w:t>
      </w:r>
    </w:p>
    <w:p w14:paraId="0F95F281"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DATABASE_ERROR</w:t>
      </w:r>
      <w:r w:rsidRPr="008C79EF">
        <w:t>,</w:t>
      </w:r>
    </w:p>
    <w:p w14:paraId="0684FB42" w14:textId="77777777" w:rsidR="003C0FE9" w:rsidRPr="008C79EF" w:rsidRDefault="003C0FE9" w:rsidP="003C0FE9">
      <w:pPr>
        <w:autoSpaceDE w:val="0"/>
        <w:autoSpaceDN w:val="0"/>
        <w:adjustRightInd w:val="0"/>
        <w:spacing w:before="0" w:after="0"/>
        <w:ind w:left="720"/>
        <w:jc w:val="left"/>
      </w:pPr>
      <w:r w:rsidRPr="008C79EF">
        <w:t xml:space="preserve">    </w:t>
      </w:r>
      <w:r w:rsidRPr="008C79EF">
        <w:rPr>
          <w:bCs/>
          <w:iCs/>
        </w:rPr>
        <w:t>DATA_TRANSFER_ERROR</w:t>
      </w:r>
      <w:r w:rsidRPr="008C79EF">
        <w:t>,</w:t>
      </w:r>
    </w:p>
    <w:p w14:paraId="36A7D5E3" w14:textId="77777777" w:rsidR="003C0FE9" w:rsidRDefault="003C0FE9" w:rsidP="003C0FE9">
      <w:pPr>
        <w:ind w:left="0" w:firstLine="720"/>
        <w:jc w:val="left"/>
      </w:pPr>
      <w:r>
        <w:t xml:space="preserve">    </w:t>
      </w:r>
      <w:r w:rsidRPr="008C79EF">
        <w:rPr>
          <w:bCs/>
          <w:iCs/>
        </w:rPr>
        <w:t>UNEXPECTED_ERROR</w:t>
      </w:r>
      <w:r w:rsidRPr="008C79EF">
        <w:t>;</w:t>
      </w:r>
    </w:p>
    <w:p w14:paraId="5FC5472B" w14:textId="77777777" w:rsidR="003C0FE9" w:rsidRDefault="003C0FE9" w:rsidP="003C0FE9">
      <w:pPr>
        <w:ind w:left="0" w:firstLine="720"/>
        <w:jc w:val="left"/>
      </w:pPr>
    </w:p>
    <w:p w14:paraId="2E48376E" w14:textId="58CF8912" w:rsidR="003C0FE9" w:rsidRDefault="003C0FE9" w:rsidP="003C0FE9">
      <w:pPr>
        <w:ind w:left="0" w:firstLine="720"/>
        <w:jc w:val="left"/>
      </w:pPr>
      <w:r>
        <w:t xml:space="preserve">Each of HPC Error codes are mapped </w:t>
      </w:r>
      <w:r w:rsidR="00265DBD">
        <w:t xml:space="preserve">the </w:t>
      </w:r>
      <w:r>
        <w:t>following HTTP codes.</w:t>
      </w:r>
    </w:p>
    <w:p w14:paraId="238345A3" w14:textId="77777777" w:rsidR="003C0FE9" w:rsidRPr="008C79EF" w:rsidRDefault="003C0FE9" w:rsidP="003C0FE9">
      <w:pPr>
        <w:ind w:left="0" w:firstLine="720"/>
        <w:jc w:val="left"/>
      </w:pPr>
    </w:p>
    <w:tbl>
      <w:tblPr>
        <w:tblStyle w:val="TableGrid"/>
        <w:tblW w:w="0" w:type="auto"/>
        <w:tblInd w:w="576" w:type="dxa"/>
        <w:tblLook w:val="04A0" w:firstRow="1" w:lastRow="0" w:firstColumn="1" w:lastColumn="0" w:noHBand="0" w:noVBand="1"/>
      </w:tblPr>
      <w:tblGrid>
        <w:gridCol w:w="2244"/>
        <w:gridCol w:w="2252"/>
        <w:gridCol w:w="4504"/>
      </w:tblGrid>
      <w:tr w:rsidR="003C0FE9" w14:paraId="508E6714" w14:textId="77777777" w:rsidTr="008E7FAD">
        <w:tc>
          <w:tcPr>
            <w:tcW w:w="2244" w:type="dxa"/>
          </w:tcPr>
          <w:p w14:paraId="7E134D69" w14:textId="77777777" w:rsidR="003C0FE9" w:rsidRPr="008C79EF" w:rsidRDefault="003C0FE9" w:rsidP="008E7FAD">
            <w:pPr>
              <w:ind w:left="0"/>
            </w:pPr>
            <w:r w:rsidRPr="008C79EF">
              <w:t>HTTP Code</w:t>
            </w:r>
          </w:p>
        </w:tc>
        <w:tc>
          <w:tcPr>
            <w:tcW w:w="2252" w:type="dxa"/>
          </w:tcPr>
          <w:p w14:paraId="458DB51F" w14:textId="77777777" w:rsidR="003C0FE9" w:rsidRPr="008C79EF" w:rsidRDefault="003C0FE9" w:rsidP="008E7FAD">
            <w:pPr>
              <w:ind w:left="0"/>
            </w:pPr>
            <w:r w:rsidRPr="008C79EF">
              <w:t>Status</w:t>
            </w:r>
          </w:p>
        </w:tc>
        <w:tc>
          <w:tcPr>
            <w:tcW w:w="4504" w:type="dxa"/>
          </w:tcPr>
          <w:p w14:paraId="686A4964" w14:textId="77777777" w:rsidR="003C0FE9" w:rsidRPr="008C79EF" w:rsidRDefault="003C0FE9" w:rsidP="008E7FAD">
            <w:pPr>
              <w:ind w:left="0"/>
            </w:pPr>
            <w:r w:rsidRPr="008C79EF">
              <w:t>Description</w:t>
            </w:r>
          </w:p>
        </w:tc>
      </w:tr>
      <w:tr w:rsidR="003C0FE9" w14:paraId="4C00E478" w14:textId="77777777" w:rsidTr="008E7FAD">
        <w:tc>
          <w:tcPr>
            <w:tcW w:w="2244" w:type="dxa"/>
          </w:tcPr>
          <w:p w14:paraId="02155DBC" w14:textId="77777777" w:rsidR="003C0FE9" w:rsidRPr="008C79EF" w:rsidRDefault="003C0FE9" w:rsidP="008E7FAD">
            <w:pPr>
              <w:ind w:left="0"/>
            </w:pPr>
            <w:r w:rsidRPr="008C79EF">
              <w:t>200</w:t>
            </w:r>
          </w:p>
        </w:tc>
        <w:tc>
          <w:tcPr>
            <w:tcW w:w="2252" w:type="dxa"/>
          </w:tcPr>
          <w:p w14:paraId="08B9A541" w14:textId="77777777" w:rsidR="003C0FE9" w:rsidRPr="008C79EF" w:rsidRDefault="003C0FE9" w:rsidP="008E7FAD">
            <w:pPr>
              <w:ind w:left="0"/>
            </w:pPr>
            <w:r w:rsidRPr="008C79EF">
              <w:t>OK</w:t>
            </w:r>
          </w:p>
        </w:tc>
        <w:tc>
          <w:tcPr>
            <w:tcW w:w="4504" w:type="dxa"/>
          </w:tcPr>
          <w:p w14:paraId="55056BAE" w14:textId="5A7A453E" w:rsidR="003C0FE9" w:rsidRPr="008C79EF" w:rsidRDefault="003C0FE9" w:rsidP="00C53BB7">
            <w:pPr>
              <w:ind w:left="0"/>
              <w:jc w:val="left"/>
            </w:pPr>
            <w:r w:rsidRPr="008C79EF">
              <w:t>Query request is processed successfully</w:t>
            </w:r>
            <w:r w:rsidR="00D31DDA">
              <w:t>.</w:t>
            </w:r>
            <w:r w:rsidR="00C53BB7">
              <w:t xml:space="preserve"> Query result may include partially successful results in case of batch processing.</w:t>
            </w:r>
          </w:p>
        </w:tc>
      </w:tr>
      <w:tr w:rsidR="006A3FAC" w14:paraId="4C383862" w14:textId="77777777" w:rsidTr="008E7FAD">
        <w:tc>
          <w:tcPr>
            <w:tcW w:w="2244" w:type="dxa"/>
          </w:tcPr>
          <w:p w14:paraId="1B6FAD70" w14:textId="15A1DA5C" w:rsidR="006A3FAC" w:rsidRPr="008C79EF" w:rsidRDefault="006A3FAC" w:rsidP="008E7FAD">
            <w:pPr>
              <w:ind w:left="0"/>
            </w:pPr>
            <w:r>
              <w:t>201</w:t>
            </w:r>
          </w:p>
        </w:tc>
        <w:tc>
          <w:tcPr>
            <w:tcW w:w="2252" w:type="dxa"/>
          </w:tcPr>
          <w:p w14:paraId="265D7502" w14:textId="613AE8FC" w:rsidR="006A3FAC" w:rsidRPr="008C79EF" w:rsidRDefault="006A3FAC" w:rsidP="008E7FAD">
            <w:pPr>
              <w:ind w:left="0"/>
            </w:pPr>
            <w:r>
              <w:t>Created</w:t>
            </w:r>
          </w:p>
        </w:tc>
        <w:tc>
          <w:tcPr>
            <w:tcW w:w="4504" w:type="dxa"/>
          </w:tcPr>
          <w:p w14:paraId="6A5EA6F7" w14:textId="5928ED3C" w:rsidR="006A3FAC" w:rsidRPr="008C79EF" w:rsidRDefault="006A3FAC" w:rsidP="008E7FAD">
            <w:pPr>
              <w:ind w:left="0"/>
            </w:pPr>
            <w:r>
              <w:t>Created requested resource</w:t>
            </w:r>
          </w:p>
        </w:tc>
      </w:tr>
      <w:tr w:rsidR="003C0FE9" w14:paraId="5DF5A99B" w14:textId="77777777" w:rsidTr="008E7FAD">
        <w:tc>
          <w:tcPr>
            <w:tcW w:w="2244" w:type="dxa"/>
          </w:tcPr>
          <w:p w14:paraId="59499A39" w14:textId="77777777" w:rsidR="003C0FE9" w:rsidRPr="008C79EF" w:rsidRDefault="003C0FE9" w:rsidP="008E7FAD">
            <w:pPr>
              <w:ind w:left="0"/>
            </w:pPr>
            <w:r w:rsidRPr="008C79EF">
              <w:t>400</w:t>
            </w:r>
          </w:p>
        </w:tc>
        <w:tc>
          <w:tcPr>
            <w:tcW w:w="2252" w:type="dxa"/>
          </w:tcPr>
          <w:p w14:paraId="77AE533F" w14:textId="77777777" w:rsidR="003C0FE9" w:rsidRPr="008C79EF" w:rsidRDefault="003C0FE9" w:rsidP="008E7FAD">
            <w:pPr>
              <w:ind w:left="0"/>
            </w:pPr>
            <w:r w:rsidRPr="008C79EF">
              <w:t>Bad Request</w:t>
            </w:r>
          </w:p>
        </w:tc>
        <w:tc>
          <w:tcPr>
            <w:tcW w:w="4504" w:type="dxa"/>
          </w:tcPr>
          <w:p w14:paraId="75BC9038" w14:textId="77777777" w:rsidR="003C0FE9" w:rsidRPr="008C79EF" w:rsidRDefault="003C0FE9" w:rsidP="008E7FAD">
            <w:pPr>
              <w:ind w:left="0"/>
            </w:pPr>
            <w:r w:rsidRPr="008C79EF">
              <w:t>Request could not be understood by the HPC server due to malformed syntax.</w:t>
            </w:r>
          </w:p>
        </w:tc>
      </w:tr>
      <w:tr w:rsidR="003C0FE9" w14:paraId="64A28552" w14:textId="77777777" w:rsidTr="008E7FAD">
        <w:tc>
          <w:tcPr>
            <w:tcW w:w="2244" w:type="dxa"/>
          </w:tcPr>
          <w:p w14:paraId="3478837D" w14:textId="77777777" w:rsidR="003C0FE9" w:rsidRPr="008C79EF" w:rsidRDefault="003C0FE9" w:rsidP="008E7FAD">
            <w:pPr>
              <w:ind w:left="0"/>
            </w:pPr>
            <w:r w:rsidRPr="008C79EF">
              <w:t>401</w:t>
            </w:r>
          </w:p>
        </w:tc>
        <w:tc>
          <w:tcPr>
            <w:tcW w:w="2252" w:type="dxa"/>
          </w:tcPr>
          <w:p w14:paraId="0E5926A2" w14:textId="77777777" w:rsidR="003C0FE9" w:rsidRPr="008C79EF" w:rsidRDefault="003C0FE9" w:rsidP="008E7FAD">
            <w:pPr>
              <w:ind w:left="0"/>
            </w:pPr>
            <w:r w:rsidRPr="008C79EF">
              <w:t>Unauthorized</w:t>
            </w:r>
          </w:p>
        </w:tc>
        <w:tc>
          <w:tcPr>
            <w:tcW w:w="4504" w:type="dxa"/>
          </w:tcPr>
          <w:p w14:paraId="0D2BCEA0" w14:textId="77777777" w:rsidR="003C0FE9" w:rsidRPr="008C79EF" w:rsidRDefault="003C0FE9" w:rsidP="008E7FAD">
            <w:pPr>
              <w:autoSpaceDE w:val="0"/>
              <w:autoSpaceDN w:val="0"/>
              <w:adjustRightInd w:val="0"/>
              <w:spacing w:before="0" w:after="0"/>
              <w:ind w:left="0"/>
              <w:jc w:val="left"/>
            </w:pPr>
            <w:r w:rsidRPr="008C79EF">
              <w:t>User authentication is required. The request either did not provide correct credentials or the user does not have permission.</w:t>
            </w:r>
          </w:p>
        </w:tc>
      </w:tr>
      <w:tr w:rsidR="003C0FE9" w14:paraId="74A80EFC" w14:textId="77777777" w:rsidTr="008E7FAD">
        <w:tc>
          <w:tcPr>
            <w:tcW w:w="2244" w:type="dxa"/>
          </w:tcPr>
          <w:p w14:paraId="49E199A4" w14:textId="77777777" w:rsidR="003C0FE9" w:rsidRPr="008C79EF" w:rsidRDefault="003C0FE9" w:rsidP="008E7FAD">
            <w:pPr>
              <w:ind w:left="0"/>
            </w:pPr>
            <w:r w:rsidRPr="008C79EF">
              <w:t>500</w:t>
            </w:r>
          </w:p>
        </w:tc>
        <w:tc>
          <w:tcPr>
            <w:tcW w:w="2252" w:type="dxa"/>
          </w:tcPr>
          <w:p w14:paraId="6ED01645" w14:textId="77777777" w:rsidR="003C0FE9" w:rsidRPr="008C79EF" w:rsidRDefault="003C0FE9" w:rsidP="008E7FAD">
            <w:pPr>
              <w:ind w:left="0"/>
            </w:pPr>
            <w:r w:rsidRPr="008C79EF">
              <w:t>Internal Server Error</w:t>
            </w:r>
          </w:p>
        </w:tc>
        <w:tc>
          <w:tcPr>
            <w:tcW w:w="4504" w:type="dxa"/>
          </w:tcPr>
          <w:p w14:paraId="3FF35246" w14:textId="77777777" w:rsidR="003C0FE9" w:rsidRPr="008C79EF" w:rsidRDefault="003C0FE9" w:rsidP="008E7FAD">
            <w:pPr>
              <w:autoSpaceDE w:val="0"/>
              <w:autoSpaceDN w:val="0"/>
              <w:adjustRightInd w:val="0"/>
              <w:spacing w:before="0" w:after="0"/>
              <w:ind w:left="0"/>
              <w:jc w:val="left"/>
            </w:pPr>
            <w:r w:rsidRPr="008C79EF">
              <w:t>Internal error was encountered on the HPC server. This will be a non-recoverable error. Details are provided in message body.</w:t>
            </w:r>
          </w:p>
        </w:tc>
      </w:tr>
    </w:tbl>
    <w:p w14:paraId="1EC4AFBB" w14:textId="77777777" w:rsidR="003C0FE9" w:rsidRDefault="003C0FE9" w:rsidP="0028512B">
      <w:pPr>
        <w:ind w:left="0"/>
      </w:pPr>
    </w:p>
    <w:p w14:paraId="18A585C1" w14:textId="0EB6593C" w:rsidR="0061474A" w:rsidRPr="009157A7" w:rsidRDefault="0061474A" w:rsidP="00DE6CE5">
      <w:pPr>
        <w:pStyle w:val="Heading2"/>
        <w:numPr>
          <w:ilvl w:val="1"/>
          <w:numId w:val="9"/>
        </w:numPr>
      </w:pPr>
      <w:bookmarkStart w:id="26" w:name="_Toc359660695"/>
      <w:r>
        <w:t xml:space="preserve">Using </w:t>
      </w:r>
      <w:r w:rsidR="00B06885">
        <w:t xml:space="preserve">HPC </w:t>
      </w:r>
      <w:r>
        <w:t>server API</w:t>
      </w:r>
      <w:bookmarkEnd w:id="26"/>
    </w:p>
    <w:p w14:paraId="74CFD4DD" w14:textId="77777777" w:rsidR="003C0FE9" w:rsidRDefault="003C0FE9" w:rsidP="003C0FE9"/>
    <w:p w14:paraId="6426129A" w14:textId="3F921E2E" w:rsidR="003C0FE9" w:rsidRDefault="0061474A" w:rsidP="0061474A">
      <w:pPr>
        <w:spacing w:line="360" w:lineRule="auto"/>
      </w:pPr>
      <w:r>
        <w:t xml:space="preserve">HPC Server API follows REST specification. Any client program or language supporting REST specification can be used to interact with HPC </w:t>
      </w:r>
      <w:r w:rsidR="00B07D6E">
        <w:t>API</w:t>
      </w:r>
      <w:r>
        <w:t xml:space="preserve">. Each of the API specifications given below has example Java client code </w:t>
      </w:r>
      <w:r w:rsidR="00B07D6E">
        <w:t xml:space="preserve">via </w:t>
      </w:r>
      <w:r>
        <w:t>access</w:t>
      </w:r>
      <w:r w:rsidR="00B07D6E">
        <w:t>ing</w:t>
      </w:r>
      <w:r>
        <w:t xml:space="preserve"> HPC REST API interfaces. Client interface like SOAPUI (</w:t>
      </w:r>
      <w:hyperlink r:id="rId21" w:history="1">
        <w:r w:rsidRPr="00E53226">
          <w:rPr>
            <w:rStyle w:val="Hyperlink"/>
          </w:rPr>
          <w:t>http://www.soapui.org/</w:t>
        </w:r>
      </w:hyperlink>
      <w:r>
        <w:t xml:space="preserve">) can also be used to test HPC Server APIs. Installing SOAPUI instructions can be found at </w:t>
      </w:r>
      <w:hyperlink r:id="rId22" w:history="1">
        <w:r w:rsidRPr="00E53226">
          <w:rPr>
            <w:rStyle w:val="Hyperlink"/>
          </w:rPr>
          <w:t>http://www.soapui.org/getting-started/installing-soapui/installing-on-windows.html</w:t>
        </w:r>
      </w:hyperlink>
      <w:r>
        <w:t xml:space="preserve"> </w:t>
      </w:r>
    </w:p>
    <w:p w14:paraId="23A48293" w14:textId="77777777" w:rsidR="003C0FE9" w:rsidRDefault="003C0FE9" w:rsidP="003C0FE9"/>
    <w:p w14:paraId="40008281" w14:textId="77777777" w:rsidR="003C0FE9" w:rsidRPr="009157A7" w:rsidRDefault="003C0FE9" w:rsidP="00DE6CE5">
      <w:pPr>
        <w:pStyle w:val="Heading2"/>
        <w:numPr>
          <w:ilvl w:val="1"/>
          <w:numId w:val="9"/>
        </w:numPr>
      </w:pPr>
      <w:bookmarkStart w:id="27" w:name="_Toc359660696"/>
      <w:r w:rsidRPr="009157A7">
        <w:t>Enroll User</w:t>
      </w:r>
      <w:bookmarkEnd w:id="2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161437B5" w14:textId="77777777" w:rsidTr="00BA11F4">
        <w:trPr>
          <w:trHeight w:val="530"/>
        </w:trPr>
        <w:tc>
          <w:tcPr>
            <w:tcW w:w="1548" w:type="dxa"/>
            <w:shd w:val="clear" w:color="auto" w:fill="auto"/>
          </w:tcPr>
          <w:p w14:paraId="6E9B7151" w14:textId="77777777" w:rsidR="003C0FE9" w:rsidRPr="00087D39" w:rsidRDefault="003C0FE9" w:rsidP="008E7FAD">
            <w:pPr>
              <w:ind w:left="0"/>
              <w:rPr>
                <w:color w:val="000000"/>
              </w:rPr>
            </w:pPr>
            <w:r w:rsidRPr="00087D39">
              <w:rPr>
                <w:color w:val="000000"/>
              </w:rPr>
              <w:t>Title</w:t>
            </w:r>
          </w:p>
        </w:tc>
        <w:tc>
          <w:tcPr>
            <w:tcW w:w="8028" w:type="dxa"/>
            <w:shd w:val="clear" w:color="auto" w:fill="auto"/>
          </w:tcPr>
          <w:p w14:paraId="5C572430" w14:textId="77777777" w:rsidR="003C0FE9" w:rsidRPr="00087D39" w:rsidRDefault="003C0FE9" w:rsidP="00C23623">
            <w:pPr>
              <w:ind w:left="0"/>
              <w:jc w:val="left"/>
              <w:rPr>
                <w:color w:val="000000"/>
              </w:rPr>
            </w:pPr>
            <w:r w:rsidRPr="00087D39">
              <w:rPr>
                <w:color w:val="000000"/>
              </w:rPr>
              <w:t xml:space="preserve">Enroll User </w:t>
            </w:r>
          </w:p>
        </w:tc>
      </w:tr>
      <w:tr w:rsidR="003C0FE9" w:rsidRPr="00087D39" w14:paraId="4BB47217" w14:textId="77777777" w:rsidTr="00BA11F4">
        <w:tc>
          <w:tcPr>
            <w:tcW w:w="1548" w:type="dxa"/>
            <w:shd w:val="clear" w:color="auto" w:fill="auto"/>
          </w:tcPr>
          <w:p w14:paraId="20A9CE4F" w14:textId="77777777" w:rsidR="003C0FE9" w:rsidRPr="00087D39" w:rsidRDefault="003C0FE9" w:rsidP="008E7FAD">
            <w:pPr>
              <w:ind w:left="0"/>
              <w:rPr>
                <w:color w:val="000000"/>
              </w:rPr>
            </w:pPr>
            <w:r w:rsidRPr="00087D39">
              <w:rPr>
                <w:color w:val="000000"/>
              </w:rPr>
              <w:t>Description</w:t>
            </w:r>
          </w:p>
        </w:tc>
        <w:tc>
          <w:tcPr>
            <w:tcW w:w="8028" w:type="dxa"/>
            <w:shd w:val="clear" w:color="auto" w:fill="auto"/>
          </w:tcPr>
          <w:p w14:paraId="07A348F5" w14:textId="4AAE9A0D" w:rsidR="003C0FE9" w:rsidRDefault="003C0FE9" w:rsidP="00B323A8">
            <w:pPr>
              <w:ind w:left="0"/>
              <w:jc w:val="left"/>
              <w:rPr>
                <w:color w:val="000000"/>
              </w:rPr>
            </w:pPr>
            <w:r w:rsidRPr="00087D39">
              <w:rPr>
                <w:color w:val="000000"/>
              </w:rPr>
              <w:t xml:space="preserve">Enroll user into HPC system. In order to use HPC </w:t>
            </w:r>
            <w:r w:rsidR="00B07D6E">
              <w:rPr>
                <w:color w:val="000000"/>
              </w:rPr>
              <w:t>DME</w:t>
            </w:r>
            <w:r w:rsidRPr="00087D39">
              <w:rPr>
                <w:color w:val="000000"/>
              </w:rPr>
              <w:t xml:space="preserve">, </w:t>
            </w:r>
            <w:r w:rsidR="00B07D6E">
              <w:rPr>
                <w:color w:val="000000"/>
              </w:rPr>
              <w:t xml:space="preserve">a </w:t>
            </w:r>
            <w:r w:rsidRPr="00087D39">
              <w:rPr>
                <w:color w:val="000000"/>
              </w:rPr>
              <w:t xml:space="preserve">user must be enrolled into </w:t>
            </w:r>
            <w:r w:rsidR="00B07D6E">
              <w:rPr>
                <w:color w:val="000000"/>
              </w:rPr>
              <w:t>the DME</w:t>
            </w:r>
            <w:r w:rsidR="009779A2">
              <w:rPr>
                <w:color w:val="000000"/>
              </w:rPr>
              <w:t>. Only users with “</w:t>
            </w:r>
            <w:r w:rsidR="009F245A">
              <w:rPr>
                <w:color w:val="000000"/>
              </w:rPr>
              <w:t>SYSTEM_ADMIN</w:t>
            </w:r>
            <w:r w:rsidR="009779A2">
              <w:rPr>
                <w:color w:val="000000"/>
              </w:rPr>
              <w:t>”, “</w:t>
            </w:r>
            <w:r w:rsidR="009F245A">
              <w:rPr>
                <w:color w:val="000000"/>
              </w:rPr>
              <w:t>GROUP_ADMIN</w:t>
            </w:r>
            <w:r w:rsidR="009779A2">
              <w:rPr>
                <w:color w:val="000000"/>
              </w:rPr>
              <w:t xml:space="preserve">” </w:t>
            </w:r>
            <w:r w:rsidR="009F245A">
              <w:rPr>
                <w:color w:val="000000"/>
              </w:rPr>
              <w:t xml:space="preserve"> </w:t>
            </w:r>
            <w:r w:rsidR="009779A2">
              <w:rPr>
                <w:color w:val="000000"/>
              </w:rPr>
              <w:t>roles are authorized to run this API.</w:t>
            </w:r>
          </w:p>
          <w:p w14:paraId="3EC82A87" w14:textId="77777777" w:rsidR="00B323A8" w:rsidRDefault="00B323A8" w:rsidP="00B323A8">
            <w:pPr>
              <w:ind w:left="0"/>
              <w:jc w:val="left"/>
              <w:rPr>
                <w:color w:val="000000"/>
              </w:rPr>
            </w:pPr>
          </w:p>
          <w:p w14:paraId="4477D2F4" w14:textId="77777777" w:rsidR="009779A2" w:rsidRDefault="009779A2" w:rsidP="002B06A9">
            <w:pPr>
              <w:ind w:left="0"/>
              <w:jc w:val="left"/>
              <w:rPr>
                <w:rFonts w:cs="Consolas"/>
                <w:color w:val="000000"/>
              </w:rPr>
            </w:pPr>
            <w:r>
              <w:rPr>
                <w:color w:val="000000"/>
              </w:rPr>
              <w:t>“</w:t>
            </w:r>
            <w:r w:rsidR="009F245A">
              <w:rPr>
                <w:rFonts w:cs="Consolas"/>
                <w:color w:val="000000"/>
              </w:rPr>
              <w:t>userRole</w:t>
            </w:r>
            <w:r>
              <w:rPr>
                <w:rFonts w:cs="Consolas"/>
                <w:color w:val="000000"/>
              </w:rPr>
              <w:t xml:space="preserve">” attribute is optional with the request. If not given, user is enrolled as </w:t>
            </w:r>
            <w:r>
              <w:rPr>
                <w:rFonts w:cs="Consolas"/>
                <w:color w:val="000000"/>
              </w:rPr>
              <w:lastRenderedPageBreak/>
              <w:t>“</w:t>
            </w:r>
            <w:r w:rsidR="009F245A">
              <w:rPr>
                <w:rFonts w:cs="Consolas"/>
                <w:color w:val="000000"/>
              </w:rPr>
              <w:t>USER</w:t>
            </w:r>
            <w:r>
              <w:rPr>
                <w:rFonts w:cs="Consolas"/>
                <w:color w:val="000000"/>
              </w:rPr>
              <w:t>” role. Valid values are “</w:t>
            </w:r>
            <w:r w:rsidR="009F245A">
              <w:rPr>
                <w:rFonts w:cs="Consolas"/>
                <w:color w:val="000000"/>
              </w:rPr>
              <w:t>USER</w:t>
            </w:r>
            <w:r>
              <w:rPr>
                <w:rFonts w:cs="Consolas"/>
                <w:color w:val="000000"/>
              </w:rPr>
              <w:t>”, “</w:t>
            </w:r>
            <w:r w:rsidR="009F245A">
              <w:rPr>
                <w:rFonts w:cs="Consolas"/>
                <w:color w:val="000000"/>
              </w:rPr>
              <w:t>SYSTEM_ADMIN</w:t>
            </w:r>
            <w:r>
              <w:rPr>
                <w:rFonts w:cs="Consolas"/>
                <w:color w:val="000000"/>
              </w:rPr>
              <w:t>”</w:t>
            </w:r>
            <w:r w:rsidR="009F245A">
              <w:rPr>
                <w:rFonts w:cs="Consolas"/>
                <w:color w:val="000000"/>
              </w:rPr>
              <w:t xml:space="preserve"> and “GROUP_ADMIN”</w:t>
            </w:r>
            <w:r>
              <w:rPr>
                <w:rFonts w:cs="Consolas"/>
                <w:color w:val="000000"/>
              </w:rPr>
              <w:t xml:space="preserve">. </w:t>
            </w:r>
            <w:r w:rsidR="002B06A9">
              <w:rPr>
                <w:rFonts w:cs="Consolas"/>
                <w:color w:val="000000"/>
              </w:rPr>
              <w:t xml:space="preserve"> However, t</w:t>
            </w:r>
            <w:r>
              <w:rPr>
                <w:rFonts w:cs="Consolas"/>
                <w:color w:val="000000"/>
              </w:rPr>
              <w:t>here is a</w:t>
            </w:r>
            <w:r w:rsidR="002B06A9">
              <w:rPr>
                <w:rFonts w:cs="Consolas"/>
                <w:color w:val="000000"/>
              </w:rPr>
              <w:t xml:space="preserve"> known</w:t>
            </w:r>
            <w:r>
              <w:rPr>
                <w:rFonts w:cs="Consolas"/>
                <w:color w:val="000000"/>
              </w:rPr>
              <w:t xml:space="preserve"> issue with iRODS API to create “</w:t>
            </w:r>
            <w:r w:rsidR="009F245A">
              <w:rPr>
                <w:rFonts w:cs="Consolas"/>
                <w:color w:val="000000"/>
              </w:rPr>
              <w:t>GROUP_ADMIN</w:t>
            </w:r>
            <w:r>
              <w:rPr>
                <w:rFonts w:cs="Consolas"/>
                <w:color w:val="000000"/>
              </w:rPr>
              <w:t>”</w:t>
            </w:r>
            <w:r w:rsidR="009F245A">
              <w:rPr>
                <w:rFonts w:cs="Consolas"/>
                <w:color w:val="000000"/>
              </w:rPr>
              <w:t xml:space="preserve"> role</w:t>
            </w:r>
            <w:r>
              <w:rPr>
                <w:rFonts w:cs="Consolas"/>
                <w:color w:val="000000"/>
              </w:rPr>
              <w:t xml:space="preserve">. </w:t>
            </w:r>
            <w:r w:rsidR="002B06A9">
              <w:rPr>
                <w:rFonts w:cs="Consolas"/>
                <w:color w:val="000000"/>
              </w:rPr>
              <w:t>Work-</w:t>
            </w:r>
            <w:r w:rsidR="00B323A8">
              <w:rPr>
                <w:rFonts w:cs="Consolas"/>
                <w:color w:val="000000"/>
              </w:rPr>
              <w:t xml:space="preserve">around </w:t>
            </w:r>
            <w:r w:rsidR="002B06A9">
              <w:rPr>
                <w:rFonts w:cs="Consolas"/>
                <w:color w:val="000000"/>
              </w:rPr>
              <w:t xml:space="preserve">is </w:t>
            </w:r>
            <w:r w:rsidR="00B323A8">
              <w:rPr>
                <w:rFonts w:cs="Consolas"/>
                <w:color w:val="000000"/>
              </w:rPr>
              <w:t xml:space="preserve">to </w:t>
            </w:r>
            <w:r w:rsidR="002B06A9">
              <w:rPr>
                <w:rFonts w:cs="Consolas"/>
                <w:color w:val="000000"/>
              </w:rPr>
              <w:t xml:space="preserve">first register users with “USER” role, then update “USER” role to “GROUP_ADMIN” </w:t>
            </w:r>
            <w:r w:rsidR="00B323A8">
              <w:rPr>
                <w:rFonts w:cs="Consolas"/>
                <w:color w:val="000000"/>
              </w:rPr>
              <w:t xml:space="preserve">through iCommand </w:t>
            </w:r>
            <w:r w:rsidR="002B06A9">
              <w:rPr>
                <w:rFonts w:cs="Consolas"/>
                <w:color w:val="000000"/>
              </w:rPr>
              <w:t>interface.</w:t>
            </w:r>
            <w:r w:rsidR="00727A54">
              <w:rPr>
                <w:rFonts w:cs="Consolas"/>
                <w:color w:val="000000"/>
              </w:rPr>
              <w:t xml:space="preserve"> A group admin can create a user for his/her own DOC</w:t>
            </w:r>
            <w:r w:rsidR="008A639D">
              <w:rPr>
                <w:rFonts w:cs="Consolas"/>
                <w:color w:val="000000"/>
              </w:rPr>
              <w:t xml:space="preserve"> only</w:t>
            </w:r>
            <w:r w:rsidR="00727A54">
              <w:rPr>
                <w:rFonts w:cs="Consolas"/>
                <w:color w:val="000000"/>
              </w:rPr>
              <w:t>.</w:t>
            </w:r>
          </w:p>
          <w:p w14:paraId="43E4C065" w14:textId="77777777" w:rsidR="001B7414" w:rsidRDefault="001B7414" w:rsidP="002B06A9">
            <w:pPr>
              <w:ind w:left="0"/>
              <w:jc w:val="left"/>
              <w:rPr>
                <w:rFonts w:cs="Consolas"/>
                <w:color w:val="000000"/>
              </w:rPr>
            </w:pPr>
          </w:p>
          <w:p w14:paraId="2D5C5EFA" w14:textId="6BE9DE36" w:rsidR="001B7414" w:rsidRPr="001B7414" w:rsidRDefault="001B7414" w:rsidP="00505FF5">
            <w:pPr>
              <w:ind w:left="0"/>
              <w:jc w:val="left"/>
              <w:rPr>
                <w:color w:val="000000"/>
              </w:rPr>
            </w:pPr>
            <w:r w:rsidRPr="001B7414">
              <w:rPr>
                <w:color w:val="000000"/>
              </w:rPr>
              <w:t>By default, an iRODS account will b</w:t>
            </w:r>
            <w:r w:rsidR="00505FF5">
              <w:rPr>
                <w:color w:val="000000"/>
              </w:rPr>
              <w:t>e created for the enrolled user, unless an account is already created</w:t>
            </w:r>
          </w:p>
        </w:tc>
      </w:tr>
      <w:tr w:rsidR="003C0FE9" w:rsidRPr="00087D39" w14:paraId="3D837888" w14:textId="77777777" w:rsidTr="00BA11F4">
        <w:tc>
          <w:tcPr>
            <w:tcW w:w="1548" w:type="dxa"/>
            <w:shd w:val="clear" w:color="auto" w:fill="auto"/>
          </w:tcPr>
          <w:p w14:paraId="6489AAF4" w14:textId="77777777" w:rsidR="003C0FE9" w:rsidRPr="00087D39" w:rsidRDefault="003C0FE9" w:rsidP="008E7FAD">
            <w:pPr>
              <w:ind w:left="0"/>
              <w:rPr>
                <w:color w:val="000000"/>
              </w:rPr>
            </w:pPr>
            <w:r w:rsidRPr="00087D39">
              <w:rPr>
                <w:color w:val="000000"/>
              </w:rPr>
              <w:lastRenderedPageBreak/>
              <w:t>URL</w:t>
            </w:r>
          </w:p>
        </w:tc>
        <w:tc>
          <w:tcPr>
            <w:tcW w:w="8028" w:type="dxa"/>
            <w:shd w:val="clear" w:color="auto" w:fill="auto"/>
          </w:tcPr>
          <w:p w14:paraId="1070413D" w14:textId="144AA1AD" w:rsidR="003C0FE9" w:rsidRPr="00087D39" w:rsidRDefault="003C0FE9" w:rsidP="008E7FAD">
            <w:pPr>
              <w:jc w:val="left"/>
              <w:rPr>
                <w:color w:val="000000"/>
              </w:rPr>
            </w:pPr>
            <w:r w:rsidRPr="00087D39">
              <w:rPr>
                <w:color w:val="000000"/>
              </w:rPr>
              <w:t>/user</w:t>
            </w:r>
            <w:r w:rsidR="001B7414">
              <w:rPr>
                <w:color w:val="000000"/>
              </w:rPr>
              <w:t>/{nciUserId}</w:t>
            </w:r>
          </w:p>
        </w:tc>
      </w:tr>
      <w:tr w:rsidR="003C0FE9" w:rsidRPr="00087D39" w14:paraId="2EB72567" w14:textId="77777777" w:rsidTr="00BA11F4">
        <w:tc>
          <w:tcPr>
            <w:tcW w:w="1548" w:type="dxa"/>
            <w:shd w:val="clear" w:color="auto" w:fill="auto"/>
          </w:tcPr>
          <w:p w14:paraId="77B3DC29" w14:textId="77777777" w:rsidR="003C0FE9" w:rsidRPr="00087D39" w:rsidRDefault="003C0FE9" w:rsidP="008E7FAD">
            <w:pPr>
              <w:ind w:left="0"/>
              <w:rPr>
                <w:color w:val="000000"/>
              </w:rPr>
            </w:pPr>
            <w:r w:rsidRPr="00087D39">
              <w:rPr>
                <w:color w:val="000000"/>
              </w:rPr>
              <w:t>Method</w:t>
            </w:r>
          </w:p>
        </w:tc>
        <w:tc>
          <w:tcPr>
            <w:tcW w:w="8028" w:type="dxa"/>
            <w:shd w:val="clear" w:color="auto" w:fill="auto"/>
          </w:tcPr>
          <w:p w14:paraId="4A11FA2B" w14:textId="4E252577" w:rsidR="003C0FE9" w:rsidRPr="00087D39" w:rsidRDefault="001C56AB" w:rsidP="008E7FAD">
            <w:pPr>
              <w:jc w:val="left"/>
              <w:rPr>
                <w:color w:val="000000"/>
              </w:rPr>
            </w:pPr>
            <w:r>
              <w:rPr>
                <w:color w:val="000000"/>
              </w:rPr>
              <w:t>PUT</w:t>
            </w:r>
          </w:p>
        </w:tc>
      </w:tr>
      <w:tr w:rsidR="003C0FE9" w:rsidRPr="00087D39" w14:paraId="29070326" w14:textId="77777777" w:rsidTr="00BA11F4">
        <w:tc>
          <w:tcPr>
            <w:tcW w:w="1548" w:type="dxa"/>
            <w:shd w:val="clear" w:color="auto" w:fill="auto"/>
          </w:tcPr>
          <w:p w14:paraId="4322BBD5" w14:textId="77777777" w:rsidR="003C0FE9" w:rsidRPr="00087D39" w:rsidRDefault="003C0FE9" w:rsidP="008E7FAD">
            <w:pPr>
              <w:ind w:left="0"/>
              <w:rPr>
                <w:color w:val="000000"/>
              </w:rPr>
            </w:pPr>
            <w:r w:rsidRPr="00087D39">
              <w:rPr>
                <w:color w:val="000000"/>
              </w:rPr>
              <w:t>Acceptable request representation</w:t>
            </w:r>
          </w:p>
        </w:tc>
        <w:tc>
          <w:tcPr>
            <w:tcW w:w="8028" w:type="dxa"/>
            <w:shd w:val="clear" w:color="auto" w:fill="auto"/>
          </w:tcPr>
          <w:p w14:paraId="268CA4EF" w14:textId="77777777" w:rsidR="003C0FE9" w:rsidRPr="00087D39" w:rsidRDefault="003C0FE9" w:rsidP="008E7FAD">
            <w:pPr>
              <w:jc w:val="left"/>
              <w:rPr>
                <w:rFonts w:cs="Consolas"/>
                <w:color w:val="000000"/>
              </w:rPr>
            </w:pPr>
            <w:r w:rsidRPr="00087D39">
              <w:rPr>
                <w:rFonts w:cs="Consolas"/>
                <w:color w:val="000000"/>
              </w:rPr>
              <w:t>application/json</w:t>
            </w:r>
          </w:p>
          <w:p w14:paraId="7CA03465" w14:textId="77777777" w:rsidR="003C0FE9" w:rsidRPr="00087D39" w:rsidRDefault="003C0FE9" w:rsidP="008E7FAD">
            <w:pPr>
              <w:jc w:val="left"/>
              <w:rPr>
                <w:color w:val="000000"/>
              </w:rPr>
            </w:pPr>
            <w:r w:rsidRPr="00087D39">
              <w:rPr>
                <w:rFonts w:cs="Consolas"/>
                <w:color w:val="000000"/>
              </w:rPr>
              <w:t>application/xml</w:t>
            </w:r>
          </w:p>
        </w:tc>
      </w:tr>
      <w:tr w:rsidR="003C0FE9" w:rsidRPr="00087D39" w14:paraId="54D105D3" w14:textId="77777777" w:rsidTr="00BA11F4">
        <w:tc>
          <w:tcPr>
            <w:tcW w:w="1548" w:type="dxa"/>
            <w:shd w:val="clear" w:color="auto" w:fill="auto"/>
          </w:tcPr>
          <w:p w14:paraId="0D109768" w14:textId="77777777" w:rsidR="003C0FE9" w:rsidRPr="00087D39" w:rsidRDefault="003C0FE9" w:rsidP="008E7FAD">
            <w:pPr>
              <w:ind w:left="0"/>
              <w:rPr>
                <w:color w:val="000000"/>
              </w:rPr>
            </w:pPr>
            <w:r w:rsidRPr="00087D39">
              <w:rPr>
                <w:color w:val="000000"/>
              </w:rPr>
              <w:t>Available response representation</w:t>
            </w:r>
          </w:p>
        </w:tc>
        <w:tc>
          <w:tcPr>
            <w:tcW w:w="8028" w:type="dxa"/>
            <w:shd w:val="clear" w:color="auto" w:fill="auto"/>
          </w:tcPr>
          <w:p w14:paraId="508D3903" w14:textId="77777777" w:rsidR="003C0FE9" w:rsidRPr="00087D39" w:rsidRDefault="003C0FE9" w:rsidP="008E7FAD">
            <w:pPr>
              <w:jc w:val="left"/>
              <w:rPr>
                <w:color w:val="000000"/>
              </w:rPr>
            </w:pPr>
          </w:p>
        </w:tc>
      </w:tr>
      <w:tr w:rsidR="003C0FE9" w:rsidRPr="00087D39" w14:paraId="326E7FDE" w14:textId="77777777" w:rsidTr="00BA11F4">
        <w:tc>
          <w:tcPr>
            <w:tcW w:w="1548" w:type="dxa"/>
            <w:shd w:val="clear" w:color="auto" w:fill="auto"/>
          </w:tcPr>
          <w:p w14:paraId="71D95268" w14:textId="77777777" w:rsidR="003C0FE9" w:rsidRPr="00087D39" w:rsidRDefault="003C0FE9" w:rsidP="008E7FAD">
            <w:pPr>
              <w:ind w:left="0"/>
              <w:rPr>
                <w:color w:val="000000"/>
              </w:rPr>
            </w:pPr>
            <w:r w:rsidRPr="00087D39">
              <w:rPr>
                <w:color w:val="000000"/>
              </w:rPr>
              <w:t>URL Params</w:t>
            </w:r>
          </w:p>
        </w:tc>
        <w:tc>
          <w:tcPr>
            <w:tcW w:w="8028" w:type="dxa"/>
            <w:shd w:val="clear" w:color="auto" w:fill="auto"/>
          </w:tcPr>
          <w:p w14:paraId="393B490E" w14:textId="18FE032C" w:rsidR="003C0FE9" w:rsidRPr="00087D39" w:rsidRDefault="001B7414" w:rsidP="008E7FAD">
            <w:pPr>
              <w:jc w:val="left"/>
              <w:rPr>
                <w:color w:val="000000"/>
              </w:rPr>
            </w:pPr>
            <w:r>
              <w:rPr>
                <w:rFonts w:cs="Consolas"/>
                <w:color w:val="000000"/>
              </w:rPr>
              <w:t>nciUserId – the NCI User ID to enroll</w:t>
            </w:r>
          </w:p>
        </w:tc>
      </w:tr>
      <w:tr w:rsidR="003C0FE9" w:rsidRPr="00087D39" w14:paraId="1617871A" w14:textId="77777777" w:rsidTr="00BA11F4">
        <w:tc>
          <w:tcPr>
            <w:tcW w:w="1548" w:type="dxa"/>
            <w:shd w:val="clear" w:color="auto" w:fill="auto"/>
          </w:tcPr>
          <w:p w14:paraId="542C430F" w14:textId="77777777" w:rsidR="003C0FE9" w:rsidRPr="00087D39" w:rsidRDefault="003C0FE9" w:rsidP="008E7FAD">
            <w:pPr>
              <w:ind w:left="0"/>
              <w:rPr>
                <w:color w:val="000000"/>
              </w:rPr>
            </w:pPr>
            <w:r w:rsidRPr="00087D39">
              <w:rPr>
                <w:color w:val="000000"/>
              </w:rPr>
              <w:t>Data Params</w:t>
            </w:r>
          </w:p>
        </w:tc>
        <w:tc>
          <w:tcPr>
            <w:tcW w:w="8028" w:type="dxa"/>
            <w:shd w:val="clear" w:color="auto" w:fill="auto"/>
          </w:tcPr>
          <w:p w14:paraId="4115875E" w14:textId="77777777" w:rsidR="003C0FE9" w:rsidRPr="00087D39" w:rsidRDefault="003C0FE9" w:rsidP="008E7FAD">
            <w:pPr>
              <w:jc w:val="left"/>
              <w:rPr>
                <w:b/>
                <w:color w:val="000000"/>
              </w:rPr>
            </w:pPr>
            <w:r w:rsidRPr="00087D39">
              <w:rPr>
                <w:b/>
                <w:color w:val="000000"/>
              </w:rPr>
              <w:t>JSON:</w:t>
            </w:r>
          </w:p>
          <w:p w14:paraId="24B728CF" w14:textId="77777777" w:rsidR="006A3FAC" w:rsidRPr="002C5B24" w:rsidRDefault="006A3FAC" w:rsidP="006A3FAC">
            <w:pPr>
              <w:spacing w:after="0"/>
              <w:jc w:val="left"/>
              <w:rPr>
                <w:rFonts w:cs="Consolas"/>
                <w:color w:val="000000"/>
              </w:rPr>
            </w:pPr>
            <w:r w:rsidRPr="002C5B24">
              <w:rPr>
                <w:rFonts w:cs="Consolas"/>
                <w:color w:val="000000"/>
              </w:rPr>
              <w:t>{</w:t>
            </w:r>
          </w:p>
          <w:p w14:paraId="166EB1C2" w14:textId="3064ACB0" w:rsidR="006A3FAC" w:rsidRPr="002C5B24" w:rsidRDefault="001B7414" w:rsidP="001B7414">
            <w:pPr>
              <w:spacing w:after="0"/>
              <w:ind w:left="720"/>
              <w:jc w:val="left"/>
              <w:rPr>
                <w:rFonts w:cs="Consolas"/>
                <w:color w:val="000000"/>
              </w:rPr>
            </w:pPr>
            <w:r>
              <w:rPr>
                <w:rFonts w:cs="Consolas"/>
                <w:color w:val="000000"/>
              </w:rPr>
              <w:t xml:space="preserve"> </w:t>
            </w:r>
            <w:r w:rsidR="006A3FAC" w:rsidRPr="002C5B24">
              <w:rPr>
                <w:rFonts w:cs="Consolas"/>
                <w:color w:val="000000"/>
              </w:rPr>
              <w:t>"firstName": "John",</w:t>
            </w:r>
          </w:p>
          <w:p w14:paraId="2FA6296F" w14:textId="77777777" w:rsidR="006A3FAC" w:rsidRDefault="006A3FAC" w:rsidP="006A3FAC">
            <w:pPr>
              <w:spacing w:after="0"/>
              <w:jc w:val="left"/>
              <w:rPr>
                <w:rFonts w:cs="Consolas"/>
                <w:color w:val="000000"/>
              </w:rPr>
            </w:pPr>
            <w:r w:rsidRPr="002C5B24">
              <w:rPr>
                <w:rFonts w:cs="Consolas"/>
                <w:color w:val="000000"/>
              </w:rPr>
              <w:t xml:space="preserve">   "lastName": "Doe"</w:t>
            </w:r>
            <w:r w:rsidR="00716118">
              <w:rPr>
                <w:rFonts w:cs="Consolas"/>
                <w:color w:val="000000"/>
              </w:rPr>
              <w:t>,</w:t>
            </w:r>
          </w:p>
          <w:p w14:paraId="76FDDC43" w14:textId="1427881E" w:rsidR="00716118" w:rsidRPr="002C5B24" w:rsidRDefault="00716118" w:rsidP="006A3FAC">
            <w:pPr>
              <w:spacing w:after="0"/>
              <w:jc w:val="left"/>
              <w:rPr>
                <w:rFonts w:cs="Consolas"/>
                <w:color w:val="000000"/>
              </w:rPr>
            </w:pPr>
            <w:r>
              <w:rPr>
                <w:rFonts w:cs="Consolas"/>
                <w:color w:val="000000"/>
              </w:rPr>
              <w:t xml:space="preserve">   “</w:t>
            </w:r>
            <w:r w:rsidR="00DB39B3">
              <w:rPr>
                <w:rFonts w:cs="Consolas"/>
                <w:color w:val="000000"/>
              </w:rPr>
              <w:t>doc</w:t>
            </w:r>
            <w:r>
              <w:rPr>
                <w:rFonts w:cs="Consolas"/>
                <w:color w:val="000000"/>
              </w:rPr>
              <w:t>” : “FNLCR”</w:t>
            </w:r>
            <w:r w:rsidR="00505FF5">
              <w:rPr>
                <w:rFonts w:cs="Consolas"/>
                <w:color w:val="000000"/>
              </w:rPr>
              <w:t>,</w:t>
            </w:r>
          </w:p>
          <w:p w14:paraId="2630198F" w14:textId="79043D5D" w:rsidR="001B7414" w:rsidRPr="00505FF5" w:rsidRDefault="001B7414" w:rsidP="006A3FAC">
            <w:pPr>
              <w:spacing w:after="0"/>
              <w:jc w:val="left"/>
              <w:rPr>
                <w:rFonts w:cs="Consolas"/>
                <w:color w:val="000000"/>
              </w:rPr>
            </w:pPr>
            <w:r>
              <w:rPr>
                <w:rFonts w:cs="Consolas"/>
                <w:color w:val="000000"/>
              </w:rPr>
              <w:t xml:space="preserve">   </w:t>
            </w:r>
            <w:r w:rsidR="006A3FAC" w:rsidRPr="002C5B24">
              <w:rPr>
                <w:rFonts w:cs="Consolas"/>
                <w:color w:val="000000"/>
              </w:rPr>
              <w:t>"</w:t>
            </w:r>
            <w:r w:rsidR="009F245A">
              <w:rPr>
                <w:rFonts w:cs="Consolas"/>
                <w:color w:val="000000"/>
              </w:rPr>
              <w:t>userRole</w:t>
            </w:r>
            <w:r w:rsidR="006A3FAC" w:rsidRPr="002C5B24">
              <w:rPr>
                <w:rFonts w:cs="Consolas"/>
                <w:color w:val="000000"/>
              </w:rPr>
              <w:t xml:space="preserve">": </w:t>
            </w:r>
            <w:r w:rsidR="006A3FAC">
              <w:rPr>
                <w:rFonts w:cs="Consolas"/>
                <w:color w:val="000000"/>
              </w:rPr>
              <w:t xml:space="preserve"> “</w:t>
            </w:r>
            <w:r w:rsidR="009F245A">
              <w:rPr>
                <w:rFonts w:cs="Consolas"/>
                <w:color w:val="000000"/>
              </w:rPr>
              <w:t>USER</w:t>
            </w:r>
            <w:r w:rsidR="006A3FAC">
              <w:rPr>
                <w:rFonts w:cs="Consolas"/>
                <w:color w:val="000000"/>
              </w:rPr>
              <w:t>”</w:t>
            </w:r>
          </w:p>
          <w:p w14:paraId="033458A3" w14:textId="7E11B5FD" w:rsidR="003C0FE9" w:rsidRPr="00087D39" w:rsidRDefault="006A3FAC" w:rsidP="001B7414">
            <w:pPr>
              <w:spacing w:after="0"/>
              <w:jc w:val="left"/>
              <w:rPr>
                <w:rFonts w:cs="Consolas"/>
                <w:color w:val="000000"/>
              </w:rPr>
            </w:pPr>
            <w:r>
              <w:rPr>
                <w:rFonts w:cs="Consolas"/>
                <w:color w:val="000000"/>
              </w:rPr>
              <w:t>}</w:t>
            </w:r>
          </w:p>
          <w:p w14:paraId="4725F43C" w14:textId="4F30CC28" w:rsidR="003C0FE9" w:rsidRPr="00087D39" w:rsidRDefault="003C0FE9" w:rsidP="001B7414">
            <w:pPr>
              <w:autoSpaceDE w:val="0"/>
              <w:autoSpaceDN w:val="0"/>
              <w:adjustRightInd w:val="0"/>
              <w:spacing w:after="0"/>
              <w:jc w:val="left"/>
              <w:rPr>
                <w:color w:val="000000"/>
              </w:rPr>
            </w:pPr>
          </w:p>
        </w:tc>
      </w:tr>
      <w:tr w:rsidR="003C0FE9" w:rsidRPr="00087D39" w14:paraId="17A862CC" w14:textId="77777777" w:rsidTr="00BA11F4">
        <w:tc>
          <w:tcPr>
            <w:tcW w:w="1548" w:type="dxa"/>
            <w:shd w:val="clear" w:color="auto" w:fill="auto"/>
          </w:tcPr>
          <w:p w14:paraId="1FA6BA1A" w14:textId="03F7E8C2" w:rsidR="003C0FE9" w:rsidRPr="00087D39" w:rsidRDefault="003C0FE9" w:rsidP="008E7FAD">
            <w:pPr>
              <w:ind w:left="0"/>
              <w:rPr>
                <w:color w:val="000000"/>
              </w:rPr>
            </w:pPr>
            <w:r w:rsidRPr="00087D39">
              <w:rPr>
                <w:color w:val="000000"/>
              </w:rPr>
              <w:t>Success Response</w:t>
            </w:r>
          </w:p>
        </w:tc>
        <w:tc>
          <w:tcPr>
            <w:tcW w:w="8028" w:type="dxa"/>
            <w:shd w:val="clear" w:color="auto" w:fill="auto"/>
          </w:tcPr>
          <w:p w14:paraId="5A3E4020" w14:textId="77777777" w:rsidR="003C0FE9" w:rsidRPr="00087D39" w:rsidRDefault="003C0FE9" w:rsidP="008E7FAD">
            <w:pPr>
              <w:spacing w:after="0"/>
              <w:jc w:val="left"/>
              <w:rPr>
                <w:rFonts w:cs="Arial"/>
                <w:bCs/>
                <w:color w:val="000000"/>
                <w:shd w:val="clear" w:color="auto" w:fill="F9F9F9"/>
              </w:rPr>
            </w:pPr>
            <w:r w:rsidRPr="00087D39">
              <w:rPr>
                <w:rFonts w:cs="Arial"/>
                <w:bCs/>
                <w:color w:val="000000"/>
                <w:shd w:val="clear" w:color="auto" w:fill="F9F9F9"/>
              </w:rPr>
              <w:t>HTTP/1.1 201 Created</w:t>
            </w:r>
          </w:p>
          <w:p w14:paraId="40CD1B98" w14:textId="3716915A" w:rsidR="003C0FE9" w:rsidRPr="00087D39" w:rsidRDefault="003C0FE9" w:rsidP="00B45AEB">
            <w:pPr>
              <w:spacing w:after="0"/>
              <w:jc w:val="left"/>
              <w:rPr>
                <w:color w:val="000000"/>
              </w:rPr>
            </w:pPr>
            <w:r w:rsidRPr="00087D39">
              <w:rPr>
                <w:rFonts w:cs="Arial"/>
                <w:bCs/>
                <w:color w:val="000000"/>
                <w:shd w:val="clear" w:color="auto" w:fill="F9F9F9"/>
              </w:rPr>
              <w:t xml:space="preserve">Location: </w:t>
            </w:r>
            <w:r w:rsidR="00B45AEB">
              <w:rPr>
                <w:rFonts w:cs="Arial"/>
                <w:bCs/>
                <w:color w:val="000000"/>
                <w:shd w:val="clear" w:color="auto" w:fill="F9F9F9"/>
              </w:rPr>
              <w:t>https://hpcdmeapi.nci.nih.gov</w:t>
            </w:r>
            <w:r w:rsidRPr="00087D39">
              <w:rPr>
                <w:rFonts w:cs="Arial"/>
                <w:bCs/>
                <w:color w:val="000000"/>
                <w:shd w:val="clear" w:color="auto" w:fill="F9F9F9"/>
              </w:rPr>
              <w:t>/user/u1c06009i</w:t>
            </w:r>
          </w:p>
        </w:tc>
      </w:tr>
      <w:tr w:rsidR="003C0FE9" w:rsidRPr="00087D39" w14:paraId="70B294B3" w14:textId="77777777" w:rsidTr="00BA11F4">
        <w:tc>
          <w:tcPr>
            <w:tcW w:w="1548" w:type="dxa"/>
            <w:shd w:val="clear" w:color="auto" w:fill="auto"/>
          </w:tcPr>
          <w:p w14:paraId="31E2F803" w14:textId="77777777" w:rsidR="003C0FE9" w:rsidRPr="00087D39" w:rsidRDefault="003C0FE9" w:rsidP="008E7FAD">
            <w:pPr>
              <w:ind w:left="0"/>
              <w:rPr>
                <w:color w:val="000000"/>
              </w:rPr>
            </w:pPr>
            <w:r w:rsidRPr="00087D39">
              <w:rPr>
                <w:color w:val="000000"/>
              </w:rPr>
              <w:t>Error Response</w:t>
            </w:r>
          </w:p>
        </w:tc>
        <w:tc>
          <w:tcPr>
            <w:tcW w:w="8028" w:type="dxa"/>
            <w:shd w:val="clear" w:color="auto" w:fill="auto"/>
          </w:tcPr>
          <w:p w14:paraId="5E6F665C" w14:textId="02B0326F" w:rsidR="003C0FE9" w:rsidRPr="00087D39" w:rsidRDefault="00D73AD8" w:rsidP="008E7FAD">
            <w:pPr>
              <w:spacing w:after="0"/>
              <w:jc w:val="left"/>
              <w:rPr>
                <w:b/>
                <w:color w:val="000000"/>
              </w:rPr>
            </w:pPr>
            <w:r>
              <w:rPr>
                <w:b/>
                <w:color w:val="000000"/>
              </w:rPr>
              <w:t>U</w:t>
            </w:r>
            <w:r w:rsidR="003C0FE9" w:rsidRPr="00087D39">
              <w:rPr>
                <w:b/>
                <w:color w:val="000000"/>
              </w:rPr>
              <w:t xml:space="preserve">serId already exists: </w:t>
            </w:r>
          </w:p>
          <w:p w14:paraId="72B6B920" w14:textId="77777777" w:rsidR="003C0FE9" w:rsidRPr="00087D39" w:rsidRDefault="003C0FE9" w:rsidP="008E7FAD">
            <w:pPr>
              <w:spacing w:after="0"/>
              <w:jc w:val="left"/>
              <w:rPr>
                <w:color w:val="000000"/>
              </w:rPr>
            </w:pPr>
            <w:r w:rsidRPr="00087D39">
              <w:rPr>
                <w:color w:val="000000"/>
              </w:rPr>
              <w:t>HTTP/1.1 400 Bad Request</w:t>
            </w:r>
          </w:p>
          <w:p w14:paraId="66E8FB6E" w14:textId="693546B7" w:rsidR="003C0FE9" w:rsidRPr="00087D39" w:rsidRDefault="003C0FE9" w:rsidP="008E7FAD">
            <w:pPr>
              <w:spacing w:after="0"/>
              <w:jc w:val="left"/>
              <w:rPr>
                <w:color w:val="000000"/>
              </w:rPr>
            </w:pPr>
            <w:r w:rsidRPr="00087D39">
              <w:rPr>
                <w:color w:val="000000"/>
              </w:rPr>
              <w:t>Content-Type: application/json</w:t>
            </w:r>
          </w:p>
          <w:p w14:paraId="6E730569" w14:textId="77777777" w:rsidR="003C0FE9" w:rsidRPr="00087D39" w:rsidRDefault="003C0FE9" w:rsidP="008E7FAD">
            <w:pPr>
              <w:spacing w:after="0"/>
              <w:jc w:val="left"/>
              <w:rPr>
                <w:color w:val="000000"/>
              </w:rPr>
            </w:pPr>
          </w:p>
          <w:p w14:paraId="4DA36F60" w14:textId="2B856C91" w:rsidR="003C0FE9" w:rsidRDefault="003C0FE9" w:rsidP="008E7FAD">
            <w:pPr>
              <w:spacing w:after="0"/>
              <w:jc w:val="left"/>
              <w:rPr>
                <w:color w:val="000000"/>
              </w:rPr>
            </w:pPr>
            <w:r w:rsidRPr="00087D39">
              <w:rPr>
                <w:color w:val="000000"/>
              </w:rPr>
              <w:t>{"gov.nih.nci.hpc.dto.error.HpcExceptionDTO":{"errorType":"REQUEST_REJECTED","requestRejectReason":"USER_ALREADY_EXISTS","message":"User already exists: nihUserId = u1c06009i","stackTrace":"gov.nih.nci.hpc.exception.HpcException: User already exists: r\n"}}</w:t>
            </w:r>
          </w:p>
          <w:p w14:paraId="38A2BDC9" w14:textId="77777777" w:rsidR="00794977" w:rsidRPr="00087D39" w:rsidRDefault="00794977" w:rsidP="008E7FAD">
            <w:pPr>
              <w:spacing w:after="0"/>
              <w:jc w:val="left"/>
              <w:rPr>
                <w:color w:val="000000"/>
              </w:rPr>
            </w:pPr>
          </w:p>
          <w:p w14:paraId="597A23A4" w14:textId="77777777" w:rsidR="00794977" w:rsidRPr="00087D39" w:rsidRDefault="00794977" w:rsidP="00794977">
            <w:pPr>
              <w:spacing w:after="0"/>
              <w:jc w:val="left"/>
              <w:rPr>
                <w:b/>
                <w:color w:val="000000"/>
              </w:rPr>
            </w:pPr>
            <w:r>
              <w:rPr>
                <w:b/>
                <w:color w:val="000000"/>
              </w:rPr>
              <w:t>Invalid User DOC</w:t>
            </w:r>
            <w:r w:rsidRPr="00087D39">
              <w:rPr>
                <w:b/>
                <w:color w:val="000000"/>
              </w:rPr>
              <w:t xml:space="preserve">: </w:t>
            </w:r>
          </w:p>
          <w:p w14:paraId="3DB6429D" w14:textId="77777777" w:rsidR="00794977" w:rsidRPr="00087D39" w:rsidRDefault="00794977" w:rsidP="00794977">
            <w:pPr>
              <w:spacing w:after="0"/>
              <w:jc w:val="left"/>
              <w:rPr>
                <w:color w:val="000000"/>
              </w:rPr>
            </w:pPr>
            <w:r w:rsidRPr="00087D39">
              <w:rPr>
                <w:color w:val="000000"/>
              </w:rPr>
              <w:t>HTTP/1.1 400 Bad Request</w:t>
            </w:r>
          </w:p>
          <w:p w14:paraId="14265A6D" w14:textId="77777777" w:rsidR="00794977" w:rsidRPr="00087D39" w:rsidRDefault="00794977" w:rsidP="00794977">
            <w:pPr>
              <w:spacing w:after="0"/>
              <w:jc w:val="left"/>
              <w:rPr>
                <w:color w:val="000000"/>
              </w:rPr>
            </w:pPr>
            <w:r w:rsidRPr="00087D39">
              <w:rPr>
                <w:color w:val="000000"/>
              </w:rPr>
              <w:lastRenderedPageBreak/>
              <w:t>Content-Type: application/json</w:t>
            </w:r>
          </w:p>
          <w:p w14:paraId="1E67D5D3" w14:textId="77777777" w:rsidR="00794977" w:rsidRDefault="00794977" w:rsidP="00794977">
            <w:pPr>
              <w:spacing w:after="0"/>
              <w:jc w:val="left"/>
              <w:rPr>
                <w:color w:val="000000"/>
              </w:rPr>
            </w:pPr>
          </w:p>
          <w:p w14:paraId="1082CB68" w14:textId="77777777" w:rsidR="00794977" w:rsidRPr="00EE13AF" w:rsidRDefault="00794977" w:rsidP="00794977">
            <w:pPr>
              <w:spacing w:after="0"/>
              <w:jc w:val="left"/>
              <w:rPr>
                <w:color w:val="000000"/>
              </w:rPr>
            </w:pPr>
            <w:r w:rsidRPr="00EE13AF">
              <w:rPr>
                <w:color w:val="000000"/>
              </w:rPr>
              <w:t>{</w:t>
            </w:r>
          </w:p>
          <w:p w14:paraId="04C220C3" w14:textId="77777777" w:rsidR="00794977" w:rsidRPr="00EE13AF" w:rsidRDefault="00794977" w:rsidP="00794977">
            <w:pPr>
              <w:spacing w:after="0"/>
              <w:jc w:val="left"/>
              <w:rPr>
                <w:color w:val="000000"/>
              </w:rPr>
            </w:pPr>
            <w:r w:rsidRPr="00EE13AF">
              <w:rPr>
                <w:color w:val="000000"/>
              </w:rPr>
              <w:t xml:space="preserve">   "errorType": "INVALID_REQUEST_INPUT",</w:t>
            </w:r>
          </w:p>
          <w:p w14:paraId="266F935C" w14:textId="77777777" w:rsidR="00794977" w:rsidRPr="00EE13AF" w:rsidRDefault="00794977" w:rsidP="00794977">
            <w:pPr>
              <w:spacing w:after="0"/>
              <w:jc w:val="left"/>
              <w:rPr>
                <w:color w:val="000000"/>
              </w:rPr>
            </w:pPr>
            <w:r w:rsidRPr="00EE13AF">
              <w:rPr>
                <w:color w:val="000000"/>
              </w:rPr>
              <w:t xml:space="preserve">   "message": "Invalid DOC: FNLCR1. Valid values: [FNLCR, CCBR]",</w:t>
            </w:r>
          </w:p>
          <w:p w14:paraId="217504F1" w14:textId="77777777" w:rsidR="00794977" w:rsidRPr="00EE13AF" w:rsidRDefault="00794977" w:rsidP="00794977">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214B6732" w14:textId="77777777" w:rsidR="00794977" w:rsidRDefault="00794977" w:rsidP="00794977">
            <w:pPr>
              <w:spacing w:after="0"/>
              <w:jc w:val="left"/>
              <w:rPr>
                <w:color w:val="000000"/>
              </w:rPr>
            </w:pPr>
            <w:r w:rsidRPr="00EE13AF">
              <w:rPr>
                <w:color w:val="000000"/>
              </w:rPr>
              <w:t>}</w:t>
            </w:r>
          </w:p>
          <w:p w14:paraId="64C2B43E" w14:textId="5064E4A9" w:rsidR="00794977" w:rsidRDefault="00794977" w:rsidP="00794977">
            <w:pPr>
              <w:spacing w:after="0"/>
              <w:jc w:val="left"/>
              <w:rPr>
                <w:color w:val="000000"/>
              </w:rPr>
            </w:pPr>
          </w:p>
          <w:p w14:paraId="16890703" w14:textId="4255E6B4" w:rsidR="008836F2" w:rsidRPr="008836F2" w:rsidRDefault="008836F2" w:rsidP="008836F2">
            <w:pPr>
              <w:spacing w:after="0"/>
              <w:jc w:val="left"/>
              <w:rPr>
                <w:b/>
                <w:color w:val="000000"/>
              </w:rPr>
            </w:pPr>
            <w:r>
              <w:rPr>
                <w:b/>
                <w:color w:val="000000"/>
              </w:rPr>
              <w:t>Invalid User Role</w:t>
            </w:r>
            <w:r w:rsidRPr="00087D39">
              <w:rPr>
                <w:b/>
                <w:color w:val="000000"/>
              </w:rPr>
              <w:t xml:space="preserve">: </w:t>
            </w:r>
          </w:p>
          <w:p w14:paraId="54D19768" w14:textId="55CC37E4" w:rsidR="008836F2" w:rsidRPr="008836F2" w:rsidRDefault="008836F2" w:rsidP="008836F2">
            <w:pPr>
              <w:spacing w:after="0"/>
              <w:jc w:val="left"/>
              <w:rPr>
                <w:color w:val="000000"/>
              </w:rPr>
            </w:pPr>
            <w:r w:rsidRPr="008836F2">
              <w:rPr>
                <w:color w:val="000000"/>
              </w:rPr>
              <w:t>{</w:t>
            </w:r>
          </w:p>
          <w:p w14:paraId="07AA4814" w14:textId="77777777" w:rsidR="008836F2" w:rsidRPr="008836F2" w:rsidRDefault="008836F2" w:rsidP="008836F2">
            <w:pPr>
              <w:spacing w:after="0"/>
              <w:jc w:val="left"/>
              <w:rPr>
                <w:color w:val="000000"/>
              </w:rPr>
            </w:pPr>
            <w:r w:rsidRPr="008836F2">
              <w:rPr>
                <w:color w:val="000000"/>
              </w:rPr>
              <w:t xml:space="preserve">   "errorType": "INVALID_REQUEST_INPUT",</w:t>
            </w:r>
          </w:p>
          <w:p w14:paraId="2A9BCBD5" w14:textId="77777777" w:rsidR="008836F2" w:rsidRPr="008836F2" w:rsidRDefault="008836F2" w:rsidP="008836F2">
            <w:pPr>
              <w:spacing w:after="0"/>
              <w:jc w:val="left"/>
              <w:rPr>
                <w:color w:val="000000"/>
              </w:rPr>
            </w:pPr>
            <w:r w:rsidRPr="008836F2">
              <w:rPr>
                <w:color w:val="000000"/>
              </w:rPr>
              <w:t xml:space="preserve">   "message": "Invalid user role: USER1. Valid values: [USER, GROUP_ADMIN, SYSTEM_ADMIN, NOT_REGISTERED]",</w:t>
            </w:r>
          </w:p>
          <w:p w14:paraId="35E7766F" w14:textId="452A50D8" w:rsidR="008836F2" w:rsidRPr="008836F2" w:rsidRDefault="008836F2" w:rsidP="008836F2">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49A51A7C" w14:textId="090AE748" w:rsidR="008836F2" w:rsidRDefault="008836F2" w:rsidP="008836F2">
            <w:pPr>
              <w:spacing w:after="0"/>
              <w:jc w:val="left"/>
              <w:rPr>
                <w:color w:val="000000"/>
              </w:rPr>
            </w:pPr>
            <w:r w:rsidRPr="008836F2">
              <w:rPr>
                <w:color w:val="000000"/>
              </w:rPr>
              <w:t>}</w:t>
            </w:r>
          </w:p>
          <w:p w14:paraId="02577BAB" w14:textId="77777777" w:rsidR="008836F2" w:rsidRDefault="008836F2" w:rsidP="008836F2">
            <w:pPr>
              <w:spacing w:after="0"/>
              <w:jc w:val="left"/>
              <w:rPr>
                <w:color w:val="000000"/>
              </w:rPr>
            </w:pPr>
          </w:p>
          <w:p w14:paraId="1C898884" w14:textId="77777777" w:rsidR="00794977" w:rsidRPr="00087D39" w:rsidRDefault="00794977" w:rsidP="00794977">
            <w:pPr>
              <w:spacing w:after="0"/>
              <w:jc w:val="left"/>
              <w:rPr>
                <w:b/>
                <w:color w:val="000000"/>
              </w:rPr>
            </w:pPr>
            <w:r>
              <w:rPr>
                <w:b/>
                <w:color w:val="000000"/>
              </w:rPr>
              <w:t>Not Authorized</w:t>
            </w:r>
            <w:r w:rsidRPr="00087D39">
              <w:rPr>
                <w:b/>
                <w:color w:val="000000"/>
              </w:rPr>
              <w:t xml:space="preserve">: </w:t>
            </w:r>
          </w:p>
          <w:p w14:paraId="6346E932" w14:textId="77777777" w:rsidR="00794977" w:rsidRPr="00087D39" w:rsidRDefault="00794977" w:rsidP="00794977">
            <w:pPr>
              <w:spacing w:after="0"/>
              <w:jc w:val="left"/>
              <w:rPr>
                <w:color w:val="000000"/>
              </w:rPr>
            </w:pPr>
            <w:r w:rsidRPr="00087D39">
              <w:rPr>
                <w:color w:val="000000"/>
              </w:rPr>
              <w:t>HTTP/1.1 400 Bad Request</w:t>
            </w:r>
          </w:p>
          <w:p w14:paraId="326D1AAD" w14:textId="77777777" w:rsidR="00794977" w:rsidRPr="00087D39" w:rsidRDefault="00794977" w:rsidP="00794977">
            <w:pPr>
              <w:spacing w:after="0"/>
              <w:jc w:val="left"/>
              <w:rPr>
                <w:color w:val="000000"/>
              </w:rPr>
            </w:pPr>
            <w:r w:rsidRPr="00087D39">
              <w:rPr>
                <w:color w:val="000000"/>
              </w:rPr>
              <w:t>Content-Type: application/json</w:t>
            </w:r>
          </w:p>
          <w:p w14:paraId="1EA52DD3" w14:textId="77777777" w:rsidR="00794977" w:rsidRDefault="00794977" w:rsidP="00794977">
            <w:pPr>
              <w:spacing w:after="0"/>
              <w:jc w:val="left"/>
              <w:rPr>
                <w:color w:val="000000"/>
              </w:rPr>
            </w:pPr>
          </w:p>
          <w:p w14:paraId="41DBBC5D" w14:textId="77777777" w:rsidR="00794977" w:rsidRPr="00416185" w:rsidRDefault="00794977" w:rsidP="00794977">
            <w:pPr>
              <w:spacing w:after="0"/>
              <w:jc w:val="left"/>
              <w:rPr>
                <w:color w:val="000000"/>
              </w:rPr>
            </w:pPr>
            <w:r w:rsidRPr="00416185">
              <w:rPr>
                <w:color w:val="000000"/>
              </w:rPr>
              <w:t>{</w:t>
            </w:r>
          </w:p>
          <w:p w14:paraId="25D604EB" w14:textId="77777777" w:rsidR="00794977" w:rsidRPr="00416185" w:rsidRDefault="00794977" w:rsidP="00794977">
            <w:pPr>
              <w:spacing w:after="0"/>
              <w:jc w:val="left"/>
              <w:rPr>
                <w:color w:val="000000"/>
              </w:rPr>
            </w:pPr>
            <w:r w:rsidRPr="00416185">
              <w:rPr>
                <w:color w:val="000000"/>
              </w:rPr>
              <w:t xml:space="preserve">   "errorType": "REQUEST_REJECTED",</w:t>
            </w:r>
          </w:p>
          <w:p w14:paraId="1E8769A4" w14:textId="77777777" w:rsidR="00794977" w:rsidRPr="00416185" w:rsidRDefault="00794977" w:rsidP="00794977">
            <w:pPr>
              <w:spacing w:after="0"/>
              <w:jc w:val="left"/>
              <w:rPr>
                <w:color w:val="000000"/>
              </w:rPr>
            </w:pPr>
            <w:r w:rsidRPr="00416185">
              <w:rPr>
                <w:color w:val="000000"/>
              </w:rPr>
              <w:t xml:space="preserve">   "requestRejectReason": "NOT_AUTHORIZED",</w:t>
            </w:r>
          </w:p>
          <w:p w14:paraId="4BEC69E1" w14:textId="77777777" w:rsidR="00794977" w:rsidRPr="00416185" w:rsidRDefault="00794977" w:rsidP="00794977">
            <w:pPr>
              <w:spacing w:after="0"/>
              <w:jc w:val="left"/>
              <w:rPr>
                <w:color w:val="000000"/>
              </w:rPr>
            </w:pPr>
            <w:r w:rsidRPr="00416185">
              <w:rPr>
                <w:color w:val="000000"/>
              </w:rPr>
              <w:t xml:space="preserve">   "message": "Not authorizated to update frist name, last name, DOC, role. Please contact system administrator",</w:t>
            </w:r>
          </w:p>
          <w:p w14:paraId="47A6CA82" w14:textId="77777777" w:rsidR="00794977" w:rsidRPr="00416185" w:rsidRDefault="00794977" w:rsidP="00794977">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64B3BB09" w14:textId="77777777" w:rsidR="00794977" w:rsidRDefault="00794977" w:rsidP="00794977">
            <w:pPr>
              <w:spacing w:after="0"/>
              <w:jc w:val="left"/>
              <w:rPr>
                <w:color w:val="000000"/>
              </w:rPr>
            </w:pPr>
            <w:r w:rsidRPr="00416185">
              <w:rPr>
                <w:color w:val="000000"/>
              </w:rPr>
              <w:t>}</w:t>
            </w:r>
          </w:p>
          <w:p w14:paraId="11F4A034" w14:textId="77777777" w:rsidR="003C0FE9" w:rsidRPr="00087D39" w:rsidRDefault="003C0FE9" w:rsidP="008E7FAD">
            <w:pPr>
              <w:spacing w:after="0"/>
              <w:jc w:val="left"/>
              <w:rPr>
                <w:color w:val="000000"/>
              </w:rPr>
            </w:pPr>
          </w:p>
        </w:tc>
      </w:tr>
    </w:tbl>
    <w:p w14:paraId="3F2B8255" w14:textId="18F3F64D" w:rsidR="00FB0B1F" w:rsidRPr="009157A7" w:rsidRDefault="00FB0B1F" w:rsidP="00DE6CE5">
      <w:pPr>
        <w:pStyle w:val="Heading2"/>
        <w:numPr>
          <w:ilvl w:val="1"/>
          <w:numId w:val="9"/>
        </w:numPr>
      </w:pPr>
      <w:bookmarkStart w:id="28" w:name="_Toc359660697"/>
      <w:r>
        <w:lastRenderedPageBreak/>
        <w:t>Get</w:t>
      </w:r>
      <w:r w:rsidRPr="009157A7">
        <w:t xml:space="preserve"> User</w:t>
      </w:r>
      <w:bookmarkEnd w:id="2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B0B1F" w:rsidRPr="00087D39" w14:paraId="4318C441" w14:textId="77777777" w:rsidTr="006A6802">
        <w:trPr>
          <w:trHeight w:val="530"/>
        </w:trPr>
        <w:tc>
          <w:tcPr>
            <w:tcW w:w="1548" w:type="dxa"/>
            <w:shd w:val="clear" w:color="auto" w:fill="auto"/>
          </w:tcPr>
          <w:p w14:paraId="0333BA2B" w14:textId="77777777" w:rsidR="00FB0B1F" w:rsidRPr="00087D39" w:rsidRDefault="00FB0B1F" w:rsidP="006A6802">
            <w:pPr>
              <w:ind w:left="0"/>
              <w:rPr>
                <w:color w:val="000000"/>
              </w:rPr>
            </w:pPr>
            <w:r w:rsidRPr="00087D39">
              <w:rPr>
                <w:color w:val="000000"/>
              </w:rPr>
              <w:t>Title</w:t>
            </w:r>
          </w:p>
        </w:tc>
        <w:tc>
          <w:tcPr>
            <w:tcW w:w="8028" w:type="dxa"/>
            <w:shd w:val="clear" w:color="auto" w:fill="auto"/>
          </w:tcPr>
          <w:p w14:paraId="7279BB71" w14:textId="6573716C" w:rsidR="00FB0B1F" w:rsidRPr="00087D39" w:rsidRDefault="00FB0B1F" w:rsidP="006A6802">
            <w:pPr>
              <w:ind w:left="0"/>
              <w:jc w:val="left"/>
              <w:rPr>
                <w:color w:val="000000"/>
              </w:rPr>
            </w:pPr>
            <w:r>
              <w:rPr>
                <w:color w:val="000000"/>
              </w:rPr>
              <w:t>Get</w:t>
            </w:r>
            <w:r w:rsidRPr="00087D39">
              <w:rPr>
                <w:color w:val="000000"/>
              </w:rPr>
              <w:t xml:space="preserve"> User </w:t>
            </w:r>
          </w:p>
        </w:tc>
      </w:tr>
      <w:tr w:rsidR="00FB0B1F" w:rsidRPr="00087D39" w14:paraId="26ADF74C" w14:textId="77777777" w:rsidTr="006A6802">
        <w:tc>
          <w:tcPr>
            <w:tcW w:w="1548" w:type="dxa"/>
            <w:shd w:val="clear" w:color="auto" w:fill="auto"/>
          </w:tcPr>
          <w:p w14:paraId="282DD93E" w14:textId="77777777" w:rsidR="00FB0B1F" w:rsidRPr="00087D39" w:rsidRDefault="00FB0B1F" w:rsidP="006A6802">
            <w:pPr>
              <w:ind w:left="0"/>
              <w:rPr>
                <w:color w:val="000000"/>
              </w:rPr>
            </w:pPr>
            <w:r w:rsidRPr="00087D39">
              <w:rPr>
                <w:color w:val="000000"/>
              </w:rPr>
              <w:t>Description</w:t>
            </w:r>
          </w:p>
        </w:tc>
        <w:tc>
          <w:tcPr>
            <w:tcW w:w="8028" w:type="dxa"/>
            <w:shd w:val="clear" w:color="auto" w:fill="auto"/>
          </w:tcPr>
          <w:p w14:paraId="01F3DB05" w14:textId="35D9FE8E" w:rsidR="00FB0B1F" w:rsidRPr="00087D39" w:rsidRDefault="00372D52" w:rsidP="00FB0B1F">
            <w:pPr>
              <w:ind w:left="0"/>
              <w:jc w:val="left"/>
              <w:rPr>
                <w:color w:val="000000"/>
              </w:rPr>
            </w:pPr>
            <w:r>
              <w:rPr>
                <w:color w:val="000000"/>
              </w:rPr>
              <w:t>Get user name, doc and role based on user-id</w:t>
            </w:r>
          </w:p>
          <w:p w14:paraId="657A7A2D" w14:textId="65AAA064" w:rsidR="00FB0B1F" w:rsidRPr="00087D39" w:rsidRDefault="00FB0B1F" w:rsidP="006A6802">
            <w:pPr>
              <w:ind w:left="0"/>
              <w:jc w:val="left"/>
              <w:rPr>
                <w:color w:val="000000"/>
              </w:rPr>
            </w:pPr>
          </w:p>
        </w:tc>
      </w:tr>
      <w:tr w:rsidR="00FB0B1F" w:rsidRPr="00087D39" w14:paraId="0061294F" w14:textId="77777777" w:rsidTr="006A6802">
        <w:tc>
          <w:tcPr>
            <w:tcW w:w="1548" w:type="dxa"/>
            <w:shd w:val="clear" w:color="auto" w:fill="auto"/>
          </w:tcPr>
          <w:p w14:paraId="7AF4E078" w14:textId="77777777" w:rsidR="00FB0B1F" w:rsidRPr="00087D39" w:rsidRDefault="00FB0B1F" w:rsidP="006A6802">
            <w:pPr>
              <w:ind w:left="0"/>
              <w:rPr>
                <w:color w:val="000000"/>
              </w:rPr>
            </w:pPr>
            <w:r w:rsidRPr="00087D39">
              <w:rPr>
                <w:color w:val="000000"/>
              </w:rPr>
              <w:t>URL</w:t>
            </w:r>
          </w:p>
        </w:tc>
        <w:tc>
          <w:tcPr>
            <w:tcW w:w="8028" w:type="dxa"/>
            <w:shd w:val="clear" w:color="auto" w:fill="auto"/>
          </w:tcPr>
          <w:p w14:paraId="1F544ED6" w14:textId="69B3EA69" w:rsidR="00FB0B1F" w:rsidRPr="00087D39" w:rsidRDefault="00FB0B1F" w:rsidP="006A6802">
            <w:pPr>
              <w:jc w:val="left"/>
              <w:rPr>
                <w:color w:val="000000"/>
              </w:rPr>
            </w:pPr>
            <w:r w:rsidRPr="00087D39">
              <w:rPr>
                <w:color w:val="000000"/>
              </w:rPr>
              <w:t>/user</w:t>
            </w:r>
            <w:r>
              <w:rPr>
                <w:color w:val="000000"/>
              </w:rPr>
              <w:t>/{</w:t>
            </w:r>
            <w:r w:rsidR="001B7414">
              <w:rPr>
                <w:color w:val="000000"/>
              </w:rPr>
              <w:t>nci</w:t>
            </w:r>
            <w:r>
              <w:rPr>
                <w:color w:val="000000"/>
              </w:rPr>
              <w:t>UserId}</w:t>
            </w:r>
          </w:p>
        </w:tc>
      </w:tr>
      <w:tr w:rsidR="00FB0B1F" w:rsidRPr="00087D39" w14:paraId="30897834" w14:textId="77777777" w:rsidTr="006A6802">
        <w:tc>
          <w:tcPr>
            <w:tcW w:w="1548" w:type="dxa"/>
            <w:shd w:val="clear" w:color="auto" w:fill="auto"/>
          </w:tcPr>
          <w:p w14:paraId="2A7A6CB4" w14:textId="77777777" w:rsidR="00FB0B1F" w:rsidRPr="00087D39" w:rsidRDefault="00FB0B1F" w:rsidP="006A6802">
            <w:pPr>
              <w:ind w:left="0"/>
              <w:rPr>
                <w:color w:val="000000"/>
              </w:rPr>
            </w:pPr>
            <w:r w:rsidRPr="00087D39">
              <w:rPr>
                <w:color w:val="000000"/>
              </w:rPr>
              <w:lastRenderedPageBreak/>
              <w:t>Method</w:t>
            </w:r>
          </w:p>
        </w:tc>
        <w:tc>
          <w:tcPr>
            <w:tcW w:w="8028" w:type="dxa"/>
            <w:shd w:val="clear" w:color="auto" w:fill="auto"/>
          </w:tcPr>
          <w:p w14:paraId="35A9074A" w14:textId="754CA5E9" w:rsidR="00FB0B1F" w:rsidRPr="00087D39" w:rsidRDefault="00FB0B1F" w:rsidP="006A6802">
            <w:pPr>
              <w:jc w:val="left"/>
              <w:rPr>
                <w:color w:val="000000"/>
              </w:rPr>
            </w:pPr>
            <w:r>
              <w:rPr>
                <w:color w:val="000000"/>
              </w:rPr>
              <w:t>GET</w:t>
            </w:r>
          </w:p>
        </w:tc>
      </w:tr>
      <w:tr w:rsidR="00FB0B1F" w:rsidRPr="00087D39" w14:paraId="05723565" w14:textId="77777777" w:rsidTr="006A6802">
        <w:tc>
          <w:tcPr>
            <w:tcW w:w="1548" w:type="dxa"/>
            <w:shd w:val="clear" w:color="auto" w:fill="auto"/>
          </w:tcPr>
          <w:p w14:paraId="24D51FF6" w14:textId="77777777" w:rsidR="00FB0B1F" w:rsidRPr="00087D39" w:rsidRDefault="00FB0B1F" w:rsidP="006A6802">
            <w:pPr>
              <w:ind w:left="0"/>
              <w:rPr>
                <w:color w:val="000000"/>
              </w:rPr>
            </w:pPr>
            <w:r w:rsidRPr="00087D39">
              <w:rPr>
                <w:color w:val="000000"/>
              </w:rPr>
              <w:t>Acceptable request representation</w:t>
            </w:r>
          </w:p>
        </w:tc>
        <w:tc>
          <w:tcPr>
            <w:tcW w:w="8028" w:type="dxa"/>
            <w:shd w:val="clear" w:color="auto" w:fill="auto"/>
          </w:tcPr>
          <w:p w14:paraId="1F37D545" w14:textId="77777777" w:rsidR="00FB0B1F" w:rsidRPr="00087D39" w:rsidRDefault="00FB0B1F" w:rsidP="006A6802">
            <w:pPr>
              <w:jc w:val="left"/>
              <w:rPr>
                <w:rFonts w:cs="Consolas"/>
                <w:color w:val="000000"/>
              </w:rPr>
            </w:pPr>
            <w:r w:rsidRPr="00087D39">
              <w:rPr>
                <w:rFonts w:cs="Consolas"/>
                <w:color w:val="000000"/>
              </w:rPr>
              <w:t>application/json</w:t>
            </w:r>
          </w:p>
          <w:p w14:paraId="3BFD74AF" w14:textId="77777777" w:rsidR="00FB0B1F" w:rsidRPr="00087D39" w:rsidRDefault="00FB0B1F" w:rsidP="006A6802">
            <w:pPr>
              <w:jc w:val="left"/>
              <w:rPr>
                <w:color w:val="000000"/>
              </w:rPr>
            </w:pPr>
            <w:r w:rsidRPr="00087D39">
              <w:rPr>
                <w:rFonts w:cs="Consolas"/>
                <w:color w:val="000000"/>
              </w:rPr>
              <w:t>application/xml</w:t>
            </w:r>
          </w:p>
        </w:tc>
      </w:tr>
      <w:tr w:rsidR="00FB0B1F" w:rsidRPr="00087D39" w14:paraId="7804AB31" w14:textId="77777777" w:rsidTr="006A6802">
        <w:tc>
          <w:tcPr>
            <w:tcW w:w="1548" w:type="dxa"/>
            <w:shd w:val="clear" w:color="auto" w:fill="auto"/>
          </w:tcPr>
          <w:p w14:paraId="097712AD" w14:textId="77777777" w:rsidR="00FB0B1F" w:rsidRPr="00087D39" w:rsidRDefault="00FB0B1F" w:rsidP="006A6802">
            <w:pPr>
              <w:ind w:left="0"/>
              <w:rPr>
                <w:color w:val="000000"/>
              </w:rPr>
            </w:pPr>
            <w:r w:rsidRPr="00087D39">
              <w:rPr>
                <w:color w:val="000000"/>
              </w:rPr>
              <w:t>Available response representation</w:t>
            </w:r>
          </w:p>
        </w:tc>
        <w:tc>
          <w:tcPr>
            <w:tcW w:w="8028" w:type="dxa"/>
            <w:shd w:val="clear" w:color="auto" w:fill="auto"/>
          </w:tcPr>
          <w:p w14:paraId="3814260E" w14:textId="77777777" w:rsidR="00FB0B1F" w:rsidRPr="00087D39" w:rsidRDefault="00FB0B1F" w:rsidP="006A6802">
            <w:pPr>
              <w:jc w:val="left"/>
              <w:rPr>
                <w:color w:val="000000"/>
              </w:rPr>
            </w:pPr>
          </w:p>
        </w:tc>
      </w:tr>
      <w:tr w:rsidR="00FB0B1F" w:rsidRPr="00087D39" w14:paraId="47E24D6D" w14:textId="77777777" w:rsidTr="006A6802">
        <w:tc>
          <w:tcPr>
            <w:tcW w:w="1548" w:type="dxa"/>
            <w:shd w:val="clear" w:color="auto" w:fill="auto"/>
          </w:tcPr>
          <w:p w14:paraId="66287B46" w14:textId="77777777" w:rsidR="00FB0B1F" w:rsidRPr="00087D39" w:rsidRDefault="00FB0B1F" w:rsidP="006A6802">
            <w:pPr>
              <w:ind w:left="0"/>
              <w:rPr>
                <w:color w:val="000000"/>
              </w:rPr>
            </w:pPr>
            <w:r w:rsidRPr="00087D39">
              <w:rPr>
                <w:color w:val="000000"/>
              </w:rPr>
              <w:t>URL Params</w:t>
            </w:r>
          </w:p>
        </w:tc>
        <w:tc>
          <w:tcPr>
            <w:tcW w:w="8028" w:type="dxa"/>
            <w:shd w:val="clear" w:color="auto" w:fill="auto"/>
          </w:tcPr>
          <w:p w14:paraId="3A0E0BAA" w14:textId="1C6EB052" w:rsidR="00FB0B1F" w:rsidRPr="0062766B" w:rsidRDefault="001B7414" w:rsidP="000D766F">
            <w:pPr>
              <w:autoSpaceDE w:val="0"/>
              <w:autoSpaceDN w:val="0"/>
              <w:adjustRightInd w:val="0"/>
              <w:spacing w:after="0"/>
              <w:ind w:left="0"/>
              <w:jc w:val="left"/>
              <w:rPr>
                <w:rFonts w:cs="Consolas"/>
                <w:color w:val="000000"/>
              </w:rPr>
            </w:pPr>
            <w:r w:rsidRPr="0062766B">
              <w:rPr>
                <w:color w:val="000000"/>
              </w:rPr>
              <w:t>nci</w:t>
            </w:r>
            <w:r w:rsidR="00FB0B1F" w:rsidRPr="0062766B">
              <w:rPr>
                <w:color w:val="000000"/>
              </w:rPr>
              <w:t>UserId</w:t>
            </w:r>
            <w:r w:rsidRPr="0062766B">
              <w:rPr>
                <w:color w:val="000000"/>
              </w:rPr>
              <w:t xml:space="preserve"> – the NCI user ID</w:t>
            </w:r>
            <w:r w:rsidR="000D766F">
              <w:rPr>
                <w:color w:val="000000"/>
              </w:rPr>
              <w:t>. This is optional - if not provided, the invoker user details are returned.</w:t>
            </w:r>
          </w:p>
        </w:tc>
      </w:tr>
      <w:tr w:rsidR="00FB0B1F" w:rsidRPr="00087D39" w14:paraId="1AD41396" w14:textId="77777777" w:rsidTr="006A6802">
        <w:tc>
          <w:tcPr>
            <w:tcW w:w="1548" w:type="dxa"/>
            <w:shd w:val="clear" w:color="auto" w:fill="auto"/>
          </w:tcPr>
          <w:p w14:paraId="4FC1322D" w14:textId="77777777" w:rsidR="00FB0B1F" w:rsidRPr="00087D39" w:rsidRDefault="00FB0B1F" w:rsidP="006A6802">
            <w:pPr>
              <w:ind w:left="0"/>
              <w:rPr>
                <w:color w:val="000000"/>
              </w:rPr>
            </w:pPr>
            <w:r w:rsidRPr="00087D39">
              <w:rPr>
                <w:color w:val="000000"/>
              </w:rPr>
              <w:t>Data Params</w:t>
            </w:r>
          </w:p>
        </w:tc>
        <w:tc>
          <w:tcPr>
            <w:tcW w:w="8028" w:type="dxa"/>
            <w:shd w:val="clear" w:color="auto" w:fill="auto"/>
          </w:tcPr>
          <w:p w14:paraId="4E6BDB97" w14:textId="77777777" w:rsidR="00FB0B1F" w:rsidRPr="00087D39" w:rsidRDefault="00FB0B1F" w:rsidP="00FB0B1F">
            <w:pPr>
              <w:autoSpaceDE w:val="0"/>
              <w:autoSpaceDN w:val="0"/>
              <w:adjustRightInd w:val="0"/>
              <w:spacing w:after="0"/>
              <w:ind w:left="0"/>
              <w:jc w:val="left"/>
              <w:rPr>
                <w:color w:val="000000"/>
              </w:rPr>
            </w:pPr>
          </w:p>
        </w:tc>
      </w:tr>
      <w:tr w:rsidR="00FB0B1F" w:rsidRPr="00087D39" w14:paraId="0185E3BB" w14:textId="77777777" w:rsidTr="006A6802">
        <w:tc>
          <w:tcPr>
            <w:tcW w:w="1548" w:type="dxa"/>
            <w:shd w:val="clear" w:color="auto" w:fill="auto"/>
          </w:tcPr>
          <w:p w14:paraId="55003244" w14:textId="77777777" w:rsidR="00FB0B1F" w:rsidRPr="00087D39" w:rsidRDefault="00FB0B1F" w:rsidP="006A6802">
            <w:pPr>
              <w:ind w:left="0"/>
              <w:rPr>
                <w:color w:val="000000"/>
              </w:rPr>
            </w:pPr>
            <w:r w:rsidRPr="00087D39">
              <w:rPr>
                <w:color w:val="000000"/>
              </w:rPr>
              <w:t>Success Response</w:t>
            </w:r>
          </w:p>
        </w:tc>
        <w:tc>
          <w:tcPr>
            <w:tcW w:w="8028" w:type="dxa"/>
            <w:shd w:val="clear" w:color="auto" w:fill="auto"/>
          </w:tcPr>
          <w:p w14:paraId="76CF5767" w14:textId="77777777" w:rsidR="00FB0B1F" w:rsidRDefault="00A72E03" w:rsidP="006A6802">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646C7799" w14:textId="77777777" w:rsidR="00A72E03" w:rsidRPr="002C5B24" w:rsidRDefault="00A72E03" w:rsidP="00A72E03">
            <w:pPr>
              <w:spacing w:after="0"/>
              <w:jc w:val="left"/>
              <w:rPr>
                <w:rFonts w:cs="Consolas"/>
                <w:color w:val="000000"/>
              </w:rPr>
            </w:pPr>
            <w:r w:rsidRPr="002C5B24">
              <w:rPr>
                <w:rFonts w:cs="Consolas"/>
                <w:color w:val="000000"/>
              </w:rPr>
              <w:t>{</w:t>
            </w:r>
          </w:p>
          <w:p w14:paraId="30351EF8" w14:textId="77777777" w:rsidR="00A72E03" w:rsidRPr="002C5B24" w:rsidRDefault="00A72E03" w:rsidP="00A72E03">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00F1E9A3" w14:textId="77777777" w:rsidR="00A72E03" w:rsidRDefault="00A72E03" w:rsidP="00A72E03">
            <w:pPr>
              <w:spacing w:after="0"/>
              <w:jc w:val="left"/>
              <w:rPr>
                <w:rFonts w:cs="Consolas"/>
                <w:color w:val="000000"/>
              </w:rPr>
            </w:pPr>
            <w:r w:rsidRPr="002C5B24">
              <w:rPr>
                <w:rFonts w:cs="Consolas"/>
                <w:color w:val="000000"/>
              </w:rPr>
              <w:t xml:space="preserve">   "lastName": "Doe"</w:t>
            </w:r>
            <w:r>
              <w:rPr>
                <w:rFonts w:cs="Consolas"/>
                <w:color w:val="000000"/>
              </w:rPr>
              <w:t>,</w:t>
            </w:r>
          </w:p>
          <w:p w14:paraId="5B9CC803" w14:textId="77777777" w:rsidR="00A72E03" w:rsidRPr="002C5B24" w:rsidRDefault="00A72E03" w:rsidP="00A72E03">
            <w:pPr>
              <w:spacing w:after="0"/>
              <w:jc w:val="left"/>
              <w:rPr>
                <w:rFonts w:cs="Consolas"/>
                <w:color w:val="000000"/>
              </w:rPr>
            </w:pPr>
            <w:r>
              <w:rPr>
                <w:rFonts w:cs="Consolas"/>
                <w:color w:val="000000"/>
              </w:rPr>
              <w:t xml:space="preserve">   “doc” : “FNLCR”</w:t>
            </w:r>
          </w:p>
          <w:p w14:paraId="50754FEC" w14:textId="1D5B22C7" w:rsidR="00A72E03" w:rsidRDefault="00A72E03" w:rsidP="00A72E03">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AC5A39">
              <w:rPr>
                <w:rFonts w:cs="Consolas"/>
                <w:color w:val="000000"/>
              </w:rPr>
              <w:t>,</w:t>
            </w:r>
          </w:p>
          <w:p w14:paraId="49165AD5" w14:textId="0E1082C4" w:rsidR="00AC5A39" w:rsidRPr="00A72E03" w:rsidRDefault="00AC5A39" w:rsidP="00A72E03">
            <w:pPr>
              <w:spacing w:after="0"/>
              <w:jc w:val="left"/>
              <w:rPr>
                <w:rFonts w:cs="Consolas"/>
                <w:color w:val="000000"/>
              </w:rPr>
            </w:pPr>
            <w:r>
              <w:rPr>
                <w:rFonts w:cs="Consolas"/>
                <w:color w:val="000000"/>
              </w:rPr>
              <w:t xml:space="preserve">   “active” : true</w:t>
            </w:r>
          </w:p>
          <w:p w14:paraId="3F87E28E" w14:textId="77777777" w:rsidR="00A72E03" w:rsidRPr="00087D39" w:rsidRDefault="00A72E03" w:rsidP="00A72E03">
            <w:pPr>
              <w:spacing w:after="0"/>
              <w:jc w:val="left"/>
              <w:rPr>
                <w:rFonts w:cs="Consolas"/>
                <w:color w:val="000000"/>
              </w:rPr>
            </w:pPr>
            <w:r>
              <w:rPr>
                <w:rFonts w:cs="Consolas"/>
                <w:color w:val="000000"/>
              </w:rPr>
              <w:t>}</w:t>
            </w:r>
          </w:p>
          <w:p w14:paraId="0B58EF6A" w14:textId="77777777" w:rsidR="00A72E03" w:rsidRDefault="00A72E03" w:rsidP="006A6802">
            <w:pPr>
              <w:spacing w:after="0"/>
              <w:jc w:val="left"/>
              <w:rPr>
                <w:rFonts w:cs="Arial"/>
                <w:bCs/>
                <w:color w:val="000000"/>
                <w:shd w:val="clear" w:color="auto" w:fill="F9F9F9"/>
              </w:rPr>
            </w:pPr>
          </w:p>
          <w:p w14:paraId="0CF3D6D8" w14:textId="08105D13" w:rsidR="00A72E03" w:rsidRPr="00087D39" w:rsidRDefault="00A72E03" w:rsidP="006A6802">
            <w:pPr>
              <w:spacing w:after="0"/>
              <w:jc w:val="left"/>
              <w:rPr>
                <w:color w:val="000000"/>
              </w:rPr>
            </w:pPr>
          </w:p>
        </w:tc>
      </w:tr>
      <w:tr w:rsidR="00FB0B1F" w:rsidRPr="00087D39" w14:paraId="726B77C4" w14:textId="77777777" w:rsidTr="006A6802">
        <w:tc>
          <w:tcPr>
            <w:tcW w:w="1548" w:type="dxa"/>
            <w:shd w:val="clear" w:color="auto" w:fill="auto"/>
          </w:tcPr>
          <w:p w14:paraId="087E2673" w14:textId="79A7878D" w:rsidR="00FB0B1F" w:rsidRPr="00087D39" w:rsidRDefault="00FB0B1F" w:rsidP="006A6802">
            <w:pPr>
              <w:ind w:left="0"/>
              <w:rPr>
                <w:color w:val="000000"/>
              </w:rPr>
            </w:pPr>
            <w:r w:rsidRPr="00087D39">
              <w:rPr>
                <w:color w:val="000000"/>
              </w:rPr>
              <w:t>Error Response</w:t>
            </w:r>
          </w:p>
        </w:tc>
        <w:tc>
          <w:tcPr>
            <w:tcW w:w="8028" w:type="dxa"/>
            <w:shd w:val="clear" w:color="auto" w:fill="auto"/>
          </w:tcPr>
          <w:p w14:paraId="6A95AF04" w14:textId="42945903" w:rsidR="00FB0B1F" w:rsidRPr="00087D39" w:rsidRDefault="00FB0B1F" w:rsidP="006A6802">
            <w:pPr>
              <w:spacing w:after="0"/>
              <w:jc w:val="left"/>
              <w:rPr>
                <w:b/>
                <w:color w:val="000000"/>
              </w:rPr>
            </w:pPr>
            <w:r>
              <w:rPr>
                <w:b/>
                <w:color w:val="000000"/>
              </w:rPr>
              <w:t>Null NCI User ID</w:t>
            </w:r>
            <w:r w:rsidRPr="00087D39">
              <w:rPr>
                <w:b/>
                <w:color w:val="000000"/>
              </w:rPr>
              <w:t xml:space="preserve">: </w:t>
            </w:r>
          </w:p>
          <w:p w14:paraId="0B681C5D" w14:textId="77777777" w:rsidR="00FB0B1F" w:rsidRPr="00087D39" w:rsidRDefault="00FB0B1F" w:rsidP="006A6802">
            <w:pPr>
              <w:spacing w:after="0"/>
              <w:jc w:val="left"/>
              <w:rPr>
                <w:color w:val="000000"/>
              </w:rPr>
            </w:pPr>
            <w:r w:rsidRPr="00087D39">
              <w:rPr>
                <w:color w:val="000000"/>
              </w:rPr>
              <w:t>HTTP/1.1 400 Bad Request</w:t>
            </w:r>
          </w:p>
          <w:p w14:paraId="3414C6CC" w14:textId="77777777" w:rsidR="00FB0B1F" w:rsidRPr="00087D39" w:rsidRDefault="00FB0B1F" w:rsidP="006A6802">
            <w:pPr>
              <w:spacing w:after="0"/>
              <w:jc w:val="left"/>
              <w:rPr>
                <w:color w:val="000000"/>
              </w:rPr>
            </w:pPr>
            <w:r w:rsidRPr="00087D39">
              <w:rPr>
                <w:color w:val="000000"/>
              </w:rPr>
              <w:t>Content-Type: application/json</w:t>
            </w:r>
          </w:p>
          <w:p w14:paraId="1C1B3DA1" w14:textId="77777777" w:rsidR="00FB0B1F" w:rsidRPr="00087D39" w:rsidRDefault="00FB0B1F" w:rsidP="006A6802">
            <w:pPr>
              <w:spacing w:after="0"/>
              <w:jc w:val="left"/>
              <w:rPr>
                <w:color w:val="000000"/>
              </w:rPr>
            </w:pPr>
          </w:p>
          <w:p w14:paraId="5C1801D5" w14:textId="53D82FA8" w:rsidR="00FB0B1F" w:rsidRDefault="00FB0B1F" w:rsidP="006A6802">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Null NCI User ID</w:t>
            </w:r>
            <w:r w:rsidRPr="00087D39">
              <w:rPr>
                <w:color w:val="000000"/>
              </w:rPr>
              <w:t>: r\n"}}</w:t>
            </w:r>
          </w:p>
          <w:p w14:paraId="200B3900" w14:textId="77777777" w:rsidR="00FB0B1F" w:rsidRPr="00087D39" w:rsidRDefault="00FB0B1F" w:rsidP="006A6802">
            <w:pPr>
              <w:spacing w:after="0"/>
              <w:jc w:val="left"/>
              <w:rPr>
                <w:color w:val="000000"/>
              </w:rPr>
            </w:pPr>
          </w:p>
          <w:p w14:paraId="699668B3" w14:textId="2F959552" w:rsidR="00FB0B1F" w:rsidRPr="00087D39" w:rsidRDefault="00FB0B1F" w:rsidP="006A6802">
            <w:pPr>
              <w:spacing w:after="0"/>
              <w:jc w:val="left"/>
              <w:rPr>
                <w:b/>
                <w:color w:val="000000"/>
              </w:rPr>
            </w:pPr>
            <w:r>
              <w:rPr>
                <w:b/>
                <w:color w:val="000000"/>
              </w:rPr>
              <w:t>Unauthorized access request</w:t>
            </w:r>
            <w:r w:rsidRPr="00087D39">
              <w:rPr>
                <w:b/>
                <w:color w:val="000000"/>
              </w:rPr>
              <w:t xml:space="preserve">: </w:t>
            </w:r>
          </w:p>
          <w:p w14:paraId="4A3B819B" w14:textId="77777777" w:rsidR="00FB0B1F" w:rsidRPr="00087D39" w:rsidRDefault="00FB0B1F" w:rsidP="006A6802">
            <w:pPr>
              <w:spacing w:after="0"/>
              <w:jc w:val="left"/>
              <w:rPr>
                <w:color w:val="000000"/>
              </w:rPr>
            </w:pPr>
            <w:r w:rsidRPr="00087D39">
              <w:rPr>
                <w:color w:val="000000"/>
              </w:rPr>
              <w:t>HTTP/1.1 400 Bad Request</w:t>
            </w:r>
          </w:p>
          <w:p w14:paraId="67E7E455" w14:textId="77777777" w:rsidR="00FB0B1F" w:rsidRPr="00087D39" w:rsidRDefault="00FB0B1F" w:rsidP="006A6802">
            <w:pPr>
              <w:spacing w:after="0"/>
              <w:jc w:val="left"/>
              <w:rPr>
                <w:color w:val="000000"/>
              </w:rPr>
            </w:pPr>
            <w:r w:rsidRPr="00087D39">
              <w:rPr>
                <w:color w:val="000000"/>
              </w:rPr>
              <w:t>Content-Type: application/json</w:t>
            </w:r>
          </w:p>
          <w:p w14:paraId="462F8697" w14:textId="77777777" w:rsidR="00FB0B1F" w:rsidRDefault="00FB0B1F" w:rsidP="006A6802">
            <w:pPr>
              <w:spacing w:after="0"/>
              <w:jc w:val="left"/>
              <w:rPr>
                <w:color w:val="000000"/>
              </w:rPr>
            </w:pPr>
          </w:p>
          <w:p w14:paraId="284B3668" w14:textId="77777777" w:rsidR="00FB0B1F" w:rsidRPr="00EE13AF" w:rsidRDefault="00FB0B1F" w:rsidP="006A6802">
            <w:pPr>
              <w:spacing w:after="0"/>
              <w:jc w:val="left"/>
              <w:rPr>
                <w:color w:val="000000"/>
              </w:rPr>
            </w:pPr>
            <w:r w:rsidRPr="00EE13AF">
              <w:rPr>
                <w:color w:val="000000"/>
              </w:rPr>
              <w:t>{</w:t>
            </w:r>
          </w:p>
          <w:p w14:paraId="68730EAB" w14:textId="2A579F14" w:rsidR="00FB0B1F" w:rsidRPr="00EE13AF" w:rsidRDefault="00FB0B1F" w:rsidP="006A6802">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21069CA0" w14:textId="737BAFFB" w:rsidR="00FB0B1F" w:rsidRPr="00EE13AF" w:rsidRDefault="00FB0B1F" w:rsidP="006A6802">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15B36C30" w14:textId="591A9161" w:rsidR="00FB0B1F" w:rsidRPr="00EE13AF" w:rsidRDefault="00FB0B1F" w:rsidP="006A6802">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1F4A1A8C" w14:textId="77777777" w:rsidR="00FB0B1F" w:rsidRDefault="00FB0B1F" w:rsidP="006A6802">
            <w:pPr>
              <w:spacing w:after="0"/>
              <w:jc w:val="left"/>
              <w:rPr>
                <w:color w:val="000000"/>
              </w:rPr>
            </w:pPr>
            <w:r w:rsidRPr="00EE13AF">
              <w:rPr>
                <w:color w:val="000000"/>
              </w:rPr>
              <w:lastRenderedPageBreak/>
              <w:t>}</w:t>
            </w:r>
          </w:p>
          <w:p w14:paraId="78E92DAB" w14:textId="77777777" w:rsidR="00FB0B1F" w:rsidRDefault="00FB0B1F" w:rsidP="006A6802">
            <w:pPr>
              <w:spacing w:after="0"/>
              <w:jc w:val="left"/>
              <w:rPr>
                <w:color w:val="000000"/>
              </w:rPr>
            </w:pPr>
          </w:p>
          <w:p w14:paraId="2489FDE5" w14:textId="6AB6FB5C" w:rsidR="00FB0B1F" w:rsidRPr="008836F2" w:rsidRDefault="00FB0B1F" w:rsidP="006A6802">
            <w:pPr>
              <w:spacing w:after="0"/>
              <w:jc w:val="left"/>
              <w:rPr>
                <w:b/>
                <w:color w:val="000000"/>
              </w:rPr>
            </w:pPr>
            <w:r>
              <w:rPr>
                <w:b/>
                <w:color w:val="000000"/>
              </w:rPr>
              <w:t>Failed to get a user</w:t>
            </w:r>
            <w:r w:rsidRPr="00087D39">
              <w:rPr>
                <w:b/>
                <w:color w:val="000000"/>
              </w:rPr>
              <w:t xml:space="preserve">: </w:t>
            </w:r>
          </w:p>
          <w:p w14:paraId="5CDE0EEF" w14:textId="77777777" w:rsidR="00FB0B1F" w:rsidRPr="008836F2" w:rsidRDefault="00FB0B1F" w:rsidP="006A6802">
            <w:pPr>
              <w:spacing w:after="0"/>
              <w:jc w:val="left"/>
              <w:rPr>
                <w:color w:val="000000"/>
              </w:rPr>
            </w:pPr>
            <w:r w:rsidRPr="008836F2">
              <w:rPr>
                <w:color w:val="000000"/>
              </w:rPr>
              <w:t>{</w:t>
            </w:r>
          </w:p>
          <w:p w14:paraId="4DEFD15F" w14:textId="7D74271F" w:rsidR="00FB0B1F" w:rsidRPr="008836F2" w:rsidRDefault="00FB0B1F" w:rsidP="006A6802">
            <w:pPr>
              <w:spacing w:after="0"/>
              <w:jc w:val="left"/>
              <w:rPr>
                <w:color w:val="000000"/>
              </w:rPr>
            </w:pPr>
            <w:r w:rsidRPr="008836F2">
              <w:rPr>
                <w:color w:val="000000"/>
              </w:rPr>
              <w:t xml:space="preserve">   "errorType": "</w:t>
            </w:r>
            <w:r>
              <w:rPr>
                <w:color w:val="000000"/>
              </w:rPr>
              <w:t>DATABASE_ERROR</w:t>
            </w:r>
            <w:r w:rsidRPr="008836F2">
              <w:rPr>
                <w:color w:val="000000"/>
              </w:rPr>
              <w:t>",</w:t>
            </w:r>
          </w:p>
          <w:p w14:paraId="04400E98" w14:textId="396B18D0" w:rsidR="00FB0B1F" w:rsidRPr="008836F2" w:rsidRDefault="00FB0B1F" w:rsidP="006A6802">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287C91F8" w14:textId="0AC66F56" w:rsidR="00FB0B1F" w:rsidRPr="008836F2" w:rsidRDefault="00FB0B1F" w:rsidP="006A6802">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DF8AC23" w14:textId="77777777" w:rsidR="00FB0B1F" w:rsidRDefault="00FB0B1F" w:rsidP="006A6802">
            <w:pPr>
              <w:spacing w:after="0"/>
              <w:jc w:val="left"/>
              <w:rPr>
                <w:color w:val="000000"/>
              </w:rPr>
            </w:pPr>
            <w:r w:rsidRPr="008836F2">
              <w:rPr>
                <w:color w:val="000000"/>
              </w:rPr>
              <w:t>}</w:t>
            </w:r>
          </w:p>
          <w:p w14:paraId="04E22328" w14:textId="0340B4B8" w:rsidR="00FB0B1F" w:rsidRPr="00087D39" w:rsidRDefault="00FB0B1F" w:rsidP="001F0D48">
            <w:pPr>
              <w:spacing w:after="0"/>
              <w:ind w:left="0"/>
              <w:jc w:val="left"/>
              <w:rPr>
                <w:color w:val="000000"/>
              </w:rPr>
            </w:pPr>
          </w:p>
        </w:tc>
      </w:tr>
    </w:tbl>
    <w:p w14:paraId="0411A050" w14:textId="77777777" w:rsidR="00FB0B1F" w:rsidRDefault="00FB0B1F" w:rsidP="00FB0B1F">
      <w:pPr>
        <w:pStyle w:val="Heading2"/>
        <w:ind w:left="936"/>
      </w:pPr>
    </w:p>
    <w:p w14:paraId="1B3CCBF2" w14:textId="7AFE2D02" w:rsidR="003B42C6" w:rsidRPr="009157A7" w:rsidRDefault="003B42C6" w:rsidP="00DE6CE5">
      <w:pPr>
        <w:pStyle w:val="Heading2"/>
        <w:numPr>
          <w:ilvl w:val="1"/>
          <w:numId w:val="9"/>
        </w:numPr>
      </w:pPr>
      <w:bookmarkStart w:id="29" w:name="_Toc359660698"/>
      <w:r>
        <w:t>Update</w:t>
      </w:r>
      <w:r w:rsidRPr="009157A7">
        <w:t xml:space="preserve"> User</w:t>
      </w:r>
      <w:bookmarkEnd w:id="2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B42C6" w:rsidRPr="00087D39" w14:paraId="6A1F0065" w14:textId="77777777" w:rsidTr="003B42C6">
        <w:trPr>
          <w:trHeight w:val="530"/>
        </w:trPr>
        <w:tc>
          <w:tcPr>
            <w:tcW w:w="1548" w:type="dxa"/>
            <w:shd w:val="clear" w:color="auto" w:fill="auto"/>
          </w:tcPr>
          <w:p w14:paraId="0668C4C8" w14:textId="77777777" w:rsidR="003B42C6" w:rsidRPr="00087D39" w:rsidRDefault="003B42C6" w:rsidP="003B42C6">
            <w:pPr>
              <w:ind w:left="0"/>
              <w:rPr>
                <w:color w:val="000000"/>
              </w:rPr>
            </w:pPr>
            <w:r w:rsidRPr="00087D39">
              <w:rPr>
                <w:color w:val="000000"/>
              </w:rPr>
              <w:t>Title</w:t>
            </w:r>
          </w:p>
        </w:tc>
        <w:tc>
          <w:tcPr>
            <w:tcW w:w="8028" w:type="dxa"/>
            <w:shd w:val="clear" w:color="auto" w:fill="auto"/>
          </w:tcPr>
          <w:p w14:paraId="7C51D32B" w14:textId="6C997EB5" w:rsidR="003B42C6" w:rsidRPr="00087D39" w:rsidRDefault="003B42C6" w:rsidP="00C23623">
            <w:pPr>
              <w:ind w:left="0"/>
              <w:jc w:val="left"/>
              <w:rPr>
                <w:color w:val="000000"/>
              </w:rPr>
            </w:pPr>
            <w:r>
              <w:rPr>
                <w:color w:val="000000"/>
              </w:rPr>
              <w:t>Update</w:t>
            </w:r>
            <w:r w:rsidRPr="00087D39">
              <w:rPr>
                <w:color w:val="000000"/>
              </w:rPr>
              <w:t xml:space="preserve"> User </w:t>
            </w:r>
          </w:p>
        </w:tc>
      </w:tr>
      <w:tr w:rsidR="003B42C6" w:rsidRPr="00087D39" w14:paraId="39328837" w14:textId="77777777" w:rsidTr="003B42C6">
        <w:tc>
          <w:tcPr>
            <w:tcW w:w="1548" w:type="dxa"/>
            <w:shd w:val="clear" w:color="auto" w:fill="auto"/>
          </w:tcPr>
          <w:p w14:paraId="425F128F" w14:textId="77777777" w:rsidR="003B42C6" w:rsidRPr="00087D39" w:rsidRDefault="003B42C6" w:rsidP="003B42C6">
            <w:pPr>
              <w:ind w:left="0"/>
              <w:rPr>
                <w:color w:val="000000"/>
              </w:rPr>
            </w:pPr>
            <w:r w:rsidRPr="00087D39">
              <w:rPr>
                <w:color w:val="000000"/>
              </w:rPr>
              <w:t>Description</w:t>
            </w:r>
          </w:p>
        </w:tc>
        <w:tc>
          <w:tcPr>
            <w:tcW w:w="8028" w:type="dxa"/>
            <w:shd w:val="clear" w:color="auto" w:fill="auto"/>
          </w:tcPr>
          <w:p w14:paraId="0AB48A2C" w14:textId="474F403C" w:rsidR="003B42C6" w:rsidRPr="00E07FDA" w:rsidRDefault="003B42C6" w:rsidP="003B42C6">
            <w:pPr>
              <w:ind w:left="0"/>
              <w:jc w:val="left"/>
            </w:pPr>
            <w:r w:rsidRPr="00E07FDA">
              <w:t>Update an existing user in the HPC system</w:t>
            </w:r>
            <w:r w:rsidR="00ED1E33">
              <w:t>.</w:t>
            </w:r>
          </w:p>
          <w:p w14:paraId="6E8E27E6" w14:textId="6380B20D" w:rsidR="00E07FDA" w:rsidRPr="00E07FDA" w:rsidRDefault="00D44F5C" w:rsidP="00DE6CE5">
            <w:pPr>
              <w:numPr>
                <w:ilvl w:val="0"/>
                <w:numId w:val="14"/>
              </w:numPr>
              <w:shd w:val="clear" w:color="auto" w:fill="FFFFFF"/>
              <w:spacing w:before="100" w:beforeAutospacing="1" w:after="100" w:afterAutospacing="1" w:line="300" w:lineRule="atLeast"/>
              <w:ind w:left="0"/>
              <w:jc w:val="left"/>
            </w:pPr>
            <w:r>
              <w:t xml:space="preserve">Only SYSTEM_ADMIN can update any user. </w:t>
            </w:r>
          </w:p>
          <w:p w14:paraId="5E9D81F0" w14:textId="41C258DB" w:rsidR="00E07FDA" w:rsidRPr="00E07FDA" w:rsidRDefault="00E07FDA" w:rsidP="00DE6CE5">
            <w:pPr>
              <w:numPr>
                <w:ilvl w:val="0"/>
                <w:numId w:val="14"/>
              </w:numPr>
              <w:shd w:val="clear" w:color="auto" w:fill="FFFFFF"/>
              <w:spacing w:before="100" w:beforeAutospacing="1" w:after="100" w:afterAutospacing="1" w:line="300" w:lineRule="atLeast"/>
              <w:ind w:left="0"/>
              <w:jc w:val="left"/>
            </w:pPr>
            <w:r w:rsidRPr="00E07FDA">
              <w:t>The update request report</w:t>
            </w:r>
            <w:r w:rsidR="00004554">
              <w:t>s</w:t>
            </w:r>
            <w:r w:rsidRPr="00E07FDA">
              <w:t xml:space="preserve"> an error if it contains information that is not authorized to be updated (</w:t>
            </w:r>
            <w:r w:rsidR="0062766B">
              <w:t xml:space="preserve">e.g </w:t>
            </w:r>
            <w:r w:rsidRPr="00E07FDA">
              <w:t>a s</w:t>
            </w:r>
            <w:r w:rsidR="00D44F5C">
              <w:t xml:space="preserve">elf update request from a user </w:t>
            </w:r>
            <w:r w:rsidRPr="00E07FDA">
              <w:t>except system_admin).</w:t>
            </w:r>
            <w:r w:rsidR="00D44F5C">
              <w:t xml:space="preserve"> </w:t>
            </w:r>
          </w:p>
          <w:p w14:paraId="20B655C8" w14:textId="77777777" w:rsidR="00B77D3D" w:rsidRDefault="00E07FDA" w:rsidP="00B77D3D">
            <w:pPr>
              <w:numPr>
                <w:ilvl w:val="0"/>
                <w:numId w:val="14"/>
              </w:numPr>
              <w:shd w:val="clear" w:color="auto" w:fill="FFFFFF"/>
              <w:spacing w:before="100" w:beforeAutospacing="1" w:after="100" w:afterAutospacing="1" w:line="300" w:lineRule="atLeast"/>
              <w:ind w:left="0"/>
              <w:jc w:val="left"/>
            </w:pPr>
            <w:r w:rsidRPr="00E07FDA">
              <w:t xml:space="preserve">System_admin user type </w:t>
            </w:r>
            <w:r w:rsidR="00D44F5C">
              <w:t xml:space="preserve">is not allowed to downgrade self role. </w:t>
            </w:r>
          </w:p>
          <w:p w14:paraId="250E85DF" w14:textId="70B6AC18" w:rsidR="00B77D3D" w:rsidRPr="00E07FDA" w:rsidRDefault="00B77D3D" w:rsidP="00B77D3D">
            <w:pPr>
              <w:shd w:val="clear" w:color="auto" w:fill="FFFFFF"/>
              <w:spacing w:before="100" w:beforeAutospacing="1" w:after="100" w:afterAutospacing="1" w:line="300" w:lineRule="atLeast"/>
              <w:ind w:left="0"/>
            </w:pPr>
            <w:r>
              <w:t>A user can be deactivated by setting the ‘active’ indicator to false, or re-activated by setting the indicator to true. When user is inactive, he/she will not have access to the system and the service to search users will not include him/her in search results</w:t>
            </w:r>
          </w:p>
        </w:tc>
      </w:tr>
      <w:tr w:rsidR="003B42C6" w:rsidRPr="00087D39" w14:paraId="5BA973F4" w14:textId="77777777" w:rsidTr="003B42C6">
        <w:tc>
          <w:tcPr>
            <w:tcW w:w="1548" w:type="dxa"/>
            <w:shd w:val="clear" w:color="auto" w:fill="auto"/>
          </w:tcPr>
          <w:p w14:paraId="62A07567" w14:textId="77777777" w:rsidR="003B42C6" w:rsidRPr="00087D39" w:rsidRDefault="003B42C6" w:rsidP="003B42C6">
            <w:pPr>
              <w:ind w:left="0"/>
              <w:rPr>
                <w:color w:val="000000"/>
              </w:rPr>
            </w:pPr>
            <w:r w:rsidRPr="00087D39">
              <w:rPr>
                <w:color w:val="000000"/>
              </w:rPr>
              <w:t>URL</w:t>
            </w:r>
          </w:p>
        </w:tc>
        <w:tc>
          <w:tcPr>
            <w:tcW w:w="8028" w:type="dxa"/>
            <w:shd w:val="clear" w:color="auto" w:fill="auto"/>
          </w:tcPr>
          <w:p w14:paraId="40C4DEF0" w14:textId="03A7B98F" w:rsidR="003B42C6" w:rsidRPr="00087D39" w:rsidRDefault="003B42C6" w:rsidP="003B42C6">
            <w:pPr>
              <w:jc w:val="left"/>
              <w:rPr>
                <w:color w:val="000000"/>
              </w:rPr>
            </w:pPr>
            <w:r w:rsidRPr="00087D39">
              <w:rPr>
                <w:color w:val="000000"/>
              </w:rPr>
              <w:t>/user</w:t>
            </w:r>
            <w:r w:rsidR="0062766B">
              <w:rPr>
                <w:color w:val="000000"/>
              </w:rPr>
              <w:t>/{nciUserId}</w:t>
            </w:r>
          </w:p>
        </w:tc>
      </w:tr>
      <w:tr w:rsidR="003B42C6" w:rsidRPr="00087D39" w14:paraId="6D062E6C" w14:textId="77777777" w:rsidTr="003B42C6">
        <w:tc>
          <w:tcPr>
            <w:tcW w:w="1548" w:type="dxa"/>
            <w:shd w:val="clear" w:color="auto" w:fill="auto"/>
          </w:tcPr>
          <w:p w14:paraId="0ED23E85" w14:textId="77777777" w:rsidR="003B42C6" w:rsidRPr="00087D39" w:rsidRDefault="003B42C6" w:rsidP="003B42C6">
            <w:pPr>
              <w:ind w:left="0"/>
              <w:rPr>
                <w:color w:val="000000"/>
              </w:rPr>
            </w:pPr>
            <w:r w:rsidRPr="00087D39">
              <w:rPr>
                <w:color w:val="000000"/>
              </w:rPr>
              <w:t>Method</w:t>
            </w:r>
          </w:p>
        </w:tc>
        <w:tc>
          <w:tcPr>
            <w:tcW w:w="8028" w:type="dxa"/>
            <w:shd w:val="clear" w:color="auto" w:fill="auto"/>
          </w:tcPr>
          <w:p w14:paraId="32B536DB" w14:textId="77777777" w:rsidR="003B42C6" w:rsidRPr="00087D39" w:rsidRDefault="003B42C6" w:rsidP="003B42C6">
            <w:pPr>
              <w:jc w:val="left"/>
              <w:rPr>
                <w:color w:val="000000"/>
              </w:rPr>
            </w:pPr>
            <w:r w:rsidRPr="00087D39">
              <w:rPr>
                <w:color w:val="000000"/>
              </w:rPr>
              <w:t>POST</w:t>
            </w:r>
          </w:p>
        </w:tc>
      </w:tr>
      <w:tr w:rsidR="003B42C6" w:rsidRPr="00087D39" w14:paraId="241C3BEB" w14:textId="77777777" w:rsidTr="003B42C6">
        <w:tc>
          <w:tcPr>
            <w:tcW w:w="1548" w:type="dxa"/>
            <w:shd w:val="clear" w:color="auto" w:fill="auto"/>
          </w:tcPr>
          <w:p w14:paraId="212FCE49" w14:textId="77777777" w:rsidR="003B42C6" w:rsidRPr="00087D39" w:rsidRDefault="003B42C6" w:rsidP="003B42C6">
            <w:pPr>
              <w:ind w:left="0"/>
              <w:rPr>
                <w:color w:val="000000"/>
              </w:rPr>
            </w:pPr>
            <w:r w:rsidRPr="00087D39">
              <w:rPr>
                <w:color w:val="000000"/>
              </w:rPr>
              <w:t>Acceptable request representation</w:t>
            </w:r>
          </w:p>
        </w:tc>
        <w:tc>
          <w:tcPr>
            <w:tcW w:w="8028" w:type="dxa"/>
            <w:shd w:val="clear" w:color="auto" w:fill="auto"/>
          </w:tcPr>
          <w:p w14:paraId="42099379" w14:textId="77777777" w:rsidR="003B42C6" w:rsidRPr="00087D39" w:rsidRDefault="003B42C6" w:rsidP="003B42C6">
            <w:pPr>
              <w:jc w:val="left"/>
              <w:rPr>
                <w:rFonts w:cs="Consolas"/>
                <w:color w:val="000000"/>
              </w:rPr>
            </w:pPr>
            <w:r w:rsidRPr="00087D39">
              <w:rPr>
                <w:rFonts w:cs="Consolas"/>
                <w:color w:val="000000"/>
              </w:rPr>
              <w:t>application/json</w:t>
            </w:r>
          </w:p>
          <w:p w14:paraId="046B5157" w14:textId="77777777" w:rsidR="003B42C6" w:rsidRPr="00087D39" w:rsidRDefault="003B42C6" w:rsidP="003B42C6">
            <w:pPr>
              <w:jc w:val="left"/>
              <w:rPr>
                <w:color w:val="000000"/>
              </w:rPr>
            </w:pPr>
            <w:r w:rsidRPr="00087D39">
              <w:rPr>
                <w:rFonts w:cs="Consolas"/>
                <w:color w:val="000000"/>
              </w:rPr>
              <w:t>application/xml</w:t>
            </w:r>
          </w:p>
        </w:tc>
      </w:tr>
      <w:tr w:rsidR="003B42C6" w:rsidRPr="00087D39" w14:paraId="47DC0645" w14:textId="77777777" w:rsidTr="003B42C6">
        <w:tc>
          <w:tcPr>
            <w:tcW w:w="1548" w:type="dxa"/>
            <w:shd w:val="clear" w:color="auto" w:fill="auto"/>
          </w:tcPr>
          <w:p w14:paraId="6A335A85" w14:textId="77777777" w:rsidR="003B42C6" w:rsidRPr="00087D39" w:rsidRDefault="003B42C6" w:rsidP="003B42C6">
            <w:pPr>
              <w:ind w:left="0"/>
              <w:rPr>
                <w:color w:val="000000"/>
              </w:rPr>
            </w:pPr>
            <w:r w:rsidRPr="00087D39">
              <w:rPr>
                <w:color w:val="000000"/>
              </w:rPr>
              <w:t>Available response representation</w:t>
            </w:r>
          </w:p>
        </w:tc>
        <w:tc>
          <w:tcPr>
            <w:tcW w:w="8028" w:type="dxa"/>
            <w:shd w:val="clear" w:color="auto" w:fill="auto"/>
          </w:tcPr>
          <w:p w14:paraId="4F248A57" w14:textId="77777777" w:rsidR="003B42C6" w:rsidRPr="00087D39" w:rsidRDefault="003B42C6" w:rsidP="003B42C6">
            <w:pPr>
              <w:jc w:val="left"/>
              <w:rPr>
                <w:color w:val="000000"/>
              </w:rPr>
            </w:pPr>
          </w:p>
        </w:tc>
      </w:tr>
      <w:tr w:rsidR="003B42C6" w:rsidRPr="00087D39" w14:paraId="1AF7D90F" w14:textId="77777777" w:rsidTr="003B42C6">
        <w:tc>
          <w:tcPr>
            <w:tcW w:w="1548" w:type="dxa"/>
            <w:shd w:val="clear" w:color="auto" w:fill="auto"/>
          </w:tcPr>
          <w:p w14:paraId="5EE956A9" w14:textId="77777777" w:rsidR="003B42C6" w:rsidRPr="00087D39" w:rsidRDefault="003B42C6" w:rsidP="003B42C6">
            <w:pPr>
              <w:ind w:left="0"/>
              <w:rPr>
                <w:color w:val="000000"/>
              </w:rPr>
            </w:pPr>
            <w:r w:rsidRPr="00087D39">
              <w:rPr>
                <w:color w:val="000000"/>
              </w:rPr>
              <w:t>URL Params</w:t>
            </w:r>
          </w:p>
        </w:tc>
        <w:tc>
          <w:tcPr>
            <w:tcW w:w="8028" w:type="dxa"/>
            <w:shd w:val="clear" w:color="auto" w:fill="auto"/>
          </w:tcPr>
          <w:p w14:paraId="38AE8A2E" w14:textId="07BA35F6" w:rsidR="003B42C6" w:rsidRPr="00087D39" w:rsidRDefault="0062766B" w:rsidP="003B42C6">
            <w:pPr>
              <w:jc w:val="left"/>
              <w:rPr>
                <w:color w:val="000000"/>
              </w:rPr>
            </w:pPr>
            <w:r w:rsidRPr="0062766B">
              <w:rPr>
                <w:color w:val="000000"/>
              </w:rPr>
              <w:t>nciUserId – the NCI user ID</w:t>
            </w:r>
            <w:r>
              <w:rPr>
                <w:color w:val="000000"/>
              </w:rPr>
              <w:t xml:space="preserve"> to be updated</w:t>
            </w:r>
          </w:p>
        </w:tc>
      </w:tr>
      <w:tr w:rsidR="003B42C6" w:rsidRPr="00087D39" w14:paraId="4A5E6055" w14:textId="77777777" w:rsidTr="003B42C6">
        <w:tc>
          <w:tcPr>
            <w:tcW w:w="1548" w:type="dxa"/>
            <w:shd w:val="clear" w:color="auto" w:fill="auto"/>
          </w:tcPr>
          <w:p w14:paraId="314EDFD4" w14:textId="77777777" w:rsidR="003B42C6" w:rsidRPr="00087D39" w:rsidRDefault="003B42C6" w:rsidP="003B42C6">
            <w:pPr>
              <w:ind w:left="0"/>
              <w:rPr>
                <w:color w:val="000000"/>
              </w:rPr>
            </w:pPr>
            <w:r w:rsidRPr="00087D39">
              <w:rPr>
                <w:color w:val="000000"/>
              </w:rPr>
              <w:t>Data Params</w:t>
            </w:r>
          </w:p>
        </w:tc>
        <w:tc>
          <w:tcPr>
            <w:tcW w:w="8028" w:type="dxa"/>
            <w:shd w:val="clear" w:color="auto" w:fill="auto"/>
          </w:tcPr>
          <w:p w14:paraId="39ED9784" w14:textId="77777777" w:rsidR="003B42C6" w:rsidRPr="00087D39" w:rsidRDefault="003B42C6" w:rsidP="003B42C6">
            <w:pPr>
              <w:jc w:val="left"/>
              <w:rPr>
                <w:b/>
                <w:color w:val="000000"/>
              </w:rPr>
            </w:pPr>
            <w:r w:rsidRPr="00087D39">
              <w:rPr>
                <w:b/>
                <w:color w:val="000000"/>
              </w:rPr>
              <w:t>JSON:</w:t>
            </w:r>
          </w:p>
          <w:p w14:paraId="40E9926F" w14:textId="77777777" w:rsidR="0062766B" w:rsidRPr="002C5B24" w:rsidRDefault="0062766B" w:rsidP="0062766B">
            <w:pPr>
              <w:spacing w:after="0"/>
              <w:jc w:val="left"/>
              <w:rPr>
                <w:rFonts w:cs="Consolas"/>
                <w:color w:val="000000"/>
              </w:rPr>
            </w:pPr>
            <w:r w:rsidRPr="002C5B24">
              <w:rPr>
                <w:rFonts w:cs="Consolas"/>
                <w:color w:val="000000"/>
              </w:rPr>
              <w:t>{</w:t>
            </w:r>
          </w:p>
          <w:p w14:paraId="5BA3820A" w14:textId="77777777" w:rsidR="0062766B" w:rsidRPr="002C5B24" w:rsidRDefault="0062766B" w:rsidP="0062766B">
            <w:pPr>
              <w:spacing w:after="0"/>
              <w:ind w:left="720"/>
              <w:jc w:val="left"/>
              <w:rPr>
                <w:rFonts w:cs="Consolas"/>
                <w:color w:val="000000"/>
              </w:rPr>
            </w:pPr>
            <w:r>
              <w:rPr>
                <w:rFonts w:cs="Consolas"/>
                <w:color w:val="000000"/>
              </w:rPr>
              <w:t xml:space="preserve"> </w:t>
            </w:r>
            <w:r w:rsidRPr="002C5B24">
              <w:rPr>
                <w:rFonts w:cs="Consolas"/>
                <w:color w:val="000000"/>
              </w:rPr>
              <w:t>"firstName": "John",</w:t>
            </w:r>
          </w:p>
          <w:p w14:paraId="2AC0B20B" w14:textId="77777777" w:rsidR="0062766B" w:rsidRDefault="0062766B" w:rsidP="0062766B">
            <w:pPr>
              <w:spacing w:after="0"/>
              <w:jc w:val="left"/>
              <w:rPr>
                <w:rFonts w:cs="Consolas"/>
                <w:color w:val="000000"/>
              </w:rPr>
            </w:pPr>
            <w:r w:rsidRPr="002C5B24">
              <w:rPr>
                <w:rFonts w:cs="Consolas"/>
                <w:color w:val="000000"/>
              </w:rPr>
              <w:t xml:space="preserve">   "lastName": "Doe"</w:t>
            </w:r>
            <w:r>
              <w:rPr>
                <w:rFonts w:cs="Consolas"/>
                <w:color w:val="000000"/>
              </w:rPr>
              <w:t>,</w:t>
            </w:r>
          </w:p>
          <w:p w14:paraId="3D7B25DD" w14:textId="72466696" w:rsidR="0062766B" w:rsidRPr="002C5B24" w:rsidRDefault="0062766B" w:rsidP="0062766B">
            <w:pPr>
              <w:spacing w:after="0"/>
              <w:jc w:val="left"/>
              <w:rPr>
                <w:rFonts w:cs="Consolas"/>
                <w:color w:val="000000"/>
              </w:rPr>
            </w:pPr>
            <w:r>
              <w:rPr>
                <w:rFonts w:cs="Consolas"/>
                <w:color w:val="000000"/>
              </w:rPr>
              <w:lastRenderedPageBreak/>
              <w:t xml:space="preserve">   “doc” : “FNLCR”</w:t>
            </w:r>
            <w:r w:rsidR="00B77D3D">
              <w:rPr>
                <w:rFonts w:cs="Consolas"/>
                <w:color w:val="000000"/>
              </w:rPr>
              <w:t>,</w:t>
            </w:r>
          </w:p>
          <w:p w14:paraId="38686F45" w14:textId="77777777" w:rsidR="0062766B" w:rsidRDefault="0062766B" w:rsidP="0062766B">
            <w:pPr>
              <w:spacing w:after="0"/>
              <w:jc w:val="left"/>
              <w:rPr>
                <w:rFonts w:cs="Consolas"/>
                <w:color w:val="000000"/>
              </w:rPr>
            </w:pPr>
            <w:r>
              <w:rPr>
                <w:rFonts w:cs="Consolas"/>
                <w:color w:val="000000"/>
              </w:rPr>
              <w:t xml:space="preserve">   </w:t>
            </w:r>
            <w:r w:rsidRPr="002C5B24">
              <w:rPr>
                <w:rFonts w:cs="Consolas"/>
                <w:color w:val="000000"/>
              </w:rPr>
              <w:t>"</w:t>
            </w:r>
            <w:r>
              <w:rPr>
                <w:rFonts w:cs="Consolas"/>
                <w:color w:val="000000"/>
              </w:rPr>
              <w:t>userRole</w:t>
            </w:r>
            <w:r w:rsidRPr="002C5B24">
              <w:rPr>
                <w:rFonts w:cs="Consolas"/>
                <w:color w:val="000000"/>
              </w:rPr>
              <w:t xml:space="preserve">": </w:t>
            </w:r>
            <w:r>
              <w:rPr>
                <w:rFonts w:cs="Consolas"/>
                <w:color w:val="000000"/>
              </w:rPr>
              <w:t xml:space="preserve"> “USER”</w:t>
            </w:r>
            <w:r w:rsidR="00B77D3D">
              <w:rPr>
                <w:rFonts w:cs="Consolas"/>
                <w:color w:val="000000"/>
              </w:rPr>
              <w:t>,</w:t>
            </w:r>
          </w:p>
          <w:p w14:paraId="11DA6CD3" w14:textId="33F4C809" w:rsidR="00B77D3D" w:rsidRPr="00A72E03" w:rsidRDefault="00B77D3D" w:rsidP="0062766B">
            <w:pPr>
              <w:spacing w:after="0"/>
              <w:jc w:val="left"/>
              <w:rPr>
                <w:rFonts w:cs="Consolas"/>
                <w:color w:val="000000"/>
              </w:rPr>
            </w:pPr>
            <w:r>
              <w:rPr>
                <w:rFonts w:cs="Consolas"/>
                <w:color w:val="000000"/>
              </w:rPr>
              <w:t xml:space="preserve">   “active” : true</w:t>
            </w:r>
          </w:p>
          <w:p w14:paraId="198177B2" w14:textId="77777777" w:rsidR="0062766B" w:rsidRPr="00087D39" w:rsidRDefault="0062766B" w:rsidP="0062766B">
            <w:pPr>
              <w:spacing w:after="0"/>
              <w:jc w:val="left"/>
              <w:rPr>
                <w:rFonts w:cs="Consolas"/>
                <w:color w:val="000000"/>
              </w:rPr>
            </w:pPr>
            <w:r>
              <w:rPr>
                <w:rFonts w:cs="Consolas"/>
                <w:color w:val="000000"/>
              </w:rPr>
              <w:t>}</w:t>
            </w:r>
          </w:p>
          <w:p w14:paraId="0BF17D3E" w14:textId="77777777" w:rsidR="003B42C6" w:rsidRPr="00087D39" w:rsidRDefault="003B42C6" w:rsidP="0062766B">
            <w:pPr>
              <w:autoSpaceDE w:val="0"/>
              <w:autoSpaceDN w:val="0"/>
              <w:adjustRightInd w:val="0"/>
              <w:spacing w:after="0"/>
              <w:jc w:val="left"/>
              <w:rPr>
                <w:color w:val="000000"/>
              </w:rPr>
            </w:pPr>
          </w:p>
        </w:tc>
      </w:tr>
      <w:tr w:rsidR="003B42C6" w:rsidRPr="00087D39" w14:paraId="64EC85EE" w14:textId="77777777" w:rsidTr="003B42C6">
        <w:tc>
          <w:tcPr>
            <w:tcW w:w="1548" w:type="dxa"/>
            <w:shd w:val="clear" w:color="auto" w:fill="auto"/>
          </w:tcPr>
          <w:p w14:paraId="21A2682F" w14:textId="038D9686" w:rsidR="003B42C6" w:rsidRPr="00087D39" w:rsidRDefault="003B42C6" w:rsidP="003B42C6">
            <w:pPr>
              <w:ind w:left="0"/>
              <w:rPr>
                <w:color w:val="000000"/>
              </w:rPr>
            </w:pPr>
            <w:r w:rsidRPr="00087D39">
              <w:rPr>
                <w:color w:val="000000"/>
              </w:rPr>
              <w:lastRenderedPageBreak/>
              <w:t>Success Response</w:t>
            </w:r>
          </w:p>
        </w:tc>
        <w:tc>
          <w:tcPr>
            <w:tcW w:w="8028" w:type="dxa"/>
            <w:shd w:val="clear" w:color="auto" w:fill="auto"/>
          </w:tcPr>
          <w:p w14:paraId="49F55C8E" w14:textId="675C2498" w:rsidR="003B42C6" w:rsidRPr="0027306C" w:rsidRDefault="0027306C" w:rsidP="0027306C">
            <w:pPr>
              <w:spacing w:after="0"/>
              <w:jc w:val="left"/>
              <w:rPr>
                <w:rFonts w:cs="Arial"/>
                <w:bCs/>
                <w:color w:val="000000"/>
                <w:shd w:val="clear" w:color="auto" w:fill="F9F9F9"/>
              </w:rPr>
            </w:pPr>
            <w:r>
              <w:rPr>
                <w:rFonts w:cs="Arial"/>
                <w:bCs/>
                <w:color w:val="000000"/>
                <w:shd w:val="clear" w:color="auto" w:fill="F9F9F9"/>
              </w:rPr>
              <w:t>HTTP/1.1 200</w:t>
            </w:r>
            <w:r w:rsidR="003B42C6" w:rsidRPr="00087D39">
              <w:rPr>
                <w:rFonts w:cs="Arial"/>
                <w:bCs/>
                <w:color w:val="000000"/>
                <w:shd w:val="clear" w:color="auto" w:fill="F9F9F9"/>
              </w:rPr>
              <w:t xml:space="preserve"> </w:t>
            </w:r>
            <w:r>
              <w:rPr>
                <w:rFonts w:cs="Arial"/>
                <w:bCs/>
                <w:color w:val="000000"/>
                <w:shd w:val="clear" w:color="auto" w:fill="F9F9F9"/>
              </w:rPr>
              <w:t>OK</w:t>
            </w:r>
          </w:p>
        </w:tc>
      </w:tr>
      <w:tr w:rsidR="003B42C6" w:rsidRPr="00087D39" w14:paraId="15F6BB4A" w14:textId="77777777" w:rsidTr="003B42C6">
        <w:tc>
          <w:tcPr>
            <w:tcW w:w="1548" w:type="dxa"/>
            <w:shd w:val="clear" w:color="auto" w:fill="auto"/>
          </w:tcPr>
          <w:p w14:paraId="60DAED33" w14:textId="77777777" w:rsidR="003B42C6" w:rsidRPr="00087D39" w:rsidRDefault="003B42C6" w:rsidP="003B42C6">
            <w:pPr>
              <w:ind w:left="0"/>
              <w:rPr>
                <w:color w:val="000000"/>
              </w:rPr>
            </w:pPr>
            <w:r w:rsidRPr="00087D39">
              <w:rPr>
                <w:color w:val="000000"/>
              </w:rPr>
              <w:t>Error Response</w:t>
            </w:r>
          </w:p>
        </w:tc>
        <w:tc>
          <w:tcPr>
            <w:tcW w:w="8028" w:type="dxa"/>
            <w:shd w:val="clear" w:color="auto" w:fill="auto"/>
          </w:tcPr>
          <w:p w14:paraId="0C8E5534" w14:textId="12C49BB4" w:rsidR="003B42C6" w:rsidRPr="00087D39" w:rsidRDefault="003B42C6" w:rsidP="003B42C6">
            <w:pPr>
              <w:spacing w:after="0"/>
              <w:jc w:val="left"/>
              <w:rPr>
                <w:b/>
                <w:color w:val="000000"/>
              </w:rPr>
            </w:pPr>
            <w:r w:rsidRPr="00087D39">
              <w:rPr>
                <w:b/>
                <w:color w:val="000000"/>
              </w:rPr>
              <w:t xml:space="preserve">UserId </w:t>
            </w:r>
            <w:r w:rsidR="0027306C">
              <w:rPr>
                <w:b/>
                <w:color w:val="000000"/>
              </w:rPr>
              <w:t>does not</w:t>
            </w:r>
            <w:r w:rsidRPr="00087D39">
              <w:rPr>
                <w:b/>
                <w:color w:val="000000"/>
              </w:rPr>
              <w:t xml:space="preserve"> exists: </w:t>
            </w:r>
          </w:p>
          <w:p w14:paraId="4B67625D" w14:textId="77777777" w:rsidR="003B42C6" w:rsidRPr="00087D39" w:rsidRDefault="003B42C6" w:rsidP="003B42C6">
            <w:pPr>
              <w:spacing w:after="0"/>
              <w:jc w:val="left"/>
              <w:rPr>
                <w:color w:val="000000"/>
              </w:rPr>
            </w:pPr>
            <w:r w:rsidRPr="00087D39">
              <w:rPr>
                <w:color w:val="000000"/>
              </w:rPr>
              <w:t>HTTP/1.1 400 Bad Request</w:t>
            </w:r>
          </w:p>
          <w:p w14:paraId="583565A5" w14:textId="77777777" w:rsidR="003B42C6" w:rsidRPr="00087D39" w:rsidRDefault="003B42C6" w:rsidP="003B42C6">
            <w:pPr>
              <w:spacing w:after="0"/>
              <w:jc w:val="left"/>
              <w:rPr>
                <w:color w:val="000000"/>
              </w:rPr>
            </w:pPr>
            <w:r w:rsidRPr="00087D39">
              <w:rPr>
                <w:color w:val="000000"/>
              </w:rPr>
              <w:t>Content-Type: application/json</w:t>
            </w:r>
          </w:p>
          <w:p w14:paraId="13895F4F" w14:textId="77777777" w:rsidR="003B42C6" w:rsidRPr="00087D39" w:rsidRDefault="003B42C6" w:rsidP="003B42C6">
            <w:pPr>
              <w:spacing w:after="0"/>
              <w:jc w:val="left"/>
              <w:rPr>
                <w:color w:val="000000"/>
              </w:rPr>
            </w:pPr>
          </w:p>
          <w:p w14:paraId="03C010EA" w14:textId="77777777" w:rsidR="0027306C" w:rsidRPr="0027306C" w:rsidRDefault="0027306C" w:rsidP="0027306C">
            <w:pPr>
              <w:spacing w:after="0"/>
              <w:jc w:val="left"/>
              <w:rPr>
                <w:color w:val="000000"/>
              </w:rPr>
            </w:pPr>
            <w:r w:rsidRPr="0027306C">
              <w:rPr>
                <w:color w:val="000000"/>
              </w:rPr>
              <w:t>{</w:t>
            </w:r>
          </w:p>
          <w:p w14:paraId="7A559CF2" w14:textId="77777777" w:rsidR="0027306C" w:rsidRPr="0027306C" w:rsidRDefault="0027306C" w:rsidP="0027306C">
            <w:pPr>
              <w:spacing w:after="0"/>
              <w:jc w:val="left"/>
              <w:rPr>
                <w:color w:val="000000"/>
              </w:rPr>
            </w:pPr>
            <w:r w:rsidRPr="0027306C">
              <w:rPr>
                <w:color w:val="000000"/>
              </w:rPr>
              <w:t xml:space="preserve">   "errorType": "REQUEST_REJECTED",</w:t>
            </w:r>
          </w:p>
          <w:p w14:paraId="4172FC1B" w14:textId="77777777" w:rsidR="0027306C" w:rsidRPr="0027306C" w:rsidRDefault="0027306C" w:rsidP="0027306C">
            <w:pPr>
              <w:spacing w:after="0"/>
              <w:jc w:val="left"/>
              <w:rPr>
                <w:color w:val="000000"/>
              </w:rPr>
            </w:pPr>
            <w:r w:rsidRPr="0027306C">
              <w:rPr>
                <w:color w:val="000000"/>
              </w:rPr>
              <w:t xml:space="preserve">   "requestRejectReason": "INVALID_NCI_ACCOUNT",</w:t>
            </w:r>
          </w:p>
          <w:p w14:paraId="733E6BF3" w14:textId="77777777" w:rsidR="0027306C" w:rsidRPr="0027306C" w:rsidRDefault="0027306C" w:rsidP="0027306C">
            <w:pPr>
              <w:spacing w:after="0"/>
              <w:jc w:val="left"/>
              <w:rPr>
                <w:color w:val="000000"/>
              </w:rPr>
            </w:pPr>
            <w:r w:rsidRPr="0027306C">
              <w:rPr>
                <w:color w:val="000000"/>
              </w:rPr>
              <w:t xml:space="preserve">   "message": "User does not exists: nciUserId = batchAdmin16",</w:t>
            </w:r>
          </w:p>
          <w:p w14:paraId="3CC048CE" w14:textId="4A2F178C" w:rsidR="0027306C" w:rsidRPr="0027306C" w:rsidRDefault="0027306C" w:rsidP="0027306C">
            <w:pPr>
              <w:spacing w:after="0"/>
              <w:jc w:val="left"/>
              <w:rPr>
                <w:color w:val="000000"/>
              </w:rPr>
            </w:pPr>
            <w:r w:rsidRPr="0027306C">
              <w:rPr>
                <w:color w:val="000000"/>
              </w:rPr>
              <w:t xml:space="preserve">   "stackTrace": "gov.nih.nci.hpc.exception.HpcException: User does not exists: nciUserId = batchAdmin16 "</w:t>
            </w:r>
          </w:p>
          <w:p w14:paraId="181A108D" w14:textId="19E37A5A" w:rsidR="003B42C6" w:rsidRDefault="0027306C" w:rsidP="0027306C">
            <w:pPr>
              <w:spacing w:after="0"/>
              <w:jc w:val="left"/>
              <w:rPr>
                <w:color w:val="000000"/>
              </w:rPr>
            </w:pPr>
            <w:r w:rsidRPr="0027306C">
              <w:rPr>
                <w:color w:val="000000"/>
              </w:rPr>
              <w:t>}</w:t>
            </w:r>
          </w:p>
          <w:p w14:paraId="46D99FEB" w14:textId="39BD692A" w:rsidR="0027306C" w:rsidRDefault="0027306C" w:rsidP="0027306C">
            <w:pPr>
              <w:spacing w:after="0"/>
              <w:jc w:val="left"/>
              <w:rPr>
                <w:color w:val="000000"/>
              </w:rPr>
            </w:pPr>
          </w:p>
          <w:p w14:paraId="7565733A" w14:textId="77777777" w:rsidR="00EE13AF" w:rsidRPr="00087D39" w:rsidRDefault="00EE13AF" w:rsidP="00EE13AF">
            <w:pPr>
              <w:spacing w:after="0"/>
              <w:jc w:val="left"/>
              <w:rPr>
                <w:b/>
                <w:color w:val="000000"/>
              </w:rPr>
            </w:pPr>
            <w:r>
              <w:rPr>
                <w:b/>
                <w:color w:val="000000"/>
              </w:rPr>
              <w:t>Invalid User Input</w:t>
            </w:r>
            <w:r w:rsidRPr="00087D39">
              <w:rPr>
                <w:b/>
                <w:color w:val="000000"/>
              </w:rPr>
              <w:t xml:space="preserve">: </w:t>
            </w:r>
          </w:p>
          <w:p w14:paraId="500271D4" w14:textId="77777777" w:rsidR="00EE13AF" w:rsidRPr="00087D39" w:rsidRDefault="00EE13AF" w:rsidP="00EE13AF">
            <w:pPr>
              <w:spacing w:after="0"/>
              <w:jc w:val="left"/>
              <w:rPr>
                <w:color w:val="000000"/>
              </w:rPr>
            </w:pPr>
            <w:r w:rsidRPr="00087D39">
              <w:rPr>
                <w:color w:val="000000"/>
              </w:rPr>
              <w:t>HTTP/1.1 400 Bad Request</w:t>
            </w:r>
          </w:p>
          <w:p w14:paraId="08D5B24D" w14:textId="77777777" w:rsidR="00EE13AF" w:rsidRPr="00087D39" w:rsidRDefault="00EE13AF" w:rsidP="00EE13AF">
            <w:pPr>
              <w:spacing w:after="0"/>
              <w:jc w:val="left"/>
              <w:rPr>
                <w:color w:val="000000"/>
              </w:rPr>
            </w:pPr>
            <w:r w:rsidRPr="00087D39">
              <w:rPr>
                <w:color w:val="000000"/>
              </w:rPr>
              <w:t>Content-Type: application/json</w:t>
            </w:r>
          </w:p>
          <w:p w14:paraId="322BAFEF" w14:textId="77777777" w:rsidR="00EE13AF" w:rsidRDefault="00EE13AF" w:rsidP="0027306C">
            <w:pPr>
              <w:spacing w:after="0"/>
              <w:jc w:val="left"/>
              <w:rPr>
                <w:color w:val="000000"/>
              </w:rPr>
            </w:pPr>
          </w:p>
          <w:p w14:paraId="73EB1CD2" w14:textId="7A052364" w:rsidR="0027306C" w:rsidRPr="0027306C" w:rsidRDefault="0027306C" w:rsidP="0027306C">
            <w:pPr>
              <w:spacing w:after="0"/>
              <w:jc w:val="left"/>
              <w:rPr>
                <w:color w:val="000000"/>
              </w:rPr>
            </w:pPr>
            <w:r w:rsidRPr="0027306C">
              <w:rPr>
                <w:color w:val="000000"/>
              </w:rPr>
              <w:t>{</w:t>
            </w:r>
          </w:p>
          <w:p w14:paraId="1DBD8EB1" w14:textId="77777777" w:rsidR="0027306C" w:rsidRPr="0027306C" w:rsidRDefault="0027306C" w:rsidP="0027306C">
            <w:pPr>
              <w:spacing w:after="0"/>
              <w:jc w:val="left"/>
              <w:rPr>
                <w:color w:val="000000"/>
              </w:rPr>
            </w:pPr>
            <w:r w:rsidRPr="0027306C">
              <w:rPr>
                <w:color w:val="000000"/>
              </w:rPr>
              <w:t xml:space="preserve">   "errorType": "INVALID_REQUEST_INPUT",</w:t>
            </w:r>
          </w:p>
          <w:p w14:paraId="0C17DB78" w14:textId="77777777" w:rsidR="0027306C" w:rsidRPr="0027306C" w:rsidRDefault="0027306C" w:rsidP="0027306C">
            <w:pPr>
              <w:spacing w:after="0"/>
              <w:jc w:val="left"/>
              <w:rPr>
                <w:color w:val="000000"/>
              </w:rPr>
            </w:pPr>
            <w:r w:rsidRPr="0027306C">
              <w:rPr>
                <w:color w:val="000000"/>
              </w:rPr>
              <w:t xml:space="preserve">   "message": "Invalid add user input",</w:t>
            </w:r>
          </w:p>
          <w:p w14:paraId="0A4B42CB" w14:textId="69970535" w:rsidR="0027306C" w:rsidRPr="0027306C" w:rsidRDefault="0027306C" w:rsidP="0027306C">
            <w:pPr>
              <w:spacing w:after="0"/>
              <w:jc w:val="left"/>
              <w:rPr>
                <w:color w:val="000000"/>
              </w:rPr>
            </w:pPr>
            <w:r w:rsidRPr="0027306C">
              <w:rPr>
                <w:color w:val="000000"/>
              </w:rPr>
              <w:t xml:space="preserve">   "stackTrace": "gov.nih.nci.hpc.exception.HpcException: Invalid </w:t>
            </w:r>
            <w:r>
              <w:rPr>
                <w:color w:val="000000"/>
              </w:rPr>
              <w:t>update</w:t>
            </w:r>
            <w:r w:rsidRPr="0027306C">
              <w:rPr>
                <w:color w:val="000000"/>
              </w:rPr>
              <w:t xml:space="preserve"> user input "</w:t>
            </w:r>
          </w:p>
          <w:p w14:paraId="679D32B4" w14:textId="044E2211" w:rsidR="0027306C" w:rsidRPr="00087D39" w:rsidRDefault="0027306C" w:rsidP="0027306C">
            <w:pPr>
              <w:spacing w:after="0"/>
              <w:jc w:val="left"/>
              <w:rPr>
                <w:color w:val="000000"/>
              </w:rPr>
            </w:pPr>
            <w:r w:rsidRPr="0027306C">
              <w:rPr>
                <w:color w:val="000000"/>
              </w:rPr>
              <w:t>}</w:t>
            </w:r>
          </w:p>
          <w:p w14:paraId="161F4995" w14:textId="77777777" w:rsidR="003B42C6" w:rsidRDefault="003B42C6" w:rsidP="003B42C6">
            <w:pPr>
              <w:spacing w:after="0"/>
              <w:jc w:val="left"/>
              <w:rPr>
                <w:color w:val="000000"/>
              </w:rPr>
            </w:pPr>
          </w:p>
          <w:p w14:paraId="521FD8DE" w14:textId="18527AAC" w:rsidR="00EE13AF" w:rsidRPr="00087D39" w:rsidRDefault="00EE13AF" w:rsidP="00EE13AF">
            <w:pPr>
              <w:spacing w:after="0"/>
              <w:jc w:val="left"/>
              <w:rPr>
                <w:b/>
                <w:color w:val="000000"/>
              </w:rPr>
            </w:pPr>
            <w:r>
              <w:rPr>
                <w:b/>
                <w:color w:val="000000"/>
              </w:rPr>
              <w:t>Invalid User DOC</w:t>
            </w:r>
            <w:r w:rsidRPr="00087D39">
              <w:rPr>
                <w:b/>
                <w:color w:val="000000"/>
              </w:rPr>
              <w:t xml:space="preserve">: </w:t>
            </w:r>
          </w:p>
          <w:p w14:paraId="2ACF8E2C" w14:textId="77777777" w:rsidR="00EE13AF" w:rsidRPr="00087D39" w:rsidRDefault="00EE13AF" w:rsidP="00EE13AF">
            <w:pPr>
              <w:spacing w:after="0"/>
              <w:jc w:val="left"/>
              <w:rPr>
                <w:color w:val="000000"/>
              </w:rPr>
            </w:pPr>
            <w:r w:rsidRPr="00087D39">
              <w:rPr>
                <w:color w:val="000000"/>
              </w:rPr>
              <w:t>HTTP/1.1 400 Bad Request</w:t>
            </w:r>
          </w:p>
          <w:p w14:paraId="778DF96F" w14:textId="77777777" w:rsidR="00EE13AF" w:rsidRPr="00087D39" w:rsidRDefault="00EE13AF" w:rsidP="00EE13AF">
            <w:pPr>
              <w:spacing w:after="0"/>
              <w:jc w:val="left"/>
              <w:rPr>
                <w:color w:val="000000"/>
              </w:rPr>
            </w:pPr>
            <w:r w:rsidRPr="00087D39">
              <w:rPr>
                <w:color w:val="000000"/>
              </w:rPr>
              <w:t>Content-Type: application/json</w:t>
            </w:r>
          </w:p>
          <w:p w14:paraId="1CA71428" w14:textId="77777777" w:rsidR="00EE13AF" w:rsidRDefault="00EE13AF" w:rsidP="00EE13AF">
            <w:pPr>
              <w:spacing w:after="0"/>
              <w:jc w:val="left"/>
              <w:rPr>
                <w:color w:val="000000"/>
              </w:rPr>
            </w:pPr>
          </w:p>
          <w:p w14:paraId="0547599D" w14:textId="77777777" w:rsidR="00EE13AF" w:rsidRPr="00EE13AF" w:rsidRDefault="00EE13AF" w:rsidP="00EE13AF">
            <w:pPr>
              <w:spacing w:after="0"/>
              <w:jc w:val="left"/>
              <w:rPr>
                <w:color w:val="000000"/>
              </w:rPr>
            </w:pPr>
            <w:r w:rsidRPr="00EE13AF">
              <w:rPr>
                <w:color w:val="000000"/>
              </w:rPr>
              <w:t>{</w:t>
            </w:r>
          </w:p>
          <w:p w14:paraId="1D45A099" w14:textId="77777777" w:rsidR="00EE13AF" w:rsidRPr="00EE13AF" w:rsidRDefault="00EE13AF" w:rsidP="00EE13AF">
            <w:pPr>
              <w:spacing w:after="0"/>
              <w:jc w:val="left"/>
              <w:rPr>
                <w:color w:val="000000"/>
              </w:rPr>
            </w:pPr>
            <w:r w:rsidRPr="00EE13AF">
              <w:rPr>
                <w:color w:val="000000"/>
              </w:rPr>
              <w:t xml:space="preserve">   "errorType": "INVALID_REQUEST_INPUT",</w:t>
            </w:r>
          </w:p>
          <w:p w14:paraId="132EC8C7" w14:textId="77777777" w:rsidR="00EE13AF" w:rsidRPr="00EE13AF" w:rsidRDefault="00EE13AF" w:rsidP="00EE13AF">
            <w:pPr>
              <w:spacing w:after="0"/>
              <w:jc w:val="left"/>
              <w:rPr>
                <w:color w:val="000000"/>
              </w:rPr>
            </w:pPr>
            <w:r w:rsidRPr="00EE13AF">
              <w:rPr>
                <w:color w:val="000000"/>
              </w:rPr>
              <w:t xml:space="preserve">   "message": "Invalid DOC: FNLCR1. Valid values: [FNLCR, CCBR]",</w:t>
            </w:r>
          </w:p>
          <w:p w14:paraId="04D940CE" w14:textId="6EDFACD4" w:rsidR="00EE13AF" w:rsidRPr="00EE13AF" w:rsidRDefault="00EE13AF" w:rsidP="00EE13AF">
            <w:pPr>
              <w:spacing w:after="0"/>
              <w:jc w:val="left"/>
              <w:rPr>
                <w:color w:val="000000"/>
              </w:rPr>
            </w:pPr>
            <w:r w:rsidRPr="00EE13AF">
              <w:rPr>
                <w:color w:val="000000"/>
              </w:rPr>
              <w:t xml:space="preserve">   "stackTrace": "gov.nih.nci.hpc.exception.HpcException: Invalid DOC: FNLCR1. Valid values: [FNLC</w:t>
            </w:r>
            <w:r>
              <w:rPr>
                <w:color w:val="000000"/>
              </w:rPr>
              <w:t>R, CCBR][INVALID_REQUEST_INPUT]</w:t>
            </w:r>
            <w:r w:rsidRPr="00EE13AF">
              <w:rPr>
                <w:color w:val="000000"/>
              </w:rPr>
              <w:t xml:space="preserve"> "</w:t>
            </w:r>
          </w:p>
          <w:p w14:paraId="702DEA36" w14:textId="77777777" w:rsidR="00EE13AF" w:rsidRDefault="00EE13AF" w:rsidP="00EE13AF">
            <w:pPr>
              <w:spacing w:after="0"/>
              <w:jc w:val="left"/>
              <w:rPr>
                <w:color w:val="000000"/>
              </w:rPr>
            </w:pPr>
            <w:r w:rsidRPr="00EE13AF">
              <w:rPr>
                <w:color w:val="000000"/>
              </w:rPr>
              <w:t>}</w:t>
            </w:r>
          </w:p>
          <w:p w14:paraId="28FA1817" w14:textId="27AE1D51" w:rsidR="009B1BE5" w:rsidRDefault="009B1BE5" w:rsidP="00EE13AF">
            <w:pPr>
              <w:spacing w:after="0"/>
              <w:jc w:val="left"/>
              <w:rPr>
                <w:color w:val="000000"/>
              </w:rPr>
            </w:pPr>
          </w:p>
          <w:p w14:paraId="3F0B1EE5" w14:textId="77777777" w:rsidR="00EF7B06" w:rsidRPr="008836F2" w:rsidRDefault="00EF7B06" w:rsidP="00EF7B06">
            <w:pPr>
              <w:spacing w:after="0"/>
              <w:jc w:val="left"/>
              <w:rPr>
                <w:b/>
                <w:color w:val="000000"/>
              </w:rPr>
            </w:pPr>
            <w:r>
              <w:rPr>
                <w:b/>
                <w:color w:val="000000"/>
              </w:rPr>
              <w:t>Invalid User Role</w:t>
            </w:r>
            <w:r w:rsidRPr="00087D39">
              <w:rPr>
                <w:b/>
                <w:color w:val="000000"/>
              </w:rPr>
              <w:t xml:space="preserve">: </w:t>
            </w:r>
          </w:p>
          <w:p w14:paraId="28AD148E" w14:textId="77777777" w:rsidR="00EF7B06" w:rsidRPr="008836F2" w:rsidRDefault="00EF7B06" w:rsidP="00EF7B06">
            <w:pPr>
              <w:spacing w:after="0"/>
              <w:jc w:val="left"/>
              <w:rPr>
                <w:color w:val="000000"/>
              </w:rPr>
            </w:pPr>
            <w:r w:rsidRPr="008836F2">
              <w:rPr>
                <w:color w:val="000000"/>
              </w:rPr>
              <w:t>{</w:t>
            </w:r>
          </w:p>
          <w:p w14:paraId="12FA4B81" w14:textId="77777777" w:rsidR="00EF7B06" w:rsidRPr="008836F2" w:rsidRDefault="00EF7B06" w:rsidP="00EF7B06">
            <w:pPr>
              <w:spacing w:after="0"/>
              <w:jc w:val="left"/>
              <w:rPr>
                <w:color w:val="000000"/>
              </w:rPr>
            </w:pPr>
            <w:r w:rsidRPr="008836F2">
              <w:rPr>
                <w:color w:val="000000"/>
              </w:rPr>
              <w:t xml:space="preserve">   "errorType": "INVALID_REQUEST_INPUT",</w:t>
            </w:r>
          </w:p>
          <w:p w14:paraId="272F4505" w14:textId="77777777" w:rsidR="00EF7B06" w:rsidRPr="008836F2" w:rsidRDefault="00EF7B06" w:rsidP="00EF7B06">
            <w:pPr>
              <w:spacing w:after="0"/>
              <w:jc w:val="left"/>
              <w:rPr>
                <w:color w:val="000000"/>
              </w:rPr>
            </w:pPr>
            <w:r w:rsidRPr="008836F2">
              <w:rPr>
                <w:color w:val="000000"/>
              </w:rPr>
              <w:t xml:space="preserve">   "message": "Invalid user role: USER1. Valid values: [USER, GROUP_ADMIN, SYSTEM_ADMIN, NOT_REGISTERED]",</w:t>
            </w:r>
          </w:p>
          <w:p w14:paraId="5B778A49" w14:textId="77777777" w:rsidR="00EF7B06" w:rsidRPr="008836F2" w:rsidRDefault="00EF7B06" w:rsidP="00EF7B06">
            <w:pPr>
              <w:spacing w:after="0"/>
              <w:jc w:val="left"/>
              <w:rPr>
                <w:color w:val="000000"/>
              </w:rPr>
            </w:pPr>
            <w:r w:rsidRPr="008836F2">
              <w:rPr>
                <w:color w:val="000000"/>
              </w:rPr>
              <w:t xml:space="preserve">   "stackTrace": "gov.nih.nci.hpc.exception.HpcException: Invalid user role: USER1. Valid values: [USER, GROUP_ADMIN, SYSTEM_ADMIN, NOT_REGISTERED][INVALID_REQUEST_INPUT]\ "</w:t>
            </w:r>
          </w:p>
          <w:p w14:paraId="5DA76D3D" w14:textId="36AE2E43" w:rsidR="00EF7B06" w:rsidRDefault="00EF7B06" w:rsidP="00EF7B06">
            <w:pPr>
              <w:spacing w:after="0"/>
              <w:jc w:val="left"/>
              <w:rPr>
                <w:color w:val="000000"/>
              </w:rPr>
            </w:pPr>
            <w:r w:rsidRPr="008836F2">
              <w:rPr>
                <w:color w:val="000000"/>
              </w:rPr>
              <w:t>}</w:t>
            </w:r>
          </w:p>
          <w:p w14:paraId="53319E60" w14:textId="77777777" w:rsidR="00EF7B06" w:rsidRDefault="00EF7B06" w:rsidP="00EF7B06">
            <w:pPr>
              <w:spacing w:after="0"/>
              <w:jc w:val="left"/>
              <w:rPr>
                <w:color w:val="000000"/>
              </w:rPr>
            </w:pPr>
          </w:p>
          <w:p w14:paraId="5CE95F92" w14:textId="4D0FD6A9" w:rsidR="009B1BE5" w:rsidRPr="00087D39" w:rsidRDefault="009B1BE5" w:rsidP="009B1BE5">
            <w:pPr>
              <w:spacing w:after="0"/>
              <w:jc w:val="left"/>
              <w:rPr>
                <w:b/>
                <w:color w:val="000000"/>
              </w:rPr>
            </w:pPr>
            <w:r>
              <w:rPr>
                <w:b/>
                <w:color w:val="000000"/>
              </w:rPr>
              <w:t>Not Authorized</w:t>
            </w:r>
            <w:r w:rsidRPr="00087D39">
              <w:rPr>
                <w:b/>
                <w:color w:val="000000"/>
              </w:rPr>
              <w:t xml:space="preserve">: </w:t>
            </w:r>
          </w:p>
          <w:p w14:paraId="00045389" w14:textId="77777777" w:rsidR="009B1BE5" w:rsidRPr="00087D39" w:rsidRDefault="009B1BE5" w:rsidP="009B1BE5">
            <w:pPr>
              <w:spacing w:after="0"/>
              <w:jc w:val="left"/>
              <w:rPr>
                <w:color w:val="000000"/>
              </w:rPr>
            </w:pPr>
            <w:r w:rsidRPr="00087D39">
              <w:rPr>
                <w:color w:val="000000"/>
              </w:rPr>
              <w:t>HTTP/1.1 400 Bad Request</w:t>
            </w:r>
          </w:p>
          <w:p w14:paraId="41056D09" w14:textId="77777777" w:rsidR="009B1BE5" w:rsidRPr="00087D39" w:rsidRDefault="009B1BE5" w:rsidP="009B1BE5">
            <w:pPr>
              <w:spacing w:after="0"/>
              <w:jc w:val="left"/>
              <w:rPr>
                <w:color w:val="000000"/>
              </w:rPr>
            </w:pPr>
            <w:r w:rsidRPr="00087D39">
              <w:rPr>
                <w:color w:val="000000"/>
              </w:rPr>
              <w:t>Content-Type: application/json</w:t>
            </w:r>
          </w:p>
          <w:p w14:paraId="0834C9F1" w14:textId="77777777" w:rsidR="009B1BE5" w:rsidRDefault="009B1BE5" w:rsidP="009B1BE5">
            <w:pPr>
              <w:spacing w:after="0"/>
              <w:jc w:val="left"/>
              <w:rPr>
                <w:color w:val="000000"/>
              </w:rPr>
            </w:pPr>
          </w:p>
          <w:p w14:paraId="03CC447D" w14:textId="77777777" w:rsidR="00416185" w:rsidRPr="00416185" w:rsidRDefault="00416185" w:rsidP="00416185">
            <w:pPr>
              <w:spacing w:after="0"/>
              <w:jc w:val="left"/>
              <w:rPr>
                <w:color w:val="000000"/>
              </w:rPr>
            </w:pPr>
            <w:r w:rsidRPr="00416185">
              <w:rPr>
                <w:color w:val="000000"/>
              </w:rPr>
              <w:t>{</w:t>
            </w:r>
          </w:p>
          <w:p w14:paraId="4E6C194B" w14:textId="77777777" w:rsidR="00416185" w:rsidRPr="00416185" w:rsidRDefault="00416185" w:rsidP="00416185">
            <w:pPr>
              <w:spacing w:after="0"/>
              <w:jc w:val="left"/>
              <w:rPr>
                <w:color w:val="000000"/>
              </w:rPr>
            </w:pPr>
            <w:r w:rsidRPr="00416185">
              <w:rPr>
                <w:color w:val="000000"/>
              </w:rPr>
              <w:t xml:space="preserve">   "errorType": "REQUEST_REJECTED",</w:t>
            </w:r>
          </w:p>
          <w:p w14:paraId="241340B1" w14:textId="77777777" w:rsidR="00416185" w:rsidRPr="00416185" w:rsidRDefault="00416185" w:rsidP="00416185">
            <w:pPr>
              <w:spacing w:after="0"/>
              <w:jc w:val="left"/>
              <w:rPr>
                <w:color w:val="000000"/>
              </w:rPr>
            </w:pPr>
            <w:r w:rsidRPr="00416185">
              <w:rPr>
                <w:color w:val="000000"/>
              </w:rPr>
              <w:t xml:space="preserve">   "requestRejectReason": "NOT_AUTHORIZED",</w:t>
            </w:r>
          </w:p>
          <w:p w14:paraId="11A5961A" w14:textId="77777777" w:rsidR="00416185" w:rsidRPr="00416185" w:rsidRDefault="00416185" w:rsidP="00416185">
            <w:pPr>
              <w:spacing w:after="0"/>
              <w:jc w:val="left"/>
              <w:rPr>
                <w:color w:val="000000"/>
              </w:rPr>
            </w:pPr>
            <w:r w:rsidRPr="00416185">
              <w:rPr>
                <w:color w:val="000000"/>
              </w:rPr>
              <w:t xml:space="preserve">   "message": "Not authorizated to update frist name, last name, DOC, role. Please contact system administrator",</w:t>
            </w:r>
          </w:p>
          <w:p w14:paraId="187C2815" w14:textId="5AC50861" w:rsidR="00416185" w:rsidRPr="00416185" w:rsidRDefault="00416185" w:rsidP="00416185">
            <w:pPr>
              <w:spacing w:after="0"/>
              <w:jc w:val="left"/>
              <w:rPr>
                <w:color w:val="000000"/>
              </w:rPr>
            </w:pPr>
            <w:r w:rsidRPr="00416185">
              <w:rPr>
                <w:color w:val="000000"/>
              </w:rPr>
              <w:t xml:space="preserve">   "stackTrace": "gov.nih.nci.hpc.exception.HpcException: Not authorizated to update frist name, last name, DOC, role. Please contact system </w:t>
            </w:r>
            <w:r>
              <w:rPr>
                <w:color w:val="000000"/>
              </w:rPr>
              <w:t>administrator[REQUEST_REJECTED]</w:t>
            </w:r>
            <w:r w:rsidRPr="00416185">
              <w:rPr>
                <w:color w:val="000000"/>
              </w:rPr>
              <w:t>"</w:t>
            </w:r>
          </w:p>
          <w:p w14:paraId="5B2C65F7" w14:textId="77777777" w:rsidR="009B1BE5" w:rsidRDefault="00416185" w:rsidP="00416185">
            <w:pPr>
              <w:spacing w:after="0"/>
              <w:jc w:val="left"/>
              <w:rPr>
                <w:color w:val="000000"/>
              </w:rPr>
            </w:pPr>
            <w:r w:rsidRPr="00416185">
              <w:rPr>
                <w:color w:val="000000"/>
              </w:rPr>
              <w:t>}</w:t>
            </w:r>
          </w:p>
          <w:p w14:paraId="7250DD3A" w14:textId="77777777" w:rsidR="00797785" w:rsidRPr="00087D39" w:rsidRDefault="00797785" w:rsidP="00797785">
            <w:pPr>
              <w:spacing w:after="0"/>
              <w:jc w:val="left"/>
              <w:rPr>
                <w:b/>
                <w:color w:val="000000"/>
              </w:rPr>
            </w:pPr>
            <w:r>
              <w:rPr>
                <w:b/>
                <w:color w:val="000000"/>
              </w:rPr>
              <w:t>Not Authorized</w:t>
            </w:r>
            <w:r w:rsidRPr="00087D39">
              <w:rPr>
                <w:b/>
                <w:color w:val="000000"/>
              </w:rPr>
              <w:t xml:space="preserve">: </w:t>
            </w:r>
          </w:p>
          <w:p w14:paraId="2343DFF6" w14:textId="77777777" w:rsidR="00797785" w:rsidRPr="00087D39" w:rsidRDefault="00797785" w:rsidP="00797785">
            <w:pPr>
              <w:spacing w:after="0"/>
              <w:jc w:val="left"/>
              <w:rPr>
                <w:color w:val="000000"/>
              </w:rPr>
            </w:pPr>
            <w:r w:rsidRPr="00087D39">
              <w:rPr>
                <w:color w:val="000000"/>
              </w:rPr>
              <w:t>HTTP/1.1 400 Bad Request</w:t>
            </w:r>
          </w:p>
          <w:p w14:paraId="7DF3A4A0" w14:textId="77777777" w:rsidR="00797785" w:rsidRPr="00087D39" w:rsidRDefault="00797785" w:rsidP="00797785">
            <w:pPr>
              <w:spacing w:after="0"/>
              <w:jc w:val="left"/>
              <w:rPr>
                <w:color w:val="000000"/>
              </w:rPr>
            </w:pPr>
            <w:r w:rsidRPr="00087D39">
              <w:rPr>
                <w:color w:val="000000"/>
              </w:rPr>
              <w:t>Content-Type: application/json</w:t>
            </w:r>
          </w:p>
          <w:p w14:paraId="06FF7A2D" w14:textId="77777777" w:rsidR="00797785" w:rsidRDefault="00797785" w:rsidP="00797785">
            <w:pPr>
              <w:spacing w:after="0"/>
              <w:jc w:val="left"/>
              <w:rPr>
                <w:color w:val="000000"/>
              </w:rPr>
            </w:pPr>
          </w:p>
          <w:p w14:paraId="11FEC121" w14:textId="77777777" w:rsidR="00797785" w:rsidRPr="00416185" w:rsidRDefault="00797785" w:rsidP="00797785">
            <w:pPr>
              <w:spacing w:after="0"/>
              <w:jc w:val="left"/>
              <w:rPr>
                <w:color w:val="000000"/>
              </w:rPr>
            </w:pPr>
            <w:r w:rsidRPr="00416185">
              <w:rPr>
                <w:color w:val="000000"/>
              </w:rPr>
              <w:t>{</w:t>
            </w:r>
          </w:p>
          <w:p w14:paraId="7543CBFA" w14:textId="77777777" w:rsidR="00797785" w:rsidRPr="00416185" w:rsidRDefault="00797785" w:rsidP="00797785">
            <w:pPr>
              <w:spacing w:after="0"/>
              <w:jc w:val="left"/>
              <w:rPr>
                <w:color w:val="000000"/>
              </w:rPr>
            </w:pPr>
            <w:r w:rsidRPr="00416185">
              <w:rPr>
                <w:color w:val="000000"/>
              </w:rPr>
              <w:t xml:space="preserve">   "errorType": "REQUEST_REJECTED",</w:t>
            </w:r>
          </w:p>
          <w:p w14:paraId="44F5307A" w14:textId="77777777" w:rsidR="00797785" w:rsidRPr="00416185" w:rsidRDefault="00797785" w:rsidP="00797785">
            <w:pPr>
              <w:spacing w:after="0"/>
              <w:jc w:val="left"/>
              <w:rPr>
                <w:color w:val="000000"/>
              </w:rPr>
            </w:pPr>
            <w:r w:rsidRPr="00416185">
              <w:rPr>
                <w:color w:val="000000"/>
              </w:rPr>
              <w:t xml:space="preserve">   "requestRejectReason": "NOT_AUTHORIZED",</w:t>
            </w:r>
          </w:p>
          <w:p w14:paraId="0D519F80" w14:textId="230524E8" w:rsidR="00797785" w:rsidRPr="00416185" w:rsidRDefault="00797785" w:rsidP="00797785">
            <w:pPr>
              <w:spacing w:after="0"/>
              <w:jc w:val="left"/>
              <w:rPr>
                <w:color w:val="000000"/>
              </w:rPr>
            </w:pPr>
            <w:r w:rsidRPr="00416185">
              <w:rPr>
                <w:color w:val="000000"/>
              </w:rPr>
              <w:t xml:space="preserve">   "message": "Not authorizated to </w:t>
            </w:r>
            <w:r>
              <w:rPr>
                <w:color w:val="000000"/>
              </w:rPr>
              <w:t>downgrade self</w:t>
            </w:r>
            <w:r w:rsidRPr="00416185">
              <w:rPr>
                <w:color w:val="000000"/>
              </w:rPr>
              <w:t>. Please contact system administrator",</w:t>
            </w:r>
          </w:p>
          <w:p w14:paraId="0F60A98D" w14:textId="09A416F1" w:rsidR="00797785" w:rsidRPr="00416185" w:rsidRDefault="00797785" w:rsidP="00797785">
            <w:pPr>
              <w:spacing w:after="0"/>
              <w:jc w:val="left"/>
              <w:rPr>
                <w:color w:val="000000"/>
              </w:rPr>
            </w:pPr>
            <w:r w:rsidRPr="00416185">
              <w:rPr>
                <w:color w:val="000000"/>
              </w:rPr>
              <w:t xml:space="preserve">   "stackTrace": "gov.nih.nci.hpc.exception.HpcException: Not authorizated to </w:t>
            </w:r>
            <w:r>
              <w:rPr>
                <w:color w:val="000000"/>
              </w:rPr>
              <w:t>downgrade self</w:t>
            </w:r>
            <w:r w:rsidRPr="00416185">
              <w:rPr>
                <w:color w:val="000000"/>
              </w:rPr>
              <w:t xml:space="preserve">. Please contact system </w:t>
            </w:r>
            <w:r>
              <w:rPr>
                <w:color w:val="000000"/>
              </w:rPr>
              <w:t>administrator[REQUEST_REJECTED]</w:t>
            </w:r>
            <w:r w:rsidRPr="00416185">
              <w:rPr>
                <w:color w:val="000000"/>
              </w:rPr>
              <w:t>"</w:t>
            </w:r>
          </w:p>
          <w:p w14:paraId="3AF9A333" w14:textId="0A55349B" w:rsidR="00797785" w:rsidRPr="00087D39" w:rsidRDefault="00797785" w:rsidP="00797785">
            <w:pPr>
              <w:spacing w:after="0"/>
              <w:jc w:val="left"/>
              <w:rPr>
                <w:color w:val="000000"/>
              </w:rPr>
            </w:pPr>
            <w:r w:rsidRPr="00416185">
              <w:rPr>
                <w:color w:val="000000"/>
              </w:rPr>
              <w:t>}</w:t>
            </w:r>
          </w:p>
        </w:tc>
      </w:tr>
    </w:tbl>
    <w:p w14:paraId="03A818B9" w14:textId="07D7F6C9" w:rsidR="00372D52" w:rsidRPr="009157A7" w:rsidRDefault="00372D52" w:rsidP="00372D52">
      <w:pPr>
        <w:pStyle w:val="Heading2"/>
        <w:numPr>
          <w:ilvl w:val="1"/>
          <w:numId w:val="9"/>
        </w:numPr>
      </w:pPr>
      <w:bookmarkStart w:id="30" w:name="_Toc359660699"/>
      <w:r>
        <w:lastRenderedPageBreak/>
        <w:t>Search</w:t>
      </w:r>
      <w:r w:rsidRPr="009157A7">
        <w:t xml:space="preserve"> </w:t>
      </w:r>
      <w:r w:rsidR="002519CE">
        <w:t>Active</w:t>
      </w:r>
      <w:r w:rsidR="0060146C">
        <w:t xml:space="preserve"> </w:t>
      </w:r>
      <w:r w:rsidRPr="009157A7">
        <w:t>User</w:t>
      </w:r>
      <w:r w:rsidR="003E1B9E">
        <w:t>s</w:t>
      </w:r>
      <w:bookmarkEnd w:id="3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72D52" w:rsidRPr="00087D39" w14:paraId="0549777E" w14:textId="77777777" w:rsidTr="00413BE5">
        <w:trPr>
          <w:trHeight w:val="530"/>
        </w:trPr>
        <w:tc>
          <w:tcPr>
            <w:tcW w:w="1548" w:type="dxa"/>
            <w:shd w:val="clear" w:color="auto" w:fill="auto"/>
          </w:tcPr>
          <w:p w14:paraId="62C92FB3" w14:textId="77777777" w:rsidR="00372D52" w:rsidRPr="00087D39" w:rsidRDefault="00372D52" w:rsidP="00413BE5">
            <w:pPr>
              <w:ind w:left="0"/>
              <w:rPr>
                <w:color w:val="000000"/>
              </w:rPr>
            </w:pPr>
            <w:r w:rsidRPr="00087D39">
              <w:rPr>
                <w:color w:val="000000"/>
              </w:rPr>
              <w:t>Title</w:t>
            </w:r>
          </w:p>
        </w:tc>
        <w:tc>
          <w:tcPr>
            <w:tcW w:w="8028" w:type="dxa"/>
            <w:shd w:val="clear" w:color="auto" w:fill="auto"/>
          </w:tcPr>
          <w:p w14:paraId="5B37C33A" w14:textId="0DB41858" w:rsidR="00372D52" w:rsidRPr="00087D39" w:rsidRDefault="00372D52" w:rsidP="00413BE5">
            <w:pPr>
              <w:ind w:left="0"/>
              <w:jc w:val="left"/>
              <w:rPr>
                <w:color w:val="000000"/>
              </w:rPr>
            </w:pPr>
            <w:r>
              <w:rPr>
                <w:color w:val="000000"/>
              </w:rPr>
              <w:t xml:space="preserve">Search </w:t>
            </w:r>
            <w:r w:rsidRPr="00087D39">
              <w:rPr>
                <w:color w:val="000000"/>
              </w:rPr>
              <w:t>User</w:t>
            </w:r>
            <w:r>
              <w:rPr>
                <w:color w:val="000000"/>
              </w:rPr>
              <w:t>s</w:t>
            </w:r>
            <w:r w:rsidRPr="00087D39">
              <w:rPr>
                <w:color w:val="000000"/>
              </w:rPr>
              <w:t xml:space="preserve"> </w:t>
            </w:r>
          </w:p>
        </w:tc>
      </w:tr>
      <w:tr w:rsidR="00372D52" w:rsidRPr="00087D39" w14:paraId="7637270F" w14:textId="77777777" w:rsidTr="00413BE5">
        <w:tc>
          <w:tcPr>
            <w:tcW w:w="1548" w:type="dxa"/>
            <w:shd w:val="clear" w:color="auto" w:fill="auto"/>
          </w:tcPr>
          <w:p w14:paraId="6E79D411" w14:textId="77777777" w:rsidR="00372D52" w:rsidRPr="00087D39" w:rsidRDefault="00372D52" w:rsidP="00413BE5">
            <w:pPr>
              <w:ind w:left="0"/>
              <w:rPr>
                <w:color w:val="000000"/>
              </w:rPr>
            </w:pPr>
            <w:r w:rsidRPr="00087D39">
              <w:rPr>
                <w:color w:val="000000"/>
              </w:rPr>
              <w:lastRenderedPageBreak/>
              <w:t>Description</w:t>
            </w:r>
          </w:p>
        </w:tc>
        <w:tc>
          <w:tcPr>
            <w:tcW w:w="8028" w:type="dxa"/>
            <w:shd w:val="clear" w:color="auto" w:fill="auto"/>
          </w:tcPr>
          <w:p w14:paraId="52C99253" w14:textId="62AAF1A4" w:rsidR="00372D52" w:rsidRDefault="00413BE5" w:rsidP="00413BE5">
            <w:pPr>
              <w:ind w:left="0"/>
              <w:jc w:val="left"/>
              <w:rPr>
                <w:color w:val="000000"/>
              </w:rPr>
            </w:pPr>
            <w:r>
              <w:rPr>
                <w:color w:val="000000"/>
              </w:rPr>
              <w:t>Search</w:t>
            </w:r>
            <w:r w:rsidR="00345F69">
              <w:rPr>
                <w:color w:val="000000"/>
              </w:rPr>
              <w:t xml:space="preserve"> </w:t>
            </w:r>
            <w:r w:rsidR="0060146C">
              <w:rPr>
                <w:color w:val="000000"/>
              </w:rPr>
              <w:t xml:space="preserve">active </w:t>
            </w:r>
            <w:r w:rsidR="00345F69">
              <w:rPr>
                <w:color w:val="000000"/>
              </w:rPr>
              <w:t>users by search criteria – user Id, first name and last name.</w:t>
            </w:r>
          </w:p>
          <w:p w14:paraId="6044B2C2" w14:textId="46B0CE79" w:rsidR="00345F69" w:rsidRPr="00087D39" w:rsidRDefault="00345F69" w:rsidP="00413BE5">
            <w:pPr>
              <w:ind w:left="0"/>
              <w:jc w:val="left"/>
              <w:rPr>
                <w:color w:val="000000"/>
              </w:rPr>
            </w:pPr>
            <w:r>
              <w:rPr>
                <w:color w:val="000000"/>
              </w:rPr>
              <w:t xml:space="preserve">If no </w:t>
            </w:r>
            <w:r w:rsidR="0060146C">
              <w:rPr>
                <w:color w:val="000000"/>
              </w:rPr>
              <w:t>search criteria are specified t</w:t>
            </w:r>
            <w:r>
              <w:rPr>
                <w:color w:val="000000"/>
              </w:rPr>
              <w:t>h</w:t>
            </w:r>
            <w:r w:rsidR="0060146C">
              <w:rPr>
                <w:color w:val="000000"/>
              </w:rPr>
              <w:t>e</w:t>
            </w:r>
            <w:r>
              <w:rPr>
                <w:color w:val="000000"/>
              </w:rPr>
              <w:t xml:space="preserve">n ALL </w:t>
            </w:r>
            <w:r w:rsidR="0060146C">
              <w:rPr>
                <w:color w:val="000000"/>
              </w:rPr>
              <w:t xml:space="preserve">active </w:t>
            </w:r>
            <w:r>
              <w:rPr>
                <w:color w:val="000000"/>
              </w:rPr>
              <w:t>users are returned.</w:t>
            </w:r>
          </w:p>
          <w:p w14:paraId="19FF67A0" w14:textId="77777777" w:rsidR="00372D52" w:rsidRPr="00087D39" w:rsidRDefault="00372D52" w:rsidP="00413BE5">
            <w:pPr>
              <w:ind w:left="0"/>
              <w:jc w:val="left"/>
              <w:rPr>
                <w:color w:val="000000"/>
              </w:rPr>
            </w:pPr>
          </w:p>
        </w:tc>
      </w:tr>
      <w:tr w:rsidR="00372D52" w:rsidRPr="00087D39" w14:paraId="2BF25D9D" w14:textId="77777777" w:rsidTr="00413BE5">
        <w:tc>
          <w:tcPr>
            <w:tcW w:w="1548" w:type="dxa"/>
            <w:shd w:val="clear" w:color="auto" w:fill="auto"/>
          </w:tcPr>
          <w:p w14:paraId="3CE264A8" w14:textId="468AA30E" w:rsidR="00372D52" w:rsidRPr="00087D39" w:rsidRDefault="00372D52" w:rsidP="00413BE5">
            <w:pPr>
              <w:ind w:left="0"/>
              <w:rPr>
                <w:color w:val="000000"/>
              </w:rPr>
            </w:pPr>
            <w:r w:rsidRPr="00087D39">
              <w:rPr>
                <w:color w:val="000000"/>
              </w:rPr>
              <w:t>URL</w:t>
            </w:r>
          </w:p>
        </w:tc>
        <w:tc>
          <w:tcPr>
            <w:tcW w:w="8028" w:type="dxa"/>
            <w:shd w:val="clear" w:color="auto" w:fill="auto"/>
          </w:tcPr>
          <w:p w14:paraId="543C64C3" w14:textId="1FC816D0" w:rsidR="00372D52" w:rsidRPr="00087D39" w:rsidRDefault="00372D52" w:rsidP="00413BE5">
            <w:pPr>
              <w:jc w:val="left"/>
              <w:rPr>
                <w:color w:val="000000"/>
              </w:rPr>
            </w:pPr>
            <w:r w:rsidRPr="00087D39">
              <w:rPr>
                <w:color w:val="000000"/>
              </w:rPr>
              <w:t>/user</w:t>
            </w:r>
            <w:r w:rsidR="0060146C">
              <w:rPr>
                <w:color w:val="000000"/>
              </w:rPr>
              <w:t>/active</w:t>
            </w:r>
          </w:p>
        </w:tc>
      </w:tr>
      <w:tr w:rsidR="00372D52" w:rsidRPr="00087D39" w14:paraId="4C794477" w14:textId="77777777" w:rsidTr="00413BE5">
        <w:tc>
          <w:tcPr>
            <w:tcW w:w="1548" w:type="dxa"/>
            <w:shd w:val="clear" w:color="auto" w:fill="auto"/>
          </w:tcPr>
          <w:p w14:paraId="0BFE2289" w14:textId="77777777" w:rsidR="00372D52" w:rsidRPr="00087D39" w:rsidRDefault="00372D52" w:rsidP="00413BE5">
            <w:pPr>
              <w:ind w:left="0"/>
              <w:rPr>
                <w:color w:val="000000"/>
              </w:rPr>
            </w:pPr>
            <w:r w:rsidRPr="00087D39">
              <w:rPr>
                <w:color w:val="000000"/>
              </w:rPr>
              <w:t>Method</w:t>
            </w:r>
          </w:p>
        </w:tc>
        <w:tc>
          <w:tcPr>
            <w:tcW w:w="8028" w:type="dxa"/>
            <w:shd w:val="clear" w:color="auto" w:fill="auto"/>
          </w:tcPr>
          <w:p w14:paraId="2F7F94B9" w14:textId="77777777" w:rsidR="00372D52" w:rsidRPr="00087D39" w:rsidRDefault="00372D52" w:rsidP="00413BE5">
            <w:pPr>
              <w:jc w:val="left"/>
              <w:rPr>
                <w:color w:val="000000"/>
              </w:rPr>
            </w:pPr>
            <w:r>
              <w:rPr>
                <w:color w:val="000000"/>
              </w:rPr>
              <w:t>GET</w:t>
            </w:r>
          </w:p>
        </w:tc>
      </w:tr>
      <w:tr w:rsidR="00372D52" w:rsidRPr="00087D39" w14:paraId="7D198FFB" w14:textId="77777777" w:rsidTr="00413BE5">
        <w:tc>
          <w:tcPr>
            <w:tcW w:w="1548" w:type="dxa"/>
            <w:shd w:val="clear" w:color="auto" w:fill="auto"/>
          </w:tcPr>
          <w:p w14:paraId="6344591A" w14:textId="77777777" w:rsidR="00372D52" w:rsidRPr="00087D39" w:rsidRDefault="00372D52" w:rsidP="00413BE5">
            <w:pPr>
              <w:ind w:left="0"/>
              <w:rPr>
                <w:color w:val="000000"/>
              </w:rPr>
            </w:pPr>
            <w:r w:rsidRPr="00087D39">
              <w:rPr>
                <w:color w:val="000000"/>
              </w:rPr>
              <w:t>Acceptable request representation</w:t>
            </w:r>
          </w:p>
        </w:tc>
        <w:tc>
          <w:tcPr>
            <w:tcW w:w="8028" w:type="dxa"/>
            <w:shd w:val="clear" w:color="auto" w:fill="auto"/>
          </w:tcPr>
          <w:p w14:paraId="501B2C69" w14:textId="77777777" w:rsidR="00372D52" w:rsidRPr="00087D39" w:rsidRDefault="00372D52" w:rsidP="00413BE5">
            <w:pPr>
              <w:jc w:val="left"/>
              <w:rPr>
                <w:rFonts w:cs="Consolas"/>
                <w:color w:val="000000"/>
              </w:rPr>
            </w:pPr>
            <w:r w:rsidRPr="00087D39">
              <w:rPr>
                <w:rFonts w:cs="Consolas"/>
                <w:color w:val="000000"/>
              </w:rPr>
              <w:t>application/json</w:t>
            </w:r>
          </w:p>
          <w:p w14:paraId="3D839C8D" w14:textId="77777777" w:rsidR="00372D52" w:rsidRPr="00087D39" w:rsidRDefault="00372D52" w:rsidP="00413BE5">
            <w:pPr>
              <w:jc w:val="left"/>
              <w:rPr>
                <w:color w:val="000000"/>
              </w:rPr>
            </w:pPr>
            <w:r w:rsidRPr="00087D39">
              <w:rPr>
                <w:rFonts w:cs="Consolas"/>
                <w:color w:val="000000"/>
              </w:rPr>
              <w:t>application/xml</w:t>
            </w:r>
          </w:p>
        </w:tc>
      </w:tr>
      <w:tr w:rsidR="00372D52" w:rsidRPr="00087D39" w14:paraId="4C974034" w14:textId="77777777" w:rsidTr="00413BE5">
        <w:tc>
          <w:tcPr>
            <w:tcW w:w="1548" w:type="dxa"/>
            <w:shd w:val="clear" w:color="auto" w:fill="auto"/>
          </w:tcPr>
          <w:p w14:paraId="58B58A51" w14:textId="77777777" w:rsidR="00372D52" w:rsidRPr="00087D39" w:rsidRDefault="00372D52" w:rsidP="00413BE5">
            <w:pPr>
              <w:ind w:left="0"/>
              <w:rPr>
                <w:color w:val="000000"/>
              </w:rPr>
            </w:pPr>
            <w:r w:rsidRPr="00087D39">
              <w:rPr>
                <w:color w:val="000000"/>
              </w:rPr>
              <w:t>Available response representation</w:t>
            </w:r>
          </w:p>
        </w:tc>
        <w:tc>
          <w:tcPr>
            <w:tcW w:w="8028" w:type="dxa"/>
            <w:shd w:val="clear" w:color="auto" w:fill="auto"/>
          </w:tcPr>
          <w:p w14:paraId="47882243" w14:textId="77777777" w:rsidR="00372D52" w:rsidRPr="00087D39" w:rsidRDefault="00372D52" w:rsidP="00413BE5">
            <w:pPr>
              <w:jc w:val="left"/>
              <w:rPr>
                <w:color w:val="000000"/>
              </w:rPr>
            </w:pPr>
          </w:p>
        </w:tc>
      </w:tr>
      <w:tr w:rsidR="00372D52" w:rsidRPr="00087D39" w14:paraId="3EABD7F9" w14:textId="77777777" w:rsidTr="00413BE5">
        <w:tc>
          <w:tcPr>
            <w:tcW w:w="1548" w:type="dxa"/>
            <w:shd w:val="clear" w:color="auto" w:fill="auto"/>
          </w:tcPr>
          <w:p w14:paraId="6186D8E4" w14:textId="66B0714B" w:rsidR="00372D52" w:rsidRPr="00087D39" w:rsidRDefault="0009642D" w:rsidP="00413BE5">
            <w:pPr>
              <w:ind w:left="0"/>
              <w:rPr>
                <w:color w:val="000000"/>
              </w:rPr>
            </w:pPr>
            <w:r>
              <w:rPr>
                <w:color w:val="000000"/>
              </w:rPr>
              <w:t xml:space="preserve">URL </w:t>
            </w:r>
            <w:r w:rsidR="001D7809">
              <w:rPr>
                <w:color w:val="000000"/>
              </w:rPr>
              <w:t>Query</w:t>
            </w:r>
            <w:r w:rsidR="00372D52" w:rsidRPr="00087D39">
              <w:rPr>
                <w:color w:val="000000"/>
              </w:rPr>
              <w:t xml:space="preserve"> Params</w:t>
            </w:r>
          </w:p>
        </w:tc>
        <w:tc>
          <w:tcPr>
            <w:tcW w:w="8028" w:type="dxa"/>
            <w:shd w:val="clear" w:color="auto" w:fill="auto"/>
          </w:tcPr>
          <w:p w14:paraId="51DB1645" w14:textId="78ED8578" w:rsidR="00372D52" w:rsidRDefault="00372D52" w:rsidP="00413BE5">
            <w:pPr>
              <w:autoSpaceDE w:val="0"/>
              <w:autoSpaceDN w:val="0"/>
              <w:adjustRightInd w:val="0"/>
              <w:spacing w:after="0"/>
              <w:ind w:left="0"/>
              <w:jc w:val="left"/>
              <w:rPr>
                <w:color w:val="000000"/>
              </w:rPr>
            </w:pPr>
            <w:r w:rsidRPr="0062766B">
              <w:rPr>
                <w:color w:val="000000"/>
              </w:rPr>
              <w:t>nciUserId – the NCI user ID</w:t>
            </w:r>
            <w:r w:rsidR="00345F69">
              <w:rPr>
                <w:color w:val="000000"/>
              </w:rPr>
              <w:t xml:space="preserve"> search criteria</w:t>
            </w:r>
          </w:p>
          <w:p w14:paraId="0FDA43DC" w14:textId="0DCB6979" w:rsidR="00345F69" w:rsidRDefault="00345F69" w:rsidP="00413BE5">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first name search </w:t>
            </w:r>
            <w:r w:rsidR="004C351C">
              <w:rPr>
                <w:color w:val="000000"/>
              </w:rPr>
              <w:t>pattern.</w:t>
            </w:r>
          </w:p>
          <w:p w14:paraId="185714AF" w14:textId="58546236" w:rsidR="00345F69" w:rsidRDefault="00345F69" w:rsidP="00413BE5">
            <w:pPr>
              <w:autoSpaceDE w:val="0"/>
              <w:autoSpaceDN w:val="0"/>
              <w:adjustRightInd w:val="0"/>
              <w:spacing w:after="0"/>
              <w:ind w:left="0"/>
              <w:jc w:val="left"/>
              <w:rPr>
                <w:color w:val="000000"/>
              </w:rPr>
            </w:pPr>
            <w:r>
              <w:rPr>
                <w:color w:val="000000"/>
              </w:rPr>
              <w:t>lastName</w:t>
            </w:r>
            <w:r w:rsidR="004C351C">
              <w:rPr>
                <w:color w:val="000000"/>
              </w:rPr>
              <w:t>Pattern – The last name search pattern.</w:t>
            </w:r>
          </w:p>
          <w:p w14:paraId="0D3B800B" w14:textId="77777777" w:rsidR="00345F69" w:rsidRPr="0062766B" w:rsidRDefault="00345F69" w:rsidP="00413BE5">
            <w:pPr>
              <w:autoSpaceDE w:val="0"/>
              <w:autoSpaceDN w:val="0"/>
              <w:adjustRightInd w:val="0"/>
              <w:spacing w:after="0"/>
              <w:ind w:left="0"/>
              <w:jc w:val="left"/>
              <w:rPr>
                <w:rFonts w:cs="Consolas"/>
                <w:color w:val="000000"/>
              </w:rPr>
            </w:pPr>
          </w:p>
        </w:tc>
      </w:tr>
      <w:tr w:rsidR="00372D52" w:rsidRPr="00087D39" w14:paraId="7A33BEE8" w14:textId="77777777" w:rsidTr="00413BE5">
        <w:tc>
          <w:tcPr>
            <w:tcW w:w="1548" w:type="dxa"/>
            <w:shd w:val="clear" w:color="auto" w:fill="auto"/>
          </w:tcPr>
          <w:p w14:paraId="61894B37" w14:textId="5FC13146" w:rsidR="00372D52" w:rsidRPr="00087D39" w:rsidRDefault="00372D52" w:rsidP="00413BE5">
            <w:pPr>
              <w:ind w:left="0"/>
              <w:rPr>
                <w:color w:val="000000"/>
              </w:rPr>
            </w:pPr>
            <w:r w:rsidRPr="00087D39">
              <w:rPr>
                <w:color w:val="000000"/>
              </w:rPr>
              <w:t>Data Params</w:t>
            </w:r>
          </w:p>
        </w:tc>
        <w:tc>
          <w:tcPr>
            <w:tcW w:w="8028" w:type="dxa"/>
            <w:shd w:val="clear" w:color="auto" w:fill="auto"/>
          </w:tcPr>
          <w:p w14:paraId="6B175C10" w14:textId="77777777" w:rsidR="00372D52" w:rsidRPr="00087D39" w:rsidRDefault="00372D52" w:rsidP="00413BE5">
            <w:pPr>
              <w:autoSpaceDE w:val="0"/>
              <w:autoSpaceDN w:val="0"/>
              <w:adjustRightInd w:val="0"/>
              <w:spacing w:after="0"/>
              <w:ind w:left="0"/>
              <w:jc w:val="left"/>
              <w:rPr>
                <w:color w:val="000000"/>
              </w:rPr>
            </w:pPr>
          </w:p>
        </w:tc>
      </w:tr>
      <w:tr w:rsidR="00372D52" w:rsidRPr="00087D39" w14:paraId="1C7DA059" w14:textId="77777777" w:rsidTr="00413BE5">
        <w:tc>
          <w:tcPr>
            <w:tcW w:w="1548" w:type="dxa"/>
            <w:shd w:val="clear" w:color="auto" w:fill="auto"/>
          </w:tcPr>
          <w:p w14:paraId="2E2FB61B" w14:textId="77777777" w:rsidR="00372D52" w:rsidRPr="00087D39" w:rsidRDefault="00372D52" w:rsidP="00413BE5">
            <w:pPr>
              <w:ind w:left="0"/>
              <w:rPr>
                <w:color w:val="000000"/>
              </w:rPr>
            </w:pPr>
            <w:r w:rsidRPr="00087D39">
              <w:rPr>
                <w:color w:val="000000"/>
              </w:rPr>
              <w:t>Success Response</w:t>
            </w:r>
          </w:p>
        </w:tc>
        <w:tc>
          <w:tcPr>
            <w:tcW w:w="8028" w:type="dxa"/>
            <w:shd w:val="clear" w:color="auto" w:fill="auto"/>
          </w:tcPr>
          <w:p w14:paraId="7769EBF8" w14:textId="77777777" w:rsidR="00372D52" w:rsidRDefault="00372D52" w:rsidP="00413BE5">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5239EE3E" w14:textId="77777777" w:rsidR="00AE0B9F" w:rsidRPr="00AE0B9F" w:rsidRDefault="00AE0B9F" w:rsidP="00AE0B9F">
            <w:pPr>
              <w:widowControl w:val="0"/>
              <w:autoSpaceDE w:val="0"/>
              <w:autoSpaceDN w:val="0"/>
              <w:adjustRightInd w:val="0"/>
              <w:spacing w:before="0" w:after="0"/>
              <w:jc w:val="left"/>
            </w:pPr>
            <w:r w:rsidRPr="00AE0B9F">
              <w:t>{"users": [</w:t>
            </w:r>
          </w:p>
          <w:p w14:paraId="1375A0C6" w14:textId="77777777" w:rsidR="00AE0B9F" w:rsidRPr="00AE0B9F" w:rsidRDefault="00AE0B9F" w:rsidP="00AE0B9F">
            <w:pPr>
              <w:widowControl w:val="0"/>
              <w:autoSpaceDE w:val="0"/>
              <w:autoSpaceDN w:val="0"/>
              <w:adjustRightInd w:val="0"/>
              <w:spacing w:before="0" w:after="0"/>
              <w:jc w:val="left"/>
            </w:pPr>
            <w:r w:rsidRPr="00AE0B9F">
              <w:t>      {</w:t>
            </w:r>
          </w:p>
          <w:p w14:paraId="22A57870" w14:textId="6FF807BF" w:rsidR="00AE0B9F" w:rsidRPr="00AE0B9F" w:rsidRDefault="00AE0B9F" w:rsidP="00AE0B9F">
            <w:pPr>
              <w:widowControl w:val="0"/>
              <w:autoSpaceDE w:val="0"/>
              <w:autoSpaceDN w:val="0"/>
              <w:adjustRightInd w:val="0"/>
              <w:spacing w:before="0" w:after="0"/>
              <w:jc w:val="left"/>
            </w:pPr>
            <w:r w:rsidRPr="00AE0B9F">
              <w:t>      "userId": "</w:t>
            </w:r>
            <w:r>
              <w:t>abc</w:t>
            </w:r>
            <w:r w:rsidRPr="00AE0B9F">
              <w:t>",</w:t>
            </w:r>
          </w:p>
          <w:p w14:paraId="410A367B" w14:textId="7197A984" w:rsidR="00AE0B9F" w:rsidRPr="00AE0B9F" w:rsidRDefault="00AE0B9F" w:rsidP="00AE0B9F">
            <w:pPr>
              <w:widowControl w:val="0"/>
              <w:autoSpaceDE w:val="0"/>
              <w:autoSpaceDN w:val="0"/>
              <w:adjustRightInd w:val="0"/>
              <w:spacing w:before="0" w:after="0"/>
              <w:jc w:val="left"/>
            </w:pPr>
            <w:r w:rsidRPr="00AE0B9F">
              <w:t>      "firstName": "</w:t>
            </w:r>
            <w:r>
              <w:t>first</w:t>
            </w:r>
            <w:r w:rsidRPr="00AE0B9F">
              <w:t>",</w:t>
            </w:r>
          </w:p>
          <w:p w14:paraId="3FD8E5B3" w14:textId="10AF9E49" w:rsidR="00AE0B9F" w:rsidRPr="00AE0B9F" w:rsidRDefault="00AE0B9F" w:rsidP="00AE0B9F">
            <w:pPr>
              <w:widowControl w:val="0"/>
              <w:autoSpaceDE w:val="0"/>
              <w:autoSpaceDN w:val="0"/>
              <w:adjustRightInd w:val="0"/>
              <w:spacing w:before="0" w:after="0"/>
              <w:jc w:val="left"/>
            </w:pPr>
            <w:r w:rsidRPr="00AE0B9F">
              <w:t>      "lastName": "</w:t>
            </w:r>
            <w:r>
              <w:t>last</w:t>
            </w:r>
            <w:r w:rsidRPr="00AE0B9F">
              <w:t>",</w:t>
            </w:r>
          </w:p>
          <w:p w14:paraId="11D0980E" w14:textId="77777777" w:rsidR="00AE0B9F" w:rsidRDefault="00AE0B9F" w:rsidP="00AE0B9F">
            <w:pPr>
              <w:widowControl w:val="0"/>
              <w:autoSpaceDE w:val="0"/>
              <w:autoSpaceDN w:val="0"/>
              <w:adjustRightInd w:val="0"/>
              <w:spacing w:before="0" w:after="0"/>
              <w:jc w:val="left"/>
            </w:pPr>
            <w:r w:rsidRPr="00AE0B9F">
              <w:t>      "doc": "FNLCR"</w:t>
            </w:r>
          </w:p>
          <w:p w14:paraId="2F35C623" w14:textId="0A65FF18" w:rsidR="00372D52" w:rsidRPr="00AE0B9F" w:rsidRDefault="00AE0B9F" w:rsidP="00AE0B9F">
            <w:pPr>
              <w:widowControl w:val="0"/>
              <w:autoSpaceDE w:val="0"/>
              <w:autoSpaceDN w:val="0"/>
              <w:adjustRightInd w:val="0"/>
              <w:spacing w:before="0" w:after="0"/>
              <w:jc w:val="left"/>
            </w:pPr>
            <w:r w:rsidRPr="00AE0B9F">
              <w:t>]}</w:t>
            </w:r>
          </w:p>
          <w:p w14:paraId="3CFEF805" w14:textId="77777777" w:rsidR="00372D52" w:rsidRPr="00087D39" w:rsidRDefault="00372D52" w:rsidP="00413BE5">
            <w:pPr>
              <w:spacing w:after="0"/>
              <w:jc w:val="left"/>
              <w:rPr>
                <w:color w:val="000000"/>
              </w:rPr>
            </w:pPr>
          </w:p>
        </w:tc>
      </w:tr>
      <w:tr w:rsidR="00372D52" w:rsidRPr="00087D39" w14:paraId="788AF4AE" w14:textId="77777777" w:rsidTr="00413BE5">
        <w:tc>
          <w:tcPr>
            <w:tcW w:w="1548" w:type="dxa"/>
            <w:shd w:val="clear" w:color="auto" w:fill="auto"/>
          </w:tcPr>
          <w:p w14:paraId="1A7D4994" w14:textId="77777777" w:rsidR="00372D52" w:rsidRPr="00087D39" w:rsidRDefault="00372D52" w:rsidP="00413BE5">
            <w:pPr>
              <w:ind w:left="0"/>
              <w:rPr>
                <w:color w:val="000000"/>
              </w:rPr>
            </w:pPr>
            <w:r w:rsidRPr="00087D39">
              <w:rPr>
                <w:color w:val="000000"/>
              </w:rPr>
              <w:t>Error Response</w:t>
            </w:r>
          </w:p>
        </w:tc>
        <w:tc>
          <w:tcPr>
            <w:tcW w:w="8028" w:type="dxa"/>
            <w:shd w:val="clear" w:color="auto" w:fill="auto"/>
          </w:tcPr>
          <w:p w14:paraId="537C8509" w14:textId="77777777" w:rsidR="00372D52" w:rsidRPr="00087D39" w:rsidRDefault="00372D52" w:rsidP="00413BE5">
            <w:pPr>
              <w:spacing w:after="0"/>
              <w:jc w:val="left"/>
              <w:rPr>
                <w:b/>
                <w:color w:val="000000"/>
              </w:rPr>
            </w:pPr>
            <w:r>
              <w:rPr>
                <w:b/>
                <w:color w:val="000000"/>
              </w:rPr>
              <w:t>Null NCI User ID</w:t>
            </w:r>
            <w:r w:rsidRPr="00087D39">
              <w:rPr>
                <w:b/>
                <w:color w:val="000000"/>
              </w:rPr>
              <w:t xml:space="preserve">: </w:t>
            </w:r>
          </w:p>
          <w:p w14:paraId="3263AEA7" w14:textId="77777777" w:rsidR="00372D52" w:rsidRDefault="00372D52" w:rsidP="00413BE5">
            <w:pPr>
              <w:spacing w:after="0"/>
              <w:jc w:val="left"/>
              <w:rPr>
                <w:color w:val="000000"/>
              </w:rPr>
            </w:pPr>
          </w:p>
          <w:p w14:paraId="353014EF" w14:textId="77777777" w:rsidR="00372D52" w:rsidRPr="008836F2" w:rsidRDefault="00372D52" w:rsidP="00413BE5">
            <w:pPr>
              <w:spacing w:after="0"/>
              <w:jc w:val="left"/>
              <w:rPr>
                <w:b/>
                <w:color w:val="000000"/>
              </w:rPr>
            </w:pPr>
            <w:r>
              <w:rPr>
                <w:b/>
                <w:color w:val="000000"/>
              </w:rPr>
              <w:t>Failed to get a user</w:t>
            </w:r>
            <w:r w:rsidRPr="00087D39">
              <w:rPr>
                <w:b/>
                <w:color w:val="000000"/>
              </w:rPr>
              <w:t xml:space="preserve">: </w:t>
            </w:r>
          </w:p>
          <w:p w14:paraId="109FED9E" w14:textId="77777777" w:rsidR="00372D52" w:rsidRPr="008836F2" w:rsidRDefault="00372D52" w:rsidP="00413BE5">
            <w:pPr>
              <w:spacing w:after="0"/>
              <w:jc w:val="left"/>
              <w:rPr>
                <w:color w:val="000000"/>
              </w:rPr>
            </w:pPr>
            <w:r w:rsidRPr="008836F2">
              <w:rPr>
                <w:color w:val="000000"/>
              </w:rPr>
              <w:t>{</w:t>
            </w:r>
          </w:p>
          <w:p w14:paraId="626B833D" w14:textId="77777777" w:rsidR="00372D52" w:rsidRPr="008836F2" w:rsidRDefault="00372D52" w:rsidP="00413BE5">
            <w:pPr>
              <w:spacing w:after="0"/>
              <w:jc w:val="left"/>
              <w:rPr>
                <w:color w:val="000000"/>
              </w:rPr>
            </w:pPr>
            <w:r w:rsidRPr="008836F2">
              <w:rPr>
                <w:color w:val="000000"/>
              </w:rPr>
              <w:t xml:space="preserve">   "errorType": "</w:t>
            </w:r>
            <w:r>
              <w:rPr>
                <w:color w:val="000000"/>
              </w:rPr>
              <w:t>DATABASE_ERROR</w:t>
            </w:r>
            <w:r w:rsidRPr="008836F2">
              <w:rPr>
                <w:color w:val="000000"/>
              </w:rPr>
              <w:t>",</w:t>
            </w:r>
          </w:p>
          <w:p w14:paraId="5196A7E1" w14:textId="77777777" w:rsidR="00372D52" w:rsidRPr="008836F2" w:rsidRDefault="00372D52" w:rsidP="00413BE5">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1BB35216" w14:textId="77777777" w:rsidR="00372D52" w:rsidRPr="008836F2" w:rsidRDefault="00372D52" w:rsidP="00413BE5">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4960C652" w14:textId="77777777" w:rsidR="00372D52" w:rsidRDefault="00372D52" w:rsidP="00413BE5">
            <w:pPr>
              <w:spacing w:after="0"/>
              <w:jc w:val="left"/>
              <w:rPr>
                <w:color w:val="000000"/>
              </w:rPr>
            </w:pPr>
            <w:r w:rsidRPr="008836F2">
              <w:rPr>
                <w:color w:val="000000"/>
              </w:rPr>
              <w:t>}</w:t>
            </w:r>
          </w:p>
          <w:p w14:paraId="20A517B3" w14:textId="77777777" w:rsidR="00372D52" w:rsidRPr="00087D39" w:rsidRDefault="00372D52" w:rsidP="00413BE5">
            <w:pPr>
              <w:spacing w:after="0"/>
              <w:ind w:left="0"/>
              <w:jc w:val="left"/>
              <w:rPr>
                <w:color w:val="000000"/>
              </w:rPr>
            </w:pPr>
          </w:p>
        </w:tc>
      </w:tr>
    </w:tbl>
    <w:p w14:paraId="1D11B2BA" w14:textId="767E7B86" w:rsidR="0060146C" w:rsidRPr="009157A7" w:rsidRDefault="0060146C" w:rsidP="0060146C">
      <w:pPr>
        <w:pStyle w:val="Heading2"/>
        <w:numPr>
          <w:ilvl w:val="1"/>
          <w:numId w:val="9"/>
        </w:numPr>
      </w:pPr>
      <w:bookmarkStart w:id="31" w:name="_Toc359660700"/>
      <w:r>
        <w:t>Search</w:t>
      </w:r>
      <w:r w:rsidRPr="009157A7">
        <w:t xml:space="preserve"> </w:t>
      </w:r>
      <w:r w:rsidR="002519CE">
        <w:t>All</w:t>
      </w:r>
      <w:r>
        <w:t xml:space="preserve"> </w:t>
      </w:r>
      <w:r w:rsidRPr="009157A7">
        <w:t>User</w:t>
      </w:r>
      <w:r>
        <w:t>s</w:t>
      </w:r>
      <w:bookmarkEnd w:id="3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146C" w:rsidRPr="00087D39" w14:paraId="082F2C40" w14:textId="77777777" w:rsidTr="005B6957">
        <w:trPr>
          <w:trHeight w:val="530"/>
        </w:trPr>
        <w:tc>
          <w:tcPr>
            <w:tcW w:w="1548" w:type="dxa"/>
            <w:shd w:val="clear" w:color="auto" w:fill="auto"/>
          </w:tcPr>
          <w:p w14:paraId="4B023B06" w14:textId="77777777" w:rsidR="0060146C" w:rsidRPr="00087D39" w:rsidRDefault="0060146C" w:rsidP="005B6957">
            <w:pPr>
              <w:ind w:left="0"/>
              <w:rPr>
                <w:color w:val="000000"/>
              </w:rPr>
            </w:pPr>
            <w:r w:rsidRPr="00087D39">
              <w:rPr>
                <w:color w:val="000000"/>
              </w:rPr>
              <w:t>Title</w:t>
            </w:r>
          </w:p>
        </w:tc>
        <w:tc>
          <w:tcPr>
            <w:tcW w:w="8028" w:type="dxa"/>
            <w:shd w:val="clear" w:color="auto" w:fill="auto"/>
          </w:tcPr>
          <w:p w14:paraId="2F9F2A86" w14:textId="16F9BB31" w:rsidR="0060146C" w:rsidRPr="00087D39" w:rsidRDefault="0060146C" w:rsidP="005B6957">
            <w:pPr>
              <w:ind w:left="0"/>
              <w:jc w:val="left"/>
              <w:rPr>
                <w:color w:val="000000"/>
              </w:rPr>
            </w:pPr>
            <w:r>
              <w:rPr>
                <w:color w:val="000000"/>
              </w:rPr>
              <w:t xml:space="preserve">Search </w:t>
            </w:r>
            <w:r w:rsidR="000D0954">
              <w:rPr>
                <w:color w:val="000000"/>
              </w:rPr>
              <w:t xml:space="preserve">All </w:t>
            </w:r>
            <w:r w:rsidRPr="00087D39">
              <w:rPr>
                <w:color w:val="000000"/>
              </w:rPr>
              <w:t>User</w:t>
            </w:r>
            <w:r>
              <w:rPr>
                <w:color w:val="000000"/>
              </w:rPr>
              <w:t>s</w:t>
            </w:r>
            <w:r w:rsidRPr="00087D39">
              <w:rPr>
                <w:color w:val="000000"/>
              </w:rPr>
              <w:t xml:space="preserve"> </w:t>
            </w:r>
          </w:p>
        </w:tc>
      </w:tr>
      <w:tr w:rsidR="0060146C" w:rsidRPr="00087D39" w14:paraId="394EA678" w14:textId="77777777" w:rsidTr="005B6957">
        <w:tc>
          <w:tcPr>
            <w:tcW w:w="1548" w:type="dxa"/>
            <w:shd w:val="clear" w:color="auto" w:fill="auto"/>
          </w:tcPr>
          <w:p w14:paraId="14C1575D" w14:textId="77777777" w:rsidR="0060146C" w:rsidRPr="00087D39" w:rsidRDefault="0060146C" w:rsidP="005B6957">
            <w:pPr>
              <w:ind w:left="0"/>
              <w:rPr>
                <w:color w:val="000000"/>
              </w:rPr>
            </w:pPr>
            <w:r w:rsidRPr="00087D39">
              <w:rPr>
                <w:color w:val="000000"/>
              </w:rPr>
              <w:t>Description</w:t>
            </w:r>
          </w:p>
        </w:tc>
        <w:tc>
          <w:tcPr>
            <w:tcW w:w="8028" w:type="dxa"/>
            <w:shd w:val="clear" w:color="auto" w:fill="auto"/>
          </w:tcPr>
          <w:p w14:paraId="58414288" w14:textId="6D5198C8" w:rsidR="0060146C" w:rsidRDefault="0060146C" w:rsidP="005B6957">
            <w:pPr>
              <w:ind w:left="0"/>
              <w:jc w:val="left"/>
              <w:rPr>
                <w:color w:val="000000"/>
              </w:rPr>
            </w:pPr>
            <w:r>
              <w:rPr>
                <w:color w:val="000000"/>
              </w:rPr>
              <w:t xml:space="preserve">Search </w:t>
            </w:r>
            <w:r w:rsidR="00BF6E80">
              <w:rPr>
                <w:color w:val="000000"/>
              </w:rPr>
              <w:t xml:space="preserve">all </w:t>
            </w:r>
            <w:r>
              <w:rPr>
                <w:color w:val="000000"/>
              </w:rPr>
              <w:t>users by search criteria – user Id, first name and last name.</w:t>
            </w:r>
          </w:p>
          <w:p w14:paraId="5AA23AA4" w14:textId="24CB2756" w:rsidR="0060146C" w:rsidRDefault="0060146C" w:rsidP="005B6957">
            <w:pPr>
              <w:ind w:left="0"/>
              <w:jc w:val="left"/>
              <w:rPr>
                <w:color w:val="000000"/>
              </w:rPr>
            </w:pPr>
            <w:r>
              <w:rPr>
                <w:color w:val="000000"/>
              </w:rPr>
              <w:lastRenderedPageBreak/>
              <w:t xml:space="preserve">If no </w:t>
            </w:r>
            <w:r w:rsidR="00BF6E80">
              <w:rPr>
                <w:color w:val="000000"/>
              </w:rPr>
              <w:t>search criteria are specified t</w:t>
            </w:r>
            <w:r>
              <w:rPr>
                <w:color w:val="000000"/>
              </w:rPr>
              <w:t>h</w:t>
            </w:r>
            <w:r w:rsidR="00BF6E80">
              <w:rPr>
                <w:color w:val="000000"/>
              </w:rPr>
              <w:t>e</w:t>
            </w:r>
            <w:r>
              <w:rPr>
                <w:color w:val="000000"/>
              </w:rPr>
              <w:t xml:space="preserve">n ALL users </w:t>
            </w:r>
            <w:r w:rsidR="00BF6E80">
              <w:rPr>
                <w:color w:val="000000"/>
              </w:rPr>
              <w:t xml:space="preserve">(active and inactive) </w:t>
            </w:r>
            <w:r>
              <w:rPr>
                <w:color w:val="000000"/>
              </w:rPr>
              <w:t>are returned.</w:t>
            </w:r>
          </w:p>
          <w:p w14:paraId="041BACF8" w14:textId="77FB932E" w:rsidR="00B20743" w:rsidRPr="00087D39" w:rsidRDefault="00D1182D" w:rsidP="005B6957">
            <w:pPr>
              <w:ind w:left="0"/>
              <w:jc w:val="left"/>
              <w:rPr>
                <w:color w:val="000000"/>
              </w:rPr>
            </w:pPr>
            <w:r>
              <w:rPr>
                <w:color w:val="000000"/>
              </w:rPr>
              <w:t>Please note that only</w:t>
            </w:r>
            <w:r w:rsidR="00B20743">
              <w:rPr>
                <w:color w:val="000000"/>
              </w:rPr>
              <w:t xml:space="preserve"> system admin roles </w:t>
            </w:r>
            <w:r>
              <w:rPr>
                <w:color w:val="000000"/>
              </w:rPr>
              <w:t>is</w:t>
            </w:r>
            <w:r w:rsidR="00B20743">
              <w:rPr>
                <w:color w:val="000000"/>
              </w:rPr>
              <w:t xml:space="preserve"> authorized to call this service. Other users will receive authorization exception.</w:t>
            </w:r>
            <w:bookmarkStart w:id="32" w:name="_GoBack"/>
            <w:bookmarkEnd w:id="32"/>
          </w:p>
          <w:p w14:paraId="1CB07A40" w14:textId="77777777" w:rsidR="0060146C" w:rsidRPr="00087D39" w:rsidRDefault="0060146C" w:rsidP="005B6957">
            <w:pPr>
              <w:ind w:left="0"/>
              <w:jc w:val="left"/>
              <w:rPr>
                <w:color w:val="000000"/>
              </w:rPr>
            </w:pPr>
          </w:p>
        </w:tc>
      </w:tr>
      <w:tr w:rsidR="0060146C" w:rsidRPr="00087D39" w14:paraId="71365597" w14:textId="77777777" w:rsidTr="005B6957">
        <w:tc>
          <w:tcPr>
            <w:tcW w:w="1548" w:type="dxa"/>
            <w:shd w:val="clear" w:color="auto" w:fill="auto"/>
          </w:tcPr>
          <w:p w14:paraId="19550C6F" w14:textId="77777777" w:rsidR="0060146C" w:rsidRPr="00087D39" w:rsidRDefault="0060146C" w:rsidP="005B6957">
            <w:pPr>
              <w:ind w:left="0"/>
              <w:rPr>
                <w:color w:val="000000"/>
              </w:rPr>
            </w:pPr>
            <w:r w:rsidRPr="00087D39">
              <w:rPr>
                <w:color w:val="000000"/>
              </w:rPr>
              <w:lastRenderedPageBreak/>
              <w:t>URL</w:t>
            </w:r>
          </w:p>
        </w:tc>
        <w:tc>
          <w:tcPr>
            <w:tcW w:w="8028" w:type="dxa"/>
            <w:shd w:val="clear" w:color="auto" w:fill="auto"/>
          </w:tcPr>
          <w:p w14:paraId="6ECAB2B2" w14:textId="10F7399C" w:rsidR="0060146C" w:rsidRPr="00087D39" w:rsidRDefault="0060146C" w:rsidP="005B6957">
            <w:pPr>
              <w:jc w:val="left"/>
              <w:rPr>
                <w:color w:val="000000"/>
              </w:rPr>
            </w:pPr>
            <w:r w:rsidRPr="00087D39">
              <w:rPr>
                <w:color w:val="000000"/>
              </w:rPr>
              <w:t>/user</w:t>
            </w:r>
            <w:r w:rsidR="000D0954">
              <w:rPr>
                <w:color w:val="000000"/>
              </w:rPr>
              <w:t>/all</w:t>
            </w:r>
          </w:p>
        </w:tc>
      </w:tr>
      <w:tr w:rsidR="0060146C" w:rsidRPr="00087D39" w14:paraId="2592BE25" w14:textId="77777777" w:rsidTr="005B6957">
        <w:tc>
          <w:tcPr>
            <w:tcW w:w="1548" w:type="dxa"/>
            <w:shd w:val="clear" w:color="auto" w:fill="auto"/>
          </w:tcPr>
          <w:p w14:paraId="4C7E76AB" w14:textId="77777777" w:rsidR="0060146C" w:rsidRPr="00087D39" w:rsidRDefault="0060146C" w:rsidP="005B6957">
            <w:pPr>
              <w:ind w:left="0"/>
              <w:rPr>
                <w:color w:val="000000"/>
              </w:rPr>
            </w:pPr>
            <w:r w:rsidRPr="00087D39">
              <w:rPr>
                <w:color w:val="000000"/>
              </w:rPr>
              <w:t>Method</w:t>
            </w:r>
          </w:p>
        </w:tc>
        <w:tc>
          <w:tcPr>
            <w:tcW w:w="8028" w:type="dxa"/>
            <w:shd w:val="clear" w:color="auto" w:fill="auto"/>
          </w:tcPr>
          <w:p w14:paraId="2A9B5EDB" w14:textId="77777777" w:rsidR="0060146C" w:rsidRPr="00087D39" w:rsidRDefault="0060146C" w:rsidP="005B6957">
            <w:pPr>
              <w:jc w:val="left"/>
              <w:rPr>
                <w:color w:val="000000"/>
              </w:rPr>
            </w:pPr>
            <w:r>
              <w:rPr>
                <w:color w:val="000000"/>
              </w:rPr>
              <w:t>GET</w:t>
            </w:r>
          </w:p>
        </w:tc>
      </w:tr>
      <w:tr w:rsidR="0060146C" w:rsidRPr="00087D39" w14:paraId="27B91724" w14:textId="77777777" w:rsidTr="005B6957">
        <w:tc>
          <w:tcPr>
            <w:tcW w:w="1548" w:type="dxa"/>
            <w:shd w:val="clear" w:color="auto" w:fill="auto"/>
          </w:tcPr>
          <w:p w14:paraId="099548F8" w14:textId="77777777" w:rsidR="0060146C" w:rsidRPr="00087D39" w:rsidRDefault="0060146C" w:rsidP="005B6957">
            <w:pPr>
              <w:ind w:left="0"/>
              <w:rPr>
                <w:color w:val="000000"/>
              </w:rPr>
            </w:pPr>
            <w:r w:rsidRPr="00087D39">
              <w:rPr>
                <w:color w:val="000000"/>
              </w:rPr>
              <w:t>Acceptable request representation</w:t>
            </w:r>
          </w:p>
        </w:tc>
        <w:tc>
          <w:tcPr>
            <w:tcW w:w="8028" w:type="dxa"/>
            <w:shd w:val="clear" w:color="auto" w:fill="auto"/>
          </w:tcPr>
          <w:p w14:paraId="3F1CF60F" w14:textId="77777777" w:rsidR="0060146C" w:rsidRPr="00087D39" w:rsidRDefault="0060146C" w:rsidP="005B6957">
            <w:pPr>
              <w:jc w:val="left"/>
              <w:rPr>
                <w:rFonts w:cs="Consolas"/>
                <w:color w:val="000000"/>
              </w:rPr>
            </w:pPr>
            <w:r w:rsidRPr="00087D39">
              <w:rPr>
                <w:rFonts w:cs="Consolas"/>
                <w:color w:val="000000"/>
              </w:rPr>
              <w:t>application/json</w:t>
            </w:r>
          </w:p>
          <w:p w14:paraId="55187E7B" w14:textId="77777777" w:rsidR="0060146C" w:rsidRPr="00087D39" w:rsidRDefault="0060146C" w:rsidP="005B6957">
            <w:pPr>
              <w:jc w:val="left"/>
              <w:rPr>
                <w:color w:val="000000"/>
              </w:rPr>
            </w:pPr>
            <w:r w:rsidRPr="00087D39">
              <w:rPr>
                <w:rFonts w:cs="Consolas"/>
                <w:color w:val="000000"/>
              </w:rPr>
              <w:t>application/xml</w:t>
            </w:r>
          </w:p>
        </w:tc>
      </w:tr>
      <w:tr w:rsidR="0060146C" w:rsidRPr="00087D39" w14:paraId="6BDD3B89" w14:textId="77777777" w:rsidTr="005B6957">
        <w:tc>
          <w:tcPr>
            <w:tcW w:w="1548" w:type="dxa"/>
            <w:shd w:val="clear" w:color="auto" w:fill="auto"/>
          </w:tcPr>
          <w:p w14:paraId="02B98D7C" w14:textId="77777777" w:rsidR="0060146C" w:rsidRPr="00087D39" w:rsidRDefault="0060146C" w:rsidP="005B6957">
            <w:pPr>
              <w:ind w:left="0"/>
              <w:rPr>
                <w:color w:val="000000"/>
              </w:rPr>
            </w:pPr>
            <w:r w:rsidRPr="00087D39">
              <w:rPr>
                <w:color w:val="000000"/>
              </w:rPr>
              <w:t>Available response representation</w:t>
            </w:r>
          </w:p>
        </w:tc>
        <w:tc>
          <w:tcPr>
            <w:tcW w:w="8028" w:type="dxa"/>
            <w:shd w:val="clear" w:color="auto" w:fill="auto"/>
          </w:tcPr>
          <w:p w14:paraId="23757383" w14:textId="77777777" w:rsidR="0060146C" w:rsidRPr="00087D39" w:rsidRDefault="0060146C" w:rsidP="005B6957">
            <w:pPr>
              <w:jc w:val="left"/>
              <w:rPr>
                <w:color w:val="000000"/>
              </w:rPr>
            </w:pPr>
          </w:p>
        </w:tc>
      </w:tr>
      <w:tr w:rsidR="0060146C" w:rsidRPr="00087D39" w14:paraId="435BEA6D" w14:textId="77777777" w:rsidTr="005B6957">
        <w:tc>
          <w:tcPr>
            <w:tcW w:w="1548" w:type="dxa"/>
            <w:shd w:val="clear" w:color="auto" w:fill="auto"/>
          </w:tcPr>
          <w:p w14:paraId="2141EA89" w14:textId="19F726DC" w:rsidR="0060146C" w:rsidRPr="00087D39" w:rsidRDefault="0009642D" w:rsidP="005B6957">
            <w:pPr>
              <w:ind w:left="0"/>
              <w:rPr>
                <w:color w:val="000000"/>
              </w:rPr>
            </w:pPr>
            <w:r>
              <w:rPr>
                <w:color w:val="000000"/>
              </w:rPr>
              <w:t xml:space="preserve">URL </w:t>
            </w:r>
            <w:r w:rsidR="001D7809">
              <w:rPr>
                <w:color w:val="000000"/>
              </w:rPr>
              <w:t>Query</w:t>
            </w:r>
            <w:r w:rsidR="0060146C" w:rsidRPr="00087D39">
              <w:rPr>
                <w:color w:val="000000"/>
              </w:rPr>
              <w:t xml:space="preserve"> Params</w:t>
            </w:r>
          </w:p>
        </w:tc>
        <w:tc>
          <w:tcPr>
            <w:tcW w:w="8028" w:type="dxa"/>
            <w:shd w:val="clear" w:color="auto" w:fill="auto"/>
          </w:tcPr>
          <w:p w14:paraId="78CF55AB" w14:textId="77777777" w:rsidR="0060146C" w:rsidRDefault="0060146C" w:rsidP="005B6957">
            <w:pPr>
              <w:autoSpaceDE w:val="0"/>
              <w:autoSpaceDN w:val="0"/>
              <w:adjustRightInd w:val="0"/>
              <w:spacing w:after="0"/>
              <w:ind w:left="0"/>
              <w:jc w:val="left"/>
              <w:rPr>
                <w:color w:val="000000"/>
              </w:rPr>
            </w:pPr>
            <w:r w:rsidRPr="0062766B">
              <w:rPr>
                <w:color w:val="000000"/>
              </w:rPr>
              <w:t>nciUserId – the NCI user ID</w:t>
            </w:r>
            <w:r>
              <w:rPr>
                <w:color w:val="000000"/>
              </w:rPr>
              <w:t xml:space="preserve"> search criteria</w:t>
            </w:r>
          </w:p>
          <w:p w14:paraId="45168166" w14:textId="618481FF" w:rsidR="0060146C" w:rsidRDefault="0060146C" w:rsidP="005B6957">
            <w:pPr>
              <w:autoSpaceDE w:val="0"/>
              <w:autoSpaceDN w:val="0"/>
              <w:adjustRightInd w:val="0"/>
              <w:spacing w:after="0"/>
              <w:ind w:left="0"/>
              <w:jc w:val="left"/>
              <w:rPr>
                <w:color w:val="000000"/>
              </w:rPr>
            </w:pPr>
            <w:r>
              <w:rPr>
                <w:color w:val="000000"/>
              </w:rPr>
              <w:t>firstName</w:t>
            </w:r>
            <w:r w:rsidR="004C351C">
              <w:rPr>
                <w:color w:val="000000"/>
              </w:rPr>
              <w:t>Pattern</w:t>
            </w:r>
            <w:r>
              <w:rPr>
                <w:color w:val="000000"/>
              </w:rPr>
              <w:t xml:space="preserve"> – The </w:t>
            </w:r>
            <w:r w:rsidR="004C351C">
              <w:rPr>
                <w:color w:val="000000"/>
              </w:rPr>
              <w:t>first name search pattern.</w:t>
            </w:r>
          </w:p>
          <w:p w14:paraId="0B6EFEB3" w14:textId="021F4273" w:rsidR="0060146C" w:rsidRDefault="0060146C" w:rsidP="005B6957">
            <w:pPr>
              <w:autoSpaceDE w:val="0"/>
              <w:autoSpaceDN w:val="0"/>
              <w:adjustRightInd w:val="0"/>
              <w:spacing w:after="0"/>
              <w:ind w:left="0"/>
              <w:jc w:val="left"/>
              <w:rPr>
                <w:color w:val="000000"/>
              </w:rPr>
            </w:pPr>
            <w:r>
              <w:rPr>
                <w:color w:val="000000"/>
              </w:rPr>
              <w:t>lastName</w:t>
            </w:r>
            <w:r w:rsidR="004C351C">
              <w:rPr>
                <w:color w:val="000000"/>
              </w:rPr>
              <w:t>Pattern</w:t>
            </w:r>
            <w:r>
              <w:rPr>
                <w:color w:val="000000"/>
              </w:rPr>
              <w:t xml:space="preserve"> – The last name search </w:t>
            </w:r>
            <w:r w:rsidR="004C351C">
              <w:rPr>
                <w:color w:val="000000"/>
              </w:rPr>
              <w:t>pattern.</w:t>
            </w:r>
          </w:p>
          <w:p w14:paraId="3C2DC7EF" w14:textId="77777777" w:rsidR="0060146C" w:rsidRPr="0062766B" w:rsidRDefault="0060146C" w:rsidP="005B6957">
            <w:pPr>
              <w:autoSpaceDE w:val="0"/>
              <w:autoSpaceDN w:val="0"/>
              <w:adjustRightInd w:val="0"/>
              <w:spacing w:after="0"/>
              <w:ind w:left="0"/>
              <w:jc w:val="left"/>
              <w:rPr>
                <w:rFonts w:cs="Consolas"/>
                <w:color w:val="000000"/>
              </w:rPr>
            </w:pPr>
          </w:p>
        </w:tc>
      </w:tr>
      <w:tr w:rsidR="0060146C" w:rsidRPr="00087D39" w14:paraId="034CD982" w14:textId="77777777" w:rsidTr="005B6957">
        <w:tc>
          <w:tcPr>
            <w:tcW w:w="1548" w:type="dxa"/>
            <w:shd w:val="clear" w:color="auto" w:fill="auto"/>
          </w:tcPr>
          <w:p w14:paraId="383D1FD4" w14:textId="77777777" w:rsidR="0060146C" w:rsidRPr="00087D39" w:rsidRDefault="0060146C" w:rsidP="005B6957">
            <w:pPr>
              <w:ind w:left="0"/>
              <w:rPr>
                <w:color w:val="000000"/>
              </w:rPr>
            </w:pPr>
            <w:r w:rsidRPr="00087D39">
              <w:rPr>
                <w:color w:val="000000"/>
              </w:rPr>
              <w:t>Data Params</w:t>
            </w:r>
          </w:p>
        </w:tc>
        <w:tc>
          <w:tcPr>
            <w:tcW w:w="8028" w:type="dxa"/>
            <w:shd w:val="clear" w:color="auto" w:fill="auto"/>
          </w:tcPr>
          <w:p w14:paraId="1BFAE5C1" w14:textId="77777777" w:rsidR="0060146C" w:rsidRPr="00087D39" w:rsidRDefault="0060146C" w:rsidP="005B6957">
            <w:pPr>
              <w:autoSpaceDE w:val="0"/>
              <w:autoSpaceDN w:val="0"/>
              <w:adjustRightInd w:val="0"/>
              <w:spacing w:after="0"/>
              <w:ind w:left="0"/>
              <w:jc w:val="left"/>
              <w:rPr>
                <w:color w:val="000000"/>
              </w:rPr>
            </w:pPr>
          </w:p>
        </w:tc>
      </w:tr>
      <w:tr w:rsidR="0060146C" w:rsidRPr="00087D39" w14:paraId="069EF8DE" w14:textId="77777777" w:rsidTr="005B6957">
        <w:tc>
          <w:tcPr>
            <w:tcW w:w="1548" w:type="dxa"/>
            <w:shd w:val="clear" w:color="auto" w:fill="auto"/>
          </w:tcPr>
          <w:p w14:paraId="36411323" w14:textId="77777777" w:rsidR="0060146C" w:rsidRPr="00087D39" w:rsidRDefault="0060146C" w:rsidP="005B6957">
            <w:pPr>
              <w:ind w:left="0"/>
              <w:rPr>
                <w:color w:val="000000"/>
              </w:rPr>
            </w:pPr>
            <w:r w:rsidRPr="00087D39">
              <w:rPr>
                <w:color w:val="000000"/>
              </w:rPr>
              <w:t>Success Response</w:t>
            </w:r>
          </w:p>
        </w:tc>
        <w:tc>
          <w:tcPr>
            <w:tcW w:w="8028" w:type="dxa"/>
            <w:shd w:val="clear" w:color="auto" w:fill="auto"/>
          </w:tcPr>
          <w:p w14:paraId="7988076C" w14:textId="77777777" w:rsidR="0060146C" w:rsidRDefault="0060146C" w:rsidP="005B695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291A5AE" w14:textId="77777777" w:rsidR="0060146C" w:rsidRPr="00AE0B9F" w:rsidRDefault="0060146C" w:rsidP="005B6957">
            <w:pPr>
              <w:widowControl w:val="0"/>
              <w:autoSpaceDE w:val="0"/>
              <w:autoSpaceDN w:val="0"/>
              <w:adjustRightInd w:val="0"/>
              <w:spacing w:before="0" w:after="0"/>
              <w:jc w:val="left"/>
            </w:pPr>
            <w:r w:rsidRPr="00AE0B9F">
              <w:t>{"users": [</w:t>
            </w:r>
          </w:p>
          <w:p w14:paraId="588DF055" w14:textId="77777777" w:rsidR="0060146C" w:rsidRPr="00AE0B9F" w:rsidRDefault="0060146C" w:rsidP="005B6957">
            <w:pPr>
              <w:widowControl w:val="0"/>
              <w:autoSpaceDE w:val="0"/>
              <w:autoSpaceDN w:val="0"/>
              <w:adjustRightInd w:val="0"/>
              <w:spacing w:before="0" w:after="0"/>
              <w:jc w:val="left"/>
            </w:pPr>
            <w:r w:rsidRPr="00AE0B9F">
              <w:t>      {</w:t>
            </w:r>
          </w:p>
          <w:p w14:paraId="5849CAEA" w14:textId="77777777" w:rsidR="0060146C" w:rsidRPr="00AE0B9F" w:rsidRDefault="0060146C" w:rsidP="005B6957">
            <w:pPr>
              <w:widowControl w:val="0"/>
              <w:autoSpaceDE w:val="0"/>
              <w:autoSpaceDN w:val="0"/>
              <w:adjustRightInd w:val="0"/>
              <w:spacing w:before="0" w:after="0"/>
              <w:jc w:val="left"/>
            </w:pPr>
            <w:r w:rsidRPr="00AE0B9F">
              <w:t>      "userId": "</w:t>
            </w:r>
            <w:r>
              <w:t>abc</w:t>
            </w:r>
            <w:r w:rsidRPr="00AE0B9F">
              <w:t>",</w:t>
            </w:r>
          </w:p>
          <w:p w14:paraId="21FA4B47" w14:textId="77777777" w:rsidR="0060146C" w:rsidRPr="00AE0B9F" w:rsidRDefault="0060146C" w:rsidP="005B6957">
            <w:pPr>
              <w:widowControl w:val="0"/>
              <w:autoSpaceDE w:val="0"/>
              <w:autoSpaceDN w:val="0"/>
              <w:adjustRightInd w:val="0"/>
              <w:spacing w:before="0" w:after="0"/>
              <w:jc w:val="left"/>
            </w:pPr>
            <w:r w:rsidRPr="00AE0B9F">
              <w:t>      "firstName": "</w:t>
            </w:r>
            <w:r>
              <w:t>first</w:t>
            </w:r>
            <w:r w:rsidRPr="00AE0B9F">
              <w:t>",</w:t>
            </w:r>
          </w:p>
          <w:p w14:paraId="1A269539" w14:textId="77777777" w:rsidR="0060146C" w:rsidRPr="00AE0B9F" w:rsidRDefault="0060146C" w:rsidP="005B6957">
            <w:pPr>
              <w:widowControl w:val="0"/>
              <w:autoSpaceDE w:val="0"/>
              <w:autoSpaceDN w:val="0"/>
              <w:adjustRightInd w:val="0"/>
              <w:spacing w:before="0" w:after="0"/>
              <w:jc w:val="left"/>
            </w:pPr>
            <w:r w:rsidRPr="00AE0B9F">
              <w:t>      "lastName": "</w:t>
            </w:r>
            <w:r>
              <w:t>last</w:t>
            </w:r>
            <w:r w:rsidRPr="00AE0B9F">
              <w:t>",</w:t>
            </w:r>
          </w:p>
          <w:p w14:paraId="5537688C" w14:textId="77777777" w:rsidR="0060146C" w:rsidRDefault="0060146C" w:rsidP="005B6957">
            <w:pPr>
              <w:widowControl w:val="0"/>
              <w:autoSpaceDE w:val="0"/>
              <w:autoSpaceDN w:val="0"/>
              <w:adjustRightInd w:val="0"/>
              <w:spacing w:before="0" w:after="0"/>
              <w:jc w:val="left"/>
            </w:pPr>
            <w:r w:rsidRPr="00AE0B9F">
              <w:t>      "doc": "FNLCR"</w:t>
            </w:r>
          </w:p>
          <w:p w14:paraId="49B2AF94" w14:textId="77777777" w:rsidR="0060146C" w:rsidRPr="00AE0B9F" w:rsidRDefault="0060146C" w:rsidP="005B6957">
            <w:pPr>
              <w:widowControl w:val="0"/>
              <w:autoSpaceDE w:val="0"/>
              <w:autoSpaceDN w:val="0"/>
              <w:adjustRightInd w:val="0"/>
              <w:spacing w:before="0" w:after="0"/>
              <w:jc w:val="left"/>
            </w:pPr>
            <w:r w:rsidRPr="00AE0B9F">
              <w:t>]}</w:t>
            </w:r>
          </w:p>
          <w:p w14:paraId="6706B01B" w14:textId="77777777" w:rsidR="0060146C" w:rsidRPr="00087D39" w:rsidRDefault="0060146C" w:rsidP="005B6957">
            <w:pPr>
              <w:spacing w:after="0"/>
              <w:jc w:val="left"/>
              <w:rPr>
                <w:color w:val="000000"/>
              </w:rPr>
            </w:pPr>
          </w:p>
        </w:tc>
      </w:tr>
      <w:tr w:rsidR="0060146C" w:rsidRPr="00087D39" w14:paraId="7C3A319C" w14:textId="77777777" w:rsidTr="005B6957">
        <w:tc>
          <w:tcPr>
            <w:tcW w:w="1548" w:type="dxa"/>
            <w:shd w:val="clear" w:color="auto" w:fill="auto"/>
          </w:tcPr>
          <w:p w14:paraId="1BBE1632" w14:textId="77777777" w:rsidR="0060146C" w:rsidRPr="00087D39" w:rsidRDefault="0060146C" w:rsidP="005B6957">
            <w:pPr>
              <w:ind w:left="0"/>
              <w:rPr>
                <w:color w:val="000000"/>
              </w:rPr>
            </w:pPr>
            <w:r w:rsidRPr="00087D39">
              <w:rPr>
                <w:color w:val="000000"/>
              </w:rPr>
              <w:t>Error Response</w:t>
            </w:r>
          </w:p>
        </w:tc>
        <w:tc>
          <w:tcPr>
            <w:tcW w:w="8028" w:type="dxa"/>
            <w:shd w:val="clear" w:color="auto" w:fill="auto"/>
          </w:tcPr>
          <w:p w14:paraId="666642D2" w14:textId="77777777" w:rsidR="0060146C" w:rsidRPr="00087D39" w:rsidRDefault="0060146C" w:rsidP="005B6957">
            <w:pPr>
              <w:spacing w:after="0"/>
              <w:jc w:val="left"/>
              <w:rPr>
                <w:b/>
                <w:color w:val="000000"/>
              </w:rPr>
            </w:pPr>
            <w:r>
              <w:rPr>
                <w:b/>
                <w:color w:val="000000"/>
              </w:rPr>
              <w:t>Null NCI User ID</w:t>
            </w:r>
            <w:r w:rsidRPr="00087D39">
              <w:rPr>
                <w:b/>
                <w:color w:val="000000"/>
              </w:rPr>
              <w:t xml:space="preserve">: </w:t>
            </w:r>
          </w:p>
          <w:p w14:paraId="7C1E5724" w14:textId="77777777" w:rsidR="0060146C" w:rsidRDefault="0060146C" w:rsidP="005B6957">
            <w:pPr>
              <w:spacing w:after="0"/>
              <w:jc w:val="left"/>
              <w:rPr>
                <w:color w:val="000000"/>
              </w:rPr>
            </w:pPr>
          </w:p>
          <w:p w14:paraId="3301ECA6" w14:textId="77777777" w:rsidR="0060146C" w:rsidRPr="008836F2" w:rsidRDefault="0060146C" w:rsidP="005B6957">
            <w:pPr>
              <w:spacing w:after="0"/>
              <w:jc w:val="left"/>
              <w:rPr>
                <w:b/>
                <w:color w:val="000000"/>
              </w:rPr>
            </w:pPr>
            <w:r>
              <w:rPr>
                <w:b/>
                <w:color w:val="000000"/>
              </w:rPr>
              <w:t>Failed to get a user</w:t>
            </w:r>
            <w:r w:rsidRPr="00087D39">
              <w:rPr>
                <w:b/>
                <w:color w:val="000000"/>
              </w:rPr>
              <w:t xml:space="preserve">: </w:t>
            </w:r>
          </w:p>
          <w:p w14:paraId="6BE07DC9" w14:textId="77777777" w:rsidR="0060146C" w:rsidRPr="008836F2" w:rsidRDefault="0060146C" w:rsidP="005B6957">
            <w:pPr>
              <w:spacing w:after="0"/>
              <w:jc w:val="left"/>
              <w:rPr>
                <w:color w:val="000000"/>
              </w:rPr>
            </w:pPr>
            <w:r w:rsidRPr="008836F2">
              <w:rPr>
                <w:color w:val="000000"/>
              </w:rPr>
              <w:t>{</w:t>
            </w:r>
          </w:p>
          <w:p w14:paraId="1E466DED" w14:textId="77777777" w:rsidR="0060146C" w:rsidRPr="008836F2" w:rsidRDefault="0060146C" w:rsidP="005B6957">
            <w:pPr>
              <w:spacing w:after="0"/>
              <w:jc w:val="left"/>
              <w:rPr>
                <w:color w:val="000000"/>
              </w:rPr>
            </w:pPr>
            <w:r w:rsidRPr="008836F2">
              <w:rPr>
                <w:color w:val="000000"/>
              </w:rPr>
              <w:t xml:space="preserve">   "errorType": "</w:t>
            </w:r>
            <w:r>
              <w:rPr>
                <w:color w:val="000000"/>
              </w:rPr>
              <w:t>DATABASE_ERROR</w:t>
            </w:r>
            <w:r w:rsidRPr="008836F2">
              <w:rPr>
                <w:color w:val="000000"/>
              </w:rPr>
              <w:t>",</w:t>
            </w:r>
          </w:p>
          <w:p w14:paraId="0EF3D1C7" w14:textId="77777777" w:rsidR="0060146C" w:rsidRPr="008836F2" w:rsidRDefault="0060146C" w:rsidP="005B6957">
            <w:pPr>
              <w:spacing w:after="0"/>
              <w:jc w:val="left"/>
              <w:rPr>
                <w:color w:val="000000"/>
              </w:rPr>
            </w:pPr>
            <w:r w:rsidRPr="008836F2">
              <w:rPr>
                <w:color w:val="000000"/>
              </w:rPr>
              <w:t xml:space="preserve">   "message": "</w:t>
            </w:r>
            <w:r>
              <w:rPr>
                <w:color w:val="000000"/>
              </w:rPr>
              <w:t xml:space="preserve">Failed to get a user: </w:t>
            </w:r>
            <w:r w:rsidRPr="008836F2">
              <w:rPr>
                <w:color w:val="000000"/>
              </w:rPr>
              <w:t>",</w:t>
            </w:r>
          </w:p>
          <w:p w14:paraId="3AC36701" w14:textId="77777777" w:rsidR="0060146C" w:rsidRPr="008836F2" w:rsidRDefault="0060146C" w:rsidP="005B6957">
            <w:pPr>
              <w:spacing w:after="0"/>
              <w:jc w:val="left"/>
              <w:rPr>
                <w:color w:val="000000"/>
              </w:rPr>
            </w:pPr>
            <w:r w:rsidRPr="008836F2">
              <w:rPr>
                <w:color w:val="000000"/>
              </w:rPr>
              <w:t xml:space="preserve">   "stackTrace": "gov.nih.nci.hpc.exception.HpcException: </w:t>
            </w:r>
            <w:r>
              <w:rPr>
                <w:color w:val="000000"/>
              </w:rPr>
              <w:t>Failed to get a user</w:t>
            </w:r>
            <w:r w:rsidRPr="008836F2">
              <w:rPr>
                <w:color w:val="000000"/>
              </w:rPr>
              <w:t>\ "</w:t>
            </w:r>
          </w:p>
          <w:p w14:paraId="7553758A" w14:textId="77777777" w:rsidR="0060146C" w:rsidRDefault="0060146C" w:rsidP="005B6957">
            <w:pPr>
              <w:spacing w:after="0"/>
              <w:jc w:val="left"/>
              <w:rPr>
                <w:color w:val="000000"/>
              </w:rPr>
            </w:pPr>
            <w:r w:rsidRPr="008836F2">
              <w:rPr>
                <w:color w:val="000000"/>
              </w:rPr>
              <w:t>}</w:t>
            </w:r>
          </w:p>
          <w:p w14:paraId="1DD129B8" w14:textId="77777777" w:rsidR="0060146C" w:rsidRPr="00087D39" w:rsidRDefault="0060146C" w:rsidP="005B6957">
            <w:pPr>
              <w:spacing w:after="0"/>
              <w:ind w:left="0"/>
              <w:jc w:val="left"/>
              <w:rPr>
                <w:color w:val="000000"/>
              </w:rPr>
            </w:pPr>
          </w:p>
        </w:tc>
      </w:tr>
    </w:tbl>
    <w:p w14:paraId="6B15D237" w14:textId="7E01ED95" w:rsidR="00C550B7" w:rsidRPr="009157A7" w:rsidRDefault="00C550B7" w:rsidP="00DE6CE5">
      <w:pPr>
        <w:pStyle w:val="Heading2"/>
        <w:numPr>
          <w:ilvl w:val="1"/>
          <w:numId w:val="9"/>
        </w:numPr>
      </w:pPr>
      <w:bookmarkStart w:id="33" w:name="_Toc359660701"/>
      <w:r>
        <w:lastRenderedPageBreak/>
        <w:t>Create Group</w:t>
      </w:r>
      <w:bookmarkEnd w:id="3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550B7" w:rsidRPr="00087D39" w14:paraId="5E3C50E8" w14:textId="77777777" w:rsidTr="00E4706E">
        <w:trPr>
          <w:trHeight w:val="530"/>
        </w:trPr>
        <w:tc>
          <w:tcPr>
            <w:tcW w:w="1548" w:type="dxa"/>
            <w:shd w:val="clear" w:color="auto" w:fill="auto"/>
          </w:tcPr>
          <w:p w14:paraId="3F2E7646" w14:textId="77777777" w:rsidR="00C550B7" w:rsidRPr="00087D39" w:rsidRDefault="00C550B7" w:rsidP="00E4706E">
            <w:pPr>
              <w:ind w:left="0"/>
              <w:rPr>
                <w:color w:val="000000"/>
              </w:rPr>
            </w:pPr>
            <w:r w:rsidRPr="00087D39">
              <w:rPr>
                <w:color w:val="000000"/>
              </w:rPr>
              <w:t>Title</w:t>
            </w:r>
          </w:p>
        </w:tc>
        <w:tc>
          <w:tcPr>
            <w:tcW w:w="8028" w:type="dxa"/>
            <w:shd w:val="clear" w:color="auto" w:fill="auto"/>
          </w:tcPr>
          <w:p w14:paraId="747C43A7" w14:textId="136592FE" w:rsidR="00C550B7" w:rsidRPr="00087D39" w:rsidRDefault="00C550B7" w:rsidP="005D1411">
            <w:pPr>
              <w:ind w:left="0"/>
              <w:jc w:val="left"/>
              <w:rPr>
                <w:color w:val="000000"/>
              </w:rPr>
            </w:pPr>
            <w:r>
              <w:rPr>
                <w:color w:val="000000"/>
              </w:rPr>
              <w:t>Create</w:t>
            </w:r>
            <w:r w:rsidR="005D1411">
              <w:rPr>
                <w:color w:val="000000"/>
              </w:rPr>
              <w:t xml:space="preserve"> </w:t>
            </w:r>
            <w:r>
              <w:rPr>
                <w:color w:val="000000"/>
              </w:rPr>
              <w:t xml:space="preserve">group </w:t>
            </w:r>
            <w:r w:rsidR="005D1411">
              <w:rPr>
                <w:color w:val="000000"/>
              </w:rPr>
              <w:t>and optionally add users to it</w:t>
            </w:r>
            <w:r w:rsidRPr="00087D39">
              <w:rPr>
                <w:color w:val="000000"/>
              </w:rPr>
              <w:t xml:space="preserve"> </w:t>
            </w:r>
          </w:p>
        </w:tc>
      </w:tr>
      <w:tr w:rsidR="00C550B7" w:rsidRPr="00087D39" w14:paraId="489F0E30" w14:textId="77777777" w:rsidTr="00E4706E">
        <w:tc>
          <w:tcPr>
            <w:tcW w:w="1548" w:type="dxa"/>
            <w:shd w:val="clear" w:color="auto" w:fill="auto"/>
          </w:tcPr>
          <w:p w14:paraId="4AF8BC35" w14:textId="77777777" w:rsidR="00C550B7" w:rsidRPr="00087D39" w:rsidRDefault="00C550B7" w:rsidP="00E4706E">
            <w:pPr>
              <w:ind w:left="0"/>
              <w:rPr>
                <w:color w:val="000000"/>
              </w:rPr>
            </w:pPr>
            <w:r w:rsidRPr="00087D39">
              <w:rPr>
                <w:color w:val="000000"/>
              </w:rPr>
              <w:t>Description</w:t>
            </w:r>
          </w:p>
        </w:tc>
        <w:tc>
          <w:tcPr>
            <w:tcW w:w="8028" w:type="dxa"/>
            <w:shd w:val="clear" w:color="auto" w:fill="auto"/>
          </w:tcPr>
          <w:p w14:paraId="6B2D3CDD" w14:textId="2D32781C" w:rsidR="00C550B7" w:rsidRDefault="00FD3BF3" w:rsidP="00FD3BF3">
            <w:pPr>
              <w:ind w:left="0"/>
              <w:jc w:val="left"/>
            </w:pPr>
            <w:r>
              <w:t xml:space="preserve">Create a group and </w:t>
            </w:r>
            <w:r w:rsidR="005D1411">
              <w:t xml:space="preserve">optionally </w:t>
            </w:r>
            <w:r>
              <w:t xml:space="preserve">add users to it. </w:t>
            </w:r>
            <w:r w:rsidR="00426395">
              <w:t xml:space="preserve"> </w:t>
            </w:r>
          </w:p>
          <w:p w14:paraId="2B2DABF0" w14:textId="610AF82F" w:rsidR="00AE3955" w:rsidRDefault="00AE3955" w:rsidP="00FD3BF3">
            <w:pPr>
              <w:ind w:left="0"/>
              <w:jc w:val="left"/>
            </w:pPr>
          </w:p>
          <w:p w14:paraId="7CE71860" w14:textId="3F283FC3" w:rsidR="00B56E0B" w:rsidRPr="00E07FDA" w:rsidRDefault="00B56E0B" w:rsidP="00B56E0B">
            <w:pPr>
              <w:ind w:left="0"/>
              <w:jc w:val="left"/>
            </w:pPr>
          </w:p>
        </w:tc>
      </w:tr>
      <w:tr w:rsidR="00C550B7" w:rsidRPr="00087D39" w14:paraId="06ECEA02" w14:textId="77777777" w:rsidTr="00E4706E">
        <w:tc>
          <w:tcPr>
            <w:tcW w:w="1548" w:type="dxa"/>
            <w:shd w:val="clear" w:color="auto" w:fill="auto"/>
          </w:tcPr>
          <w:p w14:paraId="18F03642" w14:textId="77777777" w:rsidR="00C550B7" w:rsidRPr="00087D39" w:rsidRDefault="00C550B7" w:rsidP="00E4706E">
            <w:pPr>
              <w:ind w:left="0"/>
              <w:rPr>
                <w:color w:val="000000"/>
              </w:rPr>
            </w:pPr>
            <w:r w:rsidRPr="00087D39">
              <w:rPr>
                <w:color w:val="000000"/>
              </w:rPr>
              <w:t>URL</w:t>
            </w:r>
          </w:p>
        </w:tc>
        <w:tc>
          <w:tcPr>
            <w:tcW w:w="8028" w:type="dxa"/>
            <w:shd w:val="clear" w:color="auto" w:fill="auto"/>
          </w:tcPr>
          <w:p w14:paraId="525E4E41" w14:textId="0EC2E02B" w:rsidR="00C550B7" w:rsidRPr="00087D39" w:rsidRDefault="00C550B7" w:rsidP="00E4706E">
            <w:pPr>
              <w:jc w:val="left"/>
              <w:rPr>
                <w:color w:val="000000"/>
              </w:rPr>
            </w:pPr>
            <w:r w:rsidRPr="00087D39">
              <w:rPr>
                <w:color w:val="000000"/>
              </w:rPr>
              <w:t>/</w:t>
            </w:r>
            <w:r w:rsidR="00E4706E">
              <w:rPr>
                <w:color w:val="000000"/>
              </w:rPr>
              <w:t>group</w:t>
            </w:r>
            <w:r w:rsidR="00E61040">
              <w:rPr>
                <w:color w:val="000000"/>
              </w:rPr>
              <w:t>/{groupName}</w:t>
            </w:r>
          </w:p>
        </w:tc>
      </w:tr>
      <w:tr w:rsidR="00C550B7" w:rsidRPr="00087D39" w14:paraId="2136158A" w14:textId="77777777" w:rsidTr="00E4706E">
        <w:tc>
          <w:tcPr>
            <w:tcW w:w="1548" w:type="dxa"/>
            <w:shd w:val="clear" w:color="auto" w:fill="auto"/>
          </w:tcPr>
          <w:p w14:paraId="49DA12C3" w14:textId="77777777" w:rsidR="00C550B7" w:rsidRPr="00087D39" w:rsidRDefault="00C550B7" w:rsidP="00E4706E">
            <w:pPr>
              <w:ind w:left="0"/>
              <w:rPr>
                <w:color w:val="000000"/>
              </w:rPr>
            </w:pPr>
            <w:r w:rsidRPr="00087D39">
              <w:rPr>
                <w:color w:val="000000"/>
              </w:rPr>
              <w:t>Method</w:t>
            </w:r>
          </w:p>
        </w:tc>
        <w:tc>
          <w:tcPr>
            <w:tcW w:w="8028" w:type="dxa"/>
            <w:shd w:val="clear" w:color="auto" w:fill="auto"/>
          </w:tcPr>
          <w:p w14:paraId="4E0E99FB" w14:textId="17B4D101" w:rsidR="00C550B7" w:rsidRPr="00087D39" w:rsidRDefault="00E61040" w:rsidP="00E4706E">
            <w:pPr>
              <w:jc w:val="left"/>
              <w:rPr>
                <w:color w:val="000000"/>
              </w:rPr>
            </w:pPr>
            <w:r>
              <w:rPr>
                <w:color w:val="000000"/>
              </w:rPr>
              <w:t>PUT</w:t>
            </w:r>
          </w:p>
        </w:tc>
      </w:tr>
      <w:tr w:rsidR="00C550B7" w:rsidRPr="00087D39" w14:paraId="59D56175" w14:textId="77777777" w:rsidTr="00E4706E">
        <w:tc>
          <w:tcPr>
            <w:tcW w:w="1548" w:type="dxa"/>
            <w:shd w:val="clear" w:color="auto" w:fill="auto"/>
          </w:tcPr>
          <w:p w14:paraId="32E5236E" w14:textId="77777777" w:rsidR="00C550B7" w:rsidRPr="00087D39" w:rsidRDefault="00C550B7" w:rsidP="00E4706E">
            <w:pPr>
              <w:ind w:left="0"/>
              <w:rPr>
                <w:color w:val="000000"/>
              </w:rPr>
            </w:pPr>
            <w:r w:rsidRPr="00087D39">
              <w:rPr>
                <w:color w:val="000000"/>
              </w:rPr>
              <w:t>Acceptable request representation</w:t>
            </w:r>
          </w:p>
        </w:tc>
        <w:tc>
          <w:tcPr>
            <w:tcW w:w="8028" w:type="dxa"/>
            <w:shd w:val="clear" w:color="auto" w:fill="auto"/>
          </w:tcPr>
          <w:p w14:paraId="19629E6C" w14:textId="77777777" w:rsidR="00AE3955" w:rsidRPr="00087D39" w:rsidRDefault="00AE3955" w:rsidP="00AE3955">
            <w:pPr>
              <w:jc w:val="left"/>
              <w:rPr>
                <w:rFonts w:cs="Consolas"/>
                <w:color w:val="000000"/>
              </w:rPr>
            </w:pPr>
            <w:r w:rsidRPr="00087D39">
              <w:rPr>
                <w:rFonts w:cs="Consolas"/>
                <w:color w:val="000000"/>
              </w:rPr>
              <w:t>application/json</w:t>
            </w:r>
          </w:p>
          <w:p w14:paraId="096DF179" w14:textId="77646747" w:rsidR="00C550B7" w:rsidRPr="00087D39" w:rsidRDefault="00AE3955" w:rsidP="00AE3955">
            <w:pPr>
              <w:jc w:val="left"/>
              <w:rPr>
                <w:color w:val="000000"/>
              </w:rPr>
            </w:pPr>
            <w:r w:rsidRPr="00087D39">
              <w:rPr>
                <w:rFonts w:cs="Consolas"/>
                <w:color w:val="000000"/>
              </w:rPr>
              <w:t>application/xml</w:t>
            </w:r>
          </w:p>
        </w:tc>
      </w:tr>
      <w:tr w:rsidR="00C550B7" w:rsidRPr="00087D39" w14:paraId="76DBCD21" w14:textId="77777777" w:rsidTr="00E4706E">
        <w:tc>
          <w:tcPr>
            <w:tcW w:w="1548" w:type="dxa"/>
            <w:shd w:val="clear" w:color="auto" w:fill="auto"/>
          </w:tcPr>
          <w:p w14:paraId="6A08AFAD" w14:textId="77777777" w:rsidR="00C550B7" w:rsidRPr="00087D39" w:rsidRDefault="00C550B7" w:rsidP="00E4706E">
            <w:pPr>
              <w:ind w:left="0"/>
              <w:rPr>
                <w:color w:val="000000"/>
              </w:rPr>
            </w:pPr>
            <w:r w:rsidRPr="00087D39">
              <w:rPr>
                <w:color w:val="000000"/>
              </w:rPr>
              <w:t>Available response representation</w:t>
            </w:r>
          </w:p>
        </w:tc>
        <w:tc>
          <w:tcPr>
            <w:tcW w:w="8028" w:type="dxa"/>
            <w:shd w:val="clear" w:color="auto" w:fill="auto"/>
          </w:tcPr>
          <w:p w14:paraId="782CA541" w14:textId="77777777" w:rsidR="00AE3955" w:rsidRPr="00087D39" w:rsidRDefault="00AE3955" w:rsidP="00AE3955">
            <w:pPr>
              <w:jc w:val="left"/>
              <w:rPr>
                <w:rFonts w:cs="Consolas"/>
                <w:color w:val="000000"/>
              </w:rPr>
            </w:pPr>
            <w:r w:rsidRPr="00087D39">
              <w:rPr>
                <w:rFonts w:cs="Consolas"/>
                <w:color w:val="000000"/>
              </w:rPr>
              <w:t>application/json</w:t>
            </w:r>
          </w:p>
          <w:p w14:paraId="6A486872" w14:textId="63CCAAEB" w:rsidR="00C550B7" w:rsidRPr="00087D39" w:rsidRDefault="00AE3955" w:rsidP="00AE3955">
            <w:pPr>
              <w:jc w:val="left"/>
              <w:rPr>
                <w:color w:val="000000"/>
              </w:rPr>
            </w:pPr>
            <w:r w:rsidRPr="00087D39">
              <w:rPr>
                <w:rFonts w:cs="Consolas"/>
                <w:color w:val="000000"/>
              </w:rPr>
              <w:t>application/xml</w:t>
            </w:r>
          </w:p>
        </w:tc>
      </w:tr>
      <w:tr w:rsidR="00C550B7" w:rsidRPr="00087D39" w14:paraId="2946D2D2" w14:textId="77777777" w:rsidTr="00E4706E">
        <w:tc>
          <w:tcPr>
            <w:tcW w:w="1548" w:type="dxa"/>
            <w:shd w:val="clear" w:color="auto" w:fill="auto"/>
          </w:tcPr>
          <w:p w14:paraId="69596485" w14:textId="77777777" w:rsidR="00C550B7" w:rsidRPr="00087D39" w:rsidRDefault="00C550B7" w:rsidP="00E4706E">
            <w:pPr>
              <w:ind w:left="0"/>
              <w:rPr>
                <w:color w:val="000000"/>
              </w:rPr>
            </w:pPr>
            <w:r w:rsidRPr="00087D39">
              <w:rPr>
                <w:color w:val="000000"/>
              </w:rPr>
              <w:t>URL Params</w:t>
            </w:r>
          </w:p>
        </w:tc>
        <w:tc>
          <w:tcPr>
            <w:tcW w:w="8028" w:type="dxa"/>
            <w:shd w:val="clear" w:color="auto" w:fill="auto"/>
          </w:tcPr>
          <w:p w14:paraId="25723422" w14:textId="62B5A14E" w:rsidR="00C550B7" w:rsidRPr="00087D39" w:rsidRDefault="00E61040" w:rsidP="00AE3955">
            <w:pPr>
              <w:jc w:val="left"/>
              <w:rPr>
                <w:color w:val="000000"/>
              </w:rPr>
            </w:pPr>
            <w:r>
              <w:rPr>
                <w:rFonts w:cs="Consolas"/>
                <w:color w:val="000000"/>
              </w:rPr>
              <w:t>groupName – the group name to create</w:t>
            </w:r>
          </w:p>
        </w:tc>
      </w:tr>
      <w:tr w:rsidR="00C550B7" w:rsidRPr="00087D39" w14:paraId="12CEC972" w14:textId="77777777" w:rsidTr="00E4706E">
        <w:tc>
          <w:tcPr>
            <w:tcW w:w="1548" w:type="dxa"/>
            <w:shd w:val="clear" w:color="auto" w:fill="auto"/>
          </w:tcPr>
          <w:p w14:paraId="1D128D4B" w14:textId="77777777" w:rsidR="00C550B7" w:rsidRPr="00087D39" w:rsidRDefault="00C550B7" w:rsidP="00E4706E">
            <w:pPr>
              <w:ind w:left="0"/>
              <w:rPr>
                <w:color w:val="000000"/>
              </w:rPr>
            </w:pPr>
            <w:r w:rsidRPr="00087D39">
              <w:rPr>
                <w:color w:val="000000"/>
              </w:rPr>
              <w:t>Data Params</w:t>
            </w:r>
          </w:p>
        </w:tc>
        <w:tc>
          <w:tcPr>
            <w:tcW w:w="8028" w:type="dxa"/>
            <w:shd w:val="clear" w:color="auto" w:fill="auto"/>
          </w:tcPr>
          <w:p w14:paraId="6BC34944" w14:textId="77777777" w:rsidR="00C550B7" w:rsidRPr="00087D39" w:rsidRDefault="00C550B7" w:rsidP="00E4706E">
            <w:pPr>
              <w:jc w:val="left"/>
              <w:rPr>
                <w:b/>
                <w:color w:val="000000"/>
              </w:rPr>
            </w:pPr>
            <w:r w:rsidRPr="00087D39">
              <w:rPr>
                <w:b/>
                <w:color w:val="000000"/>
              </w:rPr>
              <w:t>JSON:</w:t>
            </w:r>
          </w:p>
          <w:p w14:paraId="432920B8" w14:textId="77777777" w:rsidR="00E61040" w:rsidRPr="00E4706E" w:rsidRDefault="00E61040" w:rsidP="00E61040">
            <w:pPr>
              <w:spacing w:after="0"/>
              <w:jc w:val="left"/>
              <w:rPr>
                <w:rFonts w:cs="Consolas"/>
                <w:color w:val="000000"/>
              </w:rPr>
            </w:pPr>
            <w:r w:rsidRPr="00E4706E">
              <w:rPr>
                <w:rFonts w:cs="Consolas"/>
                <w:color w:val="000000"/>
              </w:rPr>
              <w:t>{</w:t>
            </w:r>
          </w:p>
          <w:p w14:paraId="1BD90112" w14:textId="0BE6596A" w:rsidR="00E61040" w:rsidRPr="00E4706E" w:rsidRDefault="00E61040" w:rsidP="00E61040">
            <w:pPr>
              <w:spacing w:after="0"/>
              <w:jc w:val="left"/>
              <w:rPr>
                <w:rFonts w:cs="Consolas"/>
                <w:color w:val="000000"/>
              </w:rPr>
            </w:pPr>
            <w:r w:rsidRPr="00E4706E">
              <w:rPr>
                <w:rFonts w:cs="Consolas"/>
                <w:color w:val="000000"/>
              </w:rPr>
              <w:tab/>
              <w:t>"addUserIds": ["konkapv","</w:t>
            </w:r>
            <w:r w:rsidR="00504466">
              <w:rPr>
                <w:rFonts w:cs="Consolas"/>
                <w:color w:val="000000"/>
              </w:rPr>
              <w:t>aa</w:t>
            </w:r>
            <w:r w:rsidR="006825F1">
              <w:rPr>
                <w:rFonts w:cs="Consolas"/>
                <w:color w:val="000000"/>
              </w:rPr>
              <w:t>"]</w:t>
            </w:r>
          </w:p>
          <w:p w14:paraId="6F0ADB4A" w14:textId="77777777" w:rsidR="00E61040" w:rsidRPr="00087D39" w:rsidRDefault="00E61040" w:rsidP="00E61040">
            <w:pPr>
              <w:spacing w:after="0"/>
              <w:jc w:val="left"/>
              <w:rPr>
                <w:rFonts w:cs="Consolas"/>
                <w:color w:val="000000"/>
              </w:rPr>
            </w:pPr>
            <w:r w:rsidRPr="00E4706E">
              <w:rPr>
                <w:rFonts w:cs="Consolas"/>
                <w:color w:val="000000"/>
              </w:rPr>
              <w:t>}</w:t>
            </w:r>
          </w:p>
          <w:p w14:paraId="17EA4E69" w14:textId="3977C764" w:rsidR="00C550B7" w:rsidRPr="00087D39" w:rsidRDefault="00C550B7" w:rsidP="00F4389C">
            <w:pPr>
              <w:autoSpaceDE w:val="0"/>
              <w:autoSpaceDN w:val="0"/>
              <w:adjustRightInd w:val="0"/>
              <w:spacing w:after="0"/>
              <w:jc w:val="left"/>
              <w:rPr>
                <w:color w:val="000000"/>
              </w:rPr>
            </w:pPr>
          </w:p>
        </w:tc>
      </w:tr>
      <w:tr w:rsidR="00C550B7" w:rsidRPr="00087D39" w14:paraId="3CDC4A0C" w14:textId="77777777" w:rsidTr="00E4706E">
        <w:tc>
          <w:tcPr>
            <w:tcW w:w="1548" w:type="dxa"/>
            <w:shd w:val="clear" w:color="auto" w:fill="auto"/>
          </w:tcPr>
          <w:p w14:paraId="2212CFD7" w14:textId="34249300" w:rsidR="00C550B7" w:rsidRPr="00087D39" w:rsidRDefault="00E4706E" w:rsidP="00E4706E">
            <w:pPr>
              <w:ind w:left="0"/>
              <w:rPr>
                <w:color w:val="000000"/>
              </w:rPr>
            </w:pPr>
            <w:r>
              <w:rPr>
                <w:color w:val="000000"/>
              </w:rPr>
              <w:t xml:space="preserve">  </w:t>
            </w:r>
          </w:p>
        </w:tc>
        <w:tc>
          <w:tcPr>
            <w:tcW w:w="8028" w:type="dxa"/>
            <w:shd w:val="clear" w:color="auto" w:fill="auto"/>
          </w:tcPr>
          <w:p w14:paraId="0622E25A" w14:textId="77777777" w:rsidR="00C550B7" w:rsidRDefault="00C550B7" w:rsidP="00E4706E">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26895F32" w14:textId="77777777" w:rsidR="00E61040" w:rsidRPr="00E61040" w:rsidRDefault="00E61040" w:rsidP="00E61040">
            <w:pPr>
              <w:widowControl w:val="0"/>
              <w:autoSpaceDE w:val="0"/>
              <w:autoSpaceDN w:val="0"/>
              <w:adjustRightInd w:val="0"/>
              <w:spacing w:before="0" w:after="0"/>
              <w:jc w:val="left"/>
            </w:pPr>
            <w:r w:rsidRPr="00E61040">
              <w:t>{"addGroupMemberResponses": [</w:t>
            </w:r>
          </w:p>
          <w:p w14:paraId="7F15C6D8" w14:textId="77777777" w:rsidR="00E61040" w:rsidRPr="00E61040" w:rsidRDefault="00E61040" w:rsidP="00E61040">
            <w:pPr>
              <w:widowControl w:val="0"/>
              <w:autoSpaceDE w:val="0"/>
              <w:autoSpaceDN w:val="0"/>
              <w:adjustRightInd w:val="0"/>
              <w:spacing w:before="0" w:after="0"/>
              <w:jc w:val="left"/>
            </w:pPr>
            <w:r w:rsidRPr="00E61040">
              <w:t>      {</w:t>
            </w:r>
          </w:p>
          <w:p w14:paraId="017A49D4" w14:textId="77777777" w:rsidR="00E61040" w:rsidRPr="00E61040" w:rsidRDefault="00E61040" w:rsidP="00E61040">
            <w:pPr>
              <w:widowControl w:val="0"/>
              <w:autoSpaceDE w:val="0"/>
              <w:autoSpaceDN w:val="0"/>
              <w:adjustRightInd w:val="0"/>
              <w:spacing w:before="0" w:after="0"/>
              <w:jc w:val="left"/>
            </w:pPr>
            <w:r w:rsidRPr="00E61040">
              <w:t>      "userId": "aa",</w:t>
            </w:r>
          </w:p>
          <w:p w14:paraId="4B6EF925" w14:textId="77777777" w:rsidR="00E61040" w:rsidRPr="00E61040" w:rsidRDefault="00E61040" w:rsidP="00E61040">
            <w:pPr>
              <w:widowControl w:val="0"/>
              <w:autoSpaceDE w:val="0"/>
              <w:autoSpaceDN w:val="0"/>
              <w:adjustRightInd w:val="0"/>
              <w:spacing w:before="0" w:after="0"/>
              <w:jc w:val="left"/>
            </w:pPr>
            <w:r w:rsidRPr="00E61040">
              <w:t>      "result": false,</w:t>
            </w:r>
          </w:p>
          <w:p w14:paraId="7B58E3F2" w14:textId="77777777" w:rsidR="00E61040" w:rsidRPr="00E61040" w:rsidRDefault="00E61040" w:rsidP="00E61040">
            <w:pPr>
              <w:widowControl w:val="0"/>
              <w:autoSpaceDE w:val="0"/>
              <w:autoSpaceDN w:val="0"/>
              <w:adjustRightInd w:val="0"/>
              <w:spacing w:before="0" w:after="0"/>
              <w:jc w:val="left"/>
            </w:pPr>
            <w:r w:rsidRPr="00E61040">
              <w:t>      "message": "Failed to add group member. Invalid user: aa"</w:t>
            </w:r>
          </w:p>
          <w:p w14:paraId="1C2DA89D" w14:textId="77777777" w:rsidR="00E61040" w:rsidRPr="00E61040" w:rsidRDefault="00E61040" w:rsidP="00E61040">
            <w:pPr>
              <w:widowControl w:val="0"/>
              <w:autoSpaceDE w:val="0"/>
              <w:autoSpaceDN w:val="0"/>
              <w:adjustRightInd w:val="0"/>
              <w:spacing w:before="0" w:after="0"/>
              <w:jc w:val="left"/>
            </w:pPr>
            <w:r w:rsidRPr="00E61040">
              <w:t>   },</w:t>
            </w:r>
          </w:p>
          <w:p w14:paraId="1EAA3F84" w14:textId="77777777" w:rsidR="00E61040" w:rsidRPr="00E61040" w:rsidRDefault="00E61040" w:rsidP="00E61040">
            <w:pPr>
              <w:widowControl w:val="0"/>
              <w:autoSpaceDE w:val="0"/>
              <w:autoSpaceDN w:val="0"/>
              <w:adjustRightInd w:val="0"/>
              <w:spacing w:before="0" w:after="0"/>
              <w:jc w:val="left"/>
            </w:pPr>
            <w:r w:rsidRPr="00E61040">
              <w:t>      {</w:t>
            </w:r>
          </w:p>
          <w:p w14:paraId="04537270" w14:textId="77777777" w:rsidR="00E61040" w:rsidRPr="00E61040" w:rsidRDefault="00E61040" w:rsidP="00E61040">
            <w:pPr>
              <w:widowControl w:val="0"/>
              <w:autoSpaceDE w:val="0"/>
              <w:autoSpaceDN w:val="0"/>
              <w:adjustRightInd w:val="0"/>
              <w:spacing w:before="0" w:after="0"/>
              <w:jc w:val="left"/>
            </w:pPr>
            <w:r w:rsidRPr="00E61040">
              <w:t>      "userId": "konkapv",</w:t>
            </w:r>
          </w:p>
          <w:p w14:paraId="1059F11B" w14:textId="77777777" w:rsidR="00E61040" w:rsidRPr="00E61040" w:rsidRDefault="00E61040" w:rsidP="00E61040">
            <w:pPr>
              <w:widowControl w:val="0"/>
              <w:autoSpaceDE w:val="0"/>
              <w:autoSpaceDN w:val="0"/>
              <w:adjustRightInd w:val="0"/>
              <w:spacing w:before="0" w:after="0"/>
              <w:jc w:val="left"/>
            </w:pPr>
            <w:r w:rsidRPr="00E61040">
              <w:t>      "result": true</w:t>
            </w:r>
          </w:p>
          <w:p w14:paraId="46BC3223" w14:textId="6C8EEE1A" w:rsidR="00E61040" w:rsidRPr="00E61040" w:rsidRDefault="00E61040" w:rsidP="00E61040">
            <w:pPr>
              <w:widowControl w:val="0"/>
              <w:autoSpaceDE w:val="0"/>
              <w:autoSpaceDN w:val="0"/>
              <w:adjustRightInd w:val="0"/>
              <w:spacing w:before="0" w:after="0"/>
              <w:jc w:val="left"/>
              <w:rPr>
                <w:rFonts w:ascii="Calibri" w:hAnsi="Calibri" w:cs="Calibri"/>
                <w:sz w:val="29"/>
                <w:szCs w:val="29"/>
              </w:rPr>
            </w:pPr>
            <w:r w:rsidRPr="00E61040">
              <w:t>   }]}</w:t>
            </w:r>
          </w:p>
        </w:tc>
      </w:tr>
      <w:tr w:rsidR="00C550B7" w:rsidRPr="00087D39" w14:paraId="03BB05E0" w14:textId="77777777" w:rsidTr="00E4706E">
        <w:tc>
          <w:tcPr>
            <w:tcW w:w="1548" w:type="dxa"/>
            <w:shd w:val="clear" w:color="auto" w:fill="auto"/>
          </w:tcPr>
          <w:p w14:paraId="6A118653" w14:textId="77777777" w:rsidR="00C550B7" w:rsidRPr="00087D39" w:rsidRDefault="00C550B7" w:rsidP="00E4706E">
            <w:pPr>
              <w:ind w:left="0"/>
              <w:rPr>
                <w:color w:val="000000"/>
              </w:rPr>
            </w:pPr>
            <w:r w:rsidRPr="00087D39">
              <w:rPr>
                <w:color w:val="000000"/>
              </w:rPr>
              <w:t>Error Response</w:t>
            </w:r>
          </w:p>
        </w:tc>
        <w:tc>
          <w:tcPr>
            <w:tcW w:w="8028" w:type="dxa"/>
            <w:shd w:val="clear" w:color="auto" w:fill="auto"/>
          </w:tcPr>
          <w:p w14:paraId="27B0C11C" w14:textId="77777777" w:rsidR="00C550B7" w:rsidRPr="00087D39" w:rsidRDefault="00C550B7" w:rsidP="00E4706E">
            <w:pPr>
              <w:spacing w:after="0"/>
              <w:jc w:val="left"/>
              <w:rPr>
                <w:color w:val="000000"/>
              </w:rPr>
            </w:pPr>
          </w:p>
          <w:p w14:paraId="6BD95903" w14:textId="5F6D52D2" w:rsidR="00C550B7" w:rsidRDefault="00C550B7" w:rsidP="00E4706E">
            <w:pPr>
              <w:spacing w:after="0"/>
              <w:jc w:val="left"/>
              <w:rPr>
                <w:b/>
                <w:color w:val="000000"/>
              </w:rPr>
            </w:pPr>
            <w:r>
              <w:rPr>
                <w:b/>
                <w:color w:val="000000"/>
              </w:rPr>
              <w:t xml:space="preserve">Invalid </w:t>
            </w:r>
            <w:r w:rsidR="007A1081">
              <w:rPr>
                <w:b/>
                <w:color w:val="000000"/>
              </w:rPr>
              <w:t>Request</w:t>
            </w:r>
            <w:r w:rsidRPr="00087D39">
              <w:rPr>
                <w:b/>
                <w:color w:val="000000"/>
              </w:rPr>
              <w:t xml:space="preserve">: </w:t>
            </w:r>
          </w:p>
          <w:p w14:paraId="634E39E0" w14:textId="31FF819D" w:rsidR="007A1081" w:rsidRDefault="00265DBD" w:rsidP="00E4706E">
            <w:pPr>
              <w:spacing w:after="0"/>
              <w:jc w:val="left"/>
              <w:rPr>
                <w:color w:val="000000"/>
              </w:rPr>
            </w:pPr>
            <w:r>
              <w:rPr>
                <w:color w:val="000000"/>
              </w:rPr>
              <w:t>The f</w:t>
            </w:r>
            <w:r w:rsidR="007A1081" w:rsidRPr="007A1081">
              <w:rPr>
                <w:color w:val="000000"/>
              </w:rPr>
              <w:t xml:space="preserve">ollowing error is thrown if Group name </w:t>
            </w:r>
            <w:r w:rsidR="00D97FBF">
              <w:rPr>
                <w:color w:val="000000"/>
              </w:rPr>
              <w:t>already exists</w:t>
            </w:r>
          </w:p>
          <w:p w14:paraId="030564E4" w14:textId="77777777" w:rsidR="007A1081" w:rsidRPr="007A1081" w:rsidRDefault="007A1081" w:rsidP="00E4706E">
            <w:pPr>
              <w:spacing w:after="0"/>
              <w:jc w:val="left"/>
              <w:rPr>
                <w:color w:val="000000"/>
              </w:rPr>
            </w:pPr>
          </w:p>
          <w:p w14:paraId="0C38B377" w14:textId="4CBE18FA" w:rsidR="00C550B7" w:rsidRPr="00087D39" w:rsidRDefault="007A1081" w:rsidP="00E4706E">
            <w:pPr>
              <w:spacing w:after="0"/>
              <w:jc w:val="left"/>
              <w:rPr>
                <w:color w:val="000000"/>
              </w:rPr>
            </w:pPr>
            <w:r>
              <w:rPr>
                <w:color w:val="000000"/>
              </w:rPr>
              <w:t xml:space="preserve">HTTP/1.1 </w:t>
            </w:r>
            <w:r w:rsidR="00504466">
              <w:rPr>
                <w:color w:val="000000"/>
              </w:rPr>
              <w:t>400</w:t>
            </w:r>
            <w:r w:rsidR="00C550B7" w:rsidRPr="00087D39">
              <w:rPr>
                <w:color w:val="000000"/>
              </w:rPr>
              <w:t xml:space="preserve"> Bad Request</w:t>
            </w:r>
          </w:p>
          <w:p w14:paraId="76499AF1" w14:textId="77777777" w:rsidR="00C550B7" w:rsidRPr="00087D39" w:rsidRDefault="00C550B7" w:rsidP="00E4706E">
            <w:pPr>
              <w:spacing w:after="0"/>
              <w:jc w:val="left"/>
              <w:rPr>
                <w:color w:val="000000"/>
              </w:rPr>
            </w:pPr>
            <w:r w:rsidRPr="00087D39">
              <w:rPr>
                <w:color w:val="000000"/>
              </w:rPr>
              <w:t>Content-Type: application/json</w:t>
            </w:r>
          </w:p>
          <w:p w14:paraId="5D5F7D1C" w14:textId="77777777" w:rsidR="00F800EF" w:rsidRPr="00F800EF" w:rsidRDefault="00F800EF" w:rsidP="00F800EF">
            <w:pPr>
              <w:widowControl w:val="0"/>
              <w:autoSpaceDE w:val="0"/>
              <w:autoSpaceDN w:val="0"/>
              <w:adjustRightInd w:val="0"/>
              <w:spacing w:before="0" w:after="0"/>
              <w:jc w:val="left"/>
            </w:pPr>
            <w:r w:rsidRPr="00F800EF">
              <w:t>{</w:t>
            </w:r>
          </w:p>
          <w:p w14:paraId="334F8E6A" w14:textId="77777777" w:rsidR="00F800EF" w:rsidRPr="00F800EF" w:rsidRDefault="00F800EF" w:rsidP="00F800EF">
            <w:pPr>
              <w:widowControl w:val="0"/>
              <w:autoSpaceDE w:val="0"/>
              <w:autoSpaceDN w:val="0"/>
              <w:adjustRightInd w:val="0"/>
              <w:spacing w:before="0" w:after="0"/>
              <w:jc w:val="left"/>
            </w:pPr>
            <w:r w:rsidRPr="00F800EF">
              <w:t>   "errorType": "REQUEST_REJECTED",</w:t>
            </w:r>
          </w:p>
          <w:p w14:paraId="0FF75D91" w14:textId="77777777" w:rsidR="00F800EF" w:rsidRDefault="00F800EF" w:rsidP="00F800EF">
            <w:pPr>
              <w:widowControl w:val="0"/>
              <w:autoSpaceDE w:val="0"/>
              <w:autoSpaceDN w:val="0"/>
              <w:adjustRightInd w:val="0"/>
              <w:spacing w:before="0" w:after="0"/>
              <w:jc w:val="left"/>
            </w:pPr>
            <w:r w:rsidRPr="00F800EF">
              <w:t xml:space="preserve">   "requestRejectReason": "GROUP_ALREADY_EXISTS",      </w:t>
            </w:r>
          </w:p>
          <w:p w14:paraId="3C60081F" w14:textId="7DD5707E" w:rsidR="00F800EF" w:rsidRPr="00F800EF" w:rsidRDefault="00F800EF" w:rsidP="00F800EF">
            <w:pPr>
              <w:widowControl w:val="0"/>
              <w:autoSpaceDE w:val="0"/>
              <w:autoSpaceDN w:val="0"/>
              <w:adjustRightInd w:val="0"/>
              <w:spacing w:before="0" w:after="0"/>
              <w:jc w:val="left"/>
            </w:pPr>
            <w:r>
              <w:t xml:space="preserve">   </w:t>
            </w:r>
            <w:r w:rsidRPr="00F800EF">
              <w:t xml:space="preserve">"message": </w:t>
            </w:r>
            <w:r>
              <w:t xml:space="preserve"> </w:t>
            </w:r>
            <w:r w:rsidRPr="00F800EF">
              <w:t xml:space="preserve">"Group already exists: </w:t>
            </w:r>
            <w:r>
              <w:t>group-name</w:t>
            </w:r>
            <w:r w:rsidRPr="00F800EF">
              <w:t>"</w:t>
            </w:r>
          </w:p>
          <w:p w14:paraId="5DAC1165" w14:textId="4B245831" w:rsidR="00F800EF" w:rsidRDefault="00F800EF" w:rsidP="00F800EF">
            <w:pPr>
              <w:widowControl w:val="0"/>
              <w:autoSpaceDE w:val="0"/>
              <w:autoSpaceDN w:val="0"/>
              <w:adjustRightInd w:val="0"/>
              <w:spacing w:before="0" w:after="0"/>
              <w:jc w:val="left"/>
            </w:pPr>
            <w:r w:rsidRPr="00F800EF">
              <w:lastRenderedPageBreak/>
              <w:t>}</w:t>
            </w:r>
          </w:p>
          <w:p w14:paraId="3C10FBBB" w14:textId="77777777" w:rsidR="00563324" w:rsidRDefault="00563324" w:rsidP="00F800EF">
            <w:pPr>
              <w:widowControl w:val="0"/>
              <w:autoSpaceDE w:val="0"/>
              <w:autoSpaceDN w:val="0"/>
              <w:adjustRightInd w:val="0"/>
              <w:spacing w:before="0" w:after="0"/>
              <w:jc w:val="left"/>
            </w:pPr>
          </w:p>
          <w:p w14:paraId="0100FC45" w14:textId="0C35FBDF" w:rsidR="00563324" w:rsidRDefault="00563324" w:rsidP="00563324">
            <w:pPr>
              <w:spacing w:after="0"/>
              <w:jc w:val="left"/>
              <w:rPr>
                <w:b/>
                <w:color w:val="000000"/>
              </w:rPr>
            </w:pPr>
            <w:r>
              <w:rPr>
                <w:b/>
                <w:color w:val="000000"/>
              </w:rPr>
              <w:t>Invalid Group Name</w:t>
            </w:r>
            <w:r w:rsidRPr="00087D39">
              <w:rPr>
                <w:b/>
                <w:color w:val="000000"/>
              </w:rPr>
              <w:t xml:space="preserve">: </w:t>
            </w:r>
          </w:p>
          <w:p w14:paraId="1DDA9DBD" w14:textId="0209736A" w:rsidR="00563324" w:rsidRDefault="00563324" w:rsidP="00563324">
            <w:pPr>
              <w:spacing w:after="0"/>
              <w:jc w:val="left"/>
              <w:rPr>
                <w:color w:val="000000"/>
              </w:rPr>
            </w:pPr>
            <w:r>
              <w:rPr>
                <w:color w:val="000000"/>
              </w:rPr>
              <w:t>The f</w:t>
            </w:r>
            <w:r w:rsidRPr="007A1081">
              <w:rPr>
                <w:color w:val="000000"/>
              </w:rPr>
              <w:t xml:space="preserve">ollowing error is thrown if </w:t>
            </w:r>
            <w:r>
              <w:rPr>
                <w:color w:val="000000"/>
              </w:rPr>
              <w:t>the group name is invalid. Only alphanumeric, ‘_’ and ‘-‘ characters are supported</w:t>
            </w:r>
          </w:p>
          <w:p w14:paraId="66E217C0" w14:textId="77777777" w:rsidR="00563324" w:rsidRPr="007A1081" w:rsidRDefault="00563324" w:rsidP="00563324">
            <w:pPr>
              <w:spacing w:after="0"/>
              <w:jc w:val="left"/>
              <w:rPr>
                <w:color w:val="000000"/>
              </w:rPr>
            </w:pPr>
          </w:p>
          <w:p w14:paraId="0AB62005" w14:textId="77777777" w:rsidR="00563324" w:rsidRPr="00087D39" w:rsidRDefault="00563324" w:rsidP="00563324">
            <w:pPr>
              <w:spacing w:after="0"/>
              <w:jc w:val="left"/>
              <w:rPr>
                <w:color w:val="000000"/>
              </w:rPr>
            </w:pPr>
            <w:r>
              <w:rPr>
                <w:color w:val="000000"/>
              </w:rPr>
              <w:t>HTTP/1.1 400</w:t>
            </w:r>
            <w:r w:rsidRPr="00087D39">
              <w:rPr>
                <w:color w:val="000000"/>
              </w:rPr>
              <w:t xml:space="preserve"> Bad Request</w:t>
            </w:r>
          </w:p>
          <w:p w14:paraId="07F713F8" w14:textId="77777777" w:rsidR="00563324" w:rsidRPr="00087D39" w:rsidRDefault="00563324" w:rsidP="00563324">
            <w:pPr>
              <w:spacing w:after="0"/>
              <w:jc w:val="left"/>
              <w:rPr>
                <w:color w:val="000000"/>
              </w:rPr>
            </w:pPr>
            <w:r w:rsidRPr="00087D39">
              <w:rPr>
                <w:color w:val="000000"/>
              </w:rPr>
              <w:t>Content-Type: application/json</w:t>
            </w:r>
          </w:p>
          <w:p w14:paraId="2CC5D4C1" w14:textId="77777777" w:rsidR="00563324" w:rsidRPr="00F800EF" w:rsidRDefault="00563324" w:rsidP="00563324">
            <w:pPr>
              <w:widowControl w:val="0"/>
              <w:autoSpaceDE w:val="0"/>
              <w:autoSpaceDN w:val="0"/>
              <w:adjustRightInd w:val="0"/>
              <w:spacing w:before="0" w:after="0"/>
              <w:jc w:val="left"/>
            </w:pPr>
            <w:r w:rsidRPr="00F800EF">
              <w:t>{</w:t>
            </w:r>
          </w:p>
          <w:p w14:paraId="3C7FCAC7" w14:textId="11D44EEF" w:rsidR="00563324" w:rsidRPr="00F800EF" w:rsidRDefault="00563324" w:rsidP="00563324">
            <w:pPr>
              <w:widowControl w:val="0"/>
              <w:autoSpaceDE w:val="0"/>
              <w:autoSpaceDN w:val="0"/>
              <w:adjustRightInd w:val="0"/>
              <w:spacing w:before="0" w:after="0"/>
              <w:jc w:val="left"/>
            </w:pPr>
            <w:r w:rsidRPr="00F800EF">
              <w:t>   "errorType": "</w:t>
            </w:r>
            <w:r>
              <w:t>INVALID_REQUEST_INPUT</w:t>
            </w:r>
            <w:r w:rsidRPr="00F800EF">
              <w:t>",</w:t>
            </w:r>
          </w:p>
          <w:p w14:paraId="5C55CE3F" w14:textId="1183E780" w:rsidR="00563324" w:rsidRPr="00F800EF" w:rsidRDefault="00563324" w:rsidP="00563324">
            <w:pPr>
              <w:widowControl w:val="0"/>
              <w:autoSpaceDE w:val="0"/>
              <w:autoSpaceDN w:val="0"/>
              <w:adjustRightInd w:val="0"/>
              <w:spacing w:before="0" w:after="0"/>
              <w:jc w:val="left"/>
            </w:pPr>
            <w:r>
              <w:t xml:space="preserve">   </w:t>
            </w:r>
            <w:r w:rsidRPr="00F800EF">
              <w:t xml:space="preserve">"message": </w:t>
            </w:r>
            <w:r>
              <w:t xml:space="preserve"> </w:t>
            </w:r>
            <w:r w:rsidRPr="00563324">
              <w:t xml:space="preserve">"Invalid group name. Only alphanumeric, '_' and '-' are </w:t>
            </w:r>
            <w:r>
              <w:t xml:space="preserve">      </w:t>
            </w:r>
            <w:r w:rsidRPr="00563324">
              <w:t>supported."</w:t>
            </w:r>
          </w:p>
          <w:p w14:paraId="62D63F98" w14:textId="77777777" w:rsidR="00563324" w:rsidRPr="00F800EF" w:rsidRDefault="00563324" w:rsidP="00563324">
            <w:pPr>
              <w:widowControl w:val="0"/>
              <w:autoSpaceDE w:val="0"/>
              <w:autoSpaceDN w:val="0"/>
              <w:adjustRightInd w:val="0"/>
              <w:spacing w:before="0" w:after="0"/>
              <w:jc w:val="left"/>
            </w:pPr>
            <w:r w:rsidRPr="00F800EF">
              <w:t>}</w:t>
            </w:r>
          </w:p>
          <w:p w14:paraId="729609C0" w14:textId="77777777" w:rsidR="00563324" w:rsidRPr="00F800EF" w:rsidRDefault="00563324" w:rsidP="00F800EF">
            <w:pPr>
              <w:widowControl w:val="0"/>
              <w:autoSpaceDE w:val="0"/>
              <w:autoSpaceDN w:val="0"/>
              <w:adjustRightInd w:val="0"/>
              <w:spacing w:before="0" w:after="0"/>
              <w:jc w:val="left"/>
            </w:pPr>
          </w:p>
          <w:p w14:paraId="2D243D3D" w14:textId="77777777" w:rsidR="00F800EF" w:rsidRDefault="00F800EF" w:rsidP="00F800EF">
            <w:pPr>
              <w:spacing w:after="0"/>
              <w:jc w:val="left"/>
              <w:rPr>
                <w:color w:val="000000"/>
              </w:rPr>
            </w:pPr>
          </w:p>
          <w:p w14:paraId="73484AB3" w14:textId="77777777" w:rsidR="00C550B7" w:rsidRPr="00087D39" w:rsidRDefault="00C550B7" w:rsidP="00E4706E">
            <w:pPr>
              <w:spacing w:after="0"/>
              <w:jc w:val="left"/>
              <w:rPr>
                <w:b/>
                <w:color w:val="000000"/>
              </w:rPr>
            </w:pPr>
            <w:r>
              <w:rPr>
                <w:b/>
                <w:color w:val="000000"/>
              </w:rPr>
              <w:t>Not Authorized</w:t>
            </w:r>
            <w:r w:rsidRPr="00087D39">
              <w:rPr>
                <w:b/>
                <w:color w:val="000000"/>
              </w:rPr>
              <w:t xml:space="preserve">: </w:t>
            </w:r>
          </w:p>
          <w:p w14:paraId="3766ACB0" w14:textId="77777777" w:rsidR="00C550B7" w:rsidRPr="00087D39" w:rsidRDefault="00C550B7" w:rsidP="00E4706E">
            <w:pPr>
              <w:spacing w:after="0"/>
              <w:jc w:val="left"/>
              <w:rPr>
                <w:color w:val="000000"/>
              </w:rPr>
            </w:pPr>
            <w:r w:rsidRPr="00087D39">
              <w:rPr>
                <w:color w:val="000000"/>
              </w:rPr>
              <w:t>HTTP/1.1 400 Bad Request</w:t>
            </w:r>
          </w:p>
          <w:p w14:paraId="1B2BB6C4" w14:textId="23D504E9" w:rsidR="00ED732E" w:rsidRDefault="00C550B7" w:rsidP="00ED732E">
            <w:pPr>
              <w:spacing w:after="0"/>
              <w:jc w:val="left"/>
              <w:rPr>
                <w:color w:val="000000"/>
              </w:rPr>
            </w:pPr>
            <w:r w:rsidRPr="00087D39">
              <w:rPr>
                <w:color w:val="000000"/>
              </w:rPr>
              <w:t>Content-Type: application/json</w:t>
            </w:r>
          </w:p>
          <w:p w14:paraId="174C60F3" w14:textId="77777777" w:rsidR="00835E39" w:rsidRPr="00835E39" w:rsidRDefault="00835E39" w:rsidP="00835E39">
            <w:pPr>
              <w:spacing w:after="0"/>
              <w:jc w:val="left"/>
              <w:rPr>
                <w:color w:val="000000"/>
              </w:rPr>
            </w:pPr>
            <w:r w:rsidRPr="00835E39">
              <w:rPr>
                <w:color w:val="000000"/>
              </w:rPr>
              <w:t>{</w:t>
            </w:r>
          </w:p>
          <w:p w14:paraId="68300133" w14:textId="77777777" w:rsidR="00835E39" w:rsidRPr="00835E39" w:rsidRDefault="00835E39" w:rsidP="00835E39">
            <w:pPr>
              <w:spacing w:after="0"/>
              <w:jc w:val="left"/>
              <w:rPr>
                <w:color w:val="000000"/>
              </w:rPr>
            </w:pPr>
            <w:r w:rsidRPr="00835E39">
              <w:rPr>
                <w:color w:val="000000"/>
              </w:rPr>
              <w:t xml:space="preserve">   "errorType": "REQUEST_AUTHENTICATION_FAILED",</w:t>
            </w:r>
          </w:p>
          <w:p w14:paraId="14AAE0D7" w14:textId="77777777" w:rsidR="00835E39" w:rsidRPr="00835E39" w:rsidRDefault="00835E39" w:rsidP="00835E39">
            <w:pPr>
              <w:spacing w:after="0"/>
              <w:jc w:val="left"/>
              <w:rPr>
                <w:color w:val="000000"/>
              </w:rPr>
            </w:pPr>
            <w:r w:rsidRPr="00835E39">
              <w:rPr>
                <w:color w:val="000000"/>
              </w:rPr>
              <w:t xml:space="preserve">   "message": "Access Denied: Unauthorized",</w:t>
            </w:r>
          </w:p>
          <w:p w14:paraId="7A804D60" w14:textId="45927C69" w:rsidR="00835E39" w:rsidRPr="00835E39" w:rsidRDefault="00835E39" w:rsidP="00835E39">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746A90EB" w14:textId="260F6B0B" w:rsidR="00835E39" w:rsidRDefault="00835E39" w:rsidP="00E4706E">
            <w:pPr>
              <w:spacing w:after="0"/>
              <w:jc w:val="left"/>
              <w:rPr>
                <w:color w:val="000000"/>
              </w:rPr>
            </w:pPr>
            <w:r w:rsidRPr="00835E39">
              <w:rPr>
                <w:color w:val="000000"/>
              </w:rPr>
              <w:t>}</w:t>
            </w:r>
          </w:p>
          <w:p w14:paraId="10D98474" w14:textId="0EE1BE13" w:rsidR="00C550B7" w:rsidRPr="00087D39" w:rsidRDefault="00C550B7" w:rsidP="00ED732E">
            <w:pPr>
              <w:spacing w:after="0"/>
              <w:ind w:left="0"/>
              <w:jc w:val="left"/>
              <w:rPr>
                <w:color w:val="000000"/>
              </w:rPr>
            </w:pPr>
          </w:p>
        </w:tc>
      </w:tr>
    </w:tbl>
    <w:p w14:paraId="0FBF6EEF" w14:textId="06BB0647" w:rsidR="00F23A1C" w:rsidRPr="009157A7" w:rsidRDefault="00F23A1C" w:rsidP="00F23A1C">
      <w:pPr>
        <w:pStyle w:val="Heading2"/>
        <w:numPr>
          <w:ilvl w:val="1"/>
          <w:numId w:val="9"/>
        </w:numPr>
      </w:pPr>
      <w:bookmarkStart w:id="34" w:name="_Register_Dataset"/>
      <w:bookmarkStart w:id="35" w:name="_Toc359660702"/>
      <w:bookmarkEnd w:id="34"/>
      <w:r>
        <w:lastRenderedPageBreak/>
        <w:t>Get</w:t>
      </w:r>
      <w:r w:rsidRPr="009157A7">
        <w:t xml:space="preserve"> </w:t>
      </w:r>
      <w:r>
        <w:t>Group</w:t>
      </w:r>
      <w:bookmarkEnd w:id="3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F23A1C" w:rsidRPr="00087D39" w14:paraId="3804C024" w14:textId="77777777" w:rsidTr="001114AF">
        <w:trPr>
          <w:trHeight w:val="530"/>
        </w:trPr>
        <w:tc>
          <w:tcPr>
            <w:tcW w:w="1548" w:type="dxa"/>
            <w:shd w:val="clear" w:color="auto" w:fill="auto"/>
          </w:tcPr>
          <w:p w14:paraId="3E0F7235" w14:textId="77777777" w:rsidR="00F23A1C" w:rsidRPr="00087D39" w:rsidRDefault="00F23A1C" w:rsidP="001114AF">
            <w:pPr>
              <w:ind w:left="0"/>
              <w:rPr>
                <w:color w:val="000000"/>
              </w:rPr>
            </w:pPr>
            <w:r w:rsidRPr="00087D39">
              <w:rPr>
                <w:color w:val="000000"/>
              </w:rPr>
              <w:t>Title</w:t>
            </w:r>
          </w:p>
        </w:tc>
        <w:tc>
          <w:tcPr>
            <w:tcW w:w="8028" w:type="dxa"/>
            <w:shd w:val="clear" w:color="auto" w:fill="auto"/>
          </w:tcPr>
          <w:p w14:paraId="719D3B9C" w14:textId="413728ED" w:rsidR="00F23A1C" w:rsidRPr="00087D39" w:rsidRDefault="00F23A1C" w:rsidP="00F23A1C">
            <w:pPr>
              <w:ind w:left="0"/>
              <w:jc w:val="left"/>
              <w:rPr>
                <w:color w:val="000000"/>
              </w:rPr>
            </w:pPr>
            <w:r>
              <w:rPr>
                <w:color w:val="000000"/>
              </w:rPr>
              <w:t>Get</w:t>
            </w:r>
            <w:r w:rsidRPr="00087D39">
              <w:rPr>
                <w:color w:val="000000"/>
              </w:rPr>
              <w:t xml:space="preserve"> </w:t>
            </w:r>
            <w:r>
              <w:rPr>
                <w:color w:val="000000"/>
              </w:rPr>
              <w:t>Group</w:t>
            </w:r>
            <w:r w:rsidRPr="00087D39">
              <w:rPr>
                <w:color w:val="000000"/>
              </w:rPr>
              <w:t xml:space="preserve"> </w:t>
            </w:r>
          </w:p>
        </w:tc>
      </w:tr>
      <w:tr w:rsidR="00F23A1C" w:rsidRPr="00087D39" w14:paraId="4B40C949" w14:textId="77777777" w:rsidTr="001114AF">
        <w:tc>
          <w:tcPr>
            <w:tcW w:w="1548" w:type="dxa"/>
            <w:shd w:val="clear" w:color="auto" w:fill="auto"/>
          </w:tcPr>
          <w:p w14:paraId="294BF148" w14:textId="77777777" w:rsidR="00F23A1C" w:rsidRPr="00087D39" w:rsidRDefault="00F23A1C" w:rsidP="001114AF">
            <w:pPr>
              <w:ind w:left="0"/>
              <w:rPr>
                <w:color w:val="000000"/>
              </w:rPr>
            </w:pPr>
            <w:r w:rsidRPr="00087D39">
              <w:rPr>
                <w:color w:val="000000"/>
              </w:rPr>
              <w:t>Description</w:t>
            </w:r>
          </w:p>
        </w:tc>
        <w:tc>
          <w:tcPr>
            <w:tcW w:w="8028" w:type="dxa"/>
            <w:shd w:val="clear" w:color="auto" w:fill="auto"/>
          </w:tcPr>
          <w:p w14:paraId="61742694" w14:textId="485A098E" w:rsidR="00F23A1C" w:rsidRPr="00087D39" w:rsidRDefault="00F23A1C" w:rsidP="001114AF">
            <w:pPr>
              <w:ind w:left="0"/>
              <w:jc w:val="left"/>
              <w:rPr>
                <w:color w:val="000000"/>
              </w:rPr>
            </w:pPr>
            <w:r>
              <w:rPr>
                <w:color w:val="000000"/>
              </w:rPr>
              <w:t>Get a group and its users</w:t>
            </w:r>
          </w:p>
          <w:p w14:paraId="3FF8EA49" w14:textId="77777777" w:rsidR="00F23A1C" w:rsidRPr="00087D39" w:rsidRDefault="00F23A1C" w:rsidP="001114AF">
            <w:pPr>
              <w:ind w:left="0"/>
              <w:jc w:val="left"/>
              <w:rPr>
                <w:color w:val="000000"/>
              </w:rPr>
            </w:pPr>
          </w:p>
        </w:tc>
      </w:tr>
      <w:tr w:rsidR="00F23A1C" w:rsidRPr="00087D39" w14:paraId="26B44116" w14:textId="77777777" w:rsidTr="001114AF">
        <w:tc>
          <w:tcPr>
            <w:tcW w:w="1548" w:type="dxa"/>
            <w:shd w:val="clear" w:color="auto" w:fill="auto"/>
          </w:tcPr>
          <w:p w14:paraId="0F76DC66" w14:textId="77777777" w:rsidR="00F23A1C" w:rsidRPr="00087D39" w:rsidRDefault="00F23A1C" w:rsidP="001114AF">
            <w:pPr>
              <w:ind w:left="0"/>
              <w:rPr>
                <w:color w:val="000000"/>
              </w:rPr>
            </w:pPr>
            <w:r w:rsidRPr="00087D39">
              <w:rPr>
                <w:color w:val="000000"/>
              </w:rPr>
              <w:t>URL</w:t>
            </w:r>
          </w:p>
        </w:tc>
        <w:tc>
          <w:tcPr>
            <w:tcW w:w="8028" w:type="dxa"/>
            <w:shd w:val="clear" w:color="auto" w:fill="auto"/>
          </w:tcPr>
          <w:p w14:paraId="5DF1F797" w14:textId="22810A75" w:rsidR="00F23A1C" w:rsidRPr="00087D39" w:rsidRDefault="00F23A1C" w:rsidP="00F23A1C">
            <w:pPr>
              <w:jc w:val="left"/>
              <w:rPr>
                <w:color w:val="000000"/>
              </w:rPr>
            </w:pPr>
            <w:r w:rsidRPr="00087D39">
              <w:rPr>
                <w:color w:val="000000"/>
              </w:rPr>
              <w:t>/</w:t>
            </w:r>
            <w:r>
              <w:rPr>
                <w:color w:val="000000"/>
              </w:rPr>
              <w:t>group/{groupName}</w:t>
            </w:r>
          </w:p>
        </w:tc>
      </w:tr>
      <w:tr w:rsidR="00F23A1C" w:rsidRPr="00087D39" w14:paraId="70AAF6F8" w14:textId="77777777" w:rsidTr="001114AF">
        <w:tc>
          <w:tcPr>
            <w:tcW w:w="1548" w:type="dxa"/>
            <w:shd w:val="clear" w:color="auto" w:fill="auto"/>
          </w:tcPr>
          <w:p w14:paraId="6C31ABAD" w14:textId="77777777" w:rsidR="00F23A1C" w:rsidRPr="00087D39" w:rsidRDefault="00F23A1C" w:rsidP="001114AF">
            <w:pPr>
              <w:ind w:left="0"/>
              <w:rPr>
                <w:color w:val="000000"/>
              </w:rPr>
            </w:pPr>
            <w:r w:rsidRPr="00087D39">
              <w:rPr>
                <w:color w:val="000000"/>
              </w:rPr>
              <w:t>Method</w:t>
            </w:r>
          </w:p>
        </w:tc>
        <w:tc>
          <w:tcPr>
            <w:tcW w:w="8028" w:type="dxa"/>
            <w:shd w:val="clear" w:color="auto" w:fill="auto"/>
          </w:tcPr>
          <w:p w14:paraId="4893FF03" w14:textId="77777777" w:rsidR="00F23A1C" w:rsidRPr="00087D39" w:rsidRDefault="00F23A1C" w:rsidP="001114AF">
            <w:pPr>
              <w:jc w:val="left"/>
              <w:rPr>
                <w:color w:val="000000"/>
              </w:rPr>
            </w:pPr>
            <w:r>
              <w:rPr>
                <w:color w:val="000000"/>
              </w:rPr>
              <w:t>GET</w:t>
            </w:r>
          </w:p>
        </w:tc>
      </w:tr>
      <w:tr w:rsidR="00F23A1C" w:rsidRPr="00087D39" w14:paraId="163A06B1" w14:textId="77777777" w:rsidTr="001114AF">
        <w:tc>
          <w:tcPr>
            <w:tcW w:w="1548" w:type="dxa"/>
            <w:shd w:val="clear" w:color="auto" w:fill="auto"/>
          </w:tcPr>
          <w:p w14:paraId="69D182F9" w14:textId="77777777" w:rsidR="00F23A1C" w:rsidRPr="00087D39" w:rsidRDefault="00F23A1C" w:rsidP="001114AF">
            <w:pPr>
              <w:ind w:left="0"/>
              <w:rPr>
                <w:color w:val="000000"/>
              </w:rPr>
            </w:pPr>
            <w:r w:rsidRPr="00087D39">
              <w:rPr>
                <w:color w:val="000000"/>
              </w:rPr>
              <w:t>Acceptable request representation</w:t>
            </w:r>
          </w:p>
        </w:tc>
        <w:tc>
          <w:tcPr>
            <w:tcW w:w="8028" w:type="dxa"/>
            <w:shd w:val="clear" w:color="auto" w:fill="auto"/>
          </w:tcPr>
          <w:p w14:paraId="259A8677" w14:textId="77777777" w:rsidR="00F23A1C" w:rsidRPr="00087D39" w:rsidRDefault="00F23A1C" w:rsidP="001114AF">
            <w:pPr>
              <w:jc w:val="left"/>
              <w:rPr>
                <w:rFonts w:cs="Consolas"/>
                <w:color w:val="000000"/>
              </w:rPr>
            </w:pPr>
            <w:r w:rsidRPr="00087D39">
              <w:rPr>
                <w:rFonts w:cs="Consolas"/>
                <w:color w:val="000000"/>
              </w:rPr>
              <w:t>application/json</w:t>
            </w:r>
          </w:p>
          <w:p w14:paraId="34254E4F" w14:textId="77777777" w:rsidR="00F23A1C" w:rsidRPr="00087D39" w:rsidRDefault="00F23A1C" w:rsidP="001114AF">
            <w:pPr>
              <w:jc w:val="left"/>
              <w:rPr>
                <w:color w:val="000000"/>
              </w:rPr>
            </w:pPr>
            <w:r w:rsidRPr="00087D39">
              <w:rPr>
                <w:rFonts w:cs="Consolas"/>
                <w:color w:val="000000"/>
              </w:rPr>
              <w:t>application/xml</w:t>
            </w:r>
          </w:p>
        </w:tc>
      </w:tr>
      <w:tr w:rsidR="00F23A1C" w:rsidRPr="00087D39" w14:paraId="7CC1CCB3" w14:textId="77777777" w:rsidTr="001114AF">
        <w:tc>
          <w:tcPr>
            <w:tcW w:w="1548" w:type="dxa"/>
            <w:shd w:val="clear" w:color="auto" w:fill="auto"/>
          </w:tcPr>
          <w:p w14:paraId="4B1F6D8C" w14:textId="77777777" w:rsidR="00F23A1C" w:rsidRPr="00087D39" w:rsidRDefault="00F23A1C" w:rsidP="001114AF">
            <w:pPr>
              <w:ind w:left="0"/>
              <w:rPr>
                <w:color w:val="000000"/>
              </w:rPr>
            </w:pPr>
            <w:r w:rsidRPr="00087D39">
              <w:rPr>
                <w:color w:val="000000"/>
              </w:rPr>
              <w:t>Available response representation</w:t>
            </w:r>
          </w:p>
        </w:tc>
        <w:tc>
          <w:tcPr>
            <w:tcW w:w="8028" w:type="dxa"/>
            <w:shd w:val="clear" w:color="auto" w:fill="auto"/>
          </w:tcPr>
          <w:p w14:paraId="0FBA6503" w14:textId="77777777" w:rsidR="00F23A1C" w:rsidRPr="00087D39" w:rsidRDefault="00F23A1C" w:rsidP="001114AF">
            <w:pPr>
              <w:jc w:val="left"/>
              <w:rPr>
                <w:color w:val="000000"/>
              </w:rPr>
            </w:pPr>
          </w:p>
        </w:tc>
      </w:tr>
      <w:tr w:rsidR="00F23A1C" w:rsidRPr="00087D39" w14:paraId="50AC2BE7" w14:textId="77777777" w:rsidTr="001114AF">
        <w:tc>
          <w:tcPr>
            <w:tcW w:w="1548" w:type="dxa"/>
            <w:shd w:val="clear" w:color="auto" w:fill="auto"/>
          </w:tcPr>
          <w:p w14:paraId="31D6DA1A" w14:textId="77777777" w:rsidR="00F23A1C" w:rsidRPr="00087D39" w:rsidRDefault="00F23A1C" w:rsidP="001114AF">
            <w:pPr>
              <w:ind w:left="0"/>
              <w:rPr>
                <w:color w:val="000000"/>
              </w:rPr>
            </w:pPr>
            <w:r w:rsidRPr="00087D39">
              <w:rPr>
                <w:color w:val="000000"/>
              </w:rPr>
              <w:lastRenderedPageBreak/>
              <w:t>URL Params</w:t>
            </w:r>
          </w:p>
        </w:tc>
        <w:tc>
          <w:tcPr>
            <w:tcW w:w="8028" w:type="dxa"/>
            <w:shd w:val="clear" w:color="auto" w:fill="auto"/>
          </w:tcPr>
          <w:p w14:paraId="1A79E0A7" w14:textId="24C43702" w:rsidR="00F23A1C" w:rsidRPr="0062766B" w:rsidRDefault="00F23A1C" w:rsidP="001114AF">
            <w:pPr>
              <w:autoSpaceDE w:val="0"/>
              <w:autoSpaceDN w:val="0"/>
              <w:adjustRightInd w:val="0"/>
              <w:spacing w:after="0"/>
              <w:ind w:left="0"/>
              <w:jc w:val="left"/>
              <w:rPr>
                <w:rFonts w:cs="Consolas"/>
                <w:color w:val="000000"/>
              </w:rPr>
            </w:pPr>
            <w:r>
              <w:rPr>
                <w:rFonts w:cs="Consolas"/>
                <w:color w:val="000000"/>
              </w:rPr>
              <w:t xml:space="preserve">groupName – the group name </w:t>
            </w:r>
          </w:p>
        </w:tc>
      </w:tr>
      <w:tr w:rsidR="00F23A1C" w:rsidRPr="00087D39" w14:paraId="341BE688" w14:textId="77777777" w:rsidTr="001114AF">
        <w:tc>
          <w:tcPr>
            <w:tcW w:w="1548" w:type="dxa"/>
            <w:shd w:val="clear" w:color="auto" w:fill="auto"/>
          </w:tcPr>
          <w:p w14:paraId="781D1076" w14:textId="77777777" w:rsidR="00F23A1C" w:rsidRPr="00087D39" w:rsidRDefault="00F23A1C" w:rsidP="001114AF">
            <w:pPr>
              <w:ind w:left="0"/>
              <w:rPr>
                <w:color w:val="000000"/>
              </w:rPr>
            </w:pPr>
            <w:r w:rsidRPr="00087D39">
              <w:rPr>
                <w:color w:val="000000"/>
              </w:rPr>
              <w:t>Data Params</w:t>
            </w:r>
          </w:p>
        </w:tc>
        <w:tc>
          <w:tcPr>
            <w:tcW w:w="8028" w:type="dxa"/>
            <w:shd w:val="clear" w:color="auto" w:fill="auto"/>
          </w:tcPr>
          <w:p w14:paraId="0E0D6D04" w14:textId="77777777" w:rsidR="00F23A1C" w:rsidRPr="00087D39" w:rsidRDefault="00F23A1C" w:rsidP="001114AF">
            <w:pPr>
              <w:autoSpaceDE w:val="0"/>
              <w:autoSpaceDN w:val="0"/>
              <w:adjustRightInd w:val="0"/>
              <w:spacing w:after="0"/>
              <w:ind w:left="0"/>
              <w:jc w:val="left"/>
              <w:rPr>
                <w:color w:val="000000"/>
              </w:rPr>
            </w:pPr>
          </w:p>
        </w:tc>
      </w:tr>
      <w:tr w:rsidR="00F23A1C" w:rsidRPr="00087D39" w14:paraId="70B22370" w14:textId="77777777" w:rsidTr="001114AF">
        <w:tc>
          <w:tcPr>
            <w:tcW w:w="1548" w:type="dxa"/>
            <w:shd w:val="clear" w:color="auto" w:fill="auto"/>
          </w:tcPr>
          <w:p w14:paraId="2D67AC1A" w14:textId="77777777" w:rsidR="00F23A1C" w:rsidRPr="00087D39" w:rsidRDefault="00F23A1C" w:rsidP="001114AF">
            <w:pPr>
              <w:ind w:left="0"/>
              <w:rPr>
                <w:color w:val="000000"/>
              </w:rPr>
            </w:pPr>
            <w:r w:rsidRPr="00087D39">
              <w:rPr>
                <w:color w:val="000000"/>
              </w:rPr>
              <w:t>Success Response</w:t>
            </w:r>
          </w:p>
        </w:tc>
        <w:tc>
          <w:tcPr>
            <w:tcW w:w="8028" w:type="dxa"/>
            <w:shd w:val="clear" w:color="auto" w:fill="auto"/>
          </w:tcPr>
          <w:p w14:paraId="7D4219DD" w14:textId="77777777" w:rsidR="00F23A1C" w:rsidRDefault="00F23A1C"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71597E81" w14:textId="77777777" w:rsidR="007E6971" w:rsidRPr="007E6971" w:rsidRDefault="007E6971" w:rsidP="007E6971">
            <w:pPr>
              <w:widowControl w:val="0"/>
              <w:autoSpaceDE w:val="0"/>
              <w:autoSpaceDN w:val="0"/>
              <w:adjustRightInd w:val="0"/>
              <w:spacing w:before="0" w:after="0"/>
              <w:jc w:val="left"/>
            </w:pPr>
            <w:r w:rsidRPr="007E6971">
              <w:t>{"userIds": [</w:t>
            </w:r>
          </w:p>
          <w:p w14:paraId="1157172C" w14:textId="77777777" w:rsidR="007E6971" w:rsidRPr="007E6971" w:rsidRDefault="007E6971" w:rsidP="007E6971">
            <w:pPr>
              <w:widowControl w:val="0"/>
              <w:autoSpaceDE w:val="0"/>
              <w:autoSpaceDN w:val="0"/>
              <w:adjustRightInd w:val="0"/>
              <w:spacing w:before="0" w:after="0"/>
              <w:jc w:val="left"/>
            </w:pPr>
            <w:r w:rsidRPr="007E6971">
              <w:t>   "konkapv",</w:t>
            </w:r>
          </w:p>
          <w:p w14:paraId="0195CF99" w14:textId="77777777" w:rsidR="007E6971" w:rsidRDefault="007E6971" w:rsidP="007E6971">
            <w:pPr>
              <w:widowControl w:val="0"/>
              <w:autoSpaceDE w:val="0"/>
              <w:autoSpaceDN w:val="0"/>
              <w:adjustRightInd w:val="0"/>
              <w:spacing w:before="0" w:after="0"/>
              <w:jc w:val="left"/>
            </w:pPr>
            <w:r w:rsidRPr="007E6971">
              <w:t>   "zakigf"</w:t>
            </w:r>
          </w:p>
          <w:p w14:paraId="4588ADB0" w14:textId="6B49BFFA" w:rsidR="00F23A1C" w:rsidRPr="007E6971" w:rsidRDefault="007E6971" w:rsidP="007E6971">
            <w:pPr>
              <w:widowControl w:val="0"/>
              <w:autoSpaceDE w:val="0"/>
              <w:autoSpaceDN w:val="0"/>
              <w:adjustRightInd w:val="0"/>
              <w:spacing w:before="0" w:after="0"/>
              <w:jc w:val="left"/>
            </w:pPr>
            <w:r w:rsidRPr="007E6971">
              <w:t>]}</w:t>
            </w:r>
          </w:p>
          <w:p w14:paraId="277C2510" w14:textId="77777777" w:rsidR="00F23A1C" w:rsidRDefault="00F23A1C" w:rsidP="001114AF">
            <w:pPr>
              <w:spacing w:after="0"/>
              <w:jc w:val="left"/>
              <w:rPr>
                <w:rFonts w:cs="Arial"/>
                <w:bCs/>
                <w:color w:val="000000"/>
                <w:shd w:val="clear" w:color="auto" w:fill="F9F9F9"/>
              </w:rPr>
            </w:pPr>
          </w:p>
          <w:p w14:paraId="60A68E68" w14:textId="77777777" w:rsidR="00F23A1C" w:rsidRPr="00087D39" w:rsidRDefault="00F23A1C" w:rsidP="001114AF">
            <w:pPr>
              <w:spacing w:after="0"/>
              <w:jc w:val="left"/>
              <w:rPr>
                <w:color w:val="000000"/>
              </w:rPr>
            </w:pPr>
          </w:p>
        </w:tc>
      </w:tr>
      <w:tr w:rsidR="00F23A1C" w:rsidRPr="00087D39" w14:paraId="071212A5" w14:textId="77777777" w:rsidTr="001114AF">
        <w:tc>
          <w:tcPr>
            <w:tcW w:w="1548" w:type="dxa"/>
            <w:shd w:val="clear" w:color="auto" w:fill="auto"/>
          </w:tcPr>
          <w:p w14:paraId="7D0682F5" w14:textId="77777777" w:rsidR="00F23A1C" w:rsidRPr="00087D39" w:rsidRDefault="00F23A1C" w:rsidP="001114AF">
            <w:pPr>
              <w:ind w:left="0"/>
              <w:rPr>
                <w:color w:val="000000"/>
              </w:rPr>
            </w:pPr>
            <w:r w:rsidRPr="00087D39">
              <w:rPr>
                <w:color w:val="000000"/>
              </w:rPr>
              <w:t>Error Response</w:t>
            </w:r>
          </w:p>
        </w:tc>
        <w:tc>
          <w:tcPr>
            <w:tcW w:w="8028" w:type="dxa"/>
            <w:shd w:val="clear" w:color="auto" w:fill="auto"/>
          </w:tcPr>
          <w:p w14:paraId="7DDAFA32" w14:textId="3187310F" w:rsidR="00F23A1C" w:rsidRPr="00087D39" w:rsidRDefault="00F23A1C" w:rsidP="001114AF">
            <w:pPr>
              <w:spacing w:after="0"/>
              <w:jc w:val="left"/>
              <w:rPr>
                <w:b/>
                <w:color w:val="000000"/>
              </w:rPr>
            </w:pPr>
            <w:r>
              <w:rPr>
                <w:b/>
                <w:color w:val="000000"/>
              </w:rPr>
              <w:t xml:space="preserve">Null </w:t>
            </w:r>
            <w:r w:rsidR="00762ED5">
              <w:rPr>
                <w:b/>
                <w:color w:val="000000"/>
              </w:rPr>
              <w:t>Group Name</w:t>
            </w:r>
            <w:r w:rsidRPr="00087D39">
              <w:rPr>
                <w:b/>
                <w:color w:val="000000"/>
              </w:rPr>
              <w:t xml:space="preserve">: </w:t>
            </w:r>
          </w:p>
          <w:p w14:paraId="54BD407B" w14:textId="77777777" w:rsidR="00F23A1C" w:rsidRPr="00087D39" w:rsidRDefault="00F23A1C" w:rsidP="001114AF">
            <w:pPr>
              <w:spacing w:after="0"/>
              <w:jc w:val="left"/>
              <w:rPr>
                <w:color w:val="000000"/>
              </w:rPr>
            </w:pPr>
            <w:r w:rsidRPr="00087D39">
              <w:rPr>
                <w:color w:val="000000"/>
              </w:rPr>
              <w:t>HTTP/1.1 400 Bad Request</w:t>
            </w:r>
          </w:p>
          <w:p w14:paraId="7B5F934F" w14:textId="77777777" w:rsidR="00F23A1C" w:rsidRPr="00087D39" w:rsidRDefault="00F23A1C" w:rsidP="001114AF">
            <w:pPr>
              <w:spacing w:after="0"/>
              <w:jc w:val="left"/>
              <w:rPr>
                <w:color w:val="000000"/>
              </w:rPr>
            </w:pPr>
            <w:r w:rsidRPr="00087D39">
              <w:rPr>
                <w:color w:val="000000"/>
              </w:rPr>
              <w:t>Content-Type: application/json</w:t>
            </w:r>
          </w:p>
          <w:p w14:paraId="1CA33BBB" w14:textId="77777777" w:rsidR="00F23A1C" w:rsidRPr="00087D39" w:rsidRDefault="00F23A1C" w:rsidP="001114AF">
            <w:pPr>
              <w:spacing w:after="0"/>
              <w:jc w:val="left"/>
              <w:rPr>
                <w:color w:val="000000"/>
              </w:rPr>
            </w:pPr>
          </w:p>
          <w:p w14:paraId="3D373C7E" w14:textId="6B243E84" w:rsidR="00F23A1C" w:rsidRDefault="00F23A1C" w:rsidP="001114AF">
            <w:pPr>
              <w:spacing w:after="0"/>
              <w:jc w:val="left"/>
              <w:rPr>
                <w:color w:val="000000"/>
              </w:rPr>
            </w:pPr>
            <w:r w:rsidRPr="00087D39">
              <w:rPr>
                <w:color w:val="000000"/>
              </w:rPr>
              <w:t>{"gov.nih.nci.hpc.dto.error.HpcExceptionDTO":{"errorType":"REQUEST_REJECTED","requestRejectReason":"</w:t>
            </w:r>
            <w:r>
              <w:rPr>
                <w:color w:val="000000"/>
              </w:rPr>
              <w:t>INVALID_REQUEST_INPUT</w:t>
            </w:r>
            <w:r w:rsidRPr="00087D39">
              <w:rPr>
                <w:color w:val="000000"/>
              </w:rPr>
              <w:t>","message":"</w:t>
            </w:r>
            <w:r>
              <w:rPr>
                <w:color w:val="000000"/>
              </w:rPr>
              <w:t>Null NCI User ID</w:t>
            </w:r>
            <w:r w:rsidRPr="00087D39">
              <w:rPr>
                <w:color w:val="000000"/>
              </w:rPr>
              <w:t xml:space="preserve">","stackTrace":"gov.nih.nci.hpc.exception.HpcException: </w:t>
            </w:r>
            <w:r>
              <w:rPr>
                <w:color w:val="000000"/>
              </w:rPr>
              <w:t xml:space="preserve">Null </w:t>
            </w:r>
            <w:r w:rsidR="00762ED5">
              <w:rPr>
                <w:color w:val="000000"/>
              </w:rPr>
              <w:t>Group Name</w:t>
            </w:r>
            <w:r w:rsidRPr="00087D39">
              <w:rPr>
                <w:color w:val="000000"/>
              </w:rPr>
              <w:t>: r\n"}}</w:t>
            </w:r>
          </w:p>
          <w:p w14:paraId="0B187329" w14:textId="77777777" w:rsidR="00F23A1C" w:rsidRPr="00087D39" w:rsidRDefault="00F23A1C" w:rsidP="001114AF">
            <w:pPr>
              <w:spacing w:after="0"/>
              <w:jc w:val="left"/>
              <w:rPr>
                <w:color w:val="000000"/>
              </w:rPr>
            </w:pPr>
          </w:p>
          <w:p w14:paraId="4406A703" w14:textId="77777777" w:rsidR="00F23A1C" w:rsidRPr="00087D39" w:rsidRDefault="00F23A1C" w:rsidP="001114AF">
            <w:pPr>
              <w:spacing w:after="0"/>
              <w:jc w:val="left"/>
              <w:rPr>
                <w:b/>
                <w:color w:val="000000"/>
              </w:rPr>
            </w:pPr>
            <w:r>
              <w:rPr>
                <w:b/>
                <w:color w:val="000000"/>
              </w:rPr>
              <w:t>Unauthorized access request</w:t>
            </w:r>
            <w:r w:rsidRPr="00087D39">
              <w:rPr>
                <w:b/>
                <w:color w:val="000000"/>
              </w:rPr>
              <w:t xml:space="preserve">: </w:t>
            </w:r>
          </w:p>
          <w:p w14:paraId="4E4203FE" w14:textId="77777777" w:rsidR="00F23A1C" w:rsidRPr="00087D39" w:rsidRDefault="00F23A1C" w:rsidP="001114AF">
            <w:pPr>
              <w:spacing w:after="0"/>
              <w:jc w:val="left"/>
              <w:rPr>
                <w:color w:val="000000"/>
              </w:rPr>
            </w:pPr>
            <w:r w:rsidRPr="00087D39">
              <w:rPr>
                <w:color w:val="000000"/>
              </w:rPr>
              <w:t>HTTP/1.1 400 Bad Request</w:t>
            </w:r>
          </w:p>
          <w:p w14:paraId="55A0024F" w14:textId="77777777" w:rsidR="00F23A1C" w:rsidRPr="00087D39" w:rsidRDefault="00F23A1C" w:rsidP="001114AF">
            <w:pPr>
              <w:spacing w:after="0"/>
              <w:jc w:val="left"/>
              <w:rPr>
                <w:color w:val="000000"/>
              </w:rPr>
            </w:pPr>
            <w:r w:rsidRPr="00087D39">
              <w:rPr>
                <w:color w:val="000000"/>
              </w:rPr>
              <w:t>Content-Type: application/json</w:t>
            </w:r>
          </w:p>
          <w:p w14:paraId="76858523" w14:textId="77777777" w:rsidR="00F23A1C" w:rsidRDefault="00F23A1C" w:rsidP="001114AF">
            <w:pPr>
              <w:spacing w:after="0"/>
              <w:jc w:val="left"/>
              <w:rPr>
                <w:color w:val="000000"/>
              </w:rPr>
            </w:pPr>
          </w:p>
          <w:p w14:paraId="7B5173E4" w14:textId="77777777" w:rsidR="00F23A1C" w:rsidRPr="00EE13AF" w:rsidRDefault="00F23A1C" w:rsidP="001114AF">
            <w:pPr>
              <w:spacing w:after="0"/>
              <w:jc w:val="left"/>
              <w:rPr>
                <w:color w:val="000000"/>
              </w:rPr>
            </w:pPr>
            <w:r w:rsidRPr="00EE13AF">
              <w:rPr>
                <w:color w:val="000000"/>
              </w:rPr>
              <w:t>{</w:t>
            </w:r>
          </w:p>
          <w:p w14:paraId="7ED7EC7B" w14:textId="77777777" w:rsidR="00F23A1C" w:rsidRPr="00EE13AF" w:rsidRDefault="00F23A1C" w:rsidP="001114AF">
            <w:pPr>
              <w:spacing w:after="0"/>
              <w:jc w:val="left"/>
              <w:rPr>
                <w:color w:val="000000"/>
              </w:rPr>
            </w:pPr>
            <w:r w:rsidRPr="00EE13AF">
              <w:rPr>
                <w:color w:val="000000"/>
              </w:rPr>
              <w:t xml:space="preserve">   "errorType": "</w:t>
            </w:r>
            <w:r>
              <w:rPr>
                <w:color w:val="000000"/>
              </w:rPr>
              <w:t>UNAUTHORIZED_REQUEST</w:t>
            </w:r>
            <w:r w:rsidRPr="00EE13AF">
              <w:rPr>
                <w:color w:val="000000"/>
              </w:rPr>
              <w:t>",</w:t>
            </w:r>
          </w:p>
          <w:p w14:paraId="3C983839" w14:textId="77777777" w:rsidR="00F23A1C" w:rsidRPr="00EE13AF" w:rsidRDefault="00F23A1C" w:rsidP="001114AF">
            <w:pPr>
              <w:spacing w:after="0"/>
              <w:jc w:val="left"/>
              <w:rPr>
                <w:color w:val="000000"/>
              </w:rPr>
            </w:pPr>
            <w:r w:rsidRPr="00EE13AF">
              <w:rPr>
                <w:color w:val="000000"/>
              </w:rPr>
              <w:t xml:space="preserve">   "message": "</w:t>
            </w:r>
            <w:r w:rsidRPr="00FB0B1F">
              <w:rPr>
                <w:color w:val="000000"/>
              </w:rPr>
              <w:t>Unauthorized access request</w:t>
            </w:r>
            <w:r w:rsidRPr="00EE13AF">
              <w:rPr>
                <w:color w:val="000000"/>
              </w:rPr>
              <w:t>",</w:t>
            </w:r>
          </w:p>
          <w:p w14:paraId="36B1C131" w14:textId="77777777" w:rsidR="00F23A1C" w:rsidRPr="00EE13AF" w:rsidRDefault="00F23A1C" w:rsidP="001114AF">
            <w:pPr>
              <w:spacing w:after="0"/>
              <w:jc w:val="left"/>
              <w:rPr>
                <w:color w:val="000000"/>
              </w:rPr>
            </w:pPr>
            <w:r w:rsidRPr="00EE13AF">
              <w:rPr>
                <w:color w:val="000000"/>
              </w:rPr>
              <w:t xml:space="preserve">   "stackTrace": "gov.nih.nci.hpc.exception.HpcException</w:t>
            </w:r>
            <w:r>
              <w:rPr>
                <w:color w:val="000000"/>
              </w:rPr>
              <w:t>:</w:t>
            </w:r>
            <w:r w:rsidRPr="00FB0B1F">
              <w:rPr>
                <w:color w:val="000000"/>
              </w:rPr>
              <w:t xml:space="preserve"> Unauthorized access request</w:t>
            </w:r>
            <w:r w:rsidRPr="00EE13AF">
              <w:rPr>
                <w:color w:val="000000"/>
              </w:rPr>
              <w:t xml:space="preserve"> "</w:t>
            </w:r>
          </w:p>
          <w:p w14:paraId="491A0A83" w14:textId="7231BC63" w:rsidR="00F23A1C" w:rsidRPr="00087D39" w:rsidRDefault="00F23A1C" w:rsidP="00762ED5">
            <w:pPr>
              <w:spacing w:after="0"/>
              <w:jc w:val="left"/>
              <w:rPr>
                <w:color w:val="000000"/>
              </w:rPr>
            </w:pPr>
            <w:r w:rsidRPr="00EE13AF">
              <w:rPr>
                <w:color w:val="000000"/>
              </w:rPr>
              <w:t>}</w:t>
            </w:r>
          </w:p>
        </w:tc>
      </w:tr>
    </w:tbl>
    <w:p w14:paraId="7F9AB8F7" w14:textId="523AE03D" w:rsidR="00E61040" w:rsidRPr="009157A7" w:rsidRDefault="00114D6E" w:rsidP="00E61040">
      <w:pPr>
        <w:pStyle w:val="Heading2"/>
        <w:numPr>
          <w:ilvl w:val="1"/>
          <w:numId w:val="9"/>
        </w:numPr>
      </w:pPr>
      <w:bookmarkStart w:id="36" w:name="_Toc359660703"/>
      <w:r>
        <w:t>Update</w:t>
      </w:r>
      <w:r w:rsidR="00E61040">
        <w:t xml:space="preserve"> Group</w:t>
      </w:r>
      <w:bookmarkEnd w:id="3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61040" w:rsidRPr="00087D39" w14:paraId="0A7041BF" w14:textId="77777777" w:rsidTr="00E61040">
        <w:trPr>
          <w:trHeight w:val="530"/>
        </w:trPr>
        <w:tc>
          <w:tcPr>
            <w:tcW w:w="1548" w:type="dxa"/>
            <w:shd w:val="clear" w:color="auto" w:fill="auto"/>
          </w:tcPr>
          <w:p w14:paraId="6DB6C680" w14:textId="77777777" w:rsidR="00E61040" w:rsidRPr="00087D39" w:rsidRDefault="00E61040" w:rsidP="00E61040">
            <w:pPr>
              <w:ind w:left="0"/>
              <w:rPr>
                <w:color w:val="000000"/>
              </w:rPr>
            </w:pPr>
            <w:r w:rsidRPr="00087D39">
              <w:rPr>
                <w:color w:val="000000"/>
              </w:rPr>
              <w:t>Title</w:t>
            </w:r>
          </w:p>
        </w:tc>
        <w:tc>
          <w:tcPr>
            <w:tcW w:w="8028" w:type="dxa"/>
            <w:shd w:val="clear" w:color="auto" w:fill="auto"/>
          </w:tcPr>
          <w:p w14:paraId="17EA1690" w14:textId="6DD3424C" w:rsidR="00E61040" w:rsidRPr="00087D39" w:rsidRDefault="003C070A" w:rsidP="00E61040">
            <w:pPr>
              <w:ind w:left="0"/>
              <w:jc w:val="left"/>
              <w:rPr>
                <w:color w:val="000000"/>
              </w:rPr>
            </w:pPr>
            <w:r>
              <w:rPr>
                <w:color w:val="000000"/>
              </w:rPr>
              <w:t>Update a group</w:t>
            </w:r>
            <w:r w:rsidR="00E61040" w:rsidRPr="00087D39">
              <w:rPr>
                <w:color w:val="000000"/>
              </w:rPr>
              <w:t xml:space="preserve"> </w:t>
            </w:r>
          </w:p>
        </w:tc>
      </w:tr>
      <w:tr w:rsidR="00E61040" w:rsidRPr="00087D39" w14:paraId="1709B844" w14:textId="77777777" w:rsidTr="00E61040">
        <w:tc>
          <w:tcPr>
            <w:tcW w:w="1548" w:type="dxa"/>
            <w:shd w:val="clear" w:color="auto" w:fill="auto"/>
          </w:tcPr>
          <w:p w14:paraId="0F96EF0B" w14:textId="77777777" w:rsidR="00E61040" w:rsidRPr="00087D39" w:rsidRDefault="00E61040" w:rsidP="00E61040">
            <w:pPr>
              <w:ind w:left="0"/>
              <w:rPr>
                <w:color w:val="000000"/>
              </w:rPr>
            </w:pPr>
            <w:r w:rsidRPr="00087D39">
              <w:rPr>
                <w:color w:val="000000"/>
              </w:rPr>
              <w:t>Description</w:t>
            </w:r>
          </w:p>
        </w:tc>
        <w:tc>
          <w:tcPr>
            <w:tcW w:w="8028" w:type="dxa"/>
            <w:shd w:val="clear" w:color="auto" w:fill="auto"/>
          </w:tcPr>
          <w:p w14:paraId="2E29DCD6" w14:textId="01F4CFB5" w:rsidR="00E61040" w:rsidRPr="00E07FDA" w:rsidRDefault="003C070A" w:rsidP="003C070A">
            <w:pPr>
              <w:ind w:left="0"/>
              <w:jc w:val="left"/>
            </w:pPr>
            <w:r>
              <w:t>Add / Delete users from an existing group</w:t>
            </w:r>
          </w:p>
        </w:tc>
      </w:tr>
      <w:tr w:rsidR="00E61040" w:rsidRPr="00087D39" w14:paraId="42FEE4D4" w14:textId="77777777" w:rsidTr="00E61040">
        <w:tc>
          <w:tcPr>
            <w:tcW w:w="1548" w:type="dxa"/>
            <w:shd w:val="clear" w:color="auto" w:fill="auto"/>
          </w:tcPr>
          <w:p w14:paraId="6AEEB6DB" w14:textId="77777777" w:rsidR="00E61040" w:rsidRPr="00087D39" w:rsidRDefault="00E61040" w:rsidP="00E61040">
            <w:pPr>
              <w:ind w:left="0"/>
              <w:rPr>
                <w:color w:val="000000"/>
              </w:rPr>
            </w:pPr>
            <w:r w:rsidRPr="00087D39">
              <w:rPr>
                <w:color w:val="000000"/>
              </w:rPr>
              <w:t>URL</w:t>
            </w:r>
          </w:p>
        </w:tc>
        <w:tc>
          <w:tcPr>
            <w:tcW w:w="8028" w:type="dxa"/>
            <w:shd w:val="clear" w:color="auto" w:fill="auto"/>
          </w:tcPr>
          <w:p w14:paraId="62E9EB90" w14:textId="2E0EA2E2" w:rsidR="00E61040" w:rsidRPr="00087D39" w:rsidRDefault="00E61040" w:rsidP="00E61040">
            <w:pPr>
              <w:jc w:val="left"/>
              <w:rPr>
                <w:color w:val="000000"/>
              </w:rPr>
            </w:pPr>
            <w:r w:rsidRPr="00087D39">
              <w:rPr>
                <w:color w:val="000000"/>
              </w:rPr>
              <w:t>/</w:t>
            </w:r>
            <w:r>
              <w:rPr>
                <w:color w:val="000000"/>
              </w:rPr>
              <w:t>group</w:t>
            </w:r>
            <w:r w:rsidR="003C070A">
              <w:rPr>
                <w:color w:val="000000"/>
              </w:rPr>
              <w:t>/{groupName}</w:t>
            </w:r>
          </w:p>
        </w:tc>
      </w:tr>
      <w:tr w:rsidR="00E61040" w:rsidRPr="00087D39" w14:paraId="32C5B570" w14:textId="77777777" w:rsidTr="00E61040">
        <w:tc>
          <w:tcPr>
            <w:tcW w:w="1548" w:type="dxa"/>
            <w:shd w:val="clear" w:color="auto" w:fill="auto"/>
          </w:tcPr>
          <w:p w14:paraId="479D79F9" w14:textId="77777777" w:rsidR="00E61040" w:rsidRPr="00087D39" w:rsidRDefault="00E61040" w:rsidP="00E61040">
            <w:pPr>
              <w:ind w:left="0"/>
              <w:rPr>
                <w:color w:val="000000"/>
              </w:rPr>
            </w:pPr>
            <w:r w:rsidRPr="00087D39">
              <w:rPr>
                <w:color w:val="000000"/>
              </w:rPr>
              <w:t>Method</w:t>
            </w:r>
          </w:p>
        </w:tc>
        <w:tc>
          <w:tcPr>
            <w:tcW w:w="8028" w:type="dxa"/>
            <w:shd w:val="clear" w:color="auto" w:fill="auto"/>
          </w:tcPr>
          <w:p w14:paraId="7F5D20F1" w14:textId="77777777" w:rsidR="00E61040" w:rsidRPr="00087D39" w:rsidRDefault="00E61040" w:rsidP="00E61040">
            <w:pPr>
              <w:jc w:val="left"/>
              <w:rPr>
                <w:color w:val="000000"/>
              </w:rPr>
            </w:pPr>
            <w:r w:rsidRPr="00087D39">
              <w:rPr>
                <w:color w:val="000000"/>
              </w:rPr>
              <w:t>POST</w:t>
            </w:r>
          </w:p>
        </w:tc>
      </w:tr>
      <w:tr w:rsidR="00E61040" w:rsidRPr="00087D39" w14:paraId="73FF7E4E" w14:textId="77777777" w:rsidTr="00E61040">
        <w:tc>
          <w:tcPr>
            <w:tcW w:w="1548" w:type="dxa"/>
            <w:shd w:val="clear" w:color="auto" w:fill="auto"/>
          </w:tcPr>
          <w:p w14:paraId="65CE5523" w14:textId="77777777" w:rsidR="00E61040" w:rsidRPr="00087D39" w:rsidRDefault="00E61040" w:rsidP="00E61040">
            <w:pPr>
              <w:ind w:left="0"/>
              <w:rPr>
                <w:color w:val="000000"/>
              </w:rPr>
            </w:pPr>
            <w:r w:rsidRPr="00087D39">
              <w:rPr>
                <w:color w:val="000000"/>
              </w:rPr>
              <w:t>Acceptable request representation</w:t>
            </w:r>
          </w:p>
        </w:tc>
        <w:tc>
          <w:tcPr>
            <w:tcW w:w="8028" w:type="dxa"/>
            <w:shd w:val="clear" w:color="auto" w:fill="auto"/>
          </w:tcPr>
          <w:p w14:paraId="37A51C8C" w14:textId="77777777" w:rsidR="00E61040" w:rsidRPr="00087D39" w:rsidRDefault="00E61040" w:rsidP="00E61040">
            <w:pPr>
              <w:jc w:val="left"/>
              <w:rPr>
                <w:rFonts w:cs="Consolas"/>
                <w:color w:val="000000"/>
              </w:rPr>
            </w:pPr>
            <w:r w:rsidRPr="00087D39">
              <w:rPr>
                <w:rFonts w:cs="Consolas"/>
                <w:color w:val="000000"/>
              </w:rPr>
              <w:t>application/json</w:t>
            </w:r>
          </w:p>
          <w:p w14:paraId="5444F1DD" w14:textId="77777777" w:rsidR="00E61040" w:rsidRPr="00087D39" w:rsidRDefault="00E61040" w:rsidP="00E61040">
            <w:pPr>
              <w:jc w:val="left"/>
              <w:rPr>
                <w:color w:val="000000"/>
              </w:rPr>
            </w:pPr>
            <w:r w:rsidRPr="00087D39">
              <w:rPr>
                <w:rFonts w:cs="Consolas"/>
                <w:color w:val="000000"/>
              </w:rPr>
              <w:t>application/xml</w:t>
            </w:r>
          </w:p>
        </w:tc>
      </w:tr>
      <w:tr w:rsidR="00E61040" w:rsidRPr="00087D39" w14:paraId="6999B922" w14:textId="77777777" w:rsidTr="00E61040">
        <w:tc>
          <w:tcPr>
            <w:tcW w:w="1548" w:type="dxa"/>
            <w:shd w:val="clear" w:color="auto" w:fill="auto"/>
          </w:tcPr>
          <w:p w14:paraId="2B9D5A11" w14:textId="77777777" w:rsidR="00E61040" w:rsidRPr="00087D39" w:rsidRDefault="00E61040" w:rsidP="00E61040">
            <w:pPr>
              <w:ind w:left="0"/>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4E950F06" w14:textId="77777777" w:rsidR="00E61040" w:rsidRPr="00087D39" w:rsidRDefault="00E61040" w:rsidP="00E61040">
            <w:pPr>
              <w:jc w:val="left"/>
              <w:rPr>
                <w:rFonts w:cs="Consolas"/>
                <w:color w:val="000000"/>
              </w:rPr>
            </w:pPr>
            <w:r w:rsidRPr="00087D39">
              <w:rPr>
                <w:rFonts w:cs="Consolas"/>
                <w:color w:val="000000"/>
              </w:rPr>
              <w:lastRenderedPageBreak/>
              <w:t>application/json</w:t>
            </w:r>
          </w:p>
          <w:p w14:paraId="476E32A5" w14:textId="77777777" w:rsidR="00E61040" w:rsidRPr="00087D39" w:rsidRDefault="00E61040" w:rsidP="00E61040">
            <w:pPr>
              <w:jc w:val="left"/>
              <w:rPr>
                <w:color w:val="000000"/>
              </w:rPr>
            </w:pPr>
            <w:r w:rsidRPr="00087D39">
              <w:rPr>
                <w:rFonts w:cs="Consolas"/>
                <w:color w:val="000000"/>
              </w:rPr>
              <w:lastRenderedPageBreak/>
              <w:t>application/xml</w:t>
            </w:r>
          </w:p>
        </w:tc>
      </w:tr>
      <w:tr w:rsidR="00E61040" w:rsidRPr="00087D39" w14:paraId="01CEC3F0" w14:textId="77777777" w:rsidTr="00E61040">
        <w:tc>
          <w:tcPr>
            <w:tcW w:w="1548" w:type="dxa"/>
            <w:shd w:val="clear" w:color="auto" w:fill="auto"/>
          </w:tcPr>
          <w:p w14:paraId="49603B59" w14:textId="77777777" w:rsidR="00E61040" w:rsidRPr="00087D39" w:rsidRDefault="00E61040" w:rsidP="00E61040">
            <w:pPr>
              <w:ind w:left="0"/>
              <w:rPr>
                <w:color w:val="000000"/>
              </w:rPr>
            </w:pPr>
            <w:r w:rsidRPr="00087D39">
              <w:rPr>
                <w:color w:val="000000"/>
              </w:rPr>
              <w:lastRenderedPageBreak/>
              <w:t>URL Params</w:t>
            </w:r>
          </w:p>
        </w:tc>
        <w:tc>
          <w:tcPr>
            <w:tcW w:w="8028" w:type="dxa"/>
            <w:shd w:val="clear" w:color="auto" w:fill="auto"/>
          </w:tcPr>
          <w:p w14:paraId="0BD191B0" w14:textId="09E6304D" w:rsidR="00E61040" w:rsidRPr="00087D39" w:rsidRDefault="003C070A" w:rsidP="00E61040">
            <w:pPr>
              <w:jc w:val="left"/>
              <w:rPr>
                <w:color w:val="000000"/>
              </w:rPr>
            </w:pPr>
            <w:r>
              <w:rPr>
                <w:rFonts w:cs="Consolas"/>
                <w:color w:val="000000"/>
              </w:rPr>
              <w:t>groupName – the group name to update</w:t>
            </w:r>
          </w:p>
        </w:tc>
      </w:tr>
      <w:tr w:rsidR="00E61040" w:rsidRPr="00087D39" w14:paraId="23B0011C" w14:textId="77777777" w:rsidTr="00E61040">
        <w:tc>
          <w:tcPr>
            <w:tcW w:w="1548" w:type="dxa"/>
            <w:shd w:val="clear" w:color="auto" w:fill="auto"/>
          </w:tcPr>
          <w:p w14:paraId="743F8E19" w14:textId="77777777" w:rsidR="00E61040" w:rsidRPr="00087D39" w:rsidRDefault="00E61040" w:rsidP="00E61040">
            <w:pPr>
              <w:ind w:left="0"/>
              <w:rPr>
                <w:color w:val="000000"/>
              </w:rPr>
            </w:pPr>
            <w:r w:rsidRPr="00087D39">
              <w:rPr>
                <w:color w:val="000000"/>
              </w:rPr>
              <w:t>Data Params</w:t>
            </w:r>
          </w:p>
        </w:tc>
        <w:tc>
          <w:tcPr>
            <w:tcW w:w="8028" w:type="dxa"/>
            <w:shd w:val="clear" w:color="auto" w:fill="auto"/>
          </w:tcPr>
          <w:p w14:paraId="58B66DEB" w14:textId="77777777" w:rsidR="006825F1" w:rsidRPr="00087D39" w:rsidRDefault="006825F1" w:rsidP="006825F1">
            <w:pPr>
              <w:jc w:val="left"/>
              <w:rPr>
                <w:b/>
                <w:color w:val="000000"/>
              </w:rPr>
            </w:pPr>
            <w:r w:rsidRPr="00087D39">
              <w:rPr>
                <w:b/>
                <w:color w:val="000000"/>
              </w:rPr>
              <w:t>JSON:</w:t>
            </w:r>
          </w:p>
          <w:p w14:paraId="69A3B526" w14:textId="77777777" w:rsidR="006825F1" w:rsidRPr="00E4706E" w:rsidRDefault="006825F1" w:rsidP="006825F1">
            <w:pPr>
              <w:spacing w:after="0"/>
              <w:jc w:val="left"/>
              <w:rPr>
                <w:rFonts w:cs="Consolas"/>
                <w:color w:val="000000"/>
              </w:rPr>
            </w:pPr>
            <w:r w:rsidRPr="00E4706E">
              <w:rPr>
                <w:rFonts w:cs="Consolas"/>
                <w:color w:val="000000"/>
              </w:rPr>
              <w:t>{</w:t>
            </w:r>
          </w:p>
          <w:p w14:paraId="48695868" w14:textId="0DC48F95" w:rsidR="006825F1" w:rsidRDefault="006825F1" w:rsidP="006825F1">
            <w:pPr>
              <w:spacing w:after="0"/>
              <w:jc w:val="left"/>
              <w:rPr>
                <w:rFonts w:cs="Consolas"/>
                <w:color w:val="000000"/>
              </w:rPr>
            </w:pPr>
            <w:r>
              <w:rPr>
                <w:rFonts w:cs="Consolas"/>
                <w:color w:val="000000"/>
              </w:rPr>
              <w:tab/>
              <w:t>"addUserIds": ["konkapv"</w:t>
            </w:r>
            <w:r w:rsidRPr="00E4706E">
              <w:rPr>
                <w:rFonts w:cs="Consolas"/>
                <w:color w:val="000000"/>
              </w:rPr>
              <w:t>],</w:t>
            </w:r>
          </w:p>
          <w:p w14:paraId="77617C41" w14:textId="0FE6D9DE" w:rsidR="006825F1" w:rsidRPr="00E4706E" w:rsidRDefault="006825F1" w:rsidP="006825F1">
            <w:pPr>
              <w:spacing w:after="0"/>
              <w:jc w:val="left"/>
              <w:rPr>
                <w:rFonts w:cs="Consolas"/>
                <w:color w:val="000000"/>
              </w:rPr>
            </w:pPr>
            <w:r>
              <w:rPr>
                <w:rFonts w:cs="Consolas"/>
                <w:color w:val="000000"/>
              </w:rPr>
              <w:t xml:space="preserve">   “deleteUserIds” : [“zakifg”]</w:t>
            </w:r>
          </w:p>
          <w:p w14:paraId="0C717350" w14:textId="77777777" w:rsidR="006825F1" w:rsidRPr="00087D39" w:rsidRDefault="006825F1" w:rsidP="006825F1">
            <w:pPr>
              <w:spacing w:after="0"/>
              <w:jc w:val="left"/>
              <w:rPr>
                <w:rFonts w:cs="Consolas"/>
                <w:color w:val="000000"/>
              </w:rPr>
            </w:pPr>
            <w:r w:rsidRPr="00E4706E">
              <w:rPr>
                <w:rFonts w:cs="Consolas"/>
                <w:color w:val="000000"/>
              </w:rPr>
              <w:t>}</w:t>
            </w:r>
          </w:p>
          <w:p w14:paraId="7A72DDB2" w14:textId="107AF930" w:rsidR="00E61040" w:rsidRPr="00087D39" w:rsidRDefault="00E61040" w:rsidP="00E61040">
            <w:pPr>
              <w:autoSpaceDE w:val="0"/>
              <w:autoSpaceDN w:val="0"/>
              <w:adjustRightInd w:val="0"/>
              <w:spacing w:after="0"/>
              <w:jc w:val="left"/>
              <w:rPr>
                <w:color w:val="000000"/>
              </w:rPr>
            </w:pPr>
          </w:p>
        </w:tc>
      </w:tr>
      <w:tr w:rsidR="00E61040" w:rsidRPr="00087D39" w14:paraId="6BA9E13D" w14:textId="77777777" w:rsidTr="00E61040">
        <w:tc>
          <w:tcPr>
            <w:tcW w:w="1548" w:type="dxa"/>
            <w:shd w:val="clear" w:color="auto" w:fill="auto"/>
          </w:tcPr>
          <w:p w14:paraId="322743FF" w14:textId="77777777" w:rsidR="00E61040" w:rsidRPr="00087D39" w:rsidRDefault="00E61040" w:rsidP="00E61040">
            <w:pPr>
              <w:ind w:left="0"/>
              <w:rPr>
                <w:color w:val="000000"/>
              </w:rPr>
            </w:pPr>
            <w:r>
              <w:rPr>
                <w:color w:val="000000"/>
              </w:rPr>
              <w:t xml:space="preserve">  </w:t>
            </w:r>
          </w:p>
        </w:tc>
        <w:tc>
          <w:tcPr>
            <w:tcW w:w="8028" w:type="dxa"/>
            <w:shd w:val="clear" w:color="auto" w:fill="auto"/>
          </w:tcPr>
          <w:p w14:paraId="2640C69B" w14:textId="77777777" w:rsidR="00E61040" w:rsidRDefault="00E61040" w:rsidP="00E61040">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4356CA0C" w14:textId="77777777" w:rsidR="006825F1" w:rsidRPr="006825F1" w:rsidRDefault="006825F1" w:rsidP="006825F1">
            <w:pPr>
              <w:widowControl w:val="0"/>
              <w:autoSpaceDE w:val="0"/>
              <w:autoSpaceDN w:val="0"/>
              <w:adjustRightInd w:val="0"/>
              <w:spacing w:before="0" w:after="0"/>
              <w:jc w:val="left"/>
            </w:pPr>
            <w:r w:rsidRPr="006825F1">
              <w:t>{</w:t>
            </w:r>
          </w:p>
          <w:p w14:paraId="73920041" w14:textId="66ED4536" w:rsidR="006825F1" w:rsidRPr="006825F1" w:rsidRDefault="006825F1" w:rsidP="006825F1">
            <w:pPr>
              <w:widowControl w:val="0"/>
              <w:autoSpaceDE w:val="0"/>
              <w:autoSpaceDN w:val="0"/>
              <w:adjustRightInd w:val="0"/>
              <w:spacing w:before="0" w:after="0"/>
              <w:jc w:val="left"/>
            </w:pPr>
            <w:r w:rsidRPr="006825F1">
              <w:t>   "addGroupMemberResponses":   </w:t>
            </w:r>
            <w:r>
              <w:t>[</w:t>
            </w:r>
            <w:r w:rsidRPr="006825F1">
              <w:t xml:space="preserve"> {</w:t>
            </w:r>
          </w:p>
          <w:p w14:paraId="4320ABE8" w14:textId="77777777" w:rsidR="006825F1" w:rsidRPr="006825F1" w:rsidRDefault="006825F1" w:rsidP="006825F1">
            <w:pPr>
              <w:widowControl w:val="0"/>
              <w:autoSpaceDE w:val="0"/>
              <w:autoSpaceDN w:val="0"/>
              <w:adjustRightInd w:val="0"/>
              <w:spacing w:before="0" w:after="0"/>
              <w:jc w:val="left"/>
            </w:pPr>
            <w:r w:rsidRPr="006825F1">
              <w:t>      "userId": "konkapv",</w:t>
            </w:r>
          </w:p>
          <w:p w14:paraId="76DF071A" w14:textId="6EF6B7A7" w:rsidR="006825F1" w:rsidRPr="006825F1" w:rsidRDefault="006825F1" w:rsidP="006825F1">
            <w:pPr>
              <w:widowControl w:val="0"/>
              <w:autoSpaceDE w:val="0"/>
              <w:autoSpaceDN w:val="0"/>
              <w:adjustRightInd w:val="0"/>
              <w:spacing w:before="0" w:after="0"/>
              <w:jc w:val="left"/>
            </w:pPr>
            <w:r w:rsidRPr="006825F1">
              <w:t xml:space="preserve">      "result": </w:t>
            </w:r>
            <w:r>
              <w:t>true</w:t>
            </w:r>
          </w:p>
          <w:p w14:paraId="65205838" w14:textId="37850C93" w:rsidR="006825F1" w:rsidRPr="006825F1" w:rsidRDefault="006825F1" w:rsidP="006825F1">
            <w:pPr>
              <w:widowControl w:val="0"/>
              <w:autoSpaceDE w:val="0"/>
              <w:autoSpaceDN w:val="0"/>
              <w:adjustRightInd w:val="0"/>
              <w:spacing w:before="0" w:after="0"/>
              <w:jc w:val="left"/>
            </w:pPr>
            <w:r w:rsidRPr="006825F1">
              <w:t>   }</w:t>
            </w:r>
            <w:r>
              <w:t>]</w:t>
            </w:r>
            <w:r w:rsidRPr="006825F1">
              <w:t>,</w:t>
            </w:r>
          </w:p>
          <w:p w14:paraId="24E54C37" w14:textId="064022B8" w:rsidR="006825F1" w:rsidRPr="006825F1" w:rsidRDefault="006825F1" w:rsidP="006825F1">
            <w:pPr>
              <w:widowControl w:val="0"/>
              <w:autoSpaceDE w:val="0"/>
              <w:autoSpaceDN w:val="0"/>
              <w:adjustRightInd w:val="0"/>
              <w:spacing w:before="0" w:after="0"/>
              <w:jc w:val="left"/>
            </w:pPr>
            <w:r w:rsidRPr="006825F1">
              <w:t>   "deleteGroupMemberResponses":   </w:t>
            </w:r>
            <w:r>
              <w:t>[</w:t>
            </w:r>
            <w:r w:rsidRPr="006825F1">
              <w:t xml:space="preserve"> {</w:t>
            </w:r>
          </w:p>
          <w:p w14:paraId="0BA994BA" w14:textId="77777777" w:rsidR="006825F1" w:rsidRPr="006825F1" w:rsidRDefault="006825F1" w:rsidP="006825F1">
            <w:pPr>
              <w:widowControl w:val="0"/>
              <w:autoSpaceDE w:val="0"/>
              <w:autoSpaceDN w:val="0"/>
              <w:adjustRightInd w:val="0"/>
              <w:spacing w:before="0" w:after="0"/>
              <w:jc w:val="left"/>
            </w:pPr>
            <w:r w:rsidRPr="006825F1">
              <w:t>      "userId": "zakifg",</w:t>
            </w:r>
          </w:p>
          <w:p w14:paraId="03BB66A3" w14:textId="77777777" w:rsidR="006825F1" w:rsidRPr="006825F1" w:rsidRDefault="006825F1" w:rsidP="006825F1">
            <w:pPr>
              <w:widowControl w:val="0"/>
              <w:autoSpaceDE w:val="0"/>
              <w:autoSpaceDN w:val="0"/>
              <w:adjustRightInd w:val="0"/>
              <w:spacing w:before="0" w:after="0"/>
              <w:jc w:val="left"/>
            </w:pPr>
            <w:r w:rsidRPr="006825F1">
              <w:t>      "result": false,</w:t>
            </w:r>
          </w:p>
          <w:p w14:paraId="475D1E22" w14:textId="77777777" w:rsidR="006825F1" w:rsidRPr="006825F1" w:rsidRDefault="006825F1" w:rsidP="006825F1">
            <w:pPr>
              <w:widowControl w:val="0"/>
              <w:autoSpaceDE w:val="0"/>
              <w:autoSpaceDN w:val="0"/>
              <w:adjustRightInd w:val="0"/>
              <w:spacing w:before="0" w:after="0"/>
              <w:jc w:val="left"/>
            </w:pPr>
            <w:r w:rsidRPr="006825F1">
              <w:t>      "message": "Failed to delete group member. Invalid user: zakifg"</w:t>
            </w:r>
          </w:p>
          <w:p w14:paraId="6580B2FA" w14:textId="77777777" w:rsidR="006825F1" w:rsidRDefault="006825F1" w:rsidP="006825F1">
            <w:pPr>
              <w:widowControl w:val="0"/>
              <w:autoSpaceDE w:val="0"/>
              <w:autoSpaceDN w:val="0"/>
              <w:adjustRightInd w:val="0"/>
              <w:spacing w:before="0" w:after="0"/>
              <w:jc w:val="left"/>
            </w:pPr>
            <w:r w:rsidRPr="006825F1">
              <w:t>   }</w:t>
            </w:r>
            <w:r>
              <w:t>]</w:t>
            </w:r>
          </w:p>
          <w:p w14:paraId="276869A7" w14:textId="09F068B3" w:rsidR="006825F1" w:rsidRPr="006825F1" w:rsidRDefault="006825F1" w:rsidP="006825F1">
            <w:pPr>
              <w:widowControl w:val="0"/>
              <w:autoSpaceDE w:val="0"/>
              <w:autoSpaceDN w:val="0"/>
              <w:adjustRightInd w:val="0"/>
              <w:spacing w:before="0" w:after="0"/>
              <w:jc w:val="left"/>
            </w:pPr>
            <w:r w:rsidRPr="006825F1">
              <w:t>}</w:t>
            </w:r>
          </w:p>
        </w:tc>
      </w:tr>
      <w:tr w:rsidR="00E61040" w:rsidRPr="00087D39" w14:paraId="1FFD50D9" w14:textId="77777777" w:rsidTr="00E61040">
        <w:tc>
          <w:tcPr>
            <w:tcW w:w="1548" w:type="dxa"/>
            <w:shd w:val="clear" w:color="auto" w:fill="auto"/>
          </w:tcPr>
          <w:p w14:paraId="6F32DC7D" w14:textId="155EFB43" w:rsidR="00E61040" w:rsidRPr="00087D39" w:rsidRDefault="00E61040" w:rsidP="00E61040">
            <w:pPr>
              <w:ind w:left="0"/>
              <w:rPr>
                <w:color w:val="000000"/>
              </w:rPr>
            </w:pPr>
            <w:r w:rsidRPr="00087D39">
              <w:rPr>
                <w:color w:val="000000"/>
              </w:rPr>
              <w:t>Error Response</w:t>
            </w:r>
          </w:p>
        </w:tc>
        <w:tc>
          <w:tcPr>
            <w:tcW w:w="8028" w:type="dxa"/>
            <w:shd w:val="clear" w:color="auto" w:fill="auto"/>
          </w:tcPr>
          <w:p w14:paraId="0D41A704" w14:textId="77777777" w:rsidR="00E61040" w:rsidRPr="00087D39" w:rsidRDefault="00E61040" w:rsidP="00E61040">
            <w:pPr>
              <w:spacing w:after="0"/>
              <w:jc w:val="left"/>
              <w:rPr>
                <w:color w:val="000000"/>
              </w:rPr>
            </w:pPr>
          </w:p>
          <w:p w14:paraId="2AB104D1" w14:textId="77777777" w:rsidR="00E61040" w:rsidRDefault="00E61040" w:rsidP="00E61040">
            <w:pPr>
              <w:spacing w:after="0"/>
              <w:jc w:val="left"/>
              <w:rPr>
                <w:b/>
                <w:color w:val="000000"/>
              </w:rPr>
            </w:pPr>
            <w:r>
              <w:rPr>
                <w:b/>
                <w:color w:val="000000"/>
              </w:rPr>
              <w:t>Invalid Request</w:t>
            </w:r>
            <w:r w:rsidRPr="00087D39">
              <w:rPr>
                <w:b/>
                <w:color w:val="000000"/>
              </w:rPr>
              <w:t xml:space="preserve">: </w:t>
            </w:r>
          </w:p>
          <w:p w14:paraId="6412A0E3" w14:textId="767512C2" w:rsidR="00E61040" w:rsidRDefault="00E61040" w:rsidP="00E61040">
            <w:pPr>
              <w:spacing w:after="0"/>
              <w:jc w:val="left"/>
              <w:rPr>
                <w:color w:val="000000"/>
              </w:rPr>
            </w:pPr>
            <w:r>
              <w:rPr>
                <w:color w:val="000000"/>
              </w:rPr>
              <w:t>The f</w:t>
            </w:r>
            <w:r w:rsidRPr="007A1081">
              <w:rPr>
                <w:color w:val="000000"/>
              </w:rPr>
              <w:t xml:space="preserve">ollowing error is thrown if Group name </w:t>
            </w:r>
            <w:r w:rsidR="00D97FBF">
              <w:rPr>
                <w:color w:val="000000"/>
              </w:rPr>
              <w:t>doesn’t exist</w:t>
            </w:r>
          </w:p>
          <w:p w14:paraId="39B311F0" w14:textId="77777777" w:rsidR="00E61040" w:rsidRPr="007A1081" w:rsidRDefault="00E61040" w:rsidP="00E61040">
            <w:pPr>
              <w:spacing w:after="0"/>
              <w:jc w:val="left"/>
              <w:rPr>
                <w:color w:val="000000"/>
              </w:rPr>
            </w:pPr>
          </w:p>
          <w:p w14:paraId="25C3E620" w14:textId="5FB78079" w:rsidR="00E61040" w:rsidRPr="00087D39" w:rsidRDefault="00E61040" w:rsidP="00E61040">
            <w:pPr>
              <w:spacing w:after="0"/>
              <w:jc w:val="left"/>
              <w:rPr>
                <w:color w:val="000000"/>
              </w:rPr>
            </w:pPr>
            <w:r>
              <w:rPr>
                <w:color w:val="000000"/>
              </w:rPr>
              <w:t xml:space="preserve">HTTP/1.1 </w:t>
            </w:r>
            <w:r w:rsidR="00D97FBF">
              <w:rPr>
                <w:color w:val="000000"/>
              </w:rPr>
              <w:t>400</w:t>
            </w:r>
            <w:r w:rsidRPr="00087D39">
              <w:rPr>
                <w:color w:val="000000"/>
              </w:rPr>
              <w:t xml:space="preserve"> Bad Request</w:t>
            </w:r>
          </w:p>
          <w:p w14:paraId="67602D78" w14:textId="77777777" w:rsidR="00E61040" w:rsidRPr="00087D39" w:rsidRDefault="00E61040" w:rsidP="00E61040">
            <w:pPr>
              <w:spacing w:after="0"/>
              <w:jc w:val="left"/>
              <w:rPr>
                <w:color w:val="000000"/>
              </w:rPr>
            </w:pPr>
            <w:r w:rsidRPr="00087D39">
              <w:rPr>
                <w:color w:val="000000"/>
              </w:rPr>
              <w:t>Content-Type: application/json</w:t>
            </w:r>
          </w:p>
          <w:p w14:paraId="1790095C" w14:textId="77777777" w:rsidR="00D97FBF" w:rsidRPr="00D97FBF" w:rsidRDefault="00D97FBF" w:rsidP="00D97FBF">
            <w:pPr>
              <w:widowControl w:val="0"/>
              <w:autoSpaceDE w:val="0"/>
              <w:autoSpaceDN w:val="0"/>
              <w:adjustRightInd w:val="0"/>
              <w:spacing w:before="0" w:after="0"/>
              <w:jc w:val="left"/>
            </w:pPr>
            <w:r w:rsidRPr="00D97FBF">
              <w:t>{</w:t>
            </w:r>
          </w:p>
          <w:p w14:paraId="783A3C8E" w14:textId="152E21BC" w:rsidR="00D97FBF" w:rsidRPr="00D97FBF" w:rsidRDefault="00D97FBF" w:rsidP="00D97FBF">
            <w:pPr>
              <w:widowControl w:val="0"/>
              <w:autoSpaceDE w:val="0"/>
              <w:autoSpaceDN w:val="0"/>
              <w:adjustRightInd w:val="0"/>
              <w:spacing w:before="0" w:after="0"/>
              <w:jc w:val="left"/>
            </w:pPr>
            <w:r w:rsidRPr="00D97FBF">
              <w:t>   "errorType": "INVALID_REQUEST_INPUT",</w:t>
            </w:r>
          </w:p>
          <w:p w14:paraId="7D2BC56F" w14:textId="350B7FAF" w:rsidR="00E61040" w:rsidRPr="00D97FBF" w:rsidRDefault="00D97FBF" w:rsidP="00D97FBF">
            <w:pPr>
              <w:widowControl w:val="0"/>
              <w:autoSpaceDE w:val="0"/>
              <w:autoSpaceDN w:val="0"/>
              <w:adjustRightInd w:val="0"/>
              <w:spacing w:before="0" w:after="0"/>
              <w:jc w:val="left"/>
            </w:pPr>
            <w:r w:rsidRPr="00D97FBF">
              <w:t xml:space="preserve">   "message": "Group doesn't exist",</w:t>
            </w:r>
          </w:p>
          <w:p w14:paraId="25D0F5E0" w14:textId="5C755E47" w:rsidR="00D97FBF" w:rsidRDefault="00D97FBF" w:rsidP="00D97FBF">
            <w:pPr>
              <w:widowControl w:val="0"/>
              <w:autoSpaceDE w:val="0"/>
              <w:autoSpaceDN w:val="0"/>
              <w:adjustRightInd w:val="0"/>
              <w:spacing w:before="0" w:after="0"/>
              <w:jc w:val="left"/>
            </w:pPr>
            <w:r w:rsidRPr="00D97FBF">
              <w:t>}</w:t>
            </w:r>
          </w:p>
          <w:p w14:paraId="1DAEA3B6" w14:textId="77777777" w:rsidR="00D97FBF" w:rsidRPr="00D97FBF" w:rsidRDefault="00D97FBF" w:rsidP="00D97FBF">
            <w:pPr>
              <w:widowControl w:val="0"/>
              <w:autoSpaceDE w:val="0"/>
              <w:autoSpaceDN w:val="0"/>
              <w:adjustRightInd w:val="0"/>
              <w:spacing w:before="0" w:after="0"/>
              <w:jc w:val="left"/>
            </w:pPr>
          </w:p>
          <w:p w14:paraId="1342412B" w14:textId="77777777" w:rsidR="00E61040" w:rsidRPr="00087D39" w:rsidRDefault="00E61040" w:rsidP="00D97FBF">
            <w:pPr>
              <w:spacing w:after="0"/>
              <w:jc w:val="left"/>
              <w:rPr>
                <w:b/>
                <w:color w:val="000000"/>
              </w:rPr>
            </w:pPr>
            <w:r>
              <w:rPr>
                <w:b/>
                <w:color w:val="000000"/>
              </w:rPr>
              <w:t>Not Authorized</w:t>
            </w:r>
            <w:r w:rsidRPr="00087D39">
              <w:rPr>
                <w:b/>
                <w:color w:val="000000"/>
              </w:rPr>
              <w:t xml:space="preserve">: </w:t>
            </w:r>
          </w:p>
          <w:p w14:paraId="6FCABC40" w14:textId="77777777" w:rsidR="00E61040" w:rsidRPr="00087D39" w:rsidRDefault="00E61040" w:rsidP="00D97FBF">
            <w:pPr>
              <w:spacing w:after="0"/>
              <w:jc w:val="left"/>
              <w:rPr>
                <w:color w:val="000000"/>
              </w:rPr>
            </w:pPr>
            <w:r w:rsidRPr="00087D39">
              <w:rPr>
                <w:color w:val="000000"/>
              </w:rPr>
              <w:t>HTTP/1.1 400 Bad Request</w:t>
            </w:r>
          </w:p>
          <w:p w14:paraId="4FA4D4D7" w14:textId="77777777" w:rsidR="00E61040" w:rsidRDefault="00E61040" w:rsidP="00D97FBF">
            <w:pPr>
              <w:spacing w:after="0"/>
              <w:jc w:val="left"/>
              <w:rPr>
                <w:color w:val="000000"/>
              </w:rPr>
            </w:pPr>
            <w:r w:rsidRPr="00087D39">
              <w:rPr>
                <w:color w:val="000000"/>
              </w:rPr>
              <w:t>Content-Type: application/json</w:t>
            </w:r>
          </w:p>
          <w:p w14:paraId="01862409" w14:textId="77777777" w:rsidR="00E61040" w:rsidRPr="00835E39" w:rsidRDefault="00E61040" w:rsidP="00D97FBF">
            <w:pPr>
              <w:spacing w:after="0"/>
              <w:jc w:val="left"/>
              <w:rPr>
                <w:color w:val="000000"/>
              </w:rPr>
            </w:pPr>
            <w:r w:rsidRPr="00835E39">
              <w:rPr>
                <w:color w:val="000000"/>
              </w:rPr>
              <w:t>{</w:t>
            </w:r>
          </w:p>
          <w:p w14:paraId="12211E47" w14:textId="77777777" w:rsidR="00E61040" w:rsidRPr="00835E39" w:rsidRDefault="00E61040" w:rsidP="00D97FBF">
            <w:pPr>
              <w:spacing w:after="0"/>
              <w:jc w:val="left"/>
              <w:rPr>
                <w:color w:val="000000"/>
              </w:rPr>
            </w:pPr>
            <w:r w:rsidRPr="00835E39">
              <w:rPr>
                <w:color w:val="000000"/>
              </w:rPr>
              <w:t xml:space="preserve">   "errorType": "REQUEST_AUTHENTICATION_FAILED",</w:t>
            </w:r>
          </w:p>
          <w:p w14:paraId="1B933554" w14:textId="77777777" w:rsidR="00E61040" w:rsidRPr="00835E39" w:rsidRDefault="00E61040" w:rsidP="00D97FBF">
            <w:pPr>
              <w:spacing w:after="0"/>
              <w:jc w:val="left"/>
              <w:rPr>
                <w:color w:val="000000"/>
              </w:rPr>
            </w:pPr>
            <w:r w:rsidRPr="00835E39">
              <w:rPr>
                <w:color w:val="000000"/>
              </w:rPr>
              <w:t xml:space="preserve">   "message": "Access Denied: Unauthorized",</w:t>
            </w:r>
          </w:p>
          <w:p w14:paraId="7971AAF2" w14:textId="77777777" w:rsidR="00E61040" w:rsidRPr="00835E39" w:rsidRDefault="00E61040" w:rsidP="00D97FBF">
            <w:pPr>
              <w:spacing w:after="0"/>
              <w:jc w:val="left"/>
              <w:rPr>
                <w:color w:val="000000"/>
              </w:rPr>
            </w:pPr>
            <w:r w:rsidRPr="00835E39">
              <w:rPr>
                <w:color w:val="000000"/>
              </w:rPr>
              <w:t xml:space="preserve">   "stackTrace": "org.apache.cxf.interceptor.security.AccessDeniedException: Unauthorized</w:t>
            </w:r>
            <w:r w:rsidRPr="00835E39" w:rsidDel="00835E39">
              <w:rPr>
                <w:color w:val="000000"/>
              </w:rPr>
              <w:t xml:space="preserve"> </w:t>
            </w:r>
            <w:r w:rsidRPr="00835E39">
              <w:rPr>
                <w:color w:val="000000"/>
              </w:rPr>
              <w:t>"</w:t>
            </w:r>
          </w:p>
          <w:p w14:paraId="18B7FCCA" w14:textId="77777777" w:rsidR="00E61040" w:rsidRDefault="00E61040" w:rsidP="00D97FBF">
            <w:pPr>
              <w:spacing w:after="0"/>
              <w:jc w:val="left"/>
              <w:rPr>
                <w:color w:val="000000"/>
              </w:rPr>
            </w:pPr>
            <w:r w:rsidRPr="00835E39">
              <w:rPr>
                <w:color w:val="000000"/>
              </w:rPr>
              <w:t>}</w:t>
            </w:r>
          </w:p>
          <w:p w14:paraId="65699EC8" w14:textId="77777777" w:rsidR="00E61040" w:rsidRPr="00087D39" w:rsidRDefault="00E61040" w:rsidP="00E61040">
            <w:pPr>
              <w:spacing w:after="0"/>
              <w:ind w:left="0"/>
              <w:jc w:val="left"/>
              <w:rPr>
                <w:color w:val="000000"/>
              </w:rPr>
            </w:pPr>
          </w:p>
        </w:tc>
      </w:tr>
      <w:tr w:rsidR="00D97FBF" w:rsidRPr="00087D39" w14:paraId="7C064F72" w14:textId="77777777" w:rsidTr="00E61040">
        <w:tc>
          <w:tcPr>
            <w:tcW w:w="1548" w:type="dxa"/>
            <w:shd w:val="clear" w:color="auto" w:fill="auto"/>
          </w:tcPr>
          <w:p w14:paraId="5EC363CE" w14:textId="6D3212E3" w:rsidR="00D97FBF" w:rsidRPr="00087D39" w:rsidRDefault="00D97FBF" w:rsidP="00E61040">
            <w:pPr>
              <w:ind w:left="0"/>
              <w:rPr>
                <w:color w:val="000000"/>
              </w:rPr>
            </w:pPr>
          </w:p>
        </w:tc>
        <w:tc>
          <w:tcPr>
            <w:tcW w:w="8028" w:type="dxa"/>
            <w:shd w:val="clear" w:color="auto" w:fill="auto"/>
          </w:tcPr>
          <w:p w14:paraId="08D8B0E1" w14:textId="77777777" w:rsidR="00D97FBF" w:rsidRPr="00087D39" w:rsidRDefault="00D97FBF" w:rsidP="00E61040">
            <w:pPr>
              <w:spacing w:after="0"/>
              <w:jc w:val="left"/>
              <w:rPr>
                <w:color w:val="000000"/>
              </w:rPr>
            </w:pPr>
          </w:p>
        </w:tc>
      </w:tr>
    </w:tbl>
    <w:p w14:paraId="6099839E" w14:textId="14397CF1" w:rsidR="001114AF" w:rsidRPr="009157A7" w:rsidRDefault="001114AF" w:rsidP="001114AF">
      <w:pPr>
        <w:pStyle w:val="Heading2"/>
        <w:numPr>
          <w:ilvl w:val="1"/>
          <w:numId w:val="9"/>
        </w:numPr>
      </w:pPr>
      <w:bookmarkStart w:id="37" w:name="_Toc359660704"/>
      <w:r>
        <w:t>Search</w:t>
      </w:r>
      <w:r w:rsidRPr="009157A7">
        <w:t xml:space="preserve"> </w:t>
      </w:r>
      <w:r>
        <w:t>Groups</w:t>
      </w:r>
      <w:bookmarkEnd w:id="3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114AF" w:rsidRPr="00087D39" w14:paraId="0C475601" w14:textId="77777777" w:rsidTr="001114AF">
        <w:trPr>
          <w:trHeight w:val="530"/>
        </w:trPr>
        <w:tc>
          <w:tcPr>
            <w:tcW w:w="1548" w:type="dxa"/>
            <w:shd w:val="clear" w:color="auto" w:fill="auto"/>
          </w:tcPr>
          <w:p w14:paraId="7C5B3ADB" w14:textId="77777777" w:rsidR="001114AF" w:rsidRPr="00087D39" w:rsidRDefault="001114AF" w:rsidP="001114AF">
            <w:pPr>
              <w:ind w:left="0"/>
              <w:rPr>
                <w:color w:val="000000"/>
              </w:rPr>
            </w:pPr>
            <w:r w:rsidRPr="00087D39">
              <w:rPr>
                <w:color w:val="000000"/>
              </w:rPr>
              <w:t>Title</w:t>
            </w:r>
          </w:p>
        </w:tc>
        <w:tc>
          <w:tcPr>
            <w:tcW w:w="8028" w:type="dxa"/>
            <w:shd w:val="clear" w:color="auto" w:fill="auto"/>
          </w:tcPr>
          <w:p w14:paraId="52EDEA6E" w14:textId="13414767" w:rsidR="001114AF" w:rsidRPr="00087D39" w:rsidRDefault="001114AF" w:rsidP="001114AF">
            <w:pPr>
              <w:ind w:left="0"/>
              <w:jc w:val="left"/>
              <w:rPr>
                <w:color w:val="000000"/>
              </w:rPr>
            </w:pPr>
            <w:r>
              <w:rPr>
                <w:color w:val="000000"/>
              </w:rPr>
              <w:t>Search Groups</w:t>
            </w:r>
          </w:p>
        </w:tc>
      </w:tr>
      <w:tr w:rsidR="001114AF" w:rsidRPr="00087D39" w14:paraId="10A2841D" w14:textId="77777777" w:rsidTr="001114AF">
        <w:tc>
          <w:tcPr>
            <w:tcW w:w="1548" w:type="dxa"/>
            <w:shd w:val="clear" w:color="auto" w:fill="auto"/>
          </w:tcPr>
          <w:p w14:paraId="27BB2840" w14:textId="77777777" w:rsidR="001114AF" w:rsidRPr="00087D39" w:rsidRDefault="001114AF" w:rsidP="001114AF">
            <w:pPr>
              <w:ind w:left="0"/>
              <w:rPr>
                <w:color w:val="000000"/>
              </w:rPr>
            </w:pPr>
            <w:r w:rsidRPr="00087D39">
              <w:rPr>
                <w:color w:val="000000"/>
              </w:rPr>
              <w:t>Description</w:t>
            </w:r>
          </w:p>
        </w:tc>
        <w:tc>
          <w:tcPr>
            <w:tcW w:w="8028" w:type="dxa"/>
            <w:shd w:val="clear" w:color="auto" w:fill="auto"/>
          </w:tcPr>
          <w:p w14:paraId="7AF995BC" w14:textId="6D5B169D" w:rsidR="001114AF" w:rsidRPr="00087D39" w:rsidRDefault="001114AF" w:rsidP="001114AF">
            <w:pPr>
              <w:ind w:left="0"/>
              <w:jc w:val="left"/>
              <w:rPr>
                <w:color w:val="000000"/>
              </w:rPr>
            </w:pPr>
            <w:r>
              <w:rPr>
                <w:color w:val="000000"/>
              </w:rPr>
              <w:t>Search groups by a search criteria</w:t>
            </w:r>
          </w:p>
          <w:p w14:paraId="53F24734" w14:textId="77777777" w:rsidR="001114AF" w:rsidRPr="00087D39" w:rsidRDefault="001114AF" w:rsidP="001114AF">
            <w:pPr>
              <w:ind w:left="0"/>
              <w:jc w:val="left"/>
              <w:rPr>
                <w:color w:val="000000"/>
              </w:rPr>
            </w:pPr>
          </w:p>
        </w:tc>
      </w:tr>
      <w:tr w:rsidR="001114AF" w:rsidRPr="00087D39" w14:paraId="6CD9B967" w14:textId="77777777" w:rsidTr="001114AF">
        <w:tc>
          <w:tcPr>
            <w:tcW w:w="1548" w:type="dxa"/>
            <w:shd w:val="clear" w:color="auto" w:fill="auto"/>
          </w:tcPr>
          <w:p w14:paraId="45B3076E" w14:textId="77777777" w:rsidR="001114AF" w:rsidRPr="00087D39" w:rsidRDefault="001114AF" w:rsidP="001114AF">
            <w:pPr>
              <w:ind w:left="0"/>
              <w:rPr>
                <w:color w:val="000000"/>
              </w:rPr>
            </w:pPr>
            <w:r w:rsidRPr="00087D39">
              <w:rPr>
                <w:color w:val="000000"/>
              </w:rPr>
              <w:t>URL</w:t>
            </w:r>
          </w:p>
        </w:tc>
        <w:tc>
          <w:tcPr>
            <w:tcW w:w="8028" w:type="dxa"/>
            <w:shd w:val="clear" w:color="auto" w:fill="auto"/>
          </w:tcPr>
          <w:p w14:paraId="0030D7F6" w14:textId="323E9136" w:rsidR="001114AF" w:rsidRPr="00087D39" w:rsidRDefault="007D4346" w:rsidP="001114AF">
            <w:pPr>
              <w:jc w:val="left"/>
              <w:rPr>
                <w:color w:val="000000"/>
              </w:rPr>
            </w:pPr>
            <w:r>
              <w:rPr>
                <w:color w:val="000000"/>
              </w:rPr>
              <w:t>/group</w:t>
            </w:r>
          </w:p>
        </w:tc>
      </w:tr>
      <w:tr w:rsidR="001114AF" w:rsidRPr="00087D39" w14:paraId="1ED5D2A3" w14:textId="77777777" w:rsidTr="001114AF">
        <w:tc>
          <w:tcPr>
            <w:tcW w:w="1548" w:type="dxa"/>
            <w:shd w:val="clear" w:color="auto" w:fill="auto"/>
          </w:tcPr>
          <w:p w14:paraId="77AA97BB" w14:textId="77777777" w:rsidR="001114AF" w:rsidRPr="00087D39" w:rsidRDefault="001114AF" w:rsidP="001114AF">
            <w:pPr>
              <w:ind w:left="0"/>
              <w:rPr>
                <w:color w:val="000000"/>
              </w:rPr>
            </w:pPr>
            <w:r w:rsidRPr="00087D39">
              <w:rPr>
                <w:color w:val="000000"/>
              </w:rPr>
              <w:t>Method</w:t>
            </w:r>
          </w:p>
        </w:tc>
        <w:tc>
          <w:tcPr>
            <w:tcW w:w="8028" w:type="dxa"/>
            <w:shd w:val="clear" w:color="auto" w:fill="auto"/>
          </w:tcPr>
          <w:p w14:paraId="668BDE23" w14:textId="77777777" w:rsidR="001114AF" w:rsidRPr="00087D39" w:rsidRDefault="001114AF" w:rsidP="001114AF">
            <w:pPr>
              <w:jc w:val="left"/>
              <w:rPr>
                <w:color w:val="000000"/>
              </w:rPr>
            </w:pPr>
            <w:r>
              <w:rPr>
                <w:color w:val="000000"/>
              </w:rPr>
              <w:t>GET</w:t>
            </w:r>
          </w:p>
        </w:tc>
      </w:tr>
      <w:tr w:rsidR="001114AF" w:rsidRPr="00087D39" w14:paraId="25A17985" w14:textId="77777777" w:rsidTr="001114AF">
        <w:tc>
          <w:tcPr>
            <w:tcW w:w="1548" w:type="dxa"/>
            <w:shd w:val="clear" w:color="auto" w:fill="auto"/>
          </w:tcPr>
          <w:p w14:paraId="0BFE7C9A" w14:textId="77777777" w:rsidR="001114AF" w:rsidRPr="00087D39" w:rsidRDefault="001114AF" w:rsidP="001114AF">
            <w:pPr>
              <w:ind w:left="0"/>
              <w:rPr>
                <w:color w:val="000000"/>
              </w:rPr>
            </w:pPr>
            <w:r w:rsidRPr="00087D39">
              <w:rPr>
                <w:color w:val="000000"/>
              </w:rPr>
              <w:t>Acceptable request representation</w:t>
            </w:r>
          </w:p>
        </w:tc>
        <w:tc>
          <w:tcPr>
            <w:tcW w:w="8028" w:type="dxa"/>
            <w:shd w:val="clear" w:color="auto" w:fill="auto"/>
          </w:tcPr>
          <w:p w14:paraId="3CFEDB10" w14:textId="77777777" w:rsidR="001114AF" w:rsidRPr="00087D39" w:rsidRDefault="001114AF" w:rsidP="001114AF">
            <w:pPr>
              <w:jc w:val="left"/>
              <w:rPr>
                <w:rFonts w:cs="Consolas"/>
                <w:color w:val="000000"/>
              </w:rPr>
            </w:pPr>
            <w:r w:rsidRPr="00087D39">
              <w:rPr>
                <w:rFonts w:cs="Consolas"/>
                <w:color w:val="000000"/>
              </w:rPr>
              <w:t>application/json</w:t>
            </w:r>
          </w:p>
          <w:p w14:paraId="1826DAB8" w14:textId="77777777" w:rsidR="001114AF" w:rsidRPr="00087D39" w:rsidRDefault="001114AF" w:rsidP="001114AF">
            <w:pPr>
              <w:jc w:val="left"/>
              <w:rPr>
                <w:color w:val="000000"/>
              </w:rPr>
            </w:pPr>
            <w:r w:rsidRPr="00087D39">
              <w:rPr>
                <w:rFonts w:cs="Consolas"/>
                <w:color w:val="000000"/>
              </w:rPr>
              <w:t>application/xml</w:t>
            </w:r>
          </w:p>
        </w:tc>
      </w:tr>
      <w:tr w:rsidR="001114AF" w:rsidRPr="00087D39" w14:paraId="70AFA871" w14:textId="77777777" w:rsidTr="001114AF">
        <w:tc>
          <w:tcPr>
            <w:tcW w:w="1548" w:type="dxa"/>
            <w:shd w:val="clear" w:color="auto" w:fill="auto"/>
          </w:tcPr>
          <w:p w14:paraId="3EBFB164" w14:textId="77777777" w:rsidR="001114AF" w:rsidRPr="00087D39" w:rsidRDefault="001114AF" w:rsidP="001114AF">
            <w:pPr>
              <w:ind w:left="0"/>
              <w:rPr>
                <w:color w:val="000000"/>
              </w:rPr>
            </w:pPr>
            <w:r w:rsidRPr="00087D39">
              <w:rPr>
                <w:color w:val="000000"/>
              </w:rPr>
              <w:t>Available response representation</w:t>
            </w:r>
          </w:p>
        </w:tc>
        <w:tc>
          <w:tcPr>
            <w:tcW w:w="8028" w:type="dxa"/>
            <w:shd w:val="clear" w:color="auto" w:fill="auto"/>
          </w:tcPr>
          <w:p w14:paraId="5B052D82" w14:textId="77777777" w:rsidR="001114AF" w:rsidRPr="00087D39" w:rsidRDefault="001114AF" w:rsidP="001114AF">
            <w:pPr>
              <w:jc w:val="left"/>
              <w:rPr>
                <w:color w:val="000000"/>
              </w:rPr>
            </w:pPr>
          </w:p>
        </w:tc>
      </w:tr>
      <w:tr w:rsidR="001114AF" w:rsidRPr="00087D39" w14:paraId="5CCA63B0" w14:textId="77777777" w:rsidTr="001114AF">
        <w:tc>
          <w:tcPr>
            <w:tcW w:w="1548" w:type="dxa"/>
            <w:shd w:val="clear" w:color="auto" w:fill="auto"/>
          </w:tcPr>
          <w:p w14:paraId="1DDDFD8D" w14:textId="77777777" w:rsidR="001114AF" w:rsidRPr="00087D39" w:rsidRDefault="001114AF" w:rsidP="001114AF">
            <w:pPr>
              <w:ind w:left="0"/>
              <w:rPr>
                <w:color w:val="000000"/>
              </w:rPr>
            </w:pPr>
            <w:r w:rsidRPr="00087D39">
              <w:rPr>
                <w:color w:val="000000"/>
              </w:rPr>
              <w:t>URL Params</w:t>
            </w:r>
          </w:p>
        </w:tc>
        <w:tc>
          <w:tcPr>
            <w:tcW w:w="8028" w:type="dxa"/>
            <w:shd w:val="clear" w:color="auto" w:fill="auto"/>
          </w:tcPr>
          <w:p w14:paraId="6854BF7F" w14:textId="2192A3EA" w:rsidR="007E6971" w:rsidRDefault="007E6971" w:rsidP="007E6971">
            <w:pPr>
              <w:autoSpaceDE w:val="0"/>
              <w:autoSpaceDN w:val="0"/>
              <w:adjustRightInd w:val="0"/>
              <w:spacing w:after="0"/>
              <w:ind w:left="0"/>
              <w:jc w:val="left"/>
              <w:rPr>
                <w:color w:val="000000"/>
              </w:rPr>
            </w:pPr>
            <w:r>
              <w:rPr>
                <w:color w:val="000000"/>
              </w:rPr>
              <w:t>group</w:t>
            </w:r>
            <w:r w:rsidR="00126629">
              <w:rPr>
                <w:color w:val="000000"/>
              </w:rPr>
              <w:t>Pattern</w:t>
            </w:r>
            <w:r w:rsidR="001114AF" w:rsidRPr="0062766B">
              <w:rPr>
                <w:color w:val="000000"/>
              </w:rPr>
              <w:t xml:space="preserve"> – the </w:t>
            </w:r>
            <w:r>
              <w:rPr>
                <w:color w:val="000000"/>
              </w:rPr>
              <w:t>search criteria i</w:t>
            </w:r>
            <w:r w:rsidR="00126629">
              <w:rPr>
                <w:color w:val="000000"/>
              </w:rPr>
              <w:t>n the form of a SQL ‘LIKE’ matching pattern</w:t>
            </w:r>
            <w:r>
              <w:rPr>
                <w:color w:val="000000"/>
              </w:rPr>
              <w:t>. If search criteria is omitted than all groups are returned</w:t>
            </w:r>
          </w:p>
          <w:p w14:paraId="2E9192CB" w14:textId="0F338F2F" w:rsidR="001114AF" w:rsidRDefault="001114AF" w:rsidP="001114AF">
            <w:pPr>
              <w:autoSpaceDE w:val="0"/>
              <w:autoSpaceDN w:val="0"/>
              <w:adjustRightInd w:val="0"/>
              <w:spacing w:after="0"/>
              <w:ind w:left="0"/>
              <w:jc w:val="left"/>
              <w:rPr>
                <w:color w:val="000000"/>
              </w:rPr>
            </w:pPr>
          </w:p>
          <w:p w14:paraId="21B94CF7" w14:textId="77777777" w:rsidR="001114AF" w:rsidRPr="0062766B" w:rsidRDefault="001114AF" w:rsidP="001114AF">
            <w:pPr>
              <w:autoSpaceDE w:val="0"/>
              <w:autoSpaceDN w:val="0"/>
              <w:adjustRightInd w:val="0"/>
              <w:spacing w:after="0"/>
              <w:ind w:left="0"/>
              <w:jc w:val="left"/>
              <w:rPr>
                <w:rFonts w:cs="Consolas"/>
                <w:color w:val="000000"/>
              </w:rPr>
            </w:pPr>
          </w:p>
        </w:tc>
      </w:tr>
      <w:tr w:rsidR="001114AF" w:rsidRPr="00087D39" w14:paraId="1D66303F" w14:textId="77777777" w:rsidTr="001114AF">
        <w:tc>
          <w:tcPr>
            <w:tcW w:w="1548" w:type="dxa"/>
            <w:shd w:val="clear" w:color="auto" w:fill="auto"/>
          </w:tcPr>
          <w:p w14:paraId="5B5F4D79" w14:textId="77777777" w:rsidR="001114AF" w:rsidRPr="00087D39" w:rsidRDefault="001114AF" w:rsidP="001114AF">
            <w:pPr>
              <w:ind w:left="0"/>
              <w:rPr>
                <w:color w:val="000000"/>
              </w:rPr>
            </w:pPr>
            <w:r w:rsidRPr="00087D39">
              <w:rPr>
                <w:color w:val="000000"/>
              </w:rPr>
              <w:t>Data Params</w:t>
            </w:r>
          </w:p>
        </w:tc>
        <w:tc>
          <w:tcPr>
            <w:tcW w:w="8028" w:type="dxa"/>
            <w:shd w:val="clear" w:color="auto" w:fill="auto"/>
          </w:tcPr>
          <w:p w14:paraId="722C026E" w14:textId="77777777" w:rsidR="001114AF" w:rsidRPr="00087D39" w:rsidRDefault="001114AF" w:rsidP="001114AF">
            <w:pPr>
              <w:autoSpaceDE w:val="0"/>
              <w:autoSpaceDN w:val="0"/>
              <w:adjustRightInd w:val="0"/>
              <w:spacing w:after="0"/>
              <w:ind w:left="0"/>
              <w:jc w:val="left"/>
              <w:rPr>
                <w:color w:val="000000"/>
              </w:rPr>
            </w:pPr>
          </w:p>
        </w:tc>
      </w:tr>
      <w:tr w:rsidR="001114AF" w:rsidRPr="00087D39" w14:paraId="2990981F" w14:textId="77777777" w:rsidTr="001114AF">
        <w:tc>
          <w:tcPr>
            <w:tcW w:w="1548" w:type="dxa"/>
            <w:shd w:val="clear" w:color="auto" w:fill="auto"/>
          </w:tcPr>
          <w:p w14:paraId="7455A525" w14:textId="77777777" w:rsidR="001114AF" w:rsidRPr="00087D39" w:rsidRDefault="001114AF" w:rsidP="001114AF">
            <w:pPr>
              <w:ind w:left="0"/>
              <w:rPr>
                <w:color w:val="000000"/>
              </w:rPr>
            </w:pPr>
            <w:r w:rsidRPr="00087D39">
              <w:rPr>
                <w:color w:val="000000"/>
              </w:rPr>
              <w:t>Success Response</w:t>
            </w:r>
          </w:p>
        </w:tc>
        <w:tc>
          <w:tcPr>
            <w:tcW w:w="8028" w:type="dxa"/>
            <w:shd w:val="clear" w:color="auto" w:fill="auto"/>
          </w:tcPr>
          <w:p w14:paraId="14AD687E" w14:textId="77777777" w:rsidR="001114AF" w:rsidRDefault="001114AF" w:rsidP="001114AF">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p w14:paraId="10ADB018" w14:textId="77777777" w:rsidR="00963405" w:rsidRPr="00963405" w:rsidRDefault="00963405" w:rsidP="00963405">
            <w:pPr>
              <w:widowControl w:val="0"/>
              <w:autoSpaceDE w:val="0"/>
              <w:autoSpaceDN w:val="0"/>
              <w:adjustRightInd w:val="0"/>
              <w:spacing w:before="0" w:after="0"/>
              <w:jc w:val="left"/>
            </w:pPr>
            <w:r w:rsidRPr="00963405">
              <w:t>{"groups": [</w:t>
            </w:r>
          </w:p>
          <w:p w14:paraId="72494E66" w14:textId="77777777" w:rsidR="00963405" w:rsidRPr="00963405" w:rsidRDefault="00963405" w:rsidP="00963405">
            <w:pPr>
              <w:widowControl w:val="0"/>
              <w:autoSpaceDE w:val="0"/>
              <w:autoSpaceDN w:val="0"/>
              <w:adjustRightInd w:val="0"/>
              <w:spacing w:before="0" w:after="0"/>
              <w:jc w:val="left"/>
            </w:pPr>
            <w:r w:rsidRPr="00963405">
              <w:t>      {</w:t>
            </w:r>
          </w:p>
          <w:p w14:paraId="01519C6A" w14:textId="07F6DEA5" w:rsidR="00963405" w:rsidRPr="00963405" w:rsidRDefault="00963405" w:rsidP="00963405">
            <w:pPr>
              <w:widowControl w:val="0"/>
              <w:autoSpaceDE w:val="0"/>
              <w:autoSpaceDN w:val="0"/>
              <w:adjustRightInd w:val="0"/>
              <w:spacing w:before="0" w:after="0"/>
              <w:jc w:val="left"/>
            </w:pPr>
            <w:r w:rsidRPr="00963405">
              <w:t>      "groupName": "eran-group",</w:t>
            </w:r>
          </w:p>
          <w:p w14:paraId="32EA3DA4" w14:textId="77777777" w:rsidR="00963405" w:rsidRPr="00963405" w:rsidRDefault="00963405" w:rsidP="00963405">
            <w:pPr>
              <w:widowControl w:val="0"/>
              <w:autoSpaceDE w:val="0"/>
              <w:autoSpaceDN w:val="0"/>
              <w:adjustRightInd w:val="0"/>
              <w:spacing w:before="0" w:after="0"/>
              <w:jc w:val="left"/>
            </w:pPr>
            <w:r w:rsidRPr="00963405">
              <w:t>      "userIds":       [</w:t>
            </w:r>
          </w:p>
          <w:p w14:paraId="5F4B79B8" w14:textId="77777777" w:rsidR="00963405" w:rsidRPr="00963405" w:rsidRDefault="00963405" w:rsidP="00963405">
            <w:pPr>
              <w:widowControl w:val="0"/>
              <w:autoSpaceDE w:val="0"/>
              <w:autoSpaceDN w:val="0"/>
              <w:adjustRightInd w:val="0"/>
              <w:spacing w:before="0" w:after="0"/>
              <w:jc w:val="left"/>
            </w:pPr>
            <w:r w:rsidRPr="00963405">
              <w:t>         "konkapv",</w:t>
            </w:r>
          </w:p>
          <w:p w14:paraId="6D897593" w14:textId="77777777" w:rsidR="00963405" w:rsidRPr="00963405" w:rsidRDefault="00963405" w:rsidP="00963405">
            <w:pPr>
              <w:widowControl w:val="0"/>
              <w:autoSpaceDE w:val="0"/>
              <w:autoSpaceDN w:val="0"/>
              <w:adjustRightInd w:val="0"/>
              <w:spacing w:before="0" w:after="0"/>
              <w:jc w:val="left"/>
            </w:pPr>
            <w:r w:rsidRPr="00963405">
              <w:t>         "rosenbergea"</w:t>
            </w:r>
          </w:p>
          <w:p w14:paraId="4D7075F2" w14:textId="77777777" w:rsidR="00963405" w:rsidRPr="00963405" w:rsidRDefault="00963405" w:rsidP="00963405">
            <w:pPr>
              <w:widowControl w:val="0"/>
              <w:autoSpaceDE w:val="0"/>
              <w:autoSpaceDN w:val="0"/>
              <w:adjustRightInd w:val="0"/>
              <w:spacing w:before="0" w:after="0"/>
              <w:jc w:val="left"/>
            </w:pPr>
            <w:r w:rsidRPr="00963405">
              <w:t>      ]</w:t>
            </w:r>
          </w:p>
          <w:p w14:paraId="58B0370A" w14:textId="77777777" w:rsidR="00963405" w:rsidRDefault="00963405" w:rsidP="00963405">
            <w:pPr>
              <w:widowControl w:val="0"/>
              <w:autoSpaceDE w:val="0"/>
              <w:autoSpaceDN w:val="0"/>
              <w:adjustRightInd w:val="0"/>
              <w:spacing w:before="0" w:after="0"/>
              <w:jc w:val="left"/>
            </w:pPr>
            <w:r>
              <w:t>   }</w:t>
            </w:r>
          </w:p>
          <w:p w14:paraId="23D1254C" w14:textId="7B3C5F7C" w:rsidR="001114AF" w:rsidRPr="00963405" w:rsidRDefault="00963405" w:rsidP="00963405">
            <w:pPr>
              <w:widowControl w:val="0"/>
              <w:autoSpaceDE w:val="0"/>
              <w:autoSpaceDN w:val="0"/>
              <w:adjustRightInd w:val="0"/>
              <w:spacing w:before="0" w:after="0"/>
              <w:jc w:val="left"/>
            </w:pPr>
            <w:r w:rsidRPr="00963405">
              <w:t>]}</w:t>
            </w:r>
            <w:r w:rsidRPr="00963405">
              <w:rPr>
                <w:color w:val="000000"/>
              </w:rPr>
              <w:t xml:space="preserve"> </w:t>
            </w:r>
          </w:p>
        </w:tc>
      </w:tr>
      <w:tr w:rsidR="001114AF" w:rsidRPr="00087D39" w14:paraId="377A3A6D" w14:textId="77777777" w:rsidTr="001114AF">
        <w:tc>
          <w:tcPr>
            <w:tcW w:w="1548" w:type="dxa"/>
            <w:shd w:val="clear" w:color="auto" w:fill="auto"/>
          </w:tcPr>
          <w:p w14:paraId="2B28A9FD" w14:textId="77777777" w:rsidR="001114AF" w:rsidRPr="00087D39" w:rsidRDefault="001114AF" w:rsidP="001114AF">
            <w:pPr>
              <w:ind w:left="0"/>
              <w:rPr>
                <w:color w:val="000000"/>
              </w:rPr>
            </w:pPr>
            <w:r w:rsidRPr="00087D39">
              <w:rPr>
                <w:color w:val="000000"/>
              </w:rPr>
              <w:t>Error Response</w:t>
            </w:r>
          </w:p>
        </w:tc>
        <w:tc>
          <w:tcPr>
            <w:tcW w:w="8028" w:type="dxa"/>
            <w:shd w:val="clear" w:color="auto" w:fill="auto"/>
          </w:tcPr>
          <w:p w14:paraId="6614652C" w14:textId="77777777" w:rsidR="001114AF" w:rsidRPr="00087D39" w:rsidRDefault="001114AF" w:rsidP="00963405">
            <w:pPr>
              <w:spacing w:after="0"/>
              <w:jc w:val="left"/>
              <w:rPr>
                <w:color w:val="000000"/>
              </w:rPr>
            </w:pPr>
          </w:p>
        </w:tc>
      </w:tr>
    </w:tbl>
    <w:p w14:paraId="447F3CE8" w14:textId="47DE1C6E" w:rsidR="00E962D3" w:rsidRPr="009157A7" w:rsidRDefault="00E962D3" w:rsidP="00E962D3">
      <w:pPr>
        <w:pStyle w:val="Heading2"/>
        <w:numPr>
          <w:ilvl w:val="1"/>
          <w:numId w:val="9"/>
        </w:numPr>
      </w:pPr>
      <w:bookmarkStart w:id="38" w:name="_Toc359660705"/>
      <w:r>
        <w:t>Delete</w:t>
      </w:r>
      <w:r w:rsidRPr="009157A7">
        <w:t xml:space="preserve"> </w:t>
      </w:r>
      <w:r>
        <w:t>Group</w:t>
      </w:r>
      <w:bookmarkEnd w:id="3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E962D3" w:rsidRPr="00087D39" w14:paraId="13F54F11" w14:textId="77777777" w:rsidTr="00186FC7">
        <w:trPr>
          <w:trHeight w:val="530"/>
        </w:trPr>
        <w:tc>
          <w:tcPr>
            <w:tcW w:w="1548" w:type="dxa"/>
            <w:shd w:val="clear" w:color="auto" w:fill="auto"/>
          </w:tcPr>
          <w:p w14:paraId="60505A75" w14:textId="77777777" w:rsidR="00E962D3" w:rsidRPr="00087D39" w:rsidRDefault="00E962D3" w:rsidP="00186FC7">
            <w:pPr>
              <w:ind w:left="0"/>
              <w:rPr>
                <w:color w:val="000000"/>
              </w:rPr>
            </w:pPr>
            <w:r w:rsidRPr="00087D39">
              <w:rPr>
                <w:color w:val="000000"/>
              </w:rPr>
              <w:t>Title</w:t>
            </w:r>
          </w:p>
        </w:tc>
        <w:tc>
          <w:tcPr>
            <w:tcW w:w="8028" w:type="dxa"/>
            <w:shd w:val="clear" w:color="auto" w:fill="auto"/>
          </w:tcPr>
          <w:p w14:paraId="05AB33F7" w14:textId="1E5006D1" w:rsidR="00E962D3" w:rsidRPr="00087D39" w:rsidRDefault="00E962D3" w:rsidP="00E962D3">
            <w:pPr>
              <w:ind w:left="0"/>
              <w:jc w:val="left"/>
              <w:rPr>
                <w:color w:val="000000"/>
              </w:rPr>
            </w:pPr>
            <w:r>
              <w:rPr>
                <w:color w:val="000000"/>
              </w:rPr>
              <w:t>Delete</w:t>
            </w:r>
            <w:r w:rsidRPr="00087D39">
              <w:rPr>
                <w:color w:val="000000"/>
              </w:rPr>
              <w:t xml:space="preserve"> </w:t>
            </w:r>
            <w:r>
              <w:rPr>
                <w:color w:val="000000"/>
              </w:rPr>
              <w:t>Group</w:t>
            </w:r>
          </w:p>
        </w:tc>
      </w:tr>
      <w:tr w:rsidR="00E962D3" w:rsidRPr="00087D39" w14:paraId="4410B511" w14:textId="77777777" w:rsidTr="00186FC7">
        <w:tc>
          <w:tcPr>
            <w:tcW w:w="1548" w:type="dxa"/>
            <w:shd w:val="clear" w:color="auto" w:fill="auto"/>
          </w:tcPr>
          <w:p w14:paraId="44E70BD4" w14:textId="77777777" w:rsidR="00E962D3" w:rsidRPr="00087D39" w:rsidRDefault="00E962D3" w:rsidP="00186FC7">
            <w:pPr>
              <w:ind w:left="0"/>
              <w:rPr>
                <w:color w:val="000000"/>
              </w:rPr>
            </w:pPr>
            <w:r w:rsidRPr="00087D39">
              <w:rPr>
                <w:color w:val="000000"/>
              </w:rPr>
              <w:t>Description</w:t>
            </w:r>
          </w:p>
        </w:tc>
        <w:tc>
          <w:tcPr>
            <w:tcW w:w="8028" w:type="dxa"/>
            <w:shd w:val="clear" w:color="auto" w:fill="auto"/>
          </w:tcPr>
          <w:p w14:paraId="6EBD96E2" w14:textId="5EDE3F4B" w:rsidR="00E962D3" w:rsidRPr="00E07FDA" w:rsidRDefault="00E962D3" w:rsidP="00186FC7">
            <w:pPr>
              <w:ind w:left="0"/>
              <w:jc w:val="left"/>
            </w:pPr>
            <w:r>
              <w:t>Delete an existing group</w:t>
            </w:r>
            <w:r w:rsidRPr="00E07FDA">
              <w:t xml:space="preserve"> </w:t>
            </w:r>
            <w:r>
              <w:t>from</w:t>
            </w:r>
            <w:r w:rsidRPr="00E07FDA">
              <w:t xml:space="preserve"> the HPC system</w:t>
            </w:r>
            <w:r>
              <w:t>.</w:t>
            </w:r>
          </w:p>
          <w:p w14:paraId="7A525841" w14:textId="77777777" w:rsidR="00E962D3" w:rsidRPr="00E07FDA" w:rsidRDefault="00E962D3" w:rsidP="00186FC7">
            <w:pPr>
              <w:numPr>
                <w:ilvl w:val="0"/>
                <w:numId w:val="14"/>
              </w:numPr>
              <w:shd w:val="clear" w:color="auto" w:fill="FFFFFF"/>
              <w:spacing w:before="100" w:beforeAutospacing="1" w:after="100" w:afterAutospacing="1" w:line="300" w:lineRule="atLeast"/>
              <w:ind w:left="0"/>
              <w:jc w:val="left"/>
            </w:pPr>
            <w:r>
              <w:t xml:space="preserve"> </w:t>
            </w:r>
          </w:p>
        </w:tc>
      </w:tr>
      <w:tr w:rsidR="00E962D3" w:rsidRPr="00087D39" w14:paraId="2D1A588C" w14:textId="77777777" w:rsidTr="00186FC7">
        <w:tc>
          <w:tcPr>
            <w:tcW w:w="1548" w:type="dxa"/>
            <w:shd w:val="clear" w:color="auto" w:fill="auto"/>
          </w:tcPr>
          <w:p w14:paraId="4FFF25F7" w14:textId="77777777" w:rsidR="00E962D3" w:rsidRPr="00087D39" w:rsidRDefault="00E962D3" w:rsidP="00186FC7">
            <w:pPr>
              <w:ind w:left="0"/>
              <w:rPr>
                <w:color w:val="000000"/>
              </w:rPr>
            </w:pPr>
            <w:r w:rsidRPr="00087D39">
              <w:rPr>
                <w:color w:val="000000"/>
              </w:rPr>
              <w:t>URL</w:t>
            </w:r>
          </w:p>
        </w:tc>
        <w:tc>
          <w:tcPr>
            <w:tcW w:w="8028" w:type="dxa"/>
            <w:shd w:val="clear" w:color="auto" w:fill="auto"/>
          </w:tcPr>
          <w:p w14:paraId="0A6057F0" w14:textId="06899568" w:rsidR="00E962D3" w:rsidRPr="00087D39" w:rsidRDefault="00E962D3" w:rsidP="00E962D3">
            <w:pPr>
              <w:jc w:val="left"/>
              <w:rPr>
                <w:color w:val="000000"/>
              </w:rPr>
            </w:pPr>
            <w:r>
              <w:rPr>
                <w:color w:val="000000"/>
              </w:rPr>
              <w:t>/group/{groupName}</w:t>
            </w:r>
          </w:p>
        </w:tc>
      </w:tr>
      <w:tr w:rsidR="00E962D3" w:rsidRPr="00087D39" w14:paraId="605A5B04" w14:textId="77777777" w:rsidTr="00186FC7">
        <w:tc>
          <w:tcPr>
            <w:tcW w:w="1548" w:type="dxa"/>
            <w:shd w:val="clear" w:color="auto" w:fill="auto"/>
          </w:tcPr>
          <w:p w14:paraId="66C3BBD6" w14:textId="77777777" w:rsidR="00E962D3" w:rsidRPr="00087D39" w:rsidRDefault="00E962D3" w:rsidP="00186FC7">
            <w:pPr>
              <w:ind w:left="0"/>
              <w:rPr>
                <w:color w:val="000000"/>
              </w:rPr>
            </w:pPr>
            <w:r w:rsidRPr="00087D39">
              <w:rPr>
                <w:color w:val="000000"/>
              </w:rPr>
              <w:lastRenderedPageBreak/>
              <w:t>Method</w:t>
            </w:r>
          </w:p>
        </w:tc>
        <w:tc>
          <w:tcPr>
            <w:tcW w:w="8028" w:type="dxa"/>
            <w:shd w:val="clear" w:color="auto" w:fill="auto"/>
          </w:tcPr>
          <w:p w14:paraId="7E09FDCB" w14:textId="77777777" w:rsidR="00E962D3" w:rsidRPr="00087D39" w:rsidRDefault="00E962D3" w:rsidP="00186FC7">
            <w:pPr>
              <w:jc w:val="left"/>
              <w:rPr>
                <w:color w:val="000000"/>
              </w:rPr>
            </w:pPr>
            <w:r>
              <w:rPr>
                <w:color w:val="000000"/>
              </w:rPr>
              <w:t>DELETE</w:t>
            </w:r>
          </w:p>
        </w:tc>
      </w:tr>
      <w:tr w:rsidR="00E962D3" w:rsidRPr="00087D39" w14:paraId="1B0592FA" w14:textId="77777777" w:rsidTr="00186FC7">
        <w:tc>
          <w:tcPr>
            <w:tcW w:w="1548" w:type="dxa"/>
            <w:shd w:val="clear" w:color="auto" w:fill="auto"/>
          </w:tcPr>
          <w:p w14:paraId="0562957A" w14:textId="77777777" w:rsidR="00E962D3" w:rsidRPr="00087D39" w:rsidRDefault="00E962D3" w:rsidP="00186FC7">
            <w:pPr>
              <w:ind w:left="0"/>
              <w:rPr>
                <w:color w:val="000000"/>
              </w:rPr>
            </w:pPr>
            <w:r w:rsidRPr="00087D39">
              <w:rPr>
                <w:color w:val="000000"/>
              </w:rPr>
              <w:t>Acceptable request representation</w:t>
            </w:r>
          </w:p>
        </w:tc>
        <w:tc>
          <w:tcPr>
            <w:tcW w:w="8028" w:type="dxa"/>
            <w:shd w:val="clear" w:color="auto" w:fill="auto"/>
          </w:tcPr>
          <w:p w14:paraId="320D27D0" w14:textId="77777777" w:rsidR="00E962D3" w:rsidRPr="00087D39" w:rsidRDefault="00E962D3" w:rsidP="00186FC7">
            <w:pPr>
              <w:jc w:val="left"/>
              <w:rPr>
                <w:rFonts w:cs="Consolas"/>
                <w:color w:val="000000"/>
              </w:rPr>
            </w:pPr>
            <w:r w:rsidRPr="00087D39">
              <w:rPr>
                <w:rFonts w:cs="Consolas"/>
                <w:color w:val="000000"/>
              </w:rPr>
              <w:t>application/json</w:t>
            </w:r>
          </w:p>
          <w:p w14:paraId="3DBD1CC5" w14:textId="77777777" w:rsidR="00E962D3" w:rsidRPr="00087D39" w:rsidRDefault="00E962D3" w:rsidP="00186FC7">
            <w:pPr>
              <w:jc w:val="left"/>
              <w:rPr>
                <w:color w:val="000000"/>
              </w:rPr>
            </w:pPr>
            <w:r w:rsidRPr="00087D39">
              <w:rPr>
                <w:rFonts w:cs="Consolas"/>
                <w:color w:val="000000"/>
              </w:rPr>
              <w:t>application/xml</w:t>
            </w:r>
          </w:p>
        </w:tc>
      </w:tr>
      <w:tr w:rsidR="00E962D3" w:rsidRPr="00087D39" w14:paraId="4605D91C" w14:textId="77777777" w:rsidTr="00186FC7">
        <w:tc>
          <w:tcPr>
            <w:tcW w:w="1548" w:type="dxa"/>
            <w:shd w:val="clear" w:color="auto" w:fill="auto"/>
          </w:tcPr>
          <w:p w14:paraId="3FE43964" w14:textId="77777777" w:rsidR="00E962D3" w:rsidRPr="00087D39" w:rsidRDefault="00E962D3" w:rsidP="00186FC7">
            <w:pPr>
              <w:ind w:left="0"/>
              <w:rPr>
                <w:color w:val="000000"/>
              </w:rPr>
            </w:pPr>
            <w:r w:rsidRPr="00087D39">
              <w:rPr>
                <w:color w:val="000000"/>
              </w:rPr>
              <w:t>Available response representation</w:t>
            </w:r>
          </w:p>
        </w:tc>
        <w:tc>
          <w:tcPr>
            <w:tcW w:w="8028" w:type="dxa"/>
            <w:shd w:val="clear" w:color="auto" w:fill="auto"/>
          </w:tcPr>
          <w:p w14:paraId="317A907D" w14:textId="77777777" w:rsidR="00E962D3" w:rsidRPr="00087D39" w:rsidRDefault="00E962D3" w:rsidP="00186FC7">
            <w:pPr>
              <w:jc w:val="left"/>
              <w:rPr>
                <w:color w:val="000000"/>
              </w:rPr>
            </w:pPr>
          </w:p>
        </w:tc>
      </w:tr>
      <w:tr w:rsidR="00E962D3" w:rsidRPr="00087D39" w14:paraId="2CD9F501" w14:textId="77777777" w:rsidTr="00186FC7">
        <w:tc>
          <w:tcPr>
            <w:tcW w:w="1548" w:type="dxa"/>
            <w:shd w:val="clear" w:color="auto" w:fill="auto"/>
          </w:tcPr>
          <w:p w14:paraId="6966EEDF" w14:textId="77777777" w:rsidR="00E962D3" w:rsidRPr="00087D39" w:rsidRDefault="00E962D3" w:rsidP="00186FC7">
            <w:pPr>
              <w:ind w:left="0"/>
              <w:rPr>
                <w:color w:val="000000"/>
              </w:rPr>
            </w:pPr>
            <w:r w:rsidRPr="00087D39">
              <w:rPr>
                <w:color w:val="000000"/>
              </w:rPr>
              <w:t>URL Params</w:t>
            </w:r>
          </w:p>
        </w:tc>
        <w:tc>
          <w:tcPr>
            <w:tcW w:w="8028" w:type="dxa"/>
            <w:shd w:val="clear" w:color="auto" w:fill="auto"/>
          </w:tcPr>
          <w:p w14:paraId="2CE6C9D6" w14:textId="38FA9519" w:rsidR="00E962D3" w:rsidRPr="00087D39" w:rsidRDefault="00E962D3" w:rsidP="00E962D3">
            <w:pPr>
              <w:jc w:val="left"/>
              <w:rPr>
                <w:color w:val="000000"/>
              </w:rPr>
            </w:pPr>
            <w:r>
              <w:rPr>
                <w:color w:val="000000"/>
              </w:rPr>
              <w:t>groupName</w:t>
            </w:r>
            <w:r w:rsidRPr="0062766B">
              <w:rPr>
                <w:color w:val="000000"/>
              </w:rPr>
              <w:t xml:space="preserve"> – the </w:t>
            </w:r>
            <w:r>
              <w:rPr>
                <w:color w:val="000000"/>
              </w:rPr>
              <w:t>group to delete</w:t>
            </w:r>
          </w:p>
        </w:tc>
      </w:tr>
      <w:tr w:rsidR="00E962D3" w:rsidRPr="00087D39" w14:paraId="03C8D27A" w14:textId="77777777" w:rsidTr="00186FC7">
        <w:tc>
          <w:tcPr>
            <w:tcW w:w="1548" w:type="dxa"/>
            <w:shd w:val="clear" w:color="auto" w:fill="auto"/>
          </w:tcPr>
          <w:p w14:paraId="4098EE2C" w14:textId="77777777" w:rsidR="00E962D3" w:rsidRPr="00087D39" w:rsidRDefault="00E962D3" w:rsidP="00186FC7">
            <w:pPr>
              <w:ind w:left="0"/>
              <w:rPr>
                <w:color w:val="000000"/>
              </w:rPr>
            </w:pPr>
            <w:r w:rsidRPr="00087D39">
              <w:rPr>
                <w:color w:val="000000"/>
              </w:rPr>
              <w:t>Data Params</w:t>
            </w:r>
          </w:p>
        </w:tc>
        <w:tc>
          <w:tcPr>
            <w:tcW w:w="8028" w:type="dxa"/>
            <w:shd w:val="clear" w:color="auto" w:fill="auto"/>
          </w:tcPr>
          <w:p w14:paraId="45F5DA69" w14:textId="77777777" w:rsidR="00E962D3" w:rsidRPr="00087D39" w:rsidRDefault="00E962D3" w:rsidP="00186FC7">
            <w:pPr>
              <w:spacing w:after="0"/>
              <w:jc w:val="left"/>
              <w:rPr>
                <w:color w:val="000000"/>
              </w:rPr>
            </w:pPr>
          </w:p>
        </w:tc>
      </w:tr>
      <w:tr w:rsidR="00E962D3" w:rsidRPr="00087D39" w14:paraId="37C5DFE9" w14:textId="77777777" w:rsidTr="00186FC7">
        <w:tc>
          <w:tcPr>
            <w:tcW w:w="1548" w:type="dxa"/>
            <w:shd w:val="clear" w:color="auto" w:fill="auto"/>
          </w:tcPr>
          <w:p w14:paraId="4A3F4E1D" w14:textId="77777777" w:rsidR="00E962D3" w:rsidRPr="00087D39" w:rsidRDefault="00E962D3" w:rsidP="00186FC7">
            <w:pPr>
              <w:ind w:left="0"/>
              <w:rPr>
                <w:color w:val="000000"/>
              </w:rPr>
            </w:pPr>
            <w:r w:rsidRPr="00087D39">
              <w:rPr>
                <w:color w:val="000000"/>
              </w:rPr>
              <w:t>Success Response</w:t>
            </w:r>
          </w:p>
        </w:tc>
        <w:tc>
          <w:tcPr>
            <w:tcW w:w="8028" w:type="dxa"/>
            <w:shd w:val="clear" w:color="auto" w:fill="auto"/>
          </w:tcPr>
          <w:p w14:paraId="79A4866C" w14:textId="77777777" w:rsidR="00E962D3" w:rsidRPr="0027306C" w:rsidRDefault="00E962D3" w:rsidP="00186FC7">
            <w:pPr>
              <w:spacing w:after="0"/>
              <w:jc w:val="left"/>
              <w:rPr>
                <w:rFonts w:cs="Arial"/>
                <w:bCs/>
                <w:color w:val="000000"/>
                <w:shd w:val="clear" w:color="auto" w:fill="F9F9F9"/>
              </w:rPr>
            </w:pPr>
            <w:r>
              <w:rPr>
                <w:rFonts w:cs="Arial"/>
                <w:bCs/>
                <w:color w:val="000000"/>
                <w:shd w:val="clear" w:color="auto" w:fill="F9F9F9"/>
              </w:rPr>
              <w:t>HTTP/1.1 200</w:t>
            </w:r>
            <w:r w:rsidRPr="00087D39">
              <w:rPr>
                <w:rFonts w:cs="Arial"/>
                <w:bCs/>
                <w:color w:val="000000"/>
                <w:shd w:val="clear" w:color="auto" w:fill="F9F9F9"/>
              </w:rPr>
              <w:t xml:space="preserve"> </w:t>
            </w:r>
            <w:r>
              <w:rPr>
                <w:rFonts w:cs="Arial"/>
                <w:bCs/>
                <w:color w:val="000000"/>
                <w:shd w:val="clear" w:color="auto" w:fill="F9F9F9"/>
              </w:rPr>
              <w:t>OK</w:t>
            </w:r>
          </w:p>
        </w:tc>
      </w:tr>
      <w:tr w:rsidR="00E962D3" w:rsidRPr="00087D39" w14:paraId="66239698" w14:textId="77777777" w:rsidTr="00186FC7">
        <w:tc>
          <w:tcPr>
            <w:tcW w:w="1548" w:type="dxa"/>
            <w:shd w:val="clear" w:color="auto" w:fill="auto"/>
          </w:tcPr>
          <w:p w14:paraId="3D2BBF18" w14:textId="77777777" w:rsidR="00E962D3" w:rsidRPr="00087D39" w:rsidRDefault="00E962D3" w:rsidP="00186FC7">
            <w:pPr>
              <w:ind w:left="0"/>
              <w:rPr>
                <w:color w:val="000000"/>
              </w:rPr>
            </w:pPr>
            <w:r w:rsidRPr="00087D39">
              <w:rPr>
                <w:color w:val="000000"/>
              </w:rPr>
              <w:t>Error Response</w:t>
            </w:r>
          </w:p>
        </w:tc>
        <w:tc>
          <w:tcPr>
            <w:tcW w:w="8028" w:type="dxa"/>
            <w:shd w:val="clear" w:color="auto" w:fill="auto"/>
          </w:tcPr>
          <w:p w14:paraId="524EC034" w14:textId="4BF52205" w:rsidR="00E962D3" w:rsidRPr="00087D39" w:rsidRDefault="00E962D3" w:rsidP="00186FC7">
            <w:pPr>
              <w:spacing w:after="0"/>
              <w:jc w:val="left"/>
              <w:rPr>
                <w:b/>
                <w:color w:val="000000"/>
              </w:rPr>
            </w:pPr>
            <w:r>
              <w:rPr>
                <w:b/>
                <w:color w:val="000000"/>
              </w:rPr>
              <w:t>Group</w:t>
            </w:r>
            <w:r w:rsidRPr="00087D39">
              <w:rPr>
                <w:b/>
                <w:color w:val="000000"/>
              </w:rPr>
              <w:t xml:space="preserve"> </w:t>
            </w:r>
            <w:r>
              <w:rPr>
                <w:b/>
                <w:color w:val="000000"/>
              </w:rPr>
              <w:t>does not</w:t>
            </w:r>
            <w:r w:rsidRPr="00087D39">
              <w:rPr>
                <w:b/>
                <w:color w:val="000000"/>
              </w:rPr>
              <w:t xml:space="preserve"> exists: </w:t>
            </w:r>
          </w:p>
          <w:p w14:paraId="3230657B" w14:textId="77777777" w:rsidR="00E962D3" w:rsidRPr="00087D39" w:rsidRDefault="00E962D3" w:rsidP="00186FC7">
            <w:pPr>
              <w:spacing w:after="0"/>
              <w:jc w:val="left"/>
              <w:rPr>
                <w:color w:val="000000"/>
              </w:rPr>
            </w:pPr>
            <w:r w:rsidRPr="00087D39">
              <w:rPr>
                <w:color w:val="000000"/>
              </w:rPr>
              <w:t>HTTP/1.1 400 Bad Request</w:t>
            </w:r>
          </w:p>
          <w:p w14:paraId="05B1EA51" w14:textId="77777777" w:rsidR="00E962D3" w:rsidRPr="00087D39" w:rsidRDefault="00E962D3" w:rsidP="00186FC7">
            <w:pPr>
              <w:spacing w:after="0"/>
              <w:jc w:val="left"/>
              <w:rPr>
                <w:color w:val="000000"/>
              </w:rPr>
            </w:pPr>
            <w:r w:rsidRPr="00087D39">
              <w:rPr>
                <w:color w:val="000000"/>
              </w:rPr>
              <w:t>Content-Type: application/json</w:t>
            </w:r>
          </w:p>
          <w:p w14:paraId="1576D59C" w14:textId="77777777" w:rsidR="00E962D3" w:rsidRPr="00087D39" w:rsidRDefault="00E962D3" w:rsidP="00186FC7">
            <w:pPr>
              <w:spacing w:after="0"/>
              <w:jc w:val="left"/>
              <w:rPr>
                <w:color w:val="000000"/>
              </w:rPr>
            </w:pPr>
          </w:p>
          <w:p w14:paraId="0AED6D49" w14:textId="77777777" w:rsidR="00E962D3" w:rsidRPr="0027306C" w:rsidRDefault="00E962D3" w:rsidP="00186FC7">
            <w:pPr>
              <w:spacing w:after="0"/>
              <w:jc w:val="left"/>
              <w:rPr>
                <w:color w:val="000000"/>
              </w:rPr>
            </w:pPr>
            <w:r w:rsidRPr="0027306C">
              <w:rPr>
                <w:color w:val="000000"/>
              </w:rPr>
              <w:t>{</w:t>
            </w:r>
          </w:p>
          <w:p w14:paraId="5186320E" w14:textId="77777777" w:rsidR="00E962D3" w:rsidRPr="0027306C" w:rsidRDefault="00E962D3" w:rsidP="00186FC7">
            <w:pPr>
              <w:spacing w:after="0"/>
              <w:jc w:val="left"/>
              <w:rPr>
                <w:color w:val="000000"/>
              </w:rPr>
            </w:pPr>
            <w:r w:rsidRPr="0027306C">
              <w:rPr>
                <w:color w:val="000000"/>
              </w:rPr>
              <w:t xml:space="preserve">   "errorType": "REQUEST_REJECTED",</w:t>
            </w:r>
          </w:p>
          <w:p w14:paraId="243B2731" w14:textId="77777777" w:rsidR="00E962D3" w:rsidRPr="0027306C" w:rsidRDefault="00E962D3" w:rsidP="00186FC7">
            <w:pPr>
              <w:spacing w:after="0"/>
              <w:jc w:val="left"/>
              <w:rPr>
                <w:color w:val="000000"/>
              </w:rPr>
            </w:pPr>
            <w:r w:rsidRPr="0027306C">
              <w:rPr>
                <w:color w:val="000000"/>
              </w:rPr>
              <w:t xml:space="preserve">   "requestRejectReason": "INVALID_NCI_ACCOUNT",</w:t>
            </w:r>
          </w:p>
          <w:p w14:paraId="261AE6FB" w14:textId="671FF437" w:rsidR="00E962D3" w:rsidRPr="0027306C" w:rsidRDefault="00E962D3" w:rsidP="00186FC7">
            <w:pPr>
              <w:spacing w:after="0"/>
              <w:jc w:val="left"/>
              <w:rPr>
                <w:color w:val="000000"/>
              </w:rPr>
            </w:pPr>
            <w:r w:rsidRPr="0027306C">
              <w:rPr>
                <w:color w:val="000000"/>
              </w:rPr>
              <w:t xml:space="preserve">   "message": "</w:t>
            </w:r>
            <w:r>
              <w:rPr>
                <w:color w:val="000000"/>
              </w:rPr>
              <w:t>Group</w:t>
            </w:r>
            <w:r w:rsidRPr="0027306C">
              <w:rPr>
                <w:color w:val="000000"/>
              </w:rPr>
              <w:t xml:space="preserve"> does not exists: </w:t>
            </w:r>
            <w:r>
              <w:rPr>
                <w:color w:val="000000"/>
              </w:rPr>
              <w:t>group-name</w:t>
            </w:r>
          </w:p>
          <w:p w14:paraId="711BE001" w14:textId="77777777" w:rsidR="00E962D3" w:rsidRDefault="00E962D3" w:rsidP="00186FC7">
            <w:pPr>
              <w:spacing w:after="0"/>
              <w:jc w:val="left"/>
              <w:rPr>
                <w:color w:val="000000"/>
              </w:rPr>
            </w:pPr>
            <w:r w:rsidRPr="0027306C">
              <w:rPr>
                <w:color w:val="000000"/>
              </w:rPr>
              <w:t>}</w:t>
            </w:r>
          </w:p>
          <w:p w14:paraId="556D88BD" w14:textId="77777777" w:rsidR="00E962D3" w:rsidRPr="00087D39" w:rsidRDefault="00E962D3" w:rsidP="00186FC7">
            <w:pPr>
              <w:spacing w:after="0"/>
              <w:jc w:val="left"/>
              <w:rPr>
                <w:color w:val="000000"/>
              </w:rPr>
            </w:pPr>
          </w:p>
        </w:tc>
      </w:tr>
    </w:tbl>
    <w:p w14:paraId="15569390" w14:textId="648DEB8E" w:rsidR="00BF0CDC" w:rsidRDefault="00FE63B3" w:rsidP="00DE6CE5">
      <w:pPr>
        <w:pStyle w:val="Heading2"/>
        <w:keepLines w:val="0"/>
        <w:numPr>
          <w:ilvl w:val="1"/>
          <w:numId w:val="9"/>
        </w:numPr>
        <w:spacing w:before="240" w:after="60" w:line="276" w:lineRule="auto"/>
        <w:jc w:val="left"/>
      </w:pPr>
      <w:bookmarkStart w:id="39" w:name="_Toc359660706"/>
      <w:r w:rsidRPr="00D368D0">
        <w:t xml:space="preserve">Register </w:t>
      </w:r>
      <w:r w:rsidR="00B32EAA">
        <w:t>Collection</w:t>
      </w:r>
      <w:bookmarkEnd w:id="39"/>
    </w:p>
    <w:p w14:paraId="62926484" w14:textId="203E8891" w:rsidR="00FE63B3" w:rsidRDefault="00B32EAA" w:rsidP="00415A4C">
      <w:pPr>
        <w:spacing w:line="360" w:lineRule="auto"/>
        <w:jc w:val="left"/>
      </w:pPr>
      <w:r>
        <w:t xml:space="preserve">Collection </w:t>
      </w:r>
      <w:r w:rsidR="00FE63B3">
        <w:t xml:space="preserve">registration is </w:t>
      </w:r>
      <w:r w:rsidR="00AA2F4D">
        <w:t>a required</w:t>
      </w:r>
      <w:r w:rsidR="00FE63B3">
        <w:t xml:space="preserve"> process. </w:t>
      </w:r>
      <w:r w:rsidR="00441F1C">
        <w:t xml:space="preserve">Collections support </w:t>
      </w:r>
      <w:r w:rsidR="00507197">
        <w:t xml:space="preserve">logical </w:t>
      </w:r>
      <w:r w:rsidR="00441F1C">
        <w:t xml:space="preserve">hierarchical structure where a collection can have a parent and many children. Each of these colletions can represent </w:t>
      </w:r>
      <w:r>
        <w:t>a Project, Dataset or a folder</w:t>
      </w:r>
      <w:r w:rsidR="00426395">
        <w:t>, or any customized category of collection type</w:t>
      </w:r>
      <w:r>
        <w:t xml:space="preserve">. </w:t>
      </w:r>
      <w:r w:rsidR="00441F1C">
        <w:t xml:space="preserve">More collection types and their metadata are configurable. Based on metadata configuration, </w:t>
      </w:r>
      <w:r w:rsidR="00426395">
        <w:t xml:space="preserve">a </w:t>
      </w:r>
      <w:r w:rsidR="00FE63B3" w:rsidRPr="00C36099">
        <w:t xml:space="preserve">user is mandated to </w:t>
      </w:r>
      <w:r w:rsidR="00441F1C">
        <w:t>provide</w:t>
      </w:r>
      <w:r w:rsidR="00FE63B3" w:rsidRPr="00C36099">
        <w:t xml:space="preserve"> required metadata</w:t>
      </w:r>
      <w:r w:rsidR="00426395">
        <w:t xml:space="preserve"> w</w:t>
      </w:r>
      <w:r w:rsidR="00426395" w:rsidRPr="00C36099">
        <w:t xml:space="preserve">hile registering a </w:t>
      </w:r>
      <w:r w:rsidR="00426395">
        <w:t>collection</w:t>
      </w:r>
      <w:r w:rsidR="00FE63B3">
        <w:t xml:space="preserve">. </w:t>
      </w:r>
      <w:r w:rsidR="00EF0C43">
        <w:t xml:space="preserve"> Similarly, a user needs to register their collections first prior to depositing any data files under these collections.</w:t>
      </w:r>
    </w:p>
    <w:p w14:paraId="73712FB7" w14:textId="6A91132D" w:rsidR="00415A4C" w:rsidRDefault="00415A4C" w:rsidP="00415A4C">
      <w:pPr>
        <w:spacing w:line="360" w:lineRule="auto"/>
        <w:jc w:val="left"/>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198A18FF" w14:textId="77777777" w:rsidR="00415A4C" w:rsidRDefault="00415A4C" w:rsidP="00BF0CDC">
      <w:pPr>
        <w:spacing w:line="360" w:lineRule="auto"/>
      </w:pPr>
    </w:p>
    <w:p w14:paraId="61ED9B71" w14:textId="77777777" w:rsidR="00415A4C" w:rsidRPr="000B4829" w:rsidRDefault="00415A4C" w:rsidP="00BF0CDC">
      <w:pPr>
        <w:spacing w:line="360" w:lineRule="auto"/>
      </w:pPr>
    </w:p>
    <w:p w14:paraId="2527041B" w14:textId="77777777" w:rsidR="00FE63B3" w:rsidRPr="004E60AD" w:rsidRDefault="00FE63B3" w:rsidP="00FE63B3">
      <w:pPr>
        <w:pStyle w:val="ListParagraph"/>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7691"/>
      </w:tblGrid>
      <w:tr w:rsidR="00FE63B3" w:rsidRPr="00087D39" w14:paraId="1037774C" w14:textId="77777777" w:rsidTr="00E359B9">
        <w:tc>
          <w:tcPr>
            <w:tcW w:w="1885" w:type="dxa"/>
            <w:shd w:val="clear" w:color="auto" w:fill="auto"/>
          </w:tcPr>
          <w:p w14:paraId="64D545B7" w14:textId="77777777" w:rsidR="00FE63B3" w:rsidRPr="00087D39" w:rsidRDefault="00FE63B3" w:rsidP="00FE63B3">
            <w:pPr>
              <w:ind w:left="0"/>
              <w:rPr>
                <w:color w:val="000000"/>
              </w:rPr>
            </w:pPr>
            <w:r w:rsidRPr="00087D39">
              <w:rPr>
                <w:color w:val="000000"/>
              </w:rPr>
              <w:t>Title</w:t>
            </w:r>
          </w:p>
        </w:tc>
        <w:tc>
          <w:tcPr>
            <w:tcW w:w="7691" w:type="dxa"/>
            <w:shd w:val="clear" w:color="auto" w:fill="auto"/>
          </w:tcPr>
          <w:p w14:paraId="64E06960" w14:textId="4A78E7E7" w:rsidR="00FE63B3" w:rsidRPr="00087D39" w:rsidRDefault="00FE63B3" w:rsidP="00C23623">
            <w:pPr>
              <w:ind w:left="0"/>
              <w:rPr>
                <w:color w:val="000000"/>
              </w:rPr>
            </w:pPr>
            <w:r w:rsidRPr="00087D39">
              <w:rPr>
                <w:color w:val="000000"/>
              </w:rPr>
              <w:t xml:space="preserve">Register </w:t>
            </w:r>
            <w:r w:rsidR="00682655">
              <w:rPr>
                <w:color w:val="000000"/>
              </w:rPr>
              <w:t>Collection</w:t>
            </w:r>
            <w:r w:rsidR="00682655" w:rsidRPr="00087D39">
              <w:rPr>
                <w:color w:val="000000"/>
              </w:rPr>
              <w:t xml:space="preserve"> </w:t>
            </w:r>
          </w:p>
        </w:tc>
      </w:tr>
      <w:tr w:rsidR="00FE63B3" w:rsidRPr="00087D39" w14:paraId="3F485692" w14:textId="77777777" w:rsidTr="00E359B9">
        <w:tc>
          <w:tcPr>
            <w:tcW w:w="1885" w:type="dxa"/>
            <w:shd w:val="clear" w:color="auto" w:fill="auto"/>
          </w:tcPr>
          <w:p w14:paraId="3AE855E8" w14:textId="77777777" w:rsidR="00FE63B3" w:rsidRPr="00087D39" w:rsidRDefault="00FE63B3" w:rsidP="00FE63B3">
            <w:pPr>
              <w:ind w:left="0"/>
              <w:rPr>
                <w:color w:val="000000"/>
              </w:rPr>
            </w:pPr>
            <w:r w:rsidRPr="00087D39">
              <w:rPr>
                <w:color w:val="000000"/>
              </w:rPr>
              <w:t>Description</w:t>
            </w:r>
          </w:p>
        </w:tc>
        <w:tc>
          <w:tcPr>
            <w:tcW w:w="7691" w:type="dxa"/>
            <w:shd w:val="clear" w:color="auto" w:fill="auto"/>
          </w:tcPr>
          <w:p w14:paraId="092D6BD1" w14:textId="77777777" w:rsidR="00FE63B3" w:rsidRDefault="00FE63B3" w:rsidP="00943115">
            <w:pPr>
              <w:rPr>
                <w:color w:val="000000"/>
              </w:rPr>
            </w:pPr>
            <w:r w:rsidRPr="00087D39">
              <w:rPr>
                <w:color w:val="000000"/>
              </w:rPr>
              <w:t xml:space="preserve">A </w:t>
            </w:r>
            <w:r w:rsidR="00BE53FC">
              <w:rPr>
                <w:color w:val="000000"/>
              </w:rPr>
              <w:t xml:space="preserve">collection registered with </w:t>
            </w:r>
            <w:r w:rsidR="005267D0">
              <w:rPr>
                <w:color w:val="000000"/>
              </w:rPr>
              <w:t>HPC DME</w:t>
            </w:r>
            <w:r w:rsidRPr="00087D39">
              <w:rPr>
                <w:color w:val="000000"/>
              </w:rPr>
              <w:t xml:space="preserve">  </w:t>
            </w:r>
          </w:p>
          <w:p w14:paraId="2E8DE501" w14:textId="77777777" w:rsidR="00AA2B82" w:rsidRDefault="00AA2B82" w:rsidP="00AA2B82">
            <w:pPr>
              <w:rPr>
                <w:color w:val="000000"/>
              </w:rPr>
            </w:pPr>
            <w:r>
              <w:rPr>
                <w:color w:val="000000"/>
              </w:rPr>
              <w:t>By default, the service expects the containing collection for the registered collection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registered collection will be created.</w:t>
            </w:r>
          </w:p>
          <w:p w14:paraId="7E348111" w14:textId="522D69B6" w:rsidR="00AA2B82" w:rsidRPr="00087D39" w:rsidRDefault="00AA2B82" w:rsidP="00943115">
            <w:pPr>
              <w:rPr>
                <w:color w:val="000000"/>
              </w:rPr>
            </w:pPr>
          </w:p>
        </w:tc>
      </w:tr>
      <w:tr w:rsidR="00FE63B3" w:rsidRPr="00087D39" w14:paraId="500B6F9A" w14:textId="77777777" w:rsidTr="00E359B9">
        <w:tc>
          <w:tcPr>
            <w:tcW w:w="1885" w:type="dxa"/>
            <w:shd w:val="clear" w:color="auto" w:fill="auto"/>
          </w:tcPr>
          <w:p w14:paraId="552E005F" w14:textId="77777777" w:rsidR="00FE63B3" w:rsidRPr="00087D39" w:rsidRDefault="00FE63B3" w:rsidP="00FE63B3">
            <w:pPr>
              <w:ind w:left="0"/>
              <w:rPr>
                <w:color w:val="000000"/>
              </w:rPr>
            </w:pPr>
            <w:r w:rsidRPr="00087D39">
              <w:rPr>
                <w:color w:val="000000"/>
              </w:rPr>
              <w:t>URL</w:t>
            </w:r>
          </w:p>
        </w:tc>
        <w:tc>
          <w:tcPr>
            <w:tcW w:w="7691" w:type="dxa"/>
            <w:shd w:val="clear" w:color="auto" w:fill="auto"/>
          </w:tcPr>
          <w:p w14:paraId="60D1147A" w14:textId="671352ED" w:rsidR="00FE63B3" w:rsidRPr="00087D39" w:rsidRDefault="00BE53FC" w:rsidP="00FE63B3">
            <w:pPr>
              <w:rPr>
                <w:color w:val="000000"/>
              </w:rPr>
            </w:pPr>
            <w:r w:rsidRPr="00BE53FC">
              <w:rPr>
                <w:color w:val="000000"/>
              </w:rPr>
              <w:t>/collection/{path}</w:t>
            </w:r>
          </w:p>
        </w:tc>
      </w:tr>
      <w:tr w:rsidR="00FE63B3" w:rsidRPr="00087D39" w14:paraId="0D90BBF4" w14:textId="77777777" w:rsidTr="00E359B9">
        <w:tc>
          <w:tcPr>
            <w:tcW w:w="1885" w:type="dxa"/>
            <w:shd w:val="clear" w:color="auto" w:fill="auto"/>
          </w:tcPr>
          <w:p w14:paraId="61C53445" w14:textId="77777777" w:rsidR="00FE63B3" w:rsidRPr="00087D39" w:rsidRDefault="00FE63B3" w:rsidP="00FE63B3">
            <w:pPr>
              <w:ind w:left="0"/>
              <w:rPr>
                <w:color w:val="000000"/>
              </w:rPr>
            </w:pPr>
            <w:r w:rsidRPr="00087D39">
              <w:rPr>
                <w:color w:val="000000"/>
              </w:rPr>
              <w:t>Method</w:t>
            </w:r>
          </w:p>
        </w:tc>
        <w:tc>
          <w:tcPr>
            <w:tcW w:w="7691" w:type="dxa"/>
            <w:shd w:val="clear" w:color="auto" w:fill="auto"/>
          </w:tcPr>
          <w:p w14:paraId="65732649" w14:textId="77777777" w:rsidR="00FE63B3" w:rsidRPr="00087D39" w:rsidRDefault="00FE63B3" w:rsidP="00FE63B3">
            <w:pPr>
              <w:rPr>
                <w:color w:val="000000"/>
              </w:rPr>
            </w:pPr>
            <w:r w:rsidRPr="00087D39">
              <w:rPr>
                <w:color w:val="000000"/>
              </w:rPr>
              <w:t>POST</w:t>
            </w:r>
          </w:p>
        </w:tc>
      </w:tr>
      <w:tr w:rsidR="00FE63B3" w:rsidRPr="00087D39" w14:paraId="069D5215" w14:textId="77777777" w:rsidTr="00E359B9">
        <w:tc>
          <w:tcPr>
            <w:tcW w:w="1885" w:type="dxa"/>
            <w:shd w:val="clear" w:color="auto" w:fill="auto"/>
          </w:tcPr>
          <w:p w14:paraId="048735AB" w14:textId="77777777" w:rsidR="00FE63B3" w:rsidRPr="00087D39" w:rsidRDefault="00FE63B3" w:rsidP="00FE63B3">
            <w:pPr>
              <w:ind w:left="0"/>
              <w:rPr>
                <w:color w:val="000000"/>
              </w:rPr>
            </w:pPr>
            <w:r w:rsidRPr="00087D39">
              <w:rPr>
                <w:color w:val="000000"/>
              </w:rPr>
              <w:t>Acceptable request representation</w:t>
            </w:r>
          </w:p>
        </w:tc>
        <w:tc>
          <w:tcPr>
            <w:tcW w:w="7691" w:type="dxa"/>
            <w:shd w:val="clear" w:color="auto" w:fill="auto"/>
          </w:tcPr>
          <w:p w14:paraId="5222932C" w14:textId="77777777" w:rsidR="00FE63B3" w:rsidRPr="00087D39" w:rsidRDefault="00FE63B3" w:rsidP="00FE63B3">
            <w:pPr>
              <w:rPr>
                <w:rFonts w:cs="Consolas"/>
                <w:color w:val="000000"/>
              </w:rPr>
            </w:pPr>
            <w:r w:rsidRPr="00087D39">
              <w:rPr>
                <w:rFonts w:cs="Consolas"/>
                <w:color w:val="000000"/>
              </w:rPr>
              <w:t>application/json</w:t>
            </w:r>
          </w:p>
          <w:p w14:paraId="1374E5B7" w14:textId="77777777" w:rsidR="00FE63B3" w:rsidRPr="00087D39" w:rsidRDefault="00FE63B3" w:rsidP="00FE63B3">
            <w:pPr>
              <w:rPr>
                <w:color w:val="000000"/>
              </w:rPr>
            </w:pPr>
            <w:r w:rsidRPr="00087D39">
              <w:rPr>
                <w:rFonts w:cs="Consolas"/>
                <w:color w:val="000000"/>
              </w:rPr>
              <w:t>application/xml</w:t>
            </w:r>
          </w:p>
        </w:tc>
      </w:tr>
      <w:tr w:rsidR="00FE63B3" w:rsidRPr="00087D39" w14:paraId="45E6EB6D" w14:textId="77777777" w:rsidTr="00E359B9">
        <w:tc>
          <w:tcPr>
            <w:tcW w:w="1885" w:type="dxa"/>
            <w:shd w:val="clear" w:color="auto" w:fill="auto"/>
          </w:tcPr>
          <w:p w14:paraId="5C62B6BC" w14:textId="77777777" w:rsidR="00FE63B3" w:rsidRPr="00087D39" w:rsidRDefault="00FE63B3" w:rsidP="00FE63B3">
            <w:pPr>
              <w:ind w:left="0"/>
              <w:rPr>
                <w:color w:val="000000"/>
              </w:rPr>
            </w:pPr>
            <w:r w:rsidRPr="00087D39">
              <w:rPr>
                <w:color w:val="000000"/>
              </w:rPr>
              <w:t>Available response representation</w:t>
            </w:r>
          </w:p>
        </w:tc>
        <w:tc>
          <w:tcPr>
            <w:tcW w:w="7691" w:type="dxa"/>
            <w:shd w:val="clear" w:color="auto" w:fill="auto"/>
          </w:tcPr>
          <w:p w14:paraId="52093299" w14:textId="77777777" w:rsidR="00FE63B3" w:rsidRPr="00087D39" w:rsidRDefault="00FE63B3" w:rsidP="00FE63B3">
            <w:pPr>
              <w:rPr>
                <w:color w:val="000000"/>
              </w:rPr>
            </w:pPr>
          </w:p>
        </w:tc>
      </w:tr>
      <w:tr w:rsidR="00FE63B3" w:rsidRPr="00087D39" w14:paraId="2477427D" w14:textId="77777777" w:rsidTr="00E359B9">
        <w:tc>
          <w:tcPr>
            <w:tcW w:w="1885" w:type="dxa"/>
            <w:shd w:val="clear" w:color="auto" w:fill="auto"/>
          </w:tcPr>
          <w:p w14:paraId="46E29841" w14:textId="77777777" w:rsidR="00FE63B3" w:rsidRPr="00087D39" w:rsidRDefault="00FE63B3" w:rsidP="00FE63B3">
            <w:pPr>
              <w:ind w:left="0"/>
              <w:rPr>
                <w:color w:val="000000"/>
              </w:rPr>
            </w:pPr>
            <w:r w:rsidRPr="00087D39">
              <w:rPr>
                <w:color w:val="000000"/>
              </w:rPr>
              <w:t>URL Params</w:t>
            </w:r>
          </w:p>
        </w:tc>
        <w:tc>
          <w:tcPr>
            <w:tcW w:w="7691" w:type="dxa"/>
            <w:shd w:val="clear" w:color="auto" w:fill="auto"/>
          </w:tcPr>
          <w:p w14:paraId="7DF7BF6A" w14:textId="1141AA6D" w:rsidR="00FE63B3" w:rsidRPr="00087D39" w:rsidRDefault="00BE53FC" w:rsidP="00943115">
            <w:pPr>
              <w:rPr>
                <w:color w:val="000000"/>
              </w:rPr>
            </w:pPr>
            <w:r w:rsidRPr="00BE53FC">
              <w:rPr>
                <w:color w:val="000000"/>
              </w:rPr>
              <w:t>{path}</w:t>
            </w:r>
            <w:r w:rsidR="005B3DA8">
              <w:rPr>
                <w:color w:val="000000"/>
              </w:rPr>
              <w:t xml:space="preserve"> – Logical path of the </w:t>
            </w:r>
            <w:r w:rsidR="00682655">
              <w:rPr>
                <w:color w:val="000000"/>
              </w:rPr>
              <w:t>collection</w:t>
            </w:r>
            <w:r w:rsidR="005B3DA8">
              <w:rPr>
                <w:color w:val="000000"/>
              </w:rPr>
              <w:t xml:space="preserve"> to identify with. </w:t>
            </w:r>
          </w:p>
        </w:tc>
      </w:tr>
      <w:tr w:rsidR="00FE63B3" w:rsidRPr="00087D39" w14:paraId="17B22E7C" w14:textId="77777777" w:rsidTr="00E359B9">
        <w:tc>
          <w:tcPr>
            <w:tcW w:w="1885" w:type="dxa"/>
            <w:shd w:val="clear" w:color="auto" w:fill="auto"/>
          </w:tcPr>
          <w:p w14:paraId="0E3E8E5A" w14:textId="77777777" w:rsidR="00FE63B3" w:rsidRPr="00087D39" w:rsidRDefault="00FE63B3" w:rsidP="00FE63B3">
            <w:pPr>
              <w:ind w:left="0"/>
              <w:rPr>
                <w:color w:val="000000"/>
              </w:rPr>
            </w:pPr>
            <w:r w:rsidRPr="00087D39">
              <w:rPr>
                <w:color w:val="000000"/>
              </w:rPr>
              <w:t>Data Params</w:t>
            </w:r>
          </w:p>
        </w:tc>
        <w:tc>
          <w:tcPr>
            <w:tcW w:w="7691" w:type="dxa"/>
            <w:shd w:val="clear" w:color="auto" w:fill="auto"/>
          </w:tcPr>
          <w:p w14:paraId="10E7DD7A" w14:textId="77777777" w:rsidR="00FE63B3" w:rsidRPr="00087D39" w:rsidRDefault="00FE63B3" w:rsidP="00FE63B3">
            <w:pPr>
              <w:rPr>
                <w:b/>
                <w:color w:val="000000"/>
              </w:rPr>
            </w:pPr>
            <w:r w:rsidRPr="00087D39">
              <w:rPr>
                <w:b/>
                <w:color w:val="000000"/>
              </w:rPr>
              <w:t>JSON:</w:t>
            </w:r>
          </w:p>
          <w:p w14:paraId="048771E8" w14:textId="77777777" w:rsidR="00891E14" w:rsidRPr="00891E14" w:rsidRDefault="00891E14" w:rsidP="00891E14">
            <w:pPr>
              <w:spacing w:after="0"/>
              <w:rPr>
                <w:rFonts w:cs="Consolas"/>
                <w:color w:val="000000"/>
              </w:rPr>
            </w:pPr>
            <w:r w:rsidRPr="00891E14">
              <w:rPr>
                <w:rFonts w:cs="Consolas"/>
                <w:color w:val="000000"/>
              </w:rPr>
              <w:t>{</w:t>
            </w:r>
          </w:p>
          <w:p w14:paraId="5B2976AB" w14:textId="77777777" w:rsidR="00891E14" w:rsidRPr="00891E14" w:rsidRDefault="00891E14" w:rsidP="00891E14">
            <w:pPr>
              <w:spacing w:after="0"/>
              <w:rPr>
                <w:rFonts w:cs="Consolas"/>
                <w:color w:val="000000"/>
              </w:rPr>
            </w:pPr>
            <w:r w:rsidRPr="00891E14">
              <w:rPr>
                <w:rFonts w:cs="Consolas"/>
                <w:color w:val="000000"/>
              </w:rPr>
              <w:tab/>
              <w:t>"metadataEntries": [</w:t>
            </w:r>
          </w:p>
          <w:p w14:paraId="60BA707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6B793FB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"name",</w:t>
            </w:r>
          </w:p>
          <w:p w14:paraId="258F7D4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"Demo Project Name10"</w:t>
            </w:r>
          </w:p>
          <w:p w14:paraId="0CC595B7"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30D3233"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p>
          <w:p w14:paraId="7C4B82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"collection_type",</w:t>
            </w:r>
          </w:p>
          <w:p w14:paraId="77CCF1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w:t>
            </w:r>
          </w:p>
          <w:p w14:paraId="0C64307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AA32E1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12C671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"attribute": "description",</w:t>
            </w:r>
          </w:p>
          <w:p w14:paraId="7F7CFB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"Project desc"</w:t>
            </w:r>
          </w:p>
          <w:p w14:paraId="78D41A9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7C0D2BA2"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04FCDC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"internal_project_id",</w:t>
            </w:r>
          </w:p>
          <w:p w14:paraId="309622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"ipi"</w:t>
            </w:r>
          </w:p>
          <w:p w14:paraId="0ABF5F2A" w14:textId="77777777" w:rsidR="00891E14" w:rsidRPr="00891E14" w:rsidRDefault="00891E14" w:rsidP="00891E14">
            <w:pPr>
              <w:spacing w:after="0"/>
              <w:rPr>
                <w:rFonts w:cs="Consolas"/>
                <w:color w:val="000000"/>
              </w:rPr>
            </w:pPr>
            <w:r w:rsidRPr="00891E14">
              <w:rPr>
                <w:rFonts w:cs="Consolas"/>
                <w:color w:val="000000"/>
              </w:rPr>
              <w:lastRenderedPageBreak/>
              <w:t xml:space="preserve">   </w:t>
            </w:r>
            <w:r w:rsidRPr="00891E14">
              <w:rPr>
                <w:rFonts w:cs="Consolas"/>
                <w:color w:val="000000"/>
              </w:rPr>
              <w:tab/>
            </w:r>
            <w:r w:rsidRPr="00891E14">
              <w:rPr>
                <w:rFonts w:cs="Consolas"/>
                <w:color w:val="000000"/>
              </w:rPr>
              <w:tab/>
              <w:t>},</w:t>
            </w:r>
          </w:p>
          <w:p w14:paraId="6AB2921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F9A7EC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"source_lab_pi",</w:t>
            </w:r>
          </w:p>
          <w:p w14:paraId="44FE61A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"Source Lab PI"</w:t>
            </w:r>
          </w:p>
          <w:p w14:paraId="6DF4F079"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68BA439F"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CC119BB"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"lab_branch",</w:t>
            </w:r>
          </w:p>
          <w:p w14:paraId="2704F526"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"Lab / Branch Name"</w:t>
            </w:r>
          </w:p>
          <w:p w14:paraId="043D80F5"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4688FBC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1030447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"pi_doc",</w:t>
            </w:r>
          </w:p>
          <w:p w14:paraId="26C00331"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"FNLCR"</w:t>
            </w:r>
          </w:p>
          <w:p w14:paraId="2F4746D8"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5C75905A"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252FBC4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 xml:space="preserve"> "attribute": "original_date_created",</w:t>
            </w:r>
          </w:p>
          <w:p w14:paraId="335641F0"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 xml:space="preserve"> "value": "10/25/2006"</w:t>
            </w:r>
          </w:p>
          <w:p w14:paraId="0F2C67BC"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t>}</w:t>
            </w:r>
          </w:p>
          <w:p w14:paraId="35945F14" w14:textId="77777777" w:rsidR="00891E14" w:rsidRP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r>
            <w:r w:rsidRPr="00891E14">
              <w:rPr>
                <w:rFonts w:cs="Consolas"/>
                <w:color w:val="000000"/>
              </w:rPr>
              <w:tab/>
            </w:r>
          </w:p>
          <w:p w14:paraId="18105C8F" w14:textId="77777777" w:rsidR="00891E14" w:rsidRDefault="00891E14" w:rsidP="00891E14">
            <w:pPr>
              <w:spacing w:after="0"/>
              <w:rPr>
                <w:rFonts w:cs="Consolas"/>
                <w:color w:val="000000"/>
              </w:rPr>
            </w:pPr>
            <w:r w:rsidRPr="00891E14">
              <w:rPr>
                <w:rFonts w:cs="Consolas"/>
                <w:color w:val="000000"/>
              </w:rPr>
              <w:t xml:space="preserve"> </w:t>
            </w:r>
            <w:r w:rsidRPr="00891E14">
              <w:rPr>
                <w:rFonts w:cs="Consolas"/>
                <w:color w:val="000000"/>
              </w:rPr>
              <w:tab/>
              <w:t>]</w:t>
            </w:r>
            <w:r w:rsidR="00650D16">
              <w:rPr>
                <w:rFonts w:cs="Consolas"/>
                <w:color w:val="000000"/>
              </w:rPr>
              <w:t>,</w:t>
            </w:r>
          </w:p>
          <w:p w14:paraId="73245402" w14:textId="77777777" w:rsidR="00552548" w:rsidRDefault="00552548" w:rsidP="00552548">
            <w:pPr>
              <w:spacing w:after="0"/>
              <w:rPr>
                <w:rFonts w:cs="Consolas"/>
                <w:color w:val="000000"/>
              </w:rPr>
            </w:pPr>
            <w:r>
              <w:rPr>
                <w:rFonts w:cs="Consolas"/>
                <w:color w:val="000000"/>
              </w:rPr>
              <w:t xml:space="preserve">  “createParentCollections” : false,</w:t>
            </w:r>
          </w:p>
          <w:p w14:paraId="53B7C550" w14:textId="77777777" w:rsidR="00552548" w:rsidRDefault="00552548" w:rsidP="00552548">
            <w:pPr>
              <w:spacing w:after="0"/>
              <w:rPr>
                <w:rFonts w:cs="Consolas"/>
                <w:color w:val="000000"/>
              </w:rPr>
            </w:pPr>
            <w:r>
              <w:rPr>
                <w:rFonts w:cs="Consolas"/>
                <w:color w:val="000000"/>
              </w:rPr>
              <w:t xml:space="preserve">  “parentCollectionMetadataEntries” : [</w:t>
            </w:r>
          </w:p>
          <w:p w14:paraId="4C19802E" w14:textId="77777777" w:rsidR="00552548" w:rsidRPr="002F72CE" w:rsidRDefault="00552548" w:rsidP="00552548">
            <w:pPr>
              <w:spacing w:after="0"/>
              <w:ind w:left="0"/>
              <w:jc w:val="left"/>
              <w:rPr>
                <w:rFonts w:cs="Consolas"/>
                <w:color w:val="000000"/>
              </w:rPr>
            </w:pPr>
            <w:r>
              <w:rPr>
                <w:rFonts w:cs="Consolas"/>
                <w:color w:val="000000"/>
              </w:rPr>
              <w:t xml:space="preserve">            </w:t>
            </w:r>
            <w:r w:rsidRPr="002F72CE">
              <w:rPr>
                <w:rFonts w:cs="Consolas"/>
                <w:color w:val="000000"/>
              </w:rPr>
              <w:t>{</w:t>
            </w:r>
          </w:p>
          <w:p w14:paraId="095730B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70F3B0D1" w14:textId="77777777" w:rsidR="00552548" w:rsidRPr="002F72CE" w:rsidRDefault="00552548" w:rsidP="00552548">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4FD33CCF" w14:textId="77777777" w:rsidR="00552548" w:rsidRPr="002F72CE" w:rsidRDefault="00552548" w:rsidP="00552548">
            <w:pPr>
              <w:spacing w:after="0"/>
              <w:ind w:left="0"/>
              <w:jc w:val="left"/>
              <w:rPr>
                <w:rFonts w:cs="Consolas"/>
                <w:color w:val="000000"/>
              </w:rPr>
            </w:pPr>
            <w:r>
              <w:rPr>
                <w:rFonts w:cs="Consolas"/>
                <w:color w:val="000000"/>
              </w:rPr>
              <w:t xml:space="preserve">   </w:t>
            </w:r>
            <w:r>
              <w:rPr>
                <w:rFonts w:cs="Consolas"/>
                <w:color w:val="000000"/>
              </w:rPr>
              <w:tab/>
              <w:t>}</w:t>
            </w:r>
          </w:p>
          <w:p w14:paraId="75D0A6D7" w14:textId="77777777" w:rsidR="00552548" w:rsidRDefault="00552548" w:rsidP="00552548">
            <w:pPr>
              <w:spacing w:after="0"/>
              <w:ind w:left="0"/>
              <w:jc w:val="left"/>
              <w:rPr>
                <w:rFonts w:cs="Consolas"/>
                <w:color w:val="000000"/>
              </w:rPr>
            </w:pPr>
            <w:r w:rsidRPr="002F72CE">
              <w:rPr>
                <w:rFonts w:cs="Consolas"/>
                <w:color w:val="000000"/>
              </w:rPr>
              <w:tab/>
              <w:t>]</w:t>
            </w:r>
          </w:p>
          <w:p w14:paraId="6037E098" w14:textId="46BB88B4" w:rsidR="00BE53FC" w:rsidRDefault="00891E14" w:rsidP="00891E14">
            <w:pPr>
              <w:spacing w:after="0"/>
              <w:rPr>
                <w:rFonts w:cs="Consolas"/>
                <w:color w:val="000000"/>
              </w:rPr>
            </w:pPr>
            <w:r w:rsidRPr="00891E14">
              <w:rPr>
                <w:rFonts w:cs="Consolas"/>
                <w:color w:val="000000"/>
              </w:rPr>
              <w:t>}</w:t>
            </w:r>
          </w:p>
          <w:p w14:paraId="4C34B627" w14:textId="77777777" w:rsidR="00BE53FC" w:rsidRDefault="00BE53FC" w:rsidP="00BE53FC">
            <w:pPr>
              <w:spacing w:after="0"/>
              <w:rPr>
                <w:rFonts w:cs="Consolas"/>
                <w:color w:val="000000"/>
              </w:rPr>
            </w:pPr>
          </w:p>
          <w:p w14:paraId="75E3047A" w14:textId="1BB6BB1B" w:rsidR="00FE63B3" w:rsidRPr="00087D39" w:rsidRDefault="00FE63B3" w:rsidP="00BE53FC">
            <w:pPr>
              <w:spacing w:after="0"/>
              <w:rPr>
                <w:rFonts w:cs="Consolas"/>
                <w:b/>
                <w:color w:val="000000"/>
              </w:rPr>
            </w:pPr>
            <w:r w:rsidRPr="00087D39">
              <w:rPr>
                <w:rFonts w:cs="Consolas"/>
                <w:b/>
                <w:color w:val="000000"/>
              </w:rPr>
              <w:t>XML:</w:t>
            </w:r>
          </w:p>
          <w:p w14:paraId="5D11335F" w14:textId="77777777" w:rsidR="00A27C45" w:rsidRPr="00A27C45" w:rsidRDefault="00A27C45" w:rsidP="00A27C45">
            <w:pPr>
              <w:autoSpaceDE w:val="0"/>
              <w:autoSpaceDN w:val="0"/>
              <w:adjustRightInd w:val="0"/>
              <w:spacing w:before="0" w:after="0"/>
              <w:ind w:left="360"/>
              <w:rPr>
                <w:color w:val="000000"/>
              </w:rPr>
            </w:pPr>
            <w:r w:rsidRPr="00A27C45">
              <w:rPr>
                <w:color w:val="000000"/>
              </w:rPr>
              <w:t>&lt;?xml version="1.0" encoding="UTF-8" ?&gt;</w:t>
            </w:r>
          </w:p>
          <w:p w14:paraId="77EC9F25" w14:textId="77777777" w:rsidR="00A27C45" w:rsidRPr="00A27C45" w:rsidRDefault="00A27C45" w:rsidP="00A27C45">
            <w:pPr>
              <w:autoSpaceDE w:val="0"/>
              <w:autoSpaceDN w:val="0"/>
              <w:adjustRightInd w:val="0"/>
              <w:spacing w:before="0" w:after="0"/>
              <w:ind w:left="360"/>
              <w:rPr>
                <w:color w:val="000000"/>
              </w:rPr>
            </w:pPr>
            <w:r w:rsidRPr="00A27C45">
              <w:rPr>
                <w:color w:val="000000"/>
              </w:rPr>
              <w:t>&lt;metadataEntries&gt;</w:t>
            </w:r>
          </w:p>
          <w:p w14:paraId="4BA2544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877811"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&lt;attribute&gt;name&lt;/attribute&gt;</w:t>
            </w:r>
          </w:p>
          <w:p w14:paraId="4115E2F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&lt;value&gt;Demo Project Name10&lt;/value&gt;</w:t>
            </w:r>
          </w:p>
          <w:p w14:paraId="7FB0FFCF"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529F7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0BD387B"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&lt;attribute&gt;collection_type&lt;/attribute&gt;</w:t>
            </w:r>
          </w:p>
          <w:p w14:paraId="662C97C1"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&lt;value&gt;Project&lt;/value&gt;</w:t>
            </w:r>
          </w:p>
          <w:p w14:paraId="57C6B57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D2D1E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706667E"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&lt;attribute&gt;description&lt;/attribute&gt;</w:t>
            </w:r>
          </w:p>
          <w:p w14:paraId="5B96D7FF"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&lt;value&gt;Project desc&lt;/value&gt;</w:t>
            </w:r>
          </w:p>
          <w:p w14:paraId="44E944E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4042D27" w14:textId="77777777" w:rsidR="00A27C45" w:rsidRPr="00A27C45" w:rsidRDefault="00A27C45" w:rsidP="00A27C45">
            <w:pPr>
              <w:autoSpaceDE w:val="0"/>
              <w:autoSpaceDN w:val="0"/>
              <w:adjustRightInd w:val="0"/>
              <w:spacing w:before="0" w:after="0"/>
              <w:ind w:left="360"/>
              <w:rPr>
                <w:color w:val="000000"/>
              </w:rPr>
            </w:pPr>
            <w:r w:rsidRPr="00A27C45">
              <w:rPr>
                <w:color w:val="000000"/>
              </w:rPr>
              <w:lastRenderedPageBreak/>
              <w:t xml:space="preserve">      &lt;element&gt;</w:t>
            </w:r>
          </w:p>
          <w:p w14:paraId="6F44FA98"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&lt;attribute&gt;internal_project_id&lt;/attribute&gt;</w:t>
            </w:r>
          </w:p>
          <w:p w14:paraId="444E99B9"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&lt;value&gt;ipi&lt;/value&gt;</w:t>
            </w:r>
          </w:p>
          <w:p w14:paraId="166C1577"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B80461B"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30E456A"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&lt;attribute&gt;source_lab_pi&lt;/attribute&gt;</w:t>
            </w:r>
          </w:p>
          <w:p w14:paraId="2589B18D"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&lt;value&gt;Source Lab PI&lt;/value&gt;</w:t>
            </w:r>
          </w:p>
          <w:p w14:paraId="2E6D30FC"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2DFD0751"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5F0E8B1C"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&lt;attribute&gt;lab_branch&lt;/attribute&gt;</w:t>
            </w:r>
          </w:p>
          <w:p w14:paraId="4BFBA576"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&lt;value&gt;Lab / Branch Name&lt;/value&gt;</w:t>
            </w:r>
          </w:p>
          <w:p w14:paraId="1007761D"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094AECA3"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1A64E23D"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&lt;attribute&gt;pi_doc&lt;/attribute&gt;</w:t>
            </w:r>
          </w:p>
          <w:p w14:paraId="2B47FA67"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&lt;value&gt;FNLCR&lt;/value&gt;</w:t>
            </w:r>
          </w:p>
          <w:p w14:paraId="035E1CC2"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4C820210"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3295F382" w14:textId="77777777" w:rsidR="00A27C45" w:rsidRPr="00A27C45" w:rsidRDefault="00A27C45" w:rsidP="00A27C45">
            <w:pPr>
              <w:autoSpaceDE w:val="0"/>
              <w:autoSpaceDN w:val="0"/>
              <w:adjustRightInd w:val="0"/>
              <w:spacing w:before="0" w:after="0"/>
              <w:ind w:left="360"/>
              <w:rPr>
                <w:color w:val="000000"/>
              </w:rPr>
            </w:pPr>
            <w:r w:rsidRPr="00A27C45">
              <w:rPr>
                <w:color w:val="000000"/>
              </w:rPr>
              <w:t>&lt;attribute&gt;original_date_created&lt;/attribute&gt;</w:t>
            </w:r>
          </w:p>
          <w:p w14:paraId="3DAB97F2" w14:textId="77777777" w:rsidR="00A27C45" w:rsidRPr="00A27C45" w:rsidRDefault="00A27C45" w:rsidP="00A27C45">
            <w:pPr>
              <w:autoSpaceDE w:val="0"/>
              <w:autoSpaceDN w:val="0"/>
              <w:adjustRightInd w:val="0"/>
              <w:spacing w:before="0" w:after="0"/>
              <w:ind w:left="360"/>
              <w:rPr>
                <w:color w:val="000000"/>
              </w:rPr>
            </w:pPr>
            <w:r w:rsidRPr="00A27C45">
              <w:rPr>
                <w:color w:val="000000"/>
              </w:rPr>
              <w:t>&lt;value&gt;10/25/2006&lt;/value&gt;</w:t>
            </w:r>
          </w:p>
          <w:p w14:paraId="7AF0F0F5" w14:textId="77777777" w:rsidR="00A27C45" w:rsidRPr="00A27C45" w:rsidRDefault="00A27C45" w:rsidP="00A27C45">
            <w:pPr>
              <w:autoSpaceDE w:val="0"/>
              <w:autoSpaceDN w:val="0"/>
              <w:adjustRightInd w:val="0"/>
              <w:spacing w:before="0" w:after="0"/>
              <w:ind w:left="360"/>
              <w:rPr>
                <w:color w:val="000000"/>
              </w:rPr>
            </w:pPr>
            <w:r w:rsidRPr="00A27C45">
              <w:rPr>
                <w:color w:val="000000"/>
              </w:rPr>
              <w:t xml:space="preserve">      &lt;/element&gt;</w:t>
            </w:r>
          </w:p>
          <w:p w14:paraId="797EFCB9" w14:textId="0859AB52" w:rsidR="00FE63B3" w:rsidRPr="00087D39" w:rsidRDefault="00A27C45" w:rsidP="00891E14">
            <w:pPr>
              <w:spacing w:after="0"/>
              <w:ind w:left="0"/>
              <w:rPr>
                <w:color w:val="000000"/>
              </w:rPr>
            </w:pPr>
            <w:r w:rsidRPr="00A27C45">
              <w:rPr>
                <w:color w:val="000000"/>
              </w:rPr>
              <w:t>&lt;/metadataEntries&gt;</w:t>
            </w:r>
            <w:r w:rsidR="00BE53FC" w:rsidRPr="00BE53FC">
              <w:rPr>
                <w:rFonts w:cs="Consolas"/>
                <w:color w:val="000000"/>
              </w:rPr>
              <w:tab/>
            </w:r>
          </w:p>
        </w:tc>
      </w:tr>
      <w:tr w:rsidR="00FE63B3" w:rsidRPr="00087D39" w14:paraId="39C6B325" w14:textId="77777777" w:rsidTr="00E359B9">
        <w:tc>
          <w:tcPr>
            <w:tcW w:w="1885" w:type="dxa"/>
            <w:shd w:val="clear" w:color="auto" w:fill="auto"/>
          </w:tcPr>
          <w:p w14:paraId="29AE0677" w14:textId="76D6FD33" w:rsidR="00FE63B3" w:rsidRPr="00087D39" w:rsidRDefault="00FE63B3" w:rsidP="00FE63B3">
            <w:pPr>
              <w:ind w:left="0"/>
              <w:rPr>
                <w:color w:val="000000"/>
              </w:rPr>
            </w:pPr>
            <w:r w:rsidRPr="00087D39">
              <w:rPr>
                <w:color w:val="000000"/>
              </w:rPr>
              <w:lastRenderedPageBreak/>
              <w:t>Success Response</w:t>
            </w:r>
          </w:p>
        </w:tc>
        <w:tc>
          <w:tcPr>
            <w:tcW w:w="7691" w:type="dxa"/>
            <w:shd w:val="clear" w:color="auto" w:fill="auto"/>
          </w:tcPr>
          <w:p w14:paraId="73E670D3"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HTTP/1.1 201 Created</w:t>
            </w:r>
          </w:p>
          <w:p w14:paraId="33C9C17D" w14:textId="77777777"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HPC-API-Version: 1.0.0</w:t>
            </w:r>
          </w:p>
          <w:p w14:paraId="5E10A583" w14:textId="5C5E5E8B" w:rsidR="00BE53FC" w:rsidRPr="00BE53FC" w:rsidRDefault="00BE53FC" w:rsidP="00BE53FC">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64398258" w14:textId="00CB9B02" w:rsidR="00FE63B3" w:rsidRDefault="00FE63B3" w:rsidP="00BE53FC">
            <w:pPr>
              <w:spacing w:after="0"/>
              <w:rPr>
                <w:rFonts w:cs="Arial"/>
                <w:bCs/>
                <w:color w:val="000000"/>
                <w:shd w:val="clear" w:color="auto" w:fill="F9F9F9"/>
              </w:rPr>
            </w:pPr>
          </w:p>
          <w:p w14:paraId="6BE41670" w14:textId="54EF244E" w:rsidR="00B32EAA" w:rsidRDefault="00265DBD" w:rsidP="00BE53FC">
            <w:pPr>
              <w:spacing w:after="0"/>
              <w:rPr>
                <w:rFonts w:cs="Arial"/>
                <w:bCs/>
                <w:color w:val="000000"/>
                <w:shd w:val="clear" w:color="auto" w:fill="F9F9F9"/>
              </w:rPr>
            </w:pPr>
            <w:r>
              <w:rPr>
                <w:rFonts w:cs="Arial"/>
                <w:bCs/>
                <w:color w:val="000000"/>
                <w:shd w:val="clear" w:color="auto" w:fill="F9F9F9"/>
              </w:rPr>
              <w:t>The f</w:t>
            </w:r>
            <w:r w:rsidR="00B32EAA">
              <w:rPr>
                <w:rFonts w:cs="Arial"/>
                <w:bCs/>
                <w:color w:val="000000"/>
                <w:shd w:val="clear" w:color="auto" w:fill="F9F9F9"/>
              </w:rPr>
              <w:t>ollowing is the successful response on updating an existing Collection</w:t>
            </w:r>
          </w:p>
          <w:p w14:paraId="090957E0" w14:textId="116592C3" w:rsidR="00B32EAA" w:rsidRPr="00BE53FC" w:rsidRDefault="00B32EAA" w:rsidP="00B32EAA">
            <w:pPr>
              <w:spacing w:after="0"/>
              <w:rPr>
                <w:rFonts w:cs="Arial"/>
                <w:bCs/>
                <w:color w:val="000000"/>
                <w:shd w:val="clear" w:color="auto" w:fill="F9F9F9"/>
              </w:rPr>
            </w:pPr>
            <w:r>
              <w:rPr>
                <w:rFonts w:cs="Arial"/>
                <w:bCs/>
                <w:color w:val="000000"/>
                <w:shd w:val="clear" w:color="auto" w:fill="F9F9F9"/>
              </w:rPr>
              <w:t>HTTP/1.1 200</w:t>
            </w:r>
            <w:r w:rsidRPr="00BE53FC">
              <w:rPr>
                <w:rFonts w:cs="Arial"/>
                <w:bCs/>
                <w:color w:val="000000"/>
                <w:shd w:val="clear" w:color="auto" w:fill="F9F9F9"/>
              </w:rPr>
              <w:t xml:space="preserve"> </w:t>
            </w:r>
            <w:r>
              <w:rPr>
                <w:rFonts w:cs="Arial"/>
                <w:bCs/>
                <w:color w:val="000000"/>
                <w:shd w:val="clear" w:color="auto" w:fill="F9F9F9"/>
              </w:rPr>
              <w:t>OK</w:t>
            </w:r>
          </w:p>
          <w:p w14:paraId="6523CD03" w14:textId="77777777"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HPC-API-Version: 1.0.0</w:t>
            </w:r>
          </w:p>
          <w:p w14:paraId="297CD584" w14:textId="2832F8EE" w:rsidR="00B32EAA" w:rsidRPr="00BE53FC" w:rsidRDefault="00B32EAA" w:rsidP="00B32EAA">
            <w:pPr>
              <w:spacing w:after="0"/>
              <w:rPr>
                <w:rFonts w:cs="Arial"/>
                <w:bCs/>
                <w:color w:val="000000"/>
                <w:shd w:val="clear" w:color="auto" w:fill="F9F9F9"/>
              </w:rPr>
            </w:pPr>
            <w:r w:rsidRPr="00BE53FC">
              <w:rPr>
                <w:rFonts w:cs="Arial"/>
                <w:bCs/>
                <w:color w:val="000000"/>
                <w:shd w:val="clear" w:color="auto" w:fill="F9F9F9"/>
              </w:rPr>
              <w:t>Location:</w:t>
            </w:r>
            <w:r w:rsidR="00821C67">
              <w:rPr>
                <w:rFonts w:cs="Arial"/>
                <w:bCs/>
                <w:color w:val="000000"/>
                <w:shd w:val="clear" w:color="auto" w:fill="F9F9F9"/>
              </w:rPr>
              <w:t xml:space="preserve"> https://hpcdmeapi.nci.nih.gov</w:t>
            </w:r>
            <w:r w:rsidRPr="00BE53FC">
              <w:rPr>
                <w:rFonts w:cs="Arial"/>
                <w:bCs/>
                <w:color w:val="000000"/>
                <w:shd w:val="clear" w:color="auto" w:fill="F9F9F9"/>
              </w:rPr>
              <w:t>/collection/DemoProjectName</w:t>
            </w:r>
          </w:p>
          <w:p w14:paraId="0B223137" w14:textId="7CE12446" w:rsidR="00BE53FC" w:rsidRPr="00087D39" w:rsidRDefault="00BE53FC" w:rsidP="00E359B9">
            <w:pPr>
              <w:spacing w:after="0"/>
              <w:rPr>
                <w:rFonts w:cs="Arial"/>
                <w:bCs/>
                <w:color w:val="000000"/>
                <w:shd w:val="clear" w:color="auto" w:fill="F9F9F9"/>
              </w:rPr>
            </w:pPr>
          </w:p>
        </w:tc>
      </w:tr>
      <w:tr w:rsidR="00FE63B3" w:rsidRPr="00087D39" w14:paraId="5B9BCDB5" w14:textId="77777777" w:rsidTr="00E359B9">
        <w:tc>
          <w:tcPr>
            <w:tcW w:w="1885" w:type="dxa"/>
            <w:shd w:val="clear" w:color="auto" w:fill="auto"/>
          </w:tcPr>
          <w:p w14:paraId="16D353B5" w14:textId="77777777" w:rsidR="00FE63B3" w:rsidRPr="00087D39" w:rsidRDefault="00FE63B3" w:rsidP="00FE63B3">
            <w:pPr>
              <w:ind w:left="0"/>
              <w:rPr>
                <w:color w:val="000000"/>
              </w:rPr>
            </w:pPr>
            <w:r w:rsidRPr="00087D39">
              <w:rPr>
                <w:color w:val="000000"/>
              </w:rPr>
              <w:t>Error Response</w:t>
            </w:r>
          </w:p>
        </w:tc>
        <w:tc>
          <w:tcPr>
            <w:tcW w:w="7691" w:type="dxa"/>
            <w:shd w:val="clear" w:color="auto" w:fill="auto"/>
          </w:tcPr>
          <w:p w14:paraId="443F023F" w14:textId="77777777" w:rsidR="00FE63B3" w:rsidRPr="00087D39" w:rsidRDefault="00FE63B3" w:rsidP="00FE63B3">
            <w:pPr>
              <w:spacing w:after="0"/>
              <w:rPr>
                <w:b/>
                <w:color w:val="000000"/>
              </w:rPr>
            </w:pPr>
            <w:r w:rsidRPr="00087D39">
              <w:rPr>
                <w:b/>
                <w:color w:val="000000"/>
              </w:rPr>
              <w:t>Invalid Request Input:</w:t>
            </w:r>
          </w:p>
          <w:p w14:paraId="6F3E40A4" w14:textId="77777777" w:rsidR="00BE53FC" w:rsidRPr="00BE53FC" w:rsidRDefault="00BE53FC" w:rsidP="00BE53FC">
            <w:pPr>
              <w:spacing w:after="0"/>
              <w:rPr>
                <w:color w:val="000000"/>
              </w:rPr>
            </w:pPr>
            <w:r w:rsidRPr="00BE53FC">
              <w:rPr>
                <w:color w:val="000000"/>
              </w:rPr>
              <w:t>HTTP/1.1 400 Bad Request</w:t>
            </w:r>
          </w:p>
          <w:p w14:paraId="4242BA28" w14:textId="77777777" w:rsidR="00BE53FC" w:rsidRPr="00BE53FC" w:rsidRDefault="00BE53FC" w:rsidP="00BE53FC">
            <w:pPr>
              <w:spacing w:after="0"/>
              <w:rPr>
                <w:color w:val="000000"/>
              </w:rPr>
            </w:pPr>
            <w:r w:rsidRPr="00BE53FC">
              <w:rPr>
                <w:color w:val="000000"/>
              </w:rPr>
              <w:t>Content-Type: application/json</w:t>
            </w:r>
          </w:p>
          <w:p w14:paraId="4AD0E62B" w14:textId="77777777" w:rsidR="00BE53FC" w:rsidRPr="00BE53FC" w:rsidRDefault="00BE53FC" w:rsidP="00BE53FC">
            <w:pPr>
              <w:spacing w:after="0"/>
              <w:rPr>
                <w:color w:val="000000"/>
              </w:rPr>
            </w:pPr>
            <w:r w:rsidRPr="00BE53FC">
              <w:rPr>
                <w:color w:val="000000"/>
              </w:rPr>
              <w:t>HPC-API-Version: 1.0.0</w:t>
            </w:r>
          </w:p>
          <w:p w14:paraId="50B45A87" w14:textId="77777777" w:rsidR="00BE53FC" w:rsidRPr="00BE53FC" w:rsidRDefault="00BE53FC" w:rsidP="00BE53FC">
            <w:pPr>
              <w:spacing w:after="0"/>
              <w:rPr>
                <w:color w:val="000000"/>
              </w:rPr>
            </w:pPr>
          </w:p>
          <w:p w14:paraId="5689D660" w14:textId="43FAE73A" w:rsidR="00BE53FC" w:rsidRDefault="00BE53FC" w:rsidP="00BE53FC">
            <w:pPr>
              <w:spacing w:after="0"/>
              <w:rPr>
                <w:color w:val="000000"/>
              </w:rPr>
            </w:pPr>
            <w:r>
              <w:rPr>
                <w:color w:val="000000"/>
              </w:rPr>
              <w:t>JSON:</w:t>
            </w:r>
          </w:p>
          <w:p w14:paraId="47BA6123" w14:textId="77777777" w:rsidR="00BE53FC" w:rsidRPr="00BE53FC" w:rsidRDefault="00BE53FC" w:rsidP="00BE53FC">
            <w:pPr>
              <w:spacing w:after="0"/>
              <w:rPr>
                <w:color w:val="000000"/>
              </w:rPr>
            </w:pPr>
            <w:r w:rsidRPr="00BE53FC">
              <w:rPr>
                <w:color w:val="000000"/>
              </w:rPr>
              <w:t>{</w:t>
            </w:r>
          </w:p>
          <w:p w14:paraId="542D6091" w14:textId="77777777" w:rsidR="00BE53FC" w:rsidRPr="00BE53FC" w:rsidRDefault="00BE53FC" w:rsidP="00106A66">
            <w:pPr>
              <w:spacing w:after="0"/>
              <w:jc w:val="left"/>
              <w:rPr>
                <w:color w:val="000000"/>
              </w:rPr>
            </w:pPr>
            <w:r w:rsidRPr="00BE53FC">
              <w:rPr>
                <w:color w:val="000000"/>
              </w:rPr>
              <w:t xml:space="preserve">   "errorType": "INVALID_REQUEST_INPUT",</w:t>
            </w:r>
          </w:p>
          <w:p w14:paraId="6BDE873F" w14:textId="5BAF9791" w:rsidR="00BE53FC" w:rsidRPr="00BE53FC" w:rsidRDefault="00BE53FC" w:rsidP="00106A66">
            <w:pPr>
              <w:spacing w:after="0"/>
              <w:jc w:val="left"/>
              <w:rPr>
                <w:color w:val="000000"/>
              </w:rPr>
            </w:pPr>
            <w:r w:rsidRPr="00BE53FC">
              <w:rPr>
                <w:color w:val="000000"/>
              </w:rPr>
              <w:t xml:space="preserve">   "message": "Missing mandataory metadata: name",</w:t>
            </w:r>
          </w:p>
          <w:p w14:paraId="52F75D4B" w14:textId="3357BA7F" w:rsidR="00BE53FC" w:rsidRPr="00BE53FC" w:rsidRDefault="00BE53FC" w:rsidP="00106A66">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6FAC22D0" w14:textId="76C2E52D" w:rsidR="00BE53FC" w:rsidRPr="00087D39" w:rsidRDefault="00BE53FC" w:rsidP="00BE53FC">
            <w:pPr>
              <w:spacing w:after="0"/>
              <w:rPr>
                <w:color w:val="000000"/>
              </w:rPr>
            </w:pPr>
            <w:r w:rsidRPr="00BE53FC">
              <w:rPr>
                <w:color w:val="000000"/>
              </w:rPr>
              <w:t>}</w:t>
            </w:r>
          </w:p>
          <w:p w14:paraId="721BE239" w14:textId="7C02995D" w:rsidR="00FE63B3" w:rsidRDefault="00FE63B3" w:rsidP="00FE63B3">
            <w:pPr>
              <w:spacing w:after="0"/>
              <w:rPr>
                <w:color w:val="000000"/>
              </w:rPr>
            </w:pPr>
          </w:p>
          <w:p w14:paraId="62C8D98F" w14:textId="77777777" w:rsidR="00A5002F" w:rsidRPr="00087D39" w:rsidRDefault="00A5002F" w:rsidP="00A5002F">
            <w:pPr>
              <w:spacing w:after="0"/>
              <w:rPr>
                <w:b/>
                <w:color w:val="000000"/>
              </w:rPr>
            </w:pPr>
            <w:r w:rsidRPr="00087D39">
              <w:rPr>
                <w:b/>
                <w:color w:val="000000"/>
              </w:rPr>
              <w:t>Invalid Request Input:</w:t>
            </w:r>
          </w:p>
          <w:p w14:paraId="1C3A26BD" w14:textId="77777777" w:rsidR="00A5002F" w:rsidRPr="00A5002F" w:rsidRDefault="00A5002F" w:rsidP="00A5002F">
            <w:pPr>
              <w:spacing w:after="0"/>
              <w:rPr>
                <w:color w:val="000000"/>
              </w:rPr>
            </w:pPr>
            <w:r w:rsidRPr="00A5002F">
              <w:rPr>
                <w:color w:val="000000"/>
              </w:rPr>
              <w:t>HTTP/1.1 400 Bad Request</w:t>
            </w:r>
          </w:p>
          <w:p w14:paraId="7DECDC60" w14:textId="77777777" w:rsidR="00A5002F" w:rsidRPr="00A5002F" w:rsidRDefault="00A5002F" w:rsidP="00A5002F">
            <w:pPr>
              <w:spacing w:after="0"/>
              <w:rPr>
                <w:color w:val="000000"/>
              </w:rPr>
            </w:pPr>
            <w:r w:rsidRPr="00A5002F">
              <w:rPr>
                <w:color w:val="000000"/>
              </w:rPr>
              <w:t>Content-Type: application/json</w:t>
            </w:r>
          </w:p>
          <w:p w14:paraId="64C37353" w14:textId="77777777" w:rsidR="00A5002F" w:rsidRPr="00A5002F" w:rsidRDefault="00A5002F" w:rsidP="00A5002F">
            <w:pPr>
              <w:spacing w:after="0"/>
              <w:rPr>
                <w:color w:val="000000"/>
              </w:rPr>
            </w:pPr>
            <w:r w:rsidRPr="00A5002F">
              <w:rPr>
                <w:color w:val="000000"/>
              </w:rPr>
              <w:t>HPC-API-Version: 1.0.0</w:t>
            </w:r>
          </w:p>
          <w:p w14:paraId="0F93456A" w14:textId="77777777" w:rsidR="00A5002F" w:rsidRPr="00A5002F" w:rsidRDefault="00A5002F" w:rsidP="00A5002F">
            <w:pPr>
              <w:spacing w:after="0"/>
              <w:rPr>
                <w:color w:val="000000"/>
              </w:rPr>
            </w:pPr>
          </w:p>
          <w:p w14:paraId="10A820B4" w14:textId="6D4A6CAF" w:rsidR="00A5002F" w:rsidRDefault="00A5002F" w:rsidP="00A5002F">
            <w:pPr>
              <w:spacing w:after="0"/>
              <w:rPr>
                <w:color w:val="000000"/>
              </w:rPr>
            </w:pPr>
            <w:r>
              <w:rPr>
                <w:color w:val="000000"/>
              </w:rPr>
              <w:t>JSON:</w:t>
            </w:r>
          </w:p>
          <w:p w14:paraId="15325624" w14:textId="77777777" w:rsidR="00A5002F" w:rsidRPr="00A5002F" w:rsidRDefault="00A5002F" w:rsidP="00A5002F">
            <w:pPr>
              <w:spacing w:after="0"/>
              <w:rPr>
                <w:color w:val="000000"/>
              </w:rPr>
            </w:pPr>
            <w:r w:rsidRPr="00A5002F">
              <w:rPr>
                <w:color w:val="000000"/>
              </w:rPr>
              <w:t>{</w:t>
            </w:r>
          </w:p>
          <w:p w14:paraId="471F5F8C" w14:textId="77777777" w:rsidR="00A5002F" w:rsidRPr="00A5002F" w:rsidRDefault="00A5002F" w:rsidP="00A5002F">
            <w:pPr>
              <w:spacing w:after="0"/>
              <w:rPr>
                <w:color w:val="000000"/>
              </w:rPr>
            </w:pPr>
            <w:r w:rsidRPr="00A5002F">
              <w:rPr>
                <w:color w:val="000000"/>
              </w:rPr>
              <w:t xml:space="preserve">   "errorType": "INVALID_REQUEST_INPUT",</w:t>
            </w:r>
          </w:p>
          <w:p w14:paraId="19A147BE" w14:textId="455094D0" w:rsidR="00A5002F" w:rsidRPr="00A5002F" w:rsidRDefault="00A5002F" w:rsidP="00A5002F">
            <w:pPr>
              <w:spacing w:after="0"/>
              <w:rPr>
                <w:color w:val="000000"/>
              </w:rPr>
            </w:pPr>
            <w:r w:rsidRPr="00A5002F">
              <w:rPr>
                <w:color w:val="000000"/>
              </w:rPr>
              <w:t xml:space="preserve">   "message": "Invalid Metadata Value: </w:t>
            </w:r>
            <w:r w:rsidR="003169A4">
              <w:rPr>
                <w:color w:val="000000"/>
              </w:rPr>
              <w:t>c</w:t>
            </w:r>
            <w:r w:rsidRPr="00A5002F">
              <w:rPr>
                <w:color w:val="000000"/>
              </w:rPr>
              <w:t>ollection</w:t>
            </w:r>
            <w:r w:rsidR="003169A4">
              <w:rPr>
                <w:color w:val="000000"/>
              </w:rPr>
              <w:t>_</w:t>
            </w:r>
            <w:r w:rsidRPr="00A5002F">
              <w:rPr>
                <w:color w:val="000000"/>
              </w:rPr>
              <w:t>type = Project1. Valid values: [Project, Dataset, Folder]",</w:t>
            </w:r>
          </w:p>
          <w:p w14:paraId="5B49FB3F" w14:textId="1C6FFF8D" w:rsidR="00A5002F" w:rsidRPr="00A5002F" w:rsidRDefault="00A5002F" w:rsidP="00A5002F">
            <w:pPr>
              <w:spacing w:after="0"/>
              <w:rPr>
                <w:color w:val="000000"/>
              </w:rPr>
            </w:pPr>
            <w:r w:rsidRPr="00A5002F">
              <w:rPr>
                <w:color w:val="000000"/>
              </w:rPr>
              <w:t xml:space="preserve">   "stackTrace": "</w:t>
            </w:r>
            <w:r>
              <w:rPr>
                <w:color w:val="000000"/>
              </w:rPr>
              <w:t>…</w:t>
            </w:r>
            <w:r w:rsidRPr="00A5002F">
              <w:rPr>
                <w:color w:val="000000"/>
              </w:rPr>
              <w:t>"</w:t>
            </w:r>
          </w:p>
          <w:p w14:paraId="5B3870C1" w14:textId="43BCAD4E" w:rsidR="00A5002F" w:rsidRDefault="00A5002F" w:rsidP="00A5002F">
            <w:pPr>
              <w:spacing w:after="0"/>
              <w:rPr>
                <w:color w:val="000000"/>
              </w:rPr>
            </w:pPr>
            <w:r w:rsidRPr="00A5002F">
              <w:rPr>
                <w:color w:val="000000"/>
              </w:rPr>
              <w:t>}</w:t>
            </w:r>
          </w:p>
          <w:p w14:paraId="3851711D" w14:textId="3B31D07E" w:rsidR="00A5002F" w:rsidRDefault="00A5002F" w:rsidP="00A5002F">
            <w:pPr>
              <w:spacing w:after="0"/>
              <w:rPr>
                <w:color w:val="000000"/>
              </w:rPr>
            </w:pPr>
          </w:p>
          <w:p w14:paraId="30168049" w14:textId="77777777" w:rsidR="0008154C" w:rsidRPr="00087D39" w:rsidRDefault="0008154C" w:rsidP="0008154C">
            <w:pPr>
              <w:spacing w:after="0"/>
              <w:rPr>
                <w:b/>
                <w:color w:val="000000"/>
              </w:rPr>
            </w:pPr>
            <w:r w:rsidRPr="00087D39">
              <w:rPr>
                <w:b/>
                <w:color w:val="000000"/>
              </w:rPr>
              <w:t>Invalid Request Input:</w:t>
            </w:r>
          </w:p>
          <w:p w14:paraId="6A443035" w14:textId="77777777" w:rsidR="0008154C" w:rsidRPr="00A5002F" w:rsidRDefault="0008154C" w:rsidP="0008154C">
            <w:pPr>
              <w:spacing w:after="0"/>
              <w:rPr>
                <w:color w:val="000000"/>
              </w:rPr>
            </w:pPr>
            <w:r w:rsidRPr="00A5002F">
              <w:rPr>
                <w:color w:val="000000"/>
              </w:rPr>
              <w:t>HTTP/1.1 400 Bad Request</w:t>
            </w:r>
          </w:p>
          <w:p w14:paraId="54FA4A3A" w14:textId="77777777" w:rsidR="0008154C" w:rsidRPr="00A5002F" w:rsidRDefault="0008154C" w:rsidP="0008154C">
            <w:pPr>
              <w:spacing w:after="0"/>
              <w:rPr>
                <w:color w:val="000000"/>
              </w:rPr>
            </w:pPr>
            <w:r w:rsidRPr="00A5002F">
              <w:rPr>
                <w:color w:val="000000"/>
              </w:rPr>
              <w:t>Content-Type: application/json</w:t>
            </w:r>
          </w:p>
          <w:p w14:paraId="20FE7F45" w14:textId="77777777" w:rsidR="0008154C" w:rsidRPr="00A5002F" w:rsidRDefault="0008154C" w:rsidP="0008154C">
            <w:pPr>
              <w:spacing w:after="0"/>
              <w:rPr>
                <w:color w:val="000000"/>
              </w:rPr>
            </w:pPr>
            <w:r w:rsidRPr="00A5002F">
              <w:rPr>
                <w:color w:val="000000"/>
              </w:rPr>
              <w:t>HPC-API-Version: 1.0.0</w:t>
            </w:r>
          </w:p>
          <w:p w14:paraId="5E6538A1" w14:textId="77777777" w:rsidR="0008154C" w:rsidRPr="00A5002F" w:rsidRDefault="0008154C" w:rsidP="0008154C">
            <w:pPr>
              <w:spacing w:after="0"/>
              <w:rPr>
                <w:color w:val="000000"/>
              </w:rPr>
            </w:pPr>
          </w:p>
          <w:p w14:paraId="6C3A6C06" w14:textId="77777777" w:rsidR="0008154C" w:rsidRDefault="0008154C" w:rsidP="0008154C">
            <w:pPr>
              <w:spacing w:after="0"/>
              <w:rPr>
                <w:color w:val="000000"/>
              </w:rPr>
            </w:pPr>
            <w:r>
              <w:rPr>
                <w:color w:val="000000"/>
              </w:rPr>
              <w:t>JSON:</w:t>
            </w:r>
          </w:p>
          <w:p w14:paraId="184F25D5" w14:textId="77777777" w:rsidR="0008154C" w:rsidRPr="00A5002F" w:rsidRDefault="0008154C" w:rsidP="0008154C">
            <w:pPr>
              <w:spacing w:after="0"/>
              <w:rPr>
                <w:color w:val="000000"/>
              </w:rPr>
            </w:pPr>
            <w:r w:rsidRPr="00A5002F">
              <w:rPr>
                <w:color w:val="000000"/>
              </w:rPr>
              <w:t>{</w:t>
            </w:r>
          </w:p>
          <w:p w14:paraId="2F6B1567" w14:textId="77777777" w:rsidR="0008154C" w:rsidRPr="00A5002F" w:rsidRDefault="0008154C" w:rsidP="0008154C">
            <w:pPr>
              <w:spacing w:after="0"/>
              <w:rPr>
                <w:color w:val="000000"/>
              </w:rPr>
            </w:pPr>
            <w:r w:rsidRPr="00A5002F">
              <w:rPr>
                <w:color w:val="000000"/>
              </w:rPr>
              <w:t xml:space="preserve">   "errorType": "INVALID_REQUEST_INPUT",</w:t>
            </w:r>
          </w:p>
          <w:p w14:paraId="3A20CCA9" w14:textId="5C996469" w:rsidR="0008154C" w:rsidRPr="00A5002F" w:rsidRDefault="0008154C" w:rsidP="0008154C">
            <w:pPr>
              <w:spacing w:after="0"/>
              <w:rPr>
                <w:color w:val="000000"/>
              </w:rPr>
            </w:pPr>
            <w:r w:rsidRPr="00A5002F">
              <w:rPr>
                <w:color w:val="000000"/>
              </w:rPr>
              <w:t xml:space="preserve">   "message": "</w:t>
            </w:r>
            <w:r>
              <w:t xml:space="preserve"> </w:t>
            </w:r>
            <w:r w:rsidRPr="0008154C">
              <w:rPr>
                <w:color w:val="000000"/>
              </w:rPr>
              <w:t>Path already exists as a file:</w:t>
            </w:r>
            <w:r w:rsidRPr="00A5002F">
              <w:rPr>
                <w:color w:val="000000"/>
              </w:rPr>
              <w:t>",</w:t>
            </w:r>
          </w:p>
          <w:p w14:paraId="17584ABC" w14:textId="77777777" w:rsidR="0008154C" w:rsidRPr="00A5002F" w:rsidRDefault="0008154C" w:rsidP="0008154C">
            <w:pPr>
              <w:spacing w:after="0"/>
              <w:rPr>
                <w:color w:val="000000"/>
              </w:rPr>
            </w:pPr>
            <w:r w:rsidRPr="00A5002F">
              <w:rPr>
                <w:color w:val="000000"/>
              </w:rPr>
              <w:t xml:space="preserve">   "stackTrace": "</w:t>
            </w:r>
            <w:r>
              <w:rPr>
                <w:color w:val="000000"/>
              </w:rPr>
              <w:t>…</w:t>
            </w:r>
            <w:r w:rsidRPr="00A5002F">
              <w:rPr>
                <w:color w:val="000000"/>
              </w:rPr>
              <w:t>"</w:t>
            </w:r>
          </w:p>
          <w:p w14:paraId="3137D1E2" w14:textId="77777777" w:rsidR="0008154C" w:rsidRDefault="0008154C" w:rsidP="0008154C">
            <w:pPr>
              <w:spacing w:after="0"/>
              <w:rPr>
                <w:color w:val="000000"/>
              </w:rPr>
            </w:pPr>
            <w:r w:rsidRPr="00A5002F">
              <w:rPr>
                <w:color w:val="000000"/>
              </w:rPr>
              <w:t>}</w:t>
            </w:r>
          </w:p>
          <w:p w14:paraId="457B9ECC" w14:textId="77777777" w:rsidR="0008154C" w:rsidRDefault="0008154C" w:rsidP="0008154C">
            <w:pPr>
              <w:spacing w:after="0"/>
              <w:rPr>
                <w:color w:val="000000"/>
              </w:rPr>
            </w:pPr>
          </w:p>
          <w:p w14:paraId="01183BF5" w14:textId="77777777" w:rsidR="0008154C" w:rsidRDefault="0008154C" w:rsidP="00A5002F">
            <w:pPr>
              <w:spacing w:after="0"/>
              <w:rPr>
                <w:color w:val="000000"/>
              </w:rPr>
            </w:pPr>
          </w:p>
          <w:p w14:paraId="7B7AE501" w14:textId="77777777" w:rsidR="00CA0C8A" w:rsidRPr="00087D39" w:rsidRDefault="00CA0C8A" w:rsidP="00CA0C8A">
            <w:pPr>
              <w:spacing w:after="0"/>
              <w:rPr>
                <w:b/>
                <w:color w:val="000000"/>
              </w:rPr>
            </w:pPr>
            <w:r w:rsidRPr="00087D39">
              <w:rPr>
                <w:b/>
                <w:color w:val="000000"/>
              </w:rPr>
              <w:t>Invalid Request Input:</w:t>
            </w:r>
          </w:p>
          <w:p w14:paraId="34B05DB6" w14:textId="77777777" w:rsidR="00CA0C8A" w:rsidRPr="005710BF" w:rsidRDefault="00CA0C8A" w:rsidP="00CA0C8A">
            <w:pPr>
              <w:spacing w:after="0"/>
              <w:rPr>
                <w:color w:val="000000"/>
              </w:rPr>
            </w:pPr>
            <w:r w:rsidRPr="005710BF">
              <w:rPr>
                <w:color w:val="000000"/>
              </w:rPr>
              <w:t>HTTP/1.1 400 Bad Request</w:t>
            </w:r>
          </w:p>
          <w:p w14:paraId="6D07DCD1" w14:textId="77777777" w:rsidR="00CA0C8A" w:rsidRPr="005710BF" w:rsidRDefault="00CA0C8A" w:rsidP="00CA0C8A">
            <w:pPr>
              <w:spacing w:after="0"/>
              <w:rPr>
                <w:color w:val="000000"/>
              </w:rPr>
            </w:pPr>
            <w:r w:rsidRPr="005710BF">
              <w:rPr>
                <w:color w:val="000000"/>
              </w:rPr>
              <w:t>Content-Type: application/json</w:t>
            </w:r>
          </w:p>
          <w:p w14:paraId="61AF25A0" w14:textId="77777777" w:rsidR="00CA0C8A" w:rsidRPr="005710BF" w:rsidRDefault="00CA0C8A" w:rsidP="00CA0C8A">
            <w:pPr>
              <w:spacing w:after="0"/>
              <w:rPr>
                <w:color w:val="000000"/>
              </w:rPr>
            </w:pPr>
            <w:r w:rsidRPr="005710BF">
              <w:rPr>
                <w:color w:val="000000"/>
              </w:rPr>
              <w:t>HPC-API-Version: 1.0.0</w:t>
            </w:r>
          </w:p>
          <w:p w14:paraId="7012F5ED" w14:textId="77777777" w:rsidR="00CA0C8A" w:rsidRDefault="00CA0C8A" w:rsidP="00A5002F">
            <w:pPr>
              <w:spacing w:after="0"/>
              <w:rPr>
                <w:color w:val="000000"/>
              </w:rPr>
            </w:pPr>
          </w:p>
          <w:p w14:paraId="637B1875" w14:textId="77777777" w:rsidR="00CA0C8A" w:rsidRDefault="00CA0C8A" w:rsidP="00CA0C8A">
            <w:pPr>
              <w:spacing w:after="0"/>
              <w:rPr>
                <w:color w:val="000000"/>
              </w:rPr>
            </w:pPr>
            <w:r>
              <w:rPr>
                <w:color w:val="000000"/>
              </w:rPr>
              <w:t>JSON:</w:t>
            </w:r>
          </w:p>
          <w:p w14:paraId="04663A44" w14:textId="77777777" w:rsidR="00CA0C8A" w:rsidRPr="005710BF" w:rsidRDefault="00CA0C8A" w:rsidP="00CA0C8A">
            <w:pPr>
              <w:spacing w:after="0"/>
              <w:rPr>
                <w:color w:val="000000"/>
              </w:rPr>
            </w:pPr>
            <w:r w:rsidRPr="005710BF">
              <w:rPr>
                <w:color w:val="000000"/>
              </w:rPr>
              <w:t>{</w:t>
            </w:r>
          </w:p>
          <w:p w14:paraId="60D5FC8C" w14:textId="77777777" w:rsidR="00CA0C8A" w:rsidRPr="005710BF" w:rsidRDefault="00CA0C8A" w:rsidP="00CA0C8A">
            <w:pPr>
              <w:spacing w:after="0"/>
              <w:rPr>
                <w:color w:val="000000"/>
              </w:rPr>
            </w:pPr>
            <w:r w:rsidRPr="005710BF">
              <w:rPr>
                <w:color w:val="000000"/>
              </w:rPr>
              <w:t xml:space="preserve">   "errorType": "INVALID_REQUEST_INPUT",</w:t>
            </w:r>
          </w:p>
          <w:p w14:paraId="0C466965" w14:textId="225682D5" w:rsidR="00CA0C8A" w:rsidRPr="005710BF" w:rsidRDefault="00CA0C8A" w:rsidP="00CA0C8A">
            <w:pPr>
              <w:spacing w:after="0"/>
              <w:rPr>
                <w:color w:val="000000"/>
              </w:rPr>
            </w:pPr>
            <w:r w:rsidRPr="005710BF">
              <w:rPr>
                <w:color w:val="000000"/>
              </w:rPr>
              <w:t xml:space="preserve">   "message": "</w:t>
            </w:r>
            <w:r w:rsidRPr="00CA0C8A">
              <w:rPr>
                <w:color w:val="000000"/>
              </w:rPr>
              <w:t xml:space="preserve"> System generated metadata can't be set/changed</w:t>
            </w:r>
            <w:r w:rsidRPr="005710BF">
              <w:rPr>
                <w:color w:val="000000"/>
              </w:rPr>
              <w:t>",</w:t>
            </w:r>
          </w:p>
          <w:p w14:paraId="0445F5B4" w14:textId="77777777" w:rsidR="00CA0C8A" w:rsidRPr="005710BF" w:rsidRDefault="00CA0C8A" w:rsidP="00CA0C8A">
            <w:pPr>
              <w:spacing w:after="0"/>
              <w:rPr>
                <w:color w:val="000000"/>
              </w:rPr>
            </w:pPr>
            <w:r w:rsidRPr="005710BF">
              <w:rPr>
                <w:color w:val="000000"/>
              </w:rPr>
              <w:t xml:space="preserve">   "stackTrace": "</w:t>
            </w:r>
            <w:r>
              <w:rPr>
                <w:color w:val="000000"/>
              </w:rPr>
              <w:t>…</w:t>
            </w:r>
            <w:r w:rsidRPr="005710BF">
              <w:rPr>
                <w:color w:val="000000"/>
              </w:rPr>
              <w:t>"</w:t>
            </w:r>
          </w:p>
          <w:p w14:paraId="0AEF9BBD" w14:textId="77777777" w:rsidR="00CA0C8A" w:rsidRDefault="00CA0C8A" w:rsidP="00CA0C8A">
            <w:pPr>
              <w:spacing w:after="0"/>
              <w:rPr>
                <w:color w:val="000000"/>
              </w:rPr>
            </w:pPr>
            <w:r w:rsidRPr="005710BF">
              <w:rPr>
                <w:color w:val="000000"/>
              </w:rPr>
              <w:t>}</w:t>
            </w:r>
          </w:p>
          <w:p w14:paraId="08B4DA5C" w14:textId="77777777" w:rsidR="00CA0C8A" w:rsidRDefault="00CA0C8A" w:rsidP="00A5002F">
            <w:pPr>
              <w:spacing w:after="0"/>
              <w:rPr>
                <w:color w:val="000000"/>
              </w:rPr>
            </w:pPr>
          </w:p>
          <w:p w14:paraId="56A7B586" w14:textId="56392ACA" w:rsidR="005710BF" w:rsidRDefault="005710BF" w:rsidP="005710BF">
            <w:pPr>
              <w:spacing w:after="0"/>
              <w:rPr>
                <w:b/>
                <w:color w:val="000000"/>
              </w:rPr>
            </w:pPr>
            <w:r w:rsidRPr="00087D39">
              <w:rPr>
                <w:b/>
                <w:color w:val="000000"/>
              </w:rPr>
              <w:t>Invalid Request Input:</w:t>
            </w:r>
          </w:p>
          <w:p w14:paraId="6A2B7D18" w14:textId="40432AF2" w:rsidR="000C2398" w:rsidRPr="000C2398" w:rsidRDefault="000C2398" w:rsidP="005710BF">
            <w:pPr>
              <w:spacing w:after="0"/>
              <w:rPr>
                <w:color w:val="000000"/>
              </w:rPr>
            </w:pPr>
            <w:r w:rsidRPr="000C2398">
              <w:rPr>
                <w:color w:val="000000"/>
              </w:rPr>
              <w:lastRenderedPageBreak/>
              <w:t>This error is thrown if path is null or metadata is null or empty</w:t>
            </w:r>
          </w:p>
          <w:p w14:paraId="4F477208" w14:textId="77777777" w:rsidR="005710BF" w:rsidRPr="005710BF" w:rsidRDefault="005710BF" w:rsidP="005710BF">
            <w:pPr>
              <w:spacing w:after="0"/>
              <w:rPr>
                <w:color w:val="000000"/>
              </w:rPr>
            </w:pPr>
            <w:r w:rsidRPr="005710BF">
              <w:rPr>
                <w:color w:val="000000"/>
              </w:rPr>
              <w:t>HTTP/1.1 400 Bad Request</w:t>
            </w:r>
          </w:p>
          <w:p w14:paraId="02EE703B" w14:textId="77777777" w:rsidR="005710BF" w:rsidRPr="005710BF" w:rsidRDefault="005710BF" w:rsidP="005710BF">
            <w:pPr>
              <w:spacing w:after="0"/>
              <w:rPr>
                <w:color w:val="000000"/>
              </w:rPr>
            </w:pPr>
            <w:r w:rsidRPr="005710BF">
              <w:rPr>
                <w:color w:val="000000"/>
              </w:rPr>
              <w:t>Content-Type: application/json</w:t>
            </w:r>
          </w:p>
          <w:p w14:paraId="0A4DCF5B" w14:textId="77777777" w:rsidR="005710BF" w:rsidRPr="005710BF" w:rsidRDefault="005710BF" w:rsidP="005710BF">
            <w:pPr>
              <w:spacing w:after="0"/>
              <w:rPr>
                <w:color w:val="000000"/>
              </w:rPr>
            </w:pPr>
            <w:r w:rsidRPr="005710BF">
              <w:rPr>
                <w:color w:val="000000"/>
              </w:rPr>
              <w:t>HPC-API-Version: 1.0.0</w:t>
            </w:r>
          </w:p>
          <w:p w14:paraId="0BD66768" w14:textId="77777777" w:rsidR="005710BF" w:rsidRPr="005710BF" w:rsidRDefault="005710BF" w:rsidP="005710BF">
            <w:pPr>
              <w:spacing w:after="0"/>
              <w:rPr>
                <w:color w:val="000000"/>
              </w:rPr>
            </w:pPr>
          </w:p>
          <w:p w14:paraId="52BFDCED" w14:textId="46C410F1" w:rsidR="005710BF" w:rsidRDefault="005710BF" w:rsidP="005710BF">
            <w:pPr>
              <w:spacing w:after="0"/>
              <w:rPr>
                <w:color w:val="000000"/>
              </w:rPr>
            </w:pPr>
            <w:r>
              <w:rPr>
                <w:color w:val="000000"/>
              </w:rPr>
              <w:t>JSON:</w:t>
            </w:r>
          </w:p>
          <w:p w14:paraId="3DD627C0" w14:textId="77777777" w:rsidR="005710BF" w:rsidRPr="005710BF" w:rsidRDefault="005710BF" w:rsidP="005710BF">
            <w:pPr>
              <w:spacing w:after="0"/>
              <w:rPr>
                <w:color w:val="000000"/>
              </w:rPr>
            </w:pPr>
            <w:r w:rsidRPr="005710BF">
              <w:rPr>
                <w:color w:val="000000"/>
              </w:rPr>
              <w:t>{</w:t>
            </w:r>
          </w:p>
          <w:p w14:paraId="5BBFB8E8" w14:textId="77777777" w:rsidR="005710BF" w:rsidRPr="005710BF" w:rsidRDefault="005710BF" w:rsidP="005710BF">
            <w:pPr>
              <w:spacing w:after="0"/>
              <w:rPr>
                <w:color w:val="000000"/>
              </w:rPr>
            </w:pPr>
            <w:r w:rsidRPr="005710BF">
              <w:rPr>
                <w:color w:val="000000"/>
              </w:rPr>
              <w:t xml:space="preserve">   "errorType": "INVALID_REQUEST_INPUT",</w:t>
            </w:r>
          </w:p>
          <w:p w14:paraId="6525730C" w14:textId="77777777" w:rsidR="005710BF" w:rsidRPr="005710BF" w:rsidRDefault="005710BF" w:rsidP="005710BF">
            <w:pPr>
              <w:spacing w:after="0"/>
              <w:rPr>
                <w:color w:val="000000"/>
              </w:rPr>
            </w:pPr>
            <w:r w:rsidRPr="005710BF">
              <w:rPr>
                <w:color w:val="000000"/>
              </w:rPr>
              <w:t xml:space="preserve">   "message": "Null path or Invalid metadata entry",</w:t>
            </w:r>
          </w:p>
          <w:p w14:paraId="68BB7A3C" w14:textId="5D663F8E" w:rsidR="005710BF" w:rsidRPr="005710BF" w:rsidRDefault="005710BF" w:rsidP="005710BF">
            <w:pPr>
              <w:spacing w:after="0"/>
              <w:rPr>
                <w:color w:val="000000"/>
              </w:rPr>
            </w:pPr>
            <w:r w:rsidRPr="005710BF">
              <w:rPr>
                <w:color w:val="000000"/>
              </w:rPr>
              <w:t xml:space="preserve">   "stackTrace": "</w:t>
            </w:r>
            <w:r>
              <w:rPr>
                <w:color w:val="000000"/>
              </w:rPr>
              <w:t>…</w:t>
            </w:r>
            <w:r w:rsidRPr="005710BF">
              <w:rPr>
                <w:color w:val="000000"/>
              </w:rPr>
              <w:t>"</w:t>
            </w:r>
          </w:p>
          <w:p w14:paraId="6ACACE0E" w14:textId="750653AA" w:rsidR="005710BF" w:rsidRDefault="005710BF" w:rsidP="005710BF">
            <w:pPr>
              <w:spacing w:after="0"/>
              <w:rPr>
                <w:color w:val="000000"/>
              </w:rPr>
            </w:pPr>
            <w:r w:rsidRPr="005710BF">
              <w:rPr>
                <w:color w:val="000000"/>
              </w:rPr>
              <w:t>}</w:t>
            </w:r>
          </w:p>
          <w:p w14:paraId="0EC49E6A" w14:textId="62185680" w:rsidR="005710BF" w:rsidRDefault="005710BF" w:rsidP="005710BF">
            <w:pPr>
              <w:spacing w:after="0"/>
              <w:rPr>
                <w:color w:val="000000"/>
              </w:rPr>
            </w:pPr>
          </w:p>
          <w:p w14:paraId="0ADDB1D6" w14:textId="77777777" w:rsidR="000C2398" w:rsidRDefault="000C2398" w:rsidP="000C2398">
            <w:pPr>
              <w:spacing w:after="0"/>
              <w:rPr>
                <w:b/>
                <w:color w:val="000000"/>
              </w:rPr>
            </w:pPr>
            <w:r w:rsidRPr="00087D39">
              <w:rPr>
                <w:b/>
                <w:color w:val="000000"/>
              </w:rPr>
              <w:t>Invalid Request Input:</w:t>
            </w:r>
          </w:p>
          <w:p w14:paraId="75FC0883" w14:textId="3D6F3595" w:rsidR="000C2398" w:rsidRPr="000C2398" w:rsidRDefault="000C2398" w:rsidP="000C2398">
            <w:pPr>
              <w:spacing w:after="0"/>
              <w:rPr>
                <w:color w:val="000000"/>
              </w:rPr>
            </w:pPr>
            <w:r w:rsidRPr="000C2398">
              <w:rPr>
                <w:color w:val="000000"/>
              </w:rPr>
              <w:t xml:space="preserve">This error is thrown if </w:t>
            </w:r>
            <w:r>
              <w:rPr>
                <w:color w:val="000000"/>
              </w:rPr>
              <w:t xml:space="preserve">metadata entry value is missing </w:t>
            </w:r>
          </w:p>
          <w:p w14:paraId="60DF80C3" w14:textId="07EB9351" w:rsidR="000C2398" w:rsidRPr="005710BF" w:rsidRDefault="000C2398" w:rsidP="000C2398">
            <w:pPr>
              <w:spacing w:after="0"/>
              <w:rPr>
                <w:color w:val="000000"/>
              </w:rPr>
            </w:pPr>
            <w:r>
              <w:rPr>
                <w:color w:val="000000"/>
              </w:rPr>
              <w:t>HTTP/1.1 5</w:t>
            </w:r>
            <w:r w:rsidRPr="005710BF">
              <w:rPr>
                <w:color w:val="000000"/>
              </w:rPr>
              <w:t>00 Bad Request</w:t>
            </w:r>
          </w:p>
          <w:p w14:paraId="795BA21C" w14:textId="77777777" w:rsidR="000C2398" w:rsidRPr="005710BF" w:rsidRDefault="000C2398" w:rsidP="000C2398">
            <w:pPr>
              <w:spacing w:after="0"/>
              <w:rPr>
                <w:color w:val="000000"/>
              </w:rPr>
            </w:pPr>
            <w:r w:rsidRPr="005710BF">
              <w:rPr>
                <w:color w:val="000000"/>
              </w:rPr>
              <w:t>Content-Type: application/json</w:t>
            </w:r>
          </w:p>
          <w:p w14:paraId="4B67143E" w14:textId="77777777" w:rsidR="000C2398" w:rsidRPr="005710BF" w:rsidRDefault="000C2398" w:rsidP="000C2398">
            <w:pPr>
              <w:spacing w:after="0"/>
              <w:rPr>
                <w:color w:val="000000"/>
              </w:rPr>
            </w:pPr>
            <w:r w:rsidRPr="005710BF">
              <w:rPr>
                <w:color w:val="000000"/>
              </w:rPr>
              <w:t>HPC-API-Version: 1.0.0</w:t>
            </w:r>
          </w:p>
          <w:p w14:paraId="4C8062F8" w14:textId="77777777" w:rsidR="000C2398" w:rsidRPr="005710BF" w:rsidRDefault="000C2398" w:rsidP="000C2398">
            <w:pPr>
              <w:spacing w:after="0"/>
              <w:rPr>
                <w:color w:val="000000"/>
              </w:rPr>
            </w:pPr>
          </w:p>
          <w:p w14:paraId="746192C4" w14:textId="77777777" w:rsidR="000C2398" w:rsidRDefault="000C2398" w:rsidP="000C2398">
            <w:pPr>
              <w:spacing w:after="0"/>
              <w:rPr>
                <w:color w:val="000000"/>
              </w:rPr>
            </w:pPr>
            <w:r>
              <w:rPr>
                <w:color w:val="000000"/>
              </w:rPr>
              <w:t>JSON:</w:t>
            </w:r>
          </w:p>
          <w:p w14:paraId="5E485EC4" w14:textId="77777777" w:rsidR="000C2398" w:rsidRPr="005710BF" w:rsidRDefault="000C2398" w:rsidP="000C2398">
            <w:pPr>
              <w:spacing w:after="0"/>
              <w:rPr>
                <w:color w:val="000000"/>
              </w:rPr>
            </w:pPr>
            <w:r w:rsidRPr="005710BF">
              <w:rPr>
                <w:color w:val="000000"/>
              </w:rPr>
              <w:t>{</w:t>
            </w:r>
          </w:p>
          <w:p w14:paraId="19685EE5" w14:textId="1F22F8A4" w:rsidR="000C2398" w:rsidRPr="005710BF" w:rsidRDefault="000C2398" w:rsidP="000C2398">
            <w:pPr>
              <w:spacing w:after="0"/>
              <w:rPr>
                <w:color w:val="000000"/>
              </w:rPr>
            </w:pPr>
            <w:r w:rsidRPr="005710BF">
              <w:rPr>
                <w:color w:val="000000"/>
              </w:rPr>
              <w:t xml:space="preserve">   "errorType": "</w:t>
            </w:r>
            <w:r w:rsidRPr="000C2398">
              <w:rPr>
                <w:color w:val="000000"/>
              </w:rPr>
              <w:t>DATA_MANAGEMENT_ERROR</w:t>
            </w:r>
            <w:r w:rsidRPr="005710BF">
              <w:rPr>
                <w:color w:val="000000"/>
              </w:rPr>
              <w:t>",</w:t>
            </w:r>
          </w:p>
          <w:p w14:paraId="540D3AED" w14:textId="1946449C" w:rsidR="000C2398" w:rsidRPr="005710BF" w:rsidRDefault="000C2398" w:rsidP="000C2398">
            <w:pPr>
              <w:spacing w:after="0"/>
              <w:rPr>
                <w:color w:val="000000"/>
              </w:rPr>
            </w:pPr>
            <w:r w:rsidRPr="005710BF">
              <w:rPr>
                <w:color w:val="000000"/>
              </w:rPr>
              <w:t xml:space="preserve">   "message": "</w:t>
            </w:r>
            <w:r>
              <w:t xml:space="preserve"> </w:t>
            </w:r>
            <w:r w:rsidRPr="000C2398">
              <w:rPr>
                <w:color w:val="000000"/>
              </w:rPr>
              <w:t>Failed to add metadata to a collection: value is null or empty</w:t>
            </w:r>
            <w:r w:rsidRPr="005710BF">
              <w:rPr>
                <w:color w:val="000000"/>
              </w:rPr>
              <w:t>",</w:t>
            </w:r>
          </w:p>
          <w:p w14:paraId="1A9A77BB" w14:textId="77777777" w:rsidR="000C2398" w:rsidRPr="005710BF" w:rsidRDefault="000C2398" w:rsidP="000C2398">
            <w:pPr>
              <w:spacing w:after="0"/>
              <w:rPr>
                <w:color w:val="000000"/>
              </w:rPr>
            </w:pPr>
            <w:r w:rsidRPr="005710BF">
              <w:rPr>
                <w:color w:val="000000"/>
              </w:rPr>
              <w:t xml:space="preserve">   "stackTrace": "</w:t>
            </w:r>
            <w:r>
              <w:rPr>
                <w:color w:val="000000"/>
              </w:rPr>
              <w:t>…</w:t>
            </w:r>
            <w:r w:rsidRPr="005710BF">
              <w:rPr>
                <w:color w:val="000000"/>
              </w:rPr>
              <w:t>"</w:t>
            </w:r>
          </w:p>
          <w:p w14:paraId="5ABB4EE1" w14:textId="32F00E69" w:rsidR="000C2398" w:rsidRDefault="000C2398" w:rsidP="000C2398">
            <w:pPr>
              <w:spacing w:after="0"/>
              <w:rPr>
                <w:color w:val="000000"/>
              </w:rPr>
            </w:pPr>
            <w:r w:rsidRPr="005710BF">
              <w:rPr>
                <w:color w:val="000000"/>
              </w:rPr>
              <w:t>}</w:t>
            </w:r>
          </w:p>
          <w:p w14:paraId="5ECA8C0E" w14:textId="1A70CD50" w:rsidR="00604839" w:rsidRPr="00604839" w:rsidRDefault="00604839" w:rsidP="00A5002F">
            <w:pPr>
              <w:spacing w:after="0"/>
              <w:rPr>
                <w:b/>
                <w:color w:val="000000"/>
              </w:rPr>
            </w:pPr>
            <w:r w:rsidRPr="00604839">
              <w:rPr>
                <w:b/>
                <w:color w:val="000000"/>
              </w:rPr>
              <w:t>Collection Path is missing:</w:t>
            </w:r>
          </w:p>
          <w:p w14:paraId="3D075EBE" w14:textId="77777777" w:rsidR="00604839" w:rsidRPr="00604839" w:rsidRDefault="00604839" w:rsidP="00604839">
            <w:pPr>
              <w:spacing w:after="0"/>
              <w:rPr>
                <w:color w:val="000000"/>
              </w:rPr>
            </w:pPr>
            <w:r w:rsidRPr="00604839">
              <w:rPr>
                <w:color w:val="000000"/>
              </w:rPr>
              <w:t>HTTP/1.1 400 Bad Request</w:t>
            </w:r>
          </w:p>
          <w:p w14:paraId="5ECA6F58" w14:textId="77777777" w:rsidR="00604839" w:rsidRPr="00604839" w:rsidRDefault="00604839" w:rsidP="00604839">
            <w:pPr>
              <w:spacing w:after="0"/>
              <w:rPr>
                <w:color w:val="000000"/>
              </w:rPr>
            </w:pPr>
            <w:r w:rsidRPr="00604839">
              <w:rPr>
                <w:color w:val="000000"/>
              </w:rPr>
              <w:t>Content-Type: application/json</w:t>
            </w:r>
          </w:p>
          <w:p w14:paraId="06FD1348" w14:textId="77777777" w:rsidR="00604839" w:rsidRPr="00604839" w:rsidRDefault="00604839" w:rsidP="00604839">
            <w:pPr>
              <w:spacing w:after="0"/>
              <w:rPr>
                <w:color w:val="000000"/>
              </w:rPr>
            </w:pPr>
            <w:r w:rsidRPr="00604839">
              <w:rPr>
                <w:color w:val="000000"/>
              </w:rPr>
              <w:t>HPC-API-Version: 1.0.0</w:t>
            </w:r>
          </w:p>
          <w:p w14:paraId="280AF47C" w14:textId="77777777" w:rsidR="00604839" w:rsidRPr="00604839" w:rsidRDefault="00604839" w:rsidP="00604839">
            <w:pPr>
              <w:spacing w:after="0"/>
              <w:rPr>
                <w:color w:val="000000"/>
              </w:rPr>
            </w:pPr>
          </w:p>
          <w:p w14:paraId="0AEF572B" w14:textId="19EDCCFA" w:rsidR="00604839" w:rsidRDefault="00604839" w:rsidP="00604839">
            <w:pPr>
              <w:spacing w:after="0"/>
              <w:rPr>
                <w:color w:val="000000"/>
              </w:rPr>
            </w:pPr>
            <w:r>
              <w:rPr>
                <w:color w:val="000000"/>
              </w:rPr>
              <w:t>JSON:</w:t>
            </w:r>
          </w:p>
          <w:p w14:paraId="73C5748A" w14:textId="77777777" w:rsidR="00604839" w:rsidRPr="00604839" w:rsidRDefault="00604839" w:rsidP="00604839">
            <w:pPr>
              <w:spacing w:after="0"/>
              <w:rPr>
                <w:color w:val="000000"/>
              </w:rPr>
            </w:pPr>
            <w:r w:rsidRPr="00604839">
              <w:rPr>
                <w:color w:val="000000"/>
              </w:rPr>
              <w:t>{</w:t>
            </w:r>
          </w:p>
          <w:p w14:paraId="7914BF3A" w14:textId="77777777" w:rsidR="00604839" w:rsidRPr="00604839" w:rsidRDefault="00604839" w:rsidP="00604839">
            <w:pPr>
              <w:spacing w:after="0"/>
              <w:rPr>
                <w:color w:val="000000"/>
              </w:rPr>
            </w:pPr>
            <w:r w:rsidRPr="00604839">
              <w:rPr>
                <w:color w:val="000000"/>
              </w:rPr>
              <w:t xml:space="preserve">   "errorType": "INVALID_REQUEST_INPUT",</w:t>
            </w:r>
          </w:p>
          <w:p w14:paraId="2BF8FFE5" w14:textId="77777777" w:rsidR="00604839" w:rsidRPr="00604839" w:rsidRDefault="00604839" w:rsidP="00604839">
            <w:pPr>
              <w:spacing w:after="0"/>
              <w:rPr>
                <w:color w:val="000000"/>
              </w:rPr>
            </w:pPr>
            <w:r w:rsidRPr="00604839">
              <w:rPr>
                <w:color w:val="000000"/>
              </w:rPr>
              <w:t xml:space="preserve">   "message": "Failed to create directory: /",</w:t>
            </w:r>
          </w:p>
          <w:p w14:paraId="0A7DB65B" w14:textId="281CEF27" w:rsidR="00604839" w:rsidRPr="00604839" w:rsidRDefault="00604839" w:rsidP="00604839">
            <w:pPr>
              <w:spacing w:after="0"/>
              <w:rPr>
                <w:color w:val="000000"/>
              </w:rPr>
            </w:pPr>
            <w:r w:rsidRPr="00604839">
              <w:rPr>
                <w:color w:val="000000"/>
              </w:rPr>
              <w:t xml:space="preserve">   "stackTrace": "</w:t>
            </w:r>
            <w:r>
              <w:rPr>
                <w:color w:val="000000"/>
              </w:rPr>
              <w:t>…</w:t>
            </w:r>
            <w:r w:rsidRPr="00604839">
              <w:rPr>
                <w:color w:val="000000"/>
              </w:rPr>
              <w:t>"</w:t>
            </w:r>
          </w:p>
          <w:p w14:paraId="52DD4B9D" w14:textId="24B2B13A" w:rsidR="00604839" w:rsidRDefault="00604839" w:rsidP="00604839">
            <w:pPr>
              <w:spacing w:after="0"/>
              <w:rPr>
                <w:color w:val="000000"/>
              </w:rPr>
            </w:pPr>
            <w:r w:rsidRPr="00604839">
              <w:rPr>
                <w:color w:val="000000"/>
              </w:rPr>
              <w:t>}</w:t>
            </w:r>
          </w:p>
          <w:p w14:paraId="7645C16E" w14:textId="7A281C28" w:rsidR="00604839" w:rsidRDefault="00604839" w:rsidP="00604839">
            <w:pPr>
              <w:spacing w:after="0"/>
              <w:rPr>
                <w:color w:val="000000"/>
              </w:rPr>
            </w:pPr>
          </w:p>
          <w:p w14:paraId="42D99510" w14:textId="40119EEC" w:rsidR="006F7111" w:rsidRPr="00604839" w:rsidRDefault="006F7111" w:rsidP="006F7111">
            <w:pPr>
              <w:spacing w:after="0"/>
              <w:rPr>
                <w:b/>
                <w:color w:val="000000"/>
              </w:rPr>
            </w:pPr>
            <w:r>
              <w:rPr>
                <w:b/>
                <w:color w:val="000000"/>
              </w:rPr>
              <w:t>Failed to create Collection</w:t>
            </w:r>
            <w:r w:rsidRPr="00604839">
              <w:rPr>
                <w:b/>
                <w:color w:val="000000"/>
              </w:rPr>
              <w:t xml:space="preserve"> Path:</w:t>
            </w:r>
          </w:p>
          <w:p w14:paraId="30385FFA" w14:textId="77777777" w:rsidR="006F7111" w:rsidRPr="00604839" w:rsidRDefault="006F7111" w:rsidP="006F7111">
            <w:pPr>
              <w:spacing w:after="0"/>
              <w:rPr>
                <w:color w:val="000000"/>
              </w:rPr>
            </w:pPr>
            <w:r w:rsidRPr="00604839">
              <w:rPr>
                <w:color w:val="000000"/>
              </w:rPr>
              <w:t>HTTP/1.1 400 Bad Request</w:t>
            </w:r>
          </w:p>
          <w:p w14:paraId="7DC6D980" w14:textId="77777777" w:rsidR="006F7111" w:rsidRPr="00604839" w:rsidRDefault="006F7111" w:rsidP="006F7111">
            <w:pPr>
              <w:spacing w:after="0"/>
              <w:rPr>
                <w:color w:val="000000"/>
              </w:rPr>
            </w:pPr>
            <w:r w:rsidRPr="00604839">
              <w:rPr>
                <w:color w:val="000000"/>
              </w:rPr>
              <w:t>Content-Type: application/json</w:t>
            </w:r>
          </w:p>
          <w:p w14:paraId="32BFC50A" w14:textId="77777777" w:rsidR="006F7111" w:rsidRPr="00604839" w:rsidRDefault="006F7111" w:rsidP="006F7111">
            <w:pPr>
              <w:spacing w:after="0"/>
              <w:rPr>
                <w:color w:val="000000"/>
              </w:rPr>
            </w:pPr>
            <w:r w:rsidRPr="00604839">
              <w:rPr>
                <w:color w:val="000000"/>
              </w:rPr>
              <w:lastRenderedPageBreak/>
              <w:t>HPC-API-Version: 1.0.0</w:t>
            </w:r>
          </w:p>
          <w:p w14:paraId="26E4672B" w14:textId="77777777" w:rsidR="006F7111" w:rsidRPr="00604839" w:rsidRDefault="006F7111" w:rsidP="006F7111">
            <w:pPr>
              <w:spacing w:after="0"/>
              <w:rPr>
                <w:color w:val="000000"/>
              </w:rPr>
            </w:pPr>
          </w:p>
          <w:p w14:paraId="7072E443" w14:textId="77777777" w:rsidR="006F7111" w:rsidRDefault="006F7111" w:rsidP="006F7111">
            <w:pPr>
              <w:spacing w:after="0"/>
              <w:rPr>
                <w:color w:val="000000"/>
              </w:rPr>
            </w:pPr>
            <w:r>
              <w:rPr>
                <w:color w:val="000000"/>
              </w:rPr>
              <w:t>JSON:</w:t>
            </w:r>
          </w:p>
          <w:p w14:paraId="02ABD1BC" w14:textId="77777777" w:rsidR="006F7111" w:rsidRPr="00604839" w:rsidRDefault="006F7111" w:rsidP="006F7111">
            <w:pPr>
              <w:spacing w:after="0"/>
              <w:rPr>
                <w:color w:val="000000"/>
              </w:rPr>
            </w:pPr>
            <w:r w:rsidRPr="00604839">
              <w:rPr>
                <w:color w:val="000000"/>
              </w:rPr>
              <w:t>{</w:t>
            </w:r>
          </w:p>
          <w:p w14:paraId="1499C249" w14:textId="49A7B664" w:rsidR="006F7111" w:rsidRPr="00604839" w:rsidRDefault="006F7111" w:rsidP="006F7111">
            <w:pPr>
              <w:spacing w:after="0"/>
              <w:rPr>
                <w:color w:val="000000"/>
              </w:rPr>
            </w:pPr>
            <w:r w:rsidRPr="00604839">
              <w:rPr>
                <w:color w:val="000000"/>
              </w:rPr>
              <w:t xml:space="preserve">   "errorType": "</w:t>
            </w:r>
            <w:r>
              <w:rPr>
                <w:color w:val="000000"/>
              </w:rPr>
              <w:t>DATA_MANAGEMENT_ERROR</w:t>
            </w:r>
            <w:r w:rsidRPr="00604839">
              <w:rPr>
                <w:color w:val="000000"/>
              </w:rPr>
              <w:t xml:space="preserve"> ",</w:t>
            </w:r>
          </w:p>
          <w:p w14:paraId="69BF2BB5" w14:textId="1121A20A" w:rsidR="006F7111" w:rsidRPr="00604839" w:rsidRDefault="006F7111" w:rsidP="006F7111">
            <w:pPr>
              <w:spacing w:after="0"/>
              <w:rPr>
                <w:color w:val="000000"/>
              </w:rPr>
            </w:pPr>
            <w:r w:rsidRPr="00604839">
              <w:rPr>
                <w:color w:val="000000"/>
              </w:rPr>
              <w:t xml:space="preserve">   "message": "Failed to create </w:t>
            </w:r>
            <w:r>
              <w:rPr>
                <w:color w:val="000000"/>
              </w:rPr>
              <w:t xml:space="preserve">a collection </w:t>
            </w:r>
            <w:r w:rsidRPr="00604839">
              <w:rPr>
                <w:color w:val="000000"/>
              </w:rPr>
              <w:t>directory: /",</w:t>
            </w:r>
          </w:p>
          <w:p w14:paraId="65FCB0A5" w14:textId="77777777" w:rsidR="006F7111" w:rsidRPr="00604839" w:rsidRDefault="006F7111" w:rsidP="006F7111">
            <w:pPr>
              <w:spacing w:after="0"/>
              <w:rPr>
                <w:color w:val="000000"/>
              </w:rPr>
            </w:pPr>
            <w:r w:rsidRPr="00604839">
              <w:rPr>
                <w:color w:val="000000"/>
              </w:rPr>
              <w:t xml:space="preserve">   "stackTrace": "</w:t>
            </w:r>
            <w:r>
              <w:rPr>
                <w:color w:val="000000"/>
              </w:rPr>
              <w:t>…</w:t>
            </w:r>
            <w:r w:rsidRPr="00604839">
              <w:rPr>
                <w:color w:val="000000"/>
              </w:rPr>
              <w:t>"</w:t>
            </w:r>
          </w:p>
          <w:p w14:paraId="6FCD300D" w14:textId="25CB3F8D" w:rsidR="006F7111" w:rsidRDefault="006F7111" w:rsidP="006F7111">
            <w:pPr>
              <w:spacing w:after="0"/>
              <w:rPr>
                <w:color w:val="000000"/>
              </w:rPr>
            </w:pPr>
            <w:r w:rsidRPr="00604839">
              <w:rPr>
                <w:color w:val="000000"/>
              </w:rPr>
              <w:t>}</w:t>
            </w:r>
          </w:p>
          <w:p w14:paraId="0151BB39" w14:textId="318AEC41" w:rsidR="00915928" w:rsidRDefault="00915928" w:rsidP="006F7111">
            <w:pPr>
              <w:spacing w:after="0"/>
              <w:rPr>
                <w:color w:val="000000"/>
              </w:rPr>
            </w:pPr>
          </w:p>
          <w:p w14:paraId="39963BED" w14:textId="77777777" w:rsidR="00CA0C8A" w:rsidRDefault="00CA0C8A" w:rsidP="006F7111">
            <w:pPr>
              <w:spacing w:after="0"/>
              <w:rPr>
                <w:color w:val="000000"/>
              </w:rPr>
            </w:pPr>
          </w:p>
          <w:p w14:paraId="14F7EE13" w14:textId="72A6AEF6" w:rsidR="00915928" w:rsidRPr="00604839" w:rsidRDefault="00915928" w:rsidP="00915928">
            <w:pPr>
              <w:spacing w:after="0"/>
              <w:rPr>
                <w:b/>
                <w:color w:val="000000"/>
              </w:rPr>
            </w:pPr>
            <w:r>
              <w:rPr>
                <w:b/>
                <w:color w:val="000000"/>
              </w:rPr>
              <w:t>Failed to add metadata to collection</w:t>
            </w:r>
            <w:r w:rsidRPr="00604839">
              <w:rPr>
                <w:b/>
                <w:color w:val="000000"/>
              </w:rPr>
              <w:t>:</w:t>
            </w:r>
          </w:p>
          <w:p w14:paraId="06750B39" w14:textId="77777777" w:rsidR="00915928" w:rsidRPr="00604839" w:rsidRDefault="00915928" w:rsidP="00915928">
            <w:pPr>
              <w:spacing w:after="0"/>
              <w:jc w:val="left"/>
              <w:rPr>
                <w:color w:val="000000"/>
              </w:rPr>
            </w:pPr>
            <w:r w:rsidRPr="00604839">
              <w:rPr>
                <w:color w:val="000000"/>
              </w:rPr>
              <w:t>HTTP/1.1 400 Bad Request</w:t>
            </w:r>
          </w:p>
          <w:p w14:paraId="533C45A6" w14:textId="77777777" w:rsidR="00915928" w:rsidRPr="00604839" w:rsidRDefault="00915928" w:rsidP="00915928">
            <w:pPr>
              <w:spacing w:after="0"/>
              <w:jc w:val="left"/>
              <w:rPr>
                <w:color w:val="000000"/>
              </w:rPr>
            </w:pPr>
            <w:r w:rsidRPr="00604839">
              <w:rPr>
                <w:color w:val="000000"/>
              </w:rPr>
              <w:t>Content-Type: application/json</w:t>
            </w:r>
          </w:p>
          <w:p w14:paraId="6772076B" w14:textId="77777777" w:rsidR="00915928" w:rsidRPr="00604839" w:rsidRDefault="00915928" w:rsidP="00915928">
            <w:pPr>
              <w:spacing w:after="0"/>
              <w:jc w:val="left"/>
              <w:rPr>
                <w:color w:val="000000"/>
              </w:rPr>
            </w:pPr>
            <w:r w:rsidRPr="00604839">
              <w:rPr>
                <w:color w:val="000000"/>
              </w:rPr>
              <w:t>HPC-API-Version: 1.0.0</w:t>
            </w:r>
          </w:p>
          <w:p w14:paraId="2324A5F2" w14:textId="77777777" w:rsidR="00915928" w:rsidRPr="00604839" w:rsidRDefault="00915928" w:rsidP="00915928">
            <w:pPr>
              <w:spacing w:after="0"/>
              <w:jc w:val="left"/>
              <w:rPr>
                <w:color w:val="000000"/>
              </w:rPr>
            </w:pPr>
          </w:p>
          <w:p w14:paraId="51E55623" w14:textId="77777777" w:rsidR="00915928" w:rsidRDefault="00915928" w:rsidP="00915928">
            <w:pPr>
              <w:spacing w:after="0"/>
              <w:jc w:val="left"/>
              <w:rPr>
                <w:color w:val="000000"/>
              </w:rPr>
            </w:pPr>
            <w:r>
              <w:rPr>
                <w:color w:val="000000"/>
              </w:rPr>
              <w:t>JSON:</w:t>
            </w:r>
          </w:p>
          <w:p w14:paraId="66265E58" w14:textId="77777777" w:rsidR="00915928" w:rsidRPr="00604839" w:rsidRDefault="00915928" w:rsidP="00915928">
            <w:pPr>
              <w:spacing w:after="0"/>
              <w:jc w:val="left"/>
              <w:rPr>
                <w:color w:val="000000"/>
              </w:rPr>
            </w:pPr>
            <w:r w:rsidRPr="00604839">
              <w:rPr>
                <w:color w:val="000000"/>
              </w:rPr>
              <w:t>{</w:t>
            </w:r>
          </w:p>
          <w:p w14:paraId="68FE49CE" w14:textId="77777777" w:rsidR="00915928" w:rsidRPr="00604839" w:rsidRDefault="00915928" w:rsidP="00915928">
            <w:pPr>
              <w:spacing w:after="0"/>
              <w:jc w:val="left"/>
              <w:rPr>
                <w:color w:val="000000"/>
              </w:rPr>
            </w:pPr>
            <w:r w:rsidRPr="00604839">
              <w:rPr>
                <w:color w:val="000000"/>
              </w:rPr>
              <w:t xml:space="preserve">   "errorType": "</w:t>
            </w:r>
            <w:r>
              <w:rPr>
                <w:color w:val="000000"/>
              </w:rPr>
              <w:t>DATA_MANAGEMENT_ERROR</w:t>
            </w:r>
            <w:r w:rsidRPr="00604839">
              <w:rPr>
                <w:color w:val="000000"/>
              </w:rPr>
              <w:t xml:space="preserve"> ",</w:t>
            </w:r>
          </w:p>
          <w:p w14:paraId="7E625CFE" w14:textId="4DF769BF" w:rsidR="00915928" w:rsidRPr="00604839" w:rsidRDefault="00915928" w:rsidP="00915928">
            <w:pPr>
              <w:spacing w:after="0"/>
              <w:jc w:val="left"/>
              <w:rPr>
                <w:color w:val="000000"/>
              </w:rPr>
            </w:pPr>
            <w:r w:rsidRPr="00604839">
              <w:rPr>
                <w:color w:val="000000"/>
              </w:rPr>
              <w:t xml:space="preserve">   "message": " Failed to </w:t>
            </w:r>
            <w:r>
              <w:rPr>
                <w:color w:val="000000"/>
              </w:rPr>
              <w:t>add metadata to</w:t>
            </w:r>
            <w:r w:rsidRPr="00604839">
              <w:rPr>
                <w:color w:val="000000"/>
              </w:rPr>
              <w:t xml:space="preserve"> </w:t>
            </w:r>
            <w:r>
              <w:rPr>
                <w:color w:val="000000"/>
              </w:rPr>
              <w:t>a collection</w:t>
            </w:r>
            <w:r w:rsidRPr="00604839">
              <w:rPr>
                <w:color w:val="000000"/>
              </w:rPr>
              <w:t>: /",</w:t>
            </w:r>
          </w:p>
          <w:p w14:paraId="1E967177" w14:textId="77777777" w:rsidR="00915928" w:rsidRPr="00604839" w:rsidRDefault="00915928" w:rsidP="00915928">
            <w:pPr>
              <w:spacing w:after="0"/>
              <w:jc w:val="left"/>
              <w:rPr>
                <w:color w:val="000000"/>
              </w:rPr>
            </w:pPr>
            <w:r w:rsidRPr="00604839">
              <w:rPr>
                <w:color w:val="000000"/>
              </w:rPr>
              <w:t xml:space="preserve">   "stackTrace": "</w:t>
            </w:r>
            <w:r>
              <w:rPr>
                <w:color w:val="000000"/>
              </w:rPr>
              <w:t>…</w:t>
            </w:r>
            <w:r w:rsidRPr="00604839">
              <w:rPr>
                <w:color w:val="000000"/>
              </w:rPr>
              <w:t>"</w:t>
            </w:r>
          </w:p>
          <w:p w14:paraId="0C8B9902" w14:textId="77777777" w:rsidR="00915928" w:rsidRPr="00087D39" w:rsidRDefault="00915928" w:rsidP="00915928">
            <w:pPr>
              <w:spacing w:after="0"/>
              <w:jc w:val="left"/>
              <w:rPr>
                <w:color w:val="000000"/>
              </w:rPr>
            </w:pPr>
            <w:r w:rsidRPr="00604839">
              <w:rPr>
                <w:color w:val="000000"/>
              </w:rPr>
              <w:t>}</w:t>
            </w:r>
          </w:p>
          <w:p w14:paraId="2163C1EE" w14:textId="77777777" w:rsidR="00915928" w:rsidRPr="00087D39" w:rsidRDefault="00915928" w:rsidP="006F7111">
            <w:pPr>
              <w:spacing w:after="0"/>
              <w:rPr>
                <w:color w:val="000000"/>
              </w:rPr>
            </w:pPr>
          </w:p>
          <w:p w14:paraId="32C28B96" w14:textId="60ADC48B" w:rsidR="00FE63B3" w:rsidRPr="00087D39" w:rsidRDefault="00405671" w:rsidP="00FE63B3">
            <w:pPr>
              <w:spacing w:after="0"/>
              <w:rPr>
                <w:b/>
                <w:color w:val="000000"/>
              </w:rPr>
            </w:pPr>
            <w:r>
              <w:rPr>
                <w:b/>
                <w:color w:val="000000"/>
              </w:rPr>
              <w:t>Authentication Failure</w:t>
            </w:r>
            <w:r w:rsidR="00FE63B3" w:rsidRPr="00087D39">
              <w:rPr>
                <w:b/>
                <w:color w:val="000000"/>
              </w:rPr>
              <w:t xml:space="preserve">: </w:t>
            </w:r>
          </w:p>
          <w:p w14:paraId="61AC620B" w14:textId="77777777" w:rsidR="00405671" w:rsidRPr="00405671" w:rsidRDefault="00405671" w:rsidP="00405671">
            <w:pPr>
              <w:spacing w:after="0"/>
              <w:rPr>
                <w:color w:val="000000"/>
              </w:rPr>
            </w:pPr>
            <w:r w:rsidRPr="00405671">
              <w:rPr>
                <w:color w:val="000000"/>
              </w:rPr>
              <w:t>HTTP/1.1 401 Unauthorized</w:t>
            </w:r>
          </w:p>
          <w:p w14:paraId="2D3A32CA" w14:textId="77777777" w:rsidR="00405671" w:rsidRPr="00405671" w:rsidRDefault="00405671" w:rsidP="00405671">
            <w:pPr>
              <w:spacing w:after="0"/>
              <w:rPr>
                <w:color w:val="000000"/>
              </w:rPr>
            </w:pPr>
            <w:r w:rsidRPr="00405671">
              <w:rPr>
                <w:color w:val="000000"/>
              </w:rPr>
              <w:t>Content-Type: application/json</w:t>
            </w:r>
          </w:p>
          <w:p w14:paraId="4220A649" w14:textId="77777777" w:rsidR="00405671" w:rsidRPr="00405671" w:rsidRDefault="00405671" w:rsidP="00405671">
            <w:pPr>
              <w:spacing w:after="0"/>
              <w:rPr>
                <w:color w:val="000000"/>
              </w:rPr>
            </w:pPr>
          </w:p>
          <w:p w14:paraId="19580482" w14:textId="1443DAFC" w:rsidR="00405671" w:rsidRDefault="00405671" w:rsidP="00FE63B3">
            <w:pPr>
              <w:spacing w:after="0"/>
              <w:rPr>
                <w:color w:val="000000"/>
              </w:rPr>
            </w:pPr>
            <w:r>
              <w:rPr>
                <w:color w:val="000000"/>
              </w:rPr>
              <w:t>JSON:</w:t>
            </w:r>
          </w:p>
          <w:p w14:paraId="70A86A05" w14:textId="77777777" w:rsidR="00405671" w:rsidRPr="00405671" w:rsidRDefault="00405671" w:rsidP="00405671">
            <w:pPr>
              <w:spacing w:after="0"/>
              <w:rPr>
                <w:color w:val="000000"/>
              </w:rPr>
            </w:pPr>
            <w:r w:rsidRPr="00405671">
              <w:rPr>
                <w:color w:val="000000"/>
              </w:rPr>
              <w:t>{</w:t>
            </w:r>
          </w:p>
          <w:p w14:paraId="07F83369" w14:textId="77777777" w:rsidR="00405671" w:rsidRPr="00405671" w:rsidRDefault="00405671" w:rsidP="00405671">
            <w:pPr>
              <w:spacing w:after="0"/>
              <w:rPr>
                <w:color w:val="000000"/>
              </w:rPr>
            </w:pPr>
            <w:r w:rsidRPr="00405671">
              <w:rPr>
                <w:color w:val="000000"/>
              </w:rPr>
              <w:t xml:space="preserve">   "errorType": "REQUEST_AUTHENTICATION_FAILED",</w:t>
            </w:r>
          </w:p>
          <w:p w14:paraId="57D904B5" w14:textId="77777777" w:rsidR="00405671" w:rsidRPr="00405671" w:rsidRDefault="00405671" w:rsidP="00405671">
            <w:pPr>
              <w:spacing w:after="0"/>
              <w:rPr>
                <w:color w:val="000000"/>
              </w:rPr>
            </w:pPr>
            <w:r w:rsidRPr="00405671">
              <w:rPr>
                <w:color w:val="000000"/>
              </w:rPr>
              <w:t xml:space="preserve">   "message": "Access Denied: LDAP authentication failed",</w:t>
            </w:r>
          </w:p>
          <w:p w14:paraId="3B966B1F" w14:textId="3B8C71DB" w:rsidR="00405671" w:rsidRPr="00405671" w:rsidRDefault="00405671" w:rsidP="00405671">
            <w:pPr>
              <w:spacing w:after="0"/>
              <w:rPr>
                <w:color w:val="000000"/>
              </w:rPr>
            </w:pPr>
            <w:r w:rsidRPr="00405671">
              <w:rPr>
                <w:color w:val="000000"/>
              </w:rPr>
              <w:t xml:space="preserve">   "stackTrace": "</w:t>
            </w:r>
            <w:r>
              <w:rPr>
                <w:color w:val="000000"/>
              </w:rPr>
              <w:t>…</w:t>
            </w:r>
            <w:r w:rsidRPr="00405671">
              <w:rPr>
                <w:color w:val="000000"/>
              </w:rPr>
              <w:t>"</w:t>
            </w:r>
          </w:p>
          <w:p w14:paraId="0A34A91A" w14:textId="14985629" w:rsidR="00405671" w:rsidRPr="00087D39" w:rsidRDefault="00405671" w:rsidP="00405671">
            <w:pPr>
              <w:spacing w:after="0"/>
              <w:rPr>
                <w:color w:val="000000"/>
              </w:rPr>
            </w:pPr>
            <w:r w:rsidRPr="00405671">
              <w:rPr>
                <w:color w:val="000000"/>
              </w:rPr>
              <w:t>}</w:t>
            </w:r>
          </w:p>
          <w:p w14:paraId="69397073" w14:textId="0E8634CD" w:rsidR="00FE63B3" w:rsidRPr="00087D39" w:rsidRDefault="00FE63B3" w:rsidP="00FE63B3">
            <w:pPr>
              <w:spacing w:after="0"/>
              <w:rPr>
                <w:color w:val="000000"/>
              </w:rPr>
            </w:pPr>
          </w:p>
        </w:tc>
      </w:tr>
    </w:tbl>
    <w:p w14:paraId="05659C95" w14:textId="0264A938" w:rsidR="00FE63B3" w:rsidRPr="00087D39" w:rsidRDefault="00FE63B3" w:rsidP="00425F87">
      <w:pPr>
        <w:ind w:left="0"/>
        <w:rPr>
          <w:color w:val="000000"/>
        </w:rPr>
      </w:pPr>
      <w:bookmarkStart w:id="40" w:name="_Find_Project_by"/>
      <w:bookmarkStart w:id="41" w:name="_Find_Project_by_1"/>
      <w:bookmarkEnd w:id="40"/>
      <w:bookmarkEnd w:id="41"/>
    </w:p>
    <w:p w14:paraId="2305FB69" w14:textId="372E0978" w:rsidR="001918C6" w:rsidRDefault="001918C6" w:rsidP="001918C6">
      <w:pPr>
        <w:pStyle w:val="Heading2"/>
        <w:numPr>
          <w:ilvl w:val="1"/>
          <w:numId w:val="9"/>
        </w:numPr>
      </w:pPr>
      <w:bookmarkStart w:id="42" w:name="_Toc359660707"/>
      <w:r w:rsidRPr="00FB2380">
        <w:t xml:space="preserve">Find </w:t>
      </w:r>
      <w:r>
        <w:t>Collection</w:t>
      </w:r>
      <w:r w:rsidRPr="000C678D">
        <w:t xml:space="preserve"> by </w:t>
      </w:r>
      <w:r>
        <w:t>compound metadata query</w:t>
      </w:r>
      <w:bookmarkEnd w:id="42"/>
    </w:p>
    <w:p w14:paraId="36FCFA14" w14:textId="77777777" w:rsidR="001918C6" w:rsidRPr="00FB2380" w:rsidRDefault="001918C6" w:rsidP="001918C6">
      <w:pPr>
        <w:pStyle w:val="Heading2"/>
        <w:ind w:left="360"/>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050601" w:rsidRPr="00FB2380" w14:paraId="1F5533C1" w14:textId="77777777" w:rsidTr="002705BB">
        <w:tc>
          <w:tcPr>
            <w:tcW w:w="1368" w:type="dxa"/>
            <w:shd w:val="clear" w:color="auto" w:fill="auto"/>
          </w:tcPr>
          <w:p w14:paraId="41812755" w14:textId="77777777" w:rsidR="00050601" w:rsidRPr="00FB2380" w:rsidRDefault="00050601" w:rsidP="002705BB">
            <w:pPr>
              <w:ind w:left="0"/>
              <w:rPr>
                <w:color w:val="000000"/>
              </w:rPr>
            </w:pPr>
            <w:r w:rsidRPr="00FB2380">
              <w:rPr>
                <w:color w:val="000000"/>
              </w:rPr>
              <w:t>Title</w:t>
            </w:r>
          </w:p>
        </w:tc>
        <w:tc>
          <w:tcPr>
            <w:tcW w:w="8208" w:type="dxa"/>
            <w:shd w:val="clear" w:color="auto" w:fill="auto"/>
          </w:tcPr>
          <w:p w14:paraId="12CEB728" w14:textId="41C6C6EA" w:rsidR="00050601" w:rsidRPr="000C678D" w:rsidRDefault="00050601" w:rsidP="00050601">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p>
        </w:tc>
      </w:tr>
      <w:tr w:rsidR="00050601" w:rsidRPr="00087D39" w14:paraId="74F36C5B" w14:textId="77777777" w:rsidTr="002705BB">
        <w:tc>
          <w:tcPr>
            <w:tcW w:w="1368" w:type="dxa"/>
            <w:shd w:val="clear" w:color="auto" w:fill="auto"/>
          </w:tcPr>
          <w:p w14:paraId="22AF2BC3" w14:textId="77777777" w:rsidR="00050601" w:rsidRPr="00FB2380" w:rsidRDefault="00050601" w:rsidP="002705BB">
            <w:pPr>
              <w:ind w:left="0"/>
              <w:rPr>
                <w:color w:val="000000"/>
              </w:rPr>
            </w:pPr>
            <w:r w:rsidRPr="00FB2380">
              <w:rPr>
                <w:color w:val="000000"/>
              </w:rPr>
              <w:t>Description</w:t>
            </w:r>
          </w:p>
        </w:tc>
        <w:tc>
          <w:tcPr>
            <w:tcW w:w="8208" w:type="dxa"/>
            <w:shd w:val="clear" w:color="auto" w:fill="auto"/>
          </w:tcPr>
          <w:p w14:paraId="12CBA03E" w14:textId="77777777" w:rsidR="00AF1875" w:rsidRPr="00830273" w:rsidRDefault="00AF1875" w:rsidP="00AF1875">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3D0A93" w14:textId="77777777" w:rsidR="00AF1875" w:rsidRDefault="00AF1875" w:rsidP="002705BB">
            <w:pPr>
              <w:jc w:val="left"/>
              <w:rPr>
                <w:b/>
                <w:color w:val="000000"/>
              </w:rPr>
            </w:pPr>
          </w:p>
          <w:p w14:paraId="2C90D0BE" w14:textId="2FCF0128" w:rsidR="00C266A5" w:rsidRPr="00C266A5" w:rsidRDefault="00C266A5" w:rsidP="002705BB">
            <w:pPr>
              <w:jc w:val="left"/>
              <w:rPr>
                <w:b/>
                <w:color w:val="000000"/>
              </w:rPr>
            </w:pPr>
            <w:r w:rsidRPr="00C266A5">
              <w:rPr>
                <w:b/>
                <w:color w:val="000000"/>
              </w:rPr>
              <w:t>Simple query:</w:t>
            </w:r>
          </w:p>
          <w:p w14:paraId="0AC75570" w14:textId="7BDE1A83" w:rsidR="00C266A5" w:rsidRDefault="00C266A5" w:rsidP="00C266A5">
            <w:r>
              <w:rPr>
                <w:color w:val="000000"/>
              </w:rPr>
              <w:t xml:space="preserve">Simple query is the basic </w:t>
            </w:r>
            <w:r w:rsidR="005B6957">
              <w:rPr>
                <w:color w:val="000000"/>
              </w:rPr>
              <w:t xml:space="preserve">building </w:t>
            </w:r>
            <w:r>
              <w:rPr>
                <w:color w:val="000000"/>
              </w:rPr>
              <w:t xml:space="preserve">block of the compound query. It consists of </w:t>
            </w:r>
          </w:p>
          <w:p w14:paraId="25387834" w14:textId="7814C374" w:rsidR="00C266A5" w:rsidRPr="00243B9F" w:rsidRDefault="00C266A5" w:rsidP="00DE6CE5">
            <w:pPr>
              <w:pStyle w:val="ListParagraph"/>
              <w:numPr>
                <w:ilvl w:val="0"/>
                <w:numId w:val="18"/>
              </w:numPr>
            </w:pPr>
            <w:r w:rsidRPr="00243B9F">
              <w:t>"attribute"</w:t>
            </w:r>
          </w:p>
          <w:p w14:paraId="0268261B" w14:textId="26FD9595" w:rsidR="00C266A5" w:rsidRPr="00243B9F" w:rsidRDefault="00C266A5" w:rsidP="00DE6CE5">
            <w:pPr>
              <w:pStyle w:val="ListParagraph"/>
              <w:numPr>
                <w:ilvl w:val="0"/>
                <w:numId w:val="18"/>
              </w:numPr>
            </w:pPr>
            <w:r w:rsidRPr="00243B9F">
              <w:t>"value"</w:t>
            </w:r>
          </w:p>
          <w:p w14:paraId="708A8AA9" w14:textId="7CECE24C" w:rsidR="00C266A5" w:rsidRDefault="00C266A5" w:rsidP="00DE6CE5">
            <w:pPr>
              <w:pStyle w:val="ListParagraph"/>
              <w:numPr>
                <w:ilvl w:val="0"/>
                <w:numId w:val="18"/>
              </w:numPr>
            </w:pPr>
            <w:r w:rsidRPr="00243B9F">
              <w:t>"operator"</w:t>
            </w:r>
          </w:p>
          <w:p w14:paraId="0DF65FB9" w14:textId="233E18B6" w:rsidR="00C266A5" w:rsidRDefault="00C266A5" w:rsidP="00DE6CE5">
            <w:pPr>
              <w:pStyle w:val="ListParagraph"/>
              <w:numPr>
                <w:ilvl w:val="0"/>
                <w:numId w:val="18"/>
              </w:numPr>
            </w:pPr>
            <w:r>
              <w:t>“level</w:t>
            </w:r>
            <w:r w:rsidR="00450CC5">
              <w:t>Filter</w:t>
            </w:r>
            <w:r>
              <w:t>”</w:t>
            </w:r>
          </w:p>
          <w:p w14:paraId="12ABFD8B" w14:textId="277F2DCD" w:rsidR="005B6957" w:rsidRDefault="005B6957" w:rsidP="00DE6CE5">
            <w:pPr>
              <w:pStyle w:val="ListParagraph"/>
              <w:numPr>
                <w:ilvl w:val="0"/>
                <w:numId w:val="18"/>
              </w:numPr>
            </w:pPr>
            <w:r>
              <w:t>“attributeMatch”</w:t>
            </w:r>
          </w:p>
          <w:p w14:paraId="3FC2FD05" w14:textId="57C96FD5" w:rsidR="00C266A5" w:rsidRPr="00243B9F" w:rsidRDefault="00C266A5" w:rsidP="00450CC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9A64F9" w14:paraId="217DEF55" w14:textId="77777777" w:rsidTr="00450CC5">
              <w:tc>
                <w:tcPr>
                  <w:tcW w:w="1209" w:type="dxa"/>
                </w:tcPr>
                <w:p w14:paraId="75C49DDF" w14:textId="2C7CADC3" w:rsidR="009A64F9" w:rsidRDefault="009A64F9" w:rsidP="002705BB">
                  <w:pPr>
                    <w:ind w:left="0"/>
                    <w:jc w:val="left"/>
                    <w:rPr>
                      <w:color w:val="000000"/>
                    </w:rPr>
                  </w:pPr>
                  <w:r w:rsidRPr="002705BB">
                    <w:t>attribute</w:t>
                  </w:r>
                </w:p>
              </w:tc>
              <w:tc>
                <w:tcPr>
                  <w:tcW w:w="5845" w:type="dxa"/>
                  <w:gridSpan w:val="2"/>
                </w:tcPr>
                <w:p w14:paraId="12E976C4" w14:textId="7D66EC87" w:rsidR="009A64F9" w:rsidRDefault="009A64F9" w:rsidP="002705BB">
                  <w:pPr>
                    <w:ind w:left="0"/>
                    <w:jc w:val="left"/>
                    <w:rPr>
                      <w:color w:val="000000"/>
                    </w:rPr>
                  </w:pPr>
                  <w:r w:rsidRPr="002705BB">
                    <w:rPr>
                      <w:i/>
                    </w:rPr>
                    <w:t xml:space="preserve">metadata attribute name to </w:t>
                  </w:r>
                  <w:r>
                    <w:rPr>
                      <w:i/>
                    </w:rPr>
                    <w:t>query</w:t>
                  </w:r>
                </w:p>
              </w:tc>
            </w:tr>
            <w:tr w:rsidR="009A64F9" w14:paraId="3719B6F9" w14:textId="77777777" w:rsidTr="00450CC5">
              <w:tc>
                <w:tcPr>
                  <w:tcW w:w="1209" w:type="dxa"/>
                </w:tcPr>
                <w:p w14:paraId="0A1849E2" w14:textId="78D9DF71" w:rsidR="009A64F9" w:rsidRPr="002705BB" w:rsidRDefault="009A64F9" w:rsidP="002705BB">
                  <w:pPr>
                    <w:ind w:left="0"/>
                    <w:jc w:val="left"/>
                  </w:pPr>
                  <w:r>
                    <w:t>value</w:t>
                  </w:r>
                </w:p>
              </w:tc>
              <w:tc>
                <w:tcPr>
                  <w:tcW w:w="5845" w:type="dxa"/>
                  <w:gridSpan w:val="2"/>
                </w:tcPr>
                <w:p w14:paraId="60D71A52" w14:textId="1BD838EE" w:rsidR="009A64F9" w:rsidRPr="002705BB" w:rsidRDefault="009A64F9" w:rsidP="002705BB">
                  <w:pPr>
                    <w:ind w:left="0"/>
                    <w:jc w:val="left"/>
                    <w:rPr>
                      <w:i/>
                    </w:rPr>
                  </w:pPr>
                  <w:r w:rsidRPr="002705BB">
                    <w:rPr>
                      <w:i/>
                    </w:rPr>
                    <w:t>metadata value to query</w:t>
                  </w:r>
                </w:p>
              </w:tc>
            </w:tr>
            <w:tr w:rsidR="009A64F9" w14:paraId="6E3F8881" w14:textId="77777777" w:rsidTr="00450CC5">
              <w:tc>
                <w:tcPr>
                  <w:tcW w:w="1209" w:type="dxa"/>
                </w:tcPr>
                <w:p w14:paraId="6F53EA75" w14:textId="2F3068EE" w:rsidR="009A64F9" w:rsidRPr="002705BB" w:rsidRDefault="009A64F9" w:rsidP="002705BB">
                  <w:pPr>
                    <w:ind w:left="0"/>
                    <w:jc w:val="left"/>
                  </w:pPr>
                  <w:r>
                    <w:t>operator</w:t>
                  </w:r>
                </w:p>
              </w:tc>
              <w:tc>
                <w:tcPr>
                  <w:tcW w:w="5845" w:type="dxa"/>
                  <w:gridSpan w:val="2"/>
                </w:tcPr>
                <w:p w14:paraId="01567E7F" w14:textId="4A143516" w:rsidR="009A64F9" w:rsidRPr="002705BB" w:rsidRDefault="00687938" w:rsidP="002705BB">
                  <w:pPr>
                    <w:ind w:left="0"/>
                    <w:jc w:val="left"/>
                    <w:rPr>
                      <w:i/>
                    </w:rPr>
                  </w:pPr>
                  <w:r w:rsidRPr="00345544">
                    <w:t xml:space="preserve">EQUAL, NOT_EQUAL, </w:t>
                  </w:r>
                  <w:r>
                    <w:t xml:space="preserve">LIKE, </w:t>
                  </w:r>
                  <w:r w:rsidRPr="00345544">
                    <w:t>NUM_LESS_THAN, NUM_LESS_OR_EQUAL, NUM_GREATER_OR_EQUAL, NUM_GREATER_THAN</w:t>
                  </w:r>
                </w:p>
              </w:tc>
            </w:tr>
            <w:tr w:rsidR="005B6957" w14:paraId="6A8304FA" w14:textId="77777777" w:rsidTr="00450CC5">
              <w:tc>
                <w:tcPr>
                  <w:tcW w:w="1209" w:type="dxa"/>
                </w:tcPr>
                <w:p w14:paraId="62FCC06F" w14:textId="3F62C975" w:rsidR="005B6957" w:rsidRDefault="005B6957" w:rsidP="002705BB">
                  <w:pPr>
                    <w:ind w:left="0"/>
                    <w:jc w:val="left"/>
                  </w:pPr>
                  <w:r>
                    <w:t>attributeMatch</w:t>
                  </w:r>
                </w:p>
              </w:tc>
              <w:tc>
                <w:tcPr>
                  <w:tcW w:w="5845" w:type="dxa"/>
                  <w:gridSpan w:val="2"/>
                </w:tcPr>
                <w:p w14:paraId="156F50FF" w14:textId="4BD750CA" w:rsidR="005B6957" w:rsidRPr="00345544" w:rsidRDefault="005B6957" w:rsidP="002705BB">
                  <w:pPr>
                    <w:ind w:left="0"/>
                    <w:jc w:val="left"/>
                  </w:pPr>
                  <w:r>
                    <w:t>ANY, EXACT</w:t>
                  </w:r>
                </w:p>
              </w:tc>
            </w:tr>
            <w:tr w:rsidR="00450CC5" w14:paraId="50CC8091" w14:textId="77777777" w:rsidTr="00450CC5">
              <w:trPr>
                <w:trHeight w:val="214"/>
              </w:trPr>
              <w:tc>
                <w:tcPr>
                  <w:tcW w:w="1209" w:type="dxa"/>
                  <w:vMerge w:val="restart"/>
                </w:tcPr>
                <w:p w14:paraId="1E284BA1" w14:textId="42F92CC9" w:rsidR="00450CC5" w:rsidRPr="002705BB" w:rsidRDefault="00450CC5" w:rsidP="002705BB">
                  <w:pPr>
                    <w:ind w:left="0"/>
                    <w:jc w:val="left"/>
                  </w:pPr>
                  <w:r>
                    <w:t>levelFilter</w:t>
                  </w:r>
                </w:p>
              </w:tc>
              <w:tc>
                <w:tcPr>
                  <w:tcW w:w="1170" w:type="dxa"/>
                </w:tcPr>
                <w:p w14:paraId="2D6B7B2E" w14:textId="1EB2B82B" w:rsidR="00450CC5" w:rsidRPr="00072E9B" w:rsidRDefault="00450CC5" w:rsidP="00072E9B">
                  <w:pPr>
                    <w:ind w:left="0"/>
                    <w:jc w:val="left"/>
                  </w:pPr>
                  <w:r>
                    <w:t xml:space="preserve">level </w:t>
                  </w:r>
                </w:p>
              </w:tc>
              <w:tc>
                <w:tcPr>
                  <w:tcW w:w="4675" w:type="dxa"/>
                </w:tcPr>
                <w:p w14:paraId="0AEA124B" w14:textId="3F97F0AF" w:rsidR="00450CC5" w:rsidRPr="00072E9B" w:rsidRDefault="00450CC5" w:rsidP="00072E9B">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450CC5" w14:paraId="402C29BB" w14:textId="77777777" w:rsidTr="00450CC5">
              <w:trPr>
                <w:trHeight w:val="213"/>
              </w:trPr>
              <w:tc>
                <w:tcPr>
                  <w:tcW w:w="1209" w:type="dxa"/>
                  <w:vMerge/>
                </w:tcPr>
                <w:p w14:paraId="72265CD6" w14:textId="77777777" w:rsidR="00450CC5" w:rsidRDefault="00450CC5" w:rsidP="002705BB">
                  <w:pPr>
                    <w:ind w:left="0"/>
                    <w:jc w:val="left"/>
                  </w:pPr>
                </w:p>
              </w:tc>
              <w:tc>
                <w:tcPr>
                  <w:tcW w:w="1170" w:type="dxa"/>
                </w:tcPr>
                <w:p w14:paraId="061C9CB4" w14:textId="456FA20B" w:rsidR="00450CC5" w:rsidRPr="00072E9B" w:rsidRDefault="00450CC5" w:rsidP="00072E9B">
                  <w:pPr>
                    <w:ind w:left="0"/>
                    <w:jc w:val="left"/>
                  </w:pPr>
                  <w:r>
                    <w:t xml:space="preserve">operator </w:t>
                  </w:r>
                </w:p>
              </w:tc>
              <w:tc>
                <w:tcPr>
                  <w:tcW w:w="4675" w:type="dxa"/>
                </w:tcPr>
                <w:p w14:paraId="44C47793" w14:textId="655496FB" w:rsidR="00450CC5" w:rsidRPr="00072E9B" w:rsidRDefault="00450CC5" w:rsidP="00072E9B">
                  <w:pPr>
                    <w:ind w:left="0"/>
                    <w:jc w:val="left"/>
                  </w:pPr>
                  <w:r>
                    <w:t xml:space="preserve">Level filter operator -  </w:t>
                  </w:r>
                  <w:r w:rsidRPr="00345544">
                    <w:t>EQUAL, NOT_EQUAL, NUM_LESS_THAN, NUM_LESS_OR_EQUAL, NUM_GREATER_OR_EQUAL, NUM_GREATER_THAN</w:t>
                  </w:r>
                </w:p>
              </w:tc>
            </w:tr>
            <w:tr w:rsidR="00EE4260" w14:paraId="6AB3D857" w14:textId="77777777" w:rsidTr="00EE4260">
              <w:tc>
                <w:tcPr>
                  <w:tcW w:w="7054" w:type="dxa"/>
                  <w:gridSpan w:val="3"/>
                </w:tcPr>
                <w:p w14:paraId="5D539624" w14:textId="7227CF66" w:rsidR="00EE4260" w:rsidRDefault="00EE4260" w:rsidP="00AF1875">
                  <w:pPr>
                    <w:widowControl w:val="0"/>
                    <w:autoSpaceDE w:val="0"/>
                    <w:autoSpaceDN w:val="0"/>
                    <w:adjustRightInd w:val="0"/>
                    <w:spacing w:before="0" w:after="0"/>
                    <w:ind w:left="0"/>
                    <w:jc w:val="left"/>
                  </w:pPr>
                  <w:r>
                    <w:t>NOTE: ‘level’ and ‘levelOperator’ are optional. If not provided, the query will match metadata fo</w:t>
                  </w:r>
                  <w:r w:rsidR="00AF1875">
                    <w:t>und at any level for collection</w:t>
                  </w:r>
                  <w:r w:rsidR="000C0791">
                    <w:t>s search</w:t>
                  </w:r>
                </w:p>
              </w:tc>
            </w:tr>
            <w:tr w:rsidR="005B6957" w14:paraId="06ECB34A" w14:textId="77777777" w:rsidTr="00EE4260">
              <w:tc>
                <w:tcPr>
                  <w:tcW w:w="7054" w:type="dxa"/>
                  <w:gridSpan w:val="3"/>
                </w:tcPr>
                <w:p w14:paraId="409413C3" w14:textId="0BC702D3" w:rsidR="005B6957" w:rsidRDefault="005B6957" w:rsidP="00AF1875">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131E27E2" w14:textId="24B7F175" w:rsidR="005B6957" w:rsidRDefault="005B6957" w:rsidP="00845E83">
                  <w:pPr>
                    <w:widowControl w:val="0"/>
                    <w:autoSpaceDE w:val="0"/>
                    <w:autoSpaceDN w:val="0"/>
                    <w:adjustRightInd w:val="0"/>
                    <w:spacing w:before="0" w:after="0"/>
                    <w:ind w:left="0"/>
                    <w:jc w:val="left"/>
                  </w:pPr>
                  <w:r>
                    <w:t>If ‘attributeMatch’ is omitted, or set to EXACT, then the sea</w:t>
                  </w:r>
                  <w:r w:rsidR="00845E83">
                    <w:t>rch will be limited to the provided ‘attribute’ metadata.</w:t>
                  </w:r>
                </w:p>
              </w:tc>
            </w:tr>
          </w:tbl>
          <w:p w14:paraId="21243312" w14:textId="77777777" w:rsidR="009A64F9" w:rsidRDefault="009A64F9" w:rsidP="002705BB">
            <w:pPr>
              <w:jc w:val="left"/>
              <w:rPr>
                <w:color w:val="000000"/>
              </w:rPr>
            </w:pPr>
          </w:p>
          <w:p w14:paraId="72BF935C" w14:textId="2D3D31FC" w:rsidR="00C266A5" w:rsidRDefault="00C266A5" w:rsidP="002705BB">
            <w:pPr>
              <w:jc w:val="left"/>
              <w:rPr>
                <w:color w:val="000000"/>
              </w:rPr>
            </w:pPr>
            <w:r>
              <w:rPr>
                <w:color w:val="000000"/>
              </w:rPr>
              <w:t xml:space="preserve">Multiple simple queries can be combined to create desired search criteria with a </w:t>
            </w:r>
            <w:r w:rsidR="00AF1875">
              <w:rPr>
                <w:color w:val="000000"/>
              </w:rPr>
              <w:t>join</w:t>
            </w:r>
            <w:r>
              <w:rPr>
                <w:color w:val="000000"/>
              </w:rPr>
              <w:t xml:space="preserve"> operator. </w:t>
            </w:r>
          </w:p>
          <w:p w14:paraId="3502A27A" w14:textId="77777777" w:rsidR="00C266A5" w:rsidRDefault="00C266A5" w:rsidP="002705BB">
            <w:pPr>
              <w:jc w:val="left"/>
              <w:rPr>
                <w:color w:val="000000"/>
              </w:rPr>
            </w:pPr>
          </w:p>
          <w:p w14:paraId="13707A5A" w14:textId="3151EB9C" w:rsidR="00C266A5" w:rsidRPr="009A64F9" w:rsidRDefault="00C266A5" w:rsidP="002705BB">
            <w:pPr>
              <w:jc w:val="left"/>
              <w:rPr>
                <w:b/>
                <w:color w:val="000000"/>
              </w:rPr>
            </w:pPr>
            <w:r w:rsidRPr="009A64F9">
              <w:rPr>
                <w:b/>
                <w:color w:val="000000"/>
              </w:rPr>
              <w:t>Compound Query:</w:t>
            </w:r>
          </w:p>
          <w:p w14:paraId="2EC89D42" w14:textId="5F824AB3" w:rsidR="00C266A5" w:rsidRDefault="00C266A5" w:rsidP="002705BB">
            <w:pPr>
              <w:jc w:val="left"/>
              <w:rPr>
                <w:color w:val="000000"/>
              </w:rPr>
            </w:pPr>
            <w:r>
              <w:rPr>
                <w:color w:val="000000"/>
              </w:rPr>
              <w:t>Compound query consists of three parts:</w:t>
            </w:r>
          </w:p>
          <w:p w14:paraId="2478A4C0" w14:textId="751942E5" w:rsidR="00C266A5" w:rsidRDefault="00A054B2" w:rsidP="00DE6CE5">
            <w:pPr>
              <w:pStyle w:val="ListParagraph"/>
              <w:numPr>
                <w:ilvl w:val="0"/>
                <w:numId w:val="19"/>
              </w:numPr>
              <w:jc w:val="left"/>
              <w:rPr>
                <w:color w:val="000000"/>
              </w:rPr>
            </w:pPr>
            <w:r>
              <w:rPr>
                <w:color w:val="000000"/>
              </w:rPr>
              <w:lastRenderedPageBreak/>
              <w:t>Join</w:t>
            </w:r>
            <w:r w:rsidR="00C266A5">
              <w:rPr>
                <w:color w:val="000000"/>
              </w:rPr>
              <w:t xml:space="preserve"> operator</w:t>
            </w:r>
          </w:p>
          <w:p w14:paraId="08303AE0" w14:textId="78EF5B63" w:rsidR="00C266A5" w:rsidRDefault="00C266A5" w:rsidP="00DE6CE5">
            <w:pPr>
              <w:pStyle w:val="ListParagraph"/>
              <w:numPr>
                <w:ilvl w:val="0"/>
                <w:numId w:val="19"/>
              </w:numPr>
              <w:jc w:val="left"/>
              <w:rPr>
                <w:color w:val="000000"/>
              </w:rPr>
            </w:pPr>
            <w:r>
              <w:rPr>
                <w:color w:val="000000"/>
              </w:rPr>
              <w:t>List of queries</w:t>
            </w:r>
            <w:r w:rsidR="009A64F9">
              <w:rPr>
                <w:color w:val="000000"/>
              </w:rPr>
              <w:t xml:space="preserve"> </w:t>
            </w:r>
            <w:r w:rsidR="00A054B2">
              <w:rPr>
                <w:color w:val="000000"/>
              </w:rPr>
              <w:t>(filtering criteria)</w:t>
            </w:r>
          </w:p>
          <w:p w14:paraId="553626E0" w14:textId="16C71462" w:rsidR="00C266A5" w:rsidRDefault="009A64F9" w:rsidP="00DE6CE5">
            <w:pPr>
              <w:pStyle w:val="ListParagraph"/>
              <w:numPr>
                <w:ilvl w:val="0"/>
                <w:numId w:val="19"/>
              </w:numPr>
              <w:jc w:val="left"/>
              <w:rPr>
                <w:color w:val="000000"/>
              </w:rPr>
            </w:pPr>
            <w:r>
              <w:rPr>
                <w:color w:val="000000"/>
              </w:rPr>
              <w:t>List of Compound queries</w:t>
            </w:r>
            <w:r w:rsidR="00A054B2">
              <w:rPr>
                <w:color w:val="000000"/>
              </w:rPr>
              <w:t xml:space="preserve"> (filtering criteria)</w:t>
            </w:r>
          </w:p>
          <w:p w14:paraId="27C7906A" w14:textId="77777777" w:rsidR="00E57712" w:rsidRDefault="00E57712" w:rsidP="00E57712">
            <w:pPr>
              <w:jc w:val="left"/>
              <w:rPr>
                <w:color w:val="000000"/>
              </w:rPr>
            </w:pPr>
          </w:p>
          <w:p w14:paraId="655CEDAA" w14:textId="6404D0B5" w:rsidR="00E57712" w:rsidRDefault="00E57712" w:rsidP="00E57712">
            <w:pPr>
              <w:jc w:val="left"/>
              <w:rPr>
                <w:color w:val="000000"/>
              </w:rPr>
            </w:pPr>
            <w:r>
              <w:rPr>
                <w:color w:val="000000"/>
              </w:rPr>
              <w:t>Compound query should at least have one simple query that could be part of list of queries or list of nested compound queries.</w:t>
            </w:r>
          </w:p>
          <w:p w14:paraId="53F83246" w14:textId="77777777" w:rsidR="00E57712" w:rsidRDefault="00E57712" w:rsidP="00E57712">
            <w:pPr>
              <w:jc w:val="left"/>
              <w:rPr>
                <w:b/>
                <w:color w:val="000000"/>
              </w:rPr>
            </w:pPr>
          </w:p>
          <w:p w14:paraId="7F576B6D" w14:textId="7B050B27" w:rsidR="00E57712" w:rsidRPr="00C266A5" w:rsidRDefault="00A054B2" w:rsidP="00E57712">
            <w:pPr>
              <w:jc w:val="left"/>
              <w:rPr>
                <w:b/>
                <w:color w:val="000000"/>
              </w:rPr>
            </w:pPr>
            <w:r>
              <w:rPr>
                <w:b/>
                <w:color w:val="000000"/>
              </w:rPr>
              <w:t>Join</w:t>
            </w:r>
            <w:r w:rsidR="00E57712" w:rsidRPr="00C266A5">
              <w:rPr>
                <w:b/>
                <w:color w:val="000000"/>
              </w:rPr>
              <w:t xml:space="preserve"> Operator:</w:t>
            </w:r>
          </w:p>
          <w:p w14:paraId="3CC69A86" w14:textId="77777777" w:rsidR="00AF1875" w:rsidRDefault="00AF1875" w:rsidP="00AF1875">
            <w:pPr>
              <w:jc w:val="left"/>
              <w:rPr>
                <w:color w:val="000000"/>
              </w:rPr>
            </w:pPr>
            <w:r>
              <w:rPr>
                <w:color w:val="000000"/>
              </w:rPr>
              <w:t>Join operator is used to combine multiple simple or compound queries or both (i.e., simple and compound). Valid values are “AND”, “OR”.</w:t>
            </w:r>
          </w:p>
          <w:p w14:paraId="776AE37C" w14:textId="77777777" w:rsidR="009A64F9" w:rsidRPr="009A64F9" w:rsidRDefault="009A64F9" w:rsidP="009A64F9">
            <w:pPr>
              <w:jc w:val="left"/>
              <w:rPr>
                <w:color w:val="000000"/>
              </w:rPr>
            </w:pPr>
          </w:p>
          <w:p w14:paraId="17866354" w14:textId="66699C15" w:rsidR="002705BB" w:rsidRPr="009A64F9" w:rsidRDefault="009A64F9" w:rsidP="002705BB">
            <w:pPr>
              <w:jc w:val="left"/>
              <w:rPr>
                <w:b/>
                <w:color w:val="000000"/>
              </w:rPr>
            </w:pPr>
            <w:r w:rsidRPr="009A64F9">
              <w:rPr>
                <w:b/>
                <w:color w:val="000000"/>
              </w:rPr>
              <w:t>List of queries:</w:t>
            </w:r>
          </w:p>
          <w:p w14:paraId="7A29DE35" w14:textId="6BB6D84D" w:rsidR="00E57712" w:rsidRDefault="00E57712" w:rsidP="00E57712">
            <w:pPr>
              <w:widowControl w:val="0"/>
              <w:autoSpaceDE w:val="0"/>
              <w:autoSpaceDN w:val="0"/>
              <w:adjustRightInd w:val="0"/>
              <w:spacing w:before="0" w:after="0"/>
              <w:jc w:val="left"/>
            </w:pPr>
            <w:r>
              <w:t xml:space="preserve">List of queries are collection of one or more simple queries combined with </w:t>
            </w:r>
            <w:r w:rsidR="002C38E7">
              <w:t>join</w:t>
            </w:r>
            <w:r>
              <w:t xml:space="preserve"> operator. </w:t>
            </w:r>
          </w:p>
          <w:p w14:paraId="5D1FBB0F" w14:textId="4FB2B422" w:rsidR="00E57712" w:rsidRDefault="00E57712" w:rsidP="00E57712">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E57712" w14:paraId="51A3289C" w14:textId="77777777" w:rsidTr="00E57712">
              <w:tc>
                <w:tcPr>
                  <w:tcW w:w="6874" w:type="dxa"/>
                </w:tcPr>
                <w:p w14:paraId="150B4EA2"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"queries":  [</w:t>
                  </w:r>
                </w:p>
                <w:p w14:paraId="6DD4599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67EE82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"name",</w:t>
                  </w:r>
                </w:p>
                <w:p w14:paraId="4D9CED6B"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"Experiment1",</w:t>
                  </w:r>
                </w:p>
                <w:p w14:paraId="184D0621" w14:textId="77777777" w:rsidR="00AF1875"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03B67EDE" w14:textId="49405B4F"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DF0D4D0" w14:textId="44FBB62C" w:rsidR="00AF1875" w:rsidRPr="00DD4148" w:rsidRDefault="000D2BD3" w:rsidP="00AF1875">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w:t>
                  </w:r>
                  <w:r w:rsidR="00AF1875" w:rsidRPr="00DD4148">
                    <w:rPr>
                      <w:rFonts w:ascii="Courier New" w:hAnsi="Courier New" w:cs="Courier New"/>
                      <w:sz w:val="20"/>
                      <w:szCs w:val="20"/>
                    </w:rPr>
                    <w:t>: 1,</w:t>
                  </w:r>
                </w:p>
                <w:p w14:paraId="7B210B92" w14:textId="6B0B0A56" w:rsidR="00AF1875" w:rsidRDefault="000D2BD3" w:rsidP="00AF1875">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7AF2F474" w14:textId="5599096A" w:rsidR="000D2BD3" w:rsidRPr="00DD4148" w:rsidRDefault="000D2BD3" w:rsidP="00AF1875">
                  <w:pPr>
                    <w:rPr>
                      <w:rFonts w:ascii="Courier New" w:hAnsi="Courier New" w:cs="Courier New"/>
                      <w:sz w:val="20"/>
                      <w:szCs w:val="20"/>
                    </w:rPr>
                  </w:pPr>
                  <w:r>
                    <w:rPr>
                      <w:rFonts w:ascii="Courier New" w:hAnsi="Courier New" w:cs="Courier New"/>
                      <w:sz w:val="20"/>
                      <w:szCs w:val="20"/>
                    </w:rPr>
                    <w:t xml:space="preserve">            }</w:t>
                  </w:r>
                </w:p>
                <w:p w14:paraId="3DC5E25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6B88F8A6"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00B7D85E"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"attribute": "pi_name",</w:t>
                  </w:r>
                </w:p>
                <w:p w14:paraId="27F43C88"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"value": "John Doe",</w:t>
                  </w:r>
                </w:p>
                <w:p w14:paraId="5FC2F197"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"operator": "EQUAL"</w:t>
                  </w:r>
                </w:p>
                <w:p w14:paraId="54BB1E6F" w14:textId="77777777" w:rsidR="00AF1875" w:rsidRPr="00DD4148" w:rsidRDefault="00AF1875" w:rsidP="00AF1875">
                  <w:pPr>
                    <w:rPr>
                      <w:rFonts w:ascii="Courier New" w:hAnsi="Courier New" w:cs="Courier New"/>
                      <w:sz w:val="20"/>
                      <w:szCs w:val="20"/>
                    </w:rPr>
                  </w:pPr>
                  <w:r w:rsidRPr="00DD4148">
                    <w:rPr>
                      <w:rFonts w:ascii="Courier New" w:hAnsi="Courier New" w:cs="Courier New"/>
                      <w:sz w:val="20"/>
                      <w:szCs w:val="20"/>
                    </w:rPr>
                    <w:t>         }</w:t>
                  </w:r>
                </w:p>
                <w:p w14:paraId="2BE37F9B" w14:textId="298B7220" w:rsidR="00E57712" w:rsidRDefault="00AF1875" w:rsidP="00AF1875">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15B55751" w14:textId="77777777" w:rsidR="00E57712" w:rsidRDefault="00E57712" w:rsidP="00E57712">
            <w:pPr>
              <w:widowControl w:val="0"/>
              <w:autoSpaceDE w:val="0"/>
              <w:autoSpaceDN w:val="0"/>
              <w:adjustRightInd w:val="0"/>
              <w:spacing w:before="0" w:after="0"/>
              <w:jc w:val="left"/>
            </w:pPr>
          </w:p>
          <w:p w14:paraId="221FB29A" w14:textId="07823CCE" w:rsidR="00E57712" w:rsidRPr="002C38E7" w:rsidRDefault="002C38E7" w:rsidP="00E57712">
            <w:pPr>
              <w:widowControl w:val="0"/>
              <w:autoSpaceDE w:val="0"/>
              <w:autoSpaceDN w:val="0"/>
              <w:adjustRightInd w:val="0"/>
              <w:spacing w:before="0" w:after="0"/>
              <w:jc w:val="left"/>
              <w:rPr>
                <w:b/>
              </w:rPr>
            </w:pPr>
            <w:r w:rsidRPr="002C38E7">
              <w:rPr>
                <w:b/>
              </w:rPr>
              <w:t>List of compound queries:</w:t>
            </w:r>
          </w:p>
          <w:p w14:paraId="101A36D2" w14:textId="422AE89E" w:rsidR="00AF1875" w:rsidRPr="002705BB" w:rsidRDefault="00AF1875" w:rsidP="00AF1875">
            <w:pPr>
              <w:widowControl w:val="0"/>
              <w:autoSpaceDE w:val="0"/>
              <w:autoSpaceDN w:val="0"/>
              <w:adjustRightInd w:val="0"/>
              <w:spacing w:before="0" w:after="0"/>
              <w:jc w:val="left"/>
            </w:pPr>
            <w:r>
              <w:t>An optional list of compound query. T</w:t>
            </w:r>
            <w:r w:rsidR="000C0791">
              <w:t>he</w:t>
            </w:r>
            <w:r>
              <w:t xml:space="preserve"> top most compound query can include a nested list of compound queries up to 10 nesting levels.</w:t>
            </w:r>
          </w:p>
          <w:p w14:paraId="58B5D83A" w14:textId="77777777" w:rsidR="00AF1875" w:rsidRDefault="00AF1875" w:rsidP="00AF1875">
            <w:pPr>
              <w:widowControl w:val="0"/>
              <w:autoSpaceDE w:val="0"/>
              <w:autoSpaceDN w:val="0"/>
              <w:adjustRightInd w:val="0"/>
              <w:spacing w:before="0" w:after="0"/>
              <w:jc w:val="left"/>
            </w:pPr>
          </w:p>
          <w:p w14:paraId="5334FCEA" w14:textId="77777777" w:rsidR="00AF1875" w:rsidRDefault="00AF1875" w:rsidP="00AF1875">
            <w:pPr>
              <w:widowControl w:val="0"/>
              <w:autoSpaceDE w:val="0"/>
              <w:autoSpaceDN w:val="0"/>
              <w:adjustRightInd w:val="0"/>
              <w:spacing w:before="0" w:after="0"/>
              <w:jc w:val="left"/>
            </w:pPr>
            <w:r>
              <w:t xml:space="preserve">This is a nested list of compound queries to support complex search criteria. </w:t>
            </w:r>
          </w:p>
          <w:p w14:paraId="32D780AA" w14:textId="77777777" w:rsidR="00AF1875" w:rsidRDefault="00AF1875" w:rsidP="00AF1875">
            <w:pPr>
              <w:widowControl w:val="0"/>
              <w:autoSpaceDE w:val="0"/>
              <w:autoSpaceDN w:val="0"/>
              <w:adjustRightInd w:val="0"/>
              <w:spacing w:before="0" w:after="0"/>
              <w:jc w:val="left"/>
            </w:pPr>
            <w:r>
              <w:t>Example:</w:t>
            </w:r>
          </w:p>
          <w:p w14:paraId="3BB2076B" w14:textId="5042072D" w:rsidR="002C38E7" w:rsidRDefault="002C38E7" w:rsidP="00E57712">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2C38E7" w14:paraId="0595BA32" w14:textId="77777777" w:rsidTr="002C38E7">
              <w:tc>
                <w:tcPr>
                  <w:tcW w:w="7977" w:type="dxa"/>
                </w:tcPr>
                <w:p w14:paraId="2E09A404" w14:textId="77777777" w:rsidR="00AF1875" w:rsidRDefault="002C38E7" w:rsidP="00AF1875">
                  <w:pPr>
                    <w:pStyle w:val="HTMLPreformatted"/>
                  </w:pPr>
                  <w:r>
                    <w:t xml:space="preserve">      </w:t>
                  </w:r>
                  <w:r w:rsidR="00AF1875">
                    <w:t>"compoundQueries": [</w:t>
                  </w:r>
                </w:p>
                <w:p w14:paraId="42E608DE" w14:textId="77777777" w:rsidR="00AF1875" w:rsidRDefault="00AF1875" w:rsidP="00AF1875">
                  <w:pPr>
                    <w:pStyle w:val="HTMLPreformatted"/>
                  </w:pPr>
                  <w:r>
                    <w:t xml:space="preserve">         {</w:t>
                  </w:r>
                </w:p>
                <w:p w14:paraId="0DEEF735" w14:textId="753D238D" w:rsidR="00AF1875" w:rsidRDefault="00AF1875" w:rsidP="00AF1875">
                  <w:pPr>
                    <w:pStyle w:val="HTMLPreformatted"/>
                  </w:pPr>
                  <w:r>
                    <w:t xml:space="preserve">            "operator": "</w:t>
                  </w:r>
                  <w:r w:rsidR="00AB60F1">
                    <w:t>AND</w:t>
                  </w:r>
                  <w:r>
                    <w:t>",</w:t>
                  </w:r>
                </w:p>
                <w:p w14:paraId="238E5577" w14:textId="77777777" w:rsidR="00AF1875" w:rsidRDefault="00AF1875" w:rsidP="00AF1875">
                  <w:pPr>
                    <w:pStyle w:val="HTMLPreformatted"/>
                  </w:pPr>
                  <w:r>
                    <w:t xml:space="preserve">            "queries": [</w:t>
                  </w:r>
                </w:p>
                <w:p w14:paraId="26718C53" w14:textId="77777777" w:rsidR="00AF1875" w:rsidRDefault="00AF1875" w:rsidP="00AF1875">
                  <w:pPr>
                    <w:pStyle w:val="HTMLPreformatted"/>
                  </w:pPr>
                  <w:r>
                    <w:t xml:space="preserve">               {</w:t>
                  </w:r>
                </w:p>
                <w:p w14:paraId="6D211AAD" w14:textId="77777777" w:rsidR="00AF1875" w:rsidRDefault="00AF1875" w:rsidP="00AF1875">
                  <w:pPr>
                    <w:pStyle w:val="HTMLPreformatted"/>
                  </w:pPr>
                  <w:r>
                    <w:t xml:space="preserve">                  "attribute": "ATTR 1",</w:t>
                  </w:r>
                </w:p>
                <w:p w14:paraId="2A09467A" w14:textId="77777777" w:rsidR="00AF1875" w:rsidRDefault="00AF1875" w:rsidP="00AF1875">
                  <w:pPr>
                    <w:pStyle w:val="HTMLPreformatted"/>
                  </w:pPr>
                  <w:r>
                    <w:t xml:space="preserve">                  "value": "VAL 1",</w:t>
                  </w:r>
                </w:p>
                <w:p w14:paraId="40E171E3" w14:textId="77777777" w:rsidR="00AF1875" w:rsidRDefault="00AF1875" w:rsidP="00AF1875">
                  <w:pPr>
                    <w:pStyle w:val="HTMLPreformatted"/>
                  </w:pPr>
                  <w:r>
                    <w:t xml:space="preserve">                  "operator": "EQUAL"</w:t>
                  </w:r>
                </w:p>
                <w:p w14:paraId="23DAFAD1" w14:textId="77777777" w:rsidR="00AF1875" w:rsidRDefault="00AF1875" w:rsidP="00AF1875">
                  <w:pPr>
                    <w:pStyle w:val="HTMLPreformatted"/>
                  </w:pPr>
                  <w:r>
                    <w:t xml:space="preserve">               },</w:t>
                  </w:r>
                </w:p>
                <w:p w14:paraId="22D4E63D" w14:textId="77777777" w:rsidR="00AF1875" w:rsidRDefault="00AF1875" w:rsidP="00AF1875">
                  <w:pPr>
                    <w:pStyle w:val="HTMLPreformatted"/>
                  </w:pPr>
                  <w:r>
                    <w:lastRenderedPageBreak/>
                    <w:t xml:space="preserve">               {</w:t>
                  </w:r>
                </w:p>
                <w:p w14:paraId="5C91827B" w14:textId="3FBF9A6A" w:rsidR="00AF1875" w:rsidRDefault="00AF1875" w:rsidP="00AF1875">
                  <w:pPr>
                    <w:pStyle w:val="HTMLPreformatted"/>
                  </w:pPr>
                  <w:r>
                    <w:t xml:space="preserve">                  </w:t>
                  </w:r>
                  <w:r w:rsidR="000A1828">
                    <w:t>“attributeMatch” : “ANY”,</w:t>
                  </w:r>
                </w:p>
                <w:p w14:paraId="55479E18" w14:textId="77777777" w:rsidR="00AF1875" w:rsidRDefault="00AF1875" w:rsidP="00AF1875">
                  <w:pPr>
                    <w:pStyle w:val="HTMLPreformatted"/>
                  </w:pPr>
                  <w:r>
                    <w:t xml:space="preserve">                  "value": "VAL 2",</w:t>
                  </w:r>
                </w:p>
                <w:p w14:paraId="3788F0C3" w14:textId="77777777" w:rsidR="00AF1875" w:rsidRDefault="00AF1875" w:rsidP="00AF1875">
                  <w:pPr>
                    <w:pStyle w:val="HTMLPreformatted"/>
                  </w:pPr>
                  <w:r>
                    <w:t xml:space="preserve">                  "operator": "LIKE"</w:t>
                  </w:r>
                </w:p>
                <w:p w14:paraId="1B892DDA" w14:textId="77777777" w:rsidR="00AF1875" w:rsidRDefault="00AF1875" w:rsidP="00AF1875">
                  <w:pPr>
                    <w:pStyle w:val="HTMLPreformatted"/>
                  </w:pPr>
                  <w:r>
                    <w:t xml:space="preserve">               }</w:t>
                  </w:r>
                </w:p>
                <w:p w14:paraId="78B0C2D5" w14:textId="77777777" w:rsidR="00AF1875" w:rsidRDefault="00AF1875" w:rsidP="00AF1875">
                  <w:pPr>
                    <w:pStyle w:val="HTMLPreformatted"/>
                  </w:pPr>
                  <w:r>
                    <w:t xml:space="preserve">            ]</w:t>
                  </w:r>
                </w:p>
                <w:p w14:paraId="302F5FE3" w14:textId="77777777" w:rsidR="00AF1875" w:rsidRDefault="00AF1875" w:rsidP="00AF1875">
                  <w:pPr>
                    <w:pStyle w:val="HTMLPreformatted"/>
                  </w:pPr>
                  <w:r>
                    <w:t xml:space="preserve">         },</w:t>
                  </w:r>
                </w:p>
                <w:p w14:paraId="247E60B5" w14:textId="77777777" w:rsidR="00AF1875" w:rsidRDefault="00AF1875" w:rsidP="00AF1875">
                  <w:pPr>
                    <w:pStyle w:val="HTMLPreformatted"/>
                  </w:pPr>
                  <w:r>
                    <w:t xml:space="preserve">         {</w:t>
                  </w:r>
                </w:p>
                <w:p w14:paraId="1F50C00B" w14:textId="09D8F7DC" w:rsidR="00AF1875" w:rsidRDefault="00AF1875" w:rsidP="00AF1875">
                  <w:pPr>
                    <w:pStyle w:val="HTMLPreformatted"/>
                  </w:pPr>
                  <w:r>
                    <w:t xml:space="preserve">            "operator": "</w:t>
                  </w:r>
                  <w:r w:rsidR="00AB60F1">
                    <w:t>OR</w:t>
                  </w:r>
                  <w:r>
                    <w:t>",</w:t>
                  </w:r>
                </w:p>
                <w:p w14:paraId="77E439FD" w14:textId="77777777" w:rsidR="00AF1875" w:rsidRDefault="00AF1875" w:rsidP="00AF1875">
                  <w:pPr>
                    <w:pStyle w:val="HTMLPreformatted"/>
                  </w:pPr>
                  <w:r>
                    <w:t xml:space="preserve">            "queries": [</w:t>
                  </w:r>
                </w:p>
                <w:p w14:paraId="09919081" w14:textId="77777777" w:rsidR="00AF1875" w:rsidRDefault="00AF1875" w:rsidP="00AF1875">
                  <w:pPr>
                    <w:pStyle w:val="HTMLPreformatted"/>
                  </w:pPr>
                  <w:r>
                    <w:t xml:space="preserve">               {</w:t>
                  </w:r>
                </w:p>
                <w:p w14:paraId="3061666D" w14:textId="77777777" w:rsidR="00AF1875" w:rsidRDefault="00AF1875" w:rsidP="00AF1875">
                  <w:pPr>
                    <w:pStyle w:val="HTMLPreformatted"/>
                  </w:pPr>
                  <w:r>
                    <w:t xml:space="preserve">                  "attribute": "ATTR 1",</w:t>
                  </w:r>
                </w:p>
                <w:p w14:paraId="23A33AF7" w14:textId="77777777" w:rsidR="00AF1875" w:rsidRDefault="00AF1875" w:rsidP="00AF1875">
                  <w:pPr>
                    <w:pStyle w:val="HTMLPreformatted"/>
                  </w:pPr>
                  <w:r>
                    <w:t xml:space="preserve">                  "value": "VAL 1",</w:t>
                  </w:r>
                </w:p>
                <w:p w14:paraId="4819E7A0" w14:textId="77777777" w:rsidR="00AF1875" w:rsidRDefault="00AF1875" w:rsidP="00AF1875">
                  <w:pPr>
                    <w:pStyle w:val="HTMLPreformatted"/>
                  </w:pPr>
                  <w:r>
                    <w:t xml:space="preserve">                  "operator": "EQUAL"</w:t>
                  </w:r>
                </w:p>
                <w:p w14:paraId="24D7D36C" w14:textId="77777777" w:rsidR="00AF1875" w:rsidRDefault="00AF1875" w:rsidP="00AF1875">
                  <w:pPr>
                    <w:pStyle w:val="HTMLPreformatted"/>
                  </w:pPr>
                  <w:r>
                    <w:t xml:space="preserve">               },</w:t>
                  </w:r>
                </w:p>
                <w:p w14:paraId="06D6981A" w14:textId="77777777" w:rsidR="00AF1875" w:rsidRDefault="00AF1875" w:rsidP="00AF1875">
                  <w:pPr>
                    <w:pStyle w:val="HTMLPreformatted"/>
                  </w:pPr>
                  <w:r>
                    <w:t xml:space="preserve">               {</w:t>
                  </w:r>
                </w:p>
                <w:p w14:paraId="7195C3F5" w14:textId="77777777" w:rsidR="00AF1875" w:rsidRDefault="00AF1875" w:rsidP="00AF1875">
                  <w:pPr>
                    <w:pStyle w:val="HTMLPreformatted"/>
                  </w:pPr>
                  <w:r>
                    <w:t xml:space="preserve">                  "attribute": "ATTR 2",</w:t>
                  </w:r>
                </w:p>
                <w:p w14:paraId="198B75C8" w14:textId="77777777" w:rsidR="00AF1875" w:rsidRDefault="00AF1875" w:rsidP="00AF1875">
                  <w:pPr>
                    <w:pStyle w:val="HTMLPreformatted"/>
                  </w:pPr>
                  <w:r>
                    <w:t xml:space="preserve">                  "value": "VAL 2",</w:t>
                  </w:r>
                </w:p>
                <w:p w14:paraId="1632432A" w14:textId="77777777" w:rsidR="00AF1875" w:rsidRDefault="00AF1875" w:rsidP="00AF1875">
                  <w:pPr>
                    <w:pStyle w:val="HTMLPreformatted"/>
                  </w:pPr>
                  <w:r>
                    <w:t xml:space="preserve">                  "operator": "LIKE"</w:t>
                  </w:r>
                </w:p>
                <w:p w14:paraId="21475D01" w14:textId="77777777" w:rsidR="00AF1875" w:rsidRDefault="00AF1875" w:rsidP="00AF1875">
                  <w:pPr>
                    <w:pStyle w:val="HTMLPreformatted"/>
                  </w:pPr>
                  <w:r>
                    <w:t xml:space="preserve">               }</w:t>
                  </w:r>
                </w:p>
                <w:p w14:paraId="49C7B26D" w14:textId="77777777" w:rsidR="00AF1875" w:rsidRDefault="00AF1875" w:rsidP="00AF1875">
                  <w:pPr>
                    <w:pStyle w:val="HTMLPreformatted"/>
                  </w:pPr>
                  <w:r>
                    <w:t xml:space="preserve">            ]</w:t>
                  </w:r>
                </w:p>
                <w:p w14:paraId="0D14C8E2" w14:textId="77777777" w:rsidR="00AF1875" w:rsidRDefault="00AF1875" w:rsidP="00AF1875">
                  <w:pPr>
                    <w:pStyle w:val="HTMLPreformatted"/>
                  </w:pPr>
                  <w:r>
                    <w:t xml:space="preserve">         }</w:t>
                  </w:r>
                </w:p>
                <w:p w14:paraId="5A262CE9" w14:textId="716B2BF0" w:rsidR="002C38E7" w:rsidRDefault="00AF1875" w:rsidP="00AF1875">
                  <w:pPr>
                    <w:pStyle w:val="HTMLPreformatted"/>
                  </w:pPr>
                  <w:r>
                    <w:t xml:space="preserve">      ]</w:t>
                  </w:r>
                </w:p>
              </w:tc>
            </w:tr>
          </w:tbl>
          <w:p w14:paraId="1804E02F" w14:textId="77777777" w:rsidR="00EC5291" w:rsidRDefault="00EC5291" w:rsidP="00AF1875">
            <w:pPr>
              <w:ind w:left="0"/>
              <w:jc w:val="left"/>
              <w:rPr>
                <w:color w:val="000000"/>
              </w:rPr>
            </w:pPr>
          </w:p>
          <w:p w14:paraId="1BB70965" w14:textId="790528DF" w:rsidR="002705BB" w:rsidRPr="00EC5291" w:rsidRDefault="00EC5291" w:rsidP="00EC5291">
            <w:pPr>
              <w:jc w:val="left"/>
              <w:rPr>
                <w:color w:val="000000"/>
              </w:rPr>
            </w:pPr>
            <w:r>
              <w:rPr>
                <w:color w:val="000000"/>
              </w:rPr>
              <w:t>detailedResponse: By default, search lists returns only path of matched resulted collections. If “detailedResponse=true”, collections are returned with metadata.</w:t>
            </w:r>
          </w:p>
          <w:p w14:paraId="754E0245" w14:textId="77777777" w:rsidR="00050601" w:rsidRDefault="001E1F4C" w:rsidP="004A0517">
            <w:pPr>
              <w:jc w:val="left"/>
              <w:rPr>
                <w:color w:val="000000"/>
              </w:rPr>
            </w:pPr>
            <w:r>
              <w:rPr>
                <w:color w:val="000000"/>
              </w:rPr>
              <w:t xml:space="preserve">page: Ask for a specific page of results. </w:t>
            </w:r>
            <w:r w:rsidR="00AF1875">
              <w:rPr>
                <w:color w:val="000000"/>
              </w:rPr>
              <w:t xml:space="preserve">By default, the query will return the first 100 results in page 1, the second 100 in page 2, etc. </w:t>
            </w:r>
            <w:r>
              <w:rPr>
                <w:color w:val="000000"/>
              </w:rPr>
              <w:t xml:space="preserve">If omitted, page 1 is fetched. </w:t>
            </w:r>
          </w:p>
          <w:p w14:paraId="6B5347B9" w14:textId="4B9BB70C" w:rsidR="00B6282D" w:rsidRPr="000C678D" w:rsidRDefault="00B6282D" w:rsidP="00296BA7">
            <w:pPr>
              <w:jc w:val="left"/>
              <w:rPr>
                <w:color w:val="000000"/>
              </w:rPr>
            </w:pPr>
            <w:r>
              <w:rPr>
                <w:color w:val="000000"/>
              </w:rPr>
              <w:t xml:space="preserve">totalCount: </w:t>
            </w:r>
            <w:r w:rsidR="00296BA7">
              <w:rPr>
                <w:color w:val="000000"/>
              </w:rPr>
              <w:t xml:space="preserve">If set to ‘true’, a </w:t>
            </w:r>
            <w:r>
              <w:rPr>
                <w:color w:val="000000"/>
              </w:rPr>
              <w:t>total count of collections matching the query regardless of the query limit and page</w:t>
            </w:r>
            <w:r w:rsidR="00296BA7">
              <w:rPr>
                <w:color w:val="000000"/>
              </w:rPr>
              <w:t xml:space="preserve"> will be returned</w:t>
            </w:r>
            <w:r>
              <w:rPr>
                <w:color w:val="000000"/>
              </w:rPr>
              <w:t>. By default if omitted, this is set to false and no total count will be returned.</w:t>
            </w:r>
          </w:p>
        </w:tc>
      </w:tr>
      <w:tr w:rsidR="00050601" w:rsidRPr="00087D39" w14:paraId="26CAFC37" w14:textId="77777777" w:rsidTr="002705BB">
        <w:tc>
          <w:tcPr>
            <w:tcW w:w="1368" w:type="dxa"/>
            <w:shd w:val="clear" w:color="auto" w:fill="auto"/>
          </w:tcPr>
          <w:p w14:paraId="3990CB7B" w14:textId="67C39D7A" w:rsidR="00050601" w:rsidRPr="00087D39" w:rsidRDefault="00050601" w:rsidP="002705BB">
            <w:pPr>
              <w:ind w:left="0"/>
              <w:rPr>
                <w:color w:val="000000"/>
              </w:rPr>
            </w:pPr>
            <w:r w:rsidRPr="00087D39">
              <w:rPr>
                <w:color w:val="000000"/>
              </w:rPr>
              <w:lastRenderedPageBreak/>
              <w:t>URL</w:t>
            </w:r>
          </w:p>
        </w:tc>
        <w:tc>
          <w:tcPr>
            <w:tcW w:w="8208" w:type="dxa"/>
            <w:shd w:val="clear" w:color="auto" w:fill="auto"/>
          </w:tcPr>
          <w:p w14:paraId="02DB013C" w14:textId="569DE7C2" w:rsidR="00050601" w:rsidRPr="00087D39" w:rsidRDefault="00050601" w:rsidP="002705BB">
            <w:pPr>
              <w:rPr>
                <w:color w:val="000000"/>
              </w:rPr>
            </w:pPr>
            <w:r w:rsidRPr="00994933">
              <w:rPr>
                <w:color w:val="000000"/>
              </w:rPr>
              <w:t>/collection</w:t>
            </w:r>
            <w:r w:rsidR="00243B9F">
              <w:rPr>
                <w:color w:val="000000"/>
              </w:rPr>
              <w:t>/query</w:t>
            </w:r>
          </w:p>
        </w:tc>
      </w:tr>
      <w:tr w:rsidR="00050601" w:rsidRPr="00087D39" w14:paraId="2F982A66" w14:textId="77777777" w:rsidTr="002705BB">
        <w:tc>
          <w:tcPr>
            <w:tcW w:w="1368" w:type="dxa"/>
            <w:shd w:val="clear" w:color="auto" w:fill="auto"/>
          </w:tcPr>
          <w:p w14:paraId="543AA445" w14:textId="77777777" w:rsidR="00050601" w:rsidRPr="00087D39" w:rsidRDefault="00050601" w:rsidP="002705BB">
            <w:pPr>
              <w:ind w:left="0"/>
              <w:rPr>
                <w:color w:val="000000"/>
              </w:rPr>
            </w:pPr>
            <w:r w:rsidRPr="00087D39">
              <w:rPr>
                <w:color w:val="000000"/>
              </w:rPr>
              <w:t>Method</w:t>
            </w:r>
          </w:p>
        </w:tc>
        <w:tc>
          <w:tcPr>
            <w:tcW w:w="8208" w:type="dxa"/>
            <w:shd w:val="clear" w:color="auto" w:fill="auto"/>
          </w:tcPr>
          <w:p w14:paraId="68BCD730" w14:textId="40D4DCEB" w:rsidR="00050601" w:rsidRPr="00087D39" w:rsidRDefault="00243B9F" w:rsidP="002705BB">
            <w:pPr>
              <w:rPr>
                <w:color w:val="000000"/>
              </w:rPr>
            </w:pPr>
            <w:r>
              <w:rPr>
                <w:color w:val="000000"/>
              </w:rPr>
              <w:t>POST</w:t>
            </w:r>
          </w:p>
        </w:tc>
      </w:tr>
      <w:tr w:rsidR="00050601" w:rsidRPr="00087D39" w14:paraId="37F7AE24" w14:textId="77777777" w:rsidTr="002705BB">
        <w:tc>
          <w:tcPr>
            <w:tcW w:w="1368" w:type="dxa"/>
            <w:shd w:val="clear" w:color="auto" w:fill="auto"/>
          </w:tcPr>
          <w:p w14:paraId="7B9F5C59" w14:textId="77777777" w:rsidR="00050601" w:rsidRPr="00087D39" w:rsidRDefault="00050601" w:rsidP="002705BB">
            <w:pPr>
              <w:ind w:left="0"/>
              <w:rPr>
                <w:color w:val="000000"/>
              </w:rPr>
            </w:pPr>
            <w:r w:rsidRPr="00087D39">
              <w:rPr>
                <w:color w:val="000000"/>
              </w:rPr>
              <w:t>Acceptable request representation</w:t>
            </w:r>
          </w:p>
        </w:tc>
        <w:tc>
          <w:tcPr>
            <w:tcW w:w="8208" w:type="dxa"/>
            <w:shd w:val="clear" w:color="auto" w:fill="auto"/>
          </w:tcPr>
          <w:p w14:paraId="4FBFDF47" w14:textId="77777777" w:rsidR="00243B9F" w:rsidRPr="00087D39" w:rsidRDefault="00243B9F" w:rsidP="00243B9F">
            <w:pPr>
              <w:rPr>
                <w:rFonts w:cs="Consolas"/>
                <w:color w:val="000000"/>
              </w:rPr>
            </w:pPr>
            <w:r w:rsidRPr="00087D39">
              <w:rPr>
                <w:rFonts w:cs="Consolas"/>
                <w:color w:val="000000"/>
              </w:rPr>
              <w:t>application/json</w:t>
            </w:r>
          </w:p>
          <w:p w14:paraId="2BA6C59C" w14:textId="14EF1F40" w:rsidR="00050601" w:rsidRPr="00087D39" w:rsidRDefault="00243B9F" w:rsidP="00243B9F">
            <w:pPr>
              <w:ind w:left="0"/>
              <w:jc w:val="left"/>
              <w:rPr>
                <w:color w:val="000000"/>
              </w:rPr>
            </w:pPr>
            <w:r>
              <w:rPr>
                <w:rFonts w:cs="Consolas"/>
                <w:color w:val="000000"/>
              </w:rPr>
              <w:t xml:space="preserve">         </w:t>
            </w:r>
            <w:r w:rsidRPr="00087D39">
              <w:rPr>
                <w:rFonts w:cs="Consolas"/>
                <w:color w:val="000000"/>
              </w:rPr>
              <w:t>application/xml</w:t>
            </w:r>
          </w:p>
        </w:tc>
      </w:tr>
      <w:tr w:rsidR="00050601" w:rsidRPr="00087D39" w14:paraId="58196100" w14:textId="77777777" w:rsidTr="002705BB">
        <w:tc>
          <w:tcPr>
            <w:tcW w:w="1368" w:type="dxa"/>
            <w:shd w:val="clear" w:color="auto" w:fill="auto"/>
          </w:tcPr>
          <w:p w14:paraId="33E064F5" w14:textId="77777777" w:rsidR="00050601" w:rsidRPr="00087D39" w:rsidRDefault="00050601" w:rsidP="002705BB">
            <w:pPr>
              <w:ind w:left="0"/>
              <w:rPr>
                <w:color w:val="000000"/>
              </w:rPr>
            </w:pPr>
            <w:r w:rsidRPr="00087D39">
              <w:rPr>
                <w:color w:val="000000"/>
              </w:rPr>
              <w:t>Available response representation</w:t>
            </w:r>
          </w:p>
        </w:tc>
        <w:tc>
          <w:tcPr>
            <w:tcW w:w="8208" w:type="dxa"/>
            <w:shd w:val="clear" w:color="auto" w:fill="auto"/>
          </w:tcPr>
          <w:p w14:paraId="428DE897" w14:textId="77777777" w:rsidR="00050601" w:rsidRPr="00087D39" w:rsidRDefault="00050601" w:rsidP="002705BB">
            <w:pPr>
              <w:rPr>
                <w:rFonts w:cs="Consolas"/>
                <w:color w:val="000000"/>
              </w:rPr>
            </w:pPr>
            <w:r w:rsidRPr="00087D39">
              <w:rPr>
                <w:rFonts w:cs="Consolas"/>
                <w:color w:val="000000"/>
              </w:rPr>
              <w:t>application/json</w:t>
            </w:r>
          </w:p>
          <w:p w14:paraId="5920BDAC" w14:textId="77777777" w:rsidR="00050601" w:rsidRPr="00087D39" w:rsidRDefault="00050601" w:rsidP="002705BB">
            <w:pPr>
              <w:rPr>
                <w:color w:val="000000"/>
              </w:rPr>
            </w:pPr>
            <w:r w:rsidRPr="00087D39">
              <w:rPr>
                <w:rFonts w:cs="Consolas"/>
                <w:color w:val="000000"/>
              </w:rPr>
              <w:t>application/xml</w:t>
            </w:r>
          </w:p>
        </w:tc>
      </w:tr>
      <w:tr w:rsidR="00050601" w:rsidRPr="00087D39" w14:paraId="3590824C" w14:textId="77777777" w:rsidTr="002705BB">
        <w:tc>
          <w:tcPr>
            <w:tcW w:w="1368" w:type="dxa"/>
            <w:shd w:val="clear" w:color="auto" w:fill="auto"/>
          </w:tcPr>
          <w:p w14:paraId="60AB1DF5" w14:textId="77777777" w:rsidR="00050601" w:rsidRPr="00087D39" w:rsidRDefault="00050601" w:rsidP="002705BB">
            <w:pPr>
              <w:ind w:left="0"/>
              <w:rPr>
                <w:color w:val="000000"/>
              </w:rPr>
            </w:pPr>
            <w:r w:rsidRPr="00087D39">
              <w:rPr>
                <w:color w:val="000000"/>
              </w:rPr>
              <w:t>URL Params</w:t>
            </w:r>
          </w:p>
        </w:tc>
        <w:tc>
          <w:tcPr>
            <w:tcW w:w="8208" w:type="dxa"/>
            <w:shd w:val="clear" w:color="auto" w:fill="auto"/>
          </w:tcPr>
          <w:p w14:paraId="1FA91B7E" w14:textId="348EA3C1" w:rsidR="00050601" w:rsidRPr="00087D39" w:rsidRDefault="00050601" w:rsidP="002705BB">
            <w:pPr>
              <w:jc w:val="left"/>
              <w:rPr>
                <w:color w:val="000000"/>
              </w:rPr>
            </w:pPr>
          </w:p>
        </w:tc>
      </w:tr>
      <w:tr w:rsidR="00050601" w:rsidRPr="00087D39" w14:paraId="7B9AD228" w14:textId="77777777" w:rsidTr="002705BB">
        <w:tc>
          <w:tcPr>
            <w:tcW w:w="1368" w:type="dxa"/>
            <w:shd w:val="clear" w:color="auto" w:fill="auto"/>
          </w:tcPr>
          <w:p w14:paraId="03E36911" w14:textId="77777777" w:rsidR="00050601" w:rsidRPr="00087D39" w:rsidRDefault="00050601" w:rsidP="002705BB">
            <w:pPr>
              <w:ind w:left="0"/>
              <w:rPr>
                <w:color w:val="000000"/>
              </w:rPr>
            </w:pPr>
            <w:r w:rsidRPr="00087D39">
              <w:rPr>
                <w:color w:val="000000"/>
              </w:rPr>
              <w:t>Data Params</w:t>
            </w:r>
          </w:p>
        </w:tc>
        <w:tc>
          <w:tcPr>
            <w:tcW w:w="8208" w:type="dxa"/>
            <w:shd w:val="clear" w:color="auto" w:fill="auto"/>
          </w:tcPr>
          <w:p w14:paraId="1F82E5D7" w14:textId="77777777" w:rsidR="00DA6AAB" w:rsidRPr="00DA6AAB" w:rsidRDefault="00DA6AAB" w:rsidP="00DA6AAB">
            <w:pPr>
              <w:widowControl w:val="0"/>
              <w:autoSpaceDE w:val="0"/>
              <w:autoSpaceDN w:val="0"/>
              <w:adjustRightInd w:val="0"/>
              <w:spacing w:before="0" w:after="0"/>
              <w:ind w:left="0"/>
              <w:jc w:val="left"/>
              <w:rPr>
                <w:rFonts w:ascii="Calibri" w:hAnsi="Calibri" w:cs="Calibri"/>
                <w:sz w:val="29"/>
                <w:szCs w:val="29"/>
              </w:rPr>
            </w:pPr>
          </w:p>
          <w:p w14:paraId="2170F2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050A8DE5" w14:textId="3FDFB1D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"compoundQ</w:t>
            </w:r>
            <w:r w:rsidR="00055421" w:rsidRPr="00DD4148">
              <w:rPr>
                <w:rFonts w:ascii="Courier New" w:hAnsi="Courier New" w:cs="Courier New"/>
                <w:sz w:val="20"/>
                <w:szCs w:val="20"/>
              </w:rPr>
              <w:t>uery": {</w:t>
            </w:r>
          </w:p>
          <w:p w14:paraId="00F23B59" w14:textId="3708B5B3"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67DB7E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6A9C648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lastRenderedPageBreak/>
              <w:t xml:space="preserve">         {</w:t>
            </w:r>
          </w:p>
          <w:p w14:paraId="0CC95D1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10",</w:t>
            </w:r>
          </w:p>
          <w:p w14:paraId="24062C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1BD5CF7D" w14:textId="77777777" w:rsidR="00055421"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2C4788C4" w14:textId="30AF3D2A"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7485A82D" w14:textId="589822E8" w:rsidR="00055421"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"level</w:t>
            </w:r>
            <w:r w:rsidR="00055421" w:rsidRPr="00DD4148">
              <w:rPr>
                <w:rFonts w:ascii="Courier New" w:hAnsi="Courier New" w:cs="Courier New"/>
                <w:sz w:val="20"/>
                <w:szCs w:val="20"/>
              </w:rPr>
              <w:t>": 1,</w:t>
            </w:r>
          </w:p>
          <w:p w14:paraId="4691C846" w14:textId="5F800E4C"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"operator": "NOT_EQUAL</w:t>
            </w:r>
            <w:r w:rsidR="00055421" w:rsidRPr="00DD4148">
              <w:rPr>
                <w:rFonts w:ascii="Courier New" w:hAnsi="Courier New" w:cs="Courier New"/>
                <w:sz w:val="20"/>
                <w:szCs w:val="20"/>
              </w:rPr>
              <w:t>"</w:t>
            </w:r>
          </w:p>
          <w:p w14:paraId="4EB1741E" w14:textId="08C07C11" w:rsidR="000D2BD3" w:rsidRPr="00DD4148"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p>
          <w:p w14:paraId="61BCFE1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A6BCDCF"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4C34CC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20",</w:t>
            </w:r>
          </w:p>
          <w:p w14:paraId="53661CB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0F680321"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244CC56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03D038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FBC9A4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"compoundQueries": [</w:t>
            </w:r>
          </w:p>
          <w:p w14:paraId="71782A0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9F229C3" w14:textId="2C53FDD6"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AND</w:t>
            </w:r>
            <w:r w:rsidRPr="00DD4148">
              <w:rPr>
                <w:rFonts w:ascii="Courier New" w:hAnsi="Courier New" w:cs="Courier New"/>
                <w:sz w:val="20"/>
                <w:szCs w:val="20"/>
              </w:rPr>
              <w:t>",</w:t>
            </w:r>
          </w:p>
          <w:p w14:paraId="4A38ED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04F031FE"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0DBA91C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4978259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2147BE1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58547230"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3AAD829D"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D789F7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0789AD2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47C4C214"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2565E5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66E311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C5DC7A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64C1F18A"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F5C363D" w14:textId="79776EE8"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w:t>
            </w:r>
            <w:r w:rsidR="00AB60F1">
              <w:rPr>
                <w:rFonts w:ascii="Courier New" w:hAnsi="Courier New" w:cs="Courier New"/>
                <w:sz w:val="20"/>
                <w:szCs w:val="20"/>
              </w:rPr>
              <w:t>OR</w:t>
            </w:r>
            <w:r w:rsidRPr="00DD4148">
              <w:rPr>
                <w:rFonts w:ascii="Courier New" w:hAnsi="Courier New" w:cs="Courier New"/>
                <w:sz w:val="20"/>
                <w:szCs w:val="20"/>
              </w:rPr>
              <w:t>",</w:t>
            </w:r>
          </w:p>
          <w:p w14:paraId="0F99ACB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"queries": [</w:t>
            </w:r>
          </w:p>
          <w:p w14:paraId="158380F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0F8063B"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1",</w:t>
            </w:r>
          </w:p>
          <w:p w14:paraId="7613F89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1",</w:t>
            </w:r>
          </w:p>
          <w:p w14:paraId="7734E67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"EQUAL"</w:t>
            </w:r>
          </w:p>
          <w:p w14:paraId="437A37D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2BC7657"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5314B588"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"attribute": "ATTR 2",</w:t>
            </w:r>
          </w:p>
          <w:p w14:paraId="5C84F8A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"value": "VAL 2",</w:t>
            </w:r>
          </w:p>
          <w:p w14:paraId="7443D4C3"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"operator": "LIKE"</w:t>
            </w:r>
          </w:p>
          <w:p w14:paraId="69464296"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4775572C"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B9E1549"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AA39DB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71E62342"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w:t>
            </w:r>
          </w:p>
          <w:p w14:paraId="24E39A95" w14:textId="77777777" w:rsidR="00055421" w:rsidRPr="00DD4148" w:rsidRDefault="00055421" w:rsidP="00055421">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 xml:space="preserve">   "detailedResponse": false,</w:t>
            </w:r>
          </w:p>
          <w:p w14:paraId="4AAE067E" w14:textId="54B87B62" w:rsidR="00055421" w:rsidRDefault="000D2BD3"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page</w:t>
            </w:r>
            <w:r w:rsidRPr="00DD4148">
              <w:rPr>
                <w:rFonts w:ascii="Courier New" w:hAnsi="Courier New" w:cs="Courier New"/>
                <w:sz w:val="20"/>
                <w:szCs w:val="20"/>
              </w:rPr>
              <w:t>"</w:t>
            </w:r>
            <w:r w:rsidR="00055421" w:rsidRPr="00DD4148">
              <w:rPr>
                <w:rFonts w:ascii="Courier New" w:hAnsi="Courier New" w:cs="Courier New"/>
                <w:sz w:val="20"/>
                <w:szCs w:val="20"/>
              </w:rPr>
              <w:t>: 1</w:t>
            </w:r>
            <w:r w:rsidR="008558F0">
              <w:rPr>
                <w:rFonts w:ascii="Courier New" w:hAnsi="Courier New" w:cs="Courier New"/>
                <w:sz w:val="20"/>
                <w:szCs w:val="20"/>
              </w:rPr>
              <w:t>,</w:t>
            </w:r>
          </w:p>
          <w:p w14:paraId="3B5E3715" w14:textId="3E4C37EC" w:rsidR="008558F0" w:rsidRPr="00DD4148" w:rsidRDefault="008558F0" w:rsidP="00055421">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totalCount</w:t>
            </w:r>
            <w:r w:rsidRPr="00DD4148">
              <w:rPr>
                <w:rFonts w:ascii="Courier New" w:hAnsi="Courier New" w:cs="Courier New"/>
                <w:sz w:val="20"/>
                <w:szCs w:val="20"/>
              </w:rPr>
              <w:t>"</w:t>
            </w:r>
            <w:r>
              <w:rPr>
                <w:rFonts w:ascii="Courier New" w:hAnsi="Courier New" w:cs="Courier New"/>
                <w:sz w:val="20"/>
                <w:szCs w:val="20"/>
              </w:rPr>
              <w:t>: false</w:t>
            </w:r>
          </w:p>
          <w:p w14:paraId="7D384278" w14:textId="3C162E9E" w:rsidR="00DA6AAB" w:rsidRPr="00C23B07" w:rsidRDefault="00055421" w:rsidP="00DA6AAB">
            <w:pPr>
              <w:widowControl w:val="0"/>
              <w:autoSpaceDE w:val="0"/>
              <w:autoSpaceDN w:val="0"/>
              <w:adjustRightInd w:val="0"/>
              <w:spacing w:before="0" w:after="0"/>
              <w:ind w:left="0"/>
              <w:jc w:val="left"/>
              <w:rPr>
                <w:rFonts w:ascii="Courier New" w:hAnsi="Courier New" w:cs="Courier New"/>
                <w:sz w:val="20"/>
                <w:szCs w:val="20"/>
              </w:rPr>
            </w:pPr>
            <w:r w:rsidRPr="00DD4148">
              <w:rPr>
                <w:rFonts w:ascii="Courier New" w:hAnsi="Courier New" w:cs="Courier New"/>
                <w:sz w:val="20"/>
                <w:szCs w:val="20"/>
              </w:rPr>
              <w:t>}</w:t>
            </w:r>
          </w:p>
          <w:p w14:paraId="46426148" w14:textId="61280B16" w:rsidR="00050601" w:rsidRPr="00087D39" w:rsidRDefault="00050601" w:rsidP="00243B9F">
            <w:pPr>
              <w:rPr>
                <w:color w:val="000000"/>
              </w:rPr>
            </w:pPr>
          </w:p>
        </w:tc>
      </w:tr>
      <w:tr w:rsidR="00050601" w:rsidRPr="00087D39" w14:paraId="3870C09A" w14:textId="77777777" w:rsidTr="002705BB">
        <w:tc>
          <w:tcPr>
            <w:tcW w:w="1368" w:type="dxa"/>
            <w:shd w:val="clear" w:color="auto" w:fill="auto"/>
          </w:tcPr>
          <w:p w14:paraId="7D7D41E9" w14:textId="28740602" w:rsidR="00050601" w:rsidRPr="00087D39" w:rsidRDefault="00050601" w:rsidP="002705BB">
            <w:pPr>
              <w:ind w:left="0"/>
              <w:rPr>
                <w:color w:val="000000"/>
              </w:rPr>
            </w:pPr>
            <w:r w:rsidRPr="00087D39">
              <w:rPr>
                <w:color w:val="000000"/>
              </w:rPr>
              <w:lastRenderedPageBreak/>
              <w:t>Success Response</w:t>
            </w:r>
          </w:p>
        </w:tc>
        <w:tc>
          <w:tcPr>
            <w:tcW w:w="8208" w:type="dxa"/>
            <w:shd w:val="clear" w:color="auto" w:fill="auto"/>
          </w:tcPr>
          <w:p w14:paraId="495691BD"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HTTP/1.1 200 OK</w:t>
            </w:r>
          </w:p>
          <w:p w14:paraId="1921D083"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4148E4B1" w14:textId="77777777" w:rsidR="00050601" w:rsidRPr="004C19A2" w:rsidRDefault="00050601" w:rsidP="002705BB">
            <w:pPr>
              <w:spacing w:after="0"/>
              <w:jc w:val="left"/>
              <w:rPr>
                <w:rFonts w:cs="Arial"/>
                <w:bCs/>
                <w:color w:val="000000"/>
                <w:shd w:val="clear" w:color="auto" w:fill="F9F9F9"/>
              </w:rPr>
            </w:pPr>
            <w:r w:rsidRPr="004C19A2">
              <w:rPr>
                <w:rFonts w:cs="Arial"/>
                <w:bCs/>
                <w:color w:val="000000"/>
                <w:shd w:val="clear" w:color="auto" w:fill="F9F9F9"/>
              </w:rPr>
              <w:t>HPC-API-Version: 1.0.0</w:t>
            </w:r>
          </w:p>
          <w:p w14:paraId="247A2F7F" w14:textId="77777777" w:rsidR="00050601" w:rsidRPr="004C19A2" w:rsidRDefault="00050601" w:rsidP="002705BB">
            <w:pPr>
              <w:spacing w:after="0"/>
              <w:jc w:val="left"/>
              <w:rPr>
                <w:rFonts w:cs="Arial"/>
                <w:bCs/>
                <w:color w:val="000000"/>
                <w:shd w:val="clear" w:color="auto" w:fill="F9F9F9"/>
              </w:rPr>
            </w:pPr>
          </w:p>
          <w:p w14:paraId="77C9479A" w14:textId="77777777" w:rsidR="00BB65C0" w:rsidRPr="00BB65C0" w:rsidRDefault="00BB65C0" w:rsidP="00BB65C0">
            <w:pPr>
              <w:widowControl w:val="0"/>
              <w:autoSpaceDE w:val="0"/>
              <w:autoSpaceDN w:val="0"/>
              <w:adjustRightInd w:val="0"/>
              <w:spacing w:before="0" w:after="0"/>
              <w:ind w:left="0"/>
              <w:jc w:val="left"/>
            </w:pPr>
            <w:r w:rsidRPr="00BB65C0">
              <w:lastRenderedPageBreak/>
              <w:t>{"collectionPaths": [</w:t>
            </w:r>
          </w:p>
          <w:p w14:paraId="6940F0D1" w14:textId="77777777" w:rsidR="00BB65C0" w:rsidRDefault="00BB65C0" w:rsidP="00BB65C0">
            <w:pPr>
              <w:widowControl w:val="0"/>
              <w:autoSpaceDE w:val="0"/>
              <w:autoSpaceDN w:val="0"/>
              <w:adjustRightInd w:val="0"/>
              <w:spacing w:before="0" w:after="0"/>
              <w:ind w:left="0"/>
              <w:jc w:val="left"/>
            </w:pPr>
            <w:r w:rsidRPr="00BB65C0">
              <w:t>   "/</w:t>
            </w:r>
            <w:r>
              <w:t>Coll_A/Coll_B/Coll_C”</w:t>
            </w:r>
          </w:p>
          <w:p w14:paraId="38957850" w14:textId="77777777" w:rsidR="00BB65C0" w:rsidRDefault="00BB65C0" w:rsidP="00BB65C0">
            <w:pPr>
              <w:widowControl w:val="0"/>
              <w:autoSpaceDE w:val="0"/>
              <w:autoSpaceDN w:val="0"/>
              <w:adjustRightInd w:val="0"/>
              <w:spacing w:before="0" w:after="0"/>
              <w:ind w:left="0"/>
              <w:jc w:val="left"/>
            </w:pPr>
            <w:r>
              <w:t xml:space="preserve">   </w:t>
            </w:r>
            <w:r w:rsidRPr="00BB65C0">
              <w:t>]</w:t>
            </w:r>
            <w:r w:rsidR="008339F2">
              <w:t>,</w:t>
            </w:r>
          </w:p>
          <w:p w14:paraId="430BF221" w14:textId="68B3910D" w:rsidR="008339F2" w:rsidRDefault="008339F2" w:rsidP="00BB65C0">
            <w:pPr>
              <w:widowControl w:val="0"/>
              <w:autoSpaceDE w:val="0"/>
              <w:autoSpaceDN w:val="0"/>
              <w:adjustRightInd w:val="0"/>
              <w:spacing w:before="0" w:after="0"/>
              <w:ind w:left="0"/>
              <w:jc w:val="left"/>
            </w:pPr>
            <w:r>
              <w:t xml:space="preserve">   “page” : 1,</w:t>
            </w:r>
          </w:p>
          <w:p w14:paraId="4BD09642" w14:textId="6C4E08DB" w:rsidR="008339F2" w:rsidRDefault="008339F2" w:rsidP="00BB65C0">
            <w:pPr>
              <w:widowControl w:val="0"/>
              <w:autoSpaceDE w:val="0"/>
              <w:autoSpaceDN w:val="0"/>
              <w:adjustRightInd w:val="0"/>
              <w:spacing w:before="0" w:after="0"/>
              <w:ind w:left="0"/>
              <w:jc w:val="left"/>
            </w:pPr>
            <w:r>
              <w:t xml:space="preserve">   “limit”  :</w:t>
            </w:r>
            <w:r w:rsidR="001E1F4C">
              <w:t xml:space="preserve"> 100</w:t>
            </w:r>
            <w:r w:rsidR="008558F0">
              <w:t>,</w:t>
            </w:r>
          </w:p>
          <w:p w14:paraId="041660A1" w14:textId="298960B0" w:rsidR="008558F0" w:rsidRDefault="008558F0" w:rsidP="00BB65C0">
            <w:pPr>
              <w:widowControl w:val="0"/>
              <w:autoSpaceDE w:val="0"/>
              <w:autoSpaceDN w:val="0"/>
              <w:adjustRightInd w:val="0"/>
              <w:spacing w:before="0" w:after="0"/>
              <w:ind w:left="0"/>
              <w:jc w:val="left"/>
            </w:pPr>
            <w:r>
              <w:t xml:space="preserve">   “totalCount” : 100</w:t>
            </w:r>
          </w:p>
          <w:p w14:paraId="4794F466" w14:textId="59355A72" w:rsidR="00050601" w:rsidRPr="00BB65C0" w:rsidRDefault="00BB65C0" w:rsidP="00BB65C0">
            <w:pPr>
              <w:widowControl w:val="0"/>
              <w:autoSpaceDE w:val="0"/>
              <w:autoSpaceDN w:val="0"/>
              <w:adjustRightInd w:val="0"/>
              <w:spacing w:before="0" w:after="0"/>
              <w:ind w:left="0"/>
              <w:jc w:val="left"/>
            </w:pPr>
            <w:r w:rsidRPr="00BB65C0">
              <w:t>}</w:t>
            </w:r>
          </w:p>
        </w:tc>
      </w:tr>
      <w:tr w:rsidR="00050601" w:rsidRPr="00087D39" w14:paraId="6A59AE95" w14:textId="77777777" w:rsidTr="002705BB">
        <w:tc>
          <w:tcPr>
            <w:tcW w:w="1368" w:type="dxa"/>
            <w:shd w:val="clear" w:color="auto" w:fill="auto"/>
          </w:tcPr>
          <w:p w14:paraId="58999BBA" w14:textId="6985BDC7" w:rsidR="00050601" w:rsidRPr="00087D39" w:rsidRDefault="00050601" w:rsidP="002705BB">
            <w:pPr>
              <w:ind w:left="0"/>
              <w:rPr>
                <w:color w:val="000000"/>
              </w:rPr>
            </w:pPr>
            <w:r w:rsidRPr="00087D39">
              <w:rPr>
                <w:color w:val="000000"/>
              </w:rPr>
              <w:lastRenderedPageBreak/>
              <w:t>Error Response</w:t>
            </w:r>
          </w:p>
        </w:tc>
        <w:tc>
          <w:tcPr>
            <w:tcW w:w="8208" w:type="dxa"/>
            <w:shd w:val="clear" w:color="auto" w:fill="auto"/>
          </w:tcPr>
          <w:p w14:paraId="17F808DD" w14:textId="77777777" w:rsidR="00050601" w:rsidRPr="00EF4EC6" w:rsidRDefault="00050601" w:rsidP="002705BB">
            <w:pPr>
              <w:spacing w:after="0"/>
              <w:jc w:val="left"/>
              <w:rPr>
                <w:b/>
                <w:color w:val="000000"/>
              </w:rPr>
            </w:pPr>
            <w:r w:rsidRPr="00EF4EC6">
              <w:rPr>
                <w:b/>
                <w:color w:val="000000"/>
              </w:rPr>
              <w:t>Data Management Error:</w:t>
            </w:r>
          </w:p>
          <w:p w14:paraId="2178B50B" w14:textId="77777777" w:rsidR="00050601" w:rsidRPr="005710BF" w:rsidRDefault="00050601" w:rsidP="002705BB">
            <w:pPr>
              <w:spacing w:after="0"/>
              <w:rPr>
                <w:color w:val="000000"/>
              </w:rPr>
            </w:pPr>
            <w:r w:rsidRPr="005710BF">
              <w:rPr>
                <w:color w:val="000000"/>
              </w:rPr>
              <w:t>HTTP/1.1 400 Bad Request</w:t>
            </w:r>
          </w:p>
          <w:p w14:paraId="2EC627A9" w14:textId="77777777" w:rsidR="00050601" w:rsidRPr="005710BF" w:rsidRDefault="00050601" w:rsidP="002705BB">
            <w:pPr>
              <w:spacing w:after="0"/>
              <w:rPr>
                <w:color w:val="000000"/>
              </w:rPr>
            </w:pPr>
            <w:r w:rsidRPr="005710BF">
              <w:rPr>
                <w:color w:val="000000"/>
              </w:rPr>
              <w:t>Content-Type: application/json</w:t>
            </w:r>
          </w:p>
          <w:p w14:paraId="02EC4EDF" w14:textId="77777777" w:rsidR="00050601" w:rsidRPr="005710BF" w:rsidRDefault="00050601" w:rsidP="002705BB">
            <w:pPr>
              <w:spacing w:after="0"/>
              <w:rPr>
                <w:color w:val="000000"/>
              </w:rPr>
            </w:pPr>
            <w:r w:rsidRPr="005710BF">
              <w:rPr>
                <w:color w:val="000000"/>
              </w:rPr>
              <w:t>HPC-API-Version: 1.0.0</w:t>
            </w:r>
          </w:p>
          <w:p w14:paraId="3E9A77A3" w14:textId="77777777" w:rsidR="00050601" w:rsidRPr="005710BF" w:rsidRDefault="00050601" w:rsidP="002705BB">
            <w:pPr>
              <w:spacing w:after="0"/>
              <w:rPr>
                <w:color w:val="000000"/>
              </w:rPr>
            </w:pPr>
          </w:p>
          <w:p w14:paraId="46EC6BA7" w14:textId="77777777" w:rsidR="00050601" w:rsidRDefault="00050601" w:rsidP="002705BB">
            <w:pPr>
              <w:spacing w:after="0"/>
              <w:rPr>
                <w:color w:val="000000"/>
              </w:rPr>
            </w:pPr>
            <w:r>
              <w:rPr>
                <w:color w:val="000000"/>
              </w:rPr>
              <w:t>JSON:</w:t>
            </w:r>
          </w:p>
          <w:p w14:paraId="76EAC26D" w14:textId="77777777" w:rsidR="00050601" w:rsidRPr="005710BF" w:rsidRDefault="00050601" w:rsidP="002705BB">
            <w:pPr>
              <w:spacing w:after="0"/>
              <w:rPr>
                <w:color w:val="000000"/>
              </w:rPr>
            </w:pPr>
            <w:r w:rsidRPr="005710BF">
              <w:rPr>
                <w:color w:val="000000"/>
              </w:rPr>
              <w:t>{</w:t>
            </w:r>
          </w:p>
          <w:p w14:paraId="2731CADB" w14:textId="7E702E13" w:rsidR="00050601" w:rsidRPr="005710BF" w:rsidRDefault="00050601" w:rsidP="002705BB">
            <w:pPr>
              <w:spacing w:after="0"/>
              <w:rPr>
                <w:color w:val="000000"/>
              </w:rPr>
            </w:pPr>
            <w:r w:rsidRPr="005710BF">
              <w:rPr>
                <w:color w:val="000000"/>
              </w:rPr>
              <w:t xml:space="preserve">   "errorType": "</w:t>
            </w:r>
            <w:r>
              <w:t xml:space="preserve"> </w:t>
            </w:r>
            <w:r w:rsidRPr="00EF4EC6">
              <w:rPr>
                <w:color w:val="000000"/>
              </w:rPr>
              <w:t>DATA</w:t>
            </w:r>
            <w:r w:rsidR="00243B9F">
              <w:rPr>
                <w:color w:val="000000"/>
              </w:rPr>
              <w:t>BASE</w:t>
            </w:r>
            <w:r w:rsidRPr="00EF4EC6">
              <w:rPr>
                <w:color w:val="000000"/>
              </w:rPr>
              <w:t>_ERROR</w:t>
            </w:r>
            <w:r w:rsidRPr="005710BF">
              <w:rPr>
                <w:color w:val="000000"/>
              </w:rPr>
              <w:t>",</w:t>
            </w:r>
          </w:p>
          <w:p w14:paraId="3C4005C1" w14:textId="77777777" w:rsidR="00050601" w:rsidRPr="005710BF" w:rsidRDefault="00050601" w:rsidP="002705BB">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7F29A0EA" w14:textId="77777777" w:rsidR="00050601" w:rsidRPr="005710BF" w:rsidRDefault="00050601" w:rsidP="002705BB">
            <w:pPr>
              <w:spacing w:after="0"/>
              <w:rPr>
                <w:color w:val="000000"/>
              </w:rPr>
            </w:pPr>
            <w:r w:rsidRPr="005710BF">
              <w:rPr>
                <w:color w:val="000000"/>
              </w:rPr>
              <w:t xml:space="preserve">   "stackTrace": "</w:t>
            </w:r>
            <w:r>
              <w:rPr>
                <w:color w:val="000000"/>
              </w:rPr>
              <w:t>…</w:t>
            </w:r>
            <w:r w:rsidRPr="005710BF">
              <w:rPr>
                <w:color w:val="000000"/>
              </w:rPr>
              <w:t>"</w:t>
            </w:r>
          </w:p>
          <w:p w14:paraId="7B0F2F1C" w14:textId="77777777" w:rsidR="00050601" w:rsidRDefault="00050601" w:rsidP="002705BB">
            <w:pPr>
              <w:spacing w:after="0"/>
              <w:rPr>
                <w:color w:val="000000"/>
              </w:rPr>
            </w:pPr>
            <w:r w:rsidRPr="005710BF">
              <w:rPr>
                <w:color w:val="000000"/>
              </w:rPr>
              <w:t>}</w:t>
            </w:r>
          </w:p>
          <w:p w14:paraId="60D17B07" w14:textId="77777777" w:rsidR="00050601" w:rsidRDefault="00050601" w:rsidP="002705BB">
            <w:pPr>
              <w:spacing w:after="0"/>
              <w:ind w:left="0"/>
              <w:jc w:val="left"/>
              <w:rPr>
                <w:color w:val="000000"/>
              </w:rPr>
            </w:pPr>
          </w:p>
          <w:p w14:paraId="5F69ADE2" w14:textId="77777777" w:rsidR="00050601" w:rsidRPr="00492781" w:rsidRDefault="00050601" w:rsidP="002705BB">
            <w:pPr>
              <w:spacing w:after="0"/>
              <w:jc w:val="left"/>
              <w:rPr>
                <w:b/>
                <w:color w:val="000000"/>
              </w:rPr>
            </w:pPr>
            <w:r w:rsidRPr="00492781">
              <w:rPr>
                <w:b/>
                <w:color w:val="000000"/>
              </w:rPr>
              <w:t>Invalid query attributes:</w:t>
            </w:r>
          </w:p>
          <w:p w14:paraId="744097FB" w14:textId="77777777" w:rsidR="00050601" w:rsidRPr="00492781" w:rsidRDefault="00050601" w:rsidP="002705BB">
            <w:pPr>
              <w:spacing w:after="0"/>
              <w:jc w:val="left"/>
              <w:rPr>
                <w:color w:val="000000"/>
              </w:rPr>
            </w:pPr>
            <w:r w:rsidRPr="00492781">
              <w:rPr>
                <w:color w:val="000000"/>
              </w:rPr>
              <w:t>HTTP/1.1 400 Bad Request</w:t>
            </w:r>
          </w:p>
          <w:p w14:paraId="6D137310" w14:textId="77777777" w:rsidR="00050601" w:rsidRPr="00492781" w:rsidRDefault="00050601" w:rsidP="002705BB">
            <w:pPr>
              <w:spacing w:after="0"/>
              <w:jc w:val="left"/>
              <w:rPr>
                <w:color w:val="000000"/>
              </w:rPr>
            </w:pPr>
            <w:r w:rsidRPr="00492781">
              <w:rPr>
                <w:color w:val="000000"/>
              </w:rPr>
              <w:t>Content-Type: application/json</w:t>
            </w:r>
          </w:p>
          <w:p w14:paraId="1E3228D2" w14:textId="77777777" w:rsidR="00050601" w:rsidRPr="00492781" w:rsidRDefault="00050601" w:rsidP="002705BB">
            <w:pPr>
              <w:spacing w:after="0"/>
              <w:jc w:val="left"/>
              <w:rPr>
                <w:color w:val="000000"/>
              </w:rPr>
            </w:pPr>
            <w:r w:rsidRPr="00492781">
              <w:rPr>
                <w:color w:val="000000"/>
              </w:rPr>
              <w:t>HPC-API-Version: 1.0.0</w:t>
            </w:r>
          </w:p>
          <w:p w14:paraId="0554CB72" w14:textId="77777777" w:rsidR="00050601" w:rsidRPr="00492781" w:rsidRDefault="00050601" w:rsidP="002705BB">
            <w:pPr>
              <w:spacing w:after="0"/>
              <w:jc w:val="left"/>
              <w:rPr>
                <w:color w:val="000000"/>
              </w:rPr>
            </w:pPr>
          </w:p>
          <w:p w14:paraId="161AA36D" w14:textId="77777777" w:rsidR="00036ED8" w:rsidRDefault="00036ED8" w:rsidP="00036ED8">
            <w:pPr>
              <w:spacing w:after="0"/>
              <w:jc w:val="left"/>
            </w:pPr>
            <w:r w:rsidRPr="000B75E3">
              <w:t>{"errorType":"INVALID_REQUEST_INPUT","message":"Null compound query","stackTrace":"…"}</w:t>
            </w:r>
          </w:p>
          <w:p w14:paraId="16FC5B0D" w14:textId="77777777" w:rsidR="00036ED8" w:rsidRDefault="00036ED8" w:rsidP="00036ED8">
            <w:pPr>
              <w:spacing w:after="0"/>
              <w:jc w:val="left"/>
            </w:pPr>
          </w:p>
          <w:p w14:paraId="6A3DBC04" w14:textId="77777777" w:rsidR="00036ED8" w:rsidRDefault="00036ED8" w:rsidP="00036ED8">
            <w:pPr>
              <w:spacing w:after="0"/>
              <w:jc w:val="left"/>
            </w:pPr>
            <w:r w:rsidRPr="000B75E3">
              <w:t>{"errorType":"INVALID_REQUEST_INPUT","message":"Null compound query operator in query","stackTrace":"…"}</w:t>
            </w:r>
          </w:p>
          <w:p w14:paraId="5D62CB6E" w14:textId="77777777" w:rsidR="00036ED8" w:rsidRDefault="00036ED8" w:rsidP="00036ED8">
            <w:pPr>
              <w:spacing w:after="0"/>
              <w:jc w:val="left"/>
            </w:pPr>
          </w:p>
          <w:p w14:paraId="32231CF8" w14:textId="77777777" w:rsidR="00036ED8" w:rsidRPr="000B75E3" w:rsidRDefault="00036ED8" w:rsidP="00036ED8">
            <w:pPr>
              <w:spacing w:after="0"/>
              <w:jc w:val="left"/>
            </w:pPr>
            <w:r w:rsidRPr="000B75E3">
              <w:t>{"errorType":"INVALID_REQUEST_INPUT","message":"Compound query contains no sub queries (simple or compound)","stackTrace":"…"}</w:t>
            </w:r>
          </w:p>
          <w:p w14:paraId="081B200D" w14:textId="77777777" w:rsidR="00036ED8" w:rsidRPr="000B75E3" w:rsidRDefault="00036ED8" w:rsidP="00036ED8">
            <w:pPr>
              <w:spacing w:after="0"/>
              <w:jc w:val="left"/>
            </w:pPr>
          </w:p>
          <w:p w14:paraId="13A950EB" w14:textId="77777777" w:rsidR="00036ED8" w:rsidRDefault="00036ED8" w:rsidP="00036ED8">
            <w:pPr>
              <w:spacing w:after="0"/>
              <w:jc w:val="left"/>
            </w:pPr>
            <w:r w:rsidRPr="000B75E3">
              <w:t>{"errorType":"INVALID_REQUEST_INPUT","message":"Null metadata attribute in query","stackTrace":"…"}</w:t>
            </w:r>
          </w:p>
          <w:p w14:paraId="6191F1B4" w14:textId="77777777" w:rsidR="00036ED8" w:rsidRDefault="00036ED8" w:rsidP="00036ED8">
            <w:pPr>
              <w:spacing w:after="0"/>
              <w:jc w:val="left"/>
            </w:pPr>
          </w:p>
          <w:p w14:paraId="36F27848" w14:textId="77777777" w:rsidR="00036ED8" w:rsidRDefault="00036ED8" w:rsidP="00036ED8">
            <w:pPr>
              <w:spacing w:after="0"/>
              <w:jc w:val="left"/>
            </w:pPr>
            <w:r w:rsidRPr="000B75E3">
              <w:t>{"errorType":"INVALID_REQUEST_INPUT","message":"Null metadata value in query","stackTrace":"…"}</w:t>
            </w:r>
          </w:p>
          <w:p w14:paraId="0EFD3F98" w14:textId="77777777" w:rsidR="00036ED8" w:rsidRDefault="00036ED8" w:rsidP="00036ED8">
            <w:pPr>
              <w:spacing w:after="0"/>
              <w:jc w:val="left"/>
            </w:pPr>
          </w:p>
          <w:p w14:paraId="247D711A" w14:textId="77777777" w:rsidR="00036ED8" w:rsidRPr="000B75E3" w:rsidRDefault="00036ED8" w:rsidP="00036ED8">
            <w:pPr>
              <w:spacing w:after="0"/>
              <w:jc w:val="left"/>
            </w:pPr>
            <w:r w:rsidRPr="000B75E3">
              <w:t>{"errorType":"INVALID_REQUEST_INPUT","message":"Null operator in query","stackTrace":"…"}</w:t>
            </w:r>
          </w:p>
          <w:p w14:paraId="7B68C5D6" w14:textId="77777777" w:rsidR="00036ED8" w:rsidRPr="000B75E3" w:rsidRDefault="00036ED8" w:rsidP="00036ED8">
            <w:pPr>
              <w:spacing w:after="0"/>
              <w:jc w:val="left"/>
            </w:pPr>
          </w:p>
          <w:p w14:paraId="7D7AA94F" w14:textId="77777777" w:rsidR="00036ED8" w:rsidRPr="000B75E3" w:rsidRDefault="00036ED8" w:rsidP="00036ED8">
            <w:pPr>
              <w:spacing w:after="0"/>
              <w:jc w:val="left"/>
            </w:pPr>
            <w:r w:rsidRPr="000B75E3">
              <w:lastRenderedPageBreak/>
              <w:t>{"errorType":"INVALID_REQUEST_INPUT","message":"Compound query depth over the allowed limit","stackTrace":"…"}</w:t>
            </w:r>
          </w:p>
          <w:p w14:paraId="20341B37" w14:textId="77777777" w:rsidR="00050601" w:rsidRDefault="00050601" w:rsidP="002705BB">
            <w:pPr>
              <w:spacing w:after="0"/>
              <w:jc w:val="left"/>
              <w:rPr>
                <w:color w:val="000000"/>
              </w:rPr>
            </w:pPr>
          </w:p>
          <w:p w14:paraId="0A04DE82" w14:textId="77777777" w:rsidR="00050601" w:rsidRPr="00492781" w:rsidRDefault="00050601" w:rsidP="002705BB">
            <w:pPr>
              <w:spacing w:after="0"/>
              <w:jc w:val="left"/>
              <w:rPr>
                <w:b/>
                <w:color w:val="000000"/>
              </w:rPr>
            </w:pPr>
            <w:r w:rsidRPr="00492781">
              <w:rPr>
                <w:b/>
                <w:color w:val="000000"/>
              </w:rPr>
              <w:t>No matching results:</w:t>
            </w:r>
          </w:p>
          <w:p w14:paraId="77D8C650" w14:textId="77777777" w:rsidR="00050601" w:rsidRPr="00492781" w:rsidRDefault="00050601" w:rsidP="002705BB">
            <w:pPr>
              <w:spacing w:after="0"/>
              <w:jc w:val="left"/>
              <w:rPr>
                <w:color w:val="000000"/>
              </w:rPr>
            </w:pPr>
            <w:r w:rsidRPr="00492781">
              <w:rPr>
                <w:color w:val="000000"/>
              </w:rPr>
              <w:t>HTTP/1.1 204 No Content</w:t>
            </w:r>
          </w:p>
          <w:p w14:paraId="523CE7E4" w14:textId="77777777" w:rsidR="00050601" w:rsidRPr="00492781" w:rsidRDefault="00050601" w:rsidP="002705BB">
            <w:pPr>
              <w:spacing w:after="0"/>
              <w:jc w:val="left"/>
              <w:rPr>
                <w:color w:val="000000"/>
              </w:rPr>
            </w:pPr>
            <w:r w:rsidRPr="00492781">
              <w:rPr>
                <w:color w:val="000000"/>
              </w:rPr>
              <w:t>Content-Length: 0</w:t>
            </w:r>
          </w:p>
          <w:p w14:paraId="05990759" w14:textId="77777777" w:rsidR="00050601" w:rsidRPr="00492781" w:rsidRDefault="00050601" w:rsidP="002705BB">
            <w:pPr>
              <w:spacing w:after="0"/>
              <w:jc w:val="left"/>
              <w:rPr>
                <w:color w:val="000000"/>
              </w:rPr>
            </w:pPr>
            <w:r w:rsidRPr="00492781">
              <w:rPr>
                <w:color w:val="000000"/>
              </w:rPr>
              <w:t>HPC-API-Version: 1.0.0</w:t>
            </w:r>
          </w:p>
          <w:p w14:paraId="5ABB9BED" w14:textId="77777777" w:rsidR="00050601" w:rsidRPr="00087D39" w:rsidRDefault="00050601" w:rsidP="002705BB">
            <w:pPr>
              <w:spacing w:after="0"/>
              <w:jc w:val="left"/>
              <w:rPr>
                <w:color w:val="000000"/>
              </w:rPr>
            </w:pPr>
          </w:p>
        </w:tc>
      </w:tr>
    </w:tbl>
    <w:p w14:paraId="0D8B8204" w14:textId="77777777" w:rsidR="00050601" w:rsidRPr="00087D39" w:rsidRDefault="00050601" w:rsidP="00050601">
      <w:pPr>
        <w:rPr>
          <w:color w:val="000000"/>
        </w:rPr>
      </w:pPr>
    </w:p>
    <w:p w14:paraId="28F45354" w14:textId="519E4EA4" w:rsidR="005B39BD" w:rsidRPr="00FB2380" w:rsidRDefault="005B39BD" w:rsidP="00DE6CE5">
      <w:pPr>
        <w:pStyle w:val="Heading2"/>
        <w:numPr>
          <w:ilvl w:val="1"/>
          <w:numId w:val="9"/>
        </w:numPr>
      </w:pPr>
      <w:bookmarkStart w:id="43" w:name="_Toc359660708"/>
      <w:r w:rsidRPr="00FB2380">
        <w:t xml:space="preserve">Find </w:t>
      </w:r>
      <w:r>
        <w:t>Collection</w:t>
      </w:r>
      <w:r w:rsidRPr="000C678D">
        <w:t xml:space="preserve"> by </w:t>
      </w:r>
      <w:r>
        <w:t>compound metadata query</w:t>
      </w:r>
      <w:r w:rsidR="00554582">
        <w:t xml:space="preserve"> name</w:t>
      </w:r>
      <w:bookmarkEnd w:id="4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5B39BD" w:rsidRPr="00FB2380" w14:paraId="593D0586" w14:textId="77777777" w:rsidTr="005B39BD">
        <w:tc>
          <w:tcPr>
            <w:tcW w:w="1368" w:type="dxa"/>
            <w:shd w:val="clear" w:color="auto" w:fill="auto"/>
          </w:tcPr>
          <w:p w14:paraId="402D9688" w14:textId="77777777" w:rsidR="005B39BD" w:rsidRPr="00FB2380" w:rsidRDefault="005B39BD" w:rsidP="005B39BD">
            <w:pPr>
              <w:ind w:left="0"/>
              <w:rPr>
                <w:color w:val="000000"/>
              </w:rPr>
            </w:pPr>
            <w:r w:rsidRPr="00FB2380">
              <w:rPr>
                <w:color w:val="000000"/>
              </w:rPr>
              <w:t>Title</w:t>
            </w:r>
          </w:p>
        </w:tc>
        <w:tc>
          <w:tcPr>
            <w:tcW w:w="8208" w:type="dxa"/>
            <w:shd w:val="clear" w:color="auto" w:fill="auto"/>
          </w:tcPr>
          <w:p w14:paraId="2FF4B128" w14:textId="413BC4FE" w:rsidR="005B39BD" w:rsidRPr="000C678D" w:rsidRDefault="005B39BD" w:rsidP="005B39BD">
            <w:pPr>
              <w:ind w:left="0"/>
              <w:rPr>
                <w:color w:val="000000"/>
              </w:rPr>
            </w:pPr>
            <w:r w:rsidRPr="000C678D">
              <w:rPr>
                <w:color w:val="000000"/>
              </w:rPr>
              <w:t xml:space="preserve">Find </w:t>
            </w:r>
            <w:r>
              <w:rPr>
                <w:color w:val="000000"/>
              </w:rPr>
              <w:t>collection</w:t>
            </w:r>
            <w:r w:rsidRPr="000C678D">
              <w:rPr>
                <w:color w:val="000000"/>
              </w:rPr>
              <w:t xml:space="preserve"> </w:t>
            </w:r>
            <w:r>
              <w:rPr>
                <w:color w:val="000000"/>
              </w:rPr>
              <w:t>by a compound metadata query</w:t>
            </w:r>
            <w:r w:rsidR="00554582">
              <w:rPr>
                <w:color w:val="000000"/>
              </w:rPr>
              <w:t xml:space="preserve"> name</w:t>
            </w:r>
          </w:p>
        </w:tc>
      </w:tr>
      <w:tr w:rsidR="005B39BD" w:rsidRPr="00087D39" w14:paraId="057CC4D5" w14:textId="77777777" w:rsidTr="005B39BD">
        <w:tc>
          <w:tcPr>
            <w:tcW w:w="1368" w:type="dxa"/>
            <w:shd w:val="clear" w:color="auto" w:fill="auto"/>
          </w:tcPr>
          <w:p w14:paraId="1509D626" w14:textId="77777777" w:rsidR="005B39BD" w:rsidRPr="00FB2380" w:rsidRDefault="005B39BD" w:rsidP="005B39BD">
            <w:pPr>
              <w:ind w:left="0"/>
              <w:rPr>
                <w:color w:val="000000"/>
              </w:rPr>
            </w:pPr>
            <w:r w:rsidRPr="00FB2380">
              <w:rPr>
                <w:color w:val="000000"/>
              </w:rPr>
              <w:t>Description</w:t>
            </w:r>
          </w:p>
        </w:tc>
        <w:tc>
          <w:tcPr>
            <w:tcW w:w="8208" w:type="dxa"/>
            <w:shd w:val="clear" w:color="auto" w:fill="auto"/>
          </w:tcPr>
          <w:p w14:paraId="5D684DC7" w14:textId="4654CC8C" w:rsidR="005B39BD" w:rsidRPr="00554582" w:rsidRDefault="00554582" w:rsidP="00554582">
            <w:pPr>
              <w:jc w:val="left"/>
              <w:rPr>
                <w:color w:val="000000"/>
              </w:rPr>
            </w:pPr>
            <w:r>
              <w:rPr>
                <w:color w:val="000000"/>
              </w:rPr>
              <w:t>Perform search using a saved query</w:t>
            </w:r>
          </w:p>
        </w:tc>
      </w:tr>
      <w:tr w:rsidR="005B39BD" w:rsidRPr="00087D39" w14:paraId="78BD8B08" w14:textId="77777777" w:rsidTr="005B39BD">
        <w:tc>
          <w:tcPr>
            <w:tcW w:w="1368" w:type="dxa"/>
            <w:shd w:val="clear" w:color="auto" w:fill="auto"/>
          </w:tcPr>
          <w:p w14:paraId="1E97C452" w14:textId="77777777" w:rsidR="005B39BD" w:rsidRPr="00087D39" w:rsidRDefault="005B39BD" w:rsidP="005B39BD">
            <w:pPr>
              <w:ind w:left="0"/>
              <w:rPr>
                <w:color w:val="000000"/>
              </w:rPr>
            </w:pPr>
            <w:r w:rsidRPr="00087D39">
              <w:rPr>
                <w:color w:val="000000"/>
              </w:rPr>
              <w:t>URL</w:t>
            </w:r>
          </w:p>
        </w:tc>
        <w:tc>
          <w:tcPr>
            <w:tcW w:w="8208" w:type="dxa"/>
            <w:shd w:val="clear" w:color="auto" w:fill="auto"/>
          </w:tcPr>
          <w:p w14:paraId="3F534652" w14:textId="5221C8C0" w:rsidR="005B39BD" w:rsidRPr="00087D39" w:rsidRDefault="005B39BD" w:rsidP="005B39BD">
            <w:pPr>
              <w:rPr>
                <w:color w:val="000000"/>
              </w:rPr>
            </w:pPr>
            <w:r w:rsidRPr="00994933">
              <w:rPr>
                <w:color w:val="000000"/>
              </w:rPr>
              <w:t>/collection</w:t>
            </w:r>
            <w:r w:rsidR="000B75E3">
              <w:rPr>
                <w:color w:val="000000"/>
              </w:rPr>
              <w:t>/query/</w:t>
            </w:r>
            <w:r w:rsidR="00554582">
              <w:rPr>
                <w:color w:val="000000"/>
              </w:rPr>
              <w:t>{queryName}</w:t>
            </w:r>
          </w:p>
        </w:tc>
      </w:tr>
      <w:tr w:rsidR="005B39BD" w:rsidRPr="00087D39" w14:paraId="3D2409A5" w14:textId="77777777" w:rsidTr="005B39BD">
        <w:tc>
          <w:tcPr>
            <w:tcW w:w="1368" w:type="dxa"/>
            <w:shd w:val="clear" w:color="auto" w:fill="auto"/>
          </w:tcPr>
          <w:p w14:paraId="1A8BAA8B" w14:textId="77777777" w:rsidR="005B39BD" w:rsidRPr="00087D39" w:rsidRDefault="005B39BD" w:rsidP="005B39BD">
            <w:pPr>
              <w:ind w:left="0"/>
              <w:rPr>
                <w:color w:val="000000"/>
              </w:rPr>
            </w:pPr>
            <w:r w:rsidRPr="00087D39">
              <w:rPr>
                <w:color w:val="000000"/>
              </w:rPr>
              <w:t>Method</w:t>
            </w:r>
          </w:p>
        </w:tc>
        <w:tc>
          <w:tcPr>
            <w:tcW w:w="8208" w:type="dxa"/>
            <w:shd w:val="clear" w:color="auto" w:fill="auto"/>
          </w:tcPr>
          <w:p w14:paraId="7B1A5B0D" w14:textId="44478EAE" w:rsidR="005B39BD" w:rsidRPr="00087D39" w:rsidRDefault="00554582" w:rsidP="005B39BD">
            <w:pPr>
              <w:rPr>
                <w:color w:val="000000"/>
              </w:rPr>
            </w:pPr>
            <w:r>
              <w:rPr>
                <w:color w:val="000000"/>
              </w:rPr>
              <w:t>GET</w:t>
            </w:r>
          </w:p>
        </w:tc>
      </w:tr>
      <w:tr w:rsidR="005B39BD" w:rsidRPr="00087D39" w14:paraId="24EF839A" w14:textId="77777777" w:rsidTr="005B39BD">
        <w:tc>
          <w:tcPr>
            <w:tcW w:w="1368" w:type="dxa"/>
            <w:shd w:val="clear" w:color="auto" w:fill="auto"/>
          </w:tcPr>
          <w:p w14:paraId="2A92C59A" w14:textId="77777777" w:rsidR="005B39BD" w:rsidRPr="00087D39" w:rsidRDefault="005B39BD" w:rsidP="005B39BD">
            <w:pPr>
              <w:ind w:left="0"/>
              <w:rPr>
                <w:color w:val="000000"/>
              </w:rPr>
            </w:pPr>
            <w:r w:rsidRPr="00087D39">
              <w:rPr>
                <w:color w:val="000000"/>
              </w:rPr>
              <w:t>Acceptable request representation</w:t>
            </w:r>
          </w:p>
        </w:tc>
        <w:tc>
          <w:tcPr>
            <w:tcW w:w="8208" w:type="dxa"/>
            <w:shd w:val="clear" w:color="auto" w:fill="auto"/>
          </w:tcPr>
          <w:p w14:paraId="5BB3636F" w14:textId="77777777" w:rsidR="005B39BD" w:rsidRPr="00087D39" w:rsidRDefault="005B39BD" w:rsidP="005B39BD">
            <w:pPr>
              <w:rPr>
                <w:rFonts w:cs="Consolas"/>
                <w:color w:val="000000"/>
              </w:rPr>
            </w:pPr>
            <w:r w:rsidRPr="00087D39">
              <w:rPr>
                <w:rFonts w:cs="Consolas"/>
                <w:color w:val="000000"/>
              </w:rPr>
              <w:t>application/json</w:t>
            </w:r>
          </w:p>
          <w:p w14:paraId="0BFA85E6" w14:textId="77777777" w:rsidR="005B39BD" w:rsidRPr="00087D39" w:rsidRDefault="005B39BD" w:rsidP="005B39BD">
            <w:pPr>
              <w:ind w:left="0"/>
              <w:jc w:val="left"/>
              <w:rPr>
                <w:color w:val="000000"/>
              </w:rPr>
            </w:pPr>
            <w:r>
              <w:rPr>
                <w:rFonts w:cs="Consolas"/>
                <w:color w:val="000000"/>
              </w:rPr>
              <w:t xml:space="preserve">         </w:t>
            </w:r>
            <w:r w:rsidRPr="00087D39">
              <w:rPr>
                <w:rFonts w:cs="Consolas"/>
                <w:color w:val="000000"/>
              </w:rPr>
              <w:t>application/xml</w:t>
            </w:r>
          </w:p>
        </w:tc>
      </w:tr>
      <w:tr w:rsidR="005B39BD" w:rsidRPr="00087D39" w14:paraId="0534C180" w14:textId="77777777" w:rsidTr="005B39BD">
        <w:tc>
          <w:tcPr>
            <w:tcW w:w="1368" w:type="dxa"/>
            <w:shd w:val="clear" w:color="auto" w:fill="auto"/>
          </w:tcPr>
          <w:p w14:paraId="13986385" w14:textId="77777777" w:rsidR="005B39BD" w:rsidRPr="00087D39" w:rsidRDefault="005B39BD" w:rsidP="005B39BD">
            <w:pPr>
              <w:ind w:left="0"/>
              <w:rPr>
                <w:color w:val="000000"/>
              </w:rPr>
            </w:pPr>
            <w:r w:rsidRPr="00087D39">
              <w:rPr>
                <w:color w:val="000000"/>
              </w:rPr>
              <w:t>Available response representation</w:t>
            </w:r>
          </w:p>
        </w:tc>
        <w:tc>
          <w:tcPr>
            <w:tcW w:w="8208" w:type="dxa"/>
            <w:shd w:val="clear" w:color="auto" w:fill="auto"/>
          </w:tcPr>
          <w:p w14:paraId="582E9E1C" w14:textId="77777777" w:rsidR="005B39BD" w:rsidRPr="00087D39" w:rsidRDefault="005B39BD" w:rsidP="005B39BD">
            <w:pPr>
              <w:rPr>
                <w:rFonts w:cs="Consolas"/>
                <w:color w:val="000000"/>
              </w:rPr>
            </w:pPr>
            <w:r w:rsidRPr="00087D39">
              <w:rPr>
                <w:rFonts w:cs="Consolas"/>
                <w:color w:val="000000"/>
              </w:rPr>
              <w:t>application/json</w:t>
            </w:r>
          </w:p>
          <w:p w14:paraId="0F748C3D" w14:textId="77777777" w:rsidR="005B39BD" w:rsidRPr="00087D39" w:rsidRDefault="005B39BD" w:rsidP="005B39BD">
            <w:pPr>
              <w:rPr>
                <w:color w:val="000000"/>
              </w:rPr>
            </w:pPr>
            <w:r w:rsidRPr="00087D39">
              <w:rPr>
                <w:rFonts w:cs="Consolas"/>
                <w:color w:val="000000"/>
              </w:rPr>
              <w:t>application/xml</w:t>
            </w:r>
          </w:p>
        </w:tc>
      </w:tr>
      <w:tr w:rsidR="005B39BD" w:rsidRPr="00087D39" w14:paraId="320B0B4C" w14:textId="77777777" w:rsidTr="005B39BD">
        <w:tc>
          <w:tcPr>
            <w:tcW w:w="1368" w:type="dxa"/>
            <w:shd w:val="clear" w:color="auto" w:fill="auto"/>
          </w:tcPr>
          <w:p w14:paraId="53F00DF6" w14:textId="77777777" w:rsidR="005B39BD" w:rsidRPr="00087D39" w:rsidRDefault="005B39BD" w:rsidP="005B39BD">
            <w:pPr>
              <w:ind w:left="0"/>
              <w:rPr>
                <w:color w:val="000000"/>
              </w:rPr>
            </w:pPr>
            <w:r w:rsidRPr="00087D39">
              <w:rPr>
                <w:color w:val="000000"/>
              </w:rPr>
              <w:t>URL Params</w:t>
            </w:r>
          </w:p>
        </w:tc>
        <w:tc>
          <w:tcPr>
            <w:tcW w:w="8208" w:type="dxa"/>
            <w:shd w:val="clear" w:color="auto" w:fill="auto"/>
          </w:tcPr>
          <w:p w14:paraId="618D8DED" w14:textId="24C916DD" w:rsidR="005B39BD" w:rsidRDefault="00554582" w:rsidP="005B39BD">
            <w:pPr>
              <w:jc w:val="left"/>
              <w:rPr>
                <w:color w:val="000000"/>
              </w:rPr>
            </w:pPr>
            <w:r>
              <w:rPr>
                <w:color w:val="000000"/>
              </w:rPr>
              <w:t>queryName</w:t>
            </w:r>
            <w:r w:rsidR="00296BA7">
              <w:rPr>
                <w:color w:val="000000"/>
              </w:rPr>
              <w:t>: The query name.</w:t>
            </w:r>
          </w:p>
          <w:p w14:paraId="0E8AABD8" w14:textId="77777777" w:rsidR="00296BA7" w:rsidRPr="00EC5291" w:rsidRDefault="00296BA7" w:rsidP="00296BA7">
            <w:pPr>
              <w:jc w:val="left"/>
              <w:rPr>
                <w:color w:val="000000"/>
              </w:rPr>
            </w:pPr>
            <w:r>
              <w:rPr>
                <w:color w:val="000000"/>
              </w:rPr>
              <w:t>detailedResponse: By default, search lists returns only path of matched resulted collections. If “detailedResponse=true”, collections are returned with metadata.</w:t>
            </w:r>
          </w:p>
          <w:p w14:paraId="78EF42C6" w14:textId="77777777" w:rsidR="00296BA7" w:rsidRDefault="00296BA7" w:rsidP="00296BA7">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3B5474A1" w14:textId="3EE8E955" w:rsidR="00296BA7" w:rsidRPr="00087D39" w:rsidRDefault="002F23E7" w:rsidP="00296BA7">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5B39BD" w:rsidRPr="00087D39" w14:paraId="4E2AD5B3" w14:textId="77777777" w:rsidTr="005B39BD">
        <w:tc>
          <w:tcPr>
            <w:tcW w:w="1368" w:type="dxa"/>
            <w:shd w:val="clear" w:color="auto" w:fill="auto"/>
          </w:tcPr>
          <w:p w14:paraId="6CBD2F09" w14:textId="77777777" w:rsidR="005B39BD" w:rsidRPr="00087D39" w:rsidRDefault="005B39BD" w:rsidP="005B39BD">
            <w:pPr>
              <w:ind w:left="0"/>
              <w:rPr>
                <w:color w:val="000000"/>
              </w:rPr>
            </w:pPr>
            <w:r w:rsidRPr="00087D39">
              <w:rPr>
                <w:color w:val="000000"/>
              </w:rPr>
              <w:t>Data Params</w:t>
            </w:r>
          </w:p>
        </w:tc>
        <w:tc>
          <w:tcPr>
            <w:tcW w:w="8208" w:type="dxa"/>
            <w:shd w:val="clear" w:color="auto" w:fill="auto"/>
          </w:tcPr>
          <w:p w14:paraId="11D25C47" w14:textId="70279D83" w:rsidR="005B39BD" w:rsidRPr="00554582" w:rsidRDefault="005B39BD" w:rsidP="00554582">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tc>
      </w:tr>
      <w:tr w:rsidR="005B39BD" w:rsidRPr="00087D39" w14:paraId="7623B8D9" w14:textId="77777777" w:rsidTr="005B39BD">
        <w:tc>
          <w:tcPr>
            <w:tcW w:w="1368" w:type="dxa"/>
            <w:shd w:val="clear" w:color="auto" w:fill="auto"/>
          </w:tcPr>
          <w:p w14:paraId="5C551FEC" w14:textId="77777777" w:rsidR="005B39BD" w:rsidRPr="00087D39" w:rsidRDefault="005B39BD" w:rsidP="005B39BD">
            <w:pPr>
              <w:ind w:left="0"/>
              <w:rPr>
                <w:color w:val="000000"/>
              </w:rPr>
            </w:pPr>
            <w:r w:rsidRPr="00087D39">
              <w:rPr>
                <w:color w:val="000000"/>
              </w:rPr>
              <w:t>Success Response</w:t>
            </w:r>
          </w:p>
        </w:tc>
        <w:tc>
          <w:tcPr>
            <w:tcW w:w="8208" w:type="dxa"/>
            <w:shd w:val="clear" w:color="auto" w:fill="auto"/>
          </w:tcPr>
          <w:p w14:paraId="48B69027"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HTTP/1.1 200 OK</w:t>
            </w:r>
          </w:p>
          <w:p w14:paraId="1EC505D5"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077D71CE" w14:textId="77777777" w:rsidR="005B39BD" w:rsidRPr="004C19A2" w:rsidRDefault="005B39BD" w:rsidP="005B39BD">
            <w:pPr>
              <w:spacing w:after="0"/>
              <w:jc w:val="left"/>
              <w:rPr>
                <w:rFonts w:cs="Arial"/>
                <w:bCs/>
                <w:color w:val="000000"/>
                <w:shd w:val="clear" w:color="auto" w:fill="F9F9F9"/>
              </w:rPr>
            </w:pPr>
            <w:r w:rsidRPr="004C19A2">
              <w:rPr>
                <w:rFonts w:cs="Arial"/>
                <w:bCs/>
                <w:color w:val="000000"/>
                <w:shd w:val="clear" w:color="auto" w:fill="F9F9F9"/>
              </w:rPr>
              <w:t>HPC-API-Version: 1.0.0</w:t>
            </w:r>
          </w:p>
          <w:p w14:paraId="7283B2DD" w14:textId="77777777" w:rsidR="005B39BD" w:rsidRPr="004C19A2" w:rsidRDefault="005B39BD" w:rsidP="005B39BD">
            <w:pPr>
              <w:spacing w:after="0"/>
              <w:jc w:val="left"/>
              <w:rPr>
                <w:rFonts w:cs="Arial"/>
                <w:bCs/>
                <w:color w:val="000000"/>
                <w:shd w:val="clear" w:color="auto" w:fill="F9F9F9"/>
              </w:rPr>
            </w:pPr>
          </w:p>
          <w:p w14:paraId="4171CFFB" w14:textId="77777777" w:rsidR="005B39BD" w:rsidRPr="00BB65C0" w:rsidRDefault="005B39BD" w:rsidP="005B39BD">
            <w:pPr>
              <w:widowControl w:val="0"/>
              <w:autoSpaceDE w:val="0"/>
              <w:autoSpaceDN w:val="0"/>
              <w:adjustRightInd w:val="0"/>
              <w:spacing w:before="0" w:after="0"/>
              <w:ind w:left="0"/>
              <w:jc w:val="left"/>
            </w:pPr>
            <w:r w:rsidRPr="00BB65C0">
              <w:t>{"collectionPaths": [</w:t>
            </w:r>
          </w:p>
          <w:p w14:paraId="4644A839" w14:textId="77777777" w:rsidR="005B39BD" w:rsidRDefault="005B39BD" w:rsidP="005B39BD">
            <w:pPr>
              <w:widowControl w:val="0"/>
              <w:autoSpaceDE w:val="0"/>
              <w:autoSpaceDN w:val="0"/>
              <w:adjustRightInd w:val="0"/>
              <w:spacing w:before="0" w:after="0"/>
              <w:ind w:left="0"/>
              <w:jc w:val="left"/>
            </w:pPr>
            <w:r w:rsidRPr="00BB65C0">
              <w:t>   "/</w:t>
            </w:r>
            <w:r>
              <w:t>Coll_A/Coll_B/Coll_C”</w:t>
            </w:r>
          </w:p>
          <w:p w14:paraId="52F67CF4" w14:textId="77777777" w:rsidR="005B39BD" w:rsidRDefault="005B39BD" w:rsidP="005B39BD">
            <w:pPr>
              <w:widowControl w:val="0"/>
              <w:autoSpaceDE w:val="0"/>
              <w:autoSpaceDN w:val="0"/>
              <w:adjustRightInd w:val="0"/>
              <w:spacing w:before="0" w:after="0"/>
              <w:ind w:left="0"/>
              <w:jc w:val="left"/>
            </w:pPr>
            <w:r>
              <w:t xml:space="preserve">   </w:t>
            </w:r>
            <w:r w:rsidRPr="00BB65C0">
              <w:t>]</w:t>
            </w:r>
            <w:r w:rsidR="00AD7BA0">
              <w:t>,</w:t>
            </w:r>
          </w:p>
          <w:p w14:paraId="05098739" w14:textId="37F29C7A" w:rsidR="00AD7BA0" w:rsidRDefault="00AD7BA0" w:rsidP="00AD7BA0">
            <w:pPr>
              <w:widowControl w:val="0"/>
              <w:autoSpaceDE w:val="0"/>
              <w:autoSpaceDN w:val="0"/>
              <w:adjustRightInd w:val="0"/>
              <w:spacing w:before="0" w:after="0"/>
              <w:ind w:left="0"/>
              <w:jc w:val="left"/>
            </w:pPr>
            <w:r>
              <w:lastRenderedPageBreak/>
              <w:t xml:space="preserve">   “page” : 1,</w:t>
            </w:r>
          </w:p>
          <w:p w14:paraId="59955AB8" w14:textId="77777777" w:rsidR="00AD7BA0" w:rsidRDefault="00AD7BA0" w:rsidP="00AD7BA0">
            <w:pPr>
              <w:widowControl w:val="0"/>
              <w:autoSpaceDE w:val="0"/>
              <w:autoSpaceDN w:val="0"/>
              <w:adjustRightInd w:val="0"/>
              <w:spacing w:before="0" w:after="0"/>
              <w:ind w:left="0"/>
              <w:jc w:val="left"/>
            </w:pPr>
            <w:r>
              <w:t xml:space="preserve">   “limit”  : 100,</w:t>
            </w:r>
          </w:p>
          <w:p w14:paraId="0B096843" w14:textId="7169CC35" w:rsidR="00AD7BA0" w:rsidRDefault="00AD7BA0" w:rsidP="005B39BD">
            <w:pPr>
              <w:widowControl w:val="0"/>
              <w:autoSpaceDE w:val="0"/>
              <w:autoSpaceDN w:val="0"/>
              <w:adjustRightInd w:val="0"/>
              <w:spacing w:before="0" w:after="0"/>
              <w:ind w:left="0"/>
              <w:jc w:val="left"/>
            </w:pPr>
            <w:r>
              <w:t xml:space="preserve">   “totalCount” : 100</w:t>
            </w:r>
          </w:p>
          <w:p w14:paraId="55248C35" w14:textId="77777777" w:rsidR="005B39BD" w:rsidRPr="00BB65C0" w:rsidRDefault="005B39BD" w:rsidP="005B39BD">
            <w:pPr>
              <w:widowControl w:val="0"/>
              <w:autoSpaceDE w:val="0"/>
              <w:autoSpaceDN w:val="0"/>
              <w:adjustRightInd w:val="0"/>
              <w:spacing w:before="0" w:after="0"/>
              <w:ind w:left="0"/>
              <w:jc w:val="left"/>
            </w:pPr>
            <w:r w:rsidRPr="00BB65C0">
              <w:t>}</w:t>
            </w:r>
          </w:p>
        </w:tc>
      </w:tr>
      <w:tr w:rsidR="005B39BD" w:rsidRPr="00087D39" w14:paraId="7636A2DC" w14:textId="77777777" w:rsidTr="005B39BD">
        <w:tc>
          <w:tcPr>
            <w:tcW w:w="1368" w:type="dxa"/>
            <w:shd w:val="clear" w:color="auto" w:fill="auto"/>
          </w:tcPr>
          <w:p w14:paraId="537756BD" w14:textId="02F17B08" w:rsidR="005B39BD" w:rsidRPr="00087D39" w:rsidRDefault="005B39BD" w:rsidP="005B39BD">
            <w:pPr>
              <w:ind w:left="0"/>
              <w:rPr>
                <w:color w:val="000000"/>
              </w:rPr>
            </w:pPr>
            <w:r w:rsidRPr="00087D39">
              <w:rPr>
                <w:color w:val="000000"/>
              </w:rPr>
              <w:lastRenderedPageBreak/>
              <w:t>Error Response</w:t>
            </w:r>
          </w:p>
        </w:tc>
        <w:tc>
          <w:tcPr>
            <w:tcW w:w="8208" w:type="dxa"/>
            <w:shd w:val="clear" w:color="auto" w:fill="auto"/>
          </w:tcPr>
          <w:p w14:paraId="24477EE2" w14:textId="77777777" w:rsidR="005B39BD" w:rsidRPr="00EF4EC6" w:rsidRDefault="005B39BD" w:rsidP="005B39BD">
            <w:pPr>
              <w:spacing w:after="0"/>
              <w:jc w:val="left"/>
              <w:rPr>
                <w:b/>
                <w:color w:val="000000"/>
              </w:rPr>
            </w:pPr>
            <w:r w:rsidRPr="00EF4EC6">
              <w:rPr>
                <w:b/>
                <w:color w:val="000000"/>
              </w:rPr>
              <w:t>Data Management Error:</w:t>
            </w:r>
          </w:p>
          <w:p w14:paraId="65DB5EFE" w14:textId="77777777" w:rsidR="005B39BD" w:rsidRPr="005710BF" w:rsidRDefault="005B39BD" w:rsidP="005B39BD">
            <w:pPr>
              <w:spacing w:after="0"/>
              <w:rPr>
                <w:color w:val="000000"/>
              </w:rPr>
            </w:pPr>
            <w:r w:rsidRPr="005710BF">
              <w:rPr>
                <w:color w:val="000000"/>
              </w:rPr>
              <w:t>HTTP/1.1 400 Bad Request</w:t>
            </w:r>
          </w:p>
          <w:p w14:paraId="2BD82DA3" w14:textId="77777777" w:rsidR="005B39BD" w:rsidRPr="005710BF" w:rsidRDefault="005B39BD" w:rsidP="005B39BD">
            <w:pPr>
              <w:spacing w:after="0"/>
              <w:rPr>
                <w:color w:val="000000"/>
              </w:rPr>
            </w:pPr>
            <w:r w:rsidRPr="005710BF">
              <w:rPr>
                <w:color w:val="000000"/>
              </w:rPr>
              <w:t>Content-Type: application/json</w:t>
            </w:r>
          </w:p>
          <w:p w14:paraId="1F5B8741" w14:textId="77777777" w:rsidR="005B39BD" w:rsidRPr="005710BF" w:rsidRDefault="005B39BD" w:rsidP="005B39BD">
            <w:pPr>
              <w:spacing w:after="0"/>
              <w:rPr>
                <w:color w:val="000000"/>
              </w:rPr>
            </w:pPr>
            <w:r w:rsidRPr="005710BF">
              <w:rPr>
                <w:color w:val="000000"/>
              </w:rPr>
              <w:t>HPC-API-Version: 1.0.0</w:t>
            </w:r>
          </w:p>
          <w:p w14:paraId="15609591" w14:textId="77777777" w:rsidR="005B39BD" w:rsidRPr="005710BF" w:rsidRDefault="005B39BD" w:rsidP="005B39BD">
            <w:pPr>
              <w:spacing w:after="0"/>
              <w:rPr>
                <w:color w:val="000000"/>
              </w:rPr>
            </w:pPr>
          </w:p>
          <w:p w14:paraId="3556A40F" w14:textId="77777777" w:rsidR="005B39BD" w:rsidRDefault="005B39BD" w:rsidP="005B39BD">
            <w:pPr>
              <w:spacing w:after="0"/>
              <w:rPr>
                <w:color w:val="000000"/>
              </w:rPr>
            </w:pPr>
            <w:r>
              <w:rPr>
                <w:color w:val="000000"/>
              </w:rPr>
              <w:t>JSON:</w:t>
            </w:r>
          </w:p>
          <w:p w14:paraId="57E098C2" w14:textId="77777777" w:rsidR="005B39BD" w:rsidRPr="005710BF" w:rsidRDefault="005B39BD" w:rsidP="005B39BD">
            <w:pPr>
              <w:spacing w:after="0"/>
              <w:rPr>
                <w:color w:val="000000"/>
              </w:rPr>
            </w:pPr>
            <w:r w:rsidRPr="005710BF">
              <w:rPr>
                <w:color w:val="000000"/>
              </w:rPr>
              <w:t>{</w:t>
            </w:r>
          </w:p>
          <w:p w14:paraId="5E5124FD" w14:textId="77777777" w:rsidR="005B39BD" w:rsidRPr="005710BF" w:rsidRDefault="005B39BD" w:rsidP="005B39BD">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6A04E7EE" w14:textId="77777777" w:rsidR="005B39BD" w:rsidRPr="005710BF" w:rsidRDefault="005B39BD" w:rsidP="005B39BD">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5942967C" w14:textId="77777777" w:rsidR="005B39BD" w:rsidRPr="005710BF" w:rsidRDefault="005B39BD" w:rsidP="005B39BD">
            <w:pPr>
              <w:spacing w:after="0"/>
              <w:rPr>
                <w:color w:val="000000"/>
              </w:rPr>
            </w:pPr>
            <w:r w:rsidRPr="005710BF">
              <w:rPr>
                <w:color w:val="000000"/>
              </w:rPr>
              <w:t xml:space="preserve">   "stackTrace": "</w:t>
            </w:r>
            <w:r>
              <w:rPr>
                <w:color w:val="000000"/>
              </w:rPr>
              <w:t>…</w:t>
            </w:r>
            <w:r w:rsidRPr="005710BF">
              <w:rPr>
                <w:color w:val="000000"/>
              </w:rPr>
              <w:t>"</w:t>
            </w:r>
          </w:p>
          <w:p w14:paraId="6A940B01" w14:textId="77777777" w:rsidR="005B39BD" w:rsidRDefault="005B39BD" w:rsidP="005B39BD">
            <w:pPr>
              <w:spacing w:after="0"/>
              <w:rPr>
                <w:color w:val="000000"/>
              </w:rPr>
            </w:pPr>
            <w:r w:rsidRPr="005710BF">
              <w:rPr>
                <w:color w:val="000000"/>
              </w:rPr>
              <w:t>}</w:t>
            </w:r>
          </w:p>
          <w:p w14:paraId="4C771E26" w14:textId="77777777" w:rsidR="005B39BD" w:rsidRDefault="005B39BD" w:rsidP="005B39BD">
            <w:pPr>
              <w:spacing w:after="0"/>
              <w:ind w:left="0"/>
              <w:jc w:val="left"/>
              <w:rPr>
                <w:color w:val="000000"/>
              </w:rPr>
            </w:pPr>
          </w:p>
          <w:p w14:paraId="10CC6A27" w14:textId="77777777" w:rsidR="005B39BD" w:rsidRPr="00492781" w:rsidRDefault="005B39BD" w:rsidP="005B39BD">
            <w:pPr>
              <w:spacing w:after="0"/>
              <w:jc w:val="left"/>
              <w:rPr>
                <w:b/>
                <w:color w:val="000000"/>
              </w:rPr>
            </w:pPr>
            <w:r w:rsidRPr="00492781">
              <w:rPr>
                <w:b/>
                <w:color w:val="000000"/>
              </w:rPr>
              <w:t>Invalid query attributes:</w:t>
            </w:r>
          </w:p>
          <w:p w14:paraId="0D11258D" w14:textId="77777777" w:rsidR="005B39BD" w:rsidRPr="00492781" w:rsidRDefault="005B39BD" w:rsidP="005B39BD">
            <w:pPr>
              <w:spacing w:after="0"/>
              <w:jc w:val="left"/>
              <w:rPr>
                <w:color w:val="000000"/>
              </w:rPr>
            </w:pPr>
            <w:r w:rsidRPr="00492781">
              <w:rPr>
                <w:color w:val="000000"/>
              </w:rPr>
              <w:t>HTTP/1.1 400 Bad Request</w:t>
            </w:r>
          </w:p>
          <w:p w14:paraId="65DA3B5B" w14:textId="77777777" w:rsidR="005B39BD" w:rsidRPr="00492781" w:rsidRDefault="005B39BD" w:rsidP="005B39BD">
            <w:pPr>
              <w:spacing w:after="0"/>
              <w:jc w:val="left"/>
              <w:rPr>
                <w:color w:val="000000"/>
              </w:rPr>
            </w:pPr>
            <w:r w:rsidRPr="00492781">
              <w:rPr>
                <w:color w:val="000000"/>
              </w:rPr>
              <w:t>Content-Type: application/json</w:t>
            </w:r>
          </w:p>
          <w:p w14:paraId="0024078D" w14:textId="77777777" w:rsidR="005B39BD" w:rsidRPr="00492781" w:rsidRDefault="005B39BD" w:rsidP="005B39BD">
            <w:pPr>
              <w:spacing w:after="0"/>
              <w:jc w:val="left"/>
              <w:rPr>
                <w:color w:val="000000"/>
              </w:rPr>
            </w:pPr>
            <w:r w:rsidRPr="00492781">
              <w:rPr>
                <w:color w:val="000000"/>
              </w:rPr>
              <w:t>HPC-API-Version: 1.0.0</w:t>
            </w:r>
          </w:p>
          <w:p w14:paraId="01425882" w14:textId="77777777" w:rsidR="005B39BD" w:rsidRPr="00492781" w:rsidRDefault="005B39BD" w:rsidP="005B39BD">
            <w:pPr>
              <w:spacing w:after="0"/>
              <w:jc w:val="left"/>
              <w:rPr>
                <w:color w:val="000000"/>
              </w:rPr>
            </w:pPr>
          </w:p>
          <w:p w14:paraId="694A341D" w14:textId="60047C62" w:rsidR="005B39BD" w:rsidRDefault="005B39BD" w:rsidP="005B39BD">
            <w:pPr>
              <w:spacing w:after="0"/>
              <w:jc w:val="left"/>
            </w:pPr>
            <w:r w:rsidRPr="000B75E3">
              <w:t>{"errorType":"INVALID_REQUEST_INPUT","message":"</w:t>
            </w:r>
            <w:r w:rsidR="000B75E3" w:rsidRPr="000B75E3">
              <w:t>Null compound query</w:t>
            </w:r>
            <w:r w:rsidRPr="000B75E3">
              <w:t>","stackTrace":"…"}</w:t>
            </w:r>
          </w:p>
          <w:p w14:paraId="0CF289C2" w14:textId="77777777" w:rsidR="000B75E3" w:rsidRDefault="000B75E3" w:rsidP="005B39BD">
            <w:pPr>
              <w:spacing w:after="0"/>
              <w:jc w:val="left"/>
            </w:pPr>
          </w:p>
          <w:p w14:paraId="207E7E2A" w14:textId="2CD1FE2F" w:rsidR="000B75E3" w:rsidRDefault="000B75E3" w:rsidP="000B75E3">
            <w:pPr>
              <w:spacing w:after="0"/>
              <w:jc w:val="left"/>
            </w:pPr>
            <w:r w:rsidRPr="000B75E3">
              <w:t>{"errorType":"INVALID_REQUEST_INPUT","message":"Null compound query operator in query","stackTrace":"…"}</w:t>
            </w:r>
          </w:p>
          <w:p w14:paraId="489747A3" w14:textId="77777777" w:rsidR="000B75E3" w:rsidRDefault="000B75E3" w:rsidP="000B75E3">
            <w:pPr>
              <w:spacing w:after="0"/>
              <w:jc w:val="left"/>
            </w:pPr>
          </w:p>
          <w:p w14:paraId="29FBD63D" w14:textId="562CFECD" w:rsidR="000B75E3" w:rsidRPr="000B75E3" w:rsidRDefault="000B75E3" w:rsidP="000B75E3">
            <w:pPr>
              <w:spacing w:after="0"/>
              <w:jc w:val="left"/>
            </w:pPr>
            <w:r w:rsidRPr="000B75E3">
              <w:t>{"errorType":"INVALID_REQUEST_INPUT","message":"Compound query contains no sub queries (simple or compound)","stackTrace":"…"}</w:t>
            </w:r>
          </w:p>
          <w:p w14:paraId="6EA423BC" w14:textId="77777777" w:rsidR="000B75E3" w:rsidRPr="000B75E3" w:rsidRDefault="000B75E3" w:rsidP="000B75E3">
            <w:pPr>
              <w:spacing w:after="0"/>
              <w:jc w:val="left"/>
            </w:pPr>
          </w:p>
          <w:p w14:paraId="32CD4F8E" w14:textId="6F1D2933" w:rsidR="000B75E3" w:rsidRDefault="000B75E3" w:rsidP="000B75E3">
            <w:pPr>
              <w:spacing w:after="0"/>
              <w:jc w:val="left"/>
            </w:pPr>
            <w:r w:rsidRPr="000B75E3">
              <w:t>{"errorType":"INVALID_REQUEST_INPUT","message":"Null metadata attribute in query","stackTrace":"…"}</w:t>
            </w:r>
          </w:p>
          <w:p w14:paraId="08EAEC77" w14:textId="77777777" w:rsidR="000B75E3" w:rsidRDefault="000B75E3" w:rsidP="000B75E3">
            <w:pPr>
              <w:spacing w:after="0"/>
              <w:jc w:val="left"/>
            </w:pPr>
          </w:p>
          <w:p w14:paraId="01C2A991" w14:textId="44F6F4A6" w:rsidR="000B75E3" w:rsidRDefault="000B75E3" w:rsidP="000B75E3">
            <w:pPr>
              <w:spacing w:after="0"/>
              <w:jc w:val="left"/>
            </w:pPr>
            <w:r w:rsidRPr="000B75E3">
              <w:t>{"errorType":"INVALID_REQUEST_INPUT","message":"Null metadata value in query","stackTrace":"…"}</w:t>
            </w:r>
          </w:p>
          <w:p w14:paraId="78DCC569" w14:textId="77777777" w:rsidR="000B75E3" w:rsidRDefault="000B75E3" w:rsidP="000B75E3">
            <w:pPr>
              <w:spacing w:after="0"/>
              <w:jc w:val="left"/>
            </w:pPr>
          </w:p>
          <w:p w14:paraId="139F3F16" w14:textId="4ADB0130" w:rsidR="000B75E3" w:rsidRPr="000B75E3" w:rsidRDefault="000B75E3" w:rsidP="000B75E3">
            <w:pPr>
              <w:spacing w:after="0"/>
              <w:jc w:val="left"/>
            </w:pPr>
            <w:r w:rsidRPr="000B75E3">
              <w:t>{"errorType":"INVALID_REQUEST_INPUT","message":"Null operator in query","stackTrace":"…"}</w:t>
            </w:r>
          </w:p>
          <w:p w14:paraId="488E3BF7" w14:textId="77777777" w:rsidR="000B75E3" w:rsidRPr="000B75E3" w:rsidRDefault="000B75E3" w:rsidP="000B75E3">
            <w:pPr>
              <w:spacing w:after="0"/>
              <w:jc w:val="left"/>
            </w:pPr>
          </w:p>
          <w:p w14:paraId="39660503" w14:textId="029CED3A" w:rsidR="000B75E3" w:rsidRPr="000B75E3" w:rsidRDefault="000B75E3" w:rsidP="000B75E3">
            <w:pPr>
              <w:spacing w:after="0"/>
              <w:jc w:val="left"/>
            </w:pPr>
            <w:r w:rsidRPr="000B75E3">
              <w:t>{"errorType":"INVALID_REQUEST_INPUT","message":"Compound query depth over the allowed limit","stackTrace":"…"}</w:t>
            </w:r>
          </w:p>
          <w:p w14:paraId="377E424F" w14:textId="77777777" w:rsidR="000B75E3" w:rsidRPr="000B75E3" w:rsidRDefault="000B75E3" w:rsidP="000B75E3">
            <w:pPr>
              <w:spacing w:after="0"/>
              <w:jc w:val="left"/>
            </w:pPr>
          </w:p>
          <w:p w14:paraId="414F4752" w14:textId="77777777" w:rsidR="005B39BD" w:rsidRPr="00492781" w:rsidRDefault="005B39BD" w:rsidP="005B39BD">
            <w:pPr>
              <w:spacing w:after="0"/>
              <w:jc w:val="left"/>
              <w:rPr>
                <w:b/>
                <w:color w:val="000000"/>
              </w:rPr>
            </w:pPr>
            <w:r w:rsidRPr="00492781">
              <w:rPr>
                <w:b/>
                <w:color w:val="000000"/>
              </w:rPr>
              <w:lastRenderedPageBreak/>
              <w:t>No matching results:</w:t>
            </w:r>
          </w:p>
          <w:p w14:paraId="196FF6B9" w14:textId="77777777" w:rsidR="005B39BD" w:rsidRPr="00492781" w:rsidRDefault="005B39BD" w:rsidP="005B39BD">
            <w:pPr>
              <w:spacing w:after="0"/>
              <w:jc w:val="left"/>
              <w:rPr>
                <w:color w:val="000000"/>
              </w:rPr>
            </w:pPr>
            <w:r w:rsidRPr="00492781">
              <w:rPr>
                <w:color w:val="000000"/>
              </w:rPr>
              <w:t>HTTP/1.1 204 No Content</w:t>
            </w:r>
          </w:p>
          <w:p w14:paraId="7758DA31" w14:textId="77777777" w:rsidR="005B39BD" w:rsidRPr="00492781" w:rsidRDefault="005B39BD" w:rsidP="005B39BD">
            <w:pPr>
              <w:spacing w:after="0"/>
              <w:jc w:val="left"/>
              <w:rPr>
                <w:color w:val="000000"/>
              </w:rPr>
            </w:pPr>
            <w:r w:rsidRPr="00492781">
              <w:rPr>
                <w:color w:val="000000"/>
              </w:rPr>
              <w:t>Content-Length: 0</w:t>
            </w:r>
          </w:p>
          <w:p w14:paraId="26B7727A" w14:textId="77777777" w:rsidR="005B39BD" w:rsidRPr="00492781" w:rsidRDefault="005B39BD" w:rsidP="005B39BD">
            <w:pPr>
              <w:spacing w:after="0"/>
              <w:jc w:val="left"/>
              <w:rPr>
                <w:color w:val="000000"/>
              </w:rPr>
            </w:pPr>
            <w:r w:rsidRPr="00492781">
              <w:rPr>
                <w:color w:val="000000"/>
              </w:rPr>
              <w:t>HPC-API-Version: 1.0.0</w:t>
            </w:r>
          </w:p>
          <w:p w14:paraId="66AF82B7" w14:textId="77777777" w:rsidR="005B39BD" w:rsidRPr="00087D39" w:rsidRDefault="005B39BD" w:rsidP="005B39BD">
            <w:pPr>
              <w:spacing w:after="0"/>
              <w:jc w:val="left"/>
              <w:rPr>
                <w:color w:val="000000"/>
              </w:rPr>
            </w:pPr>
          </w:p>
        </w:tc>
      </w:tr>
    </w:tbl>
    <w:p w14:paraId="2912BFD8" w14:textId="77777777" w:rsidR="005B39BD" w:rsidRPr="00087D39" w:rsidRDefault="005B39BD" w:rsidP="005B39BD">
      <w:pPr>
        <w:rPr>
          <w:color w:val="000000"/>
        </w:rPr>
      </w:pPr>
    </w:p>
    <w:p w14:paraId="1720B3DB" w14:textId="77777777" w:rsidR="007A5887" w:rsidRPr="004E60AD" w:rsidRDefault="007A5887" w:rsidP="007A5887">
      <w:pPr>
        <w:pStyle w:val="Heading2"/>
        <w:keepLines w:val="0"/>
        <w:numPr>
          <w:ilvl w:val="1"/>
          <w:numId w:val="9"/>
        </w:numPr>
        <w:spacing w:before="240" w:after="60" w:line="276" w:lineRule="auto"/>
        <w:jc w:val="left"/>
      </w:pPr>
      <w:bookmarkStart w:id="44" w:name="_Toc351727033"/>
      <w:bookmarkStart w:id="45" w:name="_Toc359660709"/>
      <w:r>
        <w:t>Set Collection Permissions</w:t>
      </w:r>
      <w:bookmarkEnd w:id="44"/>
      <w:bookmarkEnd w:id="4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5A9586B0" w14:textId="77777777" w:rsidTr="007A5887">
        <w:tc>
          <w:tcPr>
            <w:tcW w:w="1548" w:type="dxa"/>
            <w:shd w:val="clear" w:color="auto" w:fill="auto"/>
          </w:tcPr>
          <w:p w14:paraId="5CA08AD6"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15FB0903" w14:textId="77777777" w:rsidR="007A5887" w:rsidRPr="00087D39" w:rsidRDefault="007A5887" w:rsidP="007A5887">
            <w:pPr>
              <w:ind w:left="0"/>
              <w:rPr>
                <w:color w:val="000000"/>
              </w:rPr>
            </w:pPr>
            <w:r>
              <w:rPr>
                <w:color w:val="000000"/>
              </w:rPr>
              <w:t>Set Permissions</w:t>
            </w:r>
            <w:r w:rsidRPr="00087D39">
              <w:rPr>
                <w:color w:val="000000"/>
              </w:rPr>
              <w:t xml:space="preserve"> </w:t>
            </w:r>
            <w:r>
              <w:rPr>
                <w:color w:val="000000"/>
              </w:rPr>
              <w:t>of a collection</w:t>
            </w:r>
          </w:p>
        </w:tc>
      </w:tr>
      <w:tr w:rsidR="007A5887" w:rsidRPr="00087D39" w14:paraId="42D7A273" w14:textId="77777777" w:rsidTr="007A5887">
        <w:tc>
          <w:tcPr>
            <w:tcW w:w="1548" w:type="dxa"/>
            <w:shd w:val="clear" w:color="auto" w:fill="auto"/>
          </w:tcPr>
          <w:p w14:paraId="355CFC88"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4B50CB24" w14:textId="77777777" w:rsidR="007A5887" w:rsidRDefault="007A5887" w:rsidP="007A5887">
            <w:pPr>
              <w:ind w:left="0"/>
              <w:rPr>
                <w:color w:val="000000"/>
              </w:rPr>
            </w:pPr>
            <w:r>
              <w:rPr>
                <w:color w:val="000000"/>
              </w:rPr>
              <w:t>Set users and/or groups permissions on a collection. The currently supported permissions are OWN, READ, WRITE and NONE.</w:t>
            </w:r>
          </w:p>
          <w:p w14:paraId="758E06D5" w14:textId="77777777" w:rsidR="007A5887" w:rsidRDefault="007A5887" w:rsidP="007A5887">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64A902A7" w14:textId="77777777" w:rsidR="007A5887" w:rsidRPr="00087D39" w:rsidRDefault="007A5887" w:rsidP="007A5887">
            <w:pPr>
              <w:ind w:left="0"/>
              <w:rPr>
                <w:color w:val="000000"/>
              </w:rPr>
            </w:pPr>
            <w:r>
              <w:rPr>
                <w:color w:val="000000"/>
              </w:rPr>
              <w:t xml:space="preserve"> </w:t>
            </w:r>
          </w:p>
        </w:tc>
      </w:tr>
      <w:tr w:rsidR="007A5887" w:rsidRPr="00087D39" w14:paraId="63D805A1" w14:textId="77777777" w:rsidTr="007A5887">
        <w:tc>
          <w:tcPr>
            <w:tcW w:w="1548" w:type="dxa"/>
            <w:shd w:val="clear" w:color="auto" w:fill="auto"/>
          </w:tcPr>
          <w:p w14:paraId="657FF130"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7854AF5A"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1119233F" w14:textId="77777777" w:rsidTr="007A5887">
        <w:tc>
          <w:tcPr>
            <w:tcW w:w="1548" w:type="dxa"/>
            <w:shd w:val="clear" w:color="auto" w:fill="auto"/>
          </w:tcPr>
          <w:p w14:paraId="715CEE1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526EB2F" w14:textId="77777777" w:rsidR="007A5887" w:rsidRPr="00087D39" w:rsidRDefault="007A5887" w:rsidP="007A5887">
            <w:pPr>
              <w:rPr>
                <w:color w:val="000000"/>
              </w:rPr>
            </w:pPr>
            <w:r>
              <w:rPr>
                <w:color w:val="000000"/>
              </w:rPr>
              <w:t>POST</w:t>
            </w:r>
          </w:p>
        </w:tc>
      </w:tr>
      <w:tr w:rsidR="007A5887" w:rsidRPr="00087D39" w14:paraId="589919DB" w14:textId="77777777" w:rsidTr="007A5887">
        <w:tc>
          <w:tcPr>
            <w:tcW w:w="1548" w:type="dxa"/>
            <w:shd w:val="clear" w:color="auto" w:fill="auto"/>
          </w:tcPr>
          <w:p w14:paraId="0C69F212"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57784945" w14:textId="77777777" w:rsidR="007A5887" w:rsidRPr="00087D39" w:rsidRDefault="007A5887" w:rsidP="007A5887">
            <w:pPr>
              <w:rPr>
                <w:rFonts w:cs="Consolas"/>
                <w:color w:val="000000"/>
              </w:rPr>
            </w:pPr>
            <w:r w:rsidRPr="00087D39">
              <w:rPr>
                <w:rFonts w:cs="Consolas"/>
                <w:color w:val="000000"/>
              </w:rPr>
              <w:t>application/json</w:t>
            </w:r>
          </w:p>
          <w:p w14:paraId="3C9FC6C4" w14:textId="77777777" w:rsidR="007A5887" w:rsidRPr="00087D39" w:rsidRDefault="007A5887" w:rsidP="007A5887">
            <w:pPr>
              <w:rPr>
                <w:color w:val="000000"/>
              </w:rPr>
            </w:pPr>
            <w:r w:rsidRPr="00087D39">
              <w:rPr>
                <w:rFonts w:cs="Consolas"/>
                <w:color w:val="000000"/>
              </w:rPr>
              <w:t>application/xml</w:t>
            </w:r>
          </w:p>
        </w:tc>
      </w:tr>
      <w:tr w:rsidR="007A5887" w:rsidRPr="00087D39" w14:paraId="745E8ABB" w14:textId="77777777" w:rsidTr="007A5887">
        <w:tc>
          <w:tcPr>
            <w:tcW w:w="1548" w:type="dxa"/>
            <w:shd w:val="clear" w:color="auto" w:fill="auto"/>
          </w:tcPr>
          <w:p w14:paraId="0481B96F" w14:textId="77777777" w:rsidR="007A5887" w:rsidRPr="00087D39" w:rsidRDefault="007A5887" w:rsidP="007A5887">
            <w:pPr>
              <w:ind w:left="0"/>
              <w:jc w:val="left"/>
              <w:rPr>
                <w:color w:val="000000"/>
              </w:rPr>
            </w:pPr>
            <w:r w:rsidRPr="00087D39">
              <w:rPr>
                <w:color w:val="000000"/>
              </w:rPr>
              <w:t>Available response representation</w:t>
            </w:r>
          </w:p>
        </w:tc>
        <w:tc>
          <w:tcPr>
            <w:tcW w:w="8028" w:type="dxa"/>
            <w:shd w:val="clear" w:color="auto" w:fill="auto"/>
          </w:tcPr>
          <w:p w14:paraId="7FB386C0" w14:textId="77777777" w:rsidR="007A5887" w:rsidRPr="00087D39" w:rsidRDefault="007A5887" w:rsidP="007A5887">
            <w:pPr>
              <w:rPr>
                <w:rFonts w:cs="Consolas"/>
                <w:color w:val="000000"/>
              </w:rPr>
            </w:pPr>
            <w:r w:rsidRPr="00087D39">
              <w:rPr>
                <w:rFonts w:cs="Consolas"/>
                <w:color w:val="000000"/>
              </w:rPr>
              <w:t>application/json</w:t>
            </w:r>
          </w:p>
          <w:p w14:paraId="25457321" w14:textId="77777777" w:rsidR="007A5887" w:rsidRPr="00087D39" w:rsidRDefault="007A5887" w:rsidP="007A5887">
            <w:pPr>
              <w:rPr>
                <w:color w:val="000000"/>
              </w:rPr>
            </w:pPr>
            <w:r w:rsidRPr="00087D39">
              <w:rPr>
                <w:rFonts w:cs="Consolas"/>
                <w:color w:val="000000"/>
              </w:rPr>
              <w:t>application/xml</w:t>
            </w:r>
          </w:p>
        </w:tc>
      </w:tr>
      <w:tr w:rsidR="007A5887" w:rsidRPr="00087D39" w14:paraId="0F4BA396" w14:textId="77777777" w:rsidTr="007A5887">
        <w:tc>
          <w:tcPr>
            <w:tcW w:w="1548" w:type="dxa"/>
            <w:shd w:val="clear" w:color="auto" w:fill="auto"/>
          </w:tcPr>
          <w:p w14:paraId="69FD2EA7"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30F3AD49" w14:textId="77777777" w:rsidR="007A5887" w:rsidRPr="00087D39" w:rsidRDefault="007A5887" w:rsidP="007A5887">
            <w:pPr>
              <w:rPr>
                <w:color w:val="000000"/>
              </w:rPr>
            </w:pPr>
            <w:r>
              <w:rPr>
                <w:color w:val="000000"/>
              </w:rPr>
              <w:t xml:space="preserve">collection-path – The collection path to set  </w:t>
            </w:r>
          </w:p>
        </w:tc>
      </w:tr>
      <w:tr w:rsidR="007A5887" w:rsidRPr="00087D39" w14:paraId="2B70A5E4" w14:textId="77777777" w:rsidTr="007A5887">
        <w:tc>
          <w:tcPr>
            <w:tcW w:w="1548" w:type="dxa"/>
            <w:shd w:val="clear" w:color="auto" w:fill="auto"/>
          </w:tcPr>
          <w:p w14:paraId="63CF71B4"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2849F9C8" w14:textId="77777777" w:rsidR="007A5887" w:rsidRPr="00087D39" w:rsidRDefault="007A5887" w:rsidP="007A5887">
            <w:pPr>
              <w:ind w:left="0"/>
              <w:jc w:val="left"/>
              <w:rPr>
                <w:b/>
                <w:color w:val="000000"/>
              </w:rPr>
            </w:pPr>
            <w:r w:rsidRPr="00087D39">
              <w:rPr>
                <w:b/>
                <w:color w:val="000000"/>
              </w:rPr>
              <w:t>JSON:</w:t>
            </w:r>
          </w:p>
          <w:p w14:paraId="39003D02" w14:textId="77777777" w:rsidR="007A5887" w:rsidRPr="00486D61" w:rsidRDefault="007A5887" w:rsidP="007A5887">
            <w:pPr>
              <w:widowControl w:val="0"/>
              <w:autoSpaceDE w:val="0"/>
              <w:autoSpaceDN w:val="0"/>
              <w:adjustRightInd w:val="0"/>
              <w:spacing w:before="0" w:after="0"/>
              <w:ind w:left="0"/>
              <w:jc w:val="left"/>
            </w:pPr>
            <w:r w:rsidRPr="00486D61">
              <w:t>{</w:t>
            </w:r>
          </w:p>
          <w:p w14:paraId="593136EA" w14:textId="77777777" w:rsidR="007A5887" w:rsidRPr="00486D61" w:rsidRDefault="007A5887" w:rsidP="007A5887">
            <w:pPr>
              <w:widowControl w:val="0"/>
              <w:autoSpaceDE w:val="0"/>
              <w:autoSpaceDN w:val="0"/>
              <w:adjustRightInd w:val="0"/>
              <w:spacing w:before="0" w:after="0"/>
              <w:ind w:left="0"/>
              <w:jc w:val="left"/>
            </w:pPr>
            <w:r w:rsidRPr="00486D61">
              <w:t>   "userPermissions": [</w:t>
            </w:r>
          </w:p>
          <w:p w14:paraId="501489E5" w14:textId="77777777" w:rsidR="007A5887" w:rsidRPr="00486D61" w:rsidRDefault="007A5887" w:rsidP="007A5887">
            <w:pPr>
              <w:widowControl w:val="0"/>
              <w:autoSpaceDE w:val="0"/>
              <w:autoSpaceDN w:val="0"/>
              <w:adjustRightInd w:val="0"/>
              <w:spacing w:before="0" w:after="0"/>
              <w:ind w:left="0"/>
              <w:jc w:val="left"/>
            </w:pPr>
            <w:r w:rsidRPr="00486D61">
              <w:t>   {</w:t>
            </w:r>
          </w:p>
          <w:p w14:paraId="3EFAFCB2" w14:textId="77777777" w:rsidR="007A5887" w:rsidRPr="00486D61" w:rsidRDefault="007A5887" w:rsidP="007A5887">
            <w:pPr>
              <w:widowControl w:val="0"/>
              <w:autoSpaceDE w:val="0"/>
              <w:autoSpaceDN w:val="0"/>
              <w:adjustRightInd w:val="0"/>
              <w:spacing w:before="0" w:after="0"/>
              <w:ind w:left="0"/>
              <w:jc w:val="left"/>
            </w:pPr>
            <w:r w:rsidRPr="00486D61">
              <w:t>      "permission": "READ",</w:t>
            </w:r>
          </w:p>
          <w:p w14:paraId="3DBCFEB9" w14:textId="77777777" w:rsidR="007A5887" w:rsidRPr="00486D61" w:rsidRDefault="007A5887" w:rsidP="007A5887">
            <w:pPr>
              <w:widowControl w:val="0"/>
              <w:autoSpaceDE w:val="0"/>
              <w:autoSpaceDN w:val="0"/>
              <w:adjustRightInd w:val="0"/>
              <w:spacing w:before="0" w:after="0"/>
              <w:ind w:left="0"/>
              <w:jc w:val="left"/>
            </w:pPr>
            <w:r w:rsidRPr="00486D61">
              <w:t>      "userId": "konkapv"</w:t>
            </w:r>
          </w:p>
          <w:p w14:paraId="1684D2AE" w14:textId="77777777" w:rsidR="007A5887" w:rsidRPr="00486D61" w:rsidRDefault="007A5887" w:rsidP="007A5887">
            <w:pPr>
              <w:widowControl w:val="0"/>
              <w:autoSpaceDE w:val="0"/>
              <w:autoSpaceDN w:val="0"/>
              <w:adjustRightInd w:val="0"/>
              <w:spacing w:before="0" w:after="0"/>
              <w:ind w:left="0"/>
              <w:jc w:val="left"/>
            </w:pPr>
            <w:r w:rsidRPr="00486D61">
              <w:t>   },</w:t>
            </w:r>
          </w:p>
          <w:p w14:paraId="00931E07" w14:textId="77777777" w:rsidR="007A5887" w:rsidRPr="00486D61" w:rsidRDefault="007A5887" w:rsidP="007A5887">
            <w:pPr>
              <w:widowControl w:val="0"/>
              <w:autoSpaceDE w:val="0"/>
              <w:autoSpaceDN w:val="0"/>
              <w:adjustRightInd w:val="0"/>
              <w:spacing w:before="0" w:after="0"/>
              <w:ind w:left="0"/>
              <w:jc w:val="left"/>
            </w:pPr>
            <w:r w:rsidRPr="00486D61">
              <w:t>   {</w:t>
            </w:r>
          </w:p>
          <w:p w14:paraId="26F3AA97" w14:textId="77777777" w:rsidR="007A5887" w:rsidRPr="00486D61" w:rsidRDefault="007A5887" w:rsidP="007A5887">
            <w:pPr>
              <w:widowControl w:val="0"/>
              <w:autoSpaceDE w:val="0"/>
              <w:autoSpaceDN w:val="0"/>
              <w:adjustRightInd w:val="0"/>
              <w:spacing w:before="0" w:after="0"/>
              <w:ind w:left="0"/>
              <w:jc w:val="left"/>
            </w:pPr>
            <w:r w:rsidRPr="00486D61">
              <w:t>      "permission": "WRITE",</w:t>
            </w:r>
          </w:p>
          <w:p w14:paraId="6CE43799" w14:textId="77777777" w:rsidR="007A5887" w:rsidRPr="00486D61" w:rsidRDefault="007A5887" w:rsidP="007A5887">
            <w:pPr>
              <w:widowControl w:val="0"/>
              <w:autoSpaceDE w:val="0"/>
              <w:autoSpaceDN w:val="0"/>
              <w:adjustRightInd w:val="0"/>
              <w:spacing w:before="0" w:after="0"/>
              <w:ind w:left="0"/>
              <w:jc w:val="left"/>
            </w:pPr>
            <w:r w:rsidRPr="00486D61">
              <w:t>      "userId": "zakigf"</w:t>
            </w:r>
          </w:p>
          <w:p w14:paraId="0A35DEA3" w14:textId="77777777" w:rsidR="007A5887" w:rsidRPr="00486D61" w:rsidRDefault="007A5887" w:rsidP="007A5887">
            <w:pPr>
              <w:widowControl w:val="0"/>
              <w:autoSpaceDE w:val="0"/>
              <w:autoSpaceDN w:val="0"/>
              <w:adjustRightInd w:val="0"/>
              <w:spacing w:before="0" w:after="0"/>
              <w:ind w:left="0"/>
              <w:jc w:val="left"/>
            </w:pPr>
            <w:r w:rsidRPr="00486D61">
              <w:t>   }],</w:t>
            </w:r>
          </w:p>
          <w:p w14:paraId="4FAABA40" w14:textId="77777777" w:rsidR="007A5887" w:rsidRPr="00486D61" w:rsidRDefault="007A5887" w:rsidP="007A5887">
            <w:pPr>
              <w:widowControl w:val="0"/>
              <w:autoSpaceDE w:val="0"/>
              <w:autoSpaceDN w:val="0"/>
              <w:adjustRightInd w:val="0"/>
              <w:spacing w:before="0" w:after="0"/>
              <w:ind w:left="0"/>
              <w:jc w:val="left"/>
            </w:pPr>
            <w:r w:rsidRPr="00486D61">
              <w:t>   "groupPermissions": [</w:t>
            </w:r>
          </w:p>
          <w:p w14:paraId="63B81B70" w14:textId="77777777" w:rsidR="007A5887" w:rsidRPr="00486D61" w:rsidRDefault="007A5887" w:rsidP="007A5887">
            <w:pPr>
              <w:widowControl w:val="0"/>
              <w:autoSpaceDE w:val="0"/>
              <w:autoSpaceDN w:val="0"/>
              <w:adjustRightInd w:val="0"/>
              <w:spacing w:before="0" w:after="0"/>
              <w:ind w:left="0"/>
              <w:jc w:val="left"/>
            </w:pPr>
            <w:r w:rsidRPr="00486D61">
              <w:t>   {</w:t>
            </w:r>
          </w:p>
          <w:p w14:paraId="29019100" w14:textId="77777777" w:rsidR="007A5887" w:rsidRPr="00486D61" w:rsidRDefault="007A5887" w:rsidP="007A5887">
            <w:pPr>
              <w:widowControl w:val="0"/>
              <w:autoSpaceDE w:val="0"/>
              <w:autoSpaceDN w:val="0"/>
              <w:adjustRightInd w:val="0"/>
              <w:spacing w:before="0" w:after="0"/>
              <w:ind w:left="0"/>
              <w:jc w:val="left"/>
            </w:pPr>
            <w:r w:rsidRPr="00486D61">
              <w:t>      "permission": "OWN",</w:t>
            </w:r>
          </w:p>
          <w:p w14:paraId="3C246366" w14:textId="77777777" w:rsidR="007A5887" w:rsidRPr="00486D61" w:rsidRDefault="007A5887" w:rsidP="007A5887">
            <w:pPr>
              <w:widowControl w:val="0"/>
              <w:autoSpaceDE w:val="0"/>
              <w:autoSpaceDN w:val="0"/>
              <w:adjustRightInd w:val="0"/>
              <w:spacing w:before="0" w:after="0"/>
              <w:ind w:left="0"/>
              <w:jc w:val="left"/>
            </w:pPr>
            <w:r w:rsidRPr="00486D61">
              <w:t>      "groupName": "eran-group"</w:t>
            </w:r>
          </w:p>
          <w:p w14:paraId="5B0614F2" w14:textId="77777777" w:rsidR="007A5887" w:rsidRPr="00486D61" w:rsidRDefault="007A5887" w:rsidP="007A5887">
            <w:pPr>
              <w:widowControl w:val="0"/>
              <w:autoSpaceDE w:val="0"/>
              <w:autoSpaceDN w:val="0"/>
              <w:adjustRightInd w:val="0"/>
              <w:spacing w:before="0" w:after="0"/>
              <w:ind w:left="0"/>
              <w:jc w:val="left"/>
            </w:pPr>
            <w:r w:rsidRPr="00486D61">
              <w:t>   }]</w:t>
            </w:r>
          </w:p>
          <w:p w14:paraId="135E8067" w14:textId="77777777" w:rsidR="007A5887" w:rsidRPr="00087D39" w:rsidRDefault="007A5887" w:rsidP="007A5887">
            <w:pPr>
              <w:ind w:left="0"/>
              <w:jc w:val="left"/>
            </w:pPr>
            <w:r w:rsidRPr="00486D61">
              <w:t>}</w:t>
            </w:r>
          </w:p>
        </w:tc>
      </w:tr>
      <w:tr w:rsidR="007A5887" w:rsidRPr="00087D39" w14:paraId="47EF3FE5" w14:textId="77777777" w:rsidTr="007A5887">
        <w:tc>
          <w:tcPr>
            <w:tcW w:w="1548" w:type="dxa"/>
            <w:shd w:val="clear" w:color="auto" w:fill="auto"/>
          </w:tcPr>
          <w:p w14:paraId="1B98F7B1" w14:textId="77777777" w:rsidR="007A5887" w:rsidRPr="00087D39" w:rsidRDefault="007A5887" w:rsidP="007A5887">
            <w:pPr>
              <w:ind w:left="0"/>
              <w:jc w:val="left"/>
              <w:rPr>
                <w:color w:val="000000"/>
              </w:rPr>
            </w:pPr>
            <w:r w:rsidRPr="00087D39">
              <w:rPr>
                <w:color w:val="000000"/>
              </w:rPr>
              <w:lastRenderedPageBreak/>
              <w:t>Success Response</w:t>
            </w:r>
          </w:p>
        </w:tc>
        <w:tc>
          <w:tcPr>
            <w:tcW w:w="8028" w:type="dxa"/>
            <w:shd w:val="clear" w:color="auto" w:fill="auto"/>
          </w:tcPr>
          <w:p w14:paraId="56630F4D"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314EDA2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915156A"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78E36343" w14:textId="77777777" w:rsidR="007A5887" w:rsidRPr="00486D61" w:rsidRDefault="007A5887" w:rsidP="007A5887">
            <w:pPr>
              <w:widowControl w:val="0"/>
              <w:autoSpaceDE w:val="0"/>
              <w:autoSpaceDN w:val="0"/>
              <w:adjustRightInd w:val="0"/>
              <w:spacing w:before="0" w:after="0"/>
              <w:jc w:val="left"/>
            </w:pPr>
            <w:r w:rsidRPr="00486D61">
              <w:t>{</w:t>
            </w:r>
          </w:p>
          <w:p w14:paraId="466406C9" w14:textId="77777777" w:rsidR="007A5887" w:rsidRPr="00486D61" w:rsidRDefault="007A5887" w:rsidP="007A5887">
            <w:pPr>
              <w:widowControl w:val="0"/>
              <w:autoSpaceDE w:val="0"/>
              <w:autoSpaceDN w:val="0"/>
              <w:adjustRightInd w:val="0"/>
              <w:spacing w:before="0" w:after="0"/>
              <w:jc w:val="left"/>
            </w:pPr>
            <w:r w:rsidRPr="00486D61">
              <w:t>   "userPermissionResponses":    [</w:t>
            </w:r>
          </w:p>
          <w:p w14:paraId="06653A32" w14:textId="77777777" w:rsidR="007A5887" w:rsidRPr="00486D61" w:rsidRDefault="007A5887" w:rsidP="007A5887">
            <w:pPr>
              <w:widowControl w:val="0"/>
              <w:autoSpaceDE w:val="0"/>
              <w:autoSpaceDN w:val="0"/>
              <w:adjustRightInd w:val="0"/>
              <w:spacing w:before="0" w:after="0"/>
              <w:jc w:val="left"/>
            </w:pPr>
            <w:r w:rsidRPr="00486D61">
              <w:t>            {</w:t>
            </w:r>
          </w:p>
          <w:p w14:paraId="7476363A" w14:textId="77777777" w:rsidR="007A5887" w:rsidRPr="00486D61" w:rsidRDefault="007A5887" w:rsidP="007A5887">
            <w:pPr>
              <w:widowControl w:val="0"/>
              <w:autoSpaceDE w:val="0"/>
              <w:autoSpaceDN w:val="0"/>
              <w:adjustRightInd w:val="0"/>
              <w:spacing w:before="0" w:after="0"/>
              <w:jc w:val="left"/>
            </w:pPr>
            <w:r w:rsidRPr="00486D61">
              <w:t>         "userId": "konkapv",</w:t>
            </w:r>
          </w:p>
          <w:p w14:paraId="760B3365" w14:textId="77777777" w:rsidR="007A5887" w:rsidRPr="00486D61" w:rsidRDefault="007A5887" w:rsidP="007A5887">
            <w:pPr>
              <w:widowControl w:val="0"/>
              <w:autoSpaceDE w:val="0"/>
              <w:autoSpaceDN w:val="0"/>
              <w:adjustRightInd w:val="0"/>
              <w:spacing w:before="0" w:after="0"/>
              <w:jc w:val="left"/>
            </w:pPr>
            <w:r w:rsidRPr="00486D61">
              <w:t>         "result": true</w:t>
            </w:r>
          </w:p>
          <w:p w14:paraId="26BFB24A" w14:textId="77777777" w:rsidR="007A5887" w:rsidRPr="00486D61" w:rsidRDefault="007A5887" w:rsidP="007A5887">
            <w:pPr>
              <w:widowControl w:val="0"/>
              <w:autoSpaceDE w:val="0"/>
              <w:autoSpaceDN w:val="0"/>
              <w:adjustRightInd w:val="0"/>
              <w:spacing w:before="0" w:after="0"/>
              <w:jc w:val="left"/>
            </w:pPr>
            <w:r w:rsidRPr="00486D61">
              <w:t>      },</w:t>
            </w:r>
          </w:p>
          <w:p w14:paraId="23277975" w14:textId="77777777" w:rsidR="007A5887" w:rsidRPr="00486D61" w:rsidRDefault="007A5887" w:rsidP="007A5887">
            <w:pPr>
              <w:widowControl w:val="0"/>
              <w:autoSpaceDE w:val="0"/>
              <w:autoSpaceDN w:val="0"/>
              <w:adjustRightInd w:val="0"/>
              <w:spacing w:before="0" w:after="0"/>
              <w:jc w:val="left"/>
            </w:pPr>
            <w:r w:rsidRPr="00486D61">
              <w:t>            {</w:t>
            </w:r>
          </w:p>
          <w:p w14:paraId="3C6B364D" w14:textId="77777777" w:rsidR="007A5887" w:rsidRPr="00486D61" w:rsidRDefault="007A5887" w:rsidP="007A5887">
            <w:pPr>
              <w:widowControl w:val="0"/>
              <w:autoSpaceDE w:val="0"/>
              <w:autoSpaceDN w:val="0"/>
              <w:adjustRightInd w:val="0"/>
              <w:spacing w:before="0" w:after="0"/>
              <w:jc w:val="left"/>
            </w:pPr>
            <w:r w:rsidRPr="00486D61">
              <w:t>         "userId": "zakigf",</w:t>
            </w:r>
          </w:p>
          <w:p w14:paraId="780EF5AC" w14:textId="77777777" w:rsidR="007A5887" w:rsidRPr="00486D61" w:rsidRDefault="007A5887" w:rsidP="007A5887">
            <w:pPr>
              <w:widowControl w:val="0"/>
              <w:autoSpaceDE w:val="0"/>
              <w:autoSpaceDN w:val="0"/>
              <w:adjustRightInd w:val="0"/>
              <w:spacing w:before="0" w:after="0"/>
              <w:jc w:val="left"/>
            </w:pPr>
            <w:r w:rsidRPr="00486D61">
              <w:t>         "result": true</w:t>
            </w:r>
          </w:p>
          <w:p w14:paraId="70F3AF2F" w14:textId="77777777" w:rsidR="007A5887" w:rsidRPr="00486D61" w:rsidRDefault="007A5887" w:rsidP="007A5887">
            <w:pPr>
              <w:widowControl w:val="0"/>
              <w:autoSpaceDE w:val="0"/>
              <w:autoSpaceDN w:val="0"/>
              <w:adjustRightInd w:val="0"/>
              <w:spacing w:before="0" w:after="0"/>
              <w:jc w:val="left"/>
            </w:pPr>
            <w:r w:rsidRPr="00486D61">
              <w:t>      }</w:t>
            </w:r>
          </w:p>
          <w:p w14:paraId="4F9486E6" w14:textId="77777777" w:rsidR="007A5887" w:rsidRPr="00486D61" w:rsidRDefault="007A5887" w:rsidP="007A5887">
            <w:pPr>
              <w:widowControl w:val="0"/>
              <w:autoSpaceDE w:val="0"/>
              <w:autoSpaceDN w:val="0"/>
              <w:adjustRightInd w:val="0"/>
              <w:spacing w:before="0" w:after="0"/>
              <w:jc w:val="left"/>
            </w:pPr>
            <w:r w:rsidRPr="00486D61">
              <w:t>   ],</w:t>
            </w:r>
          </w:p>
          <w:p w14:paraId="100803E5" w14:textId="77777777" w:rsidR="007A5887" w:rsidRPr="00486D61" w:rsidRDefault="007A5887" w:rsidP="007A5887">
            <w:pPr>
              <w:widowControl w:val="0"/>
              <w:autoSpaceDE w:val="0"/>
              <w:autoSpaceDN w:val="0"/>
              <w:adjustRightInd w:val="0"/>
              <w:spacing w:before="0" w:after="0"/>
              <w:jc w:val="left"/>
            </w:pPr>
            <w:r w:rsidRPr="00486D61">
              <w:t>   "groupPermissionResponses": [   {</w:t>
            </w:r>
          </w:p>
          <w:p w14:paraId="1E8A0F9B" w14:textId="77777777" w:rsidR="007A5887" w:rsidRPr="00486D61" w:rsidRDefault="007A5887" w:rsidP="007A5887">
            <w:pPr>
              <w:widowControl w:val="0"/>
              <w:autoSpaceDE w:val="0"/>
              <w:autoSpaceDN w:val="0"/>
              <w:adjustRightInd w:val="0"/>
              <w:spacing w:before="0" w:after="0"/>
              <w:jc w:val="left"/>
            </w:pPr>
            <w:r w:rsidRPr="00486D61">
              <w:t>      "groupName": "eran-group",</w:t>
            </w:r>
          </w:p>
          <w:p w14:paraId="3185759E" w14:textId="77777777" w:rsidR="007A5887" w:rsidRPr="00486D61" w:rsidRDefault="007A5887" w:rsidP="007A5887">
            <w:pPr>
              <w:widowControl w:val="0"/>
              <w:autoSpaceDE w:val="0"/>
              <w:autoSpaceDN w:val="0"/>
              <w:adjustRightInd w:val="0"/>
              <w:spacing w:before="0" w:after="0"/>
              <w:jc w:val="left"/>
            </w:pPr>
            <w:r w:rsidRPr="00486D61">
              <w:t>      "result": true</w:t>
            </w:r>
          </w:p>
          <w:p w14:paraId="67FDECBD" w14:textId="77777777" w:rsidR="007A5887" w:rsidRPr="00486D61" w:rsidRDefault="007A5887" w:rsidP="007A5887">
            <w:pPr>
              <w:widowControl w:val="0"/>
              <w:autoSpaceDE w:val="0"/>
              <w:autoSpaceDN w:val="0"/>
              <w:adjustRightInd w:val="0"/>
              <w:spacing w:before="0" w:after="0"/>
              <w:jc w:val="left"/>
            </w:pPr>
            <w:r w:rsidRPr="00486D61">
              <w:t>   }]</w:t>
            </w:r>
          </w:p>
          <w:p w14:paraId="136FED4C" w14:textId="77777777" w:rsidR="007A5887" w:rsidRPr="00087D39" w:rsidRDefault="007A5887" w:rsidP="007A5887">
            <w:pPr>
              <w:spacing w:after="0"/>
              <w:ind w:left="1152"/>
              <w:rPr>
                <w:rFonts w:cs="Arial"/>
                <w:bCs/>
                <w:color w:val="000000"/>
                <w:shd w:val="clear" w:color="auto" w:fill="F9F9F9"/>
              </w:rPr>
            </w:pPr>
            <w:r w:rsidRPr="00486D61">
              <w:t>}</w:t>
            </w:r>
          </w:p>
        </w:tc>
      </w:tr>
      <w:tr w:rsidR="007A5887" w:rsidRPr="00087D39" w14:paraId="401E781D" w14:textId="77777777" w:rsidTr="007A5887">
        <w:tc>
          <w:tcPr>
            <w:tcW w:w="1548" w:type="dxa"/>
            <w:shd w:val="clear" w:color="auto" w:fill="auto"/>
          </w:tcPr>
          <w:p w14:paraId="40731260"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1994D314" w14:textId="77777777" w:rsidR="007A5887" w:rsidRDefault="007A5887" w:rsidP="007A5887">
            <w:pPr>
              <w:spacing w:after="0"/>
              <w:rPr>
                <w:b/>
                <w:color w:val="000000"/>
              </w:rPr>
            </w:pPr>
            <w:r>
              <w:rPr>
                <w:b/>
                <w:color w:val="000000"/>
              </w:rPr>
              <w:t>Missing path in the request</w:t>
            </w:r>
            <w:r w:rsidRPr="00087D39">
              <w:rPr>
                <w:b/>
                <w:color w:val="000000"/>
              </w:rPr>
              <w:t>:</w:t>
            </w:r>
          </w:p>
          <w:p w14:paraId="7D7276CF" w14:textId="77777777" w:rsidR="007A5887" w:rsidRPr="00087D39" w:rsidRDefault="007A5887" w:rsidP="007A5887">
            <w:pPr>
              <w:spacing w:after="0"/>
              <w:rPr>
                <w:b/>
                <w:color w:val="000000"/>
              </w:rPr>
            </w:pPr>
          </w:p>
          <w:p w14:paraId="2B44ED85" w14:textId="77777777" w:rsidR="007A5887" w:rsidRPr="00AA3C7A" w:rsidRDefault="007A5887" w:rsidP="007A5887">
            <w:pPr>
              <w:spacing w:after="0"/>
              <w:rPr>
                <w:color w:val="000000"/>
              </w:rPr>
            </w:pPr>
            <w:r w:rsidRPr="00AA3C7A">
              <w:rPr>
                <w:color w:val="000000"/>
              </w:rPr>
              <w:t>HTTP/1.1 400 Bad Request</w:t>
            </w:r>
          </w:p>
          <w:p w14:paraId="0E58C6C9" w14:textId="77777777" w:rsidR="007A5887" w:rsidRPr="00AA3C7A" w:rsidRDefault="007A5887" w:rsidP="007A5887">
            <w:pPr>
              <w:spacing w:after="0"/>
              <w:rPr>
                <w:color w:val="000000"/>
              </w:rPr>
            </w:pPr>
            <w:r w:rsidRPr="00AA3C7A">
              <w:rPr>
                <w:color w:val="000000"/>
              </w:rPr>
              <w:t>Content-Type: application/json</w:t>
            </w:r>
          </w:p>
          <w:p w14:paraId="7ECEBAB9" w14:textId="77777777" w:rsidR="007A5887" w:rsidRPr="00AA3C7A" w:rsidRDefault="007A5887" w:rsidP="007A5887">
            <w:pPr>
              <w:spacing w:after="0"/>
              <w:rPr>
                <w:color w:val="000000"/>
              </w:rPr>
            </w:pPr>
            <w:r w:rsidRPr="00AA3C7A">
              <w:rPr>
                <w:color w:val="000000"/>
              </w:rPr>
              <w:t>HPC-API-Version: 1.0.0</w:t>
            </w:r>
          </w:p>
          <w:p w14:paraId="5BDE43C4" w14:textId="77777777" w:rsidR="007A5887" w:rsidRPr="00AA3C7A" w:rsidRDefault="007A5887" w:rsidP="007A5887">
            <w:pPr>
              <w:spacing w:after="0"/>
              <w:rPr>
                <w:color w:val="000000"/>
              </w:rPr>
            </w:pPr>
            <w:r w:rsidRPr="00AA3C7A">
              <w:rPr>
                <w:color w:val="000000"/>
              </w:rPr>
              <w:t>{</w:t>
            </w:r>
          </w:p>
          <w:p w14:paraId="78DA9A14" w14:textId="77777777" w:rsidR="007A5887" w:rsidRPr="00AA3C7A" w:rsidRDefault="007A5887" w:rsidP="007A5887">
            <w:pPr>
              <w:spacing w:after="0"/>
              <w:rPr>
                <w:color w:val="000000"/>
              </w:rPr>
            </w:pPr>
            <w:r w:rsidRPr="00AA3C7A">
              <w:rPr>
                <w:color w:val="000000"/>
              </w:rPr>
              <w:t xml:space="preserve">   "errorType": "INVALID_REQUEST_INPUT",</w:t>
            </w:r>
          </w:p>
          <w:p w14:paraId="7555F656"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7DD831DB" w14:textId="77777777" w:rsidR="007A5887" w:rsidRPr="00AA3C7A" w:rsidRDefault="007A5887" w:rsidP="007A5887">
            <w:pPr>
              <w:spacing w:after="0"/>
              <w:rPr>
                <w:color w:val="000000"/>
              </w:rPr>
            </w:pPr>
            <w:r w:rsidRPr="00AA3C7A">
              <w:rPr>
                <w:color w:val="000000"/>
              </w:rPr>
              <w:t xml:space="preserve">   "stackTrace": …</w:t>
            </w:r>
          </w:p>
          <w:p w14:paraId="69FD9F0F" w14:textId="77777777" w:rsidR="007A5887" w:rsidRPr="00AA3C7A" w:rsidRDefault="007A5887" w:rsidP="007A5887">
            <w:pPr>
              <w:spacing w:after="0"/>
              <w:rPr>
                <w:color w:val="000000"/>
              </w:rPr>
            </w:pPr>
            <w:r w:rsidRPr="00AA3C7A">
              <w:rPr>
                <w:color w:val="000000"/>
              </w:rPr>
              <w:t>}</w:t>
            </w:r>
          </w:p>
          <w:p w14:paraId="41CBF012" w14:textId="77777777" w:rsidR="007A5887" w:rsidRDefault="007A5887" w:rsidP="007A5887">
            <w:pPr>
              <w:spacing w:after="0"/>
              <w:rPr>
                <w:color w:val="000000"/>
              </w:rPr>
            </w:pPr>
          </w:p>
          <w:p w14:paraId="47C5B26A" w14:textId="77777777" w:rsidR="007A5887" w:rsidRDefault="007A5887" w:rsidP="007A5887">
            <w:pPr>
              <w:spacing w:after="0"/>
              <w:rPr>
                <w:b/>
                <w:color w:val="000000"/>
              </w:rPr>
            </w:pPr>
            <w:r>
              <w:rPr>
                <w:b/>
                <w:color w:val="000000"/>
              </w:rPr>
              <w:t>Invalid UserId:</w:t>
            </w:r>
          </w:p>
          <w:p w14:paraId="065A581D" w14:textId="77777777" w:rsidR="007A5887" w:rsidRPr="00AA3C7A" w:rsidRDefault="007A5887" w:rsidP="007A5887">
            <w:pPr>
              <w:spacing w:after="0"/>
              <w:rPr>
                <w:color w:val="000000"/>
              </w:rPr>
            </w:pPr>
            <w:r w:rsidRPr="00AA3C7A">
              <w:rPr>
                <w:color w:val="000000"/>
              </w:rPr>
              <w:t>HTTP/1.1 400 Bad Request</w:t>
            </w:r>
          </w:p>
          <w:p w14:paraId="52F30E93" w14:textId="77777777" w:rsidR="007A5887" w:rsidRPr="00AA3C7A" w:rsidRDefault="007A5887" w:rsidP="007A5887">
            <w:pPr>
              <w:spacing w:after="0"/>
              <w:rPr>
                <w:color w:val="000000"/>
              </w:rPr>
            </w:pPr>
            <w:r w:rsidRPr="00AA3C7A">
              <w:rPr>
                <w:color w:val="000000"/>
              </w:rPr>
              <w:t>Content-Type: application/json</w:t>
            </w:r>
          </w:p>
          <w:p w14:paraId="51830687" w14:textId="77777777" w:rsidR="007A5887" w:rsidRPr="00AA3C7A" w:rsidRDefault="007A5887" w:rsidP="007A5887">
            <w:pPr>
              <w:spacing w:after="0"/>
              <w:rPr>
                <w:color w:val="000000"/>
              </w:rPr>
            </w:pPr>
            <w:r w:rsidRPr="00AA3C7A">
              <w:rPr>
                <w:color w:val="000000"/>
              </w:rPr>
              <w:t>HPC-API-Version: 1.0.0</w:t>
            </w:r>
          </w:p>
          <w:p w14:paraId="2A9E3CD0" w14:textId="77777777" w:rsidR="007A5887" w:rsidRDefault="007A5887" w:rsidP="007A5887">
            <w:pPr>
              <w:spacing w:after="0"/>
              <w:rPr>
                <w:color w:val="000000"/>
              </w:rPr>
            </w:pPr>
          </w:p>
          <w:p w14:paraId="138FD440" w14:textId="77777777" w:rsidR="007A5887" w:rsidRPr="00EC35E5" w:rsidRDefault="007A5887" w:rsidP="007A5887">
            <w:pPr>
              <w:spacing w:after="0"/>
              <w:rPr>
                <w:color w:val="000000"/>
              </w:rPr>
            </w:pPr>
            <w:r w:rsidRPr="00EC35E5">
              <w:rPr>
                <w:color w:val="000000"/>
              </w:rPr>
              <w:t>{</w:t>
            </w:r>
          </w:p>
          <w:p w14:paraId="0FCE692E" w14:textId="77777777" w:rsidR="007A5887" w:rsidRPr="00EC35E5" w:rsidRDefault="007A5887" w:rsidP="007A5887">
            <w:pPr>
              <w:spacing w:after="0"/>
              <w:rPr>
                <w:color w:val="000000"/>
              </w:rPr>
            </w:pPr>
            <w:r w:rsidRPr="00EC35E5">
              <w:rPr>
                <w:color w:val="000000"/>
              </w:rPr>
              <w:t xml:space="preserve">   "errorType": "INVALID_REQUEST_INPUT",</w:t>
            </w:r>
          </w:p>
          <w:p w14:paraId="7CA5B996" w14:textId="77777777" w:rsidR="007A5887" w:rsidRPr="00EC35E5" w:rsidRDefault="007A5887" w:rsidP="007A5887">
            <w:pPr>
              <w:spacing w:after="0"/>
              <w:jc w:val="left"/>
              <w:rPr>
                <w:color w:val="000000"/>
              </w:rPr>
            </w:pPr>
            <w:r w:rsidRPr="00EC35E5">
              <w:rPr>
                <w:color w:val="000000"/>
              </w:rPr>
              <w:t xml:space="preserve">   "message": "Null or empty userId in a permission request for path: /FNL_SF_Archive/GlobusWorld2016",</w:t>
            </w:r>
          </w:p>
          <w:p w14:paraId="7CCDB250"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A3EACF5" w14:textId="77777777" w:rsidR="007A5887" w:rsidRDefault="007A5887" w:rsidP="007A5887">
            <w:pPr>
              <w:spacing w:after="0"/>
              <w:jc w:val="left"/>
              <w:rPr>
                <w:color w:val="000000"/>
              </w:rPr>
            </w:pPr>
            <w:r w:rsidRPr="00EC35E5">
              <w:rPr>
                <w:color w:val="000000"/>
              </w:rPr>
              <w:t>}</w:t>
            </w:r>
          </w:p>
          <w:p w14:paraId="517E239F" w14:textId="77777777" w:rsidR="007A5887" w:rsidRDefault="007A5887" w:rsidP="007A5887">
            <w:pPr>
              <w:spacing w:after="0"/>
              <w:rPr>
                <w:color w:val="000000"/>
              </w:rPr>
            </w:pPr>
          </w:p>
          <w:p w14:paraId="6F2964E6" w14:textId="77777777" w:rsidR="007A5887" w:rsidRDefault="007A5887" w:rsidP="007A5887">
            <w:pPr>
              <w:spacing w:after="0"/>
              <w:rPr>
                <w:b/>
                <w:color w:val="000000"/>
              </w:rPr>
            </w:pPr>
            <w:r>
              <w:rPr>
                <w:b/>
                <w:color w:val="000000"/>
              </w:rPr>
              <w:t>Invalid Group Name:</w:t>
            </w:r>
          </w:p>
          <w:p w14:paraId="2210B91A" w14:textId="77777777" w:rsidR="007A5887" w:rsidRPr="00AA3C7A" w:rsidRDefault="007A5887" w:rsidP="007A5887">
            <w:pPr>
              <w:spacing w:after="0"/>
              <w:rPr>
                <w:color w:val="000000"/>
              </w:rPr>
            </w:pPr>
            <w:r w:rsidRPr="00AA3C7A">
              <w:rPr>
                <w:color w:val="000000"/>
              </w:rPr>
              <w:t>HTTP/1.1 400 Bad Request</w:t>
            </w:r>
          </w:p>
          <w:p w14:paraId="7699E37F" w14:textId="77777777" w:rsidR="007A5887" w:rsidRPr="00AA3C7A" w:rsidRDefault="007A5887" w:rsidP="007A5887">
            <w:pPr>
              <w:spacing w:after="0"/>
              <w:rPr>
                <w:color w:val="000000"/>
              </w:rPr>
            </w:pPr>
            <w:r w:rsidRPr="00AA3C7A">
              <w:rPr>
                <w:color w:val="000000"/>
              </w:rPr>
              <w:t>Content-Type: application/json</w:t>
            </w:r>
          </w:p>
          <w:p w14:paraId="08B9832A" w14:textId="77777777" w:rsidR="007A5887" w:rsidRPr="00AA3C7A" w:rsidRDefault="007A5887" w:rsidP="007A5887">
            <w:pPr>
              <w:spacing w:after="0"/>
              <w:rPr>
                <w:color w:val="000000"/>
              </w:rPr>
            </w:pPr>
            <w:r w:rsidRPr="00AA3C7A">
              <w:rPr>
                <w:color w:val="000000"/>
              </w:rPr>
              <w:t>HPC-API-Version: 1.0.0</w:t>
            </w:r>
          </w:p>
          <w:p w14:paraId="4FE997D5" w14:textId="77777777" w:rsidR="007A5887" w:rsidRDefault="007A5887" w:rsidP="007A5887">
            <w:pPr>
              <w:spacing w:after="0"/>
              <w:rPr>
                <w:color w:val="000000"/>
              </w:rPr>
            </w:pPr>
          </w:p>
          <w:p w14:paraId="4F729B59" w14:textId="77777777" w:rsidR="007A5887" w:rsidRPr="00EC35E5" w:rsidRDefault="007A5887" w:rsidP="007A5887">
            <w:pPr>
              <w:spacing w:after="0"/>
              <w:rPr>
                <w:color w:val="000000"/>
              </w:rPr>
            </w:pPr>
            <w:r w:rsidRPr="00EC35E5">
              <w:rPr>
                <w:color w:val="000000"/>
              </w:rPr>
              <w:t>{</w:t>
            </w:r>
          </w:p>
          <w:p w14:paraId="7ABE7E6B" w14:textId="77777777" w:rsidR="007A5887" w:rsidRPr="00EC35E5" w:rsidRDefault="007A5887" w:rsidP="007A5887">
            <w:pPr>
              <w:spacing w:after="0"/>
              <w:rPr>
                <w:color w:val="000000"/>
              </w:rPr>
            </w:pPr>
            <w:r w:rsidRPr="00EC35E5">
              <w:rPr>
                <w:color w:val="000000"/>
              </w:rPr>
              <w:t xml:space="preserve">   "errorType": "INVALID_REQUEST_INPUT",</w:t>
            </w:r>
          </w:p>
          <w:p w14:paraId="7904CDF2" w14:textId="77777777" w:rsidR="007A5887" w:rsidRPr="00EC35E5" w:rsidRDefault="007A5887" w:rsidP="007A5887">
            <w:pPr>
              <w:spacing w:after="0"/>
              <w:jc w:val="left"/>
              <w:rPr>
                <w:color w:val="000000"/>
              </w:rPr>
            </w:pPr>
            <w:r w:rsidRPr="00EC35E5">
              <w:rPr>
                <w:color w:val="000000"/>
              </w:rPr>
              <w:t xml:space="preserve">   "message": "Null or empty </w:t>
            </w:r>
            <w:r>
              <w:rPr>
                <w:color w:val="000000"/>
              </w:rPr>
              <w:t>group name</w:t>
            </w:r>
            <w:r w:rsidRPr="00EC35E5">
              <w:rPr>
                <w:color w:val="000000"/>
              </w:rPr>
              <w:t xml:space="preserve"> in a permission request for path: /FNL_SF_Archive/GlobusWorld2016",</w:t>
            </w:r>
          </w:p>
          <w:p w14:paraId="485DBF84" w14:textId="77777777" w:rsidR="007A5887" w:rsidRPr="00EC35E5" w:rsidRDefault="007A5887" w:rsidP="007A5887">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4F88F582" w14:textId="77777777" w:rsidR="007A5887" w:rsidRDefault="007A5887" w:rsidP="007A5887">
            <w:pPr>
              <w:spacing w:after="0"/>
              <w:jc w:val="left"/>
              <w:rPr>
                <w:color w:val="000000"/>
              </w:rPr>
            </w:pPr>
            <w:r w:rsidRPr="00EC35E5">
              <w:rPr>
                <w:color w:val="000000"/>
              </w:rPr>
              <w:t>}</w:t>
            </w:r>
          </w:p>
          <w:p w14:paraId="543F4BCD" w14:textId="77777777" w:rsidR="007A5887" w:rsidRDefault="007A5887" w:rsidP="007A5887">
            <w:pPr>
              <w:spacing w:after="0"/>
              <w:rPr>
                <w:color w:val="000000"/>
              </w:rPr>
            </w:pPr>
          </w:p>
          <w:p w14:paraId="1B4BCD91"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461A0233" w14:textId="77777777" w:rsidR="007A5887" w:rsidRPr="00405671" w:rsidRDefault="007A5887" w:rsidP="007A5887">
            <w:pPr>
              <w:spacing w:after="0"/>
              <w:rPr>
                <w:color w:val="000000"/>
              </w:rPr>
            </w:pPr>
            <w:r w:rsidRPr="00405671">
              <w:rPr>
                <w:color w:val="000000"/>
              </w:rPr>
              <w:t>HTTP/1.1 401 Unauthorized</w:t>
            </w:r>
          </w:p>
          <w:p w14:paraId="6ED34627" w14:textId="77777777" w:rsidR="007A5887" w:rsidRPr="00405671" w:rsidRDefault="007A5887" w:rsidP="007A5887">
            <w:pPr>
              <w:spacing w:after="0"/>
              <w:rPr>
                <w:color w:val="000000"/>
              </w:rPr>
            </w:pPr>
            <w:r w:rsidRPr="00405671">
              <w:rPr>
                <w:color w:val="000000"/>
              </w:rPr>
              <w:t>Content-Type: application/json</w:t>
            </w:r>
          </w:p>
          <w:p w14:paraId="3A372806" w14:textId="77777777" w:rsidR="007A5887" w:rsidRPr="00405671" w:rsidRDefault="007A5887" w:rsidP="007A5887">
            <w:pPr>
              <w:spacing w:after="0"/>
              <w:rPr>
                <w:color w:val="000000"/>
              </w:rPr>
            </w:pPr>
          </w:p>
          <w:p w14:paraId="710750B5"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40B02A7D" w14:textId="77777777" w:rsidR="007A5887" w:rsidRDefault="007A5887" w:rsidP="007A5887">
            <w:pPr>
              <w:spacing w:after="0"/>
              <w:rPr>
                <w:color w:val="000000"/>
              </w:rPr>
            </w:pPr>
          </w:p>
          <w:p w14:paraId="415AC544" w14:textId="77777777" w:rsidR="007A5887" w:rsidRDefault="007A5887" w:rsidP="007A5887">
            <w:pPr>
              <w:spacing w:after="0"/>
              <w:rPr>
                <w:color w:val="000000"/>
              </w:rPr>
            </w:pPr>
            <w:r>
              <w:rPr>
                <w:color w:val="000000"/>
              </w:rPr>
              <w:t>JSON:</w:t>
            </w:r>
          </w:p>
          <w:p w14:paraId="524EA2F6" w14:textId="77777777" w:rsidR="007A5887" w:rsidRPr="00405671" w:rsidRDefault="007A5887" w:rsidP="007A5887">
            <w:pPr>
              <w:spacing w:after="0"/>
              <w:rPr>
                <w:color w:val="000000"/>
              </w:rPr>
            </w:pPr>
            <w:r w:rsidRPr="00405671">
              <w:rPr>
                <w:color w:val="000000"/>
              </w:rPr>
              <w:t>{</w:t>
            </w:r>
          </w:p>
          <w:p w14:paraId="2DCE885E" w14:textId="77777777" w:rsidR="007A5887" w:rsidRPr="00405671" w:rsidRDefault="007A5887" w:rsidP="007A5887">
            <w:pPr>
              <w:spacing w:after="0"/>
              <w:rPr>
                <w:color w:val="000000"/>
              </w:rPr>
            </w:pPr>
            <w:r w:rsidRPr="00405671">
              <w:rPr>
                <w:color w:val="000000"/>
              </w:rPr>
              <w:t xml:space="preserve">   "errorType": "REQUEST_AUTHENTICATION_FAILED",</w:t>
            </w:r>
          </w:p>
          <w:p w14:paraId="67523F2F"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594EE163"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422981B6" w14:textId="77777777" w:rsidR="007A5887" w:rsidRPr="00087D39" w:rsidRDefault="007A5887" w:rsidP="007A5887">
            <w:pPr>
              <w:spacing w:after="0"/>
              <w:rPr>
                <w:color w:val="000000"/>
              </w:rPr>
            </w:pPr>
            <w:r w:rsidRPr="00405671">
              <w:rPr>
                <w:color w:val="000000"/>
              </w:rPr>
              <w:t>}</w:t>
            </w:r>
          </w:p>
          <w:p w14:paraId="4D61E86D" w14:textId="77777777" w:rsidR="007A5887" w:rsidRPr="00087D39" w:rsidRDefault="007A5887" w:rsidP="007A5887">
            <w:pPr>
              <w:spacing w:after="0"/>
              <w:jc w:val="left"/>
              <w:rPr>
                <w:color w:val="000000"/>
              </w:rPr>
            </w:pPr>
          </w:p>
        </w:tc>
      </w:tr>
    </w:tbl>
    <w:p w14:paraId="6BF2B431" w14:textId="77777777" w:rsidR="007A5887" w:rsidRPr="004E60AD" w:rsidRDefault="007A5887" w:rsidP="007A5887">
      <w:pPr>
        <w:pStyle w:val="Heading2"/>
        <w:keepLines w:val="0"/>
        <w:numPr>
          <w:ilvl w:val="1"/>
          <w:numId w:val="9"/>
        </w:numPr>
        <w:spacing w:before="240" w:after="60" w:line="276" w:lineRule="auto"/>
        <w:jc w:val="left"/>
      </w:pPr>
      <w:bookmarkStart w:id="46" w:name="_Toc359660710"/>
      <w:r>
        <w:lastRenderedPageBreak/>
        <w:t>Get Collection Permissions</w:t>
      </w:r>
      <w:bookmarkEnd w:id="4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A5887" w:rsidRPr="00087D39" w14:paraId="1CEF3333" w14:textId="77777777" w:rsidTr="007A5887">
        <w:tc>
          <w:tcPr>
            <w:tcW w:w="1548" w:type="dxa"/>
            <w:shd w:val="clear" w:color="auto" w:fill="auto"/>
          </w:tcPr>
          <w:p w14:paraId="58F7BCD3" w14:textId="77777777" w:rsidR="007A5887" w:rsidRPr="00087D39" w:rsidRDefault="007A5887" w:rsidP="007A5887">
            <w:pPr>
              <w:ind w:left="0"/>
              <w:jc w:val="left"/>
              <w:rPr>
                <w:color w:val="000000"/>
              </w:rPr>
            </w:pPr>
            <w:r w:rsidRPr="00087D39">
              <w:rPr>
                <w:color w:val="000000"/>
              </w:rPr>
              <w:t>Title</w:t>
            </w:r>
          </w:p>
        </w:tc>
        <w:tc>
          <w:tcPr>
            <w:tcW w:w="8028" w:type="dxa"/>
            <w:shd w:val="clear" w:color="auto" w:fill="auto"/>
          </w:tcPr>
          <w:p w14:paraId="3313E2C3" w14:textId="77777777" w:rsidR="007A5887" w:rsidRPr="00087D39" w:rsidRDefault="007A5887" w:rsidP="007A5887">
            <w:pPr>
              <w:ind w:left="0"/>
              <w:rPr>
                <w:color w:val="000000"/>
              </w:rPr>
            </w:pPr>
            <w:r>
              <w:rPr>
                <w:color w:val="000000"/>
              </w:rPr>
              <w:t>GetPermissions</w:t>
            </w:r>
            <w:r w:rsidRPr="00087D39">
              <w:rPr>
                <w:color w:val="000000"/>
              </w:rPr>
              <w:t xml:space="preserve"> </w:t>
            </w:r>
            <w:r>
              <w:rPr>
                <w:color w:val="000000"/>
              </w:rPr>
              <w:t>of a collection</w:t>
            </w:r>
          </w:p>
        </w:tc>
      </w:tr>
      <w:tr w:rsidR="007A5887" w:rsidRPr="00087D39" w14:paraId="77FAFBDA" w14:textId="77777777" w:rsidTr="007A5887">
        <w:tc>
          <w:tcPr>
            <w:tcW w:w="1548" w:type="dxa"/>
            <w:shd w:val="clear" w:color="auto" w:fill="auto"/>
          </w:tcPr>
          <w:p w14:paraId="1F8BF5A2" w14:textId="77777777" w:rsidR="007A5887" w:rsidRPr="00087D39" w:rsidRDefault="007A5887" w:rsidP="007A5887">
            <w:pPr>
              <w:ind w:left="0"/>
              <w:jc w:val="left"/>
              <w:rPr>
                <w:color w:val="000000"/>
              </w:rPr>
            </w:pPr>
            <w:r w:rsidRPr="00087D39">
              <w:rPr>
                <w:color w:val="000000"/>
              </w:rPr>
              <w:t>Description</w:t>
            </w:r>
          </w:p>
        </w:tc>
        <w:tc>
          <w:tcPr>
            <w:tcW w:w="8028" w:type="dxa"/>
            <w:shd w:val="clear" w:color="auto" w:fill="auto"/>
          </w:tcPr>
          <w:p w14:paraId="575B13FA" w14:textId="77777777" w:rsidR="007A5887" w:rsidRDefault="007A5887" w:rsidP="007A5887">
            <w:pPr>
              <w:ind w:left="0"/>
              <w:rPr>
                <w:color w:val="000000"/>
              </w:rPr>
            </w:pPr>
            <w:r>
              <w:rPr>
                <w:color w:val="000000"/>
              </w:rPr>
              <w:t xml:space="preserve">Get users and groups permissions on a collection. </w:t>
            </w:r>
          </w:p>
          <w:p w14:paraId="5C1A4CA3" w14:textId="77777777" w:rsidR="007A5887" w:rsidRPr="00087D39" w:rsidRDefault="007A5887" w:rsidP="007A5887">
            <w:pPr>
              <w:ind w:left="0"/>
              <w:rPr>
                <w:color w:val="000000"/>
              </w:rPr>
            </w:pPr>
            <w:r>
              <w:rPr>
                <w:color w:val="000000"/>
              </w:rPr>
              <w:t xml:space="preserve"> </w:t>
            </w:r>
          </w:p>
        </w:tc>
      </w:tr>
      <w:tr w:rsidR="007A5887" w:rsidRPr="00087D39" w14:paraId="3FAF2DEF" w14:textId="77777777" w:rsidTr="007A5887">
        <w:tc>
          <w:tcPr>
            <w:tcW w:w="1548" w:type="dxa"/>
            <w:shd w:val="clear" w:color="auto" w:fill="auto"/>
          </w:tcPr>
          <w:p w14:paraId="729CD6F3" w14:textId="77777777" w:rsidR="007A5887" w:rsidRPr="00087D39" w:rsidRDefault="007A5887" w:rsidP="007A5887">
            <w:pPr>
              <w:ind w:left="0"/>
              <w:jc w:val="left"/>
              <w:rPr>
                <w:color w:val="000000"/>
              </w:rPr>
            </w:pPr>
            <w:r w:rsidRPr="00087D39">
              <w:rPr>
                <w:color w:val="000000"/>
              </w:rPr>
              <w:t>URL</w:t>
            </w:r>
          </w:p>
        </w:tc>
        <w:tc>
          <w:tcPr>
            <w:tcW w:w="8028" w:type="dxa"/>
            <w:shd w:val="clear" w:color="auto" w:fill="auto"/>
          </w:tcPr>
          <w:p w14:paraId="05EF12C1" w14:textId="77777777" w:rsidR="007A5887" w:rsidRPr="00087D39" w:rsidRDefault="007A5887" w:rsidP="007A5887">
            <w:pPr>
              <w:rPr>
                <w:color w:val="000000"/>
              </w:rPr>
            </w:pPr>
            <w:r w:rsidRPr="00211984">
              <w:rPr>
                <w:color w:val="000000"/>
              </w:rPr>
              <w:t>/</w:t>
            </w:r>
            <w:r>
              <w:rPr>
                <w:color w:val="000000"/>
              </w:rPr>
              <w:t>collection/{collection-path}/acl</w:t>
            </w:r>
          </w:p>
        </w:tc>
      </w:tr>
      <w:tr w:rsidR="007A5887" w:rsidRPr="00087D39" w14:paraId="07D62F50" w14:textId="77777777" w:rsidTr="007A5887">
        <w:tc>
          <w:tcPr>
            <w:tcW w:w="1548" w:type="dxa"/>
            <w:shd w:val="clear" w:color="auto" w:fill="auto"/>
          </w:tcPr>
          <w:p w14:paraId="3E821007" w14:textId="77777777" w:rsidR="007A5887" w:rsidRPr="00087D39" w:rsidRDefault="007A5887" w:rsidP="007A5887">
            <w:pPr>
              <w:ind w:left="0"/>
              <w:jc w:val="left"/>
              <w:rPr>
                <w:color w:val="000000"/>
              </w:rPr>
            </w:pPr>
            <w:r w:rsidRPr="00087D39">
              <w:rPr>
                <w:color w:val="000000"/>
              </w:rPr>
              <w:t>Method</w:t>
            </w:r>
          </w:p>
        </w:tc>
        <w:tc>
          <w:tcPr>
            <w:tcW w:w="8028" w:type="dxa"/>
            <w:shd w:val="clear" w:color="auto" w:fill="auto"/>
          </w:tcPr>
          <w:p w14:paraId="1EADAD18" w14:textId="77777777" w:rsidR="007A5887" w:rsidRPr="00087D39" w:rsidRDefault="007A5887" w:rsidP="007A5887">
            <w:pPr>
              <w:rPr>
                <w:color w:val="000000"/>
              </w:rPr>
            </w:pPr>
            <w:r>
              <w:rPr>
                <w:color w:val="000000"/>
              </w:rPr>
              <w:t>GET</w:t>
            </w:r>
          </w:p>
        </w:tc>
      </w:tr>
      <w:tr w:rsidR="007A5887" w:rsidRPr="00087D39" w14:paraId="1D315D69" w14:textId="77777777" w:rsidTr="007A5887">
        <w:tc>
          <w:tcPr>
            <w:tcW w:w="1548" w:type="dxa"/>
            <w:shd w:val="clear" w:color="auto" w:fill="auto"/>
          </w:tcPr>
          <w:p w14:paraId="3EE1CF61" w14:textId="77777777" w:rsidR="007A5887" w:rsidRPr="00087D39" w:rsidRDefault="007A5887" w:rsidP="007A5887">
            <w:pPr>
              <w:ind w:left="0"/>
              <w:jc w:val="left"/>
              <w:rPr>
                <w:color w:val="000000"/>
              </w:rPr>
            </w:pPr>
            <w:r w:rsidRPr="00087D39">
              <w:rPr>
                <w:color w:val="000000"/>
              </w:rPr>
              <w:t>Acceptable request representation</w:t>
            </w:r>
          </w:p>
        </w:tc>
        <w:tc>
          <w:tcPr>
            <w:tcW w:w="8028" w:type="dxa"/>
            <w:shd w:val="clear" w:color="auto" w:fill="auto"/>
          </w:tcPr>
          <w:p w14:paraId="77DD825E" w14:textId="77777777" w:rsidR="007A5887" w:rsidRPr="00087D39" w:rsidRDefault="007A5887" w:rsidP="007A5887">
            <w:pPr>
              <w:rPr>
                <w:rFonts w:cs="Consolas"/>
                <w:color w:val="000000"/>
              </w:rPr>
            </w:pPr>
            <w:r w:rsidRPr="00087D39">
              <w:rPr>
                <w:rFonts w:cs="Consolas"/>
                <w:color w:val="000000"/>
              </w:rPr>
              <w:t>application/json</w:t>
            </w:r>
          </w:p>
          <w:p w14:paraId="07DF50F4" w14:textId="77777777" w:rsidR="007A5887" w:rsidRPr="00087D39" w:rsidRDefault="007A5887" w:rsidP="007A5887">
            <w:pPr>
              <w:rPr>
                <w:color w:val="000000"/>
              </w:rPr>
            </w:pPr>
            <w:r w:rsidRPr="00087D39">
              <w:rPr>
                <w:rFonts w:cs="Consolas"/>
                <w:color w:val="000000"/>
              </w:rPr>
              <w:t>application/xml</w:t>
            </w:r>
          </w:p>
        </w:tc>
      </w:tr>
      <w:tr w:rsidR="007A5887" w:rsidRPr="00087D39" w14:paraId="671A5EF2" w14:textId="77777777" w:rsidTr="007A5887">
        <w:tc>
          <w:tcPr>
            <w:tcW w:w="1548" w:type="dxa"/>
            <w:shd w:val="clear" w:color="auto" w:fill="auto"/>
          </w:tcPr>
          <w:p w14:paraId="09D9448A" w14:textId="77777777" w:rsidR="007A5887" w:rsidRPr="00087D39" w:rsidRDefault="007A5887" w:rsidP="007A5887">
            <w:pPr>
              <w:ind w:left="0"/>
              <w:jc w:val="left"/>
              <w:rPr>
                <w:color w:val="000000"/>
              </w:rPr>
            </w:pPr>
            <w:r w:rsidRPr="00087D39">
              <w:rPr>
                <w:color w:val="000000"/>
              </w:rPr>
              <w:lastRenderedPageBreak/>
              <w:t>Available response representation</w:t>
            </w:r>
          </w:p>
        </w:tc>
        <w:tc>
          <w:tcPr>
            <w:tcW w:w="8028" w:type="dxa"/>
            <w:shd w:val="clear" w:color="auto" w:fill="auto"/>
          </w:tcPr>
          <w:p w14:paraId="6F2708DE" w14:textId="77777777" w:rsidR="007A5887" w:rsidRPr="00087D39" w:rsidRDefault="007A5887" w:rsidP="007A5887">
            <w:pPr>
              <w:rPr>
                <w:rFonts w:cs="Consolas"/>
                <w:color w:val="000000"/>
              </w:rPr>
            </w:pPr>
            <w:r w:rsidRPr="00087D39">
              <w:rPr>
                <w:rFonts w:cs="Consolas"/>
                <w:color w:val="000000"/>
              </w:rPr>
              <w:t>application/json</w:t>
            </w:r>
          </w:p>
          <w:p w14:paraId="478C2954" w14:textId="77777777" w:rsidR="007A5887" w:rsidRPr="00087D39" w:rsidRDefault="007A5887" w:rsidP="007A5887">
            <w:pPr>
              <w:rPr>
                <w:color w:val="000000"/>
              </w:rPr>
            </w:pPr>
            <w:r w:rsidRPr="00087D39">
              <w:rPr>
                <w:rFonts w:cs="Consolas"/>
                <w:color w:val="000000"/>
              </w:rPr>
              <w:t>application/xml</w:t>
            </w:r>
          </w:p>
        </w:tc>
      </w:tr>
      <w:tr w:rsidR="007A5887" w:rsidRPr="00087D39" w14:paraId="30891868" w14:textId="77777777" w:rsidTr="007A5887">
        <w:tc>
          <w:tcPr>
            <w:tcW w:w="1548" w:type="dxa"/>
            <w:shd w:val="clear" w:color="auto" w:fill="auto"/>
          </w:tcPr>
          <w:p w14:paraId="79B9452C" w14:textId="77777777" w:rsidR="007A5887" w:rsidRPr="00087D39" w:rsidRDefault="007A5887" w:rsidP="007A5887">
            <w:pPr>
              <w:ind w:left="0"/>
              <w:jc w:val="left"/>
              <w:rPr>
                <w:color w:val="000000"/>
              </w:rPr>
            </w:pPr>
            <w:r w:rsidRPr="00087D39">
              <w:rPr>
                <w:color w:val="000000"/>
              </w:rPr>
              <w:t>URL Params</w:t>
            </w:r>
          </w:p>
        </w:tc>
        <w:tc>
          <w:tcPr>
            <w:tcW w:w="8028" w:type="dxa"/>
            <w:shd w:val="clear" w:color="auto" w:fill="auto"/>
          </w:tcPr>
          <w:p w14:paraId="539FB254" w14:textId="2CD7B99D" w:rsidR="007A5887" w:rsidRPr="00087D39" w:rsidRDefault="007A5887" w:rsidP="007A5887">
            <w:pPr>
              <w:rPr>
                <w:color w:val="000000"/>
              </w:rPr>
            </w:pPr>
            <w:r>
              <w:rPr>
                <w:color w:val="000000"/>
              </w:rPr>
              <w:t xml:space="preserve">collection-path – The collection path to </w:t>
            </w:r>
            <w:r w:rsidR="00A61F59">
              <w:rPr>
                <w:color w:val="000000"/>
              </w:rPr>
              <w:t>get</w:t>
            </w:r>
          </w:p>
        </w:tc>
      </w:tr>
      <w:tr w:rsidR="007A5887" w:rsidRPr="00087D39" w14:paraId="0CB2B21C" w14:textId="77777777" w:rsidTr="007A5887">
        <w:tc>
          <w:tcPr>
            <w:tcW w:w="1548" w:type="dxa"/>
            <w:shd w:val="clear" w:color="auto" w:fill="auto"/>
          </w:tcPr>
          <w:p w14:paraId="167A2A19" w14:textId="77777777" w:rsidR="007A5887" w:rsidRPr="00087D39" w:rsidRDefault="007A5887" w:rsidP="007A5887">
            <w:pPr>
              <w:ind w:left="0"/>
              <w:jc w:val="left"/>
              <w:rPr>
                <w:color w:val="000000"/>
              </w:rPr>
            </w:pPr>
            <w:r w:rsidRPr="00087D39">
              <w:rPr>
                <w:color w:val="000000"/>
              </w:rPr>
              <w:t>Data Params</w:t>
            </w:r>
          </w:p>
        </w:tc>
        <w:tc>
          <w:tcPr>
            <w:tcW w:w="8028" w:type="dxa"/>
            <w:shd w:val="clear" w:color="auto" w:fill="auto"/>
          </w:tcPr>
          <w:p w14:paraId="67ADAC2A" w14:textId="77777777" w:rsidR="007A5887" w:rsidRPr="00087D39" w:rsidRDefault="007A5887" w:rsidP="007A5887">
            <w:pPr>
              <w:ind w:left="0"/>
              <w:jc w:val="left"/>
            </w:pPr>
          </w:p>
        </w:tc>
      </w:tr>
      <w:tr w:rsidR="007A5887" w:rsidRPr="00087D39" w14:paraId="79D1927A" w14:textId="77777777" w:rsidTr="007A5887">
        <w:tc>
          <w:tcPr>
            <w:tcW w:w="1548" w:type="dxa"/>
            <w:shd w:val="clear" w:color="auto" w:fill="auto"/>
          </w:tcPr>
          <w:p w14:paraId="3E679066" w14:textId="77777777" w:rsidR="007A5887" w:rsidRPr="00087D39" w:rsidRDefault="007A5887" w:rsidP="007A5887">
            <w:pPr>
              <w:ind w:left="0"/>
              <w:jc w:val="left"/>
              <w:rPr>
                <w:color w:val="000000"/>
              </w:rPr>
            </w:pPr>
            <w:r w:rsidRPr="00087D39">
              <w:rPr>
                <w:color w:val="000000"/>
              </w:rPr>
              <w:t>Success Response</w:t>
            </w:r>
          </w:p>
        </w:tc>
        <w:tc>
          <w:tcPr>
            <w:tcW w:w="8028" w:type="dxa"/>
            <w:shd w:val="clear" w:color="auto" w:fill="auto"/>
          </w:tcPr>
          <w:p w14:paraId="261B63A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HTTP/1.1 200 OK</w:t>
            </w:r>
          </w:p>
          <w:p w14:paraId="03CC071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539DBDF" w14:textId="77777777" w:rsidR="007A5887" w:rsidRPr="00AA3C7A" w:rsidRDefault="007A5887" w:rsidP="007A5887">
            <w:pPr>
              <w:spacing w:after="0"/>
              <w:jc w:val="left"/>
              <w:rPr>
                <w:rFonts w:cs="Arial"/>
                <w:bCs/>
                <w:color w:val="000000"/>
                <w:shd w:val="clear" w:color="auto" w:fill="F9F9F9"/>
              </w:rPr>
            </w:pPr>
            <w:r w:rsidRPr="00AA3C7A">
              <w:rPr>
                <w:rFonts w:cs="Arial"/>
                <w:bCs/>
                <w:color w:val="000000"/>
                <w:shd w:val="clear" w:color="auto" w:fill="F9F9F9"/>
              </w:rPr>
              <w:t>HPC-API-Version: 1.0.0</w:t>
            </w:r>
          </w:p>
          <w:p w14:paraId="57B4C8E9" w14:textId="77777777" w:rsidR="007A5887" w:rsidRPr="00D20505" w:rsidRDefault="007A5887" w:rsidP="007A5887">
            <w:pPr>
              <w:widowControl w:val="0"/>
              <w:autoSpaceDE w:val="0"/>
              <w:autoSpaceDN w:val="0"/>
              <w:adjustRightInd w:val="0"/>
              <w:spacing w:before="0" w:after="0"/>
              <w:jc w:val="left"/>
            </w:pPr>
            <w:r w:rsidRPr="00D20505">
              <w:t>{</w:t>
            </w:r>
          </w:p>
          <w:p w14:paraId="4D8C76C0" w14:textId="77777777" w:rsidR="007A5887" w:rsidRPr="00D20505" w:rsidRDefault="007A5887" w:rsidP="007A5887">
            <w:pPr>
              <w:widowControl w:val="0"/>
              <w:autoSpaceDE w:val="0"/>
              <w:autoSpaceDN w:val="0"/>
              <w:adjustRightInd w:val="0"/>
              <w:spacing w:before="0" w:after="0"/>
              <w:jc w:val="left"/>
            </w:pPr>
            <w:r w:rsidRPr="00D20505">
              <w:t>   "userPermissions":    [</w:t>
            </w:r>
          </w:p>
          <w:p w14:paraId="20B47101" w14:textId="77777777" w:rsidR="007A5887" w:rsidRPr="00D20505" w:rsidRDefault="007A5887" w:rsidP="007A5887">
            <w:pPr>
              <w:widowControl w:val="0"/>
              <w:autoSpaceDE w:val="0"/>
              <w:autoSpaceDN w:val="0"/>
              <w:adjustRightInd w:val="0"/>
              <w:spacing w:before="0" w:after="0"/>
              <w:jc w:val="left"/>
            </w:pPr>
            <w:r w:rsidRPr="00D20505">
              <w:t>            {</w:t>
            </w:r>
          </w:p>
          <w:p w14:paraId="455FF141" w14:textId="77777777" w:rsidR="007A5887" w:rsidRPr="00D20505" w:rsidRDefault="007A5887" w:rsidP="007A5887">
            <w:pPr>
              <w:widowControl w:val="0"/>
              <w:autoSpaceDE w:val="0"/>
              <w:autoSpaceDN w:val="0"/>
              <w:adjustRightInd w:val="0"/>
              <w:spacing w:before="0" w:after="0"/>
              <w:jc w:val="left"/>
            </w:pPr>
            <w:r w:rsidRPr="00D20505">
              <w:t>         "permission": "OWN",</w:t>
            </w:r>
          </w:p>
          <w:p w14:paraId="0CB725CE" w14:textId="77777777" w:rsidR="007A5887" w:rsidRPr="00D20505" w:rsidRDefault="007A5887" w:rsidP="007A5887">
            <w:pPr>
              <w:widowControl w:val="0"/>
              <w:autoSpaceDE w:val="0"/>
              <w:autoSpaceDN w:val="0"/>
              <w:adjustRightInd w:val="0"/>
              <w:spacing w:before="0" w:after="0"/>
              <w:jc w:val="left"/>
            </w:pPr>
            <w:r w:rsidRPr="00D20505">
              <w:t>         "userId": "rods"</w:t>
            </w:r>
          </w:p>
          <w:p w14:paraId="6932057B" w14:textId="77777777" w:rsidR="007A5887" w:rsidRPr="00D20505" w:rsidRDefault="007A5887" w:rsidP="007A5887">
            <w:pPr>
              <w:widowControl w:val="0"/>
              <w:autoSpaceDE w:val="0"/>
              <w:autoSpaceDN w:val="0"/>
              <w:adjustRightInd w:val="0"/>
              <w:spacing w:before="0" w:after="0"/>
              <w:jc w:val="left"/>
            </w:pPr>
            <w:r w:rsidRPr="00D20505">
              <w:t>      },</w:t>
            </w:r>
          </w:p>
          <w:p w14:paraId="3F0941FC" w14:textId="77777777" w:rsidR="007A5887" w:rsidRPr="00D20505" w:rsidRDefault="007A5887" w:rsidP="007A5887">
            <w:pPr>
              <w:widowControl w:val="0"/>
              <w:autoSpaceDE w:val="0"/>
              <w:autoSpaceDN w:val="0"/>
              <w:adjustRightInd w:val="0"/>
              <w:spacing w:before="0" w:after="0"/>
              <w:jc w:val="left"/>
            </w:pPr>
            <w:r w:rsidRPr="00D20505">
              <w:t>            {</w:t>
            </w:r>
          </w:p>
          <w:p w14:paraId="61353584" w14:textId="77777777" w:rsidR="007A5887" w:rsidRPr="00D20505" w:rsidRDefault="007A5887" w:rsidP="007A5887">
            <w:pPr>
              <w:widowControl w:val="0"/>
              <w:autoSpaceDE w:val="0"/>
              <w:autoSpaceDN w:val="0"/>
              <w:adjustRightInd w:val="0"/>
              <w:spacing w:before="0" w:after="0"/>
              <w:jc w:val="left"/>
            </w:pPr>
            <w:r w:rsidRPr="00D20505">
              <w:t>         "permission": "READ",</w:t>
            </w:r>
          </w:p>
          <w:p w14:paraId="5152E20B" w14:textId="77777777" w:rsidR="007A5887" w:rsidRPr="00D20505" w:rsidRDefault="007A5887" w:rsidP="007A5887">
            <w:pPr>
              <w:widowControl w:val="0"/>
              <w:autoSpaceDE w:val="0"/>
              <w:autoSpaceDN w:val="0"/>
              <w:adjustRightInd w:val="0"/>
              <w:spacing w:before="0" w:after="0"/>
              <w:jc w:val="left"/>
            </w:pPr>
            <w:r w:rsidRPr="00D20505">
              <w:t>         "userId": "konkapv"</w:t>
            </w:r>
          </w:p>
          <w:p w14:paraId="73B698B5" w14:textId="77777777" w:rsidR="007A5887" w:rsidRPr="00D20505" w:rsidRDefault="007A5887" w:rsidP="007A5887">
            <w:pPr>
              <w:widowControl w:val="0"/>
              <w:autoSpaceDE w:val="0"/>
              <w:autoSpaceDN w:val="0"/>
              <w:adjustRightInd w:val="0"/>
              <w:spacing w:before="0" w:after="0"/>
              <w:jc w:val="left"/>
            </w:pPr>
            <w:r w:rsidRPr="00D20505">
              <w:t>      },</w:t>
            </w:r>
          </w:p>
          <w:p w14:paraId="3F0D5A5B" w14:textId="77777777" w:rsidR="007A5887" w:rsidRPr="00D20505" w:rsidRDefault="007A5887" w:rsidP="007A5887">
            <w:pPr>
              <w:widowControl w:val="0"/>
              <w:autoSpaceDE w:val="0"/>
              <w:autoSpaceDN w:val="0"/>
              <w:adjustRightInd w:val="0"/>
              <w:spacing w:before="0" w:after="0"/>
              <w:jc w:val="left"/>
            </w:pPr>
            <w:r w:rsidRPr="00D20505">
              <w:t>            {</w:t>
            </w:r>
          </w:p>
          <w:p w14:paraId="7E501F9C" w14:textId="77777777" w:rsidR="007A5887" w:rsidRPr="00D20505" w:rsidRDefault="007A5887" w:rsidP="007A5887">
            <w:pPr>
              <w:widowControl w:val="0"/>
              <w:autoSpaceDE w:val="0"/>
              <w:autoSpaceDN w:val="0"/>
              <w:adjustRightInd w:val="0"/>
              <w:spacing w:before="0" w:after="0"/>
              <w:jc w:val="left"/>
            </w:pPr>
            <w:r w:rsidRPr="00D20505">
              <w:t>         "permission": "OWN",</w:t>
            </w:r>
          </w:p>
          <w:p w14:paraId="62D9999B" w14:textId="77777777" w:rsidR="007A5887" w:rsidRPr="00D20505" w:rsidRDefault="007A5887" w:rsidP="007A5887">
            <w:pPr>
              <w:widowControl w:val="0"/>
              <w:autoSpaceDE w:val="0"/>
              <w:autoSpaceDN w:val="0"/>
              <w:adjustRightInd w:val="0"/>
              <w:spacing w:before="0" w:after="0"/>
              <w:jc w:val="left"/>
            </w:pPr>
            <w:r w:rsidRPr="00D20505">
              <w:t>         "userId": "rosenbergea"</w:t>
            </w:r>
          </w:p>
          <w:p w14:paraId="50E6CBEA" w14:textId="77777777" w:rsidR="007A5887" w:rsidRPr="00D20505" w:rsidRDefault="007A5887" w:rsidP="007A5887">
            <w:pPr>
              <w:widowControl w:val="0"/>
              <w:autoSpaceDE w:val="0"/>
              <w:autoSpaceDN w:val="0"/>
              <w:adjustRightInd w:val="0"/>
              <w:spacing w:before="0" w:after="0"/>
              <w:jc w:val="left"/>
            </w:pPr>
            <w:r w:rsidRPr="00D20505">
              <w:t>      },</w:t>
            </w:r>
          </w:p>
          <w:p w14:paraId="4129AC78" w14:textId="77777777" w:rsidR="007A5887" w:rsidRPr="00D20505" w:rsidRDefault="007A5887" w:rsidP="007A5887">
            <w:pPr>
              <w:widowControl w:val="0"/>
              <w:autoSpaceDE w:val="0"/>
              <w:autoSpaceDN w:val="0"/>
              <w:adjustRightInd w:val="0"/>
              <w:spacing w:before="0" w:after="0"/>
              <w:jc w:val="left"/>
            </w:pPr>
            <w:r w:rsidRPr="00D20505">
              <w:t>            {</w:t>
            </w:r>
          </w:p>
          <w:p w14:paraId="76CA56F9" w14:textId="77777777" w:rsidR="007A5887" w:rsidRPr="00D20505" w:rsidRDefault="007A5887" w:rsidP="007A5887">
            <w:pPr>
              <w:widowControl w:val="0"/>
              <w:autoSpaceDE w:val="0"/>
              <w:autoSpaceDN w:val="0"/>
              <w:adjustRightInd w:val="0"/>
              <w:spacing w:before="0" w:after="0"/>
              <w:jc w:val="left"/>
            </w:pPr>
            <w:r w:rsidRPr="00D20505">
              <w:t>         "permission": "OWN",</w:t>
            </w:r>
          </w:p>
          <w:p w14:paraId="4B77976D" w14:textId="77777777" w:rsidR="007A5887" w:rsidRPr="00D20505" w:rsidRDefault="007A5887" w:rsidP="007A5887">
            <w:pPr>
              <w:widowControl w:val="0"/>
              <w:autoSpaceDE w:val="0"/>
              <w:autoSpaceDN w:val="0"/>
              <w:adjustRightInd w:val="0"/>
              <w:spacing w:before="0" w:after="0"/>
              <w:jc w:val="left"/>
            </w:pPr>
            <w:r w:rsidRPr="00D20505">
              <w:t>         "userId": "ncif-hpcdm-svc"</w:t>
            </w:r>
          </w:p>
          <w:p w14:paraId="45F90BEF" w14:textId="77777777" w:rsidR="007A5887" w:rsidRPr="00D20505" w:rsidRDefault="007A5887" w:rsidP="007A5887">
            <w:pPr>
              <w:widowControl w:val="0"/>
              <w:autoSpaceDE w:val="0"/>
              <w:autoSpaceDN w:val="0"/>
              <w:adjustRightInd w:val="0"/>
              <w:spacing w:before="0" w:after="0"/>
              <w:jc w:val="left"/>
            </w:pPr>
            <w:r w:rsidRPr="00D20505">
              <w:t>      },</w:t>
            </w:r>
          </w:p>
          <w:p w14:paraId="7E4BB9C5" w14:textId="77777777" w:rsidR="007A5887" w:rsidRPr="00D20505" w:rsidRDefault="007A5887" w:rsidP="007A5887">
            <w:pPr>
              <w:widowControl w:val="0"/>
              <w:autoSpaceDE w:val="0"/>
              <w:autoSpaceDN w:val="0"/>
              <w:adjustRightInd w:val="0"/>
              <w:spacing w:before="0" w:after="0"/>
              <w:jc w:val="left"/>
            </w:pPr>
            <w:r w:rsidRPr="00D20505">
              <w:t>            {</w:t>
            </w:r>
          </w:p>
          <w:p w14:paraId="3A22B4A0" w14:textId="77777777" w:rsidR="007A5887" w:rsidRPr="00D20505" w:rsidRDefault="007A5887" w:rsidP="007A5887">
            <w:pPr>
              <w:widowControl w:val="0"/>
              <w:autoSpaceDE w:val="0"/>
              <w:autoSpaceDN w:val="0"/>
              <w:adjustRightInd w:val="0"/>
              <w:spacing w:before="0" w:after="0"/>
              <w:jc w:val="left"/>
            </w:pPr>
            <w:r w:rsidRPr="00D20505">
              <w:t>         "permission": "WRITE",</w:t>
            </w:r>
          </w:p>
          <w:p w14:paraId="607833EB" w14:textId="77777777" w:rsidR="007A5887" w:rsidRPr="00D20505" w:rsidRDefault="007A5887" w:rsidP="007A5887">
            <w:pPr>
              <w:widowControl w:val="0"/>
              <w:autoSpaceDE w:val="0"/>
              <w:autoSpaceDN w:val="0"/>
              <w:adjustRightInd w:val="0"/>
              <w:spacing w:before="0" w:after="0"/>
              <w:jc w:val="left"/>
            </w:pPr>
            <w:r w:rsidRPr="00D20505">
              <w:t>         "userId": "zakigf"</w:t>
            </w:r>
          </w:p>
          <w:p w14:paraId="7E6C9762" w14:textId="77777777" w:rsidR="007A5887" w:rsidRPr="00D20505" w:rsidRDefault="007A5887" w:rsidP="007A5887">
            <w:pPr>
              <w:widowControl w:val="0"/>
              <w:autoSpaceDE w:val="0"/>
              <w:autoSpaceDN w:val="0"/>
              <w:adjustRightInd w:val="0"/>
              <w:spacing w:before="0" w:after="0"/>
              <w:jc w:val="left"/>
            </w:pPr>
            <w:r w:rsidRPr="00D20505">
              <w:t>      }</w:t>
            </w:r>
          </w:p>
          <w:p w14:paraId="26F882B7" w14:textId="77777777" w:rsidR="007A5887" w:rsidRPr="00D20505" w:rsidRDefault="007A5887" w:rsidP="007A5887">
            <w:pPr>
              <w:widowControl w:val="0"/>
              <w:autoSpaceDE w:val="0"/>
              <w:autoSpaceDN w:val="0"/>
              <w:adjustRightInd w:val="0"/>
              <w:spacing w:before="0" w:after="0"/>
              <w:jc w:val="left"/>
            </w:pPr>
            <w:r w:rsidRPr="00D20505">
              <w:t>   ],</w:t>
            </w:r>
          </w:p>
          <w:p w14:paraId="26BB608D" w14:textId="77777777" w:rsidR="007A5887" w:rsidRPr="00D20505" w:rsidRDefault="007A5887" w:rsidP="007A5887">
            <w:pPr>
              <w:widowControl w:val="0"/>
              <w:autoSpaceDE w:val="0"/>
              <w:autoSpaceDN w:val="0"/>
              <w:adjustRightInd w:val="0"/>
              <w:spacing w:before="0" w:after="0"/>
              <w:jc w:val="left"/>
            </w:pPr>
            <w:r w:rsidRPr="00D20505">
              <w:t>   "groupPermissions": [   {</w:t>
            </w:r>
          </w:p>
          <w:p w14:paraId="7D73D24B" w14:textId="77777777" w:rsidR="007A5887" w:rsidRPr="00D20505" w:rsidRDefault="007A5887" w:rsidP="007A5887">
            <w:pPr>
              <w:widowControl w:val="0"/>
              <w:autoSpaceDE w:val="0"/>
              <w:autoSpaceDN w:val="0"/>
              <w:adjustRightInd w:val="0"/>
              <w:spacing w:before="0" w:after="0"/>
              <w:jc w:val="left"/>
            </w:pPr>
            <w:r w:rsidRPr="00D20505">
              <w:t>      "permission": "OWN",</w:t>
            </w:r>
          </w:p>
          <w:p w14:paraId="5F57759D" w14:textId="77777777" w:rsidR="007A5887" w:rsidRPr="00D20505" w:rsidRDefault="007A5887" w:rsidP="007A5887">
            <w:pPr>
              <w:widowControl w:val="0"/>
              <w:autoSpaceDE w:val="0"/>
              <w:autoSpaceDN w:val="0"/>
              <w:adjustRightInd w:val="0"/>
              <w:spacing w:before="0" w:after="0"/>
              <w:jc w:val="left"/>
            </w:pPr>
            <w:r w:rsidRPr="00D20505">
              <w:t>      "groupName": "eran-group"</w:t>
            </w:r>
          </w:p>
          <w:p w14:paraId="3947F74E" w14:textId="77777777" w:rsidR="007A5887" w:rsidRPr="00D20505" w:rsidRDefault="007A5887" w:rsidP="007A5887">
            <w:pPr>
              <w:widowControl w:val="0"/>
              <w:autoSpaceDE w:val="0"/>
              <w:autoSpaceDN w:val="0"/>
              <w:adjustRightInd w:val="0"/>
              <w:spacing w:before="0" w:after="0"/>
              <w:jc w:val="left"/>
            </w:pPr>
            <w:r w:rsidRPr="00D20505">
              <w:t>   }]</w:t>
            </w:r>
          </w:p>
          <w:p w14:paraId="18E73B10" w14:textId="77777777" w:rsidR="007A5887" w:rsidRPr="00D20505" w:rsidRDefault="007A5887" w:rsidP="007A5887">
            <w:pPr>
              <w:widowControl w:val="0"/>
              <w:autoSpaceDE w:val="0"/>
              <w:autoSpaceDN w:val="0"/>
              <w:adjustRightInd w:val="0"/>
              <w:spacing w:before="0" w:after="0"/>
              <w:jc w:val="left"/>
              <w:rPr>
                <w:rFonts w:ascii="Calibri" w:hAnsi="Calibri" w:cs="Calibri"/>
                <w:sz w:val="29"/>
                <w:szCs w:val="29"/>
              </w:rPr>
            </w:pPr>
            <w:r w:rsidRPr="00D20505">
              <w:t>}</w:t>
            </w:r>
          </w:p>
        </w:tc>
      </w:tr>
      <w:tr w:rsidR="007A5887" w:rsidRPr="00087D39" w14:paraId="187BB554" w14:textId="77777777" w:rsidTr="007A5887">
        <w:tc>
          <w:tcPr>
            <w:tcW w:w="1548" w:type="dxa"/>
            <w:shd w:val="clear" w:color="auto" w:fill="auto"/>
          </w:tcPr>
          <w:p w14:paraId="77ED3EF7" w14:textId="77777777" w:rsidR="007A5887" w:rsidRPr="00087D39" w:rsidRDefault="007A5887" w:rsidP="007A5887">
            <w:pPr>
              <w:ind w:left="0"/>
              <w:jc w:val="left"/>
              <w:rPr>
                <w:color w:val="000000"/>
              </w:rPr>
            </w:pPr>
            <w:r w:rsidRPr="00087D39">
              <w:rPr>
                <w:color w:val="000000"/>
              </w:rPr>
              <w:t>Error Response</w:t>
            </w:r>
          </w:p>
        </w:tc>
        <w:tc>
          <w:tcPr>
            <w:tcW w:w="8028" w:type="dxa"/>
            <w:shd w:val="clear" w:color="auto" w:fill="auto"/>
          </w:tcPr>
          <w:p w14:paraId="63957241" w14:textId="77777777" w:rsidR="007A5887" w:rsidRDefault="007A5887" w:rsidP="007A5887">
            <w:pPr>
              <w:spacing w:after="0"/>
              <w:rPr>
                <w:b/>
                <w:color w:val="000000"/>
              </w:rPr>
            </w:pPr>
            <w:r>
              <w:rPr>
                <w:b/>
                <w:color w:val="000000"/>
              </w:rPr>
              <w:t>Missing path in the request</w:t>
            </w:r>
            <w:r w:rsidRPr="00087D39">
              <w:rPr>
                <w:b/>
                <w:color w:val="000000"/>
              </w:rPr>
              <w:t>:</w:t>
            </w:r>
          </w:p>
          <w:p w14:paraId="774D106F" w14:textId="77777777" w:rsidR="007A5887" w:rsidRPr="00087D39" w:rsidRDefault="007A5887" w:rsidP="007A5887">
            <w:pPr>
              <w:spacing w:after="0"/>
              <w:rPr>
                <w:b/>
                <w:color w:val="000000"/>
              </w:rPr>
            </w:pPr>
          </w:p>
          <w:p w14:paraId="627C76F2" w14:textId="77777777" w:rsidR="007A5887" w:rsidRPr="00AA3C7A" w:rsidRDefault="007A5887" w:rsidP="007A5887">
            <w:pPr>
              <w:spacing w:after="0"/>
              <w:rPr>
                <w:color w:val="000000"/>
              </w:rPr>
            </w:pPr>
            <w:r w:rsidRPr="00AA3C7A">
              <w:rPr>
                <w:color w:val="000000"/>
              </w:rPr>
              <w:t>HTTP/1.1 400 Bad Request</w:t>
            </w:r>
          </w:p>
          <w:p w14:paraId="5BEC0F3C" w14:textId="77777777" w:rsidR="007A5887" w:rsidRPr="00AA3C7A" w:rsidRDefault="007A5887" w:rsidP="007A5887">
            <w:pPr>
              <w:spacing w:after="0"/>
              <w:rPr>
                <w:color w:val="000000"/>
              </w:rPr>
            </w:pPr>
            <w:r w:rsidRPr="00AA3C7A">
              <w:rPr>
                <w:color w:val="000000"/>
              </w:rPr>
              <w:t>Content-Type: application/json</w:t>
            </w:r>
          </w:p>
          <w:p w14:paraId="0A114B2A" w14:textId="77777777" w:rsidR="007A5887" w:rsidRPr="00AA3C7A" w:rsidRDefault="007A5887" w:rsidP="007A5887">
            <w:pPr>
              <w:spacing w:after="0"/>
              <w:rPr>
                <w:color w:val="000000"/>
              </w:rPr>
            </w:pPr>
            <w:r w:rsidRPr="00AA3C7A">
              <w:rPr>
                <w:color w:val="000000"/>
              </w:rPr>
              <w:t>HPC-API-Version: 1.0.0</w:t>
            </w:r>
          </w:p>
          <w:p w14:paraId="547D3FFB" w14:textId="77777777" w:rsidR="007A5887" w:rsidRPr="00AA3C7A" w:rsidRDefault="007A5887" w:rsidP="007A5887">
            <w:pPr>
              <w:spacing w:after="0"/>
              <w:rPr>
                <w:color w:val="000000"/>
              </w:rPr>
            </w:pPr>
            <w:r w:rsidRPr="00AA3C7A">
              <w:rPr>
                <w:color w:val="000000"/>
              </w:rPr>
              <w:t>{</w:t>
            </w:r>
          </w:p>
          <w:p w14:paraId="640C6316" w14:textId="77777777" w:rsidR="007A5887" w:rsidRPr="00AA3C7A" w:rsidRDefault="007A5887" w:rsidP="007A5887">
            <w:pPr>
              <w:spacing w:after="0"/>
              <w:rPr>
                <w:color w:val="000000"/>
              </w:rPr>
            </w:pPr>
            <w:r w:rsidRPr="00AA3C7A">
              <w:rPr>
                <w:color w:val="000000"/>
              </w:rPr>
              <w:t xml:space="preserve">   "errorType": "INVALID_REQUEST_INPUT",</w:t>
            </w:r>
          </w:p>
          <w:p w14:paraId="4A423A34" w14:textId="77777777" w:rsidR="007A5887" w:rsidRPr="00AA3C7A" w:rsidRDefault="007A5887" w:rsidP="007A5887">
            <w:pPr>
              <w:spacing w:after="0"/>
              <w:rPr>
                <w:color w:val="000000"/>
              </w:rPr>
            </w:pPr>
            <w:r w:rsidRPr="00AA3C7A">
              <w:rPr>
                <w:color w:val="000000"/>
              </w:rPr>
              <w:t xml:space="preserve">   "message": "Null </w:t>
            </w:r>
            <w:r>
              <w:rPr>
                <w:color w:val="000000"/>
              </w:rPr>
              <w:t>collection</w:t>
            </w:r>
            <w:r w:rsidRPr="00AA3C7A">
              <w:rPr>
                <w:color w:val="000000"/>
              </w:rPr>
              <w:t xml:space="preserve"> path",</w:t>
            </w:r>
          </w:p>
          <w:p w14:paraId="69BFB65A" w14:textId="77777777" w:rsidR="007A5887" w:rsidRPr="00AA3C7A" w:rsidRDefault="007A5887" w:rsidP="007A5887">
            <w:pPr>
              <w:spacing w:after="0"/>
              <w:rPr>
                <w:color w:val="000000"/>
              </w:rPr>
            </w:pPr>
            <w:r w:rsidRPr="00AA3C7A">
              <w:rPr>
                <w:color w:val="000000"/>
              </w:rPr>
              <w:lastRenderedPageBreak/>
              <w:t xml:space="preserve">   "stackTrace": …</w:t>
            </w:r>
          </w:p>
          <w:p w14:paraId="7AC39640" w14:textId="77777777" w:rsidR="007A5887" w:rsidRPr="00AA3C7A" w:rsidRDefault="007A5887" w:rsidP="007A5887">
            <w:pPr>
              <w:spacing w:after="0"/>
              <w:rPr>
                <w:color w:val="000000"/>
              </w:rPr>
            </w:pPr>
            <w:r w:rsidRPr="00AA3C7A">
              <w:rPr>
                <w:color w:val="000000"/>
              </w:rPr>
              <w:t>}</w:t>
            </w:r>
          </w:p>
          <w:p w14:paraId="3C68033F" w14:textId="77777777" w:rsidR="007A5887" w:rsidRDefault="007A5887" w:rsidP="007A5887">
            <w:pPr>
              <w:spacing w:after="0"/>
              <w:rPr>
                <w:color w:val="000000"/>
              </w:rPr>
            </w:pPr>
          </w:p>
          <w:p w14:paraId="7D51543C" w14:textId="77777777" w:rsidR="007A5887" w:rsidRPr="00087D39" w:rsidRDefault="007A5887" w:rsidP="007A5887">
            <w:pPr>
              <w:spacing w:after="0"/>
              <w:rPr>
                <w:b/>
                <w:color w:val="000000"/>
              </w:rPr>
            </w:pPr>
            <w:r>
              <w:rPr>
                <w:b/>
                <w:color w:val="000000"/>
              </w:rPr>
              <w:t>Authentication Failure</w:t>
            </w:r>
            <w:r w:rsidRPr="00087D39">
              <w:rPr>
                <w:b/>
                <w:color w:val="000000"/>
              </w:rPr>
              <w:t xml:space="preserve">: </w:t>
            </w:r>
          </w:p>
          <w:p w14:paraId="34198586" w14:textId="77777777" w:rsidR="007A5887" w:rsidRPr="00405671" w:rsidRDefault="007A5887" w:rsidP="007A5887">
            <w:pPr>
              <w:spacing w:after="0"/>
              <w:rPr>
                <w:color w:val="000000"/>
              </w:rPr>
            </w:pPr>
            <w:r w:rsidRPr="00405671">
              <w:rPr>
                <w:color w:val="000000"/>
              </w:rPr>
              <w:t>HTTP/1.1 401 Unauthorized</w:t>
            </w:r>
          </w:p>
          <w:p w14:paraId="522425BE" w14:textId="77777777" w:rsidR="007A5887" w:rsidRPr="00405671" w:rsidRDefault="007A5887" w:rsidP="007A5887">
            <w:pPr>
              <w:spacing w:after="0"/>
              <w:rPr>
                <w:color w:val="000000"/>
              </w:rPr>
            </w:pPr>
            <w:r w:rsidRPr="00405671">
              <w:rPr>
                <w:color w:val="000000"/>
              </w:rPr>
              <w:t>Content-Type: application/json</w:t>
            </w:r>
          </w:p>
          <w:p w14:paraId="4FC8CF7A" w14:textId="77777777" w:rsidR="007A5887" w:rsidRPr="00405671" w:rsidRDefault="007A5887" w:rsidP="007A5887">
            <w:pPr>
              <w:spacing w:after="0"/>
              <w:rPr>
                <w:color w:val="000000"/>
              </w:rPr>
            </w:pPr>
          </w:p>
          <w:p w14:paraId="65CC52E9" w14:textId="77777777" w:rsidR="007A5887" w:rsidRPr="00087D39" w:rsidRDefault="007A5887" w:rsidP="007A5887">
            <w:pPr>
              <w:spacing w:after="0"/>
              <w:jc w:val="left"/>
              <w:rPr>
                <w:color w:val="000000"/>
              </w:rPr>
            </w:pPr>
            <w:r w:rsidRPr="00405671">
              <w:rPr>
                <w:color w:val="000000"/>
              </w:rPr>
              <w:t>{"errorType":"REQUEST_AUTHENTICATION_FAILED","message":"Access Denied: LDAP authentication failed","stackTrace":"</w:t>
            </w:r>
            <w:r>
              <w:rPr>
                <w:color w:val="000000"/>
              </w:rPr>
              <w:t>..”}</w:t>
            </w:r>
          </w:p>
          <w:p w14:paraId="6A959B72" w14:textId="77777777" w:rsidR="007A5887" w:rsidRDefault="007A5887" w:rsidP="007A5887">
            <w:pPr>
              <w:spacing w:after="0"/>
              <w:rPr>
                <w:color w:val="000000"/>
              </w:rPr>
            </w:pPr>
          </w:p>
          <w:p w14:paraId="08794659" w14:textId="77777777" w:rsidR="007A5887" w:rsidRDefault="007A5887" w:rsidP="007A5887">
            <w:pPr>
              <w:spacing w:after="0"/>
              <w:rPr>
                <w:color w:val="000000"/>
              </w:rPr>
            </w:pPr>
            <w:r>
              <w:rPr>
                <w:color w:val="000000"/>
              </w:rPr>
              <w:t>JSON:</w:t>
            </w:r>
          </w:p>
          <w:p w14:paraId="2F8C8752" w14:textId="77777777" w:rsidR="007A5887" w:rsidRPr="00405671" w:rsidRDefault="007A5887" w:rsidP="007A5887">
            <w:pPr>
              <w:spacing w:after="0"/>
              <w:rPr>
                <w:color w:val="000000"/>
              </w:rPr>
            </w:pPr>
            <w:r w:rsidRPr="00405671">
              <w:rPr>
                <w:color w:val="000000"/>
              </w:rPr>
              <w:t>{</w:t>
            </w:r>
          </w:p>
          <w:p w14:paraId="3D30171A" w14:textId="77777777" w:rsidR="007A5887" w:rsidRPr="00405671" w:rsidRDefault="007A5887" w:rsidP="007A5887">
            <w:pPr>
              <w:spacing w:after="0"/>
              <w:rPr>
                <w:color w:val="000000"/>
              </w:rPr>
            </w:pPr>
            <w:r w:rsidRPr="00405671">
              <w:rPr>
                <w:color w:val="000000"/>
              </w:rPr>
              <w:t xml:space="preserve">   "errorType": "REQUEST_AUTHENTICATION_FAILED",</w:t>
            </w:r>
          </w:p>
          <w:p w14:paraId="78F310C4" w14:textId="77777777" w:rsidR="007A5887" w:rsidRPr="00405671" w:rsidRDefault="007A5887" w:rsidP="007A5887">
            <w:pPr>
              <w:spacing w:after="0"/>
              <w:rPr>
                <w:color w:val="000000"/>
              </w:rPr>
            </w:pPr>
            <w:r w:rsidRPr="00405671">
              <w:rPr>
                <w:color w:val="000000"/>
              </w:rPr>
              <w:t xml:space="preserve">   "message": "Access Denied: LDAP authentication failed",</w:t>
            </w:r>
          </w:p>
          <w:p w14:paraId="1FD7249E" w14:textId="77777777" w:rsidR="007A5887" w:rsidRPr="00405671" w:rsidRDefault="007A5887" w:rsidP="007A5887">
            <w:pPr>
              <w:spacing w:after="0"/>
              <w:rPr>
                <w:color w:val="000000"/>
              </w:rPr>
            </w:pPr>
            <w:r w:rsidRPr="00405671">
              <w:rPr>
                <w:color w:val="000000"/>
              </w:rPr>
              <w:t xml:space="preserve">   "stackTrace": "</w:t>
            </w:r>
            <w:r>
              <w:rPr>
                <w:color w:val="000000"/>
              </w:rPr>
              <w:t>…</w:t>
            </w:r>
            <w:r w:rsidRPr="00405671">
              <w:rPr>
                <w:color w:val="000000"/>
              </w:rPr>
              <w:t>"</w:t>
            </w:r>
          </w:p>
          <w:p w14:paraId="1BA48D27" w14:textId="77777777" w:rsidR="007A5887" w:rsidRPr="00087D39" w:rsidRDefault="007A5887" w:rsidP="007A5887">
            <w:pPr>
              <w:spacing w:after="0"/>
              <w:rPr>
                <w:color w:val="000000"/>
              </w:rPr>
            </w:pPr>
            <w:r w:rsidRPr="00405671">
              <w:rPr>
                <w:color w:val="000000"/>
              </w:rPr>
              <w:t>}</w:t>
            </w:r>
          </w:p>
          <w:p w14:paraId="12C7DD26" w14:textId="77777777" w:rsidR="007A5887" w:rsidRPr="00087D39" w:rsidRDefault="007A5887" w:rsidP="007A5887">
            <w:pPr>
              <w:spacing w:after="0"/>
              <w:jc w:val="left"/>
              <w:rPr>
                <w:color w:val="000000"/>
              </w:rPr>
            </w:pPr>
          </w:p>
        </w:tc>
      </w:tr>
    </w:tbl>
    <w:p w14:paraId="6E2E8F07" w14:textId="77777777" w:rsidR="00FE63B3" w:rsidRDefault="00FE63B3" w:rsidP="00FE63B3">
      <w:pPr>
        <w:pStyle w:val="Heading2"/>
        <w:keepLines w:val="0"/>
        <w:spacing w:before="240" w:after="60" w:line="276" w:lineRule="auto"/>
        <w:ind w:left="810"/>
        <w:jc w:val="left"/>
      </w:pPr>
    </w:p>
    <w:p w14:paraId="7F26CF0D" w14:textId="28CB0331" w:rsidR="003C0FE9" w:rsidRPr="004E60AD" w:rsidRDefault="003C0FE9" w:rsidP="00DE6CE5">
      <w:pPr>
        <w:pStyle w:val="Heading2"/>
        <w:keepLines w:val="0"/>
        <w:numPr>
          <w:ilvl w:val="1"/>
          <w:numId w:val="9"/>
        </w:numPr>
        <w:spacing w:before="240" w:after="60" w:line="276" w:lineRule="auto"/>
        <w:jc w:val="left"/>
      </w:pPr>
      <w:bookmarkStart w:id="47" w:name="_Toc359660711"/>
      <w:r w:rsidRPr="00D368D0">
        <w:t>Register Dat</w:t>
      </w:r>
      <w:r w:rsidR="00095451">
        <w:t>a</w:t>
      </w:r>
      <w:r w:rsidR="0023377C">
        <w:t xml:space="preserve"> </w:t>
      </w:r>
      <w:r w:rsidR="00095451">
        <w:t>File</w:t>
      </w:r>
      <w:bookmarkEnd w:id="4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3C0FE9" w:rsidRPr="00087D39" w14:paraId="7E5D1C98" w14:textId="77777777" w:rsidTr="00143BF1">
        <w:tc>
          <w:tcPr>
            <w:tcW w:w="1548" w:type="dxa"/>
            <w:shd w:val="clear" w:color="auto" w:fill="auto"/>
          </w:tcPr>
          <w:p w14:paraId="0EE212E6" w14:textId="77777777" w:rsidR="003C0FE9" w:rsidRPr="00087D39" w:rsidRDefault="003C0FE9" w:rsidP="008E7FAD">
            <w:pPr>
              <w:ind w:left="0"/>
              <w:jc w:val="left"/>
              <w:rPr>
                <w:color w:val="000000"/>
              </w:rPr>
            </w:pPr>
            <w:r w:rsidRPr="00087D39">
              <w:rPr>
                <w:color w:val="000000"/>
              </w:rPr>
              <w:t>Title</w:t>
            </w:r>
          </w:p>
        </w:tc>
        <w:tc>
          <w:tcPr>
            <w:tcW w:w="8028" w:type="dxa"/>
            <w:shd w:val="clear" w:color="auto" w:fill="auto"/>
          </w:tcPr>
          <w:p w14:paraId="11FBA7B2" w14:textId="78614C1A" w:rsidR="003C0FE9" w:rsidRPr="00087D39" w:rsidRDefault="0023377C" w:rsidP="00C23623">
            <w:pPr>
              <w:ind w:left="0"/>
              <w:rPr>
                <w:color w:val="000000"/>
              </w:rPr>
            </w:pPr>
            <w:r>
              <w:rPr>
                <w:color w:val="000000"/>
              </w:rPr>
              <w:t>Register data file</w:t>
            </w:r>
            <w:r w:rsidR="003C0FE9" w:rsidRPr="00087D39">
              <w:rPr>
                <w:color w:val="000000"/>
              </w:rPr>
              <w:t xml:space="preserve"> </w:t>
            </w:r>
          </w:p>
        </w:tc>
      </w:tr>
      <w:tr w:rsidR="003C0FE9" w:rsidRPr="00087D39" w14:paraId="5DD6726B" w14:textId="77777777" w:rsidTr="00143BF1">
        <w:tc>
          <w:tcPr>
            <w:tcW w:w="1548" w:type="dxa"/>
            <w:shd w:val="clear" w:color="auto" w:fill="auto"/>
          </w:tcPr>
          <w:p w14:paraId="551EF79E" w14:textId="77777777" w:rsidR="003C0FE9" w:rsidRPr="00087D39" w:rsidRDefault="003C0FE9" w:rsidP="008E7FAD">
            <w:pPr>
              <w:ind w:left="0"/>
              <w:jc w:val="left"/>
              <w:rPr>
                <w:color w:val="000000"/>
              </w:rPr>
            </w:pPr>
            <w:r w:rsidRPr="00087D39">
              <w:rPr>
                <w:color w:val="000000"/>
              </w:rPr>
              <w:t>Description</w:t>
            </w:r>
          </w:p>
        </w:tc>
        <w:tc>
          <w:tcPr>
            <w:tcW w:w="8028" w:type="dxa"/>
            <w:shd w:val="clear" w:color="auto" w:fill="auto"/>
          </w:tcPr>
          <w:p w14:paraId="4E71FA51" w14:textId="2C1BEF8E" w:rsidR="003A09B7" w:rsidRDefault="003C0FE9" w:rsidP="003A09B7">
            <w:pPr>
              <w:rPr>
                <w:color w:val="000000"/>
              </w:rPr>
            </w:pPr>
            <w:r w:rsidRPr="00087D39">
              <w:rPr>
                <w:color w:val="000000"/>
              </w:rPr>
              <w:t>Register data</w:t>
            </w:r>
            <w:r w:rsidR="006B4476">
              <w:rPr>
                <w:color w:val="000000"/>
              </w:rPr>
              <w:t xml:space="preserve"> file</w:t>
            </w:r>
            <w:r w:rsidRPr="00087D39">
              <w:rPr>
                <w:color w:val="000000"/>
              </w:rPr>
              <w:t xml:space="preserve"> along with its metadata into </w:t>
            </w:r>
            <w:r w:rsidR="009F0743">
              <w:rPr>
                <w:color w:val="000000"/>
              </w:rPr>
              <w:t>DME</w:t>
            </w:r>
            <w:r w:rsidRPr="00087D39">
              <w:rPr>
                <w:color w:val="000000"/>
              </w:rPr>
              <w:t>. Registering a data</w:t>
            </w:r>
            <w:r w:rsidR="006B4476">
              <w:rPr>
                <w:color w:val="000000"/>
              </w:rPr>
              <w:t xml:space="preserve"> file</w:t>
            </w:r>
            <w:r w:rsidRPr="00087D39">
              <w:rPr>
                <w:color w:val="000000"/>
              </w:rPr>
              <w:t xml:space="preserve"> requires</w:t>
            </w:r>
            <w:r>
              <w:rPr>
                <w:color w:val="000000"/>
              </w:rPr>
              <w:t xml:space="preserve"> a</w:t>
            </w:r>
            <w:r w:rsidRPr="00087D39">
              <w:rPr>
                <w:color w:val="000000"/>
              </w:rPr>
              <w:t xml:space="preserve"> registrar and PI to have a valid account with </w:t>
            </w:r>
            <w:r w:rsidR="009F0743">
              <w:rPr>
                <w:color w:val="000000"/>
              </w:rPr>
              <w:t>the DME</w:t>
            </w:r>
            <w:r w:rsidRPr="00087D39">
              <w:rPr>
                <w:color w:val="000000"/>
              </w:rPr>
              <w:t>. Registering a data</w:t>
            </w:r>
            <w:r w:rsidR="006B4476">
              <w:rPr>
                <w:color w:val="000000"/>
              </w:rPr>
              <w:t xml:space="preserve"> file</w:t>
            </w:r>
            <w:r w:rsidRPr="00087D39">
              <w:rPr>
                <w:color w:val="000000"/>
              </w:rPr>
              <w:t xml:space="preserve"> would transfer dataset from its origin endpoint</w:t>
            </w:r>
            <w:r w:rsidR="009F0743">
              <w:rPr>
                <w:color w:val="000000"/>
              </w:rPr>
              <w:t xml:space="preserve"> or file system </w:t>
            </w:r>
            <w:r w:rsidRPr="00087D39">
              <w:rPr>
                <w:color w:val="000000"/>
              </w:rPr>
              <w:t xml:space="preserve">to </w:t>
            </w:r>
            <w:r w:rsidR="009F0743">
              <w:rPr>
                <w:color w:val="000000"/>
              </w:rPr>
              <w:t xml:space="preserve">a target </w:t>
            </w:r>
            <w:r>
              <w:rPr>
                <w:color w:val="000000"/>
              </w:rPr>
              <w:t xml:space="preserve">archive </w:t>
            </w:r>
            <w:r w:rsidRPr="00087D39">
              <w:rPr>
                <w:color w:val="000000"/>
              </w:rPr>
              <w:t>storage.</w:t>
            </w:r>
          </w:p>
          <w:p w14:paraId="7A257679" w14:textId="7833F0E5" w:rsidR="00404FD0" w:rsidRDefault="00404FD0" w:rsidP="003A09B7">
            <w:pPr>
              <w:rPr>
                <w:color w:val="000000"/>
              </w:rPr>
            </w:pPr>
          </w:p>
          <w:p w14:paraId="7BAD813E" w14:textId="2C571920" w:rsidR="00404FD0" w:rsidRDefault="00404FD0" w:rsidP="003A09B7">
            <w:pPr>
              <w:rPr>
                <w:color w:val="000000"/>
              </w:rPr>
            </w:pPr>
            <w:r>
              <w:rPr>
                <w:color w:val="000000"/>
              </w:rPr>
              <w:t>Registering data file supports two data transfer types:</w:t>
            </w:r>
          </w:p>
          <w:p w14:paraId="246BAB08" w14:textId="305245E4" w:rsidR="00404FD0" w:rsidRDefault="00404FD0" w:rsidP="00DE6CE5">
            <w:pPr>
              <w:pStyle w:val="ListParagraph"/>
              <w:numPr>
                <w:ilvl w:val="0"/>
                <w:numId w:val="16"/>
              </w:numPr>
              <w:rPr>
                <w:color w:val="000000"/>
              </w:rPr>
            </w:pPr>
            <w:r>
              <w:rPr>
                <w:color w:val="000000"/>
              </w:rPr>
              <w:t>Synchronous data transfer from local file system to HPC Data Archive storage.</w:t>
            </w:r>
          </w:p>
          <w:p w14:paraId="5F501092" w14:textId="2B070997" w:rsidR="00404FD0" w:rsidRDefault="00404FD0" w:rsidP="00DE6CE5">
            <w:pPr>
              <w:pStyle w:val="ListParagraph"/>
              <w:numPr>
                <w:ilvl w:val="0"/>
                <w:numId w:val="16"/>
              </w:numPr>
              <w:rPr>
                <w:color w:val="000000"/>
              </w:rPr>
            </w:pPr>
            <w:r>
              <w:rPr>
                <w:color w:val="000000"/>
              </w:rPr>
              <w:t>Asynchronous data transfer from a Globus endpoint to HPC Data Archive storage.</w:t>
            </w:r>
            <w:r w:rsidR="0075158E">
              <w:rPr>
                <w:color w:val="000000"/>
              </w:rPr>
              <w:t xml:space="preserve"> </w:t>
            </w:r>
            <w:r w:rsidR="005267D0">
              <w:rPr>
                <w:color w:val="000000"/>
              </w:rPr>
              <w:t>HPC DME</w:t>
            </w:r>
            <w:r w:rsidR="0075158E">
              <w:rPr>
                <w:color w:val="000000"/>
              </w:rPr>
              <w:t xml:space="preserve"> uses service accout to transfer data from your source location. You need to share data with “</w:t>
            </w:r>
            <w:r w:rsidR="0075158E">
              <w:rPr>
                <w:color w:val="2F5597"/>
              </w:rPr>
              <w:t xml:space="preserve">ncif-hpcdm-svc” </w:t>
            </w:r>
            <w:r w:rsidR="0075158E" w:rsidRPr="0075158E">
              <w:t xml:space="preserve">before submitting your request.  </w:t>
            </w:r>
          </w:p>
          <w:p w14:paraId="44445449" w14:textId="5A1D6364" w:rsidR="00404FD0" w:rsidRDefault="00404FD0" w:rsidP="00404FD0">
            <w:pPr>
              <w:pStyle w:val="ListParagraph"/>
              <w:ind w:left="936"/>
              <w:rPr>
                <w:color w:val="000000"/>
              </w:rPr>
            </w:pPr>
          </w:p>
          <w:p w14:paraId="347AE7D8" w14:textId="62C256BA" w:rsidR="00404FD0" w:rsidRDefault="00404FD0" w:rsidP="00404FD0">
            <w:pPr>
              <w:rPr>
                <w:color w:val="000000"/>
              </w:rPr>
            </w:pPr>
            <w:r>
              <w:rPr>
                <w:color w:val="000000"/>
              </w:rPr>
              <w:t>Based on the given request input, the data transfer type is determined by the API.</w:t>
            </w:r>
          </w:p>
          <w:p w14:paraId="54860139" w14:textId="64089BBB" w:rsidR="00AF03B1" w:rsidRDefault="00AF03B1" w:rsidP="00404FD0">
            <w:pPr>
              <w:rPr>
                <w:color w:val="000000"/>
              </w:rPr>
            </w:pPr>
            <w:r>
              <w:rPr>
                <w:color w:val="000000"/>
              </w:rPr>
              <w:t xml:space="preserve">Data file registration is done via HTTP multipart request to HPC REST interface. </w:t>
            </w:r>
            <w:r w:rsidR="000C0791">
              <w:rPr>
                <w:color w:val="000000"/>
              </w:rPr>
              <w:t>The f</w:t>
            </w:r>
            <w:r>
              <w:rPr>
                <w:color w:val="000000"/>
              </w:rPr>
              <w:t>ollowing attachments are expected:</w:t>
            </w:r>
          </w:p>
          <w:p w14:paraId="51A7D3E7" w14:textId="77777777"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Attach metadata to the request (multipart)</w:t>
            </w:r>
          </w:p>
          <w:p w14:paraId="2E791A43"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ContentType: application/json</w:t>
            </w:r>
          </w:p>
          <w:p w14:paraId="76F151E8" w14:textId="77777777" w:rsidR="00AF03B1" w:rsidRPr="003A246D"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ContentID: dataObjectRegistration</w:t>
            </w:r>
          </w:p>
          <w:p w14:paraId="22E01BC2" w14:textId="4D21A049" w:rsidR="00AF03B1" w:rsidRDefault="00AF03B1" w:rsidP="00DE6CE5">
            <w:pPr>
              <w:pStyle w:val="ListParagraph"/>
              <w:numPr>
                <w:ilvl w:val="0"/>
                <w:numId w:val="15"/>
              </w:numPr>
              <w:spacing w:after="0"/>
              <w:jc w:val="left"/>
              <w:rPr>
                <w:rFonts w:cs="Arial"/>
                <w:bCs/>
                <w:color w:val="000000"/>
                <w:shd w:val="clear" w:color="auto" w:fill="F9F9F9"/>
              </w:rPr>
            </w:pPr>
            <w:r>
              <w:rPr>
                <w:rFonts w:cs="Arial"/>
                <w:bCs/>
                <w:color w:val="000000"/>
                <w:shd w:val="clear" w:color="auto" w:fill="F9F9F9"/>
              </w:rPr>
              <w:t xml:space="preserve">Attach the file to the request (multipart) (Not needed for Globus </w:t>
            </w:r>
            <w:r>
              <w:rPr>
                <w:rFonts w:cs="Arial"/>
                <w:bCs/>
                <w:color w:val="000000"/>
                <w:shd w:val="clear" w:color="auto" w:fill="F9F9F9"/>
              </w:rPr>
              <w:lastRenderedPageBreak/>
              <w:t>source)</w:t>
            </w:r>
          </w:p>
          <w:p w14:paraId="0A95994D" w14:textId="77777777" w:rsidR="00AF03B1" w:rsidRDefault="00AF03B1" w:rsidP="00DE6CE5">
            <w:pPr>
              <w:pStyle w:val="ListParagraph"/>
              <w:numPr>
                <w:ilvl w:val="1"/>
                <w:numId w:val="15"/>
              </w:numPr>
              <w:spacing w:after="0"/>
              <w:jc w:val="left"/>
              <w:rPr>
                <w:rFonts w:cs="Arial"/>
                <w:bCs/>
                <w:color w:val="000000"/>
                <w:shd w:val="clear" w:color="auto" w:fill="F9F9F9"/>
              </w:rPr>
            </w:pPr>
            <w:r>
              <w:rPr>
                <w:rFonts w:cs="Arial"/>
                <w:bCs/>
                <w:color w:val="000000"/>
                <w:shd w:val="clear" w:color="auto" w:fill="F9F9F9"/>
              </w:rPr>
              <w:t xml:space="preserve">ContentType: </w:t>
            </w:r>
            <w:r w:rsidRPr="003A246D">
              <w:rPr>
                <w:rFonts w:cs="Arial"/>
                <w:bCs/>
                <w:color w:val="000000"/>
                <w:shd w:val="clear" w:color="auto" w:fill="F9F9F9"/>
              </w:rPr>
              <w:t>application/octet-stream</w:t>
            </w:r>
          </w:p>
          <w:p w14:paraId="0778F006" w14:textId="2826DED0" w:rsidR="00AF03B1" w:rsidRPr="00404FD0" w:rsidRDefault="00AF03B1" w:rsidP="00AF03B1">
            <w:pPr>
              <w:rPr>
                <w:color w:val="000000"/>
              </w:rPr>
            </w:pPr>
            <w:r>
              <w:rPr>
                <w:rFonts w:cs="Arial"/>
                <w:bCs/>
                <w:color w:val="000000"/>
                <w:shd w:val="clear" w:color="auto" w:fill="F9F9F9"/>
              </w:rPr>
              <w:t>ContentID: dataObject</w:t>
            </w:r>
          </w:p>
          <w:p w14:paraId="469CC552" w14:textId="3F4C7CC9" w:rsidR="003A09B7" w:rsidRDefault="00C624F8" w:rsidP="003A09B7">
            <w:pPr>
              <w:ind w:left="0"/>
              <w:rPr>
                <w:color w:val="000000"/>
              </w:rPr>
            </w:pPr>
            <w:r>
              <w:rPr>
                <w:color w:val="000000"/>
              </w:rPr>
              <w:t xml:space="preserve">         </w:t>
            </w:r>
          </w:p>
          <w:p w14:paraId="745BFE90" w14:textId="0516A0BD" w:rsidR="00C624F8" w:rsidRDefault="00C624F8" w:rsidP="003A09B7">
            <w:pPr>
              <w:ind w:left="0"/>
              <w:rPr>
                <w:color w:val="000000"/>
              </w:rPr>
            </w:pPr>
            <w:r>
              <w:rPr>
                <w:color w:val="000000"/>
              </w:rPr>
              <w:t xml:space="preserve">         If your data file source is a Globus endpoint location, “dataObject”     attachment should not be submitted as part of the request. </w:t>
            </w:r>
          </w:p>
          <w:p w14:paraId="502138DE" w14:textId="77777777" w:rsidR="00C624F8" w:rsidRDefault="00C624F8" w:rsidP="003A09B7">
            <w:pPr>
              <w:ind w:left="0"/>
              <w:rPr>
                <w:color w:val="000000"/>
              </w:rPr>
            </w:pPr>
          </w:p>
          <w:p w14:paraId="1385524A" w14:textId="3E528CB0" w:rsidR="00C624F8" w:rsidRDefault="00C624F8" w:rsidP="003A09B7">
            <w:pPr>
              <w:ind w:left="0"/>
              <w:rPr>
                <w:color w:val="000000"/>
              </w:rPr>
            </w:pPr>
            <w:r>
              <w:rPr>
                <w:color w:val="000000"/>
              </w:rPr>
              <w:t xml:space="preserve">         If your data file source is a local file system, “source” element should be there in “</w:t>
            </w:r>
            <w:r>
              <w:rPr>
                <w:rFonts w:cs="Arial"/>
                <w:bCs/>
                <w:color w:val="000000"/>
                <w:shd w:val="clear" w:color="auto" w:fill="F9F9F9"/>
              </w:rPr>
              <w:t xml:space="preserve">dataObjectRegistration” JSON/XML submitted as part of the request. </w:t>
            </w:r>
          </w:p>
          <w:p w14:paraId="60CBAC70" w14:textId="77777777" w:rsidR="00C624F8" w:rsidRDefault="00C624F8" w:rsidP="003A09B7">
            <w:pPr>
              <w:ind w:left="0"/>
              <w:rPr>
                <w:color w:val="000000"/>
              </w:rPr>
            </w:pPr>
          </w:p>
          <w:p w14:paraId="00A339D0" w14:textId="60EBB723" w:rsidR="00100129" w:rsidRDefault="00100129" w:rsidP="00100129">
            <w:pPr>
              <w:ind w:left="720"/>
              <w:rPr>
                <w:color w:val="000000"/>
              </w:rPr>
            </w:pPr>
            <w:r>
              <w:rPr>
                <w:color w:val="000000"/>
              </w:rPr>
              <w:t>By default, the service expects the containing collection for the data object to exist at time of registration. However, the user can optionally request the parent collection(s) to be created. To do so the ‘createParentCollections’ indicator needs to be set to true, and a list of metadata to create the parent collections needs to be provided. In this case the entire collection hierarchy above the data-object will be created.</w:t>
            </w:r>
          </w:p>
          <w:p w14:paraId="200E40BE" w14:textId="443BD665" w:rsidR="00100129" w:rsidRPr="00087D39" w:rsidRDefault="00100129" w:rsidP="003A09B7">
            <w:pPr>
              <w:ind w:left="0"/>
              <w:rPr>
                <w:color w:val="000000"/>
              </w:rPr>
            </w:pPr>
          </w:p>
        </w:tc>
      </w:tr>
      <w:tr w:rsidR="003C0FE9" w:rsidRPr="00087D39" w14:paraId="222E1A1F" w14:textId="77777777" w:rsidTr="00143BF1">
        <w:tc>
          <w:tcPr>
            <w:tcW w:w="1548" w:type="dxa"/>
            <w:shd w:val="clear" w:color="auto" w:fill="auto"/>
          </w:tcPr>
          <w:p w14:paraId="06F051F5" w14:textId="77777777" w:rsidR="003C0FE9" w:rsidRPr="00087D39" w:rsidRDefault="003C0FE9" w:rsidP="008E7FAD">
            <w:pPr>
              <w:ind w:left="0"/>
              <w:jc w:val="left"/>
              <w:rPr>
                <w:color w:val="000000"/>
              </w:rPr>
            </w:pPr>
            <w:r w:rsidRPr="00087D39">
              <w:rPr>
                <w:color w:val="000000"/>
              </w:rPr>
              <w:lastRenderedPageBreak/>
              <w:t>URL</w:t>
            </w:r>
          </w:p>
        </w:tc>
        <w:tc>
          <w:tcPr>
            <w:tcW w:w="8028" w:type="dxa"/>
            <w:shd w:val="clear" w:color="auto" w:fill="auto"/>
          </w:tcPr>
          <w:p w14:paraId="4C84EABC" w14:textId="33D3FAF2" w:rsidR="003C0FE9" w:rsidRPr="00087D39" w:rsidRDefault="00211984" w:rsidP="008E7FAD">
            <w:pPr>
              <w:rPr>
                <w:color w:val="000000"/>
              </w:rPr>
            </w:pPr>
            <w:r w:rsidRPr="00211984">
              <w:rPr>
                <w:color w:val="000000"/>
              </w:rPr>
              <w:t>/dataObject/{urlPath}</w:t>
            </w:r>
          </w:p>
        </w:tc>
      </w:tr>
      <w:tr w:rsidR="003C0FE9" w:rsidRPr="00087D39" w14:paraId="67D2ECF2" w14:textId="77777777" w:rsidTr="00143BF1">
        <w:tc>
          <w:tcPr>
            <w:tcW w:w="1548" w:type="dxa"/>
            <w:shd w:val="clear" w:color="auto" w:fill="auto"/>
          </w:tcPr>
          <w:p w14:paraId="5DACD959" w14:textId="77777777" w:rsidR="003C0FE9" w:rsidRPr="00087D39" w:rsidRDefault="003C0FE9" w:rsidP="008E7FAD">
            <w:pPr>
              <w:ind w:left="0"/>
              <w:jc w:val="left"/>
              <w:rPr>
                <w:color w:val="000000"/>
              </w:rPr>
            </w:pPr>
            <w:r w:rsidRPr="00087D39">
              <w:rPr>
                <w:color w:val="000000"/>
              </w:rPr>
              <w:t>Method</w:t>
            </w:r>
          </w:p>
        </w:tc>
        <w:tc>
          <w:tcPr>
            <w:tcW w:w="8028" w:type="dxa"/>
            <w:shd w:val="clear" w:color="auto" w:fill="auto"/>
          </w:tcPr>
          <w:p w14:paraId="4B1B0D1D" w14:textId="75C93005" w:rsidR="003C0FE9" w:rsidRPr="00087D39" w:rsidRDefault="0023377C" w:rsidP="008E7FAD">
            <w:pPr>
              <w:rPr>
                <w:color w:val="000000"/>
              </w:rPr>
            </w:pPr>
            <w:r>
              <w:rPr>
                <w:color w:val="000000"/>
              </w:rPr>
              <w:t>PUT</w:t>
            </w:r>
          </w:p>
        </w:tc>
      </w:tr>
      <w:tr w:rsidR="003C0FE9" w:rsidRPr="00087D39" w14:paraId="676BC2D2" w14:textId="77777777" w:rsidTr="00143BF1">
        <w:tc>
          <w:tcPr>
            <w:tcW w:w="1548" w:type="dxa"/>
            <w:shd w:val="clear" w:color="auto" w:fill="auto"/>
          </w:tcPr>
          <w:p w14:paraId="21D8F0D5" w14:textId="77777777" w:rsidR="003C0FE9" w:rsidRPr="00087D39" w:rsidRDefault="003C0FE9" w:rsidP="008E7FAD">
            <w:pPr>
              <w:ind w:left="0"/>
              <w:jc w:val="left"/>
              <w:rPr>
                <w:color w:val="000000"/>
              </w:rPr>
            </w:pPr>
            <w:r w:rsidRPr="00087D39">
              <w:rPr>
                <w:color w:val="000000"/>
              </w:rPr>
              <w:t>Acceptable request representation</w:t>
            </w:r>
          </w:p>
        </w:tc>
        <w:tc>
          <w:tcPr>
            <w:tcW w:w="8028" w:type="dxa"/>
            <w:shd w:val="clear" w:color="auto" w:fill="auto"/>
          </w:tcPr>
          <w:p w14:paraId="1A9BEAF5" w14:textId="77777777" w:rsidR="003C0FE9" w:rsidRPr="00087D39" w:rsidRDefault="003C0FE9" w:rsidP="008E7FAD">
            <w:pPr>
              <w:rPr>
                <w:rFonts w:cs="Consolas"/>
                <w:color w:val="000000"/>
              </w:rPr>
            </w:pPr>
            <w:r w:rsidRPr="00087D39">
              <w:rPr>
                <w:rFonts w:cs="Consolas"/>
                <w:color w:val="000000"/>
              </w:rPr>
              <w:t>application/json</w:t>
            </w:r>
          </w:p>
          <w:p w14:paraId="6A9168BB" w14:textId="77777777" w:rsidR="003C0FE9" w:rsidRPr="00087D39" w:rsidRDefault="003C0FE9" w:rsidP="008E7FAD">
            <w:pPr>
              <w:rPr>
                <w:color w:val="000000"/>
              </w:rPr>
            </w:pPr>
            <w:r w:rsidRPr="00087D39">
              <w:rPr>
                <w:rFonts w:cs="Consolas"/>
                <w:color w:val="000000"/>
              </w:rPr>
              <w:t>application/xml</w:t>
            </w:r>
          </w:p>
        </w:tc>
      </w:tr>
      <w:tr w:rsidR="003C0FE9" w:rsidRPr="00087D39" w14:paraId="2D294BAB" w14:textId="77777777" w:rsidTr="00143BF1">
        <w:tc>
          <w:tcPr>
            <w:tcW w:w="1548" w:type="dxa"/>
            <w:shd w:val="clear" w:color="auto" w:fill="auto"/>
          </w:tcPr>
          <w:p w14:paraId="2C1DD9EB" w14:textId="77777777" w:rsidR="003C0FE9" w:rsidRPr="00087D39" w:rsidRDefault="003C0FE9" w:rsidP="008E7FAD">
            <w:pPr>
              <w:ind w:left="0"/>
              <w:jc w:val="left"/>
              <w:rPr>
                <w:color w:val="000000"/>
              </w:rPr>
            </w:pPr>
            <w:r w:rsidRPr="00087D39">
              <w:rPr>
                <w:color w:val="000000"/>
              </w:rPr>
              <w:t>Available response representation</w:t>
            </w:r>
          </w:p>
        </w:tc>
        <w:tc>
          <w:tcPr>
            <w:tcW w:w="8028" w:type="dxa"/>
            <w:shd w:val="clear" w:color="auto" w:fill="auto"/>
          </w:tcPr>
          <w:p w14:paraId="103DC7DE" w14:textId="77777777" w:rsidR="003C0FE9" w:rsidRPr="00087D39" w:rsidRDefault="003C0FE9" w:rsidP="008E7FAD">
            <w:pPr>
              <w:rPr>
                <w:color w:val="000000"/>
              </w:rPr>
            </w:pPr>
          </w:p>
        </w:tc>
      </w:tr>
      <w:tr w:rsidR="003C0FE9" w:rsidRPr="00087D39" w14:paraId="3FC84257" w14:textId="77777777" w:rsidTr="00143BF1">
        <w:tc>
          <w:tcPr>
            <w:tcW w:w="1548" w:type="dxa"/>
            <w:shd w:val="clear" w:color="auto" w:fill="auto"/>
          </w:tcPr>
          <w:p w14:paraId="2448A58E" w14:textId="77777777" w:rsidR="003C0FE9" w:rsidRPr="00087D39" w:rsidRDefault="003C0FE9" w:rsidP="008E7FAD">
            <w:pPr>
              <w:ind w:left="0"/>
              <w:jc w:val="left"/>
              <w:rPr>
                <w:color w:val="000000"/>
              </w:rPr>
            </w:pPr>
            <w:r w:rsidRPr="00087D39">
              <w:rPr>
                <w:color w:val="000000"/>
              </w:rPr>
              <w:t>URL Params</w:t>
            </w:r>
          </w:p>
        </w:tc>
        <w:tc>
          <w:tcPr>
            <w:tcW w:w="8028" w:type="dxa"/>
            <w:shd w:val="clear" w:color="auto" w:fill="auto"/>
          </w:tcPr>
          <w:p w14:paraId="275E15E3" w14:textId="77777777" w:rsidR="003C0FE9" w:rsidRDefault="00211984" w:rsidP="00022B54">
            <w:pPr>
              <w:jc w:val="left"/>
              <w:rPr>
                <w:color w:val="000000"/>
              </w:rPr>
            </w:pPr>
            <w:r w:rsidRPr="00211984">
              <w:rPr>
                <w:color w:val="000000"/>
              </w:rPr>
              <w:t>{urlPath}</w:t>
            </w:r>
            <w:r w:rsidR="006A107C">
              <w:rPr>
                <w:color w:val="000000"/>
              </w:rPr>
              <w:t xml:space="preserve"> – Logical path of the data object. Typical structure of the dataobject can be </w:t>
            </w:r>
            <w:r w:rsidR="00D42A63">
              <w:rPr>
                <w:color w:val="000000"/>
              </w:rPr>
              <w:t>&lt;group folder&gt;</w:t>
            </w:r>
            <w:r w:rsidR="006A107C">
              <w:rPr>
                <w:color w:val="000000"/>
              </w:rPr>
              <w:t>/&lt;project name&gt;/&lt;dataset name&gt;/&lt;dataobject name&gt;</w:t>
            </w:r>
          </w:p>
          <w:p w14:paraId="1204088A" w14:textId="7B1AC42C" w:rsidR="00D46C15" w:rsidRPr="00087D39" w:rsidRDefault="00D46C15" w:rsidP="00D46C15">
            <w:pPr>
              <w:jc w:val="left"/>
              <w:rPr>
                <w:color w:val="000000"/>
              </w:rPr>
            </w:pPr>
          </w:p>
        </w:tc>
      </w:tr>
      <w:tr w:rsidR="003A246D" w:rsidRPr="00087D39" w14:paraId="414D5711" w14:textId="77777777" w:rsidTr="00143BF1">
        <w:tc>
          <w:tcPr>
            <w:tcW w:w="1548" w:type="dxa"/>
            <w:shd w:val="clear" w:color="auto" w:fill="auto"/>
          </w:tcPr>
          <w:p w14:paraId="7CCC44AC" w14:textId="4F11F074" w:rsidR="003A246D" w:rsidRPr="00087D39" w:rsidRDefault="003A246D" w:rsidP="008E7FAD">
            <w:pPr>
              <w:ind w:left="0"/>
              <w:jc w:val="left"/>
              <w:rPr>
                <w:color w:val="000000"/>
              </w:rPr>
            </w:pPr>
            <w:r>
              <w:rPr>
                <w:color w:val="000000"/>
              </w:rPr>
              <w:t>Media Type</w:t>
            </w:r>
          </w:p>
        </w:tc>
        <w:tc>
          <w:tcPr>
            <w:tcW w:w="8028" w:type="dxa"/>
            <w:shd w:val="clear" w:color="auto" w:fill="auto"/>
          </w:tcPr>
          <w:p w14:paraId="437381F4" w14:textId="58E9E32D" w:rsidR="003A246D" w:rsidRPr="00211984" w:rsidRDefault="003A246D" w:rsidP="00022B54">
            <w:pPr>
              <w:jc w:val="left"/>
              <w:rPr>
                <w:color w:val="000000"/>
              </w:rPr>
            </w:pPr>
            <w:r w:rsidRPr="003A246D">
              <w:rPr>
                <w:color w:val="000000"/>
              </w:rPr>
              <w:t>multipart/form-data</w:t>
            </w:r>
          </w:p>
        </w:tc>
      </w:tr>
      <w:tr w:rsidR="003C0FE9" w:rsidRPr="00087D39" w14:paraId="4B9128CB" w14:textId="77777777" w:rsidTr="00143BF1">
        <w:tc>
          <w:tcPr>
            <w:tcW w:w="1548" w:type="dxa"/>
            <w:shd w:val="clear" w:color="auto" w:fill="auto"/>
          </w:tcPr>
          <w:p w14:paraId="00A5E3E4" w14:textId="77777777" w:rsidR="003C0FE9" w:rsidRPr="00087D39" w:rsidRDefault="003C0FE9" w:rsidP="008E7FAD">
            <w:pPr>
              <w:ind w:left="0"/>
              <w:jc w:val="left"/>
              <w:rPr>
                <w:color w:val="000000"/>
              </w:rPr>
            </w:pPr>
            <w:r w:rsidRPr="00087D39">
              <w:rPr>
                <w:color w:val="000000"/>
              </w:rPr>
              <w:t>Data Params</w:t>
            </w:r>
          </w:p>
        </w:tc>
        <w:tc>
          <w:tcPr>
            <w:tcW w:w="8028" w:type="dxa"/>
            <w:shd w:val="clear" w:color="auto" w:fill="auto"/>
          </w:tcPr>
          <w:p w14:paraId="04B74D95" w14:textId="77777777" w:rsidR="00D46C15" w:rsidRPr="00087D39" w:rsidRDefault="00D46C15" w:rsidP="00D46C15">
            <w:pPr>
              <w:ind w:left="0"/>
              <w:jc w:val="left"/>
              <w:rPr>
                <w:b/>
                <w:color w:val="000000"/>
              </w:rPr>
            </w:pPr>
            <w:r w:rsidRPr="00087D39">
              <w:rPr>
                <w:b/>
                <w:color w:val="000000"/>
              </w:rPr>
              <w:t>JSON:</w:t>
            </w:r>
          </w:p>
          <w:p w14:paraId="22E5CB1F" w14:textId="296D7486" w:rsidR="00D46C15" w:rsidRPr="00D46C15" w:rsidRDefault="00D46C15" w:rsidP="00D46C15">
            <w:pPr>
              <w:ind w:left="0"/>
              <w:jc w:val="left"/>
            </w:pPr>
            <w:r>
              <w:t>Example metadata:</w:t>
            </w:r>
          </w:p>
          <w:p w14:paraId="775B17FB" w14:textId="78527A86" w:rsidR="002F72CE" w:rsidRPr="002F72CE" w:rsidRDefault="002F72CE" w:rsidP="002F72CE">
            <w:pPr>
              <w:spacing w:after="0"/>
              <w:ind w:left="0"/>
              <w:jc w:val="left"/>
              <w:rPr>
                <w:rFonts w:cs="Consolas"/>
                <w:color w:val="000000"/>
              </w:rPr>
            </w:pPr>
            <w:r w:rsidRPr="002F72CE">
              <w:rPr>
                <w:rFonts w:cs="Consolas"/>
                <w:color w:val="000000"/>
              </w:rPr>
              <w:t>{</w:t>
            </w:r>
          </w:p>
          <w:p w14:paraId="7CB3E368"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"source": {</w:t>
            </w:r>
          </w:p>
          <w:p w14:paraId="1C27FADA" w14:textId="3E949471"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fileContainerId</w:t>
            </w:r>
            <w:r w:rsidRPr="002F72CE">
              <w:rPr>
                <w:rFonts w:cs="Consolas"/>
                <w:color w:val="000000"/>
              </w:rPr>
              <w:t>": "</w:t>
            </w:r>
            <w:r w:rsidR="00EA1D32" w:rsidRPr="00EA1D32">
              <w:rPr>
                <w:rFonts w:cs="Consolas"/>
                <w:color w:val="000000"/>
              </w:rPr>
              <w:t>e1c6b3bd-6d04-11e5-ba46-22000b92c6ec</w:t>
            </w:r>
            <w:r w:rsidRPr="002F72CE">
              <w:rPr>
                <w:rFonts w:cs="Consolas"/>
                <w:color w:val="000000"/>
              </w:rPr>
              <w:t>",</w:t>
            </w:r>
          </w:p>
          <w:p w14:paraId="44CF5097" w14:textId="1D2A6035" w:rsidR="002F72CE" w:rsidRPr="002F72CE" w:rsidRDefault="002F72CE" w:rsidP="002F72CE">
            <w:pPr>
              <w:spacing w:after="0"/>
              <w:ind w:left="0"/>
              <w:jc w:val="left"/>
              <w:rPr>
                <w:rFonts w:cs="Consolas"/>
                <w:color w:val="000000"/>
              </w:rPr>
            </w:pPr>
            <w:r w:rsidRPr="002F72CE">
              <w:rPr>
                <w:rFonts w:cs="Consolas"/>
                <w:color w:val="000000"/>
              </w:rPr>
              <w:t xml:space="preserve">               "</w:t>
            </w:r>
            <w:r w:rsidR="003A246D">
              <w:rPr>
                <w:rFonts w:cs="Consolas"/>
                <w:color w:val="000000"/>
              </w:rPr>
              <w:t>fileId</w:t>
            </w:r>
            <w:r w:rsidRPr="002F72CE">
              <w:rPr>
                <w:rFonts w:cs="Consolas"/>
                <w:color w:val="000000"/>
              </w:rPr>
              <w:t>": "/GridFTP/GridFTP_t3/konkapv/Data1/test2.fastq"</w:t>
            </w:r>
          </w:p>
          <w:p w14:paraId="6053911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p>
          <w:p w14:paraId="00F0F559" w14:textId="77777777" w:rsidR="002F72CE" w:rsidRPr="002F72CE" w:rsidRDefault="002F72CE" w:rsidP="002F72CE">
            <w:pPr>
              <w:spacing w:after="0"/>
              <w:ind w:left="0"/>
              <w:jc w:val="left"/>
              <w:rPr>
                <w:rFonts w:cs="Consolas"/>
                <w:color w:val="000000"/>
              </w:rPr>
            </w:pPr>
            <w:r w:rsidRPr="002F72CE">
              <w:rPr>
                <w:rFonts w:cs="Consolas"/>
                <w:color w:val="000000"/>
              </w:rPr>
              <w:tab/>
              <w:t>"metadataEntries": [</w:t>
            </w:r>
          </w:p>
          <w:p w14:paraId="37010557"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w:t>
            </w:r>
          </w:p>
          <w:p w14:paraId="3D36A250" w14:textId="77777777" w:rsidR="002F72CE" w:rsidRPr="002F72CE" w:rsidRDefault="002F72CE" w:rsidP="002F72CE">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"attribute": "name",</w:t>
            </w:r>
          </w:p>
          <w:p w14:paraId="73FDB5D8" w14:textId="77777777" w:rsidR="002F72CE" w:rsidRPr="002F72CE" w:rsidRDefault="002F72CE" w:rsidP="002F72CE">
            <w:pPr>
              <w:spacing w:after="0"/>
              <w:ind w:left="0"/>
              <w:jc w:val="left"/>
              <w:rPr>
                <w:rFonts w:cs="Consolas"/>
                <w:color w:val="000000"/>
              </w:rPr>
            </w:pPr>
            <w:r w:rsidRPr="002F72CE">
              <w:rPr>
                <w:rFonts w:cs="Consolas"/>
                <w:color w:val="000000"/>
              </w:rPr>
              <w:lastRenderedPageBreak/>
              <w:t xml:space="preserve">      </w:t>
            </w:r>
            <w:r w:rsidRPr="002F72CE">
              <w:rPr>
                <w:rFonts w:cs="Consolas"/>
                <w:color w:val="000000"/>
              </w:rPr>
              <w:tab/>
              <w:t xml:space="preserve"> "value": "Set100"</w:t>
            </w:r>
          </w:p>
          <w:p w14:paraId="6736170D" w14:textId="60573666" w:rsidR="002F72CE" w:rsidRPr="002F72CE" w:rsidRDefault="00322972" w:rsidP="002F72CE">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w:t>
            </w:r>
          </w:p>
          <w:p w14:paraId="7796857A" w14:textId="77777777" w:rsidR="002F72CE" w:rsidRDefault="002F72CE" w:rsidP="002F72CE">
            <w:pPr>
              <w:spacing w:after="0"/>
              <w:ind w:left="0"/>
              <w:jc w:val="left"/>
              <w:rPr>
                <w:rFonts w:cs="Consolas"/>
                <w:color w:val="000000"/>
              </w:rPr>
            </w:pPr>
            <w:r w:rsidRPr="002F72CE">
              <w:rPr>
                <w:rFonts w:cs="Consolas"/>
                <w:color w:val="000000"/>
              </w:rPr>
              <w:tab/>
              <w:t>]</w:t>
            </w:r>
            <w:r w:rsidR="00650D16">
              <w:rPr>
                <w:rFonts w:cs="Consolas"/>
                <w:color w:val="000000"/>
              </w:rPr>
              <w:t>,</w:t>
            </w:r>
          </w:p>
          <w:p w14:paraId="761419DE" w14:textId="2ED3962A" w:rsidR="00650D16" w:rsidRDefault="00650D16" w:rsidP="00650D16">
            <w:pPr>
              <w:spacing w:after="0"/>
              <w:rPr>
                <w:rFonts w:cs="Consolas"/>
                <w:color w:val="000000"/>
              </w:rPr>
            </w:pPr>
            <w:r>
              <w:rPr>
                <w:rFonts w:cs="Consolas"/>
                <w:color w:val="000000"/>
              </w:rPr>
              <w:t xml:space="preserve">  “createParent</w:t>
            </w:r>
            <w:r w:rsidR="00100129">
              <w:rPr>
                <w:rFonts w:cs="Consolas"/>
                <w:color w:val="000000"/>
              </w:rPr>
              <w:t>Collections” : false</w:t>
            </w:r>
            <w:r>
              <w:rPr>
                <w:rFonts w:cs="Consolas"/>
                <w:color w:val="000000"/>
              </w:rPr>
              <w:t>,</w:t>
            </w:r>
          </w:p>
          <w:p w14:paraId="06349D08" w14:textId="440EB986" w:rsidR="00100129" w:rsidRDefault="00100129" w:rsidP="00650D16">
            <w:pPr>
              <w:spacing w:after="0"/>
              <w:rPr>
                <w:rFonts w:cs="Consolas"/>
                <w:color w:val="000000"/>
              </w:rPr>
            </w:pPr>
            <w:r>
              <w:rPr>
                <w:rFonts w:cs="Consolas"/>
                <w:color w:val="000000"/>
              </w:rPr>
              <w:t xml:space="preserve">  “parentCollectionMetadataEntries” : [</w:t>
            </w:r>
          </w:p>
          <w:p w14:paraId="40F2D46B" w14:textId="3475396D" w:rsidR="00100129" w:rsidRPr="002F72CE" w:rsidRDefault="00100129" w:rsidP="00100129">
            <w:pPr>
              <w:spacing w:after="0"/>
              <w:ind w:left="0"/>
              <w:jc w:val="left"/>
              <w:rPr>
                <w:rFonts w:cs="Consolas"/>
                <w:color w:val="000000"/>
              </w:rPr>
            </w:pPr>
            <w:r>
              <w:rPr>
                <w:rFonts w:cs="Consolas"/>
                <w:color w:val="000000"/>
              </w:rPr>
              <w:t xml:space="preserve">            </w:t>
            </w:r>
            <w:r w:rsidRPr="002F72CE">
              <w:rPr>
                <w:rFonts w:cs="Consolas"/>
                <w:color w:val="000000"/>
              </w:rPr>
              <w:t>{</w:t>
            </w:r>
          </w:p>
          <w:p w14:paraId="3ECBF2BD" w14:textId="11A61455"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"attribute": "</w:t>
            </w:r>
            <w:r>
              <w:rPr>
                <w:rFonts w:cs="Consolas"/>
                <w:color w:val="000000"/>
              </w:rPr>
              <w:t>collection_type</w:t>
            </w:r>
            <w:r w:rsidRPr="002F72CE">
              <w:rPr>
                <w:rFonts w:cs="Consolas"/>
                <w:color w:val="000000"/>
              </w:rPr>
              <w:t>",</w:t>
            </w:r>
          </w:p>
          <w:p w14:paraId="312C00FF" w14:textId="0002FA43" w:rsidR="00100129" w:rsidRPr="002F72CE" w:rsidRDefault="00100129" w:rsidP="00100129">
            <w:pPr>
              <w:spacing w:after="0"/>
              <w:ind w:left="0"/>
              <w:jc w:val="left"/>
              <w:rPr>
                <w:rFonts w:cs="Consolas"/>
                <w:color w:val="000000"/>
              </w:rPr>
            </w:pPr>
            <w:r w:rsidRPr="002F72CE">
              <w:rPr>
                <w:rFonts w:cs="Consolas"/>
                <w:color w:val="000000"/>
              </w:rPr>
              <w:t xml:space="preserve">      </w:t>
            </w:r>
            <w:r w:rsidRPr="002F72CE">
              <w:rPr>
                <w:rFonts w:cs="Consolas"/>
                <w:color w:val="000000"/>
              </w:rPr>
              <w:tab/>
              <w:t xml:space="preserve"> </w:t>
            </w:r>
            <w:r>
              <w:rPr>
                <w:rFonts w:cs="Consolas"/>
                <w:color w:val="000000"/>
              </w:rPr>
              <w:t xml:space="preserve">   </w:t>
            </w:r>
            <w:r w:rsidRPr="002F72CE">
              <w:rPr>
                <w:rFonts w:cs="Consolas"/>
                <w:color w:val="000000"/>
              </w:rPr>
              <w:t>"value": "</w:t>
            </w:r>
            <w:r>
              <w:rPr>
                <w:rFonts w:cs="Consolas"/>
                <w:color w:val="000000"/>
              </w:rPr>
              <w:t>Folder</w:t>
            </w:r>
            <w:r w:rsidRPr="002F72CE">
              <w:rPr>
                <w:rFonts w:cs="Consolas"/>
                <w:color w:val="000000"/>
              </w:rPr>
              <w:t>"</w:t>
            </w:r>
          </w:p>
          <w:p w14:paraId="002F034B" w14:textId="0BCA0919" w:rsidR="00100129" w:rsidRPr="002F72CE" w:rsidRDefault="00100129" w:rsidP="00100129">
            <w:pPr>
              <w:spacing w:after="0"/>
              <w:ind w:left="0"/>
              <w:jc w:val="left"/>
              <w:rPr>
                <w:rFonts w:cs="Consolas"/>
                <w:color w:val="000000"/>
              </w:rPr>
            </w:pPr>
            <w:r>
              <w:rPr>
                <w:rFonts w:cs="Consolas"/>
                <w:color w:val="000000"/>
              </w:rPr>
              <w:t xml:space="preserve">   </w:t>
            </w:r>
            <w:r>
              <w:rPr>
                <w:rFonts w:cs="Consolas"/>
                <w:color w:val="000000"/>
              </w:rPr>
              <w:tab/>
              <w:t>}</w:t>
            </w:r>
          </w:p>
          <w:p w14:paraId="269E00C1" w14:textId="168FC1E9" w:rsidR="00100129" w:rsidRDefault="00100129" w:rsidP="00100129">
            <w:pPr>
              <w:spacing w:after="0"/>
              <w:ind w:left="0"/>
              <w:jc w:val="left"/>
              <w:rPr>
                <w:rFonts w:cs="Consolas"/>
                <w:color w:val="000000"/>
              </w:rPr>
            </w:pPr>
            <w:r w:rsidRPr="002F72CE">
              <w:rPr>
                <w:rFonts w:cs="Consolas"/>
                <w:color w:val="000000"/>
              </w:rPr>
              <w:tab/>
              <w:t>]</w:t>
            </w:r>
          </w:p>
          <w:p w14:paraId="03F01D61" w14:textId="77777777" w:rsidR="00100129" w:rsidRPr="00891E14" w:rsidRDefault="00100129" w:rsidP="00650D16">
            <w:pPr>
              <w:spacing w:after="0"/>
              <w:rPr>
                <w:rFonts w:cs="Consolas"/>
                <w:color w:val="000000"/>
              </w:rPr>
            </w:pPr>
          </w:p>
          <w:p w14:paraId="0F73656F" w14:textId="7FF85CFC" w:rsidR="00650D16" w:rsidRPr="002F72CE" w:rsidRDefault="00650D16" w:rsidP="002F72CE">
            <w:pPr>
              <w:spacing w:after="0"/>
              <w:ind w:left="0"/>
              <w:jc w:val="left"/>
              <w:rPr>
                <w:rFonts w:cs="Consolas"/>
                <w:color w:val="000000"/>
              </w:rPr>
            </w:pPr>
          </w:p>
          <w:p w14:paraId="4C74223B" w14:textId="648B8298" w:rsidR="009D77E4" w:rsidRDefault="002F72CE" w:rsidP="002F72CE">
            <w:pPr>
              <w:spacing w:after="0"/>
              <w:ind w:left="0"/>
              <w:jc w:val="left"/>
              <w:rPr>
                <w:rFonts w:cs="Consolas"/>
                <w:color w:val="000000"/>
              </w:rPr>
            </w:pPr>
            <w:r w:rsidRPr="002F72CE">
              <w:rPr>
                <w:rFonts w:cs="Consolas"/>
                <w:color w:val="000000"/>
              </w:rPr>
              <w:t>}</w:t>
            </w:r>
          </w:p>
          <w:p w14:paraId="022086B9" w14:textId="12B1DCE6" w:rsidR="003C0FE9" w:rsidRPr="00087D39" w:rsidRDefault="003C0FE9" w:rsidP="00211984">
            <w:pPr>
              <w:spacing w:after="0"/>
              <w:ind w:left="0"/>
              <w:jc w:val="left"/>
              <w:rPr>
                <w:rFonts w:cs="Consolas"/>
                <w:b/>
                <w:color w:val="000000"/>
              </w:rPr>
            </w:pPr>
            <w:r w:rsidRPr="00087D39">
              <w:rPr>
                <w:rFonts w:cs="Consolas"/>
                <w:b/>
                <w:color w:val="000000"/>
              </w:rPr>
              <w:t>XML:</w:t>
            </w:r>
          </w:p>
          <w:p w14:paraId="1AAAF04B" w14:textId="77777777" w:rsidR="00211984" w:rsidRPr="0063407A" w:rsidRDefault="00211984" w:rsidP="00211984">
            <w:pPr>
              <w:ind w:left="0"/>
              <w:jc w:val="left"/>
            </w:pPr>
            <w:r w:rsidRPr="0063407A">
              <w:t>&lt;?xml version="1.0" encoding="UTF-8" ?&gt;</w:t>
            </w:r>
          </w:p>
          <w:p w14:paraId="6D2A57A5"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0C714BA2" w14:textId="5C1C92C3"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&lt;endpoint&gt;</w:t>
            </w:r>
            <w:r w:rsidR="00EA1D32" w:rsidRPr="00EA1D32">
              <w:rPr>
                <w:rStyle w:val="pln"/>
                <w:rFonts w:ascii="Times New Roman" w:hAnsi="Times New Roman" w:cs="Times New Roman"/>
                <w:color w:val="000000"/>
                <w:sz w:val="24"/>
                <w:szCs w:val="24"/>
              </w:rPr>
              <w:t>e1c6b3bd-6d04-11e5-ba46-22000b92c6ec</w:t>
            </w:r>
            <w:r w:rsidRPr="0063407A">
              <w:rPr>
                <w:rStyle w:val="tag"/>
                <w:rFonts w:ascii="Times New Roman" w:hAnsi="Times New Roman" w:cs="Times New Roman"/>
                <w:color w:val="000088"/>
                <w:sz w:val="24"/>
                <w:szCs w:val="24"/>
              </w:rPr>
              <w:t>&lt;/endpoint&gt;</w:t>
            </w:r>
          </w:p>
          <w:p w14:paraId="716F2E89"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&lt;path&gt;</w:t>
            </w:r>
            <w:r w:rsidRPr="0063407A">
              <w:rPr>
                <w:rStyle w:val="pln"/>
                <w:rFonts w:ascii="Times New Roman" w:hAnsi="Times New Roman" w:cs="Times New Roman"/>
                <w:color w:val="000000"/>
                <w:sz w:val="24"/>
                <w:szCs w:val="24"/>
              </w:rPr>
              <w:t>/GridFTP/GridFTP_t3/konkapv/Set100</w:t>
            </w:r>
            <w:r w:rsidRPr="0063407A">
              <w:rPr>
                <w:rStyle w:val="tag"/>
                <w:rFonts w:ascii="Times New Roman" w:hAnsi="Times New Roman" w:cs="Times New Roman"/>
                <w:color w:val="000088"/>
                <w:sz w:val="24"/>
                <w:szCs w:val="24"/>
              </w:rPr>
              <w:t>&lt;/path&gt;</w:t>
            </w:r>
          </w:p>
          <w:p w14:paraId="51592FCF" w14:textId="77777777" w:rsidR="009D77E4" w:rsidRPr="0063407A" w:rsidRDefault="009D77E4" w:rsidP="002F361B">
            <w:pPr>
              <w:pStyle w:val="HTMLPreformatted"/>
              <w:shd w:val="clear" w:color="auto" w:fill="FEFBF3"/>
              <w:spacing w:line="270" w:lineRule="atLeast"/>
              <w:rPr>
                <w:rFonts w:ascii="Times New Roman" w:hAnsi="Times New Roman" w:cs="Times New Roman"/>
                <w:color w:val="40404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&lt;/source&gt;</w:t>
            </w:r>
          </w:p>
          <w:p w14:paraId="671BF7EC" w14:textId="2DB4EFF4" w:rsidR="009D77E4" w:rsidRPr="0063407A" w:rsidRDefault="002F361B"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tag"/>
                <w:rFonts w:ascii="Times New Roman" w:hAnsi="Times New Roman" w:cs="Times New Roman"/>
                <w:color w:val="000088"/>
                <w:sz w:val="24"/>
                <w:szCs w:val="24"/>
              </w:rPr>
              <w:t xml:space="preserve">   </w:t>
            </w:r>
            <w:r w:rsidR="009D77E4" w:rsidRPr="0063407A">
              <w:rPr>
                <w:rStyle w:val="tag"/>
                <w:rFonts w:ascii="Times New Roman" w:hAnsi="Times New Roman" w:cs="Times New Roman"/>
                <w:color w:val="000088"/>
                <w:sz w:val="24"/>
                <w:szCs w:val="24"/>
              </w:rPr>
              <w:t>&lt;filePath&gt;</w:t>
            </w:r>
            <w:r w:rsidR="009D77E4" w:rsidRPr="0063407A">
              <w:rPr>
                <w:rStyle w:val="pln"/>
                <w:rFonts w:ascii="Times New Roman" w:hAnsi="Times New Roman" w:cs="Times New Roman"/>
                <w:color w:val="000000"/>
                <w:sz w:val="24"/>
                <w:szCs w:val="24"/>
              </w:rPr>
              <w:t>/</w:t>
            </w:r>
            <w:r w:rsidR="009D77E4" w:rsidRPr="0063407A">
              <w:rPr>
                <w:rStyle w:val="tag"/>
                <w:rFonts w:ascii="Times New Roman" w:hAnsi="Times New Roman" w:cs="Times New Roman"/>
                <w:color w:val="000088"/>
                <w:sz w:val="24"/>
                <w:szCs w:val="24"/>
              </w:rPr>
              <w:t>&lt;/filePath&gt;</w:t>
            </w:r>
          </w:p>
          <w:p w14:paraId="370309A7"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0A961B3F"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3B9FEF9E"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&lt;attribute&gt;</w:t>
            </w:r>
            <w:r w:rsidRPr="0063407A">
              <w:rPr>
                <w:rStyle w:val="pln"/>
                <w:rFonts w:ascii="Times New Roman" w:hAnsi="Times New Roman" w:cs="Times New Roman"/>
                <w:color w:val="000000"/>
                <w:sz w:val="24"/>
                <w:szCs w:val="24"/>
              </w:rPr>
              <w:t>name</w:t>
            </w:r>
            <w:r w:rsidRPr="0063407A">
              <w:rPr>
                <w:rStyle w:val="tag"/>
                <w:rFonts w:ascii="Times New Roman" w:hAnsi="Times New Roman" w:cs="Times New Roman"/>
                <w:color w:val="000088"/>
                <w:sz w:val="24"/>
                <w:szCs w:val="24"/>
              </w:rPr>
              <w:t>&lt;/attribute&gt;</w:t>
            </w:r>
          </w:p>
          <w:p w14:paraId="01B84EE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&lt;value&gt;</w:t>
            </w:r>
            <w:r w:rsidRPr="0063407A">
              <w:rPr>
                <w:rStyle w:val="pln"/>
                <w:rFonts w:ascii="Times New Roman" w:hAnsi="Times New Roman" w:cs="Times New Roman"/>
                <w:color w:val="000000"/>
                <w:sz w:val="24"/>
                <w:szCs w:val="24"/>
              </w:rPr>
              <w:t>Set100</w:t>
            </w:r>
            <w:r w:rsidRPr="0063407A">
              <w:rPr>
                <w:rStyle w:val="tag"/>
                <w:rFonts w:ascii="Times New Roman" w:hAnsi="Times New Roman" w:cs="Times New Roman"/>
                <w:color w:val="000088"/>
                <w:sz w:val="24"/>
                <w:szCs w:val="24"/>
              </w:rPr>
              <w:t>&lt;/value&gt;</w:t>
            </w:r>
          </w:p>
          <w:p w14:paraId="16B89B5D"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&lt;/element&gt;</w:t>
            </w:r>
          </w:p>
          <w:p w14:paraId="776FBA23" w14:textId="77777777" w:rsidR="009D77E4" w:rsidRPr="0063407A" w:rsidRDefault="009D77E4" w:rsidP="002F361B">
            <w:pPr>
              <w:pStyle w:val="HTMLPreformatted"/>
              <w:shd w:val="clear" w:color="auto" w:fill="FEFBF3"/>
              <w:spacing w:line="270" w:lineRule="atLeast"/>
              <w:rPr>
                <w:rStyle w:val="pln"/>
                <w:rFonts w:ascii="Times New Roman" w:hAnsi="Times New Roman" w:cs="Times New Roman"/>
                <w:color w:val="000000"/>
                <w:sz w:val="24"/>
                <w:szCs w:val="24"/>
              </w:rPr>
            </w:pPr>
            <w:r w:rsidRPr="0063407A">
              <w:rPr>
                <w:rStyle w:val="pln"/>
                <w:rFonts w:ascii="Times New Roman" w:hAnsi="Times New Roman" w:cs="Times New Roman"/>
                <w:color w:val="000000"/>
                <w:sz w:val="24"/>
                <w:szCs w:val="24"/>
              </w:rPr>
              <w:t xml:space="preserve">   </w:t>
            </w:r>
            <w:r w:rsidRPr="0063407A">
              <w:rPr>
                <w:rStyle w:val="tag"/>
                <w:rFonts w:ascii="Times New Roman" w:hAnsi="Times New Roman" w:cs="Times New Roman"/>
                <w:color w:val="000088"/>
                <w:sz w:val="24"/>
                <w:szCs w:val="24"/>
              </w:rPr>
              <w:t>&lt;/metadataEntries&gt;</w:t>
            </w:r>
          </w:p>
          <w:p w14:paraId="7CA7C72E" w14:textId="5B4D512A" w:rsidR="003C0FE9" w:rsidRPr="00087D39" w:rsidRDefault="00211984" w:rsidP="00211984">
            <w:pPr>
              <w:ind w:left="0"/>
              <w:jc w:val="left"/>
            </w:pPr>
            <w:r>
              <w:tab/>
            </w:r>
          </w:p>
        </w:tc>
      </w:tr>
      <w:tr w:rsidR="003C0FE9" w:rsidRPr="00087D39" w14:paraId="33CD876D" w14:textId="77777777" w:rsidTr="00143BF1">
        <w:tc>
          <w:tcPr>
            <w:tcW w:w="1548" w:type="dxa"/>
            <w:shd w:val="clear" w:color="auto" w:fill="auto"/>
          </w:tcPr>
          <w:p w14:paraId="1AD6E1F8" w14:textId="2DA3C198" w:rsidR="003C0FE9" w:rsidRPr="00087D39" w:rsidRDefault="003C0FE9" w:rsidP="008E7FAD">
            <w:pPr>
              <w:ind w:left="0"/>
              <w:jc w:val="left"/>
              <w:rPr>
                <w:color w:val="000000"/>
              </w:rPr>
            </w:pPr>
            <w:r w:rsidRPr="00087D39">
              <w:rPr>
                <w:color w:val="000000"/>
              </w:rPr>
              <w:lastRenderedPageBreak/>
              <w:t>Success Response</w:t>
            </w:r>
          </w:p>
        </w:tc>
        <w:tc>
          <w:tcPr>
            <w:tcW w:w="8028" w:type="dxa"/>
            <w:shd w:val="clear" w:color="auto" w:fill="auto"/>
          </w:tcPr>
          <w:p w14:paraId="4356C97D"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HTTP/1.1 201 Created</w:t>
            </w:r>
          </w:p>
          <w:p w14:paraId="737CA29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Content-Length: 0</w:t>
            </w:r>
          </w:p>
          <w:p w14:paraId="26D2D310" w14:textId="77777777"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HPC-API-Version: 1.0.0</w:t>
            </w:r>
          </w:p>
          <w:p w14:paraId="00F7E53B" w14:textId="3F39CFDA" w:rsidR="00A52F44" w:rsidRPr="00A52F44" w:rsidRDefault="00A52F44" w:rsidP="00A52F44">
            <w:pPr>
              <w:spacing w:after="0"/>
              <w:jc w:val="left"/>
              <w:rPr>
                <w:rFonts w:cs="Arial"/>
                <w:bCs/>
                <w:color w:val="000000"/>
                <w:shd w:val="clear" w:color="auto" w:fill="F9F9F9"/>
              </w:rPr>
            </w:pPr>
            <w:r w:rsidRPr="00A52F44">
              <w:rPr>
                <w:rFonts w:cs="Arial"/>
                <w:bCs/>
                <w:color w:val="000000"/>
                <w:shd w:val="clear" w:color="auto" w:fill="F9F9F9"/>
              </w:rPr>
              <w:t xml:space="preserve">Location: </w:t>
            </w:r>
            <w:r w:rsidR="00E43504">
              <w:rPr>
                <w:rFonts w:cs="Arial"/>
                <w:bCs/>
                <w:color w:val="000000"/>
                <w:shd w:val="clear" w:color="auto" w:fill="F9F9F9"/>
              </w:rPr>
              <w:t>https://hpcdmeapi.nci.nih.gov</w:t>
            </w:r>
            <w:r w:rsidRPr="00A52F44">
              <w:rPr>
                <w:rFonts w:cs="Arial"/>
                <w:bCs/>
                <w:color w:val="000000"/>
                <w:shd w:val="clear" w:color="auto" w:fill="F9F9F9"/>
              </w:rPr>
              <w:t>/dataObject/tempZone%2Fhome%2FDemoProjectName3%2Fdata1</w:t>
            </w:r>
          </w:p>
          <w:p w14:paraId="0F0E5487" w14:textId="38A5F7D4" w:rsidR="003C0FE9" w:rsidRPr="00087D39" w:rsidRDefault="003C0FE9" w:rsidP="00022B54">
            <w:pPr>
              <w:spacing w:after="0"/>
              <w:jc w:val="left"/>
              <w:rPr>
                <w:rFonts w:cs="Arial"/>
                <w:bCs/>
                <w:color w:val="000000"/>
                <w:shd w:val="clear" w:color="auto" w:fill="F9F9F9"/>
              </w:rPr>
            </w:pPr>
          </w:p>
        </w:tc>
      </w:tr>
      <w:tr w:rsidR="003C0FE9" w:rsidRPr="00087D39" w14:paraId="2A324257" w14:textId="77777777" w:rsidTr="00143BF1">
        <w:tc>
          <w:tcPr>
            <w:tcW w:w="1548" w:type="dxa"/>
            <w:shd w:val="clear" w:color="auto" w:fill="auto"/>
          </w:tcPr>
          <w:p w14:paraId="6ED125E7" w14:textId="77777777" w:rsidR="003C0FE9" w:rsidRPr="00087D39" w:rsidRDefault="003C0FE9" w:rsidP="008E7FAD">
            <w:pPr>
              <w:ind w:left="0"/>
              <w:jc w:val="left"/>
              <w:rPr>
                <w:color w:val="000000"/>
              </w:rPr>
            </w:pPr>
            <w:r w:rsidRPr="00087D39">
              <w:rPr>
                <w:color w:val="000000"/>
              </w:rPr>
              <w:t>Error Response</w:t>
            </w:r>
          </w:p>
        </w:tc>
        <w:tc>
          <w:tcPr>
            <w:tcW w:w="8028" w:type="dxa"/>
            <w:shd w:val="clear" w:color="auto" w:fill="auto"/>
          </w:tcPr>
          <w:p w14:paraId="059BB00D" w14:textId="7CBA16E5" w:rsidR="002E20C5" w:rsidRPr="00087D39" w:rsidRDefault="002E20C5" w:rsidP="002E20C5">
            <w:pPr>
              <w:spacing w:after="0"/>
              <w:rPr>
                <w:b/>
                <w:color w:val="000000"/>
              </w:rPr>
            </w:pPr>
            <w:r>
              <w:rPr>
                <w:b/>
                <w:color w:val="000000"/>
              </w:rPr>
              <w:t xml:space="preserve">Data </w:t>
            </w:r>
            <w:r w:rsidR="0032644E">
              <w:rPr>
                <w:b/>
                <w:color w:val="000000"/>
              </w:rPr>
              <w:t>file</w:t>
            </w:r>
            <w:r>
              <w:rPr>
                <w:b/>
                <w:color w:val="000000"/>
              </w:rPr>
              <w:t xml:space="preserve"> path already exists</w:t>
            </w:r>
            <w:r w:rsidRPr="00087D39">
              <w:rPr>
                <w:b/>
                <w:color w:val="000000"/>
              </w:rPr>
              <w:t>:</w:t>
            </w:r>
          </w:p>
          <w:p w14:paraId="515A8B8A" w14:textId="77777777" w:rsidR="002E20C5" w:rsidRDefault="002E20C5" w:rsidP="00211984">
            <w:pPr>
              <w:spacing w:after="0"/>
              <w:rPr>
                <w:b/>
                <w:color w:val="000000"/>
              </w:rPr>
            </w:pPr>
          </w:p>
          <w:p w14:paraId="666D261E" w14:textId="77777777" w:rsidR="002E20C5" w:rsidRPr="002E20C5" w:rsidRDefault="002E20C5" w:rsidP="002E20C5">
            <w:pPr>
              <w:spacing w:after="0"/>
              <w:rPr>
                <w:color w:val="000000"/>
              </w:rPr>
            </w:pPr>
            <w:r w:rsidRPr="002E20C5">
              <w:rPr>
                <w:color w:val="000000"/>
              </w:rPr>
              <w:t>HTTP/1.1 400 Bad Request</w:t>
            </w:r>
          </w:p>
          <w:p w14:paraId="045C2984" w14:textId="77777777" w:rsidR="002E20C5" w:rsidRPr="002E20C5" w:rsidRDefault="002E20C5" w:rsidP="002E20C5">
            <w:pPr>
              <w:spacing w:after="0"/>
              <w:rPr>
                <w:color w:val="000000"/>
              </w:rPr>
            </w:pPr>
            <w:r w:rsidRPr="002E20C5">
              <w:rPr>
                <w:color w:val="000000"/>
              </w:rPr>
              <w:t>Content-Type: application/json</w:t>
            </w:r>
          </w:p>
          <w:p w14:paraId="52F8CE39" w14:textId="77777777" w:rsidR="002E20C5" w:rsidRPr="002E20C5" w:rsidRDefault="002E20C5" w:rsidP="002E20C5">
            <w:pPr>
              <w:spacing w:after="0"/>
              <w:rPr>
                <w:color w:val="000000"/>
              </w:rPr>
            </w:pPr>
            <w:r w:rsidRPr="002E20C5">
              <w:rPr>
                <w:color w:val="000000"/>
              </w:rPr>
              <w:t>HPC-API-Version: 1.0.0</w:t>
            </w:r>
          </w:p>
          <w:p w14:paraId="5C299619" w14:textId="77777777" w:rsidR="008F12DB" w:rsidRDefault="008F12DB" w:rsidP="002E20C5">
            <w:pPr>
              <w:spacing w:after="0"/>
              <w:rPr>
                <w:color w:val="000000"/>
              </w:rPr>
            </w:pPr>
          </w:p>
          <w:p w14:paraId="5B5C4984" w14:textId="3D03F70E" w:rsidR="002E20C5" w:rsidRPr="002E20C5" w:rsidRDefault="008F12DB" w:rsidP="002E20C5">
            <w:pPr>
              <w:spacing w:after="0"/>
              <w:rPr>
                <w:color w:val="000000"/>
              </w:rPr>
            </w:pPr>
            <w:r>
              <w:rPr>
                <w:color w:val="000000"/>
              </w:rPr>
              <w:t>JSON:</w:t>
            </w:r>
          </w:p>
          <w:p w14:paraId="6408C862" w14:textId="77777777" w:rsidR="008F12DB" w:rsidRDefault="002E20C5" w:rsidP="002E20C5">
            <w:pPr>
              <w:spacing w:after="0"/>
              <w:rPr>
                <w:color w:val="000000"/>
              </w:rPr>
            </w:pPr>
            <w:r w:rsidRPr="002E20C5">
              <w:rPr>
                <w:color w:val="000000"/>
              </w:rPr>
              <w:t>{</w:t>
            </w:r>
          </w:p>
          <w:p w14:paraId="580B8614" w14:textId="77777777" w:rsidR="008F12DB" w:rsidRDefault="002E20C5" w:rsidP="002E20C5">
            <w:pPr>
              <w:spacing w:after="0"/>
              <w:rPr>
                <w:color w:val="000000"/>
              </w:rPr>
            </w:pPr>
            <w:r w:rsidRPr="002E20C5">
              <w:rPr>
                <w:color w:val="000000"/>
              </w:rPr>
              <w:lastRenderedPageBreak/>
              <w:t>"errorType":"REQUEST_REJECTED","</w:t>
            </w:r>
          </w:p>
          <w:p w14:paraId="6B95BABB" w14:textId="77777777" w:rsidR="008F12DB" w:rsidRDefault="002E20C5" w:rsidP="002E20C5">
            <w:pPr>
              <w:spacing w:after="0"/>
              <w:rPr>
                <w:color w:val="000000"/>
              </w:rPr>
            </w:pPr>
            <w:r w:rsidRPr="002E20C5">
              <w:rPr>
                <w:color w:val="000000"/>
              </w:rPr>
              <w:t>requestRejectReason":"DATA_OBJECT_PATH_ALREADY_EXISTS","message":"Path already exists: /tempZone/home/DemoProjectName3",</w:t>
            </w:r>
          </w:p>
          <w:p w14:paraId="0F3E1EEE" w14:textId="35251B51" w:rsidR="002E20C5" w:rsidRPr="002E20C5" w:rsidRDefault="002E20C5" w:rsidP="002E20C5">
            <w:pPr>
              <w:spacing w:after="0"/>
              <w:rPr>
                <w:color w:val="000000"/>
              </w:rPr>
            </w:pPr>
            <w:r w:rsidRPr="002E20C5">
              <w:rPr>
                <w:color w:val="000000"/>
              </w:rPr>
              <w:t>"stackTrace":"…"}</w:t>
            </w:r>
          </w:p>
          <w:p w14:paraId="06711A3D" w14:textId="0C4C4DA0" w:rsidR="002E20C5" w:rsidRDefault="002E20C5" w:rsidP="002E20C5">
            <w:pPr>
              <w:spacing w:after="0"/>
              <w:rPr>
                <w:b/>
                <w:color w:val="000000"/>
              </w:rPr>
            </w:pPr>
          </w:p>
          <w:p w14:paraId="664ABA01" w14:textId="48BB695B" w:rsidR="005A664A" w:rsidRPr="00E6387B" w:rsidRDefault="00E6387B" w:rsidP="002E20C5">
            <w:pPr>
              <w:spacing w:after="0"/>
              <w:rPr>
                <w:b/>
                <w:color w:val="000000"/>
              </w:rPr>
            </w:pPr>
            <w:r w:rsidRPr="00E6387B">
              <w:rPr>
                <w:b/>
                <w:color w:val="000000"/>
              </w:rPr>
              <w:t>Both data transfer source and data attachment provided</w:t>
            </w:r>
            <w:r w:rsidR="005A664A" w:rsidRPr="00E6387B">
              <w:rPr>
                <w:b/>
                <w:color w:val="000000"/>
              </w:rPr>
              <w:t>:</w:t>
            </w:r>
          </w:p>
          <w:p w14:paraId="1CADBB8F" w14:textId="77777777" w:rsidR="005A664A" w:rsidRPr="005A664A" w:rsidRDefault="005A664A" w:rsidP="005A664A">
            <w:pPr>
              <w:spacing w:after="0"/>
              <w:rPr>
                <w:color w:val="000000"/>
              </w:rPr>
            </w:pPr>
            <w:r w:rsidRPr="005A664A">
              <w:rPr>
                <w:color w:val="000000"/>
              </w:rPr>
              <w:t>{</w:t>
            </w:r>
          </w:p>
          <w:p w14:paraId="50012089" w14:textId="77777777" w:rsidR="005A664A" w:rsidRPr="005A664A" w:rsidRDefault="005A664A" w:rsidP="005A664A">
            <w:pPr>
              <w:spacing w:after="0"/>
              <w:rPr>
                <w:color w:val="000000"/>
              </w:rPr>
            </w:pPr>
            <w:r w:rsidRPr="005A664A">
              <w:rPr>
                <w:color w:val="000000"/>
              </w:rPr>
              <w:t xml:space="preserve">   "errorType": "INVALID_REQUEST_INPUT",</w:t>
            </w:r>
          </w:p>
          <w:p w14:paraId="5649FB77" w14:textId="77777777" w:rsidR="005A664A" w:rsidRPr="005A664A" w:rsidRDefault="005A664A" w:rsidP="005A664A">
            <w:pPr>
              <w:spacing w:after="0"/>
              <w:rPr>
                <w:color w:val="000000"/>
              </w:rPr>
            </w:pPr>
            <w:r w:rsidRPr="005A664A">
              <w:rPr>
                <w:color w:val="000000"/>
              </w:rPr>
              <w:t xml:space="preserve">   "message": "Both data transfer source and data attachment provided",</w:t>
            </w:r>
          </w:p>
          <w:p w14:paraId="6F40D9F2" w14:textId="31AD2FEB" w:rsidR="005A664A" w:rsidRPr="005A664A" w:rsidRDefault="005A664A" w:rsidP="005A664A">
            <w:pPr>
              <w:spacing w:after="0"/>
              <w:rPr>
                <w:color w:val="000000"/>
              </w:rPr>
            </w:pPr>
            <w:r w:rsidRPr="005A664A">
              <w:rPr>
                <w:color w:val="000000"/>
              </w:rPr>
              <w:t xml:space="preserve">   "stackTrace": "gov.nih.nci.hpc.exception.HpcException: Both data transfer source and data attachment provided "</w:t>
            </w:r>
          </w:p>
          <w:p w14:paraId="46F72F04" w14:textId="5D11D87E" w:rsidR="005A664A" w:rsidRDefault="005A664A" w:rsidP="005A664A">
            <w:pPr>
              <w:spacing w:after="0"/>
              <w:rPr>
                <w:color w:val="000000"/>
              </w:rPr>
            </w:pPr>
            <w:r w:rsidRPr="005A664A">
              <w:rPr>
                <w:color w:val="000000"/>
              </w:rPr>
              <w:t>}</w:t>
            </w:r>
            <w:r>
              <w:rPr>
                <w:color w:val="000000"/>
              </w:rPr>
              <w:br/>
            </w:r>
          </w:p>
          <w:p w14:paraId="10AB3A49" w14:textId="774C70C0" w:rsidR="009B3A0D" w:rsidRPr="009B3A0D" w:rsidRDefault="009B3A0D" w:rsidP="005A664A">
            <w:pPr>
              <w:spacing w:after="0"/>
              <w:rPr>
                <w:b/>
                <w:color w:val="000000"/>
              </w:rPr>
            </w:pPr>
            <w:r w:rsidRPr="009B3A0D">
              <w:rPr>
                <w:b/>
                <w:color w:val="000000"/>
              </w:rPr>
              <w:t>No data transfer source or data attachment provided:</w:t>
            </w:r>
          </w:p>
          <w:p w14:paraId="2C6465FC" w14:textId="77777777" w:rsidR="009B3A0D" w:rsidRPr="009B3A0D" w:rsidRDefault="009B3A0D" w:rsidP="009B3A0D">
            <w:pPr>
              <w:spacing w:after="0"/>
              <w:rPr>
                <w:color w:val="000000"/>
              </w:rPr>
            </w:pPr>
            <w:r w:rsidRPr="009B3A0D">
              <w:rPr>
                <w:color w:val="000000"/>
              </w:rPr>
              <w:t>{</w:t>
            </w:r>
          </w:p>
          <w:p w14:paraId="22A93297" w14:textId="77777777" w:rsidR="009B3A0D" w:rsidRPr="009B3A0D" w:rsidRDefault="009B3A0D" w:rsidP="009B3A0D">
            <w:pPr>
              <w:spacing w:after="0"/>
              <w:rPr>
                <w:color w:val="000000"/>
              </w:rPr>
            </w:pPr>
            <w:r w:rsidRPr="009B3A0D">
              <w:rPr>
                <w:color w:val="000000"/>
              </w:rPr>
              <w:t xml:space="preserve">   "errorType": "INVALID_REQUEST_INPUT",</w:t>
            </w:r>
          </w:p>
          <w:p w14:paraId="50068D9E" w14:textId="77777777" w:rsidR="009B3A0D" w:rsidRPr="009B3A0D" w:rsidRDefault="009B3A0D" w:rsidP="009B3A0D">
            <w:pPr>
              <w:spacing w:after="0"/>
              <w:rPr>
                <w:color w:val="000000"/>
              </w:rPr>
            </w:pPr>
            <w:r w:rsidRPr="009B3A0D">
              <w:rPr>
                <w:color w:val="000000"/>
              </w:rPr>
              <w:t xml:space="preserve">   "message": "No data transfer source or data attachment provided",</w:t>
            </w:r>
          </w:p>
          <w:p w14:paraId="2673BA2C" w14:textId="1CDC4509" w:rsidR="009B3A0D" w:rsidRPr="009B3A0D" w:rsidRDefault="009B3A0D" w:rsidP="009B3A0D">
            <w:pPr>
              <w:spacing w:after="0"/>
              <w:rPr>
                <w:color w:val="000000"/>
              </w:rPr>
            </w:pPr>
            <w:r w:rsidRPr="009B3A0D">
              <w:rPr>
                <w:color w:val="000000"/>
              </w:rPr>
              <w:t xml:space="preserve">   "stackTrace": "gov.nih.nci.hpc.exception.HpcException: No data transfer source or data attachment provided "</w:t>
            </w:r>
          </w:p>
          <w:p w14:paraId="71BEBBCB" w14:textId="2715F2D6" w:rsidR="009B3A0D" w:rsidRDefault="009B3A0D" w:rsidP="009B3A0D">
            <w:pPr>
              <w:spacing w:after="0"/>
              <w:rPr>
                <w:color w:val="000000"/>
              </w:rPr>
            </w:pPr>
            <w:r w:rsidRPr="009B3A0D">
              <w:rPr>
                <w:color w:val="000000"/>
              </w:rPr>
              <w:t>}</w:t>
            </w:r>
          </w:p>
          <w:p w14:paraId="1011C15B" w14:textId="77777777" w:rsidR="009B3A0D" w:rsidRPr="005A664A" w:rsidRDefault="009B3A0D" w:rsidP="009B3A0D">
            <w:pPr>
              <w:spacing w:after="0"/>
              <w:rPr>
                <w:color w:val="000000"/>
              </w:rPr>
            </w:pPr>
          </w:p>
          <w:p w14:paraId="13E4A48C" w14:textId="77777777" w:rsidR="00A52F44" w:rsidRPr="00604839" w:rsidRDefault="00A52F44" w:rsidP="00A52F44">
            <w:pPr>
              <w:spacing w:after="0"/>
              <w:rPr>
                <w:b/>
                <w:color w:val="000000"/>
              </w:rPr>
            </w:pPr>
            <w:r>
              <w:rPr>
                <w:b/>
                <w:color w:val="000000"/>
              </w:rPr>
              <w:t>Data file</w:t>
            </w:r>
            <w:r w:rsidRPr="00604839">
              <w:rPr>
                <w:b/>
                <w:color w:val="000000"/>
              </w:rPr>
              <w:t xml:space="preserve"> Path is missing:</w:t>
            </w:r>
          </w:p>
          <w:p w14:paraId="45894DF3" w14:textId="77777777" w:rsidR="00A52F44" w:rsidRPr="00604839" w:rsidRDefault="00A52F44" w:rsidP="00A52F44">
            <w:pPr>
              <w:spacing w:after="0"/>
              <w:rPr>
                <w:color w:val="000000"/>
              </w:rPr>
            </w:pPr>
            <w:r w:rsidRPr="00604839">
              <w:rPr>
                <w:color w:val="000000"/>
              </w:rPr>
              <w:t>HTTP/1.1 400 Bad Request</w:t>
            </w:r>
          </w:p>
          <w:p w14:paraId="3F803ADE" w14:textId="77777777" w:rsidR="00A52F44" w:rsidRPr="00604839" w:rsidRDefault="00A52F44" w:rsidP="00A52F44">
            <w:pPr>
              <w:spacing w:after="0"/>
              <w:rPr>
                <w:color w:val="000000"/>
              </w:rPr>
            </w:pPr>
            <w:r w:rsidRPr="00604839">
              <w:rPr>
                <w:color w:val="000000"/>
              </w:rPr>
              <w:t>Content-Type: application/json</w:t>
            </w:r>
          </w:p>
          <w:p w14:paraId="21C546B6" w14:textId="77777777" w:rsidR="00A52F44" w:rsidRPr="00604839" w:rsidRDefault="00A52F44" w:rsidP="00A52F44">
            <w:pPr>
              <w:spacing w:after="0"/>
              <w:rPr>
                <w:color w:val="000000"/>
              </w:rPr>
            </w:pPr>
            <w:r w:rsidRPr="00604839">
              <w:rPr>
                <w:color w:val="000000"/>
              </w:rPr>
              <w:t>HPC-API-Version: 1.0.0</w:t>
            </w:r>
          </w:p>
          <w:p w14:paraId="005EBA97" w14:textId="77777777" w:rsidR="00A52F44" w:rsidRPr="00604839" w:rsidRDefault="00A52F44" w:rsidP="00A52F44">
            <w:pPr>
              <w:spacing w:after="0"/>
              <w:jc w:val="left"/>
              <w:rPr>
                <w:color w:val="000000"/>
              </w:rPr>
            </w:pPr>
          </w:p>
          <w:p w14:paraId="17CDA4BF" w14:textId="77777777" w:rsidR="00A52F44" w:rsidRDefault="00A52F44" w:rsidP="00A52F44">
            <w:pPr>
              <w:spacing w:after="0"/>
              <w:jc w:val="left"/>
              <w:rPr>
                <w:color w:val="000000"/>
              </w:rPr>
            </w:pPr>
            <w:r>
              <w:rPr>
                <w:color w:val="000000"/>
              </w:rPr>
              <w:t>JSON:</w:t>
            </w:r>
          </w:p>
          <w:p w14:paraId="4735ED3B" w14:textId="77777777" w:rsidR="00A52F44" w:rsidRPr="00604839" w:rsidRDefault="00A52F44" w:rsidP="00A52F44">
            <w:pPr>
              <w:spacing w:after="0"/>
              <w:jc w:val="left"/>
              <w:rPr>
                <w:color w:val="000000"/>
              </w:rPr>
            </w:pPr>
            <w:r w:rsidRPr="00604839">
              <w:rPr>
                <w:color w:val="000000"/>
              </w:rPr>
              <w:t>{</w:t>
            </w:r>
          </w:p>
          <w:p w14:paraId="7ADAD2F6" w14:textId="77777777" w:rsidR="00A52F44" w:rsidRPr="00604839" w:rsidRDefault="00A52F44" w:rsidP="00A52F44">
            <w:pPr>
              <w:spacing w:after="0"/>
              <w:jc w:val="left"/>
              <w:rPr>
                <w:color w:val="000000"/>
              </w:rPr>
            </w:pPr>
            <w:r w:rsidRPr="00604839">
              <w:rPr>
                <w:color w:val="000000"/>
              </w:rPr>
              <w:t xml:space="preserve">   "errorType": "INVALID_REQUEST_INPUT",</w:t>
            </w:r>
          </w:p>
          <w:p w14:paraId="37DC221A" w14:textId="7CED3D98" w:rsidR="00A52F44" w:rsidRPr="00604839" w:rsidRDefault="00A52F44" w:rsidP="00A52F44">
            <w:pPr>
              <w:spacing w:after="0"/>
              <w:jc w:val="left"/>
              <w:rPr>
                <w:color w:val="000000"/>
              </w:rPr>
            </w:pPr>
            <w:r w:rsidRPr="00604839">
              <w:rPr>
                <w:color w:val="000000"/>
              </w:rPr>
              <w:t xml:space="preserve">   "message": "</w:t>
            </w:r>
            <w:r>
              <w:t xml:space="preserve"> </w:t>
            </w:r>
            <w:r w:rsidRPr="00A52F44">
              <w:rPr>
                <w:color w:val="000000"/>
              </w:rPr>
              <w:t>Null path or dataObjectRegistrationDTO</w:t>
            </w:r>
            <w:r w:rsidRPr="00604839">
              <w:rPr>
                <w:color w:val="000000"/>
              </w:rPr>
              <w:t>: /",</w:t>
            </w:r>
          </w:p>
          <w:p w14:paraId="1315074E" w14:textId="77777777" w:rsidR="00A52F44" w:rsidRPr="00604839" w:rsidRDefault="00A52F44" w:rsidP="00A52F44">
            <w:pPr>
              <w:spacing w:after="0"/>
              <w:jc w:val="left"/>
              <w:rPr>
                <w:color w:val="000000"/>
              </w:rPr>
            </w:pPr>
            <w:r w:rsidRPr="00604839">
              <w:rPr>
                <w:color w:val="000000"/>
              </w:rPr>
              <w:t xml:space="preserve">   "stackTrace": "</w:t>
            </w:r>
            <w:r>
              <w:rPr>
                <w:color w:val="000000"/>
              </w:rPr>
              <w:t>…</w:t>
            </w:r>
            <w:r w:rsidRPr="00604839">
              <w:rPr>
                <w:color w:val="000000"/>
              </w:rPr>
              <w:t>"</w:t>
            </w:r>
          </w:p>
          <w:p w14:paraId="28C5F63B" w14:textId="77777777" w:rsidR="00A52F44" w:rsidRDefault="00A52F44" w:rsidP="00A52F44">
            <w:pPr>
              <w:spacing w:after="0"/>
              <w:jc w:val="left"/>
              <w:rPr>
                <w:color w:val="000000"/>
              </w:rPr>
            </w:pPr>
            <w:r w:rsidRPr="00604839">
              <w:rPr>
                <w:color w:val="000000"/>
              </w:rPr>
              <w:t>}</w:t>
            </w:r>
          </w:p>
          <w:p w14:paraId="616C958E" w14:textId="3908CD48" w:rsidR="00A52F44" w:rsidRDefault="00A52F44" w:rsidP="002E20C5">
            <w:pPr>
              <w:spacing w:after="0"/>
              <w:rPr>
                <w:b/>
                <w:color w:val="000000"/>
              </w:rPr>
            </w:pPr>
          </w:p>
          <w:p w14:paraId="43F080E0" w14:textId="302D5F3A" w:rsidR="0032644E" w:rsidRPr="00604839" w:rsidRDefault="0032644E" w:rsidP="0032644E">
            <w:pPr>
              <w:spacing w:after="0"/>
              <w:rPr>
                <w:b/>
                <w:color w:val="000000"/>
              </w:rPr>
            </w:pPr>
            <w:r>
              <w:rPr>
                <w:b/>
                <w:color w:val="000000"/>
              </w:rPr>
              <w:t>Invalid Data object</w:t>
            </w:r>
            <w:r w:rsidRPr="00604839">
              <w:rPr>
                <w:b/>
                <w:color w:val="000000"/>
              </w:rPr>
              <w:t xml:space="preserve"> Path:</w:t>
            </w:r>
          </w:p>
          <w:p w14:paraId="7C8CE105" w14:textId="77777777" w:rsidR="0032644E" w:rsidRPr="00604839" w:rsidRDefault="0032644E" w:rsidP="0032644E">
            <w:pPr>
              <w:spacing w:after="0"/>
              <w:rPr>
                <w:color w:val="000000"/>
              </w:rPr>
            </w:pPr>
            <w:r w:rsidRPr="00604839">
              <w:rPr>
                <w:color w:val="000000"/>
              </w:rPr>
              <w:t>HTTP/1.1 400 Bad Request</w:t>
            </w:r>
          </w:p>
          <w:p w14:paraId="43A1803E" w14:textId="77777777" w:rsidR="0032644E" w:rsidRPr="00604839" w:rsidRDefault="0032644E" w:rsidP="0032644E">
            <w:pPr>
              <w:spacing w:after="0"/>
              <w:rPr>
                <w:color w:val="000000"/>
              </w:rPr>
            </w:pPr>
            <w:r w:rsidRPr="00604839">
              <w:rPr>
                <w:color w:val="000000"/>
              </w:rPr>
              <w:t>Content-Type: application/json</w:t>
            </w:r>
          </w:p>
          <w:p w14:paraId="0E80EFD8" w14:textId="77777777" w:rsidR="0032644E" w:rsidRPr="00604839" w:rsidRDefault="0032644E" w:rsidP="0032644E">
            <w:pPr>
              <w:spacing w:after="0"/>
              <w:rPr>
                <w:color w:val="000000"/>
              </w:rPr>
            </w:pPr>
            <w:r w:rsidRPr="00604839">
              <w:rPr>
                <w:color w:val="000000"/>
              </w:rPr>
              <w:t>HPC-API-Version: 1.0.0</w:t>
            </w:r>
          </w:p>
          <w:p w14:paraId="06814A5A" w14:textId="77777777" w:rsidR="0032644E" w:rsidRPr="00604839" w:rsidRDefault="0032644E" w:rsidP="0032644E">
            <w:pPr>
              <w:spacing w:after="0"/>
              <w:rPr>
                <w:color w:val="000000"/>
              </w:rPr>
            </w:pPr>
          </w:p>
          <w:p w14:paraId="778D8FB8" w14:textId="77777777" w:rsidR="0032644E" w:rsidRDefault="0032644E" w:rsidP="0032644E">
            <w:pPr>
              <w:spacing w:after="0"/>
              <w:rPr>
                <w:color w:val="000000"/>
              </w:rPr>
            </w:pPr>
            <w:r>
              <w:rPr>
                <w:color w:val="000000"/>
              </w:rPr>
              <w:t>JSON:</w:t>
            </w:r>
          </w:p>
          <w:p w14:paraId="5C51C2B0" w14:textId="77777777" w:rsidR="00867361" w:rsidRPr="00867361" w:rsidRDefault="00867361" w:rsidP="00867361">
            <w:pPr>
              <w:spacing w:after="0"/>
              <w:rPr>
                <w:color w:val="000000"/>
              </w:rPr>
            </w:pPr>
            <w:r w:rsidRPr="00867361">
              <w:rPr>
                <w:color w:val="000000"/>
              </w:rPr>
              <w:t>{</w:t>
            </w:r>
          </w:p>
          <w:p w14:paraId="47A6B773" w14:textId="77777777" w:rsidR="00867361" w:rsidRPr="00867361" w:rsidRDefault="00867361" w:rsidP="00867361">
            <w:pPr>
              <w:spacing w:after="0"/>
              <w:rPr>
                <w:color w:val="000000"/>
              </w:rPr>
            </w:pPr>
            <w:r w:rsidRPr="00867361">
              <w:rPr>
                <w:color w:val="000000"/>
              </w:rPr>
              <w:t xml:space="preserve">   "errorType": "REQUEST_REJECTED",</w:t>
            </w:r>
          </w:p>
          <w:p w14:paraId="61D884A0" w14:textId="77777777" w:rsidR="00867361" w:rsidRPr="00867361" w:rsidRDefault="00867361" w:rsidP="00867361">
            <w:pPr>
              <w:spacing w:after="0"/>
              <w:rPr>
                <w:color w:val="000000"/>
              </w:rPr>
            </w:pPr>
            <w:r w:rsidRPr="00867361">
              <w:rPr>
                <w:color w:val="000000"/>
              </w:rPr>
              <w:lastRenderedPageBreak/>
              <w:t xml:space="preserve">   "requestRejectReason": "INVALID_DATA_OBJECT_PATH",</w:t>
            </w:r>
          </w:p>
          <w:p w14:paraId="4A64E3C3" w14:textId="77777777" w:rsidR="00867361" w:rsidRPr="00867361" w:rsidRDefault="00867361" w:rsidP="00867361">
            <w:pPr>
              <w:spacing w:after="0"/>
              <w:rPr>
                <w:color w:val="000000"/>
              </w:rPr>
            </w:pPr>
            <w:r w:rsidRPr="00867361">
              <w:rPr>
                <w:color w:val="000000"/>
              </w:rPr>
              <w:t xml:space="preserve">   "message": "Invalid data object path. Directory doesn't exist: /FNL_SF_Archive/Project-test3/D/test2.fastq",</w:t>
            </w:r>
          </w:p>
          <w:p w14:paraId="1B82906D" w14:textId="51E19BC6" w:rsidR="00867361" w:rsidRPr="00867361" w:rsidRDefault="00867361" w:rsidP="00867361">
            <w:pPr>
              <w:spacing w:after="0"/>
              <w:rPr>
                <w:color w:val="000000"/>
              </w:rPr>
            </w:pPr>
            <w:r w:rsidRPr="00867361">
              <w:rPr>
                <w:color w:val="000000"/>
              </w:rPr>
              <w:t xml:space="preserve">   "stackTrace": "gov.nih.nci.hpc.exception.HpcException: Invalid data object</w:t>
            </w:r>
            <w:r>
              <w:rPr>
                <w:color w:val="000000"/>
              </w:rPr>
              <w:t xml:space="preserve"> path. Directory doesn't exist:..”</w:t>
            </w:r>
          </w:p>
          <w:p w14:paraId="21B81AAD" w14:textId="4E75FD69" w:rsidR="0032644E" w:rsidRDefault="00867361" w:rsidP="00867361">
            <w:pPr>
              <w:spacing w:after="0"/>
              <w:rPr>
                <w:b/>
                <w:color w:val="000000"/>
              </w:rPr>
            </w:pPr>
            <w:r w:rsidRPr="00867361">
              <w:rPr>
                <w:color w:val="000000"/>
              </w:rPr>
              <w:t>}</w:t>
            </w:r>
            <w:r w:rsidRPr="00867361">
              <w:rPr>
                <w:b/>
                <w:color w:val="000000"/>
              </w:rPr>
              <w:t xml:space="preserve"> </w:t>
            </w:r>
          </w:p>
          <w:p w14:paraId="1F877565" w14:textId="77777777" w:rsidR="00095451" w:rsidRDefault="00095451" w:rsidP="00867361">
            <w:pPr>
              <w:spacing w:after="0"/>
              <w:rPr>
                <w:b/>
                <w:color w:val="000000"/>
              </w:rPr>
            </w:pPr>
          </w:p>
          <w:p w14:paraId="089C2646" w14:textId="3FFAAFFC" w:rsidR="00211984" w:rsidRPr="00087D39" w:rsidRDefault="00211984" w:rsidP="00211984">
            <w:pPr>
              <w:spacing w:after="0"/>
              <w:rPr>
                <w:b/>
                <w:color w:val="000000"/>
              </w:rPr>
            </w:pPr>
            <w:r w:rsidRPr="00087D39">
              <w:rPr>
                <w:b/>
                <w:color w:val="000000"/>
              </w:rPr>
              <w:t>Invalid Request Input:</w:t>
            </w:r>
          </w:p>
          <w:p w14:paraId="6974F889" w14:textId="77777777" w:rsidR="00211984" w:rsidRPr="00BE53FC" w:rsidRDefault="00211984" w:rsidP="00211984">
            <w:pPr>
              <w:spacing w:after="0"/>
              <w:rPr>
                <w:color w:val="000000"/>
              </w:rPr>
            </w:pPr>
            <w:r w:rsidRPr="00BE53FC">
              <w:rPr>
                <w:color w:val="000000"/>
              </w:rPr>
              <w:t>HTTP/1.1 400 Bad Request</w:t>
            </w:r>
          </w:p>
          <w:p w14:paraId="476F86F2" w14:textId="77777777" w:rsidR="00211984" w:rsidRPr="00BE53FC" w:rsidRDefault="00211984" w:rsidP="00211984">
            <w:pPr>
              <w:spacing w:after="0"/>
              <w:rPr>
                <w:color w:val="000000"/>
              </w:rPr>
            </w:pPr>
            <w:r w:rsidRPr="00BE53FC">
              <w:rPr>
                <w:color w:val="000000"/>
              </w:rPr>
              <w:t>Content-Type: application/json</w:t>
            </w:r>
          </w:p>
          <w:p w14:paraId="2D7CD4E6" w14:textId="77777777" w:rsidR="00211984" w:rsidRPr="00BE53FC" w:rsidRDefault="00211984" w:rsidP="00211984">
            <w:pPr>
              <w:spacing w:after="0"/>
              <w:rPr>
                <w:color w:val="000000"/>
              </w:rPr>
            </w:pPr>
            <w:r w:rsidRPr="00BE53FC">
              <w:rPr>
                <w:color w:val="000000"/>
              </w:rPr>
              <w:t>HPC-API-Version: 1.0.0</w:t>
            </w:r>
          </w:p>
          <w:p w14:paraId="78009FC5" w14:textId="77777777" w:rsidR="00211984" w:rsidRPr="00BE53FC" w:rsidRDefault="00211984" w:rsidP="00211984">
            <w:pPr>
              <w:spacing w:after="0"/>
              <w:rPr>
                <w:color w:val="000000"/>
              </w:rPr>
            </w:pPr>
          </w:p>
          <w:p w14:paraId="0598876C" w14:textId="77777777" w:rsidR="00211984" w:rsidRDefault="00211984" w:rsidP="00211984">
            <w:pPr>
              <w:spacing w:after="0"/>
              <w:rPr>
                <w:color w:val="000000"/>
              </w:rPr>
            </w:pPr>
            <w:r>
              <w:rPr>
                <w:color w:val="000000"/>
              </w:rPr>
              <w:t>JSON:</w:t>
            </w:r>
          </w:p>
          <w:p w14:paraId="478FEC5C" w14:textId="77777777" w:rsidR="00211984" w:rsidRPr="00BE53FC" w:rsidRDefault="00211984" w:rsidP="00211984">
            <w:pPr>
              <w:spacing w:after="0"/>
              <w:rPr>
                <w:color w:val="000000"/>
              </w:rPr>
            </w:pPr>
            <w:r w:rsidRPr="00BE53FC">
              <w:rPr>
                <w:color w:val="000000"/>
              </w:rPr>
              <w:t>{</w:t>
            </w:r>
          </w:p>
          <w:p w14:paraId="776B731D" w14:textId="77777777" w:rsidR="00211984" w:rsidRPr="00BE53FC" w:rsidRDefault="00211984" w:rsidP="00211984">
            <w:pPr>
              <w:spacing w:after="0"/>
              <w:jc w:val="left"/>
              <w:rPr>
                <w:color w:val="000000"/>
              </w:rPr>
            </w:pPr>
            <w:r w:rsidRPr="00BE53FC">
              <w:rPr>
                <w:color w:val="000000"/>
              </w:rPr>
              <w:t xml:space="preserve">   "errorType": "INVALID_REQUEST_INPUT",</w:t>
            </w:r>
          </w:p>
          <w:p w14:paraId="702C1CBD" w14:textId="77777777" w:rsidR="00211984" w:rsidRPr="00BE53FC" w:rsidRDefault="00211984" w:rsidP="00211984">
            <w:pPr>
              <w:spacing w:after="0"/>
              <w:jc w:val="left"/>
              <w:rPr>
                <w:color w:val="000000"/>
              </w:rPr>
            </w:pPr>
            <w:r w:rsidRPr="00BE53FC">
              <w:rPr>
                <w:color w:val="000000"/>
              </w:rPr>
              <w:t xml:space="preserve">   "message": "Missing mandataory metadata: Project name",</w:t>
            </w:r>
          </w:p>
          <w:p w14:paraId="67576C94" w14:textId="77777777" w:rsidR="00211984" w:rsidRPr="00BE53FC" w:rsidRDefault="00211984" w:rsidP="00211984">
            <w:pPr>
              <w:spacing w:after="0"/>
              <w:jc w:val="left"/>
              <w:rPr>
                <w:color w:val="000000"/>
              </w:rPr>
            </w:pPr>
            <w:r w:rsidRPr="00BE53FC">
              <w:rPr>
                <w:color w:val="000000"/>
              </w:rPr>
              <w:t xml:space="preserve">   "stackTrace": "gov.nih.nci.hpc.exception.HpcException: Missing mandataory metadata: Project name[INVALID_REQUEST_INPUT]</w:t>
            </w:r>
            <w:r>
              <w:rPr>
                <w:color w:val="000000"/>
              </w:rPr>
              <w:t>…</w:t>
            </w:r>
            <w:r w:rsidRPr="00BE53FC">
              <w:rPr>
                <w:color w:val="000000"/>
              </w:rPr>
              <w:t xml:space="preserve"> "</w:t>
            </w:r>
          </w:p>
          <w:p w14:paraId="1FED5597" w14:textId="77777777" w:rsidR="00211984" w:rsidRPr="00087D39" w:rsidRDefault="00211984" w:rsidP="00211984">
            <w:pPr>
              <w:spacing w:after="0"/>
              <w:rPr>
                <w:color w:val="000000"/>
              </w:rPr>
            </w:pPr>
            <w:r w:rsidRPr="00BE53FC">
              <w:rPr>
                <w:color w:val="000000"/>
              </w:rPr>
              <w:t>}</w:t>
            </w:r>
          </w:p>
          <w:p w14:paraId="6EF943F1" w14:textId="77777777" w:rsidR="00211984" w:rsidRDefault="00211984" w:rsidP="00211984">
            <w:pPr>
              <w:spacing w:after="0"/>
              <w:rPr>
                <w:color w:val="000000"/>
              </w:rPr>
            </w:pPr>
          </w:p>
          <w:p w14:paraId="6BB05654" w14:textId="77777777" w:rsidR="00211984" w:rsidRPr="00087D39" w:rsidRDefault="00211984" w:rsidP="00211984">
            <w:pPr>
              <w:spacing w:after="0"/>
              <w:rPr>
                <w:b/>
                <w:color w:val="000000"/>
              </w:rPr>
            </w:pPr>
            <w:r w:rsidRPr="00087D39">
              <w:rPr>
                <w:b/>
                <w:color w:val="000000"/>
              </w:rPr>
              <w:t>Invalid Request Input:</w:t>
            </w:r>
          </w:p>
          <w:p w14:paraId="66ECD65D" w14:textId="77777777" w:rsidR="00211984" w:rsidRDefault="00211984" w:rsidP="00211984">
            <w:pPr>
              <w:spacing w:after="0"/>
              <w:rPr>
                <w:color w:val="000000"/>
              </w:rPr>
            </w:pPr>
          </w:p>
          <w:p w14:paraId="26E8A5BF" w14:textId="77777777" w:rsidR="00211984" w:rsidRPr="00A5002F" w:rsidRDefault="00211984" w:rsidP="00211984">
            <w:pPr>
              <w:spacing w:after="0"/>
              <w:rPr>
                <w:color w:val="000000"/>
              </w:rPr>
            </w:pPr>
            <w:r w:rsidRPr="00A5002F">
              <w:rPr>
                <w:color w:val="000000"/>
              </w:rPr>
              <w:t>HTTP/1.1 400 Bad Request</w:t>
            </w:r>
          </w:p>
          <w:p w14:paraId="462B62CF" w14:textId="77777777" w:rsidR="00211984" w:rsidRPr="00A5002F" w:rsidRDefault="00211984" w:rsidP="00211984">
            <w:pPr>
              <w:spacing w:after="0"/>
              <w:rPr>
                <w:color w:val="000000"/>
              </w:rPr>
            </w:pPr>
            <w:r w:rsidRPr="00A5002F">
              <w:rPr>
                <w:color w:val="000000"/>
              </w:rPr>
              <w:t>Content-Type: application/json</w:t>
            </w:r>
          </w:p>
          <w:p w14:paraId="3962D33D" w14:textId="77777777" w:rsidR="00211984" w:rsidRPr="00A5002F" w:rsidRDefault="00211984" w:rsidP="00211984">
            <w:pPr>
              <w:spacing w:after="0"/>
              <w:rPr>
                <w:color w:val="000000"/>
              </w:rPr>
            </w:pPr>
            <w:r w:rsidRPr="00A5002F">
              <w:rPr>
                <w:color w:val="000000"/>
              </w:rPr>
              <w:t>HPC-API-Version: 1.0.0</w:t>
            </w:r>
          </w:p>
          <w:p w14:paraId="237004F7" w14:textId="77777777" w:rsidR="00211984" w:rsidRPr="00A5002F" w:rsidRDefault="00211984" w:rsidP="00211984">
            <w:pPr>
              <w:spacing w:after="0"/>
              <w:rPr>
                <w:color w:val="000000"/>
              </w:rPr>
            </w:pPr>
          </w:p>
          <w:p w14:paraId="3936A4EB" w14:textId="77777777" w:rsidR="00211984" w:rsidRDefault="00211984" w:rsidP="00211984">
            <w:pPr>
              <w:spacing w:after="0"/>
              <w:rPr>
                <w:color w:val="000000"/>
              </w:rPr>
            </w:pPr>
            <w:r>
              <w:rPr>
                <w:color w:val="000000"/>
              </w:rPr>
              <w:t>JSON:</w:t>
            </w:r>
          </w:p>
          <w:p w14:paraId="00618FEF" w14:textId="77777777" w:rsidR="00211984" w:rsidRPr="00A5002F" w:rsidRDefault="00211984" w:rsidP="00211984">
            <w:pPr>
              <w:spacing w:after="0"/>
              <w:rPr>
                <w:color w:val="000000"/>
              </w:rPr>
            </w:pPr>
            <w:r w:rsidRPr="00A5002F">
              <w:rPr>
                <w:color w:val="000000"/>
              </w:rPr>
              <w:t>{</w:t>
            </w:r>
          </w:p>
          <w:p w14:paraId="39DB7F05" w14:textId="77777777" w:rsidR="00211984" w:rsidRPr="00A5002F" w:rsidRDefault="00211984" w:rsidP="00211984">
            <w:pPr>
              <w:spacing w:after="0"/>
              <w:rPr>
                <w:color w:val="000000"/>
              </w:rPr>
            </w:pPr>
            <w:r w:rsidRPr="00A5002F">
              <w:rPr>
                <w:color w:val="000000"/>
              </w:rPr>
              <w:t xml:space="preserve">   "errorType": "INVALID_REQUEST_INPUT",</w:t>
            </w:r>
          </w:p>
          <w:p w14:paraId="34A4A954" w14:textId="77777777" w:rsidR="00211984" w:rsidRPr="00A5002F" w:rsidRDefault="00211984" w:rsidP="00211984">
            <w:pPr>
              <w:spacing w:after="0"/>
              <w:rPr>
                <w:color w:val="000000"/>
              </w:rPr>
            </w:pPr>
            <w:r w:rsidRPr="00A5002F">
              <w:rPr>
                <w:color w:val="000000"/>
              </w:rPr>
              <w:t xml:space="preserve">   "message": "Invalid Metadata Value: Collection type = Project1. Valid values: [Project, Dataset, Folder]",</w:t>
            </w:r>
          </w:p>
          <w:p w14:paraId="2C00BA75" w14:textId="77777777" w:rsidR="00211984" w:rsidRPr="00A5002F" w:rsidRDefault="00211984" w:rsidP="00211984">
            <w:pPr>
              <w:spacing w:after="0"/>
              <w:rPr>
                <w:color w:val="000000"/>
              </w:rPr>
            </w:pPr>
            <w:r w:rsidRPr="00A5002F">
              <w:rPr>
                <w:color w:val="000000"/>
              </w:rPr>
              <w:t xml:space="preserve">   "stackTrace": "</w:t>
            </w:r>
            <w:r>
              <w:rPr>
                <w:color w:val="000000"/>
              </w:rPr>
              <w:t>…</w:t>
            </w:r>
            <w:r w:rsidRPr="00A5002F">
              <w:rPr>
                <w:color w:val="000000"/>
              </w:rPr>
              <w:t>"</w:t>
            </w:r>
          </w:p>
          <w:p w14:paraId="32FDE429" w14:textId="77777777" w:rsidR="00211984" w:rsidRDefault="00211984" w:rsidP="00211984">
            <w:pPr>
              <w:spacing w:after="0"/>
              <w:rPr>
                <w:color w:val="000000"/>
              </w:rPr>
            </w:pPr>
            <w:r w:rsidRPr="00A5002F">
              <w:rPr>
                <w:color w:val="000000"/>
              </w:rPr>
              <w:t>}</w:t>
            </w:r>
          </w:p>
          <w:p w14:paraId="5126C193" w14:textId="77777777" w:rsidR="00211984" w:rsidRDefault="00211984" w:rsidP="00211984">
            <w:pPr>
              <w:spacing w:after="0"/>
              <w:rPr>
                <w:color w:val="000000"/>
              </w:rPr>
            </w:pPr>
          </w:p>
          <w:p w14:paraId="56DD0595" w14:textId="77777777" w:rsidR="00211984" w:rsidRPr="00087D39" w:rsidRDefault="00211984" w:rsidP="00211984">
            <w:pPr>
              <w:spacing w:after="0"/>
              <w:rPr>
                <w:b/>
                <w:color w:val="000000"/>
              </w:rPr>
            </w:pPr>
            <w:r w:rsidRPr="00087D39">
              <w:rPr>
                <w:b/>
                <w:color w:val="000000"/>
              </w:rPr>
              <w:t>Invalid Request Input:</w:t>
            </w:r>
          </w:p>
          <w:p w14:paraId="782C1585" w14:textId="77777777" w:rsidR="00211984" w:rsidRDefault="00211984" w:rsidP="00211984">
            <w:pPr>
              <w:spacing w:after="0"/>
              <w:rPr>
                <w:color w:val="000000"/>
              </w:rPr>
            </w:pPr>
          </w:p>
          <w:p w14:paraId="4E427AD7" w14:textId="77777777" w:rsidR="00211984" w:rsidRPr="005710BF" w:rsidRDefault="00211984" w:rsidP="00211984">
            <w:pPr>
              <w:spacing w:after="0"/>
              <w:rPr>
                <w:color w:val="000000"/>
              </w:rPr>
            </w:pPr>
            <w:r w:rsidRPr="005710BF">
              <w:rPr>
                <w:color w:val="000000"/>
              </w:rPr>
              <w:t>HTTP/1.1 400 Bad Request</w:t>
            </w:r>
          </w:p>
          <w:p w14:paraId="676F56C1" w14:textId="77777777" w:rsidR="00211984" w:rsidRPr="005710BF" w:rsidRDefault="00211984" w:rsidP="00211984">
            <w:pPr>
              <w:spacing w:after="0"/>
              <w:rPr>
                <w:color w:val="000000"/>
              </w:rPr>
            </w:pPr>
            <w:r w:rsidRPr="005710BF">
              <w:rPr>
                <w:color w:val="000000"/>
              </w:rPr>
              <w:t>Content-Type: application/json</w:t>
            </w:r>
          </w:p>
          <w:p w14:paraId="4438E320" w14:textId="77777777" w:rsidR="00211984" w:rsidRPr="005710BF" w:rsidRDefault="00211984" w:rsidP="00211984">
            <w:pPr>
              <w:spacing w:after="0"/>
              <w:rPr>
                <w:color w:val="000000"/>
              </w:rPr>
            </w:pPr>
            <w:r w:rsidRPr="005710BF">
              <w:rPr>
                <w:color w:val="000000"/>
              </w:rPr>
              <w:t>HPC-API-Version: 1.0.0</w:t>
            </w:r>
          </w:p>
          <w:p w14:paraId="070F3484" w14:textId="77777777" w:rsidR="00211984" w:rsidRPr="005710BF" w:rsidRDefault="00211984" w:rsidP="00211984">
            <w:pPr>
              <w:spacing w:after="0"/>
              <w:rPr>
                <w:color w:val="000000"/>
              </w:rPr>
            </w:pPr>
          </w:p>
          <w:p w14:paraId="213DA723" w14:textId="77777777" w:rsidR="00211984" w:rsidRDefault="00211984" w:rsidP="00211984">
            <w:pPr>
              <w:spacing w:after="0"/>
              <w:rPr>
                <w:color w:val="000000"/>
              </w:rPr>
            </w:pPr>
            <w:r>
              <w:rPr>
                <w:color w:val="000000"/>
              </w:rPr>
              <w:t>JSON:</w:t>
            </w:r>
          </w:p>
          <w:p w14:paraId="55419E50" w14:textId="77777777" w:rsidR="00211984" w:rsidRPr="005710BF" w:rsidRDefault="00211984" w:rsidP="00211984">
            <w:pPr>
              <w:spacing w:after="0"/>
              <w:rPr>
                <w:color w:val="000000"/>
              </w:rPr>
            </w:pPr>
            <w:r w:rsidRPr="005710BF">
              <w:rPr>
                <w:color w:val="000000"/>
              </w:rPr>
              <w:lastRenderedPageBreak/>
              <w:t>{</w:t>
            </w:r>
          </w:p>
          <w:p w14:paraId="51635088" w14:textId="77777777" w:rsidR="00211984" w:rsidRPr="005710BF" w:rsidRDefault="00211984" w:rsidP="00211984">
            <w:pPr>
              <w:spacing w:after="0"/>
              <w:rPr>
                <w:color w:val="000000"/>
              </w:rPr>
            </w:pPr>
            <w:r w:rsidRPr="005710BF">
              <w:rPr>
                <w:color w:val="000000"/>
              </w:rPr>
              <w:t xml:space="preserve">   "errorType": "INVALID_REQUEST_INPUT",</w:t>
            </w:r>
          </w:p>
          <w:p w14:paraId="6A1559B4" w14:textId="77777777" w:rsidR="00211984" w:rsidRPr="005710BF" w:rsidRDefault="00211984" w:rsidP="00211984">
            <w:pPr>
              <w:spacing w:after="0"/>
              <w:rPr>
                <w:color w:val="000000"/>
              </w:rPr>
            </w:pPr>
            <w:r w:rsidRPr="005710BF">
              <w:rPr>
                <w:color w:val="000000"/>
              </w:rPr>
              <w:t xml:space="preserve">   "message": "Null path or Invalid metadata entry",</w:t>
            </w:r>
          </w:p>
          <w:p w14:paraId="501F4899" w14:textId="77777777" w:rsidR="00211984" w:rsidRPr="005710BF" w:rsidRDefault="00211984" w:rsidP="00211984">
            <w:pPr>
              <w:spacing w:after="0"/>
              <w:rPr>
                <w:color w:val="000000"/>
              </w:rPr>
            </w:pPr>
            <w:r w:rsidRPr="005710BF">
              <w:rPr>
                <w:color w:val="000000"/>
              </w:rPr>
              <w:t xml:space="preserve">   "stackTrace": "</w:t>
            </w:r>
            <w:r>
              <w:rPr>
                <w:color w:val="000000"/>
              </w:rPr>
              <w:t>…</w:t>
            </w:r>
            <w:r w:rsidRPr="005710BF">
              <w:rPr>
                <w:color w:val="000000"/>
              </w:rPr>
              <w:t>"</w:t>
            </w:r>
          </w:p>
          <w:p w14:paraId="5B30F93C" w14:textId="77777777" w:rsidR="00211984" w:rsidRDefault="00211984" w:rsidP="00211984">
            <w:pPr>
              <w:spacing w:after="0"/>
              <w:rPr>
                <w:color w:val="000000"/>
              </w:rPr>
            </w:pPr>
            <w:r w:rsidRPr="005710BF">
              <w:rPr>
                <w:color w:val="000000"/>
              </w:rPr>
              <w:t>}</w:t>
            </w:r>
          </w:p>
          <w:p w14:paraId="78609910" w14:textId="77777777" w:rsidR="009A329D" w:rsidRDefault="009A329D" w:rsidP="00211984">
            <w:pPr>
              <w:spacing w:after="0"/>
              <w:rPr>
                <w:color w:val="000000"/>
              </w:rPr>
            </w:pPr>
          </w:p>
          <w:p w14:paraId="333DA9B8" w14:textId="77777777" w:rsidR="009A329D" w:rsidRPr="00087D39" w:rsidRDefault="009A329D" w:rsidP="009A329D">
            <w:pPr>
              <w:spacing w:after="0"/>
              <w:rPr>
                <w:b/>
                <w:color w:val="000000"/>
              </w:rPr>
            </w:pPr>
            <w:r w:rsidRPr="00087D39">
              <w:rPr>
                <w:b/>
                <w:color w:val="000000"/>
              </w:rPr>
              <w:t>Invalid Request Input:</w:t>
            </w:r>
          </w:p>
          <w:p w14:paraId="5FA4D401" w14:textId="77777777" w:rsidR="009A329D" w:rsidRDefault="009A329D" w:rsidP="009A329D">
            <w:pPr>
              <w:spacing w:after="0"/>
              <w:rPr>
                <w:color w:val="000000"/>
              </w:rPr>
            </w:pPr>
          </w:p>
          <w:p w14:paraId="5166143C" w14:textId="77777777" w:rsidR="009A329D" w:rsidRPr="005710BF" w:rsidRDefault="009A329D" w:rsidP="009A329D">
            <w:pPr>
              <w:spacing w:after="0"/>
              <w:rPr>
                <w:color w:val="000000"/>
              </w:rPr>
            </w:pPr>
            <w:r w:rsidRPr="005710BF">
              <w:rPr>
                <w:color w:val="000000"/>
              </w:rPr>
              <w:t>HTTP/1.1 400 Bad Request</w:t>
            </w:r>
          </w:p>
          <w:p w14:paraId="542334E3" w14:textId="77777777" w:rsidR="009A329D" w:rsidRPr="005710BF" w:rsidRDefault="009A329D" w:rsidP="009A329D">
            <w:pPr>
              <w:spacing w:after="0"/>
              <w:rPr>
                <w:color w:val="000000"/>
              </w:rPr>
            </w:pPr>
            <w:r w:rsidRPr="005710BF">
              <w:rPr>
                <w:color w:val="000000"/>
              </w:rPr>
              <w:t>Content-Type: application/json</w:t>
            </w:r>
          </w:p>
          <w:p w14:paraId="491AFC02" w14:textId="77777777" w:rsidR="009A329D" w:rsidRPr="005710BF" w:rsidRDefault="009A329D" w:rsidP="009A329D">
            <w:pPr>
              <w:spacing w:after="0"/>
              <w:rPr>
                <w:color w:val="000000"/>
              </w:rPr>
            </w:pPr>
            <w:r w:rsidRPr="005710BF">
              <w:rPr>
                <w:color w:val="000000"/>
              </w:rPr>
              <w:t>HPC-API-Version: 1.0.0</w:t>
            </w:r>
          </w:p>
          <w:p w14:paraId="04905262" w14:textId="77777777" w:rsidR="009A329D" w:rsidRPr="005710BF" w:rsidRDefault="009A329D" w:rsidP="009A329D">
            <w:pPr>
              <w:spacing w:after="0"/>
              <w:rPr>
                <w:color w:val="000000"/>
              </w:rPr>
            </w:pPr>
          </w:p>
          <w:p w14:paraId="62662FCD" w14:textId="77777777" w:rsidR="009A329D" w:rsidRDefault="009A329D" w:rsidP="009A329D">
            <w:pPr>
              <w:spacing w:after="0"/>
              <w:rPr>
                <w:color w:val="000000"/>
              </w:rPr>
            </w:pPr>
            <w:r>
              <w:rPr>
                <w:color w:val="000000"/>
              </w:rPr>
              <w:t>JSON:</w:t>
            </w:r>
          </w:p>
          <w:p w14:paraId="0544C77C" w14:textId="77777777" w:rsidR="009A329D" w:rsidRPr="005710BF" w:rsidRDefault="009A329D" w:rsidP="009A329D">
            <w:pPr>
              <w:spacing w:after="0"/>
              <w:rPr>
                <w:color w:val="000000"/>
              </w:rPr>
            </w:pPr>
            <w:r w:rsidRPr="005710BF">
              <w:rPr>
                <w:color w:val="000000"/>
              </w:rPr>
              <w:t>{</w:t>
            </w:r>
          </w:p>
          <w:p w14:paraId="3AA584C3" w14:textId="77777777" w:rsidR="009A329D" w:rsidRPr="005710BF" w:rsidRDefault="009A329D" w:rsidP="009A329D">
            <w:pPr>
              <w:spacing w:after="0"/>
              <w:rPr>
                <w:color w:val="000000"/>
              </w:rPr>
            </w:pPr>
            <w:r w:rsidRPr="005710BF">
              <w:rPr>
                <w:color w:val="000000"/>
              </w:rPr>
              <w:t xml:space="preserve">   "errorType": "INVALID_REQUEST_INPUT",</w:t>
            </w:r>
          </w:p>
          <w:p w14:paraId="7AE306D3" w14:textId="6D840BA8" w:rsidR="009A329D" w:rsidRPr="005710BF" w:rsidRDefault="009A329D" w:rsidP="009A329D">
            <w:pPr>
              <w:spacing w:after="0"/>
              <w:rPr>
                <w:color w:val="000000"/>
              </w:rPr>
            </w:pPr>
            <w:r w:rsidRPr="005710BF">
              <w:rPr>
                <w:color w:val="000000"/>
              </w:rPr>
              <w:t xml:space="preserve">   "message": "</w:t>
            </w:r>
            <w:r>
              <w:rPr>
                <w:color w:val="000000"/>
              </w:rPr>
              <w:t>Invalid Data Transfer Input</w:t>
            </w:r>
            <w:r w:rsidRPr="005710BF">
              <w:rPr>
                <w:color w:val="000000"/>
              </w:rPr>
              <w:t>",</w:t>
            </w:r>
          </w:p>
          <w:p w14:paraId="7289D29F" w14:textId="77777777" w:rsidR="009A329D" w:rsidRPr="005710BF" w:rsidRDefault="009A329D" w:rsidP="009A329D">
            <w:pPr>
              <w:spacing w:after="0"/>
              <w:rPr>
                <w:color w:val="000000"/>
              </w:rPr>
            </w:pPr>
            <w:r w:rsidRPr="005710BF">
              <w:rPr>
                <w:color w:val="000000"/>
              </w:rPr>
              <w:t xml:space="preserve">   "stackTrace": "</w:t>
            </w:r>
            <w:r>
              <w:rPr>
                <w:color w:val="000000"/>
              </w:rPr>
              <w:t>…</w:t>
            </w:r>
            <w:r w:rsidRPr="005710BF">
              <w:rPr>
                <w:color w:val="000000"/>
              </w:rPr>
              <w:t>"</w:t>
            </w:r>
          </w:p>
          <w:p w14:paraId="2C621546" w14:textId="77777777" w:rsidR="009A329D" w:rsidRDefault="009A329D" w:rsidP="009A329D">
            <w:pPr>
              <w:spacing w:after="0"/>
              <w:rPr>
                <w:color w:val="000000"/>
              </w:rPr>
            </w:pPr>
            <w:r w:rsidRPr="005710BF">
              <w:rPr>
                <w:color w:val="000000"/>
              </w:rPr>
              <w:t>}</w:t>
            </w:r>
          </w:p>
          <w:p w14:paraId="2CDCF206" w14:textId="77777777" w:rsidR="009A329D" w:rsidRDefault="009A329D" w:rsidP="00211984">
            <w:pPr>
              <w:spacing w:after="0"/>
              <w:rPr>
                <w:color w:val="000000"/>
              </w:rPr>
            </w:pPr>
          </w:p>
          <w:p w14:paraId="322758CE" w14:textId="77777777" w:rsidR="00095451" w:rsidRPr="00087D39" w:rsidRDefault="00095451" w:rsidP="00095451">
            <w:pPr>
              <w:spacing w:after="0"/>
              <w:rPr>
                <w:b/>
                <w:color w:val="000000"/>
              </w:rPr>
            </w:pPr>
            <w:r w:rsidRPr="00087D39">
              <w:rPr>
                <w:b/>
                <w:color w:val="000000"/>
              </w:rPr>
              <w:t>Invalid Request Input:</w:t>
            </w:r>
          </w:p>
          <w:p w14:paraId="2A86AA3C" w14:textId="77777777" w:rsidR="00095451" w:rsidRDefault="00095451" w:rsidP="00095451">
            <w:pPr>
              <w:spacing w:after="0"/>
              <w:rPr>
                <w:color w:val="000000"/>
              </w:rPr>
            </w:pPr>
          </w:p>
          <w:p w14:paraId="0B3D79A5" w14:textId="77777777" w:rsidR="00095451" w:rsidRPr="005710BF" w:rsidRDefault="00095451" w:rsidP="00095451">
            <w:pPr>
              <w:spacing w:after="0"/>
              <w:rPr>
                <w:color w:val="000000"/>
              </w:rPr>
            </w:pPr>
            <w:r w:rsidRPr="005710BF">
              <w:rPr>
                <w:color w:val="000000"/>
              </w:rPr>
              <w:t>HTTP/1.1 400 Bad Request</w:t>
            </w:r>
          </w:p>
          <w:p w14:paraId="50706B1C" w14:textId="77777777" w:rsidR="00095451" w:rsidRPr="005710BF" w:rsidRDefault="00095451" w:rsidP="00095451">
            <w:pPr>
              <w:spacing w:after="0"/>
              <w:rPr>
                <w:color w:val="000000"/>
              </w:rPr>
            </w:pPr>
            <w:r w:rsidRPr="005710BF">
              <w:rPr>
                <w:color w:val="000000"/>
              </w:rPr>
              <w:t>Content-Type: application/json</w:t>
            </w:r>
          </w:p>
          <w:p w14:paraId="03C9E58C" w14:textId="77777777" w:rsidR="00095451" w:rsidRPr="005710BF" w:rsidRDefault="00095451" w:rsidP="00095451">
            <w:pPr>
              <w:spacing w:after="0"/>
              <w:rPr>
                <w:color w:val="000000"/>
              </w:rPr>
            </w:pPr>
            <w:r w:rsidRPr="005710BF">
              <w:rPr>
                <w:color w:val="000000"/>
              </w:rPr>
              <w:t>HPC-API-Version: 1.0.0</w:t>
            </w:r>
          </w:p>
          <w:p w14:paraId="7377CD33" w14:textId="77777777" w:rsidR="00095451" w:rsidRPr="005710BF" w:rsidRDefault="00095451" w:rsidP="00095451">
            <w:pPr>
              <w:spacing w:after="0"/>
              <w:rPr>
                <w:color w:val="000000"/>
              </w:rPr>
            </w:pPr>
          </w:p>
          <w:p w14:paraId="3BBDF736" w14:textId="77777777" w:rsidR="00095451" w:rsidRDefault="00095451" w:rsidP="00095451">
            <w:pPr>
              <w:spacing w:after="0"/>
              <w:rPr>
                <w:color w:val="000000"/>
              </w:rPr>
            </w:pPr>
            <w:r>
              <w:rPr>
                <w:color w:val="000000"/>
              </w:rPr>
              <w:t>JSON:</w:t>
            </w:r>
          </w:p>
          <w:p w14:paraId="01C1A69E" w14:textId="77777777" w:rsidR="00095451" w:rsidRPr="005710BF" w:rsidRDefault="00095451" w:rsidP="00095451">
            <w:pPr>
              <w:spacing w:after="0"/>
              <w:rPr>
                <w:color w:val="000000"/>
              </w:rPr>
            </w:pPr>
            <w:r w:rsidRPr="005710BF">
              <w:rPr>
                <w:color w:val="000000"/>
              </w:rPr>
              <w:t>{</w:t>
            </w:r>
          </w:p>
          <w:p w14:paraId="7D21A042" w14:textId="77777777" w:rsidR="00095451" w:rsidRPr="005710BF" w:rsidRDefault="00095451" w:rsidP="00095451">
            <w:pPr>
              <w:spacing w:after="0"/>
              <w:rPr>
                <w:color w:val="000000"/>
              </w:rPr>
            </w:pPr>
            <w:r w:rsidRPr="005710BF">
              <w:rPr>
                <w:color w:val="000000"/>
              </w:rPr>
              <w:t xml:space="preserve">   "errorType": "INVALID_REQUEST_INPUT",</w:t>
            </w:r>
          </w:p>
          <w:p w14:paraId="0E0E1245" w14:textId="0446D266" w:rsidR="00095451" w:rsidRPr="005710BF" w:rsidRDefault="00095451" w:rsidP="00095451">
            <w:pPr>
              <w:spacing w:after="0"/>
              <w:rPr>
                <w:color w:val="000000"/>
              </w:rPr>
            </w:pPr>
            <w:r w:rsidRPr="005710BF">
              <w:rPr>
                <w:color w:val="000000"/>
              </w:rPr>
              <w:t xml:space="preserve">   "message": "</w:t>
            </w:r>
            <w:r>
              <w:t xml:space="preserve"> </w:t>
            </w:r>
            <w:r w:rsidRPr="00095451">
              <w:rPr>
                <w:color w:val="000000"/>
              </w:rPr>
              <w:t>Path already exists as a directory</w:t>
            </w:r>
            <w:r w:rsidRPr="005710BF">
              <w:rPr>
                <w:color w:val="000000"/>
              </w:rPr>
              <w:t>",</w:t>
            </w:r>
          </w:p>
          <w:p w14:paraId="4CDFA912" w14:textId="77777777" w:rsidR="00095451" w:rsidRPr="005710BF" w:rsidRDefault="00095451" w:rsidP="00095451">
            <w:pPr>
              <w:spacing w:after="0"/>
              <w:rPr>
                <w:color w:val="000000"/>
              </w:rPr>
            </w:pPr>
            <w:r w:rsidRPr="005710BF">
              <w:rPr>
                <w:color w:val="000000"/>
              </w:rPr>
              <w:t xml:space="preserve">   "stackTrace": "</w:t>
            </w:r>
            <w:r>
              <w:rPr>
                <w:color w:val="000000"/>
              </w:rPr>
              <w:t>…</w:t>
            </w:r>
            <w:r w:rsidRPr="005710BF">
              <w:rPr>
                <w:color w:val="000000"/>
              </w:rPr>
              <w:t>"</w:t>
            </w:r>
          </w:p>
          <w:p w14:paraId="3B6606BC" w14:textId="77777777" w:rsidR="00095451" w:rsidRDefault="00095451" w:rsidP="00095451">
            <w:pPr>
              <w:spacing w:after="0"/>
              <w:rPr>
                <w:color w:val="000000"/>
              </w:rPr>
            </w:pPr>
            <w:r w:rsidRPr="005710BF">
              <w:rPr>
                <w:color w:val="000000"/>
              </w:rPr>
              <w:t>}</w:t>
            </w:r>
          </w:p>
          <w:p w14:paraId="727B9A41" w14:textId="313F3BC0" w:rsidR="00211984" w:rsidRDefault="00211984" w:rsidP="00092BC3">
            <w:pPr>
              <w:spacing w:after="0"/>
              <w:ind w:left="0"/>
              <w:rPr>
                <w:color w:val="000000"/>
              </w:rPr>
            </w:pPr>
          </w:p>
          <w:p w14:paraId="7277C3E4" w14:textId="0FAFE31F" w:rsidR="008F12DB" w:rsidRPr="00087D39" w:rsidRDefault="008F12DB" w:rsidP="008F12DB">
            <w:pPr>
              <w:spacing w:after="0"/>
              <w:rPr>
                <w:b/>
                <w:color w:val="000000"/>
              </w:rPr>
            </w:pPr>
            <w:r>
              <w:rPr>
                <w:b/>
                <w:color w:val="000000"/>
              </w:rPr>
              <w:t>Data Management Error</w:t>
            </w:r>
            <w:r w:rsidRPr="00087D39">
              <w:rPr>
                <w:b/>
                <w:color w:val="000000"/>
              </w:rPr>
              <w:t>:</w:t>
            </w:r>
          </w:p>
          <w:p w14:paraId="77A2F36B" w14:textId="77777777" w:rsidR="008F12DB" w:rsidRDefault="008F12DB" w:rsidP="008F12DB">
            <w:pPr>
              <w:spacing w:after="0"/>
              <w:rPr>
                <w:color w:val="000000"/>
              </w:rPr>
            </w:pPr>
          </w:p>
          <w:p w14:paraId="416137CC" w14:textId="77777777" w:rsidR="008F12DB" w:rsidRPr="005710BF" w:rsidRDefault="008F12DB" w:rsidP="008F12DB">
            <w:pPr>
              <w:spacing w:after="0"/>
              <w:rPr>
                <w:color w:val="000000"/>
              </w:rPr>
            </w:pPr>
            <w:r w:rsidRPr="005710BF">
              <w:rPr>
                <w:color w:val="000000"/>
              </w:rPr>
              <w:t>HTTP/1.1 400 Bad Request</w:t>
            </w:r>
          </w:p>
          <w:p w14:paraId="49A6648D" w14:textId="77777777" w:rsidR="008F12DB" w:rsidRPr="005710BF" w:rsidRDefault="008F12DB" w:rsidP="008F12DB">
            <w:pPr>
              <w:spacing w:after="0"/>
              <w:rPr>
                <w:color w:val="000000"/>
              </w:rPr>
            </w:pPr>
            <w:r w:rsidRPr="005710BF">
              <w:rPr>
                <w:color w:val="000000"/>
              </w:rPr>
              <w:t>Content-Type: application/json</w:t>
            </w:r>
          </w:p>
          <w:p w14:paraId="0F6C4E17" w14:textId="77777777" w:rsidR="008F12DB" w:rsidRPr="005710BF" w:rsidRDefault="008F12DB" w:rsidP="008F12DB">
            <w:pPr>
              <w:spacing w:after="0"/>
              <w:rPr>
                <w:color w:val="000000"/>
              </w:rPr>
            </w:pPr>
            <w:r w:rsidRPr="005710BF">
              <w:rPr>
                <w:color w:val="000000"/>
              </w:rPr>
              <w:t>HPC-API-Version: 1.0.0</w:t>
            </w:r>
          </w:p>
          <w:p w14:paraId="48FC8C2A" w14:textId="77777777" w:rsidR="008F12DB" w:rsidRPr="005710BF" w:rsidRDefault="008F12DB" w:rsidP="008F12DB">
            <w:pPr>
              <w:spacing w:after="0"/>
              <w:rPr>
                <w:color w:val="000000"/>
              </w:rPr>
            </w:pPr>
          </w:p>
          <w:p w14:paraId="1B9A0FDC" w14:textId="77777777" w:rsidR="008F12DB" w:rsidRDefault="008F12DB" w:rsidP="008F12DB">
            <w:pPr>
              <w:spacing w:after="0"/>
              <w:rPr>
                <w:color w:val="000000"/>
              </w:rPr>
            </w:pPr>
            <w:r>
              <w:rPr>
                <w:color w:val="000000"/>
              </w:rPr>
              <w:t>JSON:</w:t>
            </w:r>
          </w:p>
          <w:p w14:paraId="005F3448" w14:textId="77777777" w:rsidR="008F12DB" w:rsidRPr="005710BF" w:rsidRDefault="008F12DB" w:rsidP="008F12DB">
            <w:pPr>
              <w:spacing w:after="0"/>
              <w:rPr>
                <w:color w:val="000000"/>
              </w:rPr>
            </w:pPr>
            <w:r w:rsidRPr="005710BF">
              <w:rPr>
                <w:color w:val="000000"/>
              </w:rPr>
              <w:t>{</w:t>
            </w:r>
          </w:p>
          <w:p w14:paraId="5F655AF6" w14:textId="7F3EC632" w:rsidR="008F12DB" w:rsidRPr="00470226" w:rsidRDefault="008F12DB" w:rsidP="008F12DB">
            <w:pPr>
              <w:spacing w:after="0"/>
              <w:ind w:left="0"/>
              <w:rPr>
                <w:color w:val="000000"/>
              </w:rPr>
            </w:pPr>
            <w:r w:rsidRPr="00470226">
              <w:rPr>
                <w:color w:val="000000"/>
              </w:rPr>
              <w:lastRenderedPageBreak/>
              <w:t xml:space="preserve">  </w:t>
            </w:r>
            <w:r>
              <w:rPr>
                <w:color w:val="000000"/>
              </w:rPr>
              <w:t xml:space="preserve">          </w:t>
            </w:r>
            <w:r w:rsidRPr="00470226">
              <w:rPr>
                <w:color w:val="000000"/>
              </w:rPr>
              <w:t xml:space="preserve"> "errorType": "</w:t>
            </w:r>
            <w:r w:rsidRPr="008F12DB">
              <w:rPr>
                <w:color w:val="000000"/>
              </w:rPr>
              <w:t>DATA_MANAGEMENT_ERROR</w:t>
            </w:r>
            <w:r w:rsidRPr="00470226">
              <w:rPr>
                <w:color w:val="000000"/>
              </w:rPr>
              <w:t>",</w:t>
            </w:r>
          </w:p>
          <w:p w14:paraId="4E5F8109" w14:textId="466FC033" w:rsidR="008F12DB" w:rsidRPr="00470226" w:rsidRDefault="008F12DB" w:rsidP="008F12DB">
            <w:pPr>
              <w:spacing w:after="0"/>
              <w:ind w:left="0"/>
              <w:rPr>
                <w:color w:val="000000"/>
              </w:rPr>
            </w:pPr>
            <w:r w:rsidRPr="00470226">
              <w:rPr>
                <w:color w:val="000000"/>
              </w:rPr>
              <w:t xml:space="preserve">   </w:t>
            </w:r>
            <w:r>
              <w:rPr>
                <w:color w:val="000000"/>
              </w:rPr>
              <w:t xml:space="preserve">          </w:t>
            </w:r>
            <w:r w:rsidRPr="00470226">
              <w:rPr>
                <w:color w:val="000000"/>
              </w:rPr>
              <w:t>"message": "</w:t>
            </w:r>
            <w:r>
              <w:t xml:space="preserve"> </w:t>
            </w:r>
            <w:r w:rsidRPr="008F12DB">
              <w:rPr>
                <w:color w:val="000000"/>
              </w:rPr>
              <w:t>Failed to create a file</w:t>
            </w:r>
            <w:r w:rsidRPr="00470226">
              <w:rPr>
                <w:color w:val="000000"/>
              </w:rPr>
              <w:t>",</w:t>
            </w:r>
          </w:p>
          <w:p w14:paraId="40E60D30" w14:textId="77777777" w:rsidR="008F12DB" w:rsidRPr="005710BF" w:rsidRDefault="008F12DB" w:rsidP="008F12DB">
            <w:pPr>
              <w:spacing w:after="0"/>
              <w:rPr>
                <w:color w:val="000000"/>
              </w:rPr>
            </w:pPr>
            <w:r w:rsidRPr="005710BF">
              <w:rPr>
                <w:color w:val="000000"/>
              </w:rPr>
              <w:t xml:space="preserve">   "stackTrace": "</w:t>
            </w:r>
            <w:r>
              <w:rPr>
                <w:color w:val="000000"/>
              </w:rPr>
              <w:t>…</w:t>
            </w:r>
            <w:r w:rsidRPr="005710BF">
              <w:rPr>
                <w:color w:val="000000"/>
              </w:rPr>
              <w:t>"</w:t>
            </w:r>
          </w:p>
          <w:p w14:paraId="5494B8E3" w14:textId="77777777" w:rsidR="008F12DB" w:rsidRDefault="008F12DB" w:rsidP="008F12DB">
            <w:pPr>
              <w:spacing w:after="0"/>
              <w:rPr>
                <w:color w:val="000000"/>
              </w:rPr>
            </w:pPr>
            <w:r w:rsidRPr="005710BF">
              <w:rPr>
                <w:color w:val="000000"/>
              </w:rPr>
              <w:t>}</w:t>
            </w:r>
          </w:p>
          <w:p w14:paraId="61E3FF87" w14:textId="77777777" w:rsidR="008F12DB" w:rsidRDefault="008F12DB" w:rsidP="00092BC3">
            <w:pPr>
              <w:spacing w:after="0"/>
              <w:ind w:left="0"/>
              <w:rPr>
                <w:color w:val="000000"/>
              </w:rPr>
            </w:pPr>
          </w:p>
          <w:p w14:paraId="69783D69" w14:textId="3E9FAE99" w:rsidR="00470226" w:rsidRPr="00087D39" w:rsidRDefault="00470226" w:rsidP="00470226">
            <w:pPr>
              <w:spacing w:after="0"/>
              <w:rPr>
                <w:b/>
                <w:color w:val="000000"/>
              </w:rPr>
            </w:pPr>
            <w:r>
              <w:rPr>
                <w:b/>
                <w:color w:val="000000"/>
              </w:rPr>
              <w:t>Data Transfer Error</w:t>
            </w:r>
            <w:r w:rsidRPr="00087D39">
              <w:rPr>
                <w:b/>
                <w:color w:val="000000"/>
              </w:rPr>
              <w:t>:</w:t>
            </w:r>
          </w:p>
          <w:p w14:paraId="44D8E486" w14:textId="77777777" w:rsidR="00470226" w:rsidRDefault="00470226" w:rsidP="00470226">
            <w:pPr>
              <w:spacing w:after="0"/>
              <w:rPr>
                <w:color w:val="000000"/>
              </w:rPr>
            </w:pPr>
          </w:p>
          <w:p w14:paraId="4FC3BA6D" w14:textId="77777777" w:rsidR="00470226" w:rsidRPr="005710BF" w:rsidRDefault="00470226" w:rsidP="00470226">
            <w:pPr>
              <w:spacing w:after="0"/>
              <w:rPr>
                <w:color w:val="000000"/>
              </w:rPr>
            </w:pPr>
            <w:r w:rsidRPr="005710BF">
              <w:rPr>
                <w:color w:val="000000"/>
              </w:rPr>
              <w:t>HTTP/1.1 400 Bad Request</w:t>
            </w:r>
          </w:p>
          <w:p w14:paraId="22D3C7F5" w14:textId="77777777" w:rsidR="00470226" w:rsidRPr="005710BF" w:rsidRDefault="00470226" w:rsidP="00470226">
            <w:pPr>
              <w:spacing w:after="0"/>
              <w:rPr>
                <w:color w:val="000000"/>
              </w:rPr>
            </w:pPr>
            <w:r w:rsidRPr="005710BF">
              <w:rPr>
                <w:color w:val="000000"/>
              </w:rPr>
              <w:t>Content-Type: application/json</w:t>
            </w:r>
          </w:p>
          <w:p w14:paraId="31AACC1C" w14:textId="77777777" w:rsidR="00470226" w:rsidRPr="005710BF" w:rsidRDefault="00470226" w:rsidP="00470226">
            <w:pPr>
              <w:spacing w:after="0"/>
              <w:rPr>
                <w:color w:val="000000"/>
              </w:rPr>
            </w:pPr>
            <w:r w:rsidRPr="005710BF">
              <w:rPr>
                <w:color w:val="000000"/>
              </w:rPr>
              <w:t>HPC-API-Version: 1.0.0</w:t>
            </w:r>
          </w:p>
          <w:p w14:paraId="00651A4E" w14:textId="77777777" w:rsidR="00470226" w:rsidRPr="005710BF" w:rsidRDefault="00470226" w:rsidP="00470226">
            <w:pPr>
              <w:spacing w:after="0"/>
              <w:rPr>
                <w:color w:val="000000"/>
              </w:rPr>
            </w:pPr>
          </w:p>
          <w:p w14:paraId="41AEC46E" w14:textId="77777777" w:rsidR="00470226" w:rsidRDefault="00470226" w:rsidP="00470226">
            <w:pPr>
              <w:spacing w:after="0"/>
              <w:rPr>
                <w:color w:val="000000"/>
              </w:rPr>
            </w:pPr>
            <w:r>
              <w:rPr>
                <w:color w:val="000000"/>
              </w:rPr>
              <w:t>JSON:</w:t>
            </w:r>
          </w:p>
          <w:p w14:paraId="68B27C3D" w14:textId="77777777" w:rsidR="00470226" w:rsidRPr="005710BF" w:rsidRDefault="00470226" w:rsidP="00470226">
            <w:pPr>
              <w:spacing w:after="0"/>
              <w:rPr>
                <w:color w:val="000000"/>
              </w:rPr>
            </w:pPr>
            <w:r w:rsidRPr="005710BF">
              <w:rPr>
                <w:color w:val="000000"/>
              </w:rPr>
              <w:t>{</w:t>
            </w:r>
          </w:p>
          <w:p w14:paraId="1637D97C" w14:textId="69691847"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 xml:space="preserve"> "errorType": "DATA_TRANSFER_ERROR",</w:t>
            </w:r>
          </w:p>
          <w:p w14:paraId="779F1846" w14:textId="213EF68C" w:rsidR="00470226" w:rsidRPr="00470226" w:rsidRDefault="00470226" w:rsidP="00470226">
            <w:pPr>
              <w:spacing w:after="0"/>
              <w:ind w:left="0"/>
              <w:rPr>
                <w:color w:val="000000"/>
              </w:rPr>
            </w:pPr>
            <w:r w:rsidRPr="00470226">
              <w:rPr>
                <w:color w:val="000000"/>
              </w:rPr>
              <w:t xml:space="preserve">   </w:t>
            </w:r>
            <w:r>
              <w:rPr>
                <w:color w:val="000000"/>
              </w:rPr>
              <w:t xml:space="preserve">          </w:t>
            </w:r>
            <w:r w:rsidRPr="00470226">
              <w:rPr>
                <w:color w:val="000000"/>
              </w:rPr>
              <w:t>"message": "Failed to activate endpoint: nihnci#NIH-NCI-TRANSFER",</w:t>
            </w:r>
          </w:p>
          <w:p w14:paraId="6D23CAE9" w14:textId="77777777" w:rsidR="00470226" w:rsidRPr="005710BF" w:rsidRDefault="00470226" w:rsidP="00470226">
            <w:pPr>
              <w:spacing w:after="0"/>
              <w:rPr>
                <w:color w:val="000000"/>
              </w:rPr>
            </w:pPr>
            <w:r w:rsidRPr="005710BF">
              <w:rPr>
                <w:color w:val="000000"/>
              </w:rPr>
              <w:t xml:space="preserve">   "stackTrace": "</w:t>
            </w:r>
            <w:r>
              <w:rPr>
                <w:color w:val="000000"/>
              </w:rPr>
              <w:t>…</w:t>
            </w:r>
            <w:r w:rsidRPr="005710BF">
              <w:rPr>
                <w:color w:val="000000"/>
              </w:rPr>
              <w:t>"</w:t>
            </w:r>
          </w:p>
          <w:p w14:paraId="112C2B35" w14:textId="77777777" w:rsidR="00470226" w:rsidRDefault="00470226" w:rsidP="00470226">
            <w:pPr>
              <w:spacing w:after="0"/>
              <w:rPr>
                <w:color w:val="000000"/>
              </w:rPr>
            </w:pPr>
            <w:r w:rsidRPr="005710BF">
              <w:rPr>
                <w:color w:val="000000"/>
              </w:rPr>
              <w:t>}</w:t>
            </w:r>
          </w:p>
          <w:p w14:paraId="5373955A" w14:textId="77777777" w:rsidR="00470226" w:rsidRDefault="00470226" w:rsidP="00092BC3">
            <w:pPr>
              <w:spacing w:after="0"/>
              <w:ind w:left="0"/>
              <w:rPr>
                <w:color w:val="000000"/>
              </w:rPr>
            </w:pPr>
          </w:p>
          <w:p w14:paraId="0AD9A075" w14:textId="77777777" w:rsidR="00211984" w:rsidRPr="00087D39" w:rsidRDefault="00211984" w:rsidP="00211984">
            <w:pPr>
              <w:spacing w:after="0"/>
              <w:rPr>
                <w:b/>
                <w:color w:val="000000"/>
              </w:rPr>
            </w:pPr>
            <w:r>
              <w:rPr>
                <w:b/>
                <w:color w:val="000000"/>
              </w:rPr>
              <w:t>Authentication Failure</w:t>
            </w:r>
            <w:r w:rsidRPr="00087D39">
              <w:rPr>
                <w:b/>
                <w:color w:val="000000"/>
              </w:rPr>
              <w:t xml:space="preserve">: </w:t>
            </w:r>
          </w:p>
          <w:p w14:paraId="59ED7142" w14:textId="77777777" w:rsidR="00211984" w:rsidRPr="00405671" w:rsidRDefault="00211984" w:rsidP="00211984">
            <w:pPr>
              <w:spacing w:after="0"/>
              <w:rPr>
                <w:color w:val="000000"/>
              </w:rPr>
            </w:pPr>
            <w:r w:rsidRPr="00405671">
              <w:rPr>
                <w:color w:val="000000"/>
              </w:rPr>
              <w:t>HTTP/1.1 401 Unauthorized</w:t>
            </w:r>
          </w:p>
          <w:p w14:paraId="051ED921" w14:textId="77777777" w:rsidR="00211984" w:rsidRPr="00405671" w:rsidRDefault="00211984" w:rsidP="00211984">
            <w:pPr>
              <w:spacing w:after="0"/>
              <w:rPr>
                <w:color w:val="000000"/>
              </w:rPr>
            </w:pPr>
            <w:r w:rsidRPr="00405671">
              <w:rPr>
                <w:color w:val="000000"/>
              </w:rPr>
              <w:t>Content-Type: application/json</w:t>
            </w:r>
          </w:p>
          <w:p w14:paraId="6FAF043B" w14:textId="2285CA23" w:rsidR="00211984" w:rsidRDefault="00211984" w:rsidP="004324A7">
            <w:pPr>
              <w:spacing w:after="0"/>
              <w:ind w:left="0"/>
              <w:rPr>
                <w:color w:val="000000"/>
              </w:rPr>
            </w:pPr>
          </w:p>
          <w:p w14:paraId="284233BC" w14:textId="77777777" w:rsidR="00211984" w:rsidRDefault="00211984" w:rsidP="00211984">
            <w:pPr>
              <w:spacing w:after="0"/>
              <w:rPr>
                <w:color w:val="000000"/>
              </w:rPr>
            </w:pPr>
            <w:r>
              <w:rPr>
                <w:color w:val="000000"/>
              </w:rPr>
              <w:t>JSON:</w:t>
            </w:r>
          </w:p>
          <w:p w14:paraId="0EC78725" w14:textId="77777777" w:rsidR="00211984" w:rsidRPr="00405671" w:rsidRDefault="00211984" w:rsidP="00211984">
            <w:pPr>
              <w:spacing w:after="0"/>
              <w:rPr>
                <w:color w:val="000000"/>
              </w:rPr>
            </w:pPr>
            <w:r w:rsidRPr="00405671">
              <w:rPr>
                <w:color w:val="000000"/>
              </w:rPr>
              <w:t>{</w:t>
            </w:r>
          </w:p>
          <w:p w14:paraId="179853BC" w14:textId="77777777" w:rsidR="00211984" w:rsidRPr="00405671" w:rsidRDefault="00211984" w:rsidP="00211984">
            <w:pPr>
              <w:spacing w:after="0"/>
              <w:rPr>
                <w:color w:val="000000"/>
              </w:rPr>
            </w:pPr>
            <w:r w:rsidRPr="00405671">
              <w:rPr>
                <w:color w:val="000000"/>
              </w:rPr>
              <w:t xml:space="preserve">   "errorType": "REQUEST_AUTHENTICATION_FAILED",</w:t>
            </w:r>
          </w:p>
          <w:p w14:paraId="49D11D1A" w14:textId="77777777" w:rsidR="00211984" w:rsidRPr="00405671" w:rsidRDefault="00211984" w:rsidP="00211984">
            <w:pPr>
              <w:spacing w:after="0"/>
              <w:rPr>
                <w:color w:val="000000"/>
              </w:rPr>
            </w:pPr>
            <w:r w:rsidRPr="00405671">
              <w:rPr>
                <w:color w:val="000000"/>
              </w:rPr>
              <w:t xml:space="preserve">   "message": "Access Denied: LDAP authentication failed",</w:t>
            </w:r>
          </w:p>
          <w:p w14:paraId="7656450F" w14:textId="77777777" w:rsidR="00211984" w:rsidRPr="00405671" w:rsidRDefault="00211984" w:rsidP="00211984">
            <w:pPr>
              <w:spacing w:after="0"/>
              <w:rPr>
                <w:color w:val="000000"/>
              </w:rPr>
            </w:pPr>
            <w:r w:rsidRPr="00405671">
              <w:rPr>
                <w:color w:val="000000"/>
              </w:rPr>
              <w:t xml:space="preserve">   "stackTrace": "</w:t>
            </w:r>
            <w:r>
              <w:rPr>
                <w:color w:val="000000"/>
              </w:rPr>
              <w:t>…</w:t>
            </w:r>
            <w:r w:rsidRPr="00405671">
              <w:rPr>
                <w:color w:val="000000"/>
              </w:rPr>
              <w:t>"</w:t>
            </w:r>
          </w:p>
          <w:p w14:paraId="66A44FC0" w14:textId="77777777" w:rsidR="00211984" w:rsidRPr="00087D39" w:rsidRDefault="00211984" w:rsidP="00211984">
            <w:pPr>
              <w:spacing w:after="0"/>
              <w:rPr>
                <w:color w:val="000000"/>
              </w:rPr>
            </w:pPr>
            <w:r w:rsidRPr="00405671">
              <w:rPr>
                <w:color w:val="000000"/>
              </w:rPr>
              <w:t>}</w:t>
            </w:r>
          </w:p>
          <w:p w14:paraId="0A779F98" w14:textId="31BBB1AE" w:rsidR="003C0FE9" w:rsidRPr="00087D39" w:rsidRDefault="003C0FE9" w:rsidP="008E7FAD">
            <w:pPr>
              <w:spacing w:after="0"/>
              <w:jc w:val="left"/>
              <w:rPr>
                <w:color w:val="000000"/>
              </w:rPr>
            </w:pPr>
          </w:p>
        </w:tc>
      </w:tr>
      <w:tr w:rsidR="00470226" w:rsidRPr="00087D39" w14:paraId="22E1AB9D" w14:textId="77777777" w:rsidTr="00143BF1">
        <w:tc>
          <w:tcPr>
            <w:tcW w:w="1548" w:type="dxa"/>
            <w:shd w:val="clear" w:color="auto" w:fill="auto"/>
          </w:tcPr>
          <w:p w14:paraId="44BBB5A5" w14:textId="77777777" w:rsidR="00470226" w:rsidRPr="00087D39" w:rsidRDefault="00470226" w:rsidP="008E7FAD">
            <w:pPr>
              <w:ind w:left="0"/>
              <w:jc w:val="left"/>
              <w:rPr>
                <w:color w:val="000000"/>
              </w:rPr>
            </w:pPr>
          </w:p>
        </w:tc>
        <w:tc>
          <w:tcPr>
            <w:tcW w:w="8028" w:type="dxa"/>
            <w:shd w:val="clear" w:color="auto" w:fill="auto"/>
          </w:tcPr>
          <w:p w14:paraId="7034565A" w14:textId="77777777" w:rsidR="00470226" w:rsidRDefault="00470226" w:rsidP="002E20C5">
            <w:pPr>
              <w:spacing w:after="0"/>
              <w:rPr>
                <w:b/>
                <w:color w:val="000000"/>
              </w:rPr>
            </w:pPr>
          </w:p>
        </w:tc>
      </w:tr>
    </w:tbl>
    <w:p w14:paraId="2E3BFD4A" w14:textId="2198EA60" w:rsidR="002F5961" w:rsidRPr="00FB2380" w:rsidRDefault="002F5961" w:rsidP="00DE6CE5">
      <w:pPr>
        <w:pStyle w:val="Heading2"/>
        <w:numPr>
          <w:ilvl w:val="1"/>
          <w:numId w:val="9"/>
        </w:numPr>
      </w:pPr>
      <w:bookmarkStart w:id="48" w:name="_Toc338835926"/>
      <w:bookmarkStart w:id="49" w:name="_Toc359660712"/>
      <w:r w:rsidRPr="00FB2380">
        <w:t xml:space="preserve">Find </w:t>
      </w:r>
      <w:r>
        <w:t xml:space="preserve">data </w:t>
      </w:r>
      <w:r w:rsidRPr="000C678D">
        <w:t xml:space="preserve">by </w:t>
      </w:r>
      <w:r>
        <w:t>compound metadata query</w:t>
      </w:r>
      <w:bookmarkEnd w:id="48"/>
      <w:bookmarkEnd w:id="4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8E4147" w:rsidRPr="00FB2380" w14:paraId="3C3B2DD5" w14:textId="77777777" w:rsidTr="00441551">
        <w:tc>
          <w:tcPr>
            <w:tcW w:w="1368" w:type="dxa"/>
            <w:shd w:val="clear" w:color="auto" w:fill="auto"/>
          </w:tcPr>
          <w:p w14:paraId="4E70BA67" w14:textId="77777777" w:rsidR="008E4147" w:rsidRPr="00FB2380" w:rsidRDefault="008E4147" w:rsidP="008E4147">
            <w:pPr>
              <w:ind w:left="0"/>
              <w:rPr>
                <w:color w:val="000000"/>
              </w:rPr>
            </w:pPr>
            <w:r w:rsidRPr="00FB2380">
              <w:rPr>
                <w:color w:val="000000"/>
              </w:rPr>
              <w:t>Title</w:t>
            </w:r>
          </w:p>
        </w:tc>
        <w:tc>
          <w:tcPr>
            <w:tcW w:w="8208" w:type="dxa"/>
            <w:shd w:val="clear" w:color="auto" w:fill="auto"/>
          </w:tcPr>
          <w:p w14:paraId="55ABD5F0" w14:textId="249B1F23" w:rsidR="008E4147" w:rsidRPr="000C678D" w:rsidRDefault="008E4147" w:rsidP="008E4147">
            <w:pPr>
              <w:ind w:left="0"/>
              <w:rPr>
                <w:color w:val="000000"/>
              </w:rPr>
            </w:pPr>
            <w:r w:rsidRPr="000C678D">
              <w:rPr>
                <w:color w:val="000000"/>
              </w:rPr>
              <w:t xml:space="preserve">Find </w:t>
            </w:r>
            <w:r>
              <w:rPr>
                <w:color w:val="000000"/>
              </w:rPr>
              <w:t>data file</w:t>
            </w:r>
            <w:r w:rsidRPr="000C678D">
              <w:rPr>
                <w:color w:val="000000"/>
              </w:rPr>
              <w:t xml:space="preserve"> </w:t>
            </w:r>
            <w:r>
              <w:rPr>
                <w:color w:val="000000"/>
              </w:rPr>
              <w:t>by a compound metadata query</w:t>
            </w:r>
          </w:p>
        </w:tc>
      </w:tr>
      <w:tr w:rsidR="008E4147" w:rsidRPr="00087D39" w14:paraId="01A667F5" w14:textId="77777777" w:rsidTr="00441551">
        <w:tc>
          <w:tcPr>
            <w:tcW w:w="1368" w:type="dxa"/>
            <w:shd w:val="clear" w:color="auto" w:fill="auto"/>
          </w:tcPr>
          <w:p w14:paraId="455A0F75" w14:textId="77777777" w:rsidR="008E4147" w:rsidRPr="00FB2380" w:rsidRDefault="008E4147" w:rsidP="008E4147">
            <w:pPr>
              <w:ind w:left="0"/>
              <w:rPr>
                <w:color w:val="000000"/>
              </w:rPr>
            </w:pPr>
            <w:r w:rsidRPr="00FB2380">
              <w:rPr>
                <w:color w:val="000000"/>
              </w:rPr>
              <w:t>Description</w:t>
            </w:r>
          </w:p>
        </w:tc>
        <w:tc>
          <w:tcPr>
            <w:tcW w:w="8208" w:type="dxa"/>
            <w:shd w:val="clear" w:color="auto" w:fill="auto"/>
          </w:tcPr>
          <w:p w14:paraId="79EFACAA" w14:textId="77777777" w:rsidR="00610791" w:rsidRPr="00830273" w:rsidRDefault="00610791" w:rsidP="00610791">
            <w:pPr>
              <w:jc w:val="left"/>
              <w:rPr>
                <w:color w:val="000000"/>
              </w:rPr>
            </w:pPr>
            <w:r w:rsidRPr="00830273">
              <w:rPr>
                <w:color w:val="000000"/>
              </w:rPr>
              <w:t xml:space="preserve">First we define the simple query, then we show how to combine multiple </w:t>
            </w:r>
            <w:r>
              <w:rPr>
                <w:color w:val="000000"/>
              </w:rPr>
              <w:t xml:space="preserve">simple </w:t>
            </w:r>
            <w:r w:rsidRPr="00830273">
              <w:rPr>
                <w:color w:val="000000"/>
              </w:rPr>
              <w:t>queries into a compound query.</w:t>
            </w:r>
          </w:p>
          <w:p w14:paraId="7ABFED44" w14:textId="77777777" w:rsidR="00610791" w:rsidRDefault="00610791" w:rsidP="00610791">
            <w:pPr>
              <w:jc w:val="left"/>
              <w:rPr>
                <w:b/>
                <w:color w:val="000000"/>
              </w:rPr>
            </w:pPr>
          </w:p>
          <w:p w14:paraId="2FFE3F1E" w14:textId="77777777" w:rsidR="00610791" w:rsidRPr="00C266A5" w:rsidRDefault="00610791" w:rsidP="00610791">
            <w:pPr>
              <w:jc w:val="left"/>
              <w:rPr>
                <w:b/>
                <w:color w:val="000000"/>
              </w:rPr>
            </w:pPr>
            <w:r w:rsidRPr="00C266A5">
              <w:rPr>
                <w:b/>
                <w:color w:val="000000"/>
              </w:rPr>
              <w:t>Simple query:</w:t>
            </w:r>
          </w:p>
          <w:p w14:paraId="6A78B906" w14:textId="77777777" w:rsidR="00CB0795" w:rsidRDefault="00CB0795" w:rsidP="00CB0795">
            <w:r>
              <w:rPr>
                <w:color w:val="000000"/>
              </w:rPr>
              <w:t xml:space="preserve">Simple query is the basic building block of the compound query. It consists of </w:t>
            </w:r>
          </w:p>
          <w:p w14:paraId="345EFCBD" w14:textId="77777777" w:rsidR="00CB0795" w:rsidRPr="00243B9F" w:rsidRDefault="00CB0795" w:rsidP="00CB0795">
            <w:pPr>
              <w:pStyle w:val="ListParagraph"/>
              <w:numPr>
                <w:ilvl w:val="0"/>
                <w:numId w:val="18"/>
              </w:numPr>
            </w:pPr>
            <w:r w:rsidRPr="00243B9F">
              <w:t>"attribute"</w:t>
            </w:r>
          </w:p>
          <w:p w14:paraId="3B12A52B" w14:textId="77777777" w:rsidR="00CB0795" w:rsidRPr="00243B9F" w:rsidRDefault="00CB0795" w:rsidP="00CB0795">
            <w:pPr>
              <w:pStyle w:val="ListParagraph"/>
              <w:numPr>
                <w:ilvl w:val="0"/>
                <w:numId w:val="18"/>
              </w:numPr>
            </w:pPr>
            <w:r w:rsidRPr="00243B9F">
              <w:lastRenderedPageBreak/>
              <w:t>"value"</w:t>
            </w:r>
          </w:p>
          <w:p w14:paraId="55573989" w14:textId="77777777" w:rsidR="00CB0795" w:rsidRDefault="00CB0795" w:rsidP="00CB0795">
            <w:pPr>
              <w:pStyle w:val="ListParagraph"/>
              <w:numPr>
                <w:ilvl w:val="0"/>
                <w:numId w:val="18"/>
              </w:numPr>
            </w:pPr>
            <w:r w:rsidRPr="00243B9F">
              <w:t>"operator"</w:t>
            </w:r>
          </w:p>
          <w:p w14:paraId="0E473196" w14:textId="77777777" w:rsidR="00CB0795" w:rsidRDefault="00CB0795" w:rsidP="00CB0795">
            <w:pPr>
              <w:pStyle w:val="ListParagraph"/>
              <w:numPr>
                <w:ilvl w:val="0"/>
                <w:numId w:val="18"/>
              </w:numPr>
            </w:pPr>
            <w:r>
              <w:t>“levelFilter”</w:t>
            </w:r>
          </w:p>
          <w:p w14:paraId="5C4601C9" w14:textId="77777777" w:rsidR="00CB0795" w:rsidRDefault="00CB0795" w:rsidP="00CB0795">
            <w:pPr>
              <w:pStyle w:val="ListParagraph"/>
              <w:numPr>
                <w:ilvl w:val="0"/>
                <w:numId w:val="18"/>
              </w:numPr>
            </w:pPr>
            <w:r>
              <w:t>“attributeMatch”</w:t>
            </w:r>
          </w:p>
          <w:p w14:paraId="04BF6200" w14:textId="77777777" w:rsidR="00CB0795" w:rsidRPr="00243B9F" w:rsidRDefault="00CB0795" w:rsidP="00CB0795">
            <w:pPr>
              <w:pStyle w:val="ListParagraph"/>
              <w:ind w:left="936"/>
            </w:pPr>
          </w:p>
          <w:tbl>
            <w:tblPr>
              <w:tblStyle w:val="TableGrid"/>
              <w:tblW w:w="7054" w:type="dxa"/>
              <w:tblInd w:w="576" w:type="dxa"/>
              <w:tblLayout w:type="fixed"/>
              <w:tblLook w:val="04A0" w:firstRow="1" w:lastRow="0" w:firstColumn="1" w:lastColumn="0" w:noHBand="0" w:noVBand="1"/>
            </w:tblPr>
            <w:tblGrid>
              <w:gridCol w:w="1209"/>
              <w:gridCol w:w="1170"/>
              <w:gridCol w:w="4675"/>
            </w:tblGrid>
            <w:tr w:rsidR="00CB0795" w14:paraId="139C89C0" w14:textId="77777777" w:rsidTr="00022773">
              <w:tc>
                <w:tcPr>
                  <w:tcW w:w="1209" w:type="dxa"/>
                </w:tcPr>
                <w:p w14:paraId="3D1F55A5" w14:textId="77777777" w:rsidR="00CB0795" w:rsidRDefault="00CB0795" w:rsidP="00022773">
                  <w:pPr>
                    <w:ind w:left="0"/>
                    <w:jc w:val="left"/>
                    <w:rPr>
                      <w:color w:val="000000"/>
                    </w:rPr>
                  </w:pPr>
                  <w:r w:rsidRPr="002705BB">
                    <w:t>attribute</w:t>
                  </w:r>
                </w:p>
              </w:tc>
              <w:tc>
                <w:tcPr>
                  <w:tcW w:w="5845" w:type="dxa"/>
                  <w:gridSpan w:val="2"/>
                </w:tcPr>
                <w:p w14:paraId="762564E5" w14:textId="77777777" w:rsidR="00CB0795" w:rsidRDefault="00CB0795" w:rsidP="00022773">
                  <w:pPr>
                    <w:ind w:left="0"/>
                    <w:jc w:val="left"/>
                    <w:rPr>
                      <w:color w:val="000000"/>
                    </w:rPr>
                  </w:pPr>
                  <w:r w:rsidRPr="002705BB">
                    <w:rPr>
                      <w:i/>
                    </w:rPr>
                    <w:t xml:space="preserve">metadata attribute name to </w:t>
                  </w:r>
                  <w:r>
                    <w:rPr>
                      <w:i/>
                    </w:rPr>
                    <w:t>query</w:t>
                  </w:r>
                </w:p>
              </w:tc>
            </w:tr>
            <w:tr w:rsidR="00CB0795" w14:paraId="433F97AF" w14:textId="77777777" w:rsidTr="00022773">
              <w:tc>
                <w:tcPr>
                  <w:tcW w:w="1209" w:type="dxa"/>
                </w:tcPr>
                <w:p w14:paraId="775D353B" w14:textId="77777777" w:rsidR="00CB0795" w:rsidRPr="002705BB" w:rsidRDefault="00CB0795" w:rsidP="00022773">
                  <w:pPr>
                    <w:ind w:left="0"/>
                    <w:jc w:val="left"/>
                  </w:pPr>
                  <w:r>
                    <w:t>value</w:t>
                  </w:r>
                </w:p>
              </w:tc>
              <w:tc>
                <w:tcPr>
                  <w:tcW w:w="5845" w:type="dxa"/>
                  <w:gridSpan w:val="2"/>
                </w:tcPr>
                <w:p w14:paraId="4DD01843" w14:textId="77777777" w:rsidR="00CB0795" w:rsidRPr="002705BB" w:rsidRDefault="00CB0795" w:rsidP="00022773">
                  <w:pPr>
                    <w:ind w:left="0"/>
                    <w:jc w:val="left"/>
                    <w:rPr>
                      <w:i/>
                    </w:rPr>
                  </w:pPr>
                  <w:r w:rsidRPr="002705BB">
                    <w:rPr>
                      <w:i/>
                    </w:rPr>
                    <w:t>metadata value to query</w:t>
                  </w:r>
                </w:p>
              </w:tc>
            </w:tr>
            <w:tr w:rsidR="00CB0795" w14:paraId="74766C68" w14:textId="77777777" w:rsidTr="00022773">
              <w:tc>
                <w:tcPr>
                  <w:tcW w:w="1209" w:type="dxa"/>
                </w:tcPr>
                <w:p w14:paraId="79AAEA24" w14:textId="77777777" w:rsidR="00CB0795" w:rsidRPr="002705BB" w:rsidRDefault="00CB0795" w:rsidP="00022773">
                  <w:pPr>
                    <w:ind w:left="0"/>
                    <w:jc w:val="left"/>
                  </w:pPr>
                  <w:r>
                    <w:t>operator</w:t>
                  </w:r>
                </w:p>
              </w:tc>
              <w:tc>
                <w:tcPr>
                  <w:tcW w:w="5845" w:type="dxa"/>
                  <w:gridSpan w:val="2"/>
                </w:tcPr>
                <w:p w14:paraId="2CE5518D" w14:textId="77777777" w:rsidR="00CB0795" w:rsidRPr="002705BB" w:rsidRDefault="00CB0795" w:rsidP="00022773">
                  <w:pPr>
                    <w:ind w:left="0"/>
                    <w:jc w:val="left"/>
                    <w:rPr>
                      <w:i/>
                    </w:rPr>
                  </w:pPr>
                  <w:r w:rsidRPr="00345544">
                    <w:t xml:space="preserve">EQUAL, NOT_EQUAL, </w:t>
                  </w:r>
                  <w:r>
                    <w:t xml:space="preserve">LIKE, </w:t>
                  </w:r>
                  <w:r w:rsidRPr="00345544">
                    <w:t>NUM_LESS_THAN, NUM_LESS_OR_EQUAL, NUM_GREATER_OR_EQUAL, NUM_GREATER_THAN</w:t>
                  </w:r>
                </w:p>
              </w:tc>
            </w:tr>
            <w:tr w:rsidR="00CB0795" w14:paraId="6243EFBF" w14:textId="77777777" w:rsidTr="00022773">
              <w:tc>
                <w:tcPr>
                  <w:tcW w:w="1209" w:type="dxa"/>
                </w:tcPr>
                <w:p w14:paraId="7E29B7FB" w14:textId="77777777" w:rsidR="00CB0795" w:rsidRDefault="00CB0795" w:rsidP="00022773">
                  <w:pPr>
                    <w:ind w:left="0"/>
                    <w:jc w:val="left"/>
                  </w:pPr>
                  <w:r>
                    <w:t>attributeMatch</w:t>
                  </w:r>
                </w:p>
              </w:tc>
              <w:tc>
                <w:tcPr>
                  <w:tcW w:w="5845" w:type="dxa"/>
                  <w:gridSpan w:val="2"/>
                </w:tcPr>
                <w:p w14:paraId="21840F19" w14:textId="77777777" w:rsidR="00CB0795" w:rsidRPr="00345544" w:rsidRDefault="00CB0795" w:rsidP="00022773">
                  <w:pPr>
                    <w:ind w:left="0"/>
                    <w:jc w:val="left"/>
                  </w:pPr>
                  <w:r>
                    <w:t>ANY, EXACT</w:t>
                  </w:r>
                </w:p>
              </w:tc>
            </w:tr>
            <w:tr w:rsidR="00CB0795" w14:paraId="11F1ABA1" w14:textId="77777777" w:rsidTr="00022773">
              <w:trPr>
                <w:trHeight w:val="214"/>
              </w:trPr>
              <w:tc>
                <w:tcPr>
                  <w:tcW w:w="1209" w:type="dxa"/>
                  <w:vMerge w:val="restart"/>
                </w:tcPr>
                <w:p w14:paraId="63515F08" w14:textId="77777777" w:rsidR="00CB0795" w:rsidRPr="002705BB" w:rsidRDefault="00CB0795" w:rsidP="00022773">
                  <w:pPr>
                    <w:ind w:left="0"/>
                    <w:jc w:val="left"/>
                  </w:pPr>
                  <w:r>
                    <w:t>levelFilter</w:t>
                  </w:r>
                </w:p>
              </w:tc>
              <w:tc>
                <w:tcPr>
                  <w:tcW w:w="1170" w:type="dxa"/>
                </w:tcPr>
                <w:p w14:paraId="43B79E48" w14:textId="77777777" w:rsidR="00CB0795" w:rsidRPr="00072E9B" w:rsidRDefault="00CB0795" w:rsidP="00022773">
                  <w:pPr>
                    <w:ind w:left="0"/>
                    <w:jc w:val="left"/>
                  </w:pPr>
                  <w:r>
                    <w:t xml:space="preserve">level </w:t>
                  </w:r>
                </w:p>
              </w:tc>
              <w:tc>
                <w:tcPr>
                  <w:tcW w:w="4675" w:type="dxa"/>
                </w:tcPr>
                <w:p w14:paraId="76400AF7" w14:textId="77777777" w:rsidR="00CB0795" w:rsidRPr="00072E9B" w:rsidRDefault="00CB0795" w:rsidP="00022773">
                  <w:pPr>
                    <w:ind w:left="0"/>
                    <w:jc w:val="left"/>
                  </w:pPr>
                  <w:r w:rsidRPr="00072E9B">
                    <w:t xml:space="preserve">Metadata level filter. e.g /Coll_A/Coll_B/Coll_C. The hierarchical metadata for ‘Coll_C’ include all the metadata associated with ‘Coll_C’ at level 1, ‘Coll_B’ at level 2, and ‘Coll_A’ at level 3. </w:t>
                  </w:r>
                  <w:r>
                    <w:t>Please check the definition of “</w:t>
                  </w:r>
                  <w:hyperlink w:anchor="_Metadata_Heirarchy" w:history="1">
                    <w:r w:rsidRPr="00072E9B">
                      <w:rPr>
                        <w:rStyle w:val="Hyperlink"/>
                      </w:rPr>
                      <w:t>Metadata Hierarchy</w:t>
                    </w:r>
                  </w:hyperlink>
                  <w:r>
                    <w:t>”.</w:t>
                  </w:r>
                </w:p>
              </w:tc>
            </w:tr>
            <w:tr w:rsidR="00CB0795" w14:paraId="18D1EFCF" w14:textId="77777777" w:rsidTr="00022773">
              <w:trPr>
                <w:trHeight w:val="213"/>
              </w:trPr>
              <w:tc>
                <w:tcPr>
                  <w:tcW w:w="1209" w:type="dxa"/>
                  <w:vMerge/>
                </w:tcPr>
                <w:p w14:paraId="7F5209BD" w14:textId="77777777" w:rsidR="00CB0795" w:rsidRDefault="00CB0795" w:rsidP="00022773">
                  <w:pPr>
                    <w:ind w:left="0"/>
                    <w:jc w:val="left"/>
                  </w:pPr>
                </w:p>
              </w:tc>
              <w:tc>
                <w:tcPr>
                  <w:tcW w:w="1170" w:type="dxa"/>
                </w:tcPr>
                <w:p w14:paraId="094C9817" w14:textId="77777777" w:rsidR="00CB0795" w:rsidRPr="00072E9B" w:rsidRDefault="00CB0795" w:rsidP="00022773">
                  <w:pPr>
                    <w:ind w:left="0"/>
                    <w:jc w:val="left"/>
                  </w:pPr>
                  <w:r>
                    <w:t xml:space="preserve">operator </w:t>
                  </w:r>
                </w:p>
              </w:tc>
              <w:tc>
                <w:tcPr>
                  <w:tcW w:w="4675" w:type="dxa"/>
                </w:tcPr>
                <w:p w14:paraId="5A736AB8" w14:textId="77777777" w:rsidR="00CB0795" w:rsidRPr="00072E9B" w:rsidRDefault="00CB0795" w:rsidP="00022773">
                  <w:pPr>
                    <w:ind w:left="0"/>
                    <w:jc w:val="left"/>
                  </w:pPr>
                  <w:r>
                    <w:t xml:space="preserve">Level filter operator -  </w:t>
                  </w:r>
                  <w:r w:rsidRPr="00345544">
                    <w:t>EQUAL, NOT_EQUAL, NUM_LESS_THAN, NUM_LESS_OR_EQUAL, NUM_GREATER_OR_EQUAL, NUM_GREATER_THAN</w:t>
                  </w:r>
                </w:p>
              </w:tc>
            </w:tr>
            <w:tr w:rsidR="00CB0795" w14:paraId="45915BA3" w14:textId="77777777" w:rsidTr="00022773">
              <w:tc>
                <w:tcPr>
                  <w:tcW w:w="7054" w:type="dxa"/>
                  <w:gridSpan w:val="3"/>
                </w:tcPr>
                <w:p w14:paraId="48E99F4E" w14:textId="77777777" w:rsidR="00CB0795" w:rsidRDefault="00CB0795" w:rsidP="00022773">
                  <w:pPr>
                    <w:widowControl w:val="0"/>
                    <w:autoSpaceDE w:val="0"/>
                    <w:autoSpaceDN w:val="0"/>
                    <w:adjustRightInd w:val="0"/>
                    <w:spacing w:before="0" w:after="0"/>
                    <w:ind w:left="0"/>
                    <w:jc w:val="left"/>
                  </w:pPr>
                  <w:r>
                    <w:t>NOTE: ‘level’ and ‘levelOperator’ are optional. If not provided, the query will match metadata found at any level for collections search</w:t>
                  </w:r>
                </w:p>
              </w:tc>
            </w:tr>
            <w:tr w:rsidR="00CB0795" w14:paraId="6AEE5CC3" w14:textId="77777777" w:rsidTr="00022773">
              <w:tc>
                <w:tcPr>
                  <w:tcW w:w="7054" w:type="dxa"/>
                  <w:gridSpan w:val="3"/>
                </w:tcPr>
                <w:p w14:paraId="7475500F" w14:textId="77777777" w:rsidR="00CB0795" w:rsidRDefault="00CB0795" w:rsidP="00022773">
                  <w:pPr>
                    <w:widowControl w:val="0"/>
                    <w:autoSpaceDE w:val="0"/>
                    <w:autoSpaceDN w:val="0"/>
                    <w:adjustRightInd w:val="0"/>
                    <w:spacing w:before="0" w:after="0"/>
                    <w:ind w:left="0"/>
                    <w:jc w:val="left"/>
                  </w:pPr>
                  <w:r>
                    <w:t xml:space="preserve">NOTE: ‘attributeMatch’ is optional. If it’s set to ANY, then the query will be apply to any metadata attribute, and in this case the ‘attribute’ of the query is expected to be omitted. </w:t>
                  </w:r>
                </w:p>
                <w:p w14:paraId="538D331A" w14:textId="77777777" w:rsidR="00CB0795" w:rsidRDefault="00CB0795" w:rsidP="00022773">
                  <w:pPr>
                    <w:widowControl w:val="0"/>
                    <w:autoSpaceDE w:val="0"/>
                    <w:autoSpaceDN w:val="0"/>
                    <w:adjustRightInd w:val="0"/>
                    <w:spacing w:before="0" w:after="0"/>
                    <w:ind w:left="0"/>
                    <w:jc w:val="left"/>
                  </w:pPr>
                  <w:r>
                    <w:t>If ‘attributeMatch’ is omitted, or set to EXACT, then the search will be limited to the provided ‘attribute’ metadata.</w:t>
                  </w:r>
                </w:p>
              </w:tc>
            </w:tr>
          </w:tbl>
          <w:p w14:paraId="6914F090" w14:textId="77777777" w:rsidR="00610791" w:rsidRDefault="00610791" w:rsidP="00610791">
            <w:pPr>
              <w:jc w:val="left"/>
              <w:rPr>
                <w:color w:val="000000"/>
              </w:rPr>
            </w:pPr>
          </w:p>
          <w:p w14:paraId="635DA3FE" w14:textId="77777777" w:rsidR="00610791" w:rsidRDefault="00610791" w:rsidP="00610791">
            <w:pPr>
              <w:jc w:val="left"/>
              <w:rPr>
                <w:color w:val="000000"/>
              </w:rPr>
            </w:pPr>
            <w:r>
              <w:rPr>
                <w:color w:val="000000"/>
              </w:rPr>
              <w:t xml:space="preserve">Multiple simple queries can be combined to create desired search criteria with a join operator. </w:t>
            </w:r>
          </w:p>
          <w:p w14:paraId="1A6945C1" w14:textId="77777777" w:rsidR="00610791" w:rsidRDefault="00610791" w:rsidP="00610791">
            <w:pPr>
              <w:jc w:val="left"/>
              <w:rPr>
                <w:color w:val="000000"/>
              </w:rPr>
            </w:pPr>
          </w:p>
          <w:p w14:paraId="19F53A2E" w14:textId="77777777" w:rsidR="00610791" w:rsidRPr="009A64F9" w:rsidRDefault="00610791" w:rsidP="00610791">
            <w:pPr>
              <w:jc w:val="left"/>
              <w:rPr>
                <w:b/>
                <w:color w:val="000000"/>
              </w:rPr>
            </w:pPr>
            <w:r w:rsidRPr="009A64F9">
              <w:rPr>
                <w:b/>
                <w:color w:val="000000"/>
              </w:rPr>
              <w:t>Compound Query:</w:t>
            </w:r>
          </w:p>
          <w:p w14:paraId="6FC5BC51" w14:textId="77777777" w:rsidR="00610791" w:rsidRDefault="00610791" w:rsidP="00610791">
            <w:pPr>
              <w:jc w:val="left"/>
              <w:rPr>
                <w:color w:val="000000"/>
              </w:rPr>
            </w:pPr>
            <w:r>
              <w:rPr>
                <w:color w:val="000000"/>
              </w:rPr>
              <w:t>Compound query consists of three parts:</w:t>
            </w:r>
          </w:p>
          <w:p w14:paraId="0FD665D1" w14:textId="77777777" w:rsidR="00610791" w:rsidRDefault="00610791" w:rsidP="00610791">
            <w:pPr>
              <w:pStyle w:val="ListParagraph"/>
              <w:numPr>
                <w:ilvl w:val="0"/>
                <w:numId w:val="19"/>
              </w:numPr>
              <w:jc w:val="left"/>
              <w:rPr>
                <w:color w:val="000000"/>
              </w:rPr>
            </w:pPr>
            <w:r>
              <w:rPr>
                <w:color w:val="000000"/>
              </w:rPr>
              <w:t>Join operator</w:t>
            </w:r>
          </w:p>
          <w:p w14:paraId="2F0CB61A" w14:textId="77777777" w:rsidR="00610791" w:rsidRDefault="00610791" w:rsidP="00610791">
            <w:pPr>
              <w:pStyle w:val="ListParagraph"/>
              <w:numPr>
                <w:ilvl w:val="0"/>
                <w:numId w:val="19"/>
              </w:numPr>
              <w:jc w:val="left"/>
              <w:rPr>
                <w:color w:val="000000"/>
              </w:rPr>
            </w:pPr>
            <w:r>
              <w:rPr>
                <w:color w:val="000000"/>
              </w:rPr>
              <w:t>List of queries (filtering criteria)</w:t>
            </w:r>
          </w:p>
          <w:p w14:paraId="15B2DF9C" w14:textId="77777777" w:rsidR="00610791" w:rsidRDefault="00610791" w:rsidP="00610791">
            <w:pPr>
              <w:pStyle w:val="ListParagraph"/>
              <w:numPr>
                <w:ilvl w:val="0"/>
                <w:numId w:val="19"/>
              </w:numPr>
              <w:jc w:val="left"/>
              <w:rPr>
                <w:color w:val="000000"/>
              </w:rPr>
            </w:pPr>
            <w:r>
              <w:rPr>
                <w:color w:val="000000"/>
              </w:rPr>
              <w:t>List of Compound queries (filtering criteria)</w:t>
            </w:r>
          </w:p>
          <w:p w14:paraId="0A392730" w14:textId="77777777" w:rsidR="00610791" w:rsidRDefault="00610791" w:rsidP="00610791">
            <w:pPr>
              <w:jc w:val="left"/>
              <w:rPr>
                <w:color w:val="000000"/>
              </w:rPr>
            </w:pPr>
          </w:p>
          <w:p w14:paraId="4DA102CD" w14:textId="77777777" w:rsidR="00610791" w:rsidRDefault="00610791" w:rsidP="00610791">
            <w:pPr>
              <w:jc w:val="left"/>
              <w:rPr>
                <w:color w:val="000000"/>
              </w:rPr>
            </w:pPr>
            <w:r>
              <w:rPr>
                <w:color w:val="000000"/>
              </w:rPr>
              <w:t xml:space="preserve">Compound query should at least have one simple query that could be part of </w:t>
            </w:r>
            <w:r>
              <w:rPr>
                <w:color w:val="000000"/>
              </w:rPr>
              <w:lastRenderedPageBreak/>
              <w:t>list of queries or list of nested compound queries.</w:t>
            </w:r>
          </w:p>
          <w:p w14:paraId="34F54C50" w14:textId="77777777" w:rsidR="00610791" w:rsidRDefault="00610791" w:rsidP="00610791">
            <w:pPr>
              <w:jc w:val="left"/>
              <w:rPr>
                <w:b/>
                <w:color w:val="000000"/>
              </w:rPr>
            </w:pPr>
          </w:p>
          <w:p w14:paraId="417D6ABC" w14:textId="77777777" w:rsidR="00610791" w:rsidRPr="00C266A5" w:rsidRDefault="00610791" w:rsidP="00610791">
            <w:pPr>
              <w:jc w:val="left"/>
              <w:rPr>
                <w:b/>
                <w:color w:val="000000"/>
              </w:rPr>
            </w:pPr>
            <w:r>
              <w:rPr>
                <w:b/>
                <w:color w:val="000000"/>
              </w:rPr>
              <w:t>Join</w:t>
            </w:r>
            <w:r w:rsidRPr="00C266A5">
              <w:rPr>
                <w:b/>
                <w:color w:val="000000"/>
              </w:rPr>
              <w:t xml:space="preserve"> Operator:</w:t>
            </w:r>
          </w:p>
          <w:p w14:paraId="037487B1" w14:textId="77777777" w:rsidR="00610791" w:rsidRDefault="00610791" w:rsidP="00610791">
            <w:pPr>
              <w:jc w:val="left"/>
              <w:rPr>
                <w:color w:val="000000"/>
              </w:rPr>
            </w:pPr>
            <w:r>
              <w:rPr>
                <w:color w:val="000000"/>
              </w:rPr>
              <w:t>Join operator is used to combine multiple simple or compound queries or both (i.e., simple and compound). Valid values are “AND”, “OR”.</w:t>
            </w:r>
          </w:p>
          <w:p w14:paraId="2886392A" w14:textId="77777777" w:rsidR="00610791" w:rsidRPr="009A64F9" w:rsidRDefault="00610791" w:rsidP="00610791">
            <w:pPr>
              <w:jc w:val="left"/>
              <w:rPr>
                <w:color w:val="000000"/>
              </w:rPr>
            </w:pPr>
          </w:p>
          <w:p w14:paraId="404BCC03" w14:textId="77777777" w:rsidR="00610791" w:rsidRPr="009A64F9" w:rsidRDefault="00610791" w:rsidP="00610791">
            <w:pPr>
              <w:jc w:val="left"/>
              <w:rPr>
                <w:b/>
                <w:color w:val="000000"/>
              </w:rPr>
            </w:pPr>
            <w:r w:rsidRPr="009A64F9">
              <w:rPr>
                <w:b/>
                <w:color w:val="000000"/>
              </w:rPr>
              <w:t>List of queries:</w:t>
            </w:r>
          </w:p>
          <w:p w14:paraId="36DE5B11" w14:textId="77777777" w:rsidR="00610791" w:rsidRDefault="00610791" w:rsidP="00610791">
            <w:pPr>
              <w:widowControl w:val="0"/>
              <w:autoSpaceDE w:val="0"/>
              <w:autoSpaceDN w:val="0"/>
              <w:adjustRightInd w:val="0"/>
              <w:spacing w:before="0" w:after="0"/>
              <w:jc w:val="left"/>
            </w:pPr>
            <w:r>
              <w:t xml:space="preserve">List of queries are collection of one or more simple queries combined with join operator. </w:t>
            </w:r>
          </w:p>
          <w:p w14:paraId="0B587C10" w14:textId="77777777" w:rsidR="00610791" w:rsidRDefault="00610791" w:rsidP="00610791">
            <w:pPr>
              <w:widowControl w:val="0"/>
              <w:autoSpaceDE w:val="0"/>
              <w:autoSpaceDN w:val="0"/>
              <w:adjustRightInd w:val="0"/>
              <w:spacing w:before="0" w:after="0"/>
              <w:jc w:val="left"/>
            </w:pPr>
            <w:r>
              <w:t>Example:</w:t>
            </w:r>
          </w:p>
          <w:tbl>
            <w:tblPr>
              <w:tblStyle w:val="TableGrid"/>
              <w:tblW w:w="6874" w:type="dxa"/>
              <w:tblInd w:w="576" w:type="dxa"/>
              <w:tblLayout w:type="fixed"/>
              <w:tblLook w:val="04A0" w:firstRow="1" w:lastRow="0" w:firstColumn="1" w:lastColumn="0" w:noHBand="0" w:noVBand="1"/>
            </w:tblPr>
            <w:tblGrid>
              <w:gridCol w:w="6874"/>
            </w:tblGrid>
            <w:tr w:rsidR="00610791" w14:paraId="718E8DCE" w14:textId="77777777" w:rsidTr="009D7980">
              <w:tc>
                <w:tcPr>
                  <w:tcW w:w="6874" w:type="dxa"/>
                </w:tcPr>
                <w:p w14:paraId="5C9C1FF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"queries":  [</w:t>
                  </w:r>
                </w:p>
                <w:p w14:paraId="6C8342B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02A417BE"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"name",</w:t>
                  </w:r>
                </w:p>
                <w:p w14:paraId="6C2F87CC"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"Experiment1",</w:t>
                  </w:r>
                </w:p>
                <w:p w14:paraId="76798AA7" w14:textId="77777777" w:rsidR="00610791"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2FC92F04"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levelFilter</w:t>
                  </w:r>
                  <w:r w:rsidRPr="00DD4148">
                    <w:rPr>
                      <w:rFonts w:ascii="Courier New" w:hAnsi="Courier New" w:cs="Courier New"/>
                      <w:sz w:val="20"/>
                      <w:szCs w:val="20"/>
                    </w:rPr>
                    <w:t>"</w:t>
                  </w:r>
                  <w:r>
                    <w:rPr>
                      <w:rFonts w:ascii="Courier New" w:hAnsi="Courier New" w:cs="Courier New"/>
                      <w:sz w:val="20"/>
                      <w:szCs w:val="20"/>
                    </w:rPr>
                    <w:t>: {</w:t>
                  </w:r>
                </w:p>
                <w:p w14:paraId="541D7A27"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"level</w:t>
                  </w:r>
                  <w:r w:rsidRPr="00DD4148">
                    <w:rPr>
                      <w:rFonts w:ascii="Courier New" w:hAnsi="Courier New" w:cs="Courier New"/>
                      <w:sz w:val="20"/>
                      <w:szCs w:val="20"/>
                    </w:rPr>
                    <w:t>": 1,</w:t>
                  </w:r>
                </w:p>
                <w:p w14:paraId="09E411DF" w14:textId="77777777" w:rsidR="00610791" w:rsidRDefault="00610791" w:rsidP="009D7980">
                  <w:pPr>
                    <w:rPr>
                      <w:rFonts w:ascii="Courier New" w:hAnsi="Courier New" w:cs="Courier New"/>
                      <w:sz w:val="20"/>
                      <w:szCs w:val="20"/>
                    </w:rPr>
                  </w:pP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operator</w:t>
                  </w:r>
                  <w:r w:rsidRPr="00DD4148">
                    <w:rPr>
                      <w:rFonts w:ascii="Courier New" w:hAnsi="Courier New" w:cs="Courier New"/>
                      <w:sz w:val="20"/>
                      <w:szCs w:val="20"/>
                    </w:rPr>
                    <w:t>"</w:t>
                  </w:r>
                  <w:r>
                    <w:rPr>
                      <w:rFonts w:ascii="Courier New" w:hAnsi="Courier New" w:cs="Courier New"/>
                      <w:sz w:val="20"/>
                      <w:szCs w:val="20"/>
                    </w:rPr>
                    <w:t xml:space="preserve">: </w:t>
                  </w:r>
                  <w:r w:rsidRPr="00DD4148">
                    <w:rPr>
                      <w:rFonts w:ascii="Courier New" w:hAnsi="Courier New" w:cs="Courier New"/>
                      <w:sz w:val="20"/>
                      <w:szCs w:val="20"/>
                    </w:rPr>
                    <w:t>"</w:t>
                  </w:r>
                  <w:r>
                    <w:rPr>
                      <w:rFonts w:ascii="Courier New" w:hAnsi="Courier New" w:cs="Courier New"/>
                      <w:sz w:val="20"/>
                      <w:szCs w:val="20"/>
                    </w:rPr>
                    <w:t>EQUAL</w:t>
                  </w:r>
                  <w:r w:rsidRPr="00DD4148">
                    <w:rPr>
                      <w:rFonts w:ascii="Courier New" w:hAnsi="Courier New" w:cs="Courier New"/>
                      <w:sz w:val="20"/>
                      <w:szCs w:val="20"/>
                    </w:rPr>
                    <w:t>"</w:t>
                  </w:r>
                </w:p>
                <w:p w14:paraId="0D8E5A7A" w14:textId="77777777" w:rsidR="00610791" w:rsidRPr="00DD4148" w:rsidRDefault="00610791" w:rsidP="009D7980">
                  <w:pPr>
                    <w:rPr>
                      <w:rFonts w:ascii="Courier New" w:hAnsi="Courier New" w:cs="Courier New"/>
                      <w:sz w:val="20"/>
                      <w:szCs w:val="20"/>
                    </w:rPr>
                  </w:pPr>
                  <w:r>
                    <w:rPr>
                      <w:rFonts w:ascii="Courier New" w:hAnsi="Courier New" w:cs="Courier New"/>
                      <w:sz w:val="20"/>
                      <w:szCs w:val="20"/>
                    </w:rPr>
                    <w:t xml:space="preserve">            }</w:t>
                  </w:r>
                </w:p>
                <w:p w14:paraId="2931B2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728ED526"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6C94059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"attribute": "pi_name",</w:t>
                  </w:r>
                </w:p>
                <w:p w14:paraId="05A77C8D"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"value": "John Doe",</w:t>
                  </w:r>
                </w:p>
                <w:p w14:paraId="0561E91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"operator": "EQUAL"</w:t>
                  </w:r>
                </w:p>
                <w:p w14:paraId="1837F638" w14:textId="77777777" w:rsidR="00610791" w:rsidRPr="00DD4148" w:rsidRDefault="00610791" w:rsidP="009D7980">
                  <w:pPr>
                    <w:rPr>
                      <w:rFonts w:ascii="Courier New" w:hAnsi="Courier New" w:cs="Courier New"/>
                      <w:sz w:val="20"/>
                      <w:szCs w:val="20"/>
                    </w:rPr>
                  </w:pPr>
                  <w:r w:rsidRPr="00DD4148">
                    <w:rPr>
                      <w:rFonts w:ascii="Courier New" w:hAnsi="Courier New" w:cs="Courier New"/>
                      <w:sz w:val="20"/>
                      <w:szCs w:val="20"/>
                    </w:rPr>
                    <w:t>         }</w:t>
                  </w:r>
                </w:p>
                <w:p w14:paraId="35ED742C" w14:textId="77777777" w:rsidR="00610791" w:rsidRDefault="00610791" w:rsidP="009D7980">
                  <w:pPr>
                    <w:widowControl w:val="0"/>
                    <w:autoSpaceDE w:val="0"/>
                    <w:autoSpaceDN w:val="0"/>
                    <w:adjustRightInd w:val="0"/>
                    <w:spacing w:before="0" w:after="0"/>
                    <w:ind w:left="0"/>
                    <w:jc w:val="left"/>
                  </w:pPr>
                  <w:r>
                    <w:rPr>
                      <w:rFonts w:ascii="Courier New" w:hAnsi="Courier New" w:cs="Courier New"/>
                      <w:sz w:val="20"/>
                      <w:szCs w:val="20"/>
                    </w:rPr>
                    <w:t>     </w:t>
                  </w:r>
                  <w:r w:rsidRPr="00DD4148">
                    <w:rPr>
                      <w:rFonts w:ascii="Courier New" w:hAnsi="Courier New" w:cs="Courier New"/>
                      <w:sz w:val="20"/>
                      <w:szCs w:val="20"/>
                    </w:rPr>
                    <w:t>]</w:t>
                  </w:r>
                </w:p>
              </w:tc>
            </w:tr>
          </w:tbl>
          <w:p w14:paraId="04E2FF2A" w14:textId="77777777" w:rsidR="00610791" w:rsidRDefault="00610791" w:rsidP="00610791">
            <w:pPr>
              <w:widowControl w:val="0"/>
              <w:autoSpaceDE w:val="0"/>
              <w:autoSpaceDN w:val="0"/>
              <w:adjustRightInd w:val="0"/>
              <w:spacing w:before="0" w:after="0"/>
              <w:jc w:val="left"/>
            </w:pPr>
          </w:p>
          <w:p w14:paraId="1363B452" w14:textId="77777777" w:rsidR="00610791" w:rsidRPr="002C38E7" w:rsidRDefault="00610791" w:rsidP="00610791">
            <w:pPr>
              <w:widowControl w:val="0"/>
              <w:autoSpaceDE w:val="0"/>
              <w:autoSpaceDN w:val="0"/>
              <w:adjustRightInd w:val="0"/>
              <w:spacing w:before="0" w:after="0"/>
              <w:jc w:val="left"/>
              <w:rPr>
                <w:b/>
              </w:rPr>
            </w:pPr>
            <w:r w:rsidRPr="002C38E7">
              <w:rPr>
                <w:b/>
              </w:rPr>
              <w:t>List of compound queries:</w:t>
            </w:r>
          </w:p>
          <w:p w14:paraId="73095AE5" w14:textId="77777777" w:rsidR="00610791" w:rsidRPr="002705BB" w:rsidRDefault="00610791" w:rsidP="00610791">
            <w:pPr>
              <w:widowControl w:val="0"/>
              <w:autoSpaceDE w:val="0"/>
              <w:autoSpaceDN w:val="0"/>
              <w:adjustRightInd w:val="0"/>
              <w:spacing w:before="0" w:after="0"/>
              <w:jc w:val="left"/>
            </w:pPr>
            <w:r>
              <w:t>An optional list of compound query. To top most compound query can include a nested list of compound queries up to 10 nesting levels.</w:t>
            </w:r>
          </w:p>
          <w:p w14:paraId="48F0EA5E" w14:textId="77777777" w:rsidR="00610791" w:rsidRDefault="00610791" w:rsidP="00610791">
            <w:pPr>
              <w:widowControl w:val="0"/>
              <w:autoSpaceDE w:val="0"/>
              <w:autoSpaceDN w:val="0"/>
              <w:adjustRightInd w:val="0"/>
              <w:spacing w:before="0" w:after="0"/>
              <w:jc w:val="left"/>
            </w:pPr>
          </w:p>
          <w:p w14:paraId="5D5BF6A2" w14:textId="77777777" w:rsidR="00610791" w:rsidRDefault="00610791" w:rsidP="00610791">
            <w:pPr>
              <w:widowControl w:val="0"/>
              <w:autoSpaceDE w:val="0"/>
              <w:autoSpaceDN w:val="0"/>
              <w:adjustRightInd w:val="0"/>
              <w:spacing w:before="0" w:after="0"/>
              <w:jc w:val="left"/>
            </w:pPr>
            <w:r>
              <w:t xml:space="preserve">This is a nested list of compound queries to support complex search criteria. </w:t>
            </w:r>
          </w:p>
          <w:p w14:paraId="2C118091" w14:textId="77777777" w:rsidR="00610791" w:rsidRDefault="00610791" w:rsidP="00610791">
            <w:pPr>
              <w:widowControl w:val="0"/>
              <w:autoSpaceDE w:val="0"/>
              <w:autoSpaceDN w:val="0"/>
              <w:adjustRightInd w:val="0"/>
              <w:spacing w:before="0" w:after="0"/>
              <w:jc w:val="left"/>
            </w:pPr>
            <w:r>
              <w:t>Example:</w:t>
            </w:r>
          </w:p>
          <w:p w14:paraId="367DFABE" w14:textId="77777777" w:rsidR="00610791" w:rsidRDefault="00610791" w:rsidP="00610791">
            <w:pPr>
              <w:widowControl w:val="0"/>
              <w:autoSpaceDE w:val="0"/>
              <w:autoSpaceDN w:val="0"/>
              <w:adjustRightInd w:val="0"/>
              <w:spacing w:before="0" w:after="0"/>
              <w:jc w:val="left"/>
            </w:pPr>
          </w:p>
          <w:tbl>
            <w:tblPr>
              <w:tblStyle w:val="TableGrid"/>
              <w:tblW w:w="0" w:type="auto"/>
              <w:tblInd w:w="576" w:type="dxa"/>
              <w:tblLayout w:type="fixed"/>
              <w:tblLook w:val="04A0" w:firstRow="1" w:lastRow="0" w:firstColumn="1" w:lastColumn="0" w:noHBand="0" w:noVBand="1"/>
            </w:tblPr>
            <w:tblGrid>
              <w:gridCol w:w="7977"/>
            </w:tblGrid>
            <w:tr w:rsidR="00610791" w14:paraId="17B332E2" w14:textId="77777777" w:rsidTr="009D7980">
              <w:tc>
                <w:tcPr>
                  <w:tcW w:w="7977" w:type="dxa"/>
                </w:tcPr>
                <w:p w14:paraId="1A090A1E" w14:textId="77777777" w:rsidR="00610791" w:rsidRDefault="00610791" w:rsidP="009D7980">
                  <w:pPr>
                    <w:pStyle w:val="HTMLPreformatted"/>
                  </w:pPr>
                  <w:r>
                    <w:t xml:space="preserve">      "compoundQueries": [</w:t>
                  </w:r>
                </w:p>
                <w:p w14:paraId="67D5D220" w14:textId="77777777" w:rsidR="00610791" w:rsidRDefault="00610791" w:rsidP="009D7980">
                  <w:pPr>
                    <w:pStyle w:val="HTMLPreformatted"/>
                  </w:pPr>
                  <w:r>
                    <w:t xml:space="preserve">         {</w:t>
                  </w:r>
                </w:p>
                <w:p w14:paraId="10EAFC6E" w14:textId="1149A41E" w:rsidR="00610791" w:rsidRDefault="00610791" w:rsidP="009D7980">
                  <w:pPr>
                    <w:pStyle w:val="HTMLPreformatted"/>
                  </w:pPr>
                  <w:r>
                    <w:t xml:space="preserve">            "operator": "</w:t>
                  </w:r>
                  <w:r w:rsidR="00EE7C41">
                    <w:t>AND</w:t>
                  </w:r>
                  <w:r>
                    <w:t>",</w:t>
                  </w:r>
                </w:p>
                <w:p w14:paraId="21E2C388" w14:textId="77777777" w:rsidR="00610791" w:rsidRDefault="00610791" w:rsidP="009D7980">
                  <w:pPr>
                    <w:pStyle w:val="HTMLPreformatted"/>
                  </w:pPr>
                  <w:r>
                    <w:t xml:space="preserve">            "queries": [</w:t>
                  </w:r>
                </w:p>
                <w:p w14:paraId="1373FB65" w14:textId="77777777" w:rsidR="00610791" w:rsidRDefault="00610791" w:rsidP="009D7980">
                  <w:pPr>
                    <w:pStyle w:val="HTMLPreformatted"/>
                  </w:pPr>
                  <w:r>
                    <w:t xml:space="preserve">               {</w:t>
                  </w:r>
                </w:p>
                <w:p w14:paraId="63801400" w14:textId="77777777" w:rsidR="00610791" w:rsidRDefault="00610791" w:rsidP="009D7980">
                  <w:pPr>
                    <w:pStyle w:val="HTMLPreformatted"/>
                  </w:pPr>
                  <w:r>
                    <w:t xml:space="preserve">                  "attribute": "ATTR 1",</w:t>
                  </w:r>
                </w:p>
                <w:p w14:paraId="438C3AB0" w14:textId="77777777" w:rsidR="00610791" w:rsidRDefault="00610791" w:rsidP="009D7980">
                  <w:pPr>
                    <w:pStyle w:val="HTMLPreformatted"/>
                  </w:pPr>
                  <w:r>
                    <w:t xml:space="preserve">                  "value": "VAL 1",</w:t>
                  </w:r>
                </w:p>
                <w:p w14:paraId="75B440FC" w14:textId="77777777" w:rsidR="00610791" w:rsidRDefault="00610791" w:rsidP="009D7980">
                  <w:pPr>
                    <w:pStyle w:val="HTMLPreformatted"/>
                  </w:pPr>
                  <w:r>
                    <w:t xml:space="preserve">                  "operator": "EQUAL"</w:t>
                  </w:r>
                </w:p>
                <w:p w14:paraId="1F2DF597" w14:textId="77777777" w:rsidR="00610791" w:rsidRDefault="00610791" w:rsidP="009D7980">
                  <w:pPr>
                    <w:pStyle w:val="HTMLPreformatted"/>
                  </w:pPr>
                  <w:r>
                    <w:t xml:space="preserve">               },</w:t>
                  </w:r>
                </w:p>
                <w:p w14:paraId="41336704" w14:textId="77777777" w:rsidR="00610791" w:rsidRDefault="00610791" w:rsidP="009D7980">
                  <w:pPr>
                    <w:pStyle w:val="HTMLPreformatted"/>
                  </w:pPr>
                  <w:r>
                    <w:t xml:space="preserve">               {</w:t>
                  </w:r>
                </w:p>
                <w:p w14:paraId="6C03D107" w14:textId="76C7F6C9" w:rsidR="00610791" w:rsidRDefault="00610791" w:rsidP="009D7980">
                  <w:pPr>
                    <w:pStyle w:val="HTMLPreformatted"/>
                  </w:pPr>
                  <w:r>
                    <w:t xml:space="preserve">                  "</w:t>
                  </w:r>
                  <w:r w:rsidR="00CB0795">
                    <w:t>matchAttribute</w:t>
                  </w:r>
                  <w:r>
                    <w:t>": "</w:t>
                  </w:r>
                  <w:r w:rsidR="00CB0795">
                    <w:t>ANY</w:t>
                  </w:r>
                  <w:r>
                    <w:t>",</w:t>
                  </w:r>
                </w:p>
                <w:p w14:paraId="6976EBCE" w14:textId="2ECF8341" w:rsidR="00610791" w:rsidRDefault="00610791" w:rsidP="009D7980">
                  <w:pPr>
                    <w:pStyle w:val="HTMLPreformatted"/>
                  </w:pPr>
                  <w:r>
                    <w:t xml:space="preserve"> </w:t>
                  </w:r>
                  <w:r w:rsidR="00CB0795">
                    <w:t xml:space="preserve">                 "value": "%VAL%</w:t>
                  </w:r>
                  <w:r>
                    <w:t>",</w:t>
                  </w:r>
                </w:p>
                <w:p w14:paraId="12413E31" w14:textId="77777777" w:rsidR="00610791" w:rsidRDefault="00610791" w:rsidP="009D7980">
                  <w:pPr>
                    <w:pStyle w:val="HTMLPreformatted"/>
                  </w:pPr>
                  <w:r>
                    <w:t xml:space="preserve">                  "operator": "LIKE"</w:t>
                  </w:r>
                </w:p>
                <w:p w14:paraId="6BFB970B" w14:textId="77777777" w:rsidR="00610791" w:rsidRDefault="00610791" w:rsidP="009D7980">
                  <w:pPr>
                    <w:pStyle w:val="HTMLPreformatted"/>
                  </w:pPr>
                  <w:r>
                    <w:t xml:space="preserve">               }</w:t>
                  </w:r>
                </w:p>
                <w:p w14:paraId="2DDE7882" w14:textId="77777777" w:rsidR="00610791" w:rsidRDefault="00610791" w:rsidP="009D7980">
                  <w:pPr>
                    <w:pStyle w:val="HTMLPreformatted"/>
                  </w:pPr>
                  <w:r>
                    <w:t xml:space="preserve">            ]</w:t>
                  </w:r>
                </w:p>
                <w:p w14:paraId="4AC1E247" w14:textId="77777777" w:rsidR="00610791" w:rsidRDefault="00610791" w:rsidP="009D7980">
                  <w:pPr>
                    <w:pStyle w:val="HTMLPreformatted"/>
                  </w:pPr>
                  <w:r>
                    <w:t xml:space="preserve">         },</w:t>
                  </w:r>
                </w:p>
                <w:p w14:paraId="0B128979" w14:textId="77777777" w:rsidR="00610791" w:rsidRDefault="00610791" w:rsidP="009D7980">
                  <w:pPr>
                    <w:pStyle w:val="HTMLPreformatted"/>
                  </w:pPr>
                  <w:r>
                    <w:lastRenderedPageBreak/>
                    <w:t xml:space="preserve">         {</w:t>
                  </w:r>
                </w:p>
                <w:p w14:paraId="6130ABF7" w14:textId="6CD93595" w:rsidR="00610791" w:rsidRDefault="00610791" w:rsidP="009D7980">
                  <w:pPr>
                    <w:pStyle w:val="HTMLPreformatted"/>
                  </w:pPr>
                  <w:r>
                    <w:t xml:space="preserve">            "operator": "</w:t>
                  </w:r>
                  <w:r w:rsidR="00EE7C41">
                    <w:t>OR</w:t>
                  </w:r>
                  <w:r>
                    <w:t>",</w:t>
                  </w:r>
                </w:p>
                <w:p w14:paraId="234207BC" w14:textId="77777777" w:rsidR="00610791" w:rsidRDefault="00610791" w:rsidP="009D7980">
                  <w:pPr>
                    <w:pStyle w:val="HTMLPreformatted"/>
                  </w:pPr>
                  <w:r>
                    <w:t xml:space="preserve">            "queries": [</w:t>
                  </w:r>
                </w:p>
                <w:p w14:paraId="372F8B71" w14:textId="77777777" w:rsidR="00610791" w:rsidRDefault="00610791" w:rsidP="009D7980">
                  <w:pPr>
                    <w:pStyle w:val="HTMLPreformatted"/>
                  </w:pPr>
                  <w:r>
                    <w:t xml:space="preserve">               {</w:t>
                  </w:r>
                </w:p>
                <w:p w14:paraId="36054737" w14:textId="77777777" w:rsidR="00610791" w:rsidRDefault="00610791" w:rsidP="009D7980">
                  <w:pPr>
                    <w:pStyle w:val="HTMLPreformatted"/>
                  </w:pPr>
                  <w:r>
                    <w:t xml:space="preserve">                  "attribute": "ATTR 1",</w:t>
                  </w:r>
                </w:p>
                <w:p w14:paraId="0389E8AB" w14:textId="77777777" w:rsidR="00610791" w:rsidRDefault="00610791" w:rsidP="009D7980">
                  <w:pPr>
                    <w:pStyle w:val="HTMLPreformatted"/>
                  </w:pPr>
                  <w:r>
                    <w:t xml:space="preserve">                  "value": "VAL 1",</w:t>
                  </w:r>
                </w:p>
                <w:p w14:paraId="5CAF99DF" w14:textId="77777777" w:rsidR="00610791" w:rsidRDefault="00610791" w:rsidP="009D7980">
                  <w:pPr>
                    <w:pStyle w:val="HTMLPreformatted"/>
                  </w:pPr>
                  <w:r>
                    <w:t xml:space="preserve">                  "operator": "EQUAL"</w:t>
                  </w:r>
                </w:p>
                <w:p w14:paraId="57AEF13A" w14:textId="77777777" w:rsidR="00610791" w:rsidRDefault="00610791" w:rsidP="009D7980">
                  <w:pPr>
                    <w:pStyle w:val="HTMLPreformatted"/>
                  </w:pPr>
                  <w:r>
                    <w:t xml:space="preserve">               },</w:t>
                  </w:r>
                </w:p>
                <w:p w14:paraId="6D692984" w14:textId="77777777" w:rsidR="00610791" w:rsidRDefault="00610791" w:rsidP="009D7980">
                  <w:pPr>
                    <w:pStyle w:val="HTMLPreformatted"/>
                  </w:pPr>
                  <w:r>
                    <w:t xml:space="preserve">               {</w:t>
                  </w:r>
                </w:p>
                <w:p w14:paraId="766A98EC" w14:textId="77777777" w:rsidR="00610791" w:rsidRDefault="00610791" w:rsidP="009D7980">
                  <w:pPr>
                    <w:pStyle w:val="HTMLPreformatted"/>
                  </w:pPr>
                  <w:r>
                    <w:t xml:space="preserve">                  "attribute": "ATTR 2",</w:t>
                  </w:r>
                </w:p>
                <w:p w14:paraId="72798C31" w14:textId="77777777" w:rsidR="00610791" w:rsidRDefault="00610791" w:rsidP="009D7980">
                  <w:pPr>
                    <w:pStyle w:val="HTMLPreformatted"/>
                  </w:pPr>
                  <w:r>
                    <w:t xml:space="preserve">                  "value": "VAL 2",</w:t>
                  </w:r>
                </w:p>
                <w:p w14:paraId="3C043ABF" w14:textId="77777777" w:rsidR="00610791" w:rsidRDefault="00610791" w:rsidP="009D7980">
                  <w:pPr>
                    <w:pStyle w:val="HTMLPreformatted"/>
                  </w:pPr>
                  <w:r>
                    <w:t xml:space="preserve">                  "operator": "LIKE"</w:t>
                  </w:r>
                </w:p>
                <w:p w14:paraId="094E9079" w14:textId="77777777" w:rsidR="00610791" w:rsidRDefault="00610791" w:rsidP="009D7980">
                  <w:pPr>
                    <w:pStyle w:val="HTMLPreformatted"/>
                  </w:pPr>
                  <w:r>
                    <w:t xml:space="preserve">               }</w:t>
                  </w:r>
                </w:p>
                <w:p w14:paraId="260938B1" w14:textId="77777777" w:rsidR="00610791" w:rsidRDefault="00610791" w:rsidP="009D7980">
                  <w:pPr>
                    <w:pStyle w:val="HTMLPreformatted"/>
                  </w:pPr>
                  <w:r>
                    <w:t xml:space="preserve">            ]</w:t>
                  </w:r>
                </w:p>
                <w:p w14:paraId="4AD0A3C2" w14:textId="77777777" w:rsidR="00610791" w:rsidRDefault="00610791" w:rsidP="009D7980">
                  <w:pPr>
                    <w:pStyle w:val="HTMLPreformatted"/>
                  </w:pPr>
                  <w:r>
                    <w:t xml:space="preserve">         }</w:t>
                  </w:r>
                </w:p>
                <w:p w14:paraId="412731ED" w14:textId="77777777" w:rsidR="00610791" w:rsidRDefault="00610791" w:rsidP="009D7980">
                  <w:pPr>
                    <w:pStyle w:val="HTMLPreformatted"/>
                  </w:pPr>
                  <w:r>
                    <w:t xml:space="preserve">      ]</w:t>
                  </w:r>
                </w:p>
              </w:tc>
            </w:tr>
          </w:tbl>
          <w:p w14:paraId="50B3BD26" w14:textId="77777777" w:rsidR="00610791" w:rsidRDefault="00610791" w:rsidP="00610791">
            <w:pPr>
              <w:ind w:left="0"/>
              <w:jc w:val="left"/>
              <w:rPr>
                <w:color w:val="000000"/>
              </w:rPr>
            </w:pPr>
          </w:p>
          <w:p w14:paraId="1A6C4BB9" w14:textId="77777777" w:rsidR="00610791" w:rsidRPr="00EC5291" w:rsidRDefault="00610791" w:rsidP="00610791">
            <w:pPr>
              <w:jc w:val="left"/>
              <w:rPr>
                <w:color w:val="000000"/>
              </w:rPr>
            </w:pPr>
            <w:r>
              <w:rPr>
                <w:color w:val="000000"/>
              </w:rPr>
              <w:t>detailedResponse: By default, search lists returns only path of matched resulted collections. If “detailedResponse=true”, collections are returned with metadata.</w:t>
            </w:r>
          </w:p>
          <w:p w14:paraId="1BFDB057" w14:textId="77777777" w:rsidR="008E4147" w:rsidRDefault="00610791" w:rsidP="00610791">
            <w:pPr>
              <w:jc w:val="left"/>
              <w:rPr>
                <w:color w:val="000000"/>
              </w:rPr>
            </w:pPr>
            <w:r>
              <w:rPr>
                <w:color w:val="000000"/>
              </w:rPr>
              <w:t>page: Ask for a specific page of results. By default, the query will return the first 100 results in page 1, the second 100 in page 2, etc. If omitted, page 1 is fetched.</w:t>
            </w:r>
          </w:p>
          <w:p w14:paraId="5574EC9F" w14:textId="6E62AE34" w:rsidR="00C151AF" w:rsidRPr="000C678D" w:rsidRDefault="00C151AF" w:rsidP="00610791">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2F5961" w:rsidRPr="00087D39" w14:paraId="5A4CC29C" w14:textId="77777777" w:rsidTr="00441551">
        <w:tc>
          <w:tcPr>
            <w:tcW w:w="1368" w:type="dxa"/>
            <w:shd w:val="clear" w:color="auto" w:fill="auto"/>
          </w:tcPr>
          <w:p w14:paraId="67EECD76" w14:textId="77777777" w:rsidR="002F5961" w:rsidRPr="00087D39" w:rsidRDefault="002F5961" w:rsidP="00441551">
            <w:pPr>
              <w:ind w:left="0"/>
              <w:rPr>
                <w:color w:val="000000"/>
              </w:rPr>
            </w:pPr>
            <w:r w:rsidRPr="00087D39">
              <w:rPr>
                <w:color w:val="000000"/>
              </w:rPr>
              <w:lastRenderedPageBreak/>
              <w:t>URL</w:t>
            </w:r>
          </w:p>
        </w:tc>
        <w:tc>
          <w:tcPr>
            <w:tcW w:w="8208" w:type="dxa"/>
            <w:shd w:val="clear" w:color="auto" w:fill="auto"/>
          </w:tcPr>
          <w:p w14:paraId="4F4D0F32" w14:textId="5D71169B" w:rsidR="002F5961" w:rsidRPr="00087D39" w:rsidRDefault="002F5961" w:rsidP="006D4A33">
            <w:pPr>
              <w:rPr>
                <w:color w:val="000000"/>
              </w:rPr>
            </w:pPr>
            <w:r w:rsidRPr="00994933">
              <w:rPr>
                <w:color w:val="000000"/>
              </w:rPr>
              <w:t>/</w:t>
            </w:r>
            <w:r>
              <w:rPr>
                <w:color w:val="000000"/>
              </w:rPr>
              <w:t>dataObject/query</w:t>
            </w:r>
          </w:p>
        </w:tc>
      </w:tr>
      <w:tr w:rsidR="002F5961" w:rsidRPr="00087D39" w14:paraId="04B5E3EA" w14:textId="77777777" w:rsidTr="00441551">
        <w:tc>
          <w:tcPr>
            <w:tcW w:w="1368" w:type="dxa"/>
            <w:shd w:val="clear" w:color="auto" w:fill="auto"/>
          </w:tcPr>
          <w:p w14:paraId="4DD2C585" w14:textId="77777777" w:rsidR="002F5961" w:rsidRPr="00087D39" w:rsidRDefault="002F5961" w:rsidP="00441551">
            <w:pPr>
              <w:ind w:left="0"/>
              <w:rPr>
                <w:color w:val="000000"/>
              </w:rPr>
            </w:pPr>
            <w:r w:rsidRPr="00087D39">
              <w:rPr>
                <w:color w:val="000000"/>
              </w:rPr>
              <w:t>Method</w:t>
            </w:r>
          </w:p>
        </w:tc>
        <w:tc>
          <w:tcPr>
            <w:tcW w:w="8208" w:type="dxa"/>
            <w:shd w:val="clear" w:color="auto" w:fill="auto"/>
          </w:tcPr>
          <w:p w14:paraId="29F059E8" w14:textId="77777777" w:rsidR="002F5961" w:rsidRPr="00087D39" w:rsidRDefault="002F5961" w:rsidP="00441551">
            <w:pPr>
              <w:rPr>
                <w:color w:val="000000"/>
              </w:rPr>
            </w:pPr>
            <w:r>
              <w:rPr>
                <w:color w:val="000000"/>
              </w:rPr>
              <w:t>POST</w:t>
            </w:r>
          </w:p>
        </w:tc>
      </w:tr>
      <w:tr w:rsidR="002F5961" w:rsidRPr="00087D39" w14:paraId="47867C1A" w14:textId="77777777" w:rsidTr="00441551">
        <w:tc>
          <w:tcPr>
            <w:tcW w:w="1368" w:type="dxa"/>
            <w:shd w:val="clear" w:color="auto" w:fill="auto"/>
          </w:tcPr>
          <w:p w14:paraId="50F53830" w14:textId="77777777" w:rsidR="002F5961" w:rsidRPr="00087D39" w:rsidRDefault="002F5961" w:rsidP="00441551">
            <w:pPr>
              <w:ind w:left="0"/>
              <w:rPr>
                <w:color w:val="000000"/>
              </w:rPr>
            </w:pPr>
            <w:r w:rsidRPr="00087D39">
              <w:rPr>
                <w:color w:val="000000"/>
              </w:rPr>
              <w:t>Acceptable request representation</w:t>
            </w:r>
          </w:p>
        </w:tc>
        <w:tc>
          <w:tcPr>
            <w:tcW w:w="8208" w:type="dxa"/>
            <w:shd w:val="clear" w:color="auto" w:fill="auto"/>
          </w:tcPr>
          <w:p w14:paraId="6A795B68" w14:textId="77777777" w:rsidR="002F5961" w:rsidRPr="00087D39" w:rsidRDefault="002F5961" w:rsidP="00441551">
            <w:pPr>
              <w:rPr>
                <w:rFonts w:cs="Consolas"/>
                <w:color w:val="000000"/>
              </w:rPr>
            </w:pPr>
            <w:r w:rsidRPr="00087D39">
              <w:rPr>
                <w:rFonts w:cs="Consolas"/>
                <w:color w:val="000000"/>
              </w:rPr>
              <w:t>application/json</w:t>
            </w:r>
          </w:p>
          <w:p w14:paraId="4CB49A0B" w14:textId="77777777" w:rsidR="002F5961" w:rsidRPr="00087D39" w:rsidRDefault="002F5961" w:rsidP="00441551">
            <w:pPr>
              <w:ind w:left="0"/>
              <w:jc w:val="left"/>
              <w:rPr>
                <w:color w:val="000000"/>
              </w:rPr>
            </w:pPr>
            <w:r>
              <w:rPr>
                <w:rFonts w:cs="Consolas"/>
                <w:color w:val="000000"/>
              </w:rPr>
              <w:t xml:space="preserve">         </w:t>
            </w:r>
            <w:r w:rsidRPr="00087D39">
              <w:rPr>
                <w:rFonts w:cs="Consolas"/>
                <w:color w:val="000000"/>
              </w:rPr>
              <w:t>application/xml</w:t>
            </w:r>
          </w:p>
        </w:tc>
      </w:tr>
      <w:tr w:rsidR="002F5961" w:rsidRPr="00087D39" w14:paraId="5EB799F6" w14:textId="77777777" w:rsidTr="00441551">
        <w:tc>
          <w:tcPr>
            <w:tcW w:w="1368" w:type="dxa"/>
            <w:shd w:val="clear" w:color="auto" w:fill="auto"/>
          </w:tcPr>
          <w:p w14:paraId="0D53BEB3" w14:textId="77777777" w:rsidR="002F5961" w:rsidRPr="00087D39" w:rsidRDefault="002F5961" w:rsidP="00441551">
            <w:pPr>
              <w:ind w:left="0"/>
              <w:rPr>
                <w:color w:val="000000"/>
              </w:rPr>
            </w:pPr>
            <w:r w:rsidRPr="00087D39">
              <w:rPr>
                <w:color w:val="000000"/>
              </w:rPr>
              <w:t>Available response representation</w:t>
            </w:r>
          </w:p>
        </w:tc>
        <w:tc>
          <w:tcPr>
            <w:tcW w:w="8208" w:type="dxa"/>
            <w:shd w:val="clear" w:color="auto" w:fill="auto"/>
          </w:tcPr>
          <w:p w14:paraId="60C796EB" w14:textId="77777777" w:rsidR="002F5961" w:rsidRPr="00087D39" w:rsidRDefault="002F5961" w:rsidP="00441551">
            <w:pPr>
              <w:rPr>
                <w:rFonts w:cs="Consolas"/>
                <w:color w:val="000000"/>
              </w:rPr>
            </w:pPr>
            <w:r w:rsidRPr="00087D39">
              <w:rPr>
                <w:rFonts w:cs="Consolas"/>
                <w:color w:val="000000"/>
              </w:rPr>
              <w:t>application/json</w:t>
            </w:r>
          </w:p>
          <w:p w14:paraId="63F5908F" w14:textId="77777777" w:rsidR="002F5961" w:rsidRPr="00087D39" w:rsidRDefault="002F5961" w:rsidP="00441551">
            <w:pPr>
              <w:rPr>
                <w:color w:val="000000"/>
              </w:rPr>
            </w:pPr>
            <w:r w:rsidRPr="00087D39">
              <w:rPr>
                <w:rFonts w:cs="Consolas"/>
                <w:color w:val="000000"/>
              </w:rPr>
              <w:t>application/xml</w:t>
            </w:r>
          </w:p>
        </w:tc>
      </w:tr>
      <w:tr w:rsidR="002F5961" w:rsidRPr="00087D39" w14:paraId="117C186E" w14:textId="77777777" w:rsidTr="00441551">
        <w:tc>
          <w:tcPr>
            <w:tcW w:w="1368" w:type="dxa"/>
            <w:shd w:val="clear" w:color="auto" w:fill="auto"/>
          </w:tcPr>
          <w:p w14:paraId="449A4E4E" w14:textId="77777777" w:rsidR="002F5961" w:rsidRPr="00087D39" w:rsidRDefault="002F5961" w:rsidP="00441551">
            <w:pPr>
              <w:ind w:left="0"/>
              <w:rPr>
                <w:color w:val="000000"/>
              </w:rPr>
            </w:pPr>
            <w:r w:rsidRPr="00087D39">
              <w:rPr>
                <w:color w:val="000000"/>
              </w:rPr>
              <w:t>URL Params</w:t>
            </w:r>
          </w:p>
        </w:tc>
        <w:tc>
          <w:tcPr>
            <w:tcW w:w="8208" w:type="dxa"/>
            <w:shd w:val="clear" w:color="auto" w:fill="auto"/>
          </w:tcPr>
          <w:p w14:paraId="6EBADB4D" w14:textId="77777777" w:rsidR="002F5961" w:rsidRPr="00087D39" w:rsidRDefault="002F5961" w:rsidP="00441551">
            <w:pPr>
              <w:jc w:val="left"/>
              <w:rPr>
                <w:color w:val="000000"/>
              </w:rPr>
            </w:pPr>
          </w:p>
        </w:tc>
      </w:tr>
      <w:tr w:rsidR="002F5961" w:rsidRPr="00087D39" w14:paraId="18D2D1C7" w14:textId="77777777" w:rsidTr="00441551">
        <w:tc>
          <w:tcPr>
            <w:tcW w:w="1368" w:type="dxa"/>
            <w:shd w:val="clear" w:color="auto" w:fill="auto"/>
          </w:tcPr>
          <w:p w14:paraId="60C1E663" w14:textId="77777777" w:rsidR="002F5961" w:rsidRPr="00087D39" w:rsidRDefault="002F5961" w:rsidP="00441551">
            <w:pPr>
              <w:ind w:left="0"/>
              <w:rPr>
                <w:color w:val="000000"/>
              </w:rPr>
            </w:pPr>
            <w:r w:rsidRPr="00087D39">
              <w:rPr>
                <w:color w:val="000000"/>
              </w:rPr>
              <w:t>Data Params</w:t>
            </w:r>
          </w:p>
        </w:tc>
        <w:tc>
          <w:tcPr>
            <w:tcW w:w="8208" w:type="dxa"/>
            <w:shd w:val="clear" w:color="auto" w:fill="auto"/>
          </w:tcPr>
          <w:p w14:paraId="09B0472C" w14:textId="77777777" w:rsidR="002F5961" w:rsidRDefault="002F5961" w:rsidP="00441551">
            <w:pPr>
              <w:widowControl w:val="0"/>
              <w:autoSpaceDE w:val="0"/>
              <w:autoSpaceDN w:val="0"/>
              <w:adjustRightInd w:val="0"/>
              <w:spacing w:before="0" w:after="0"/>
              <w:ind w:left="0"/>
              <w:jc w:val="left"/>
              <w:rPr>
                <w:rFonts w:ascii="Calibri" w:hAnsi="Calibri" w:cs="Calibri"/>
                <w:sz w:val="29"/>
                <w:szCs w:val="29"/>
              </w:rPr>
            </w:pPr>
            <w:r>
              <w:rPr>
                <w:rFonts w:ascii="Calibri" w:hAnsi="Calibri" w:cs="Calibri"/>
                <w:sz w:val="29"/>
                <w:szCs w:val="29"/>
              </w:rPr>
              <w:t> </w:t>
            </w:r>
          </w:p>
          <w:p w14:paraId="41CB08D2" w14:textId="77777777" w:rsidR="006C2660" w:rsidRPr="006C2660" w:rsidRDefault="002F5961" w:rsidP="006C2660">
            <w:pPr>
              <w:widowControl w:val="0"/>
              <w:autoSpaceDE w:val="0"/>
              <w:autoSpaceDN w:val="0"/>
              <w:adjustRightInd w:val="0"/>
              <w:spacing w:before="0" w:after="0"/>
              <w:ind w:left="0"/>
              <w:jc w:val="left"/>
              <w:rPr>
                <w:rFonts w:ascii="Courier New" w:hAnsi="Courier New" w:cs="Courier New"/>
                <w:sz w:val="20"/>
                <w:szCs w:val="20"/>
              </w:rPr>
            </w:pPr>
            <w:r>
              <w:rPr>
                <w:rFonts w:ascii="Calibri" w:hAnsi="Calibri" w:cs="Calibri"/>
                <w:sz w:val="29"/>
                <w:szCs w:val="29"/>
              </w:rPr>
              <w:t> </w:t>
            </w:r>
            <w:r w:rsidR="006C2660" w:rsidRPr="006C2660">
              <w:rPr>
                <w:rFonts w:ascii="Courier New" w:hAnsi="Courier New" w:cs="Courier New"/>
                <w:sz w:val="20"/>
                <w:szCs w:val="20"/>
              </w:rPr>
              <w:t>{</w:t>
            </w:r>
          </w:p>
          <w:p w14:paraId="251E39C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"compoundQuery":{</w:t>
            </w:r>
          </w:p>
          <w:p w14:paraId="139A764F" w14:textId="1F5F8ED8"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w:t>
            </w:r>
            <w:r w:rsidR="00EE7C41">
              <w:rPr>
                <w:rFonts w:ascii="Courier New" w:hAnsi="Courier New" w:cs="Courier New"/>
                <w:sz w:val="20"/>
                <w:szCs w:val="20"/>
              </w:rPr>
              <w:t>AND</w:t>
            </w:r>
            <w:r w:rsidRPr="006C2660">
              <w:rPr>
                <w:rFonts w:ascii="Courier New" w:hAnsi="Courier New" w:cs="Courier New"/>
                <w:sz w:val="20"/>
                <w:szCs w:val="20"/>
              </w:rPr>
              <w:t>",</w:t>
            </w:r>
          </w:p>
          <w:p w14:paraId="27B97C5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"queries":[</w:t>
            </w:r>
          </w:p>
          <w:p w14:paraId="11E3953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E0D5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1",</w:t>
            </w:r>
          </w:p>
          <w:p w14:paraId="6676B30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1",</w:t>
            </w:r>
          </w:p>
          <w:p w14:paraId="72BEC4B1"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"EQUAL",</w:t>
            </w:r>
          </w:p>
          <w:p w14:paraId="1B8CC08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"levelFilter": {</w:t>
            </w:r>
          </w:p>
          <w:p w14:paraId="01C1AE4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"level": 1,</w:t>
            </w:r>
          </w:p>
          <w:p w14:paraId="7E473047"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lastRenderedPageBreak/>
              <w:t xml:space="preserve">                "operator": "NOT_EQUAL"</w:t>
            </w:r>
          </w:p>
          <w:p w14:paraId="0C14223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B722DB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651929C"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62725AB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"attribute": "ATTR 2",</w:t>
            </w:r>
          </w:p>
          <w:p w14:paraId="580E00F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"value": "VAL 2",</w:t>
            </w:r>
          </w:p>
          <w:p w14:paraId="2C487E5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"operator": "LIKE"</w:t>
            </w:r>
          </w:p>
          <w:p w14:paraId="7424A62D"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3D07F7D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75BCF2A9"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"compoundQueries":[</w:t>
            </w:r>
          </w:p>
          <w:p w14:paraId="6CB636A0"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p>
          <w:p w14:paraId="255A946F" w14:textId="4F342F9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"operator": "</w:t>
            </w:r>
            <w:r w:rsidR="00EE7C41">
              <w:rPr>
                <w:rFonts w:ascii="Courier New" w:hAnsi="Courier New" w:cs="Courier New"/>
                <w:sz w:val="20"/>
                <w:szCs w:val="20"/>
              </w:rPr>
              <w:t>AND</w:t>
            </w:r>
            <w:r w:rsidRPr="006C2660">
              <w:rPr>
                <w:rFonts w:ascii="Courier New" w:hAnsi="Courier New" w:cs="Courier New"/>
                <w:sz w:val="20"/>
                <w:szCs w:val="20"/>
              </w:rPr>
              <w:t>",</w:t>
            </w:r>
          </w:p>
          <w:p w14:paraId="1EFD26FD" w14:textId="3AB07FC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"queries":</w:t>
            </w:r>
            <w:r w:rsidRPr="006C2660">
              <w:rPr>
                <w:rFonts w:ascii="Courier New" w:hAnsi="Courier New" w:cs="Courier New"/>
                <w:sz w:val="20"/>
                <w:szCs w:val="20"/>
              </w:rPr>
              <w:t>[</w:t>
            </w:r>
          </w:p>
          <w:p w14:paraId="70CD8861" w14:textId="2021B19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17F5F497" w14:textId="47A669E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1",</w:t>
            </w:r>
          </w:p>
          <w:p w14:paraId="51B5085D" w14:textId="5638EB40"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1",</w:t>
            </w:r>
          </w:p>
          <w:p w14:paraId="290ECAE0" w14:textId="60A5E2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"EQUAL"</w:t>
            </w:r>
          </w:p>
          <w:p w14:paraId="3789CD37" w14:textId="56EFF43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w:t>
            </w:r>
          </w:p>
          <w:p w14:paraId="3C9288A7" w14:textId="4E78AB0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5C91480E" w14:textId="064655E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Pr>
                <w:rFonts w:ascii="Courier New" w:hAnsi="Courier New" w:cs="Courier New"/>
                <w:sz w:val="20"/>
                <w:szCs w:val="20"/>
              </w:rPr>
              <w:t xml:space="preserve">    </w:t>
            </w:r>
            <w:r w:rsidRPr="006C2660">
              <w:rPr>
                <w:rFonts w:ascii="Courier New" w:hAnsi="Courier New" w:cs="Courier New"/>
                <w:sz w:val="20"/>
                <w:szCs w:val="20"/>
              </w:rPr>
              <w:t>"attribute": "ATTR 2",</w:t>
            </w:r>
          </w:p>
          <w:p w14:paraId="4C8635AD" w14:textId="535B673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"value": "VAL 2",</w:t>
            </w:r>
          </w:p>
          <w:p w14:paraId="53C5F999" w14:textId="7494C94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"operator": "LIKE"</w:t>
            </w:r>
          </w:p>
          <w:p w14:paraId="6D0554EC" w14:textId="0AFAB07E"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Pr>
                <w:rFonts w:ascii="Courier New" w:hAnsi="Courier New" w:cs="Courier New"/>
                <w:sz w:val="20"/>
                <w:szCs w:val="20"/>
              </w:rPr>
              <w:t xml:space="preserve">    </w:t>
            </w:r>
            <w:r w:rsidRPr="006C2660">
              <w:rPr>
                <w:rFonts w:ascii="Courier New" w:hAnsi="Courier New" w:cs="Courier New"/>
                <w:sz w:val="20"/>
                <w:szCs w:val="20"/>
              </w:rPr>
              <w:t>}</w:t>
            </w:r>
          </w:p>
          <w:p w14:paraId="0097C29F"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5911FBFE"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21FD1BE3"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623A5E4" w14:textId="67A9502C"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w:t>
            </w:r>
            <w:r w:rsidR="00EE7C41">
              <w:rPr>
                <w:rFonts w:ascii="Courier New" w:hAnsi="Courier New" w:cs="Courier New"/>
                <w:sz w:val="20"/>
                <w:szCs w:val="20"/>
              </w:rPr>
              <w:t>OR</w:t>
            </w:r>
            <w:r w:rsidRPr="006C2660">
              <w:rPr>
                <w:rFonts w:ascii="Courier New" w:hAnsi="Courier New" w:cs="Courier New"/>
                <w:sz w:val="20"/>
                <w:szCs w:val="20"/>
              </w:rPr>
              <w:t>",</w:t>
            </w:r>
          </w:p>
          <w:p w14:paraId="209FC7D0" w14:textId="73AEB9B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"queries":[</w:t>
            </w:r>
          </w:p>
          <w:p w14:paraId="2CC141F1" w14:textId="7A28167A"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D0B8A0E" w14:textId="0419691F"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"attribute": "ATTR 1",</w:t>
            </w:r>
          </w:p>
          <w:p w14:paraId="0EBBE3DA" w14:textId="5DE28B8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1",</w:t>
            </w:r>
          </w:p>
          <w:p w14:paraId="5920CE7A" w14:textId="570F7589"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"EQUAL"</w:t>
            </w:r>
          </w:p>
          <w:p w14:paraId="5A9E0592" w14:textId="071CEB27"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7B48976A" w14:textId="7B75FD99" w:rsidR="006C2660" w:rsidRP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006C2660" w:rsidRPr="006C2660">
              <w:rPr>
                <w:rFonts w:ascii="Courier New" w:hAnsi="Courier New" w:cs="Courier New"/>
                <w:sz w:val="20"/>
                <w:szCs w:val="20"/>
              </w:rPr>
              <w:t>{</w:t>
            </w:r>
          </w:p>
          <w:p w14:paraId="2AE5B47F" w14:textId="788ECCE4"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"attribute": "ATTR 2",</w:t>
            </w:r>
          </w:p>
          <w:p w14:paraId="494A30B2" w14:textId="19573FD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"value": "VAL 2",</w:t>
            </w:r>
          </w:p>
          <w:p w14:paraId="3E3AFE39" w14:textId="4338DC12"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"operator": "LIKE"</w:t>
            </w:r>
          </w:p>
          <w:p w14:paraId="78379736" w14:textId="775F6485"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07B0EFE7" w14:textId="21A0352F"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29F01902" w14:textId="1A251116"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xml:space="preserve">         </w:t>
            </w:r>
            <w:r w:rsidR="00E7350F">
              <w:rPr>
                <w:rFonts w:ascii="Courier New" w:hAnsi="Courier New" w:cs="Courier New"/>
                <w:sz w:val="20"/>
                <w:szCs w:val="20"/>
              </w:rPr>
              <w:t xml:space="preserve"> </w:t>
            </w:r>
            <w:r w:rsidRPr="006C2660">
              <w:rPr>
                <w:rFonts w:ascii="Courier New" w:hAnsi="Courier New" w:cs="Courier New"/>
                <w:sz w:val="20"/>
                <w:szCs w:val="20"/>
              </w:rPr>
              <w:t>}</w:t>
            </w:r>
          </w:p>
          <w:p w14:paraId="7AFC1C04"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34CBD1CB"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w:t>
            </w:r>
          </w:p>
          <w:p w14:paraId="0A3C3AD5" w14:textId="77777777" w:rsidR="006C2660" w:rsidRPr="006C2660" w:rsidRDefault="006C2660" w:rsidP="006C2660">
            <w:pPr>
              <w:widowControl w:val="0"/>
              <w:autoSpaceDE w:val="0"/>
              <w:autoSpaceDN w:val="0"/>
              <w:adjustRightInd w:val="0"/>
              <w:spacing w:before="0" w:after="0"/>
              <w:ind w:left="0"/>
              <w:jc w:val="left"/>
              <w:rPr>
                <w:rFonts w:ascii="Courier New" w:hAnsi="Courier New" w:cs="Courier New"/>
                <w:sz w:val="20"/>
                <w:szCs w:val="20"/>
              </w:rPr>
            </w:pPr>
            <w:r w:rsidRPr="006C2660">
              <w:rPr>
                <w:rFonts w:ascii="Courier New" w:hAnsi="Courier New" w:cs="Courier New"/>
                <w:sz w:val="20"/>
                <w:szCs w:val="20"/>
              </w:rPr>
              <w:t>   "detailedResponse": false,</w:t>
            </w:r>
          </w:p>
          <w:p w14:paraId="43A9A7F0" w14:textId="333EAACB" w:rsidR="006C2660" w:rsidRDefault="00E7350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"page"</w:t>
            </w:r>
            <w:r w:rsidR="006C2660" w:rsidRPr="006C2660">
              <w:rPr>
                <w:rFonts w:ascii="Courier New" w:hAnsi="Courier New" w:cs="Courier New"/>
                <w:sz w:val="20"/>
                <w:szCs w:val="20"/>
              </w:rPr>
              <w:t>: 1</w:t>
            </w:r>
            <w:r w:rsidR="00C151AF">
              <w:rPr>
                <w:rFonts w:ascii="Courier New" w:hAnsi="Courier New" w:cs="Courier New"/>
                <w:sz w:val="20"/>
                <w:szCs w:val="20"/>
              </w:rPr>
              <w:t>,</w:t>
            </w:r>
          </w:p>
          <w:p w14:paraId="7879F09C" w14:textId="41A4973F" w:rsidR="00C151AF" w:rsidRPr="006C2660" w:rsidRDefault="00C151AF" w:rsidP="006C2660">
            <w:pPr>
              <w:widowControl w:val="0"/>
              <w:autoSpaceDE w:val="0"/>
              <w:autoSpaceDN w:val="0"/>
              <w:adjustRightInd w:val="0"/>
              <w:spacing w:before="0" w:after="0"/>
              <w:ind w:left="0"/>
              <w:jc w:val="left"/>
              <w:rPr>
                <w:rFonts w:ascii="Courier New" w:hAnsi="Courier New" w:cs="Courier New"/>
                <w:sz w:val="20"/>
                <w:szCs w:val="20"/>
              </w:rPr>
            </w:pPr>
            <w:r>
              <w:rPr>
                <w:rFonts w:ascii="Courier New" w:hAnsi="Courier New" w:cs="Courier New"/>
                <w:sz w:val="20"/>
                <w:szCs w:val="20"/>
              </w:rPr>
              <w:t xml:space="preserve">   </w:t>
            </w:r>
            <w:r w:rsidRPr="006C2660">
              <w:rPr>
                <w:rFonts w:ascii="Courier New" w:hAnsi="Courier New" w:cs="Courier New"/>
                <w:sz w:val="20"/>
                <w:szCs w:val="20"/>
              </w:rPr>
              <w:t>"</w:t>
            </w:r>
            <w:r>
              <w:rPr>
                <w:rFonts w:ascii="Courier New" w:hAnsi="Courier New" w:cs="Courier New"/>
                <w:sz w:val="20"/>
                <w:szCs w:val="20"/>
              </w:rPr>
              <w:t>totalCount</w:t>
            </w:r>
            <w:r w:rsidRPr="006C2660">
              <w:rPr>
                <w:rFonts w:ascii="Courier New" w:hAnsi="Courier New" w:cs="Courier New"/>
                <w:sz w:val="20"/>
                <w:szCs w:val="20"/>
              </w:rPr>
              <w:t>": false,</w:t>
            </w:r>
          </w:p>
          <w:p w14:paraId="741F6D7C" w14:textId="77777777" w:rsidR="002F5961" w:rsidRDefault="006C2660" w:rsidP="00E7350F">
            <w:pPr>
              <w:ind w:left="0"/>
              <w:rPr>
                <w:rFonts w:ascii="Courier New" w:hAnsi="Courier New" w:cs="Courier New"/>
                <w:sz w:val="20"/>
                <w:szCs w:val="20"/>
              </w:rPr>
            </w:pPr>
            <w:r w:rsidRPr="006C2660">
              <w:rPr>
                <w:rFonts w:ascii="Courier New" w:hAnsi="Courier New" w:cs="Courier New"/>
                <w:sz w:val="20"/>
                <w:szCs w:val="20"/>
              </w:rPr>
              <w:t>}</w:t>
            </w:r>
          </w:p>
          <w:p w14:paraId="2F70E375" w14:textId="5E9C829E" w:rsidR="009D7980" w:rsidRPr="00087D39" w:rsidRDefault="009D7980" w:rsidP="00E7350F">
            <w:pPr>
              <w:ind w:left="0"/>
              <w:rPr>
                <w:color w:val="000000"/>
              </w:rPr>
            </w:pPr>
          </w:p>
        </w:tc>
      </w:tr>
      <w:tr w:rsidR="002F5961" w:rsidRPr="00087D39" w14:paraId="1F4D2098" w14:textId="77777777" w:rsidTr="00441551">
        <w:tc>
          <w:tcPr>
            <w:tcW w:w="1368" w:type="dxa"/>
            <w:shd w:val="clear" w:color="auto" w:fill="auto"/>
          </w:tcPr>
          <w:p w14:paraId="6AC683B3" w14:textId="79108A5A" w:rsidR="002F5961" w:rsidRPr="00087D39" w:rsidRDefault="002F5961" w:rsidP="00441551">
            <w:pPr>
              <w:ind w:left="0"/>
              <w:rPr>
                <w:color w:val="000000"/>
              </w:rPr>
            </w:pPr>
            <w:r w:rsidRPr="00087D39">
              <w:rPr>
                <w:color w:val="000000"/>
              </w:rPr>
              <w:lastRenderedPageBreak/>
              <w:t>Success Response</w:t>
            </w:r>
          </w:p>
        </w:tc>
        <w:tc>
          <w:tcPr>
            <w:tcW w:w="8208" w:type="dxa"/>
            <w:shd w:val="clear" w:color="auto" w:fill="auto"/>
          </w:tcPr>
          <w:p w14:paraId="5CB76402"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HTTP/1.1 200 OK</w:t>
            </w:r>
          </w:p>
          <w:p w14:paraId="028495D8"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33752F46" w14:textId="77777777" w:rsidR="002F5961" w:rsidRPr="004C19A2" w:rsidRDefault="002F5961" w:rsidP="00441551">
            <w:pPr>
              <w:spacing w:after="0"/>
              <w:jc w:val="left"/>
              <w:rPr>
                <w:rFonts w:cs="Arial"/>
                <w:bCs/>
                <w:color w:val="000000"/>
                <w:shd w:val="clear" w:color="auto" w:fill="F9F9F9"/>
              </w:rPr>
            </w:pPr>
            <w:r w:rsidRPr="004C19A2">
              <w:rPr>
                <w:rFonts w:cs="Arial"/>
                <w:bCs/>
                <w:color w:val="000000"/>
                <w:shd w:val="clear" w:color="auto" w:fill="F9F9F9"/>
              </w:rPr>
              <w:t>HPC-API-Version: 1.0.0</w:t>
            </w:r>
          </w:p>
          <w:p w14:paraId="31A365ED" w14:textId="77777777" w:rsidR="002F5961" w:rsidRPr="004C19A2" w:rsidRDefault="002F5961" w:rsidP="00441551">
            <w:pPr>
              <w:spacing w:after="0"/>
              <w:jc w:val="left"/>
              <w:rPr>
                <w:rFonts w:cs="Arial"/>
                <w:bCs/>
                <w:color w:val="000000"/>
                <w:shd w:val="clear" w:color="auto" w:fill="F9F9F9"/>
              </w:rPr>
            </w:pPr>
          </w:p>
          <w:p w14:paraId="648A093D" w14:textId="77777777" w:rsidR="002F5961" w:rsidRPr="00BB65C0" w:rsidRDefault="002F5961" w:rsidP="00441551">
            <w:pPr>
              <w:widowControl w:val="0"/>
              <w:autoSpaceDE w:val="0"/>
              <w:autoSpaceDN w:val="0"/>
              <w:adjustRightInd w:val="0"/>
              <w:spacing w:before="0" w:after="0"/>
              <w:ind w:left="0"/>
              <w:jc w:val="left"/>
            </w:pPr>
            <w:r w:rsidRPr="00BB65C0">
              <w:t>{"collectionPaths": [</w:t>
            </w:r>
          </w:p>
          <w:p w14:paraId="1E9168B1" w14:textId="6B675891" w:rsidR="002F5961" w:rsidRDefault="002F5961" w:rsidP="00441551">
            <w:pPr>
              <w:widowControl w:val="0"/>
              <w:autoSpaceDE w:val="0"/>
              <w:autoSpaceDN w:val="0"/>
              <w:adjustRightInd w:val="0"/>
              <w:spacing w:before="0" w:after="0"/>
              <w:ind w:left="0"/>
              <w:jc w:val="left"/>
            </w:pPr>
            <w:r w:rsidRPr="00BB65C0">
              <w:t>   "/</w:t>
            </w:r>
            <w:r>
              <w:t>Coll_A/Coll_B/Data_A”</w:t>
            </w:r>
          </w:p>
          <w:p w14:paraId="4B6A079F" w14:textId="77777777" w:rsidR="002F5961" w:rsidRDefault="002F5961" w:rsidP="00441551">
            <w:pPr>
              <w:widowControl w:val="0"/>
              <w:autoSpaceDE w:val="0"/>
              <w:autoSpaceDN w:val="0"/>
              <w:adjustRightInd w:val="0"/>
              <w:spacing w:before="0" w:after="0"/>
              <w:ind w:left="0"/>
              <w:jc w:val="left"/>
            </w:pPr>
            <w:r>
              <w:t xml:space="preserve">   </w:t>
            </w:r>
            <w:r w:rsidRPr="00BB65C0">
              <w:t>]</w:t>
            </w:r>
            <w:r w:rsidR="00C13409">
              <w:t>,</w:t>
            </w:r>
          </w:p>
          <w:p w14:paraId="4696C399" w14:textId="5929C9F2" w:rsidR="00C13409" w:rsidRDefault="00C13409" w:rsidP="00C13409">
            <w:pPr>
              <w:widowControl w:val="0"/>
              <w:autoSpaceDE w:val="0"/>
              <w:autoSpaceDN w:val="0"/>
              <w:adjustRightInd w:val="0"/>
              <w:spacing w:before="0" w:after="0"/>
              <w:ind w:left="0"/>
              <w:jc w:val="left"/>
            </w:pPr>
            <w:r>
              <w:t xml:space="preserve">   “page” : 1,</w:t>
            </w:r>
          </w:p>
          <w:p w14:paraId="20DA9761" w14:textId="77777777" w:rsidR="00C13409" w:rsidRDefault="00C13409" w:rsidP="00C13409">
            <w:pPr>
              <w:widowControl w:val="0"/>
              <w:autoSpaceDE w:val="0"/>
              <w:autoSpaceDN w:val="0"/>
              <w:adjustRightInd w:val="0"/>
              <w:spacing w:before="0" w:after="0"/>
              <w:ind w:left="0"/>
              <w:jc w:val="left"/>
            </w:pPr>
            <w:r>
              <w:t xml:space="preserve">   “limit”  : 100,</w:t>
            </w:r>
          </w:p>
          <w:p w14:paraId="03C11E9E" w14:textId="333540BA" w:rsidR="00C13409" w:rsidRDefault="00C13409" w:rsidP="00441551">
            <w:pPr>
              <w:widowControl w:val="0"/>
              <w:autoSpaceDE w:val="0"/>
              <w:autoSpaceDN w:val="0"/>
              <w:adjustRightInd w:val="0"/>
              <w:spacing w:before="0" w:after="0"/>
              <w:ind w:left="0"/>
              <w:jc w:val="left"/>
            </w:pPr>
            <w:r>
              <w:lastRenderedPageBreak/>
              <w:t xml:space="preserve">   “totalCount” : 100</w:t>
            </w:r>
          </w:p>
          <w:p w14:paraId="3DB336E1" w14:textId="77777777" w:rsidR="002F5961" w:rsidRPr="00BB65C0" w:rsidRDefault="002F5961" w:rsidP="00441551">
            <w:pPr>
              <w:widowControl w:val="0"/>
              <w:autoSpaceDE w:val="0"/>
              <w:autoSpaceDN w:val="0"/>
              <w:adjustRightInd w:val="0"/>
              <w:spacing w:before="0" w:after="0"/>
              <w:ind w:left="0"/>
              <w:jc w:val="left"/>
            </w:pPr>
            <w:r w:rsidRPr="00BB65C0">
              <w:t>}</w:t>
            </w:r>
          </w:p>
        </w:tc>
      </w:tr>
      <w:tr w:rsidR="002F5961" w:rsidRPr="00087D39" w14:paraId="0EF8DBC9" w14:textId="77777777" w:rsidTr="00441551">
        <w:tc>
          <w:tcPr>
            <w:tcW w:w="1368" w:type="dxa"/>
            <w:shd w:val="clear" w:color="auto" w:fill="auto"/>
          </w:tcPr>
          <w:p w14:paraId="6CE82C4D" w14:textId="22C04EAB" w:rsidR="002F5961" w:rsidRPr="00087D39" w:rsidRDefault="002F5961" w:rsidP="00441551">
            <w:pPr>
              <w:ind w:left="0"/>
              <w:rPr>
                <w:color w:val="000000"/>
              </w:rPr>
            </w:pPr>
            <w:r w:rsidRPr="00087D39">
              <w:rPr>
                <w:color w:val="000000"/>
              </w:rPr>
              <w:lastRenderedPageBreak/>
              <w:t>Error Response</w:t>
            </w:r>
          </w:p>
        </w:tc>
        <w:tc>
          <w:tcPr>
            <w:tcW w:w="8208" w:type="dxa"/>
            <w:shd w:val="clear" w:color="auto" w:fill="auto"/>
          </w:tcPr>
          <w:p w14:paraId="21F871F2" w14:textId="77777777" w:rsidR="002F5961" w:rsidRPr="00EF4EC6" w:rsidRDefault="002F5961" w:rsidP="00441551">
            <w:pPr>
              <w:spacing w:after="0"/>
              <w:jc w:val="left"/>
              <w:rPr>
                <w:b/>
                <w:color w:val="000000"/>
              </w:rPr>
            </w:pPr>
            <w:r w:rsidRPr="00EF4EC6">
              <w:rPr>
                <w:b/>
                <w:color w:val="000000"/>
              </w:rPr>
              <w:t>Data Management Error:</w:t>
            </w:r>
          </w:p>
          <w:p w14:paraId="53382103" w14:textId="77777777" w:rsidR="002F5961" w:rsidRPr="005710BF" w:rsidRDefault="002F5961" w:rsidP="00441551">
            <w:pPr>
              <w:spacing w:after="0"/>
              <w:rPr>
                <w:color w:val="000000"/>
              </w:rPr>
            </w:pPr>
            <w:r w:rsidRPr="005710BF">
              <w:rPr>
                <w:color w:val="000000"/>
              </w:rPr>
              <w:t>HTTP/1.1 400 Bad Request</w:t>
            </w:r>
          </w:p>
          <w:p w14:paraId="2B575099" w14:textId="77777777" w:rsidR="002F5961" w:rsidRPr="005710BF" w:rsidRDefault="002F5961" w:rsidP="00441551">
            <w:pPr>
              <w:spacing w:after="0"/>
              <w:rPr>
                <w:color w:val="000000"/>
              </w:rPr>
            </w:pPr>
            <w:r w:rsidRPr="005710BF">
              <w:rPr>
                <w:color w:val="000000"/>
              </w:rPr>
              <w:t>Content-Type: application/json</w:t>
            </w:r>
          </w:p>
          <w:p w14:paraId="4FBBD59F" w14:textId="77777777" w:rsidR="002F5961" w:rsidRPr="005710BF" w:rsidRDefault="002F5961" w:rsidP="00441551">
            <w:pPr>
              <w:spacing w:after="0"/>
              <w:rPr>
                <w:color w:val="000000"/>
              </w:rPr>
            </w:pPr>
            <w:r w:rsidRPr="005710BF">
              <w:rPr>
                <w:color w:val="000000"/>
              </w:rPr>
              <w:t>HPC-API-Version: 1.0.0</w:t>
            </w:r>
          </w:p>
          <w:p w14:paraId="73FF1F02" w14:textId="77777777" w:rsidR="002F5961" w:rsidRPr="005710BF" w:rsidRDefault="002F5961" w:rsidP="00441551">
            <w:pPr>
              <w:spacing w:after="0"/>
              <w:rPr>
                <w:color w:val="000000"/>
              </w:rPr>
            </w:pPr>
          </w:p>
          <w:p w14:paraId="1D557F4C" w14:textId="77777777" w:rsidR="002F5961" w:rsidRDefault="002F5961" w:rsidP="00441551">
            <w:pPr>
              <w:spacing w:after="0"/>
              <w:rPr>
                <w:color w:val="000000"/>
              </w:rPr>
            </w:pPr>
            <w:r>
              <w:rPr>
                <w:color w:val="000000"/>
              </w:rPr>
              <w:t>JSON:</w:t>
            </w:r>
          </w:p>
          <w:p w14:paraId="74014BEA" w14:textId="77777777" w:rsidR="002F5961" w:rsidRPr="005710BF" w:rsidRDefault="002F5961" w:rsidP="00441551">
            <w:pPr>
              <w:spacing w:after="0"/>
              <w:rPr>
                <w:color w:val="000000"/>
              </w:rPr>
            </w:pPr>
            <w:r w:rsidRPr="005710BF">
              <w:rPr>
                <w:color w:val="000000"/>
              </w:rPr>
              <w:t>{</w:t>
            </w:r>
          </w:p>
          <w:p w14:paraId="70CA50E2" w14:textId="77777777" w:rsidR="002F5961" w:rsidRPr="005710BF" w:rsidRDefault="002F5961" w:rsidP="00441551">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1C8DD821" w14:textId="77777777" w:rsidR="002F5961" w:rsidRPr="005710BF" w:rsidRDefault="002F5961" w:rsidP="00441551">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08A91E5E" w14:textId="77777777" w:rsidR="002F5961" w:rsidRPr="005710BF" w:rsidRDefault="002F5961" w:rsidP="00441551">
            <w:pPr>
              <w:spacing w:after="0"/>
              <w:rPr>
                <w:color w:val="000000"/>
              </w:rPr>
            </w:pPr>
            <w:r w:rsidRPr="005710BF">
              <w:rPr>
                <w:color w:val="000000"/>
              </w:rPr>
              <w:t xml:space="preserve">   "stackTrace": "</w:t>
            </w:r>
            <w:r>
              <w:rPr>
                <w:color w:val="000000"/>
              </w:rPr>
              <w:t>…</w:t>
            </w:r>
            <w:r w:rsidRPr="005710BF">
              <w:rPr>
                <w:color w:val="000000"/>
              </w:rPr>
              <w:t>"</w:t>
            </w:r>
          </w:p>
          <w:p w14:paraId="5AFEAE59" w14:textId="77777777" w:rsidR="002F5961" w:rsidRDefault="002F5961" w:rsidP="00441551">
            <w:pPr>
              <w:spacing w:after="0"/>
              <w:rPr>
                <w:color w:val="000000"/>
              </w:rPr>
            </w:pPr>
            <w:r w:rsidRPr="005710BF">
              <w:rPr>
                <w:color w:val="000000"/>
              </w:rPr>
              <w:t>}</w:t>
            </w:r>
          </w:p>
          <w:p w14:paraId="777380FE" w14:textId="77777777" w:rsidR="002F5961" w:rsidRDefault="002F5961" w:rsidP="00441551">
            <w:pPr>
              <w:spacing w:after="0"/>
              <w:ind w:left="0"/>
              <w:jc w:val="left"/>
              <w:rPr>
                <w:color w:val="000000"/>
              </w:rPr>
            </w:pPr>
          </w:p>
          <w:p w14:paraId="2528895C" w14:textId="77777777" w:rsidR="002F5961" w:rsidRPr="00492781" w:rsidRDefault="002F5961" w:rsidP="00441551">
            <w:pPr>
              <w:spacing w:after="0"/>
              <w:jc w:val="left"/>
              <w:rPr>
                <w:b/>
                <w:color w:val="000000"/>
              </w:rPr>
            </w:pPr>
            <w:r w:rsidRPr="00492781">
              <w:rPr>
                <w:b/>
                <w:color w:val="000000"/>
              </w:rPr>
              <w:t>Invalid query attributes:</w:t>
            </w:r>
          </w:p>
          <w:p w14:paraId="1F2A5648" w14:textId="77777777" w:rsidR="002F5961" w:rsidRPr="00492781" w:rsidRDefault="002F5961" w:rsidP="00441551">
            <w:pPr>
              <w:spacing w:after="0"/>
              <w:jc w:val="left"/>
              <w:rPr>
                <w:color w:val="000000"/>
              </w:rPr>
            </w:pPr>
            <w:r w:rsidRPr="00492781">
              <w:rPr>
                <w:color w:val="000000"/>
              </w:rPr>
              <w:t>HTTP/1.1 400 Bad Request</w:t>
            </w:r>
          </w:p>
          <w:p w14:paraId="363CC30D" w14:textId="77777777" w:rsidR="002F5961" w:rsidRPr="00492781" w:rsidRDefault="002F5961" w:rsidP="00441551">
            <w:pPr>
              <w:spacing w:after="0"/>
              <w:jc w:val="left"/>
              <w:rPr>
                <w:color w:val="000000"/>
              </w:rPr>
            </w:pPr>
            <w:r w:rsidRPr="00492781">
              <w:rPr>
                <w:color w:val="000000"/>
              </w:rPr>
              <w:t>Content-Type: application/json</w:t>
            </w:r>
          </w:p>
          <w:p w14:paraId="54139AB8" w14:textId="77777777" w:rsidR="002F5961" w:rsidRPr="00492781" w:rsidRDefault="002F5961" w:rsidP="00441551">
            <w:pPr>
              <w:spacing w:after="0"/>
              <w:jc w:val="left"/>
              <w:rPr>
                <w:color w:val="000000"/>
              </w:rPr>
            </w:pPr>
            <w:r w:rsidRPr="00492781">
              <w:rPr>
                <w:color w:val="000000"/>
              </w:rPr>
              <w:t>HPC-API-Version: 1.0.0</w:t>
            </w:r>
          </w:p>
          <w:p w14:paraId="0F236C40" w14:textId="77777777" w:rsidR="002F5961" w:rsidRPr="00492781" w:rsidRDefault="002F5961" w:rsidP="00441551">
            <w:pPr>
              <w:spacing w:after="0"/>
              <w:jc w:val="left"/>
              <w:rPr>
                <w:color w:val="000000"/>
              </w:rPr>
            </w:pPr>
          </w:p>
          <w:p w14:paraId="7D0714E3" w14:textId="77777777" w:rsidR="00CB0A51" w:rsidRDefault="00CB0A51" w:rsidP="00CB0A51">
            <w:pPr>
              <w:spacing w:after="0"/>
              <w:jc w:val="left"/>
            </w:pPr>
            <w:r w:rsidRPr="000B75E3">
              <w:t>{"errorType":"INVALID_REQUEST_INPUT","message":"Null compound query","stackTrace":"…"}</w:t>
            </w:r>
          </w:p>
          <w:p w14:paraId="13B937A0" w14:textId="77777777" w:rsidR="00CB0A51" w:rsidRDefault="00CB0A51" w:rsidP="00CB0A51">
            <w:pPr>
              <w:spacing w:after="0"/>
              <w:jc w:val="left"/>
            </w:pPr>
          </w:p>
          <w:p w14:paraId="4397A741" w14:textId="77777777" w:rsidR="00CB0A51" w:rsidRDefault="00CB0A51" w:rsidP="00CB0A51">
            <w:pPr>
              <w:spacing w:after="0"/>
              <w:jc w:val="left"/>
            </w:pPr>
            <w:r w:rsidRPr="000B75E3">
              <w:t>{"errorType":"INVALID_REQUEST_INPUT","message":"Null compound query operator in query","stackTrace":"…"}</w:t>
            </w:r>
          </w:p>
          <w:p w14:paraId="2BF82FF2" w14:textId="77777777" w:rsidR="00CB0A51" w:rsidRDefault="00CB0A51" w:rsidP="00CB0A51">
            <w:pPr>
              <w:spacing w:after="0"/>
              <w:jc w:val="left"/>
            </w:pPr>
          </w:p>
          <w:p w14:paraId="6B542DC1" w14:textId="77777777" w:rsidR="00CB0A51" w:rsidRPr="000B75E3" w:rsidRDefault="00CB0A51" w:rsidP="00CB0A51">
            <w:pPr>
              <w:spacing w:after="0"/>
              <w:jc w:val="left"/>
            </w:pPr>
            <w:r w:rsidRPr="000B75E3">
              <w:t>{"errorType":"INVALID_REQUEST_INPUT","message":"Compound query contains no sub queries (simple or compound)","stackTrace":"…"}</w:t>
            </w:r>
          </w:p>
          <w:p w14:paraId="176C32F6" w14:textId="77777777" w:rsidR="00CB0A51" w:rsidRPr="000B75E3" w:rsidRDefault="00CB0A51" w:rsidP="00CB0A51">
            <w:pPr>
              <w:spacing w:after="0"/>
              <w:jc w:val="left"/>
            </w:pPr>
          </w:p>
          <w:p w14:paraId="2CEBC5EF" w14:textId="77777777" w:rsidR="00CB0A51" w:rsidRDefault="00CB0A51" w:rsidP="00CB0A51">
            <w:pPr>
              <w:spacing w:after="0"/>
              <w:jc w:val="left"/>
            </w:pPr>
            <w:r w:rsidRPr="000B75E3">
              <w:t>{"errorType":"INVALID_REQUEST_INPUT","message":"Null metadata attribute in query","stackTrace":"…"}</w:t>
            </w:r>
          </w:p>
          <w:p w14:paraId="6C152EFF" w14:textId="77777777" w:rsidR="00CB0A51" w:rsidRDefault="00CB0A51" w:rsidP="00CB0A51">
            <w:pPr>
              <w:spacing w:after="0"/>
              <w:jc w:val="left"/>
            </w:pPr>
          </w:p>
          <w:p w14:paraId="03B8F04A" w14:textId="77777777" w:rsidR="00CB0A51" w:rsidRDefault="00CB0A51" w:rsidP="00CB0A51">
            <w:pPr>
              <w:spacing w:after="0"/>
              <w:jc w:val="left"/>
            </w:pPr>
            <w:r w:rsidRPr="000B75E3">
              <w:t>{"errorType":"INVALID_REQUEST_INPUT","message":"Null metadata value in query","stackTrace":"…"}</w:t>
            </w:r>
          </w:p>
          <w:p w14:paraId="68E6FFE7" w14:textId="77777777" w:rsidR="00CB0A51" w:rsidRDefault="00CB0A51" w:rsidP="00CB0A51">
            <w:pPr>
              <w:spacing w:after="0"/>
              <w:jc w:val="left"/>
            </w:pPr>
          </w:p>
          <w:p w14:paraId="00F42387" w14:textId="77777777" w:rsidR="00CB0A51" w:rsidRPr="000B75E3" w:rsidRDefault="00CB0A51" w:rsidP="00CB0A51">
            <w:pPr>
              <w:spacing w:after="0"/>
              <w:jc w:val="left"/>
            </w:pPr>
            <w:r w:rsidRPr="000B75E3">
              <w:t>{"errorType":"INVALID_REQUEST_INPUT","message":"Null operator in query","stackTrace":"…"}</w:t>
            </w:r>
          </w:p>
          <w:p w14:paraId="3103A705" w14:textId="77777777" w:rsidR="00CB0A51" w:rsidRPr="000B75E3" w:rsidRDefault="00CB0A51" w:rsidP="00CB0A51">
            <w:pPr>
              <w:spacing w:after="0"/>
              <w:jc w:val="left"/>
            </w:pPr>
          </w:p>
          <w:p w14:paraId="742B2E66" w14:textId="77777777" w:rsidR="00CB0A51" w:rsidRPr="000B75E3" w:rsidRDefault="00CB0A51" w:rsidP="00CB0A51">
            <w:pPr>
              <w:spacing w:after="0"/>
              <w:jc w:val="left"/>
            </w:pPr>
            <w:r w:rsidRPr="000B75E3">
              <w:t>{"errorType":"INVALID_REQUEST_INPUT","message":"Compound query depth over the allowed limit","stackTrace":"…"}</w:t>
            </w:r>
          </w:p>
          <w:p w14:paraId="5CDAF57C" w14:textId="77777777" w:rsidR="002F5961" w:rsidRDefault="002F5961" w:rsidP="00441551">
            <w:pPr>
              <w:spacing w:after="0"/>
              <w:jc w:val="left"/>
              <w:rPr>
                <w:color w:val="000000"/>
              </w:rPr>
            </w:pPr>
          </w:p>
          <w:p w14:paraId="570881B8" w14:textId="77777777" w:rsidR="002F5961" w:rsidRPr="00492781" w:rsidRDefault="002F5961" w:rsidP="00441551">
            <w:pPr>
              <w:spacing w:after="0"/>
              <w:jc w:val="left"/>
              <w:rPr>
                <w:b/>
                <w:color w:val="000000"/>
              </w:rPr>
            </w:pPr>
            <w:r w:rsidRPr="00492781">
              <w:rPr>
                <w:b/>
                <w:color w:val="000000"/>
              </w:rPr>
              <w:t>No matching results:</w:t>
            </w:r>
          </w:p>
          <w:p w14:paraId="7C654A5B" w14:textId="77777777" w:rsidR="002F5961" w:rsidRPr="00492781" w:rsidRDefault="002F5961" w:rsidP="00441551">
            <w:pPr>
              <w:spacing w:after="0"/>
              <w:jc w:val="left"/>
              <w:rPr>
                <w:color w:val="000000"/>
              </w:rPr>
            </w:pPr>
            <w:r w:rsidRPr="00492781">
              <w:rPr>
                <w:color w:val="000000"/>
              </w:rPr>
              <w:t>HTTP/1.1 204 No Content</w:t>
            </w:r>
          </w:p>
          <w:p w14:paraId="54E26F15" w14:textId="77777777" w:rsidR="002F5961" w:rsidRPr="00492781" w:rsidRDefault="002F5961" w:rsidP="00441551">
            <w:pPr>
              <w:spacing w:after="0"/>
              <w:jc w:val="left"/>
              <w:rPr>
                <w:color w:val="000000"/>
              </w:rPr>
            </w:pPr>
            <w:r w:rsidRPr="00492781">
              <w:rPr>
                <w:color w:val="000000"/>
              </w:rPr>
              <w:lastRenderedPageBreak/>
              <w:t>Content-Length: 0</w:t>
            </w:r>
          </w:p>
          <w:p w14:paraId="0DCC535F" w14:textId="77777777" w:rsidR="002F5961" w:rsidRPr="00492781" w:rsidRDefault="002F5961" w:rsidP="00441551">
            <w:pPr>
              <w:spacing w:after="0"/>
              <w:jc w:val="left"/>
              <w:rPr>
                <w:color w:val="000000"/>
              </w:rPr>
            </w:pPr>
            <w:r w:rsidRPr="00492781">
              <w:rPr>
                <w:color w:val="000000"/>
              </w:rPr>
              <w:t>HPC-API-Version: 1.0.0</w:t>
            </w:r>
          </w:p>
          <w:p w14:paraId="72A715B6" w14:textId="77777777" w:rsidR="002F5961" w:rsidRPr="00087D39" w:rsidRDefault="002F5961" w:rsidP="00441551">
            <w:pPr>
              <w:spacing w:after="0"/>
              <w:jc w:val="left"/>
              <w:rPr>
                <w:color w:val="000000"/>
              </w:rPr>
            </w:pPr>
          </w:p>
        </w:tc>
      </w:tr>
    </w:tbl>
    <w:p w14:paraId="0C990B88" w14:textId="0038F30F" w:rsidR="00F029E7" w:rsidRPr="00FB2380" w:rsidRDefault="00F029E7" w:rsidP="00DE6CE5">
      <w:pPr>
        <w:pStyle w:val="Heading2"/>
        <w:numPr>
          <w:ilvl w:val="1"/>
          <w:numId w:val="9"/>
        </w:numPr>
      </w:pPr>
      <w:bookmarkStart w:id="50" w:name="_Toc359660713"/>
      <w:r w:rsidRPr="00FB2380">
        <w:lastRenderedPageBreak/>
        <w:t xml:space="preserve">Find </w:t>
      </w:r>
      <w:r>
        <w:t xml:space="preserve">data </w:t>
      </w:r>
      <w:r w:rsidRPr="000C678D">
        <w:t xml:space="preserve">by </w:t>
      </w:r>
      <w:r>
        <w:t>compound metadata query name</w:t>
      </w:r>
      <w:bookmarkEnd w:id="5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029E7" w:rsidRPr="00FB2380" w14:paraId="4B562E6C" w14:textId="77777777" w:rsidTr="00941322">
        <w:tc>
          <w:tcPr>
            <w:tcW w:w="1368" w:type="dxa"/>
            <w:shd w:val="clear" w:color="auto" w:fill="auto"/>
          </w:tcPr>
          <w:p w14:paraId="665C056B" w14:textId="77777777" w:rsidR="00F029E7" w:rsidRPr="00FB2380" w:rsidRDefault="00F029E7" w:rsidP="00941322">
            <w:pPr>
              <w:ind w:left="0"/>
              <w:rPr>
                <w:color w:val="000000"/>
              </w:rPr>
            </w:pPr>
            <w:r w:rsidRPr="00FB2380">
              <w:rPr>
                <w:color w:val="000000"/>
              </w:rPr>
              <w:t>Title</w:t>
            </w:r>
          </w:p>
        </w:tc>
        <w:tc>
          <w:tcPr>
            <w:tcW w:w="8208" w:type="dxa"/>
            <w:shd w:val="clear" w:color="auto" w:fill="auto"/>
          </w:tcPr>
          <w:p w14:paraId="7348CFBB" w14:textId="23D1374E" w:rsidR="00F029E7" w:rsidRPr="000C678D" w:rsidRDefault="00F029E7" w:rsidP="00941322">
            <w:pPr>
              <w:ind w:left="0"/>
              <w:rPr>
                <w:color w:val="000000"/>
              </w:rPr>
            </w:pPr>
            <w:r w:rsidRPr="000C678D">
              <w:rPr>
                <w:color w:val="000000"/>
              </w:rPr>
              <w:t xml:space="preserve">Find </w:t>
            </w:r>
            <w:r>
              <w:rPr>
                <w:color w:val="000000"/>
              </w:rPr>
              <w:t>data</w:t>
            </w:r>
            <w:r w:rsidRPr="000C678D">
              <w:rPr>
                <w:color w:val="000000"/>
              </w:rPr>
              <w:t xml:space="preserve"> </w:t>
            </w:r>
            <w:r>
              <w:rPr>
                <w:color w:val="000000"/>
              </w:rPr>
              <w:t>by a compound metadata query name</w:t>
            </w:r>
          </w:p>
        </w:tc>
      </w:tr>
      <w:tr w:rsidR="00F029E7" w:rsidRPr="00087D39" w14:paraId="4840A6C7" w14:textId="77777777" w:rsidTr="00941322">
        <w:tc>
          <w:tcPr>
            <w:tcW w:w="1368" w:type="dxa"/>
            <w:shd w:val="clear" w:color="auto" w:fill="auto"/>
          </w:tcPr>
          <w:p w14:paraId="443FB7E1" w14:textId="77777777" w:rsidR="00F029E7" w:rsidRPr="00FB2380" w:rsidRDefault="00F029E7" w:rsidP="00941322">
            <w:pPr>
              <w:ind w:left="0"/>
              <w:rPr>
                <w:color w:val="000000"/>
              </w:rPr>
            </w:pPr>
            <w:r w:rsidRPr="00FB2380">
              <w:rPr>
                <w:color w:val="000000"/>
              </w:rPr>
              <w:t>Description</w:t>
            </w:r>
          </w:p>
        </w:tc>
        <w:tc>
          <w:tcPr>
            <w:tcW w:w="8208" w:type="dxa"/>
            <w:shd w:val="clear" w:color="auto" w:fill="auto"/>
          </w:tcPr>
          <w:p w14:paraId="7F60D1F5" w14:textId="7E5011FE" w:rsidR="00F029E7" w:rsidRPr="00F029E7" w:rsidRDefault="00F029E7" w:rsidP="00F029E7">
            <w:pPr>
              <w:jc w:val="left"/>
              <w:rPr>
                <w:color w:val="000000"/>
              </w:rPr>
            </w:pPr>
            <w:r>
              <w:rPr>
                <w:color w:val="000000"/>
              </w:rPr>
              <w:t xml:space="preserve">Invoke a saved query </w:t>
            </w:r>
            <w:r w:rsidRPr="00F029E7">
              <w:rPr>
                <w:color w:val="000000"/>
              </w:rPr>
              <w:t xml:space="preserve">. </w:t>
            </w:r>
          </w:p>
          <w:p w14:paraId="40639B11" w14:textId="77777777" w:rsidR="00F029E7" w:rsidRPr="000C678D" w:rsidRDefault="00F029E7" w:rsidP="00941322">
            <w:pPr>
              <w:jc w:val="left"/>
              <w:rPr>
                <w:color w:val="000000"/>
              </w:rPr>
            </w:pPr>
          </w:p>
        </w:tc>
      </w:tr>
      <w:tr w:rsidR="00F029E7" w:rsidRPr="00087D39" w14:paraId="3C845E3A" w14:textId="77777777" w:rsidTr="00941322">
        <w:tc>
          <w:tcPr>
            <w:tcW w:w="1368" w:type="dxa"/>
            <w:shd w:val="clear" w:color="auto" w:fill="auto"/>
          </w:tcPr>
          <w:p w14:paraId="734B04B2" w14:textId="77777777" w:rsidR="00F029E7" w:rsidRPr="00087D39" w:rsidRDefault="00F029E7" w:rsidP="00941322">
            <w:pPr>
              <w:ind w:left="0"/>
              <w:rPr>
                <w:color w:val="000000"/>
              </w:rPr>
            </w:pPr>
            <w:r w:rsidRPr="00087D39">
              <w:rPr>
                <w:color w:val="000000"/>
              </w:rPr>
              <w:t>URL</w:t>
            </w:r>
          </w:p>
        </w:tc>
        <w:tc>
          <w:tcPr>
            <w:tcW w:w="8208" w:type="dxa"/>
            <w:shd w:val="clear" w:color="auto" w:fill="auto"/>
          </w:tcPr>
          <w:p w14:paraId="200009CA" w14:textId="43B89D12" w:rsidR="00F029E7" w:rsidRPr="00087D39" w:rsidRDefault="00F029E7" w:rsidP="00941322">
            <w:pPr>
              <w:rPr>
                <w:color w:val="000000"/>
              </w:rPr>
            </w:pPr>
            <w:r w:rsidRPr="00994933">
              <w:rPr>
                <w:color w:val="000000"/>
              </w:rPr>
              <w:t>/</w:t>
            </w:r>
            <w:r w:rsidR="00D43858">
              <w:rPr>
                <w:color w:val="000000"/>
              </w:rPr>
              <w:t>dataObject/query</w:t>
            </w:r>
            <w:r>
              <w:rPr>
                <w:color w:val="000000"/>
              </w:rPr>
              <w:t>/{queryName}</w:t>
            </w:r>
          </w:p>
        </w:tc>
      </w:tr>
      <w:tr w:rsidR="00F029E7" w:rsidRPr="00087D39" w14:paraId="3231A87E" w14:textId="77777777" w:rsidTr="00941322">
        <w:tc>
          <w:tcPr>
            <w:tcW w:w="1368" w:type="dxa"/>
            <w:shd w:val="clear" w:color="auto" w:fill="auto"/>
          </w:tcPr>
          <w:p w14:paraId="3D1FBABA" w14:textId="77777777" w:rsidR="00F029E7" w:rsidRPr="00087D39" w:rsidRDefault="00F029E7" w:rsidP="00941322">
            <w:pPr>
              <w:ind w:left="0"/>
              <w:rPr>
                <w:color w:val="000000"/>
              </w:rPr>
            </w:pPr>
            <w:r w:rsidRPr="00087D39">
              <w:rPr>
                <w:color w:val="000000"/>
              </w:rPr>
              <w:t>Method</w:t>
            </w:r>
          </w:p>
        </w:tc>
        <w:tc>
          <w:tcPr>
            <w:tcW w:w="8208" w:type="dxa"/>
            <w:shd w:val="clear" w:color="auto" w:fill="auto"/>
          </w:tcPr>
          <w:p w14:paraId="054B3B61" w14:textId="30E55A22" w:rsidR="00F029E7" w:rsidRPr="00087D39" w:rsidRDefault="00F029E7" w:rsidP="00941322">
            <w:pPr>
              <w:rPr>
                <w:color w:val="000000"/>
              </w:rPr>
            </w:pPr>
            <w:r>
              <w:rPr>
                <w:color w:val="000000"/>
              </w:rPr>
              <w:t>GET</w:t>
            </w:r>
          </w:p>
        </w:tc>
      </w:tr>
      <w:tr w:rsidR="00F029E7" w:rsidRPr="00087D39" w14:paraId="7453F33B" w14:textId="77777777" w:rsidTr="00941322">
        <w:tc>
          <w:tcPr>
            <w:tcW w:w="1368" w:type="dxa"/>
            <w:shd w:val="clear" w:color="auto" w:fill="auto"/>
          </w:tcPr>
          <w:p w14:paraId="3619C2B7" w14:textId="77777777" w:rsidR="00F029E7" w:rsidRPr="00087D39" w:rsidRDefault="00F029E7" w:rsidP="00941322">
            <w:pPr>
              <w:ind w:left="0"/>
              <w:rPr>
                <w:color w:val="000000"/>
              </w:rPr>
            </w:pPr>
            <w:r w:rsidRPr="00087D39">
              <w:rPr>
                <w:color w:val="000000"/>
              </w:rPr>
              <w:t>Acceptable request representation</w:t>
            </w:r>
          </w:p>
        </w:tc>
        <w:tc>
          <w:tcPr>
            <w:tcW w:w="8208" w:type="dxa"/>
            <w:shd w:val="clear" w:color="auto" w:fill="auto"/>
          </w:tcPr>
          <w:p w14:paraId="154FB143" w14:textId="77777777" w:rsidR="00F029E7" w:rsidRPr="00087D39" w:rsidRDefault="00F029E7" w:rsidP="00941322">
            <w:pPr>
              <w:rPr>
                <w:rFonts w:cs="Consolas"/>
                <w:color w:val="000000"/>
              </w:rPr>
            </w:pPr>
            <w:r w:rsidRPr="00087D39">
              <w:rPr>
                <w:rFonts w:cs="Consolas"/>
                <w:color w:val="000000"/>
              </w:rPr>
              <w:t>application/json</w:t>
            </w:r>
          </w:p>
          <w:p w14:paraId="2D501575" w14:textId="77777777" w:rsidR="00F029E7" w:rsidRPr="00087D39" w:rsidRDefault="00F029E7" w:rsidP="00941322">
            <w:pPr>
              <w:ind w:left="0"/>
              <w:jc w:val="left"/>
              <w:rPr>
                <w:color w:val="000000"/>
              </w:rPr>
            </w:pPr>
            <w:r>
              <w:rPr>
                <w:rFonts w:cs="Consolas"/>
                <w:color w:val="000000"/>
              </w:rPr>
              <w:t xml:space="preserve">         </w:t>
            </w:r>
            <w:r w:rsidRPr="00087D39">
              <w:rPr>
                <w:rFonts w:cs="Consolas"/>
                <w:color w:val="000000"/>
              </w:rPr>
              <w:t>application/xml</w:t>
            </w:r>
          </w:p>
        </w:tc>
      </w:tr>
      <w:tr w:rsidR="00F029E7" w:rsidRPr="00087D39" w14:paraId="1A74FB1A" w14:textId="77777777" w:rsidTr="00941322">
        <w:tc>
          <w:tcPr>
            <w:tcW w:w="1368" w:type="dxa"/>
            <w:shd w:val="clear" w:color="auto" w:fill="auto"/>
          </w:tcPr>
          <w:p w14:paraId="53A71472" w14:textId="77777777" w:rsidR="00F029E7" w:rsidRPr="00087D39" w:rsidRDefault="00F029E7" w:rsidP="00941322">
            <w:pPr>
              <w:ind w:left="0"/>
              <w:rPr>
                <w:color w:val="000000"/>
              </w:rPr>
            </w:pPr>
            <w:r w:rsidRPr="00087D39">
              <w:rPr>
                <w:color w:val="000000"/>
              </w:rPr>
              <w:t>Available response representation</w:t>
            </w:r>
          </w:p>
        </w:tc>
        <w:tc>
          <w:tcPr>
            <w:tcW w:w="8208" w:type="dxa"/>
            <w:shd w:val="clear" w:color="auto" w:fill="auto"/>
          </w:tcPr>
          <w:p w14:paraId="4BC8368D" w14:textId="77777777" w:rsidR="00F029E7" w:rsidRPr="00087D39" w:rsidRDefault="00F029E7" w:rsidP="00941322">
            <w:pPr>
              <w:rPr>
                <w:rFonts w:cs="Consolas"/>
                <w:color w:val="000000"/>
              </w:rPr>
            </w:pPr>
            <w:r w:rsidRPr="00087D39">
              <w:rPr>
                <w:rFonts w:cs="Consolas"/>
                <w:color w:val="000000"/>
              </w:rPr>
              <w:t>application/json</w:t>
            </w:r>
          </w:p>
          <w:p w14:paraId="5AE19098" w14:textId="77777777" w:rsidR="00F029E7" w:rsidRPr="00087D39" w:rsidRDefault="00F029E7" w:rsidP="00941322">
            <w:pPr>
              <w:rPr>
                <w:color w:val="000000"/>
              </w:rPr>
            </w:pPr>
            <w:r w:rsidRPr="00087D39">
              <w:rPr>
                <w:rFonts w:cs="Consolas"/>
                <w:color w:val="000000"/>
              </w:rPr>
              <w:t>application/xml</w:t>
            </w:r>
          </w:p>
        </w:tc>
      </w:tr>
      <w:tr w:rsidR="00F029E7" w:rsidRPr="00087D39" w14:paraId="5418A410" w14:textId="77777777" w:rsidTr="00941322">
        <w:tc>
          <w:tcPr>
            <w:tcW w:w="1368" w:type="dxa"/>
            <w:shd w:val="clear" w:color="auto" w:fill="auto"/>
          </w:tcPr>
          <w:p w14:paraId="14D1CCCB" w14:textId="77777777" w:rsidR="00F029E7" w:rsidRPr="00087D39" w:rsidRDefault="00F029E7" w:rsidP="00941322">
            <w:pPr>
              <w:ind w:left="0"/>
              <w:rPr>
                <w:color w:val="000000"/>
              </w:rPr>
            </w:pPr>
            <w:r w:rsidRPr="00087D39">
              <w:rPr>
                <w:color w:val="000000"/>
              </w:rPr>
              <w:t>URL Params</w:t>
            </w:r>
          </w:p>
        </w:tc>
        <w:tc>
          <w:tcPr>
            <w:tcW w:w="8208" w:type="dxa"/>
            <w:shd w:val="clear" w:color="auto" w:fill="auto"/>
          </w:tcPr>
          <w:p w14:paraId="0BBDC6AC" w14:textId="77777777" w:rsidR="00BC35BC" w:rsidRDefault="00BC35BC" w:rsidP="00BC35BC">
            <w:pPr>
              <w:jc w:val="left"/>
              <w:rPr>
                <w:color w:val="000000"/>
              </w:rPr>
            </w:pPr>
            <w:r>
              <w:rPr>
                <w:color w:val="000000"/>
              </w:rPr>
              <w:t>queryName: The query name.</w:t>
            </w:r>
          </w:p>
          <w:p w14:paraId="0A7B69C3" w14:textId="77777777" w:rsidR="00BC35BC" w:rsidRPr="00EC5291" w:rsidRDefault="00BC35BC" w:rsidP="00BC35BC">
            <w:pPr>
              <w:jc w:val="left"/>
              <w:rPr>
                <w:color w:val="000000"/>
              </w:rPr>
            </w:pPr>
            <w:r>
              <w:rPr>
                <w:color w:val="000000"/>
              </w:rPr>
              <w:t>detailedResponse: By default, search lists returns only path of matched resulted collections. If “detailedResponse=true”, collections are returned with metadata.</w:t>
            </w:r>
          </w:p>
          <w:p w14:paraId="3B9516F0" w14:textId="77777777" w:rsidR="00BC35BC" w:rsidRDefault="00BC35BC" w:rsidP="00BC35BC">
            <w:pPr>
              <w:jc w:val="left"/>
              <w:rPr>
                <w:color w:val="000000"/>
              </w:rPr>
            </w:pPr>
            <w:r>
              <w:rPr>
                <w:color w:val="000000"/>
              </w:rPr>
              <w:t xml:space="preserve">page: Ask for a specific page of results. By default, the query will return the first 100 results in page 1, the second 100 in page 2, etc. If omitted, page 1 is fetched. </w:t>
            </w:r>
          </w:p>
          <w:p w14:paraId="4FAA5200" w14:textId="619DB865" w:rsidR="00F029E7" w:rsidRPr="00087D39" w:rsidRDefault="00BC35BC" w:rsidP="00BC35BC">
            <w:pPr>
              <w:jc w:val="left"/>
              <w:rPr>
                <w:color w:val="000000"/>
              </w:rPr>
            </w:pPr>
            <w:r>
              <w:rPr>
                <w:color w:val="000000"/>
              </w:rPr>
              <w:t>totalCount: If set to ‘true’, a total count of collections matching the query regardless of the query limit and page will be returned. By default if omitted, this is set to false and no total count will be returned.</w:t>
            </w:r>
          </w:p>
        </w:tc>
      </w:tr>
      <w:tr w:rsidR="00F029E7" w:rsidRPr="00087D39" w14:paraId="662E2BA3" w14:textId="77777777" w:rsidTr="00941322">
        <w:tc>
          <w:tcPr>
            <w:tcW w:w="1368" w:type="dxa"/>
            <w:shd w:val="clear" w:color="auto" w:fill="auto"/>
          </w:tcPr>
          <w:p w14:paraId="505AE063" w14:textId="77777777" w:rsidR="00F029E7" w:rsidRPr="00087D39" w:rsidRDefault="00F029E7" w:rsidP="00941322">
            <w:pPr>
              <w:ind w:left="0"/>
              <w:rPr>
                <w:color w:val="000000"/>
              </w:rPr>
            </w:pPr>
            <w:r w:rsidRPr="00087D39">
              <w:rPr>
                <w:color w:val="000000"/>
              </w:rPr>
              <w:t>Data Params</w:t>
            </w:r>
          </w:p>
        </w:tc>
        <w:tc>
          <w:tcPr>
            <w:tcW w:w="8208" w:type="dxa"/>
            <w:shd w:val="clear" w:color="auto" w:fill="auto"/>
          </w:tcPr>
          <w:p w14:paraId="62C25768" w14:textId="2F36B04F" w:rsidR="00F029E7" w:rsidRPr="00F029E7" w:rsidRDefault="00F029E7" w:rsidP="00F029E7">
            <w:pPr>
              <w:widowControl w:val="0"/>
              <w:autoSpaceDE w:val="0"/>
              <w:autoSpaceDN w:val="0"/>
              <w:adjustRightInd w:val="0"/>
              <w:spacing w:before="0" w:after="0"/>
              <w:ind w:left="0"/>
              <w:jc w:val="left"/>
              <w:rPr>
                <w:rFonts w:ascii="Calibri" w:hAnsi="Calibri" w:cs="Calibri"/>
                <w:sz w:val="29"/>
                <w:szCs w:val="29"/>
              </w:rPr>
            </w:pPr>
          </w:p>
          <w:p w14:paraId="72F96F42" w14:textId="77F97E3F" w:rsidR="00F029E7" w:rsidRPr="00087D39" w:rsidRDefault="00F029E7" w:rsidP="00941322">
            <w:pPr>
              <w:rPr>
                <w:color w:val="000000"/>
              </w:rPr>
            </w:pPr>
          </w:p>
        </w:tc>
      </w:tr>
      <w:tr w:rsidR="00F029E7" w:rsidRPr="00087D39" w14:paraId="5EE1AF9A" w14:textId="77777777" w:rsidTr="00941322">
        <w:tc>
          <w:tcPr>
            <w:tcW w:w="1368" w:type="dxa"/>
            <w:shd w:val="clear" w:color="auto" w:fill="auto"/>
          </w:tcPr>
          <w:p w14:paraId="144D0560" w14:textId="77777777" w:rsidR="00F029E7" w:rsidRPr="00087D39" w:rsidRDefault="00F029E7" w:rsidP="00941322">
            <w:pPr>
              <w:ind w:left="0"/>
              <w:rPr>
                <w:color w:val="000000"/>
              </w:rPr>
            </w:pPr>
            <w:r w:rsidRPr="00087D39">
              <w:rPr>
                <w:color w:val="000000"/>
              </w:rPr>
              <w:t>Success Response</w:t>
            </w:r>
          </w:p>
        </w:tc>
        <w:tc>
          <w:tcPr>
            <w:tcW w:w="8208" w:type="dxa"/>
            <w:shd w:val="clear" w:color="auto" w:fill="auto"/>
          </w:tcPr>
          <w:p w14:paraId="69D402B3"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HTTP/1.1 200 OK</w:t>
            </w:r>
          </w:p>
          <w:p w14:paraId="05786A2B"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Content-Type: application/json</w:t>
            </w:r>
          </w:p>
          <w:p w14:paraId="778D9EA0" w14:textId="77777777" w:rsidR="00F029E7" w:rsidRPr="004C19A2" w:rsidRDefault="00F029E7" w:rsidP="00941322">
            <w:pPr>
              <w:spacing w:after="0"/>
              <w:jc w:val="left"/>
              <w:rPr>
                <w:rFonts w:cs="Arial"/>
                <w:bCs/>
                <w:color w:val="000000"/>
                <w:shd w:val="clear" w:color="auto" w:fill="F9F9F9"/>
              </w:rPr>
            </w:pPr>
            <w:r w:rsidRPr="004C19A2">
              <w:rPr>
                <w:rFonts w:cs="Arial"/>
                <w:bCs/>
                <w:color w:val="000000"/>
                <w:shd w:val="clear" w:color="auto" w:fill="F9F9F9"/>
              </w:rPr>
              <w:t>HPC-API-Version: 1.0.0</w:t>
            </w:r>
          </w:p>
          <w:p w14:paraId="0F0B6A5F" w14:textId="77777777" w:rsidR="00F029E7" w:rsidRPr="004C19A2" w:rsidRDefault="00F029E7" w:rsidP="00941322">
            <w:pPr>
              <w:spacing w:after="0"/>
              <w:jc w:val="left"/>
              <w:rPr>
                <w:rFonts w:cs="Arial"/>
                <w:bCs/>
                <w:color w:val="000000"/>
                <w:shd w:val="clear" w:color="auto" w:fill="F9F9F9"/>
              </w:rPr>
            </w:pPr>
          </w:p>
          <w:p w14:paraId="43FC76EF" w14:textId="77777777" w:rsidR="00F029E7" w:rsidRPr="00BB65C0" w:rsidRDefault="00F029E7" w:rsidP="00941322">
            <w:pPr>
              <w:widowControl w:val="0"/>
              <w:autoSpaceDE w:val="0"/>
              <w:autoSpaceDN w:val="0"/>
              <w:adjustRightInd w:val="0"/>
              <w:spacing w:before="0" w:after="0"/>
              <w:ind w:left="0"/>
              <w:jc w:val="left"/>
            </w:pPr>
            <w:r w:rsidRPr="00BB65C0">
              <w:t>{"collectionPaths": [</w:t>
            </w:r>
          </w:p>
          <w:p w14:paraId="49668546" w14:textId="689E9D72" w:rsidR="001E1F4C" w:rsidRDefault="00F029E7" w:rsidP="00941322">
            <w:pPr>
              <w:widowControl w:val="0"/>
              <w:autoSpaceDE w:val="0"/>
              <w:autoSpaceDN w:val="0"/>
              <w:adjustRightInd w:val="0"/>
              <w:spacing w:before="0" w:after="0"/>
              <w:ind w:left="0"/>
              <w:jc w:val="left"/>
            </w:pPr>
            <w:r w:rsidRPr="00BB65C0">
              <w:t>   "/</w:t>
            </w:r>
            <w:r>
              <w:t>Coll_A/Coll_B/Data_A”</w:t>
            </w:r>
            <w:r w:rsidR="001E1F4C">
              <w:t>,</w:t>
            </w:r>
          </w:p>
          <w:p w14:paraId="021C224E" w14:textId="77777777" w:rsidR="00F029E7" w:rsidRDefault="00F029E7" w:rsidP="00941322">
            <w:pPr>
              <w:widowControl w:val="0"/>
              <w:autoSpaceDE w:val="0"/>
              <w:autoSpaceDN w:val="0"/>
              <w:adjustRightInd w:val="0"/>
              <w:spacing w:before="0" w:after="0"/>
              <w:ind w:left="0"/>
              <w:jc w:val="left"/>
            </w:pPr>
            <w:r>
              <w:t xml:space="preserve">   </w:t>
            </w:r>
            <w:r w:rsidRPr="00BB65C0">
              <w:t>]</w:t>
            </w:r>
            <w:r w:rsidR="001E1F4C">
              <w:t>,</w:t>
            </w:r>
          </w:p>
          <w:p w14:paraId="66F92371" w14:textId="47353337" w:rsidR="001E1F4C" w:rsidRDefault="001E1F4C" w:rsidP="001E1F4C">
            <w:pPr>
              <w:widowControl w:val="0"/>
              <w:autoSpaceDE w:val="0"/>
              <w:autoSpaceDN w:val="0"/>
              <w:adjustRightInd w:val="0"/>
              <w:spacing w:before="0" w:after="0"/>
              <w:ind w:left="0"/>
              <w:jc w:val="left"/>
            </w:pPr>
            <w:r>
              <w:t xml:space="preserve">   “page” : 1,</w:t>
            </w:r>
          </w:p>
          <w:p w14:paraId="7ED18701" w14:textId="77777777" w:rsidR="001E1F4C" w:rsidRDefault="001E1F4C" w:rsidP="001E1F4C">
            <w:pPr>
              <w:widowControl w:val="0"/>
              <w:autoSpaceDE w:val="0"/>
              <w:autoSpaceDN w:val="0"/>
              <w:adjustRightInd w:val="0"/>
              <w:spacing w:before="0" w:after="0"/>
              <w:ind w:left="0"/>
              <w:jc w:val="left"/>
            </w:pPr>
            <w:r>
              <w:t xml:space="preserve">   “limit”  : 100</w:t>
            </w:r>
            <w:r w:rsidR="00D42699">
              <w:t>,</w:t>
            </w:r>
          </w:p>
          <w:p w14:paraId="280AFC00" w14:textId="0A8A7846" w:rsidR="001E1F4C" w:rsidRDefault="00D42699" w:rsidP="00941322">
            <w:pPr>
              <w:widowControl w:val="0"/>
              <w:autoSpaceDE w:val="0"/>
              <w:autoSpaceDN w:val="0"/>
              <w:adjustRightInd w:val="0"/>
              <w:spacing w:before="0" w:after="0"/>
              <w:ind w:left="0"/>
              <w:jc w:val="left"/>
            </w:pPr>
            <w:r>
              <w:t xml:space="preserve">   “totalCount” : 100</w:t>
            </w:r>
          </w:p>
          <w:p w14:paraId="0C5CCAED" w14:textId="77777777" w:rsidR="00F029E7" w:rsidRPr="00BB65C0" w:rsidRDefault="00F029E7" w:rsidP="00941322">
            <w:pPr>
              <w:widowControl w:val="0"/>
              <w:autoSpaceDE w:val="0"/>
              <w:autoSpaceDN w:val="0"/>
              <w:adjustRightInd w:val="0"/>
              <w:spacing w:before="0" w:after="0"/>
              <w:ind w:left="0"/>
              <w:jc w:val="left"/>
            </w:pPr>
            <w:r w:rsidRPr="00BB65C0">
              <w:t>}</w:t>
            </w:r>
          </w:p>
        </w:tc>
      </w:tr>
      <w:tr w:rsidR="00F029E7" w:rsidRPr="00087D39" w14:paraId="0D6F41B8" w14:textId="77777777" w:rsidTr="00941322">
        <w:tc>
          <w:tcPr>
            <w:tcW w:w="1368" w:type="dxa"/>
            <w:shd w:val="clear" w:color="auto" w:fill="auto"/>
          </w:tcPr>
          <w:p w14:paraId="131A9F0D" w14:textId="1F2A999F" w:rsidR="00F029E7" w:rsidRPr="00087D39" w:rsidRDefault="00F029E7" w:rsidP="00941322">
            <w:pPr>
              <w:ind w:left="0"/>
              <w:rPr>
                <w:color w:val="000000"/>
              </w:rPr>
            </w:pPr>
            <w:r w:rsidRPr="00087D39">
              <w:rPr>
                <w:color w:val="000000"/>
              </w:rPr>
              <w:t xml:space="preserve">Error </w:t>
            </w:r>
            <w:r w:rsidRPr="00087D39">
              <w:rPr>
                <w:color w:val="000000"/>
              </w:rPr>
              <w:lastRenderedPageBreak/>
              <w:t>Response</w:t>
            </w:r>
          </w:p>
        </w:tc>
        <w:tc>
          <w:tcPr>
            <w:tcW w:w="8208" w:type="dxa"/>
            <w:shd w:val="clear" w:color="auto" w:fill="auto"/>
          </w:tcPr>
          <w:p w14:paraId="7F54606E" w14:textId="77777777" w:rsidR="00F029E7" w:rsidRPr="00EF4EC6" w:rsidRDefault="00F029E7" w:rsidP="00941322">
            <w:pPr>
              <w:spacing w:after="0"/>
              <w:jc w:val="left"/>
              <w:rPr>
                <w:b/>
                <w:color w:val="000000"/>
              </w:rPr>
            </w:pPr>
            <w:r w:rsidRPr="00EF4EC6">
              <w:rPr>
                <w:b/>
                <w:color w:val="000000"/>
              </w:rPr>
              <w:lastRenderedPageBreak/>
              <w:t>Data Management Error:</w:t>
            </w:r>
          </w:p>
          <w:p w14:paraId="63044A54" w14:textId="77777777" w:rsidR="00F029E7" w:rsidRPr="005710BF" w:rsidRDefault="00F029E7" w:rsidP="00941322">
            <w:pPr>
              <w:spacing w:after="0"/>
              <w:rPr>
                <w:color w:val="000000"/>
              </w:rPr>
            </w:pPr>
            <w:r w:rsidRPr="005710BF">
              <w:rPr>
                <w:color w:val="000000"/>
              </w:rPr>
              <w:lastRenderedPageBreak/>
              <w:t>HTTP/1.1 400 Bad Request</w:t>
            </w:r>
          </w:p>
          <w:p w14:paraId="36A467C9" w14:textId="77777777" w:rsidR="00F029E7" w:rsidRPr="005710BF" w:rsidRDefault="00F029E7" w:rsidP="00941322">
            <w:pPr>
              <w:spacing w:after="0"/>
              <w:rPr>
                <w:color w:val="000000"/>
              </w:rPr>
            </w:pPr>
            <w:r w:rsidRPr="005710BF">
              <w:rPr>
                <w:color w:val="000000"/>
              </w:rPr>
              <w:t>Content-Type: application/json</w:t>
            </w:r>
          </w:p>
          <w:p w14:paraId="5C2E59BE" w14:textId="77777777" w:rsidR="00F029E7" w:rsidRPr="005710BF" w:rsidRDefault="00F029E7" w:rsidP="00941322">
            <w:pPr>
              <w:spacing w:after="0"/>
              <w:rPr>
                <w:color w:val="000000"/>
              </w:rPr>
            </w:pPr>
            <w:r w:rsidRPr="005710BF">
              <w:rPr>
                <w:color w:val="000000"/>
              </w:rPr>
              <w:t>HPC-API-Version: 1.0.0</w:t>
            </w:r>
          </w:p>
          <w:p w14:paraId="7935B20D" w14:textId="77777777" w:rsidR="00F029E7" w:rsidRPr="005710BF" w:rsidRDefault="00F029E7" w:rsidP="00941322">
            <w:pPr>
              <w:spacing w:after="0"/>
              <w:rPr>
                <w:color w:val="000000"/>
              </w:rPr>
            </w:pPr>
          </w:p>
          <w:p w14:paraId="1BFC895F" w14:textId="77777777" w:rsidR="00F029E7" w:rsidRDefault="00F029E7" w:rsidP="00941322">
            <w:pPr>
              <w:spacing w:after="0"/>
              <w:rPr>
                <w:color w:val="000000"/>
              </w:rPr>
            </w:pPr>
            <w:r>
              <w:rPr>
                <w:color w:val="000000"/>
              </w:rPr>
              <w:t>JSON:</w:t>
            </w:r>
          </w:p>
          <w:p w14:paraId="422EC3AC" w14:textId="77777777" w:rsidR="00F029E7" w:rsidRPr="005710BF" w:rsidRDefault="00F029E7" w:rsidP="00941322">
            <w:pPr>
              <w:spacing w:after="0"/>
              <w:rPr>
                <w:color w:val="000000"/>
              </w:rPr>
            </w:pPr>
            <w:r w:rsidRPr="005710BF">
              <w:rPr>
                <w:color w:val="000000"/>
              </w:rPr>
              <w:t>{</w:t>
            </w:r>
          </w:p>
          <w:p w14:paraId="1715863D" w14:textId="77777777" w:rsidR="00F029E7" w:rsidRPr="005710BF" w:rsidRDefault="00F029E7" w:rsidP="00941322">
            <w:pPr>
              <w:spacing w:after="0"/>
              <w:rPr>
                <w:color w:val="000000"/>
              </w:rPr>
            </w:pPr>
            <w:r w:rsidRPr="005710BF">
              <w:rPr>
                <w:color w:val="000000"/>
              </w:rPr>
              <w:t xml:space="preserve">   "errorType": "</w:t>
            </w:r>
            <w:r>
              <w:t xml:space="preserve"> </w:t>
            </w:r>
            <w:r w:rsidRPr="00EF4EC6">
              <w:rPr>
                <w:color w:val="000000"/>
              </w:rPr>
              <w:t>DATA</w:t>
            </w:r>
            <w:r>
              <w:rPr>
                <w:color w:val="000000"/>
              </w:rPr>
              <w:t>BASE</w:t>
            </w:r>
            <w:r w:rsidRPr="00EF4EC6">
              <w:rPr>
                <w:color w:val="000000"/>
              </w:rPr>
              <w:t>_ERROR</w:t>
            </w:r>
            <w:r w:rsidRPr="005710BF">
              <w:rPr>
                <w:color w:val="000000"/>
              </w:rPr>
              <w:t>",</w:t>
            </w:r>
          </w:p>
          <w:p w14:paraId="2FCB8317" w14:textId="77777777" w:rsidR="00F029E7" w:rsidRPr="005710BF" w:rsidRDefault="00F029E7" w:rsidP="00941322">
            <w:pPr>
              <w:spacing w:after="0"/>
              <w:rPr>
                <w:color w:val="000000"/>
              </w:rPr>
            </w:pPr>
            <w:r w:rsidRPr="005710BF">
              <w:rPr>
                <w:color w:val="000000"/>
              </w:rPr>
              <w:t xml:space="preserve">   "message": "</w:t>
            </w:r>
            <w:r>
              <w:t xml:space="preserve"> </w:t>
            </w:r>
            <w:r w:rsidRPr="00EF4EC6">
              <w:rPr>
                <w:color w:val="000000"/>
              </w:rPr>
              <w:t>Failed to get Collection</w:t>
            </w:r>
            <w:r>
              <w:rPr>
                <w:color w:val="000000"/>
              </w:rPr>
              <w:t>s</w:t>
            </w:r>
            <w:r w:rsidRPr="00EF4EC6">
              <w:rPr>
                <w:color w:val="000000"/>
              </w:rPr>
              <w:t xml:space="preserve">: </w:t>
            </w:r>
            <w:r w:rsidRPr="005710BF">
              <w:rPr>
                <w:color w:val="000000"/>
              </w:rPr>
              <w:t>",</w:t>
            </w:r>
          </w:p>
          <w:p w14:paraId="2D70D449" w14:textId="77777777" w:rsidR="00F029E7" w:rsidRPr="005710BF" w:rsidRDefault="00F029E7" w:rsidP="00941322">
            <w:pPr>
              <w:spacing w:after="0"/>
              <w:rPr>
                <w:color w:val="000000"/>
              </w:rPr>
            </w:pPr>
            <w:r w:rsidRPr="005710BF">
              <w:rPr>
                <w:color w:val="000000"/>
              </w:rPr>
              <w:t xml:space="preserve">   "stackTrace": "</w:t>
            </w:r>
            <w:r>
              <w:rPr>
                <w:color w:val="000000"/>
              </w:rPr>
              <w:t>…</w:t>
            </w:r>
            <w:r w:rsidRPr="005710BF">
              <w:rPr>
                <w:color w:val="000000"/>
              </w:rPr>
              <w:t>"</w:t>
            </w:r>
          </w:p>
          <w:p w14:paraId="5C8CC092" w14:textId="77777777" w:rsidR="00F029E7" w:rsidRDefault="00F029E7" w:rsidP="00941322">
            <w:pPr>
              <w:spacing w:after="0"/>
              <w:rPr>
                <w:color w:val="000000"/>
              </w:rPr>
            </w:pPr>
            <w:r w:rsidRPr="005710BF">
              <w:rPr>
                <w:color w:val="000000"/>
              </w:rPr>
              <w:t>}</w:t>
            </w:r>
          </w:p>
          <w:p w14:paraId="1EC488E4" w14:textId="77777777" w:rsidR="00F029E7" w:rsidRDefault="00F029E7" w:rsidP="00941322">
            <w:pPr>
              <w:spacing w:after="0"/>
              <w:ind w:left="0"/>
              <w:jc w:val="left"/>
              <w:rPr>
                <w:color w:val="000000"/>
              </w:rPr>
            </w:pPr>
          </w:p>
          <w:p w14:paraId="74C46339" w14:textId="77777777" w:rsidR="00F029E7" w:rsidRPr="00492781" w:rsidRDefault="00F029E7" w:rsidP="00941322">
            <w:pPr>
              <w:spacing w:after="0"/>
              <w:jc w:val="left"/>
              <w:rPr>
                <w:b/>
                <w:color w:val="000000"/>
              </w:rPr>
            </w:pPr>
            <w:r w:rsidRPr="00492781">
              <w:rPr>
                <w:b/>
                <w:color w:val="000000"/>
              </w:rPr>
              <w:t>Invalid query attributes:</w:t>
            </w:r>
          </w:p>
          <w:p w14:paraId="2D1F7E17" w14:textId="77777777" w:rsidR="00F029E7" w:rsidRPr="00492781" w:rsidRDefault="00F029E7" w:rsidP="00941322">
            <w:pPr>
              <w:spacing w:after="0"/>
              <w:jc w:val="left"/>
              <w:rPr>
                <w:color w:val="000000"/>
              </w:rPr>
            </w:pPr>
            <w:r w:rsidRPr="00492781">
              <w:rPr>
                <w:color w:val="000000"/>
              </w:rPr>
              <w:t>HTTP/1.1 400 Bad Request</w:t>
            </w:r>
          </w:p>
          <w:p w14:paraId="2C34FFEA" w14:textId="77777777" w:rsidR="00F029E7" w:rsidRPr="00492781" w:rsidRDefault="00F029E7" w:rsidP="00941322">
            <w:pPr>
              <w:spacing w:after="0"/>
              <w:jc w:val="left"/>
              <w:rPr>
                <w:color w:val="000000"/>
              </w:rPr>
            </w:pPr>
            <w:r w:rsidRPr="00492781">
              <w:rPr>
                <w:color w:val="000000"/>
              </w:rPr>
              <w:t>Content-Type: application/json</w:t>
            </w:r>
          </w:p>
          <w:p w14:paraId="084A7965" w14:textId="77777777" w:rsidR="00F029E7" w:rsidRPr="00492781" w:rsidRDefault="00F029E7" w:rsidP="00941322">
            <w:pPr>
              <w:spacing w:after="0"/>
              <w:jc w:val="left"/>
              <w:rPr>
                <w:color w:val="000000"/>
              </w:rPr>
            </w:pPr>
            <w:r w:rsidRPr="00492781">
              <w:rPr>
                <w:color w:val="000000"/>
              </w:rPr>
              <w:t>HPC-API-Version: 1.0.0</w:t>
            </w:r>
          </w:p>
          <w:p w14:paraId="2C1FD2D0" w14:textId="77777777" w:rsidR="00F029E7" w:rsidRPr="00492781" w:rsidRDefault="00F029E7" w:rsidP="00941322">
            <w:pPr>
              <w:spacing w:after="0"/>
              <w:jc w:val="left"/>
              <w:rPr>
                <w:color w:val="000000"/>
              </w:rPr>
            </w:pPr>
          </w:p>
          <w:p w14:paraId="3265714D" w14:textId="77777777" w:rsidR="00855A91" w:rsidRDefault="00855A91" w:rsidP="00855A91">
            <w:pPr>
              <w:spacing w:after="0"/>
              <w:jc w:val="left"/>
            </w:pPr>
            <w:r w:rsidRPr="000B75E3">
              <w:t>{"errorType":"INVALID_REQUEST_INPUT","message":"Null compound query","stackTrace":"…"}</w:t>
            </w:r>
          </w:p>
          <w:p w14:paraId="78B86D5D" w14:textId="77777777" w:rsidR="00855A91" w:rsidRDefault="00855A91" w:rsidP="00855A91">
            <w:pPr>
              <w:spacing w:after="0"/>
              <w:jc w:val="left"/>
            </w:pPr>
          </w:p>
          <w:p w14:paraId="5648732F" w14:textId="77777777" w:rsidR="00855A91" w:rsidRDefault="00855A91" w:rsidP="00855A91">
            <w:pPr>
              <w:spacing w:after="0"/>
              <w:jc w:val="left"/>
            </w:pPr>
            <w:r w:rsidRPr="000B75E3">
              <w:t>{"errorType":"INVALID_REQUEST_INPUT","message":"Null compound query operator in query","stackTrace":"…"}</w:t>
            </w:r>
          </w:p>
          <w:p w14:paraId="3477A938" w14:textId="77777777" w:rsidR="00855A91" w:rsidRDefault="00855A91" w:rsidP="00855A91">
            <w:pPr>
              <w:spacing w:after="0"/>
              <w:jc w:val="left"/>
            </w:pPr>
          </w:p>
          <w:p w14:paraId="6DA38655" w14:textId="77777777" w:rsidR="00855A91" w:rsidRPr="000B75E3" w:rsidRDefault="00855A91" w:rsidP="00855A91">
            <w:pPr>
              <w:spacing w:after="0"/>
              <w:jc w:val="left"/>
            </w:pPr>
            <w:r w:rsidRPr="000B75E3">
              <w:t>{"errorType":"INVALID_REQUEST_INPUT","message":"Compound query contains no sub queries (simple or compound)","stackTrace":"…"}</w:t>
            </w:r>
          </w:p>
          <w:p w14:paraId="3565658A" w14:textId="77777777" w:rsidR="00855A91" w:rsidRPr="000B75E3" w:rsidRDefault="00855A91" w:rsidP="00855A91">
            <w:pPr>
              <w:spacing w:after="0"/>
              <w:jc w:val="left"/>
            </w:pPr>
          </w:p>
          <w:p w14:paraId="0DF51FF3" w14:textId="77777777" w:rsidR="00855A91" w:rsidRDefault="00855A91" w:rsidP="00855A91">
            <w:pPr>
              <w:spacing w:after="0"/>
              <w:jc w:val="left"/>
            </w:pPr>
            <w:r w:rsidRPr="000B75E3">
              <w:t>{"errorType":"INVALID_REQUEST_INPUT","message":"Null metadata attribute in query","stackTrace":"…"}</w:t>
            </w:r>
          </w:p>
          <w:p w14:paraId="0FD76554" w14:textId="77777777" w:rsidR="00855A91" w:rsidRDefault="00855A91" w:rsidP="00855A91">
            <w:pPr>
              <w:spacing w:after="0"/>
              <w:jc w:val="left"/>
            </w:pPr>
          </w:p>
          <w:p w14:paraId="5556F5E5" w14:textId="77777777" w:rsidR="00855A91" w:rsidRDefault="00855A91" w:rsidP="00855A91">
            <w:pPr>
              <w:spacing w:after="0"/>
              <w:jc w:val="left"/>
            </w:pPr>
            <w:r w:rsidRPr="000B75E3">
              <w:t>{"errorType":"INVALID_REQUEST_INPUT","message":"Null metadata value in query","stackTrace":"…"}</w:t>
            </w:r>
          </w:p>
          <w:p w14:paraId="04243CBE" w14:textId="77777777" w:rsidR="00855A91" w:rsidRDefault="00855A91" w:rsidP="00855A91">
            <w:pPr>
              <w:spacing w:after="0"/>
              <w:jc w:val="left"/>
            </w:pPr>
          </w:p>
          <w:p w14:paraId="7D3B03BC" w14:textId="77777777" w:rsidR="00855A91" w:rsidRPr="000B75E3" w:rsidRDefault="00855A91" w:rsidP="00855A91">
            <w:pPr>
              <w:spacing w:after="0"/>
              <w:jc w:val="left"/>
            </w:pPr>
            <w:r w:rsidRPr="000B75E3">
              <w:t>{"errorType":"INVALID_REQUEST_INPUT","message":"Null operator in query","stackTrace":"…"}</w:t>
            </w:r>
          </w:p>
          <w:p w14:paraId="5C0B44C6" w14:textId="77777777" w:rsidR="00855A91" w:rsidRPr="000B75E3" w:rsidRDefault="00855A91" w:rsidP="00855A91">
            <w:pPr>
              <w:spacing w:after="0"/>
              <w:jc w:val="left"/>
            </w:pPr>
          </w:p>
          <w:p w14:paraId="375A34F9" w14:textId="77777777" w:rsidR="00855A91" w:rsidRPr="000B75E3" w:rsidRDefault="00855A91" w:rsidP="00855A91">
            <w:pPr>
              <w:spacing w:after="0"/>
              <w:jc w:val="left"/>
            </w:pPr>
            <w:r w:rsidRPr="000B75E3">
              <w:t>{"errorType":"INVALID_REQUEST_INPUT","message":"Compound query depth over the allowed limit","stackTrace":"…"}</w:t>
            </w:r>
          </w:p>
          <w:p w14:paraId="4FED017C" w14:textId="77777777" w:rsidR="00F029E7" w:rsidRDefault="00F029E7" w:rsidP="00941322">
            <w:pPr>
              <w:spacing w:after="0"/>
              <w:jc w:val="left"/>
              <w:rPr>
                <w:color w:val="000000"/>
              </w:rPr>
            </w:pPr>
          </w:p>
          <w:p w14:paraId="525EC01F" w14:textId="77777777" w:rsidR="00F029E7" w:rsidRPr="00492781" w:rsidRDefault="00F029E7" w:rsidP="00941322">
            <w:pPr>
              <w:spacing w:after="0"/>
              <w:jc w:val="left"/>
              <w:rPr>
                <w:b/>
                <w:color w:val="000000"/>
              </w:rPr>
            </w:pPr>
            <w:r w:rsidRPr="00492781">
              <w:rPr>
                <w:b/>
                <w:color w:val="000000"/>
              </w:rPr>
              <w:t>No matching results:</w:t>
            </w:r>
          </w:p>
          <w:p w14:paraId="17FD4972" w14:textId="77777777" w:rsidR="00F029E7" w:rsidRPr="00492781" w:rsidRDefault="00F029E7" w:rsidP="00941322">
            <w:pPr>
              <w:spacing w:after="0"/>
              <w:jc w:val="left"/>
              <w:rPr>
                <w:color w:val="000000"/>
              </w:rPr>
            </w:pPr>
            <w:r w:rsidRPr="00492781">
              <w:rPr>
                <w:color w:val="000000"/>
              </w:rPr>
              <w:t>HTTP/1.1 204 No Content</w:t>
            </w:r>
          </w:p>
          <w:p w14:paraId="6AF74845" w14:textId="77777777" w:rsidR="00F029E7" w:rsidRPr="00492781" w:rsidRDefault="00F029E7" w:rsidP="00941322">
            <w:pPr>
              <w:spacing w:after="0"/>
              <w:jc w:val="left"/>
              <w:rPr>
                <w:color w:val="000000"/>
              </w:rPr>
            </w:pPr>
            <w:r w:rsidRPr="00492781">
              <w:rPr>
                <w:color w:val="000000"/>
              </w:rPr>
              <w:t>Content-Length: 0</w:t>
            </w:r>
          </w:p>
          <w:p w14:paraId="2B9C5F33" w14:textId="77777777" w:rsidR="00F029E7" w:rsidRPr="00492781" w:rsidRDefault="00F029E7" w:rsidP="00941322">
            <w:pPr>
              <w:spacing w:after="0"/>
              <w:jc w:val="left"/>
              <w:rPr>
                <w:color w:val="000000"/>
              </w:rPr>
            </w:pPr>
            <w:r w:rsidRPr="00492781">
              <w:rPr>
                <w:color w:val="000000"/>
              </w:rPr>
              <w:t>HPC-API-Version: 1.0.0</w:t>
            </w:r>
          </w:p>
          <w:p w14:paraId="28FD032B" w14:textId="77777777" w:rsidR="00F029E7" w:rsidRPr="00087D39" w:rsidRDefault="00F029E7" w:rsidP="00941322">
            <w:pPr>
              <w:spacing w:after="0"/>
              <w:jc w:val="left"/>
              <w:rPr>
                <w:color w:val="000000"/>
              </w:rPr>
            </w:pPr>
          </w:p>
        </w:tc>
      </w:tr>
    </w:tbl>
    <w:p w14:paraId="0D2A639C" w14:textId="77777777" w:rsidR="002F5961" w:rsidRDefault="002F5961" w:rsidP="002F5961">
      <w:pPr>
        <w:pStyle w:val="Heading2"/>
        <w:ind w:left="576"/>
      </w:pPr>
    </w:p>
    <w:p w14:paraId="14E566FC" w14:textId="7B8AB529" w:rsidR="00F23941" w:rsidRPr="00FB2380" w:rsidRDefault="00F23941" w:rsidP="00DE6CE5">
      <w:pPr>
        <w:pStyle w:val="Heading2"/>
        <w:numPr>
          <w:ilvl w:val="1"/>
          <w:numId w:val="9"/>
        </w:numPr>
      </w:pPr>
      <w:bookmarkStart w:id="51" w:name="_Toc359660714"/>
      <w:r>
        <w:t>Download</w:t>
      </w:r>
      <w:r w:rsidRPr="00FB2380">
        <w:t xml:space="preserve"> </w:t>
      </w:r>
      <w:r>
        <w:t>data file</w:t>
      </w:r>
      <w:bookmarkEnd w:id="51"/>
    </w:p>
    <w:p w14:paraId="3FAC8612" w14:textId="77777777" w:rsidR="00F23941" w:rsidRPr="00FB2380" w:rsidRDefault="00F23941" w:rsidP="00F23941">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23941" w:rsidRPr="00FB2380" w14:paraId="7696E78E" w14:textId="77777777" w:rsidTr="003B42C6">
        <w:tc>
          <w:tcPr>
            <w:tcW w:w="1368" w:type="dxa"/>
            <w:shd w:val="clear" w:color="auto" w:fill="auto"/>
          </w:tcPr>
          <w:p w14:paraId="58A0470A" w14:textId="77777777" w:rsidR="00F23941" w:rsidRPr="00FB2380" w:rsidRDefault="00F23941" w:rsidP="003B42C6">
            <w:pPr>
              <w:ind w:left="0"/>
              <w:rPr>
                <w:color w:val="000000"/>
              </w:rPr>
            </w:pPr>
            <w:r w:rsidRPr="00FB2380">
              <w:rPr>
                <w:color w:val="000000"/>
              </w:rPr>
              <w:t>Title</w:t>
            </w:r>
          </w:p>
        </w:tc>
        <w:tc>
          <w:tcPr>
            <w:tcW w:w="8208" w:type="dxa"/>
            <w:shd w:val="clear" w:color="auto" w:fill="auto"/>
          </w:tcPr>
          <w:p w14:paraId="17D2370F" w14:textId="338232B6" w:rsidR="00F23941" w:rsidRPr="000C678D" w:rsidRDefault="00F23941" w:rsidP="00C23623">
            <w:pPr>
              <w:ind w:left="0"/>
              <w:rPr>
                <w:color w:val="000000"/>
              </w:rPr>
            </w:pPr>
            <w:r>
              <w:rPr>
                <w:color w:val="000000"/>
              </w:rPr>
              <w:t>Download/transfer data file from Archive storage to another location</w:t>
            </w:r>
          </w:p>
        </w:tc>
      </w:tr>
      <w:tr w:rsidR="00F23941" w:rsidRPr="00087D39" w14:paraId="5B3E5E92" w14:textId="77777777" w:rsidTr="003B42C6">
        <w:tc>
          <w:tcPr>
            <w:tcW w:w="1368" w:type="dxa"/>
            <w:shd w:val="clear" w:color="auto" w:fill="auto"/>
          </w:tcPr>
          <w:p w14:paraId="163E19C4" w14:textId="77777777" w:rsidR="00F23941" w:rsidRPr="00FB2380" w:rsidRDefault="00F23941" w:rsidP="003B42C6">
            <w:pPr>
              <w:ind w:left="0"/>
              <w:rPr>
                <w:color w:val="000000"/>
              </w:rPr>
            </w:pPr>
            <w:r w:rsidRPr="00FB2380">
              <w:rPr>
                <w:color w:val="000000"/>
              </w:rPr>
              <w:t>Description</w:t>
            </w:r>
          </w:p>
        </w:tc>
        <w:tc>
          <w:tcPr>
            <w:tcW w:w="8208" w:type="dxa"/>
            <w:shd w:val="clear" w:color="auto" w:fill="auto"/>
          </w:tcPr>
          <w:p w14:paraId="2F0447DE" w14:textId="6388C9D2" w:rsidR="00F23941" w:rsidRDefault="00F23941" w:rsidP="000465D9">
            <w:pPr>
              <w:ind w:left="0"/>
              <w:rPr>
                <w:color w:val="000000"/>
              </w:rPr>
            </w:pPr>
            <w:r>
              <w:rPr>
                <w:color w:val="000000"/>
              </w:rPr>
              <w:t>This API transfers a data file from archive storage to another accessible location</w:t>
            </w:r>
            <w:r w:rsidR="00F56168">
              <w:rPr>
                <w:color w:val="000000"/>
              </w:rPr>
              <w:t>, which may be a G</w:t>
            </w:r>
            <w:r>
              <w:rPr>
                <w:color w:val="000000"/>
              </w:rPr>
              <w:t>lobus endpoint to the requestor</w:t>
            </w:r>
            <w:r w:rsidR="00F56168">
              <w:rPr>
                <w:color w:val="000000"/>
              </w:rPr>
              <w:t xml:space="preserve"> or their own accessible file system</w:t>
            </w:r>
            <w:r w:rsidR="007A59D0">
              <w:rPr>
                <w:color w:val="000000"/>
              </w:rPr>
              <w:t xml:space="preserve">. Data object path represents the logical path of the data object registered with </w:t>
            </w:r>
            <w:r w:rsidR="005267D0">
              <w:rPr>
                <w:color w:val="000000"/>
              </w:rPr>
              <w:t>HPC DME</w:t>
            </w:r>
            <w:r w:rsidR="007A59D0">
              <w:rPr>
                <w:color w:val="000000"/>
              </w:rPr>
              <w:t xml:space="preserve">. This logical path could be referring to an individual file or a folder. Destination path in the request represents the physical path on the Globus endpoint. When </w:t>
            </w:r>
            <w:r w:rsidR="007A324F">
              <w:rPr>
                <w:color w:val="000000"/>
              </w:rPr>
              <w:t xml:space="preserve">a user </w:t>
            </w:r>
            <w:r w:rsidR="007A59D0">
              <w:rPr>
                <w:color w:val="000000"/>
              </w:rPr>
              <w:t>request</w:t>
            </w:r>
            <w:r w:rsidR="007A324F">
              <w:rPr>
                <w:color w:val="000000"/>
              </w:rPr>
              <w:t>s</w:t>
            </w:r>
            <w:r w:rsidR="007A59D0">
              <w:rPr>
                <w:color w:val="000000"/>
              </w:rPr>
              <w:t xml:space="preserve"> a download, the API let</w:t>
            </w:r>
            <w:r w:rsidR="007A324F">
              <w:rPr>
                <w:color w:val="000000"/>
              </w:rPr>
              <w:t>s</w:t>
            </w:r>
            <w:r w:rsidR="007A59D0">
              <w:rPr>
                <w:color w:val="000000"/>
              </w:rPr>
              <w:t xml:space="preserve"> </w:t>
            </w:r>
            <w:r w:rsidR="007A324F">
              <w:rPr>
                <w:color w:val="000000"/>
              </w:rPr>
              <w:t xml:space="preserve">user </w:t>
            </w:r>
            <w:r w:rsidR="007A59D0">
              <w:rPr>
                <w:color w:val="000000"/>
              </w:rPr>
              <w:t>keep file/folder name same as it is at the source or change it. If you are downloading a file</w:t>
            </w:r>
            <w:r w:rsidR="007A324F">
              <w:rPr>
                <w:color w:val="000000"/>
              </w:rPr>
              <w:t xml:space="preserve"> and</w:t>
            </w:r>
            <w:r w:rsidR="007A59D0">
              <w:rPr>
                <w:color w:val="000000"/>
              </w:rPr>
              <w:t xml:space="preserve"> if </w:t>
            </w:r>
            <w:r w:rsidR="007A324F">
              <w:rPr>
                <w:color w:val="000000"/>
              </w:rPr>
              <w:t xml:space="preserve">the </w:t>
            </w:r>
            <w:r w:rsidR="007A59D0">
              <w:rPr>
                <w:color w:val="000000"/>
              </w:rPr>
              <w:t xml:space="preserve">destination path is a folder, </w:t>
            </w:r>
            <w:r w:rsidR="007A324F">
              <w:rPr>
                <w:color w:val="000000"/>
              </w:rPr>
              <w:t xml:space="preserve">the </w:t>
            </w:r>
            <w:r w:rsidR="007A59D0">
              <w:rPr>
                <w:color w:val="000000"/>
              </w:rPr>
              <w:t xml:space="preserve">file will be downloaded into the given folder. If </w:t>
            </w:r>
            <w:r w:rsidR="007A324F">
              <w:rPr>
                <w:color w:val="000000"/>
              </w:rPr>
              <w:t xml:space="preserve">the </w:t>
            </w:r>
            <w:r w:rsidR="007A59D0">
              <w:rPr>
                <w:color w:val="000000"/>
              </w:rPr>
              <w:t xml:space="preserve">destination path is a file, </w:t>
            </w:r>
            <w:r w:rsidR="007A324F">
              <w:rPr>
                <w:color w:val="000000"/>
              </w:rPr>
              <w:t>given destination file name will be used to save the file.</w:t>
            </w:r>
            <w:r w:rsidR="007A59D0">
              <w:rPr>
                <w:color w:val="000000"/>
              </w:rPr>
              <w:t xml:space="preserve">    </w:t>
            </w:r>
          </w:p>
          <w:p w14:paraId="15C467DD" w14:textId="77777777" w:rsidR="00F23941" w:rsidRDefault="00F23941" w:rsidP="000465D9">
            <w:pPr>
              <w:ind w:left="0"/>
              <w:rPr>
                <w:color w:val="000000"/>
              </w:rPr>
            </w:pPr>
          </w:p>
          <w:p w14:paraId="5245CFB6" w14:textId="54CCF36F" w:rsidR="000465D9" w:rsidRPr="000C678D" w:rsidRDefault="000465D9" w:rsidP="000465D9">
            <w:pPr>
              <w:ind w:left="0"/>
              <w:rPr>
                <w:color w:val="000000"/>
              </w:rPr>
            </w:pPr>
            <w:r>
              <w:rPr>
                <w:color w:val="000000"/>
              </w:rPr>
              <w:t>Note: Write access right needs to be granted to the service account if a user doanloads a data file from Archive to a Globus end point</w:t>
            </w:r>
          </w:p>
        </w:tc>
      </w:tr>
      <w:tr w:rsidR="00F23941" w:rsidRPr="00087D39" w14:paraId="2A57D1D1" w14:textId="77777777" w:rsidTr="003B42C6">
        <w:tc>
          <w:tcPr>
            <w:tcW w:w="1368" w:type="dxa"/>
            <w:shd w:val="clear" w:color="auto" w:fill="auto"/>
          </w:tcPr>
          <w:p w14:paraId="02BEDEA2" w14:textId="77777777" w:rsidR="00F23941" w:rsidRPr="00087D39" w:rsidRDefault="00F23941" w:rsidP="003B42C6">
            <w:pPr>
              <w:ind w:left="0"/>
              <w:rPr>
                <w:color w:val="000000"/>
              </w:rPr>
            </w:pPr>
            <w:r w:rsidRPr="00087D39">
              <w:rPr>
                <w:color w:val="000000"/>
              </w:rPr>
              <w:t>URL</w:t>
            </w:r>
          </w:p>
        </w:tc>
        <w:tc>
          <w:tcPr>
            <w:tcW w:w="8208" w:type="dxa"/>
            <w:shd w:val="clear" w:color="auto" w:fill="auto"/>
          </w:tcPr>
          <w:p w14:paraId="6F6FAD4A" w14:textId="18687DCA" w:rsidR="00F23941" w:rsidRPr="00087D39" w:rsidRDefault="00F23941" w:rsidP="003B42C6">
            <w:pPr>
              <w:rPr>
                <w:color w:val="000000"/>
              </w:rPr>
            </w:pPr>
            <w:r w:rsidRPr="00994933">
              <w:rPr>
                <w:color w:val="000000"/>
              </w:rPr>
              <w:t>/</w:t>
            </w:r>
            <w:r w:rsidRPr="00225E2B">
              <w:rPr>
                <w:color w:val="000000"/>
              </w:rPr>
              <w:t>dataObject</w:t>
            </w:r>
            <w:r>
              <w:rPr>
                <w:color w:val="000000"/>
              </w:rPr>
              <w:t>/{path:.*}/download</w:t>
            </w:r>
          </w:p>
        </w:tc>
      </w:tr>
      <w:tr w:rsidR="00F23941" w:rsidRPr="00087D39" w14:paraId="519A868C" w14:textId="77777777" w:rsidTr="003B42C6">
        <w:tc>
          <w:tcPr>
            <w:tcW w:w="1368" w:type="dxa"/>
            <w:shd w:val="clear" w:color="auto" w:fill="auto"/>
          </w:tcPr>
          <w:p w14:paraId="061918EB" w14:textId="77777777" w:rsidR="00F23941" w:rsidRPr="00087D39" w:rsidRDefault="00F23941" w:rsidP="003B42C6">
            <w:pPr>
              <w:ind w:left="0"/>
              <w:rPr>
                <w:color w:val="000000"/>
              </w:rPr>
            </w:pPr>
            <w:r w:rsidRPr="00087D39">
              <w:rPr>
                <w:color w:val="000000"/>
              </w:rPr>
              <w:t>Method</w:t>
            </w:r>
          </w:p>
        </w:tc>
        <w:tc>
          <w:tcPr>
            <w:tcW w:w="8208" w:type="dxa"/>
            <w:shd w:val="clear" w:color="auto" w:fill="auto"/>
          </w:tcPr>
          <w:p w14:paraId="0BDDA89F" w14:textId="76DC1082" w:rsidR="00F23941" w:rsidRPr="00087D39" w:rsidRDefault="00F23941" w:rsidP="003B42C6">
            <w:pPr>
              <w:rPr>
                <w:color w:val="000000"/>
              </w:rPr>
            </w:pPr>
            <w:r>
              <w:rPr>
                <w:color w:val="000000"/>
              </w:rPr>
              <w:t>POST</w:t>
            </w:r>
          </w:p>
        </w:tc>
      </w:tr>
      <w:tr w:rsidR="00F23941" w:rsidRPr="00087D39" w14:paraId="1ACC5846" w14:textId="77777777" w:rsidTr="003B42C6">
        <w:tc>
          <w:tcPr>
            <w:tcW w:w="1368" w:type="dxa"/>
            <w:shd w:val="clear" w:color="auto" w:fill="auto"/>
          </w:tcPr>
          <w:p w14:paraId="302877D6" w14:textId="77777777" w:rsidR="00F23941" w:rsidRPr="00087D39" w:rsidRDefault="00F23941" w:rsidP="003B42C6">
            <w:pPr>
              <w:ind w:left="0"/>
              <w:rPr>
                <w:color w:val="000000"/>
              </w:rPr>
            </w:pPr>
            <w:r w:rsidRPr="00087D39">
              <w:rPr>
                <w:color w:val="000000"/>
              </w:rPr>
              <w:t>Acceptable request representation</w:t>
            </w:r>
          </w:p>
        </w:tc>
        <w:tc>
          <w:tcPr>
            <w:tcW w:w="8208" w:type="dxa"/>
            <w:shd w:val="clear" w:color="auto" w:fill="auto"/>
          </w:tcPr>
          <w:p w14:paraId="46C566F8" w14:textId="77777777" w:rsidR="00F23941" w:rsidRPr="00087D39" w:rsidRDefault="00F23941" w:rsidP="00F23941">
            <w:pPr>
              <w:jc w:val="left"/>
              <w:rPr>
                <w:rFonts w:cs="Consolas"/>
                <w:color w:val="000000"/>
              </w:rPr>
            </w:pPr>
            <w:r w:rsidRPr="00087D39">
              <w:rPr>
                <w:rFonts w:cs="Consolas"/>
                <w:color w:val="000000"/>
              </w:rPr>
              <w:t>application/json</w:t>
            </w:r>
          </w:p>
          <w:p w14:paraId="1B8A1174" w14:textId="59FA43C0" w:rsidR="00F23941" w:rsidRPr="00087D39" w:rsidRDefault="00F23941" w:rsidP="00F23941">
            <w:pPr>
              <w:ind w:left="0"/>
              <w:jc w:val="left"/>
              <w:rPr>
                <w:color w:val="000000"/>
              </w:rPr>
            </w:pPr>
            <w:r>
              <w:rPr>
                <w:rFonts w:cs="Consolas"/>
                <w:color w:val="000000"/>
              </w:rPr>
              <w:t xml:space="preserve">         </w:t>
            </w:r>
            <w:r w:rsidRPr="00087D39">
              <w:rPr>
                <w:rFonts w:cs="Consolas"/>
                <w:color w:val="000000"/>
              </w:rPr>
              <w:t>application/xml</w:t>
            </w:r>
          </w:p>
        </w:tc>
      </w:tr>
      <w:tr w:rsidR="00F23941" w:rsidRPr="00087D39" w14:paraId="1E376568" w14:textId="77777777" w:rsidTr="003B42C6">
        <w:tc>
          <w:tcPr>
            <w:tcW w:w="1368" w:type="dxa"/>
            <w:shd w:val="clear" w:color="auto" w:fill="auto"/>
          </w:tcPr>
          <w:p w14:paraId="2C6333B2" w14:textId="77777777" w:rsidR="00F23941" w:rsidRPr="00087D39" w:rsidRDefault="00F23941" w:rsidP="003B42C6">
            <w:pPr>
              <w:ind w:left="0"/>
              <w:rPr>
                <w:color w:val="000000"/>
              </w:rPr>
            </w:pPr>
            <w:r w:rsidRPr="00087D39">
              <w:rPr>
                <w:color w:val="000000"/>
              </w:rPr>
              <w:t>Available response representation</w:t>
            </w:r>
          </w:p>
        </w:tc>
        <w:tc>
          <w:tcPr>
            <w:tcW w:w="8208" w:type="dxa"/>
            <w:shd w:val="clear" w:color="auto" w:fill="auto"/>
          </w:tcPr>
          <w:p w14:paraId="79968348" w14:textId="40FCC75E" w:rsidR="00F23941" w:rsidRPr="00087D39" w:rsidRDefault="00F23941" w:rsidP="003B42C6">
            <w:pPr>
              <w:rPr>
                <w:color w:val="000000"/>
              </w:rPr>
            </w:pPr>
          </w:p>
        </w:tc>
      </w:tr>
      <w:tr w:rsidR="00F23941" w:rsidRPr="00087D39" w14:paraId="6085573C" w14:textId="77777777" w:rsidTr="003B42C6">
        <w:tc>
          <w:tcPr>
            <w:tcW w:w="1368" w:type="dxa"/>
            <w:shd w:val="clear" w:color="auto" w:fill="auto"/>
          </w:tcPr>
          <w:p w14:paraId="4E3A112F" w14:textId="77777777" w:rsidR="00F23941" w:rsidRPr="00087D39" w:rsidRDefault="00F23941" w:rsidP="003B42C6">
            <w:pPr>
              <w:ind w:left="0"/>
              <w:rPr>
                <w:color w:val="000000"/>
              </w:rPr>
            </w:pPr>
            <w:r w:rsidRPr="00087D39">
              <w:rPr>
                <w:color w:val="000000"/>
              </w:rPr>
              <w:t>URL Params</w:t>
            </w:r>
          </w:p>
        </w:tc>
        <w:tc>
          <w:tcPr>
            <w:tcW w:w="8208" w:type="dxa"/>
            <w:shd w:val="clear" w:color="auto" w:fill="auto"/>
          </w:tcPr>
          <w:p w14:paraId="24B22014" w14:textId="77095FB8" w:rsidR="00F23941" w:rsidRPr="00087D39" w:rsidRDefault="00F23941" w:rsidP="003B42C6">
            <w:pPr>
              <w:jc w:val="left"/>
              <w:rPr>
                <w:color w:val="000000"/>
              </w:rPr>
            </w:pPr>
            <w:r>
              <w:rPr>
                <w:color w:val="000000"/>
              </w:rPr>
              <w:t>path</w:t>
            </w:r>
          </w:p>
        </w:tc>
      </w:tr>
      <w:tr w:rsidR="00F23941" w:rsidRPr="00087D39" w14:paraId="41E9158D" w14:textId="77777777" w:rsidTr="003B42C6">
        <w:tc>
          <w:tcPr>
            <w:tcW w:w="1368" w:type="dxa"/>
            <w:shd w:val="clear" w:color="auto" w:fill="auto"/>
          </w:tcPr>
          <w:p w14:paraId="76708CEF" w14:textId="77777777" w:rsidR="00F23941" w:rsidRPr="00087D39" w:rsidRDefault="00F23941" w:rsidP="003B42C6">
            <w:pPr>
              <w:ind w:left="0"/>
              <w:rPr>
                <w:color w:val="000000"/>
              </w:rPr>
            </w:pPr>
            <w:r w:rsidRPr="00087D39">
              <w:rPr>
                <w:color w:val="000000"/>
              </w:rPr>
              <w:t>Data Params</w:t>
            </w:r>
          </w:p>
        </w:tc>
        <w:tc>
          <w:tcPr>
            <w:tcW w:w="8208" w:type="dxa"/>
            <w:shd w:val="clear" w:color="auto" w:fill="auto"/>
          </w:tcPr>
          <w:p w14:paraId="436C8899" w14:textId="35C13305" w:rsidR="009F4CA9" w:rsidRDefault="009F4CA9" w:rsidP="00F23941">
            <w:pPr>
              <w:ind w:left="0"/>
              <w:jc w:val="left"/>
              <w:rPr>
                <w:b/>
                <w:color w:val="000000"/>
              </w:rPr>
            </w:pPr>
            <w:r>
              <w:rPr>
                <w:b/>
                <w:color w:val="000000"/>
              </w:rPr>
              <w:t>To request a download to a Globus endpoint</w:t>
            </w:r>
          </w:p>
          <w:p w14:paraId="2CAA886F" w14:textId="77777777" w:rsidR="00F23941" w:rsidRPr="00087D39" w:rsidRDefault="00F23941" w:rsidP="00F23941">
            <w:pPr>
              <w:ind w:left="0"/>
              <w:jc w:val="left"/>
              <w:rPr>
                <w:b/>
                <w:color w:val="000000"/>
              </w:rPr>
            </w:pPr>
            <w:r w:rsidRPr="00087D39">
              <w:rPr>
                <w:b/>
                <w:color w:val="000000"/>
              </w:rPr>
              <w:t>JSON:</w:t>
            </w:r>
          </w:p>
          <w:p w14:paraId="2540D6D4" w14:textId="77777777" w:rsidR="00F23941" w:rsidRPr="0063407A" w:rsidRDefault="00F23941" w:rsidP="00F23941">
            <w:pPr>
              <w:spacing w:after="0"/>
              <w:ind w:left="0"/>
              <w:jc w:val="left"/>
              <w:rPr>
                <w:color w:val="000000" w:themeColor="text1"/>
              </w:rPr>
            </w:pPr>
            <w:r w:rsidRPr="0063407A">
              <w:rPr>
                <w:color w:val="000000" w:themeColor="text1"/>
              </w:rPr>
              <w:t>{</w:t>
            </w:r>
          </w:p>
          <w:p w14:paraId="437E47F3" w14:textId="4522F2D4" w:rsidR="00F23941" w:rsidRPr="0063407A" w:rsidRDefault="00A25FD2" w:rsidP="00F23941">
            <w:pPr>
              <w:spacing w:after="0"/>
              <w:ind w:left="0"/>
              <w:jc w:val="left"/>
              <w:rPr>
                <w:color w:val="000000" w:themeColor="text1"/>
              </w:rPr>
            </w:pPr>
            <w:r>
              <w:rPr>
                <w:color w:val="000000" w:themeColor="text1"/>
              </w:rPr>
              <w:t xml:space="preserve">     </w:t>
            </w:r>
            <w:r>
              <w:rPr>
                <w:color w:val="000000" w:themeColor="text1"/>
              </w:rPr>
              <w:tab/>
              <w:t>"</w:t>
            </w:r>
            <w:r w:rsidR="00F23941" w:rsidRPr="0063407A">
              <w:rPr>
                <w:color w:val="000000" w:themeColor="text1"/>
              </w:rPr>
              <w:t>destination": {</w:t>
            </w:r>
          </w:p>
          <w:p w14:paraId="5E9B1350" w14:textId="0666745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fileContainerId</w:t>
            </w:r>
            <w:r w:rsidRPr="0063407A">
              <w:rPr>
                <w:color w:val="000000" w:themeColor="text1"/>
              </w:rPr>
              <w:t>": "nihnci#NIH-NCI-TRANSFER1",</w:t>
            </w:r>
          </w:p>
          <w:p w14:paraId="7E40BC53" w14:textId="13D304ED" w:rsidR="00F23941" w:rsidRPr="0063407A" w:rsidRDefault="00F23941" w:rsidP="00F23941">
            <w:pPr>
              <w:spacing w:after="0"/>
              <w:ind w:left="0"/>
              <w:jc w:val="left"/>
              <w:rPr>
                <w:color w:val="000000" w:themeColor="text1"/>
              </w:rPr>
            </w:pPr>
            <w:r w:rsidRPr="0063407A">
              <w:rPr>
                <w:color w:val="000000" w:themeColor="text1"/>
              </w:rPr>
              <w:t xml:space="preserve">               "</w:t>
            </w:r>
            <w:r w:rsidR="00C71C9D">
              <w:rPr>
                <w:color w:val="000000" w:themeColor="text1"/>
              </w:rPr>
              <w:t>fileId</w:t>
            </w:r>
            <w:r w:rsidRPr="0063407A">
              <w:rPr>
                <w:color w:val="000000" w:themeColor="text1"/>
              </w:rPr>
              <w:t>": "/GridFTP/GridFTP_t3/konkapv/Set100"</w:t>
            </w:r>
          </w:p>
          <w:p w14:paraId="2E1C08C8" w14:textId="1E14C6DE" w:rsidR="00F23941" w:rsidRPr="0063407A" w:rsidRDefault="00A25FD2" w:rsidP="00F23941">
            <w:pPr>
              <w:spacing w:after="0"/>
              <w:ind w:left="0"/>
              <w:jc w:val="left"/>
              <w:rPr>
                <w:color w:val="000000" w:themeColor="text1"/>
              </w:rPr>
            </w:pPr>
            <w:r>
              <w:rPr>
                <w:color w:val="000000" w:themeColor="text1"/>
              </w:rPr>
              <w:t xml:space="preserve">          }</w:t>
            </w:r>
          </w:p>
          <w:p w14:paraId="0489A3A5" w14:textId="77777777" w:rsidR="00F23941" w:rsidRPr="0063407A" w:rsidRDefault="00F23941" w:rsidP="00F23941">
            <w:pPr>
              <w:spacing w:after="0"/>
              <w:ind w:left="0"/>
              <w:jc w:val="left"/>
              <w:rPr>
                <w:color w:val="000000" w:themeColor="text1"/>
              </w:rPr>
            </w:pPr>
            <w:r w:rsidRPr="0063407A">
              <w:rPr>
                <w:color w:val="000000" w:themeColor="text1"/>
              </w:rPr>
              <w:t>}</w:t>
            </w:r>
          </w:p>
          <w:p w14:paraId="2F57B341" w14:textId="77777777" w:rsidR="00F23941" w:rsidRPr="0063407A" w:rsidRDefault="00F23941" w:rsidP="00F23941">
            <w:pPr>
              <w:spacing w:after="0"/>
              <w:ind w:left="0"/>
              <w:jc w:val="left"/>
              <w:rPr>
                <w:color w:val="000000" w:themeColor="text1"/>
              </w:rPr>
            </w:pPr>
          </w:p>
          <w:p w14:paraId="528494F0" w14:textId="77777777" w:rsidR="00F23941" w:rsidRPr="0063407A" w:rsidRDefault="00F23941" w:rsidP="00F23941">
            <w:pPr>
              <w:spacing w:after="0"/>
              <w:ind w:left="0"/>
              <w:jc w:val="left"/>
              <w:rPr>
                <w:b/>
                <w:color w:val="000000" w:themeColor="text1"/>
              </w:rPr>
            </w:pPr>
            <w:r w:rsidRPr="0063407A">
              <w:rPr>
                <w:b/>
                <w:color w:val="000000" w:themeColor="text1"/>
              </w:rPr>
              <w:t>XML:</w:t>
            </w:r>
          </w:p>
          <w:p w14:paraId="43528A3D" w14:textId="77777777" w:rsidR="00F23941" w:rsidRPr="0063407A" w:rsidRDefault="00F23941" w:rsidP="00F23941">
            <w:pPr>
              <w:ind w:left="0"/>
              <w:jc w:val="left"/>
              <w:rPr>
                <w:color w:val="000000" w:themeColor="text1"/>
              </w:rPr>
            </w:pPr>
            <w:r w:rsidRPr="0063407A">
              <w:rPr>
                <w:color w:val="000000" w:themeColor="text1"/>
              </w:rPr>
              <w:lastRenderedPageBreak/>
              <w:t>&lt;?xml version="1.0" encoding="UTF-8" ?&gt;</w:t>
            </w:r>
          </w:p>
          <w:p w14:paraId="508E11D6" w14:textId="7C2C4E0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754F2A1D" w14:textId="7D755569"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00C71C9D">
              <w:rPr>
                <w:rStyle w:val="tag"/>
                <w:rFonts w:ascii="Times New Roman" w:hAnsi="Times New Roman" w:cs="Times New Roman"/>
                <w:color w:val="000000" w:themeColor="text1"/>
                <w:sz w:val="24"/>
                <w:szCs w:val="24"/>
              </w:rPr>
              <w:t>fileContainerId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nihnci#NIH-NCI-TRANSFER1</w:t>
            </w:r>
            <w:r w:rsidRPr="0063407A">
              <w:rPr>
                <w:rStyle w:val="tag"/>
                <w:rFonts w:ascii="Times New Roman" w:hAnsi="Times New Roman" w:cs="Times New Roman"/>
                <w:color w:val="000000" w:themeColor="text1"/>
                <w:sz w:val="24"/>
                <w:szCs w:val="24"/>
              </w:rPr>
              <w:t>&lt;/endpoint&gt;</w:t>
            </w:r>
          </w:p>
          <w:p w14:paraId="790F7F89" w14:textId="457863E3" w:rsidR="00F23941" w:rsidRPr="0063407A" w:rsidRDefault="00F23941" w:rsidP="00F23941">
            <w:pPr>
              <w:pStyle w:val="HTMLPreformatted"/>
              <w:shd w:val="clear" w:color="auto" w:fill="FEFBF3"/>
              <w:spacing w:line="270" w:lineRule="atLeast"/>
              <w:rPr>
                <w:rStyle w:val="pln"/>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00C71C9D">
              <w:rPr>
                <w:rStyle w:val="tag"/>
                <w:rFonts w:ascii="Times New Roman" w:hAnsi="Times New Roman" w:cs="Times New Roman"/>
                <w:color w:val="000000" w:themeColor="text1"/>
                <w:sz w:val="24"/>
                <w:szCs w:val="24"/>
              </w:rPr>
              <w:t>&lt;fileId</w:t>
            </w:r>
            <w:r w:rsidRPr="0063407A">
              <w:rPr>
                <w:rStyle w:val="tag"/>
                <w:rFonts w:ascii="Times New Roman" w:hAnsi="Times New Roman" w:cs="Times New Roman"/>
                <w:color w:val="000000" w:themeColor="text1"/>
                <w:sz w:val="24"/>
                <w:szCs w:val="24"/>
              </w:rPr>
              <w:t>&gt;</w:t>
            </w:r>
            <w:r w:rsidRPr="0063407A">
              <w:rPr>
                <w:rStyle w:val="pln"/>
                <w:rFonts w:ascii="Times New Roman" w:hAnsi="Times New Roman" w:cs="Times New Roman"/>
                <w:color w:val="000000" w:themeColor="text1"/>
                <w:sz w:val="24"/>
                <w:szCs w:val="24"/>
              </w:rPr>
              <w:t>/GridFTP/GridFTP_t3/konkapv/Set100</w:t>
            </w:r>
            <w:r w:rsidRPr="0063407A">
              <w:rPr>
                <w:rStyle w:val="tag"/>
                <w:rFonts w:ascii="Times New Roman" w:hAnsi="Times New Roman" w:cs="Times New Roman"/>
                <w:color w:val="000000" w:themeColor="text1"/>
                <w:sz w:val="24"/>
                <w:szCs w:val="24"/>
              </w:rPr>
              <w:t>&lt;/path&gt;</w:t>
            </w:r>
          </w:p>
          <w:p w14:paraId="629CA547" w14:textId="69C7C789" w:rsidR="00F23941" w:rsidRDefault="00F23941"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r w:rsidRPr="0063407A">
              <w:rPr>
                <w:rStyle w:val="pln"/>
                <w:rFonts w:ascii="Times New Roman" w:hAnsi="Times New Roman" w:cs="Times New Roman"/>
                <w:color w:val="000000" w:themeColor="text1"/>
                <w:sz w:val="24"/>
                <w:szCs w:val="24"/>
              </w:rPr>
              <w:t xml:space="preserve">   </w:t>
            </w:r>
            <w:r w:rsidRPr="0063407A">
              <w:rPr>
                <w:rStyle w:val="tag"/>
                <w:rFonts w:ascii="Times New Roman" w:hAnsi="Times New Roman" w:cs="Times New Roman"/>
                <w:color w:val="000000" w:themeColor="text1"/>
                <w:sz w:val="24"/>
                <w:szCs w:val="24"/>
              </w:rPr>
              <w:t>&lt;/</w:t>
            </w:r>
            <w:r w:rsidRPr="0063407A">
              <w:rPr>
                <w:rFonts w:ascii="Times New Roman" w:hAnsi="Times New Roman" w:cs="Times New Roman"/>
                <w:color w:val="000000" w:themeColor="text1"/>
                <w:sz w:val="24"/>
                <w:szCs w:val="24"/>
              </w:rPr>
              <w:t xml:space="preserve"> destination</w:t>
            </w:r>
            <w:r w:rsidRPr="0063407A">
              <w:rPr>
                <w:rStyle w:val="tag"/>
                <w:rFonts w:ascii="Times New Roman" w:hAnsi="Times New Roman" w:cs="Times New Roman"/>
                <w:color w:val="000000" w:themeColor="text1"/>
                <w:sz w:val="24"/>
                <w:szCs w:val="24"/>
              </w:rPr>
              <w:t>&gt;</w:t>
            </w:r>
          </w:p>
          <w:p w14:paraId="4FCF0DB3" w14:textId="77777777" w:rsidR="009F4CA9" w:rsidRDefault="009F4CA9" w:rsidP="00F23941">
            <w:pPr>
              <w:pStyle w:val="HTMLPreformatted"/>
              <w:shd w:val="clear" w:color="auto" w:fill="FEFBF3"/>
              <w:spacing w:line="270" w:lineRule="atLeast"/>
              <w:rPr>
                <w:rStyle w:val="tag"/>
                <w:rFonts w:ascii="Times New Roman" w:hAnsi="Times New Roman" w:cs="Times New Roman"/>
                <w:color w:val="000000" w:themeColor="text1"/>
                <w:sz w:val="24"/>
                <w:szCs w:val="24"/>
              </w:rPr>
            </w:pPr>
          </w:p>
          <w:p w14:paraId="554D5F6C" w14:textId="60DE9B14"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sidRPr="009F4CA9">
              <w:rPr>
                <w:rStyle w:val="tag"/>
                <w:rFonts w:ascii="Times New Roman" w:hAnsi="Times New Roman" w:cs="Times New Roman"/>
                <w:b/>
                <w:color w:val="000000" w:themeColor="text1"/>
                <w:sz w:val="24"/>
                <w:szCs w:val="24"/>
              </w:rPr>
              <w:t>To request a direct data download from Cleversafe</w:t>
            </w:r>
          </w:p>
          <w:p w14:paraId="56F0422E"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JSON:</w:t>
            </w:r>
          </w:p>
          <w:p w14:paraId="5A27B879"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763122B0"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w:t>
            </w:r>
          </w:p>
          <w:p w14:paraId="3F81DD84" w14:textId="77777777" w:rsidR="009F4CA9" w:rsidRDefault="009F4CA9" w:rsidP="00F23941">
            <w:pPr>
              <w:pStyle w:val="HTMLPreformatted"/>
              <w:shd w:val="clear" w:color="auto" w:fill="FEFBF3"/>
              <w:spacing w:line="270" w:lineRule="atLeast"/>
              <w:rPr>
                <w:rStyle w:val="tag"/>
                <w:rFonts w:ascii="Times New Roman" w:hAnsi="Times New Roman" w:cs="Times New Roman"/>
                <w:b/>
                <w:color w:val="000000" w:themeColor="text1"/>
                <w:sz w:val="24"/>
                <w:szCs w:val="24"/>
              </w:rPr>
            </w:pPr>
          </w:p>
          <w:p w14:paraId="701947C0" w14:textId="14E27754" w:rsidR="009F4CA9" w:rsidRPr="009F4CA9" w:rsidRDefault="009F4CA9" w:rsidP="00F23941">
            <w:pPr>
              <w:pStyle w:val="HTMLPreformatted"/>
              <w:shd w:val="clear" w:color="auto" w:fill="FEFBF3"/>
              <w:spacing w:line="270" w:lineRule="atLeast"/>
              <w:rPr>
                <w:rFonts w:ascii="Times New Roman" w:hAnsi="Times New Roman" w:cs="Times New Roman"/>
                <w:b/>
                <w:color w:val="000000" w:themeColor="text1"/>
                <w:sz w:val="24"/>
                <w:szCs w:val="24"/>
              </w:rPr>
            </w:pPr>
            <w:r>
              <w:rPr>
                <w:rStyle w:val="tag"/>
                <w:rFonts w:ascii="Times New Roman" w:hAnsi="Times New Roman" w:cs="Times New Roman"/>
                <w:b/>
                <w:color w:val="000000" w:themeColor="text1"/>
                <w:sz w:val="24"/>
                <w:szCs w:val="24"/>
              </w:rPr>
              <w:t>XML</w:t>
            </w:r>
          </w:p>
          <w:p w14:paraId="768B69E7" w14:textId="5D6ACC43" w:rsidR="009F4CA9" w:rsidRPr="0063407A" w:rsidRDefault="00F23941" w:rsidP="009F4CA9">
            <w:pPr>
              <w:ind w:left="0"/>
              <w:jc w:val="left"/>
              <w:rPr>
                <w:color w:val="000000" w:themeColor="text1"/>
              </w:rPr>
            </w:pPr>
            <w:r>
              <w:rPr>
                <w:rStyle w:val="tag"/>
                <w:color w:val="000088"/>
                <w:sz w:val="18"/>
                <w:szCs w:val="18"/>
              </w:rPr>
              <w:t xml:space="preserve"> </w:t>
            </w:r>
            <w:r w:rsidR="009F4CA9" w:rsidRPr="0063407A">
              <w:rPr>
                <w:color w:val="000000" w:themeColor="text1"/>
              </w:rPr>
              <w:t>&lt;?xml version="1.0" encoding="UTF-8" ?&gt;</w:t>
            </w:r>
          </w:p>
          <w:p w14:paraId="56DB9B7E" w14:textId="3DC07F68" w:rsidR="00F23941" w:rsidRPr="00087D39" w:rsidRDefault="00F23941" w:rsidP="00022B54">
            <w:pPr>
              <w:pStyle w:val="HTMLPreformatted"/>
              <w:shd w:val="clear" w:color="auto" w:fill="FEFBF3"/>
              <w:spacing w:line="270" w:lineRule="atLeast"/>
              <w:rPr>
                <w:color w:val="000000"/>
              </w:rPr>
            </w:pPr>
            <w:r>
              <w:rPr>
                <w:rStyle w:val="tag"/>
                <w:color w:val="000088"/>
                <w:sz w:val="18"/>
                <w:szCs w:val="18"/>
              </w:rPr>
              <w:t xml:space="preserve"> </w:t>
            </w:r>
          </w:p>
        </w:tc>
      </w:tr>
      <w:tr w:rsidR="00F23941" w:rsidRPr="00087D39" w14:paraId="3A5DBC11" w14:textId="77777777" w:rsidTr="003B42C6">
        <w:tc>
          <w:tcPr>
            <w:tcW w:w="1368" w:type="dxa"/>
            <w:shd w:val="clear" w:color="auto" w:fill="auto"/>
          </w:tcPr>
          <w:p w14:paraId="25ECA7D4" w14:textId="741BF880" w:rsidR="00F23941" w:rsidRPr="00087D39" w:rsidRDefault="00F23941" w:rsidP="003B42C6">
            <w:pPr>
              <w:ind w:left="0"/>
              <w:rPr>
                <w:color w:val="000000"/>
              </w:rPr>
            </w:pPr>
            <w:r w:rsidRPr="00087D39">
              <w:rPr>
                <w:color w:val="000000"/>
              </w:rPr>
              <w:lastRenderedPageBreak/>
              <w:t>Success Response</w:t>
            </w:r>
          </w:p>
        </w:tc>
        <w:tc>
          <w:tcPr>
            <w:tcW w:w="8208" w:type="dxa"/>
            <w:shd w:val="clear" w:color="auto" w:fill="auto"/>
          </w:tcPr>
          <w:p w14:paraId="652AFE3B" w14:textId="3D67F9BF" w:rsidR="009F4CA9" w:rsidRPr="009F4CA9" w:rsidRDefault="009F4CA9" w:rsidP="003B42C6">
            <w:pPr>
              <w:spacing w:after="0"/>
              <w:jc w:val="left"/>
              <w:rPr>
                <w:rFonts w:cs="Arial"/>
                <w:b/>
                <w:bCs/>
                <w:color w:val="000000"/>
                <w:shd w:val="clear" w:color="auto" w:fill="F9F9F9"/>
              </w:rPr>
            </w:pPr>
            <w:r w:rsidRPr="009F4CA9">
              <w:rPr>
                <w:rFonts w:cs="Arial"/>
                <w:b/>
                <w:bCs/>
                <w:color w:val="000000"/>
                <w:shd w:val="clear" w:color="auto" w:fill="F9F9F9"/>
              </w:rPr>
              <w:t>Globus download response</w:t>
            </w:r>
          </w:p>
          <w:p w14:paraId="02EF2F2F"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HTTP/1.1 200 OK</w:t>
            </w:r>
          </w:p>
          <w:p w14:paraId="2CF1D646"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Content-Type: application/json</w:t>
            </w:r>
          </w:p>
          <w:p w14:paraId="54B5F7C0" w14:textId="77777777" w:rsidR="00F23941" w:rsidRPr="00A40334" w:rsidRDefault="00F23941" w:rsidP="003B42C6">
            <w:pPr>
              <w:spacing w:after="0"/>
              <w:jc w:val="left"/>
              <w:rPr>
                <w:rFonts w:cs="Arial"/>
                <w:bCs/>
                <w:color w:val="000000"/>
                <w:shd w:val="clear" w:color="auto" w:fill="F9F9F9"/>
              </w:rPr>
            </w:pPr>
            <w:r w:rsidRPr="00A40334">
              <w:rPr>
                <w:rFonts w:cs="Arial"/>
                <w:bCs/>
                <w:color w:val="000000"/>
                <w:shd w:val="clear" w:color="auto" w:fill="F9F9F9"/>
              </w:rPr>
              <w:t>HPC-API-Version: 1.0.0</w:t>
            </w:r>
          </w:p>
          <w:p w14:paraId="7ECB5A9B" w14:textId="77777777" w:rsidR="009F4CA9" w:rsidRDefault="009F4CA9" w:rsidP="009F4CA9">
            <w:r>
              <w:t>{</w:t>
            </w:r>
          </w:p>
          <w:p w14:paraId="5A5FF6C6" w14:textId="77777777" w:rsidR="009F4CA9" w:rsidRDefault="009F4CA9" w:rsidP="009F4CA9">
            <w:r>
              <w:t>   "requestId": "c9930828-0a35-11e6-a73e-22000bf2d559",</w:t>
            </w:r>
          </w:p>
          <w:p w14:paraId="2E8AFD8C" w14:textId="77777777" w:rsidR="009F4CA9" w:rsidRDefault="009F4CA9" w:rsidP="009F4CA9">
            <w:r>
              <w:t>   "destination":    {</w:t>
            </w:r>
          </w:p>
          <w:p w14:paraId="252DA1C1" w14:textId="77777777" w:rsidR="009F4CA9" w:rsidRDefault="009F4CA9" w:rsidP="009F4CA9">
            <w:r>
              <w:t>      "fileContainerId": "eranrosenberg#hpc-test",</w:t>
            </w:r>
          </w:p>
          <w:p w14:paraId="62A31DF0" w14:textId="77777777" w:rsidR="009F4CA9" w:rsidRDefault="009F4CA9" w:rsidP="009F4CA9">
            <w:r>
              <w:t>      "fileId": "/~/Development/Tools/globus/drop/eran-data-object-file"</w:t>
            </w:r>
          </w:p>
          <w:p w14:paraId="26C05C34" w14:textId="77777777" w:rsidR="009F4CA9" w:rsidRDefault="009F4CA9" w:rsidP="009F4CA9">
            <w:r>
              <w:t>   }</w:t>
            </w:r>
          </w:p>
          <w:p w14:paraId="11856634" w14:textId="77777777" w:rsidR="00F23941" w:rsidRDefault="009F4CA9" w:rsidP="009F4CA9">
            <w:r>
              <w:t>}</w:t>
            </w:r>
          </w:p>
          <w:p w14:paraId="45AE8B9E" w14:textId="77777777" w:rsidR="009F4CA9" w:rsidRDefault="009F4CA9" w:rsidP="009F4CA9"/>
          <w:p w14:paraId="2AE405C6" w14:textId="77777777" w:rsidR="009F4CA9" w:rsidRDefault="009F4CA9" w:rsidP="009F4CA9">
            <w:pPr>
              <w:rPr>
                <w:b/>
              </w:rPr>
            </w:pPr>
            <w:r w:rsidRPr="009F4CA9">
              <w:rPr>
                <w:b/>
              </w:rPr>
              <w:t>Cleversafe data download response</w:t>
            </w:r>
          </w:p>
          <w:p w14:paraId="00EE52F8" w14:textId="77777777" w:rsidR="009F4CA9" w:rsidRPr="009F4CA9" w:rsidRDefault="009F4CA9" w:rsidP="009F4CA9">
            <w:pPr>
              <w:widowControl w:val="0"/>
              <w:autoSpaceDE w:val="0"/>
              <w:autoSpaceDN w:val="0"/>
              <w:adjustRightInd w:val="0"/>
              <w:spacing w:before="0" w:after="0"/>
              <w:ind w:left="0"/>
              <w:jc w:val="left"/>
            </w:pPr>
            <w:r w:rsidRPr="009F4CA9">
              <w:t>&lt;data contentType="application/octet-stream" contentLength="562728"&gt;</w:t>
            </w:r>
          </w:p>
          <w:p w14:paraId="75A447A7" w14:textId="162486A3" w:rsidR="009F4CA9" w:rsidRPr="009F4CA9" w:rsidRDefault="009F4CA9" w:rsidP="009F4CA9">
            <w:pPr>
              <w:rPr>
                <w:rFonts w:cs="Arial"/>
                <w:b/>
                <w:bCs/>
                <w:color w:val="000000"/>
                <w:shd w:val="clear" w:color="auto" w:fill="F9F9F9"/>
              </w:rPr>
            </w:pPr>
            <w:r w:rsidRPr="009F4CA9">
              <w:t>-- Binary Data  –</w:t>
            </w:r>
          </w:p>
        </w:tc>
      </w:tr>
      <w:tr w:rsidR="00F23941" w:rsidRPr="00087D39" w14:paraId="44F4F2B1" w14:textId="77777777" w:rsidTr="003B42C6">
        <w:tc>
          <w:tcPr>
            <w:tcW w:w="1368" w:type="dxa"/>
            <w:shd w:val="clear" w:color="auto" w:fill="auto"/>
          </w:tcPr>
          <w:p w14:paraId="3904AF51" w14:textId="77777777" w:rsidR="00F23941" w:rsidRPr="00087D39" w:rsidRDefault="00F23941" w:rsidP="003B42C6">
            <w:pPr>
              <w:ind w:left="0"/>
              <w:rPr>
                <w:color w:val="000000"/>
              </w:rPr>
            </w:pPr>
            <w:r w:rsidRPr="00087D39">
              <w:rPr>
                <w:color w:val="000000"/>
              </w:rPr>
              <w:t>Error Response</w:t>
            </w:r>
          </w:p>
        </w:tc>
        <w:tc>
          <w:tcPr>
            <w:tcW w:w="8208" w:type="dxa"/>
            <w:shd w:val="clear" w:color="auto" w:fill="auto"/>
          </w:tcPr>
          <w:p w14:paraId="39E21B39" w14:textId="2E840A21" w:rsidR="00970881" w:rsidRPr="00970881" w:rsidRDefault="00F23941" w:rsidP="00970881">
            <w:pPr>
              <w:spacing w:after="0"/>
              <w:rPr>
                <w:b/>
                <w:color w:val="000000"/>
              </w:rPr>
            </w:pPr>
            <w:r w:rsidRPr="00492781">
              <w:rPr>
                <w:b/>
                <w:color w:val="000000"/>
              </w:rPr>
              <w:t xml:space="preserve">Invalid </w:t>
            </w:r>
            <w:r>
              <w:rPr>
                <w:b/>
                <w:color w:val="000000"/>
              </w:rPr>
              <w:t>Path</w:t>
            </w:r>
            <w:r w:rsidRPr="00492781">
              <w:rPr>
                <w:b/>
                <w:color w:val="000000"/>
              </w:rPr>
              <w:t>:</w:t>
            </w:r>
          </w:p>
          <w:p w14:paraId="608AA76D" w14:textId="796448C7" w:rsidR="00970881" w:rsidRDefault="00970881" w:rsidP="003B42C6">
            <w:pPr>
              <w:spacing w:after="0"/>
              <w:rPr>
                <w:color w:val="000000"/>
              </w:rPr>
            </w:pPr>
            <w:r>
              <w:rPr>
                <w:color w:val="000000"/>
              </w:rPr>
              <w:t xml:space="preserve">This error is thrown </w:t>
            </w:r>
            <w:r w:rsidR="00722F4C">
              <w:rPr>
                <w:color w:val="000000"/>
              </w:rPr>
              <w:t>if an</w:t>
            </w:r>
            <w:r>
              <w:rPr>
                <w:color w:val="000000"/>
              </w:rPr>
              <w:t xml:space="preserve"> invalid </w:t>
            </w:r>
            <w:r w:rsidR="00917DFA">
              <w:rPr>
                <w:color w:val="000000"/>
              </w:rPr>
              <w:t>data object</w:t>
            </w:r>
            <w:r>
              <w:rPr>
                <w:color w:val="000000"/>
              </w:rPr>
              <w:t xml:space="preserve"> path is given </w:t>
            </w:r>
          </w:p>
          <w:p w14:paraId="7A1D1FC6" w14:textId="77777777" w:rsidR="00970881" w:rsidRDefault="00970881" w:rsidP="003B42C6">
            <w:pPr>
              <w:spacing w:after="0"/>
              <w:rPr>
                <w:color w:val="000000"/>
              </w:rPr>
            </w:pPr>
          </w:p>
          <w:p w14:paraId="6B14A513" w14:textId="7BFED422" w:rsidR="00F23941" w:rsidRPr="00145E82" w:rsidRDefault="00F23941" w:rsidP="003B42C6">
            <w:pPr>
              <w:spacing w:after="0"/>
              <w:rPr>
                <w:color w:val="000000"/>
              </w:rPr>
            </w:pPr>
            <w:r w:rsidRPr="00145E82">
              <w:rPr>
                <w:color w:val="000000"/>
              </w:rPr>
              <w:t>HTTP/1.1 400 Bad Request</w:t>
            </w:r>
          </w:p>
          <w:p w14:paraId="120DB295" w14:textId="77777777" w:rsidR="00F23941" w:rsidRPr="00145E82" w:rsidRDefault="00F23941" w:rsidP="003B42C6">
            <w:pPr>
              <w:spacing w:after="0"/>
              <w:rPr>
                <w:color w:val="000000"/>
              </w:rPr>
            </w:pPr>
            <w:r w:rsidRPr="00145E82">
              <w:rPr>
                <w:color w:val="000000"/>
              </w:rPr>
              <w:t>Content-Type: application/json</w:t>
            </w:r>
          </w:p>
          <w:p w14:paraId="3288A82A" w14:textId="77777777" w:rsidR="00F23941" w:rsidRPr="00145E82" w:rsidRDefault="00F23941" w:rsidP="003B42C6">
            <w:pPr>
              <w:spacing w:after="0"/>
              <w:rPr>
                <w:color w:val="000000"/>
              </w:rPr>
            </w:pPr>
            <w:r w:rsidRPr="00145E82">
              <w:rPr>
                <w:color w:val="000000"/>
              </w:rPr>
              <w:t>HPC-API-Version: 1.0.0</w:t>
            </w:r>
          </w:p>
          <w:p w14:paraId="3FA82947" w14:textId="77777777" w:rsidR="00F23941" w:rsidRPr="00145E82" w:rsidRDefault="00F23941" w:rsidP="003B42C6">
            <w:pPr>
              <w:spacing w:after="0"/>
              <w:rPr>
                <w:color w:val="000000"/>
              </w:rPr>
            </w:pPr>
          </w:p>
          <w:p w14:paraId="6AA11D0B" w14:textId="77777777" w:rsidR="00EC778B" w:rsidRDefault="00EC778B" w:rsidP="00EC778B">
            <w:pPr>
              <w:spacing w:after="0"/>
              <w:jc w:val="left"/>
            </w:pPr>
            <w:r>
              <w:t>{</w:t>
            </w:r>
          </w:p>
          <w:p w14:paraId="41E4283B" w14:textId="77777777" w:rsidR="00EC778B" w:rsidRDefault="00EC778B" w:rsidP="00EC778B">
            <w:pPr>
              <w:spacing w:after="0"/>
              <w:jc w:val="left"/>
            </w:pPr>
            <w:r>
              <w:t xml:space="preserve">   "errorType": "INVALID_REQUEST_INPUT",</w:t>
            </w:r>
          </w:p>
          <w:p w14:paraId="68E83539" w14:textId="10863083" w:rsidR="00EC778B" w:rsidRDefault="00EC778B" w:rsidP="00EC778B">
            <w:pPr>
              <w:spacing w:after="0"/>
              <w:jc w:val="left"/>
            </w:pPr>
            <w:r>
              <w:t xml:space="preserve">   "message": "Data object not found: &lt;Path&gt;",</w:t>
            </w:r>
          </w:p>
          <w:p w14:paraId="2F4ECB16" w14:textId="55A28789" w:rsidR="00EC778B" w:rsidRDefault="00EC778B" w:rsidP="00EC778B">
            <w:pPr>
              <w:spacing w:after="0"/>
              <w:jc w:val="left"/>
            </w:pPr>
            <w:r>
              <w:t xml:space="preserve">   "stackTrace": "gov.nih.nci.hpc.exception.HpcException: Data object not found: /FNL_SF_Archive/projectx1/data[INVALID_REQUEST_INPUT]”</w:t>
            </w:r>
          </w:p>
          <w:p w14:paraId="09039882" w14:textId="4A500B44" w:rsidR="00022B54" w:rsidRDefault="00EC778B" w:rsidP="00EC778B">
            <w:pPr>
              <w:spacing w:after="0"/>
              <w:jc w:val="left"/>
              <w:rPr>
                <w:color w:val="000000"/>
              </w:rPr>
            </w:pPr>
            <w:r>
              <w:t>}</w:t>
            </w:r>
            <w:r>
              <w:rPr>
                <w:color w:val="000000"/>
              </w:rPr>
              <w:t xml:space="preserve"> </w:t>
            </w:r>
          </w:p>
          <w:p w14:paraId="7BCD0CE9" w14:textId="77777777" w:rsidR="00EC778B" w:rsidRDefault="00EC778B" w:rsidP="00EC778B">
            <w:pPr>
              <w:spacing w:after="0"/>
              <w:jc w:val="left"/>
              <w:rPr>
                <w:color w:val="000000"/>
              </w:rPr>
            </w:pPr>
          </w:p>
          <w:p w14:paraId="51E67678" w14:textId="3BE06254" w:rsidR="00AB7308" w:rsidRPr="00492781" w:rsidRDefault="00AB7308" w:rsidP="00AB7308">
            <w:pPr>
              <w:spacing w:after="0"/>
              <w:rPr>
                <w:b/>
                <w:color w:val="000000"/>
              </w:rPr>
            </w:pPr>
            <w:r>
              <w:rPr>
                <w:b/>
                <w:color w:val="000000"/>
              </w:rPr>
              <w:t xml:space="preserve">File </w:t>
            </w:r>
            <w:r w:rsidR="00970881">
              <w:rPr>
                <w:b/>
                <w:color w:val="000000"/>
              </w:rPr>
              <w:t xml:space="preserve">is </w:t>
            </w:r>
            <w:r>
              <w:rPr>
                <w:b/>
                <w:color w:val="000000"/>
              </w:rPr>
              <w:t xml:space="preserve">not </w:t>
            </w:r>
            <w:r w:rsidR="004F5FDC">
              <w:rPr>
                <w:b/>
                <w:color w:val="000000"/>
              </w:rPr>
              <w:t>archived yet</w:t>
            </w:r>
            <w:r w:rsidRPr="00492781">
              <w:rPr>
                <w:b/>
                <w:color w:val="000000"/>
              </w:rPr>
              <w:t>:</w:t>
            </w:r>
          </w:p>
          <w:p w14:paraId="0ED82C52" w14:textId="7F8D965F" w:rsidR="00970881" w:rsidRDefault="00970881" w:rsidP="00AB7308">
            <w:pPr>
              <w:spacing w:after="0"/>
              <w:rPr>
                <w:color w:val="000000"/>
              </w:rPr>
            </w:pPr>
            <w:r>
              <w:rPr>
                <w:color w:val="000000"/>
              </w:rPr>
              <w:t>This error is thrown if the file is not in ARCHIVED state.</w:t>
            </w:r>
          </w:p>
          <w:p w14:paraId="75CEC38D" w14:textId="77777777" w:rsidR="00970881" w:rsidRDefault="00970881" w:rsidP="00AB7308">
            <w:pPr>
              <w:spacing w:after="0"/>
              <w:rPr>
                <w:color w:val="000000"/>
              </w:rPr>
            </w:pPr>
          </w:p>
          <w:p w14:paraId="115BC006" w14:textId="19B34E86" w:rsidR="00AB7308" w:rsidRPr="00145E82" w:rsidRDefault="00AB7308" w:rsidP="00AB7308">
            <w:pPr>
              <w:spacing w:after="0"/>
              <w:rPr>
                <w:color w:val="000000"/>
              </w:rPr>
            </w:pPr>
            <w:r w:rsidRPr="00145E82">
              <w:rPr>
                <w:color w:val="000000"/>
              </w:rPr>
              <w:t>HTTP/1.1 400 Bad Request</w:t>
            </w:r>
          </w:p>
          <w:p w14:paraId="07E26546" w14:textId="77777777" w:rsidR="00AB7308" w:rsidRPr="00145E82" w:rsidRDefault="00AB7308" w:rsidP="00AB7308">
            <w:pPr>
              <w:spacing w:after="0"/>
              <w:rPr>
                <w:color w:val="000000"/>
              </w:rPr>
            </w:pPr>
            <w:r w:rsidRPr="00145E82">
              <w:rPr>
                <w:color w:val="000000"/>
              </w:rPr>
              <w:t>Content-Type: application/json</w:t>
            </w:r>
          </w:p>
          <w:p w14:paraId="1353DFA9" w14:textId="77777777" w:rsidR="00AB7308" w:rsidRPr="00145E82" w:rsidRDefault="00AB7308" w:rsidP="00AB7308">
            <w:pPr>
              <w:spacing w:after="0"/>
              <w:rPr>
                <w:color w:val="000000"/>
              </w:rPr>
            </w:pPr>
            <w:r w:rsidRPr="00145E82">
              <w:rPr>
                <w:color w:val="000000"/>
              </w:rPr>
              <w:t>HPC-API-Version: 1.0.0</w:t>
            </w:r>
          </w:p>
          <w:p w14:paraId="13B816D6" w14:textId="77777777" w:rsidR="00AB7308" w:rsidRPr="00145E82" w:rsidRDefault="00AB7308" w:rsidP="00AB7308">
            <w:pPr>
              <w:spacing w:after="0"/>
              <w:rPr>
                <w:color w:val="000000"/>
              </w:rPr>
            </w:pPr>
          </w:p>
          <w:p w14:paraId="0BFE6A54" w14:textId="77777777" w:rsidR="004F5FDC" w:rsidRDefault="004F5FDC" w:rsidP="004F5FDC">
            <w:pPr>
              <w:spacing w:after="0"/>
              <w:jc w:val="left"/>
            </w:pPr>
            <w:r>
              <w:t>{</w:t>
            </w:r>
          </w:p>
          <w:p w14:paraId="3A41D715" w14:textId="77777777" w:rsidR="004F5FDC" w:rsidRDefault="004F5FDC" w:rsidP="004F5FDC">
            <w:pPr>
              <w:spacing w:after="0"/>
              <w:jc w:val="left"/>
            </w:pPr>
            <w:r>
              <w:t xml:space="preserve">   "errorType": "REQUEST_REJECTED",</w:t>
            </w:r>
          </w:p>
          <w:p w14:paraId="0AE50DCF" w14:textId="77777777" w:rsidR="004F5FDC" w:rsidRDefault="004F5FDC" w:rsidP="004F5FDC">
            <w:pPr>
              <w:spacing w:after="0"/>
              <w:jc w:val="left"/>
            </w:pPr>
            <w:r>
              <w:t xml:space="preserve">   "requestRejectReason": "FILE_NOT_ARCHIVED",</w:t>
            </w:r>
          </w:p>
          <w:p w14:paraId="104F7520" w14:textId="03AA8B0D" w:rsidR="004F5FDC" w:rsidRDefault="004F5FDC" w:rsidP="004F5FDC">
            <w:pPr>
              <w:spacing w:after="0"/>
              <w:jc w:val="left"/>
            </w:pPr>
            <w:r>
              <w:t xml:space="preserve">   "message": "Object is not in archived state yet. It is in &lt;IN_PROGRESS_TO_TEMPORARY_ARCHIVE&gt; state",</w:t>
            </w:r>
          </w:p>
          <w:p w14:paraId="534D0592" w14:textId="26D5F4E0" w:rsidR="004F5FDC" w:rsidRDefault="004F5FDC" w:rsidP="004F5FDC">
            <w:pPr>
              <w:spacing w:after="0"/>
              <w:jc w:val="left"/>
            </w:pPr>
            <w:r>
              <w:t xml:space="preserve">   "stackTrace": "gov.nih.nci.hpc.exception.HpcException: Object is not in archived state yet. It is in IN_PROGRESS_TO_TEMPORARY_ARCHIVE state[REQUEST_REJECTED]”</w:t>
            </w:r>
          </w:p>
          <w:p w14:paraId="48B22974" w14:textId="722E6D1C" w:rsidR="00AB7308" w:rsidRDefault="004F5FDC" w:rsidP="004F5FDC">
            <w:pPr>
              <w:spacing w:after="0"/>
            </w:pPr>
            <w:r>
              <w:t>}</w:t>
            </w:r>
          </w:p>
          <w:p w14:paraId="7A1CC5D4" w14:textId="3AAA114C" w:rsidR="00970881" w:rsidRDefault="00970881" w:rsidP="004F5FDC">
            <w:pPr>
              <w:spacing w:after="0"/>
              <w:rPr>
                <w:b/>
                <w:color w:val="000000"/>
              </w:rPr>
            </w:pPr>
          </w:p>
          <w:p w14:paraId="2966588B" w14:textId="525688F4" w:rsidR="00081B29" w:rsidRDefault="00081B29" w:rsidP="004F5FDC">
            <w:pPr>
              <w:spacing w:after="0"/>
              <w:rPr>
                <w:b/>
                <w:color w:val="000000"/>
              </w:rPr>
            </w:pPr>
          </w:p>
          <w:p w14:paraId="5CD0DD01" w14:textId="63FC8250" w:rsidR="00081B29" w:rsidRDefault="00081B29" w:rsidP="004F5FDC">
            <w:pPr>
              <w:spacing w:after="0"/>
              <w:rPr>
                <w:b/>
                <w:color w:val="000000"/>
              </w:rPr>
            </w:pPr>
          </w:p>
          <w:p w14:paraId="69201DF0" w14:textId="77777777" w:rsidR="00081B29" w:rsidRDefault="00081B29" w:rsidP="004F5FDC">
            <w:pPr>
              <w:spacing w:after="0"/>
              <w:rPr>
                <w:b/>
                <w:color w:val="000000"/>
              </w:rPr>
            </w:pPr>
          </w:p>
          <w:p w14:paraId="5572E1CA" w14:textId="152A01B3" w:rsidR="00081B29" w:rsidRPr="00492781" w:rsidRDefault="00022B54" w:rsidP="00081B29">
            <w:pPr>
              <w:spacing w:after="0"/>
              <w:rPr>
                <w:b/>
                <w:color w:val="000000"/>
              </w:rPr>
            </w:pPr>
            <w:r w:rsidRPr="00492781">
              <w:rPr>
                <w:b/>
                <w:color w:val="000000"/>
              </w:rPr>
              <w:t xml:space="preserve">Invalid </w:t>
            </w:r>
            <w:r>
              <w:rPr>
                <w:b/>
                <w:color w:val="000000"/>
              </w:rPr>
              <w:t>Data transfer request</w:t>
            </w:r>
            <w:r w:rsidR="00081B29">
              <w:rPr>
                <w:b/>
                <w:color w:val="000000"/>
              </w:rPr>
              <w:t>:</w:t>
            </w:r>
          </w:p>
          <w:p w14:paraId="0C148B70" w14:textId="18685340" w:rsidR="00081B29" w:rsidRDefault="00081B29" w:rsidP="00022B54">
            <w:pPr>
              <w:spacing w:after="0"/>
              <w:rPr>
                <w:color w:val="000000"/>
              </w:rPr>
            </w:pPr>
            <w:r>
              <w:rPr>
                <w:color w:val="000000"/>
              </w:rPr>
              <w:t>This error is thrown if an invalid Globus endpoint address is given</w:t>
            </w:r>
          </w:p>
          <w:p w14:paraId="754E8847" w14:textId="77777777" w:rsidR="00081B29" w:rsidRDefault="00081B29" w:rsidP="00022B54">
            <w:pPr>
              <w:spacing w:after="0"/>
              <w:rPr>
                <w:color w:val="000000"/>
              </w:rPr>
            </w:pPr>
          </w:p>
          <w:p w14:paraId="0E96963D" w14:textId="5CE8E713" w:rsidR="00022B54" w:rsidRPr="00145E82" w:rsidRDefault="002429CB" w:rsidP="00022B54">
            <w:pPr>
              <w:spacing w:after="0"/>
              <w:rPr>
                <w:color w:val="000000"/>
              </w:rPr>
            </w:pPr>
            <w:r w:rsidRPr="002429CB">
              <w:rPr>
                <w:color w:val="000000"/>
              </w:rPr>
              <w:t>HTTP/1.1 500 Server Error</w:t>
            </w:r>
            <w:r w:rsidRPr="002429CB">
              <w:rPr>
                <w:color w:val="000000"/>
              </w:rPr>
              <w:cr/>
            </w:r>
            <w:r w:rsidR="00022B54" w:rsidRPr="00145E82">
              <w:rPr>
                <w:color w:val="000000"/>
              </w:rPr>
              <w:t>Content-Type: application/json</w:t>
            </w:r>
          </w:p>
          <w:p w14:paraId="420E4E4B" w14:textId="77777777" w:rsidR="00022B54" w:rsidRPr="00145E82" w:rsidRDefault="00022B54" w:rsidP="00022B54">
            <w:pPr>
              <w:spacing w:after="0"/>
              <w:rPr>
                <w:color w:val="000000"/>
              </w:rPr>
            </w:pPr>
            <w:r w:rsidRPr="00145E82">
              <w:rPr>
                <w:color w:val="000000"/>
              </w:rPr>
              <w:t>HPC-API-Version: 1.0.0</w:t>
            </w:r>
          </w:p>
          <w:p w14:paraId="39DE6C90" w14:textId="77777777" w:rsidR="00022B54" w:rsidRPr="00145E82" w:rsidRDefault="00022B54" w:rsidP="00022B54">
            <w:pPr>
              <w:spacing w:after="0"/>
              <w:rPr>
                <w:color w:val="000000"/>
              </w:rPr>
            </w:pPr>
          </w:p>
          <w:p w14:paraId="4ADEA954" w14:textId="77777777" w:rsidR="00081B29" w:rsidRDefault="00081B29" w:rsidP="00081B29">
            <w:pPr>
              <w:spacing w:after="0"/>
              <w:jc w:val="left"/>
            </w:pPr>
            <w:r>
              <w:t>{</w:t>
            </w:r>
          </w:p>
          <w:p w14:paraId="5B12C88A" w14:textId="77777777" w:rsidR="00081B29" w:rsidRDefault="00081B29" w:rsidP="00081B29">
            <w:pPr>
              <w:spacing w:after="0"/>
              <w:jc w:val="left"/>
            </w:pPr>
            <w:r>
              <w:t xml:space="preserve">   "errorType": "DATA_TRANSFER_ERROR",</w:t>
            </w:r>
          </w:p>
          <w:p w14:paraId="7AA44BD8" w14:textId="77777777" w:rsidR="00081B29" w:rsidRDefault="00081B29" w:rsidP="00081B29">
            <w:pPr>
              <w:spacing w:after="0"/>
              <w:jc w:val="left"/>
            </w:pPr>
            <w:r>
              <w:t xml:space="preserve">   "message": "Failed to activate endpoint: nihfnlcr#gridftp",</w:t>
            </w:r>
          </w:p>
          <w:p w14:paraId="0BFE8506" w14:textId="178EFA79" w:rsidR="00081B29" w:rsidRDefault="00081B29" w:rsidP="00081B29">
            <w:pPr>
              <w:spacing w:after="0"/>
              <w:jc w:val="left"/>
            </w:pPr>
            <w:r>
              <w:t xml:space="preserve">   "stackTrace": "gov.nih.nci.hpc.exception.HpcException: Failed to activate   endpoint: nihfnlcr#gridftp[DATA_TRANSFER_ERROR]”</w:t>
            </w:r>
          </w:p>
          <w:p w14:paraId="172A3DDF" w14:textId="022C3535" w:rsidR="00AB7308" w:rsidRDefault="00081B29" w:rsidP="00081B29">
            <w:pPr>
              <w:spacing w:after="0"/>
              <w:ind w:left="0"/>
              <w:jc w:val="left"/>
            </w:pPr>
            <w:r>
              <w:t xml:space="preserve">          }</w:t>
            </w:r>
          </w:p>
          <w:p w14:paraId="7501E414" w14:textId="7FF02AA0" w:rsidR="00000D61" w:rsidRDefault="00000D61" w:rsidP="00081B29">
            <w:pPr>
              <w:spacing w:after="0"/>
              <w:ind w:left="0"/>
              <w:jc w:val="left"/>
            </w:pPr>
          </w:p>
          <w:p w14:paraId="10068ABF" w14:textId="77777777" w:rsidR="00000D61" w:rsidRPr="00492781" w:rsidRDefault="00000D61" w:rsidP="00000D61">
            <w:pPr>
              <w:spacing w:after="0"/>
              <w:rPr>
                <w:b/>
                <w:color w:val="000000"/>
              </w:rPr>
            </w:pPr>
            <w:r w:rsidRPr="00492781">
              <w:rPr>
                <w:b/>
                <w:color w:val="000000"/>
              </w:rPr>
              <w:t xml:space="preserve">Invalid </w:t>
            </w:r>
            <w:r>
              <w:rPr>
                <w:b/>
                <w:color w:val="000000"/>
              </w:rPr>
              <w:t>Data transfer request:</w:t>
            </w:r>
          </w:p>
          <w:p w14:paraId="66057862" w14:textId="5061025C" w:rsidR="00000D61" w:rsidRDefault="00000D61" w:rsidP="00000D61">
            <w:pPr>
              <w:spacing w:after="0"/>
              <w:rPr>
                <w:color w:val="000000"/>
              </w:rPr>
            </w:pPr>
            <w:r>
              <w:rPr>
                <w:color w:val="000000"/>
              </w:rPr>
              <w:t>This error is thrown if Globus endpoint address(</w:t>
            </w:r>
            <w:r w:rsidRPr="00000D61">
              <w:rPr>
                <w:color w:val="000000"/>
              </w:rPr>
              <w:t>fileContainerId</w:t>
            </w:r>
            <w:r>
              <w:rPr>
                <w:color w:val="000000"/>
              </w:rPr>
              <w:t>) or fileId is missing in the request</w:t>
            </w:r>
          </w:p>
          <w:p w14:paraId="7AE82DE0" w14:textId="77777777" w:rsidR="00000D61" w:rsidRDefault="00000D61" w:rsidP="00000D61">
            <w:pPr>
              <w:spacing w:after="0"/>
              <w:rPr>
                <w:color w:val="000000"/>
              </w:rPr>
            </w:pPr>
          </w:p>
          <w:p w14:paraId="3834E841" w14:textId="77777777" w:rsidR="00000D61" w:rsidRPr="00145E82" w:rsidRDefault="00000D61" w:rsidP="00000D61">
            <w:pPr>
              <w:spacing w:after="0"/>
              <w:rPr>
                <w:color w:val="000000"/>
              </w:rPr>
            </w:pPr>
            <w:r w:rsidRPr="00145E82">
              <w:rPr>
                <w:color w:val="000000"/>
              </w:rPr>
              <w:t>HTTP/1.1 400 Bad Request</w:t>
            </w:r>
          </w:p>
          <w:p w14:paraId="60BEE572" w14:textId="77777777" w:rsidR="00000D61" w:rsidRPr="00145E82" w:rsidRDefault="00000D61" w:rsidP="00000D61">
            <w:pPr>
              <w:spacing w:after="0"/>
              <w:rPr>
                <w:color w:val="000000"/>
              </w:rPr>
            </w:pPr>
            <w:r w:rsidRPr="00145E82">
              <w:rPr>
                <w:color w:val="000000"/>
              </w:rPr>
              <w:t>Content-Type: application/json</w:t>
            </w:r>
          </w:p>
          <w:p w14:paraId="16752C78" w14:textId="77777777" w:rsidR="00000D61" w:rsidRPr="00145E82" w:rsidRDefault="00000D61" w:rsidP="00000D61">
            <w:pPr>
              <w:spacing w:after="0"/>
              <w:rPr>
                <w:color w:val="000000"/>
              </w:rPr>
            </w:pPr>
            <w:r w:rsidRPr="00145E82">
              <w:rPr>
                <w:color w:val="000000"/>
              </w:rPr>
              <w:lastRenderedPageBreak/>
              <w:t>HPC-API-Version: 1.0.0</w:t>
            </w:r>
          </w:p>
          <w:p w14:paraId="3640674F" w14:textId="77777777" w:rsidR="00000D61" w:rsidRDefault="00000D61" w:rsidP="00000D61">
            <w:pPr>
              <w:spacing w:after="0"/>
              <w:jc w:val="left"/>
            </w:pPr>
            <w:r>
              <w:t>{</w:t>
            </w:r>
          </w:p>
          <w:p w14:paraId="5FC80702" w14:textId="77777777" w:rsidR="00000D61" w:rsidRDefault="00000D61" w:rsidP="00000D61">
            <w:pPr>
              <w:spacing w:after="0"/>
              <w:jc w:val="left"/>
            </w:pPr>
            <w:r>
              <w:t xml:space="preserve">   "errorType": "INVALID_REQUEST_INPUT",</w:t>
            </w:r>
          </w:p>
          <w:p w14:paraId="17C1B23E" w14:textId="77777777" w:rsidR="00000D61" w:rsidRDefault="00000D61" w:rsidP="00000D61">
            <w:pPr>
              <w:spacing w:after="0"/>
              <w:jc w:val="left"/>
            </w:pPr>
            <w:r>
              <w:t xml:space="preserve">   "message": "Invalid file location",</w:t>
            </w:r>
          </w:p>
          <w:p w14:paraId="7CDFB82E" w14:textId="196C2E09" w:rsidR="00000D61" w:rsidRDefault="00000D61" w:rsidP="00000D61">
            <w:pPr>
              <w:spacing w:after="0"/>
              <w:jc w:val="left"/>
            </w:pPr>
            <w:r>
              <w:t xml:space="preserve">   "stackTrace": "gov.nih.nci.hpc.exception.HpcException: Invalid file location[INVALID_REQUEST_INPUT]”</w:t>
            </w:r>
          </w:p>
          <w:p w14:paraId="78AAA125" w14:textId="0C82934F" w:rsidR="00AB7308" w:rsidRPr="000465D9" w:rsidRDefault="00000D61" w:rsidP="00022B54">
            <w:pPr>
              <w:spacing w:after="0"/>
              <w:ind w:left="0"/>
              <w:jc w:val="left"/>
            </w:pPr>
            <w:r>
              <w:t xml:space="preserve">         }</w:t>
            </w:r>
          </w:p>
        </w:tc>
      </w:tr>
    </w:tbl>
    <w:p w14:paraId="417965EC" w14:textId="77777777" w:rsidR="003C0FE9" w:rsidRDefault="003C0FE9" w:rsidP="003C0FE9">
      <w:pPr>
        <w:rPr>
          <w:color w:val="000000"/>
        </w:rPr>
      </w:pPr>
    </w:p>
    <w:p w14:paraId="25F639BE" w14:textId="2260781C" w:rsidR="00F51DB8" w:rsidRPr="00FB2380" w:rsidRDefault="00F51DB8" w:rsidP="00F51DB8">
      <w:pPr>
        <w:pStyle w:val="Heading2"/>
        <w:numPr>
          <w:ilvl w:val="1"/>
          <w:numId w:val="9"/>
        </w:numPr>
      </w:pPr>
      <w:bookmarkStart w:id="52" w:name="_Toc359660715"/>
      <w:r>
        <w:t>Delete data file</w:t>
      </w:r>
      <w:bookmarkEnd w:id="52"/>
    </w:p>
    <w:p w14:paraId="72120503" w14:textId="77777777" w:rsidR="00F51DB8" w:rsidRPr="00FB2380" w:rsidRDefault="00F51DB8" w:rsidP="00F51DB8">
      <w:pPr>
        <w:pStyle w:val="Heading3"/>
        <w:ind w:left="1152"/>
      </w:pP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8208"/>
      </w:tblGrid>
      <w:tr w:rsidR="00F51DB8" w:rsidRPr="00FB2380" w14:paraId="007F2337" w14:textId="77777777" w:rsidTr="00022773">
        <w:tc>
          <w:tcPr>
            <w:tcW w:w="1368" w:type="dxa"/>
            <w:shd w:val="clear" w:color="auto" w:fill="auto"/>
          </w:tcPr>
          <w:p w14:paraId="38573FDF" w14:textId="77777777" w:rsidR="00F51DB8" w:rsidRPr="00FB2380" w:rsidRDefault="00F51DB8" w:rsidP="00022773">
            <w:pPr>
              <w:ind w:left="0"/>
              <w:rPr>
                <w:color w:val="000000"/>
              </w:rPr>
            </w:pPr>
            <w:r w:rsidRPr="00FB2380">
              <w:rPr>
                <w:color w:val="000000"/>
              </w:rPr>
              <w:t>Title</w:t>
            </w:r>
          </w:p>
        </w:tc>
        <w:tc>
          <w:tcPr>
            <w:tcW w:w="8208" w:type="dxa"/>
            <w:shd w:val="clear" w:color="auto" w:fill="auto"/>
          </w:tcPr>
          <w:p w14:paraId="063A2A8D" w14:textId="0CB0F003" w:rsidR="00F51DB8" w:rsidRPr="000C678D" w:rsidRDefault="00F51DB8" w:rsidP="00F51DB8">
            <w:pPr>
              <w:ind w:left="0"/>
              <w:rPr>
                <w:color w:val="000000"/>
              </w:rPr>
            </w:pPr>
            <w:r>
              <w:rPr>
                <w:color w:val="000000"/>
              </w:rPr>
              <w:t>Delete data file from Archive storage.</w:t>
            </w:r>
          </w:p>
        </w:tc>
      </w:tr>
      <w:tr w:rsidR="00F51DB8" w:rsidRPr="00087D39" w14:paraId="624BE01E" w14:textId="77777777" w:rsidTr="00022773">
        <w:tc>
          <w:tcPr>
            <w:tcW w:w="1368" w:type="dxa"/>
            <w:shd w:val="clear" w:color="auto" w:fill="auto"/>
          </w:tcPr>
          <w:p w14:paraId="2876AD1B" w14:textId="77777777" w:rsidR="00F51DB8" w:rsidRPr="00FB2380" w:rsidRDefault="00F51DB8" w:rsidP="00022773">
            <w:pPr>
              <w:ind w:left="0"/>
              <w:rPr>
                <w:color w:val="000000"/>
              </w:rPr>
            </w:pPr>
            <w:r w:rsidRPr="00FB2380">
              <w:rPr>
                <w:color w:val="000000"/>
              </w:rPr>
              <w:t>Description</w:t>
            </w:r>
          </w:p>
        </w:tc>
        <w:tc>
          <w:tcPr>
            <w:tcW w:w="8208" w:type="dxa"/>
            <w:shd w:val="clear" w:color="auto" w:fill="auto"/>
          </w:tcPr>
          <w:p w14:paraId="6BDB9A28" w14:textId="6288764F" w:rsidR="00F51DB8" w:rsidRPr="000C678D" w:rsidRDefault="00F51DB8" w:rsidP="00F51DB8">
            <w:pPr>
              <w:ind w:left="0"/>
              <w:rPr>
                <w:color w:val="000000"/>
              </w:rPr>
            </w:pPr>
            <w:r>
              <w:rPr>
                <w:color w:val="000000"/>
              </w:rPr>
              <w:t xml:space="preserve">This API deletes a data object permanentaly. </w:t>
            </w:r>
          </w:p>
          <w:p w14:paraId="76BD96B7" w14:textId="7AF45164" w:rsidR="00F51DB8" w:rsidRPr="000C678D" w:rsidRDefault="00F51DB8" w:rsidP="00022773">
            <w:pPr>
              <w:ind w:left="0"/>
              <w:rPr>
                <w:color w:val="000000"/>
              </w:rPr>
            </w:pPr>
          </w:p>
        </w:tc>
      </w:tr>
      <w:tr w:rsidR="00F51DB8" w:rsidRPr="00087D39" w14:paraId="3EC33036" w14:textId="77777777" w:rsidTr="00022773">
        <w:tc>
          <w:tcPr>
            <w:tcW w:w="1368" w:type="dxa"/>
            <w:shd w:val="clear" w:color="auto" w:fill="auto"/>
          </w:tcPr>
          <w:p w14:paraId="13E1BFA2" w14:textId="77777777" w:rsidR="00F51DB8" w:rsidRPr="00087D39" w:rsidRDefault="00F51DB8" w:rsidP="00022773">
            <w:pPr>
              <w:ind w:left="0"/>
              <w:rPr>
                <w:color w:val="000000"/>
              </w:rPr>
            </w:pPr>
            <w:r w:rsidRPr="00087D39">
              <w:rPr>
                <w:color w:val="000000"/>
              </w:rPr>
              <w:t>URL</w:t>
            </w:r>
          </w:p>
        </w:tc>
        <w:tc>
          <w:tcPr>
            <w:tcW w:w="8208" w:type="dxa"/>
            <w:shd w:val="clear" w:color="auto" w:fill="auto"/>
          </w:tcPr>
          <w:p w14:paraId="5681706F" w14:textId="1363591F" w:rsidR="00F51DB8" w:rsidRPr="00087D39" w:rsidRDefault="00F51DB8" w:rsidP="00022773">
            <w:pPr>
              <w:rPr>
                <w:color w:val="000000"/>
              </w:rPr>
            </w:pPr>
            <w:r w:rsidRPr="00994933">
              <w:rPr>
                <w:color w:val="000000"/>
              </w:rPr>
              <w:t>/</w:t>
            </w:r>
            <w:r w:rsidRPr="00225E2B">
              <w:rPr>
                <w:color w:val="000000"/>
              </w:rPr>
              <w:t>dataObject</w:t>
            </w:r>
            <w:r>
              <w:rPr>
                <w:color w:val="000000"/>
              </w:rPr>
              <w:t>/{path:.*}</w:t>
            </w:r>
          </w:p>
        </w:tc>
      </w:tr>
      <w:tr w:rsidR="00F51DB8" w:rsidRPr="00087D39" w14:paraId="1B34D35F" w14:textId="77777777" w:rsidTr="00022773">
        <w:tc>
          <w:tcPr>
            <w:tcW w:w="1368" w:type="dxa"/>
            <w:shd w:val="clear" w:color="auto" w:fill="auto"/>
          </w:tcPr>
          <w:p w14:paraId="611D51F2" w14:textId="77777777" w:rsidR="00F51DB8" w:rsidRPr="00087D39" w:rsidRDefault="00F51DB8" w:rsidP="00022773">
            <w:pPr>
              <w:ind w:left="0"/>
              <w:rPr>
                <w:color w:val="000000"/>
              </w:rPr>
            </w:pPr>
            <w:r w:rsidRPr="00087D39">
              <w:rPr>
                <w:color w:val="000000"/>
              </w:rPr>
              <w:t>Method</w:t>
            </w:r>
          </w:p>
        </w:tc>
        <w:tc>
          <w:tcPr>
            <w:tcW w:w="8208" w:type="dxa"/>
            <w:shd w:val="clear" w:color="auto" w:fill="auto"/>
          </w:tcPr>
          <w:p w14:paraId="3CDD91F2" w14:textId="599F4198" w:rsidR="00F51DB8" w:rsidRPr="00087D39" w:rsidRDefault="00F51DB8" w:rsidP="00022773">
            <w:pPr>
              <w:rPr>
                <w:color w:val="000000"/>
              </w:rPr>
            </w:pPr>
            <w:r>
              <w:rPr>
                <w:color w:val="000000"/>
              </w:rPr>
              <w:t>DELETE</w:t>
            </w:r>
          </w:p>
        </w:tc>
      </w:tr>
      <w:tr w:rsidR="00F51DB8" w:rsidRPr="00087D39" w14:paraId="5EE23CB2" w14:textId="77777777" w:rsidTr="00022773">
        <w:tc>
          <w:tcPr>
            <w:tcW w:w="1368" w:type="dxa"/>
            <w:shd w:val="clear" w:color="auto" w:fill="auto"/>
          </w:tcPr>
          <w:p w14:paraId="549DB0E9" w14:textId="77777777" w:rsidR="00F51DB8" w:rsidRPr="00087D39" w:rsidRDefault="00F51DB8" w:rsidP="00022773">
            <w:pPr>
              <w:ind w:left="0"/>
              <w:rPr>
                <w:color w:val="000000"/>
              </w:rPr>
            </w:pPr>
            <w:r w:rsidRPr="00087D39">
              <w:rPr>
                <w:color w:val="000000"/>
              </w:rPr>
              <w:t>Acceptable request representation</w:t>
            </w:r>
          </w:p>
        </w:tc>
        <w:tc>
          <w:tcPr>
            <w:tcW w:w="8208" w:type="dxa"/>
            <w:shd w:val="clear" w:color="auto" w:fill="auto"/>
          </w:tcPr>
          <w:p w14:paraId="40F700B0" w14:textId="229854C9" w:rsidR="00F51DB8" w:rsidRPr="00087D39" w:rsidRDefault="006873C6" w:rsidP="00022773">
            <w:pPr>
              <w:ind w:left="0"/>
              <w:jc w:val="left"/>
              <w:rPr>
                <w:color w:val="000000"/>
              </w:rPr>
            </w:pPr>
            <w:r>
              <w:rPr>
                <w:rFonts w:cs="Consolas"/>
                <w:color w:val="000000"/>
              </w:rPr>
              <w:t>N/A</w:t>
            </w:r>
          </w:p>
        </w:tc>
      </w:tr>
      <w:tr w:rsidR="00F51DB8" w:rsidRPr="00087D39" w14:paraId="61610C65" w14:textId="77777777" w:rsidTr="00022773">
        <w:tc>
          <w:tcPr>
            <w:tcW w:w="1368" w:type="dxa"/>
            <w:shd w:val="clear" w:color="auto" w:fill="auto"/>
          </w:tcPr>
          <w:p w14:paraId="283F73EC" w14:textId="77777777" w:rsidR="00F51DB8" w:rsidRPr="00087D39" w:rsidRDefault="00F51DB8" w:rsidP="00022773">
            <w:pPr>
              <w:ind w:left="0"/>
              <w:rPr>
                <w:color w:val="000000"/>
              </w:rPr>
            </w:pPr>
            <w:r w:rsidRPr="00087D39">
              <w:rPr>
                <w:color w:val="000000"/>
              </w:rPr>
              <w:t>Available response representation</w:t>
            </w:r>
          </w:p>
        </w:tc>
        <w:tc>
          <w:tcPr>
            <w:tcW w:w="8208" w:type="dxa"/>
            <w:shd w:val="clear" w:color="auto" w:fill="auto"/>
          </w:tcPr>
          <w:p w14:paraId="254EF6DC" w14:textId="77777777" w:rsidR="00F51DB8" w:rsidRPr="00087D39" w:rsidRDefault="00F51DB8" w:rsidP="00022773">
            <w:pPr>
              <w:rPr>
                <w:color w:val="000000"/>
              </w:rPr>
            </w:pPr>
          </w:p>
        </w:tc>
      </w:tr>
      <w:tr w:rsidR="00F51DB8" w:rsidRPr="00087D39" w14:paraId="1768A2B5" w14:textId="77777777" w:rsidTr="00022773">
        <w:tc>
          <w:tcPr>
            <w:tcW w:w="1368" w:type="dxa"/>
            <w:shd w:val="clear" w:color="auto" w:fill="auto"/>
          </w:tcPr>
          <w:p w14:paraId="63255A8D" w14:textId="77777777" w:rsidR="00F51DB8" w:rsidRPr="00087D39" w:rsidRDefault="00F51DB8" w:rsidP="00022773">
            <w:pPr>
              <w:ind w:left="0"/>
              <w:rPr>
                <w:color w:val="000000"/>
              </w:rPr>
            </w:pPr>
            <w:r w:rsidRPr="00087D39">
              <w:rPr>
                <w:color w:val="000000"/>
              </w:rPr>
              <w:t>URL Params</w:t>
            </w:r>
          </w:p>
        </w:tc>
        <w:tc>
          <w:tcPr>
            <w:tcW w:w="8208" w:type="dxa"/>
            <w:shd w:val="clear" w:color="auto" w:fill="auto"/>
          </w:tcPr>
          <w:p w14:paraId="2B0FC797" w14:textId="77777777" w:rsidR="00F51DB8" w:rsidRPr="00087D39" w:rsidRDefault="00F51DB8" w:rsidP="00022773">
            <w:pPr>
              <w:jc w:val="left"/>
              <w:rPr>
                <w:color w:val="000000"/>
              </w:rPr>
            </w:pPr>
            <w:r>
              <w:rPr>
                <w:color w:val="000000"/>
              </w:rPr>
              <w:t>path</w:t>
            </w:r>
          </w:p>
        </w:tc>
      </w:tr>
      <w:tr w:rsidR="00F51DB8" w:rsidRPr="00087D39" w14:paraId="5A834A02" w14:textId="77777777" w:rsidTr="00022773">
        <w:tc>
          <w:tcPr>
            <w:tcW w:w="1368" w:type="dxa"/>
            <w:shd w:val="clear" w:color="auto" w:fill="auto"/>
          </w:tcPr>
          <w:p w14:paraId="2436ABBC" w14:textId="77777777" w:rsidR="00F51DB8" w:rsidRPr="00087D39" w:rsidRDefault="00F51DB8" w:rsidP="00022773">
            <w:pPr>
              <w:ind w:left="0"/>
              <w:rPr>
                <w:color w:val="000000"/>
              </w:rPr>
            </w:pPr>
            <w:r w:rsidRPr="00087D39">
              <w:rPr>
                <w:color w:val="000000"/>
              </w:rPr>
              <w:t>Data Params</w:t>
            </w:r>
          </w:p>
        </w:tc>
        <w:tc>
          <w:tcPr>
            <w:tcW w:w="8208" w:type="dxa"/>
            <w:shd w:val="clear" w:color="auto" w:fill="auto"/>
          </w:tcPr>
          <w:p w14:paraId="3E443A74" w14:textId="48F95CB7" w:rsidR="00F51DB8" w:rsidRPr="00087D39" w:rsidRDefault="00F51DB8" w:rsidP="00022773">
            <w:pPr>
              <w:pStyle w:val="HTMLPreformatted"/>
              <w:shd w:val="clear" w:color="auto" w:fill="FEFBF3"/>
              <w:spacing w:line="270" w:lineRule="atLeast"/>
              <w:rPr>
                <w:color w:val="000000"/>
              </w:rPr>
            </w:pPr>
          </w:p>
        </w:tc>
      </w:tr>
      <w:tr w:rsidR="00F51DB8" w:rsidRPr="00087D39" w14:paraId="00695150" w14:textId="77777777" w:rsidTr="00022773">
        <w:tc>
          <w:tcPr>
            <w:tcW w:w="1368" w:type="dxa"/>
            <w:shd w:val="clear" w:color="auto" w:fill="auto"/>
          </w:tcPr>
          <w:p w14:paraId="79BB0EB5" w14:textId="77777777" w:rsidR="00F51DB8" w:rsidRPr="00087D39" w:rsidRDefault="00F51DB8" w:rsidP="00022773">
            <w:pPr>
              <w:ind w:left="0"/>
              <w:rPr>
                <w:color w:val="000000"/>
              </w:rPr>
            </w:pPr>
            <w:r w:rsidRPr="00087D39">
              <w:rPr>
                <w:color w:val="000000"/>
              </w:rPr>
              <w:t>Success Response</w:t>
            </w:r>
          </w:p>
        </w:tc>
        <w:tc>
          <w:tcPr>
            <w:tcW w:w="8208" w:type="dxa"/>
            <w:shd w:val="clear" w:color="auto" w:fill="auto"/>
          </w:tcPr>
          <w:p w14:paraId="49844712" w14:textId="77777777" w:rsidR="00496BB5" w:rsidRPr="004C19A2" w:rsidRDefault="00496BB5" w:rsidP="00496BB5">
            <w:pPr>
              <w:spacing w:after="0"/>
              <w:jc w:val="left"/>
              <w:rPr>
                <w:rFonts w:cs="Arial"/>
                <w:bCs/>
                <w:color w:val="000000"/>
                <w:shd w:val="clear" w:color="auto" w:fill="F9F9F9"/>
              </w:rPr>
            </w:pPr>
            <w:r w:rsidRPr="004C19A2">
              <w:rPr>
                <w:rFonts w:cs="Arial"/>
                <w:bCs/>
                <w:color w:val="000000"/>
                <w:shd w:val="clear" w:color="auto" w:fill="F9F9F9"/>
              </w:rPr>
              <w:t>HTTP/1.1 200 OK</w:t>
            </w:r>
          </w:p>
          <w:p w14:paraId="1ABE5FAB" w14:textId="77777777" w:rsidR="00496BB5" w:rsidRDefault="00496BB5" w:rsidP="00496BB5">
            <w:pPr>
              <w:spacing w:after="0"/>
              <w:jc w:val="left"/>
              <w:rPr>
                <w:rFonts w:cs="Arial"/>
                <w:bCs/>
                <w:color w:val="000000"/>
                <w:shd w:val="clear" w:color="auto" w:fill="F9F9F9"/>
              </w:rPr>
            </w:pPr>
            <w:r w:rsidRPr="004C19A2">
              <w:rPr>
                <w:rFonts w:cs="Arial"/>
                <w:bCs/>
                <w:color w:val="000000"/>
                <w:shd w:val="clear" w:color="auto" w:fill="F9F9F9"/>
              </w:rPr>
              <w:t>HPC-API-Version: 1.0.0</w:t>
            </w:r>
          </w:p>
          <w:p w14:paraId="7C35AB01"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31EE50CE"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"dataManagementDeleteStatus": true,</w:t>
            </w:r>
          </w:p>
          <w:p w14:paraId="1E9ECA07" w14:textId="77777777" w:rsidR="007426FA" w:rsidRPr="007426FA" w:rsidRDefault="007426FA" w:rsidP="007426FA">
            <w:pPr>
              <w:spacing w:after="0"/>
              <w:jc w:val="left"/>
              <w:rPr>
                <w:rFonts w:cs="Arial"/>
                <w:bCs/>
                <w:color w:val="000000"/>
                <w:shd w:val="clear" w:color="auto" w:fill="F9F9F9"/>
              </w:rPr>
            </w:pPr>
            <w:r w:rsidRPr="007426FA">
              <w:rPr>
                <w:rFonts w:cs="Arial"/>
                <w:bCs/>
                <w:color w:val="000000"/>
                <w:shd w:val="clear" w:color="auto" w:fill="F9F9F9"/>
              </w:rPr>
              <w:t xml:space="preserve">   "archiveDeleteStatus": true</w:t>
            </w:r>
          </w:p>
          <w:p w14:paraId="179FF39B" w14:textId="4CB92431" w:rsidR="007426FA" w:rsidRPr="004C19A2" w:rsidRDefault="007426FA" w:rsidP="007426FA">
            <w:pPr>
              <w:spacing w:after="0"/>
              <w:jc w:val="left"/>
              <w:rPr>
                <w:rFonts w:cs="Arial"/>
                <w:bCs/>
                <w:color w:val="000000"/>
                <w:shd w:val="clear" w:color="auto" w:fill="F9F9F9"/>
              </w:rPr>
            </w:pPr>
            <w:r w:rsidRPr="007426FA">
              <w:rPr>
                <w:rFonts w:cs="Arial"/>
                <w:bCs/>
                <w:color w:val="000000"/>
                <w:shd w:val="clear" w:color="auto" w:fill="F9F9F9"/>
              </w:rPr>
              <w:t>}</w:t>
            </w:r>
          </w:p>
          <w:p w14:paraId="67674906" w14:textId="2166AD14" w:rsidR="00F51DB8" w:rsidRPr="009F4CA9" w:rsidRDefault="00F51DB8" w:rsidP="00022773">
            <w:pPr>
              <w:rPr>
                <w:rFonts w:cs="Arial"/>
                <w:b/>
                <w:bCs/>
                <w:color w:val="000000"/>
                <w:shd w:val="clear" w:color="auto" w:fill="F9F9F9"/>
              </w:rPr>
            </w:pPr>
          </w:p>
        </w:tc>
      </w:tr>
      <w:tr w:rsidR="00F51DB8" w:rsidRPr="00087D39" w14:paraId="4B6D6D4D" w14:textId="77777777" w:rsidTr="00022773">
        <w:tc>
          <w:tcPr>
            <w:tcW w:w="1368" w:type="dxa"/>
            <w:shd w:val="clear" w:color="auto" w:fill="auto"/>
          </w:tcPr>
          <w:p w14:paraId="63610D47" w14:textId="77777777" w:rsidR="00F51DB8" w:rsidRPr="00087D39" w:rsidRDefault="00F51DB8" w:rsidP="00022773">
            <w:pPr>
              <w:ind w:left="0"/>
              <w:rPr>
                <w:color w:val="000000"/>
              </w:rPr>
            </w:pPr>
            <w:r w:rsidRPr="00087D39">
              <w:rPr>
                <w:color w:val="000000"/>
              </w:rPr>
              <w:t>Error Response</w:t>
            </w:r>
          </w:p>
        </w:tc>
        <w:tc>
          <w:tcPr>
            <w:tcW w:w="8208" w:type="dxa"/>
            <w:shd w:val="clear" w:color="auto" w:fill="auto"/>
          </w:tcPr>
          <w:p w14:paraId="1D4744DF" w14:textId="77777777" w:rsidR="00F51DB8" w:rsidRPr="00970881" w:rsidRDefault="00F51DB8" w:rsidP="00022773">
            <w:pPr>
              <w:spacing w:after="0"/>
              <w:rPr>
                <w:b/>
                <w:color w:val="000000"/>
              </w:rPr>
            </w:pPr>
            <w:r w:rsidRPr="00492781">
              <w:rPr>
                <w:b/>
                <w:color w:val="000000"/>
              </w:rPr>
              <w:t xml:space="preserve">Invalid </w:t>
            </w:r>
            <w:r>
              <w:rPr>
                <w:b/>
                <w:color w:val="000000"/>
              </w:rPr>
              <w:t>Path</w:t>
            </w:r>
            <w:r w:rsidRPr="00492781">
              <w:rPr>
                <w:b/>
                <w:color w:val="000000"/>
              </w:rPr>
              <w:t>:</w:t>
            </w:r>
          </w:p>
          <w:p w14:paraId="5229EC56" w14:textId="77777777" w:rsidR="00F51DB8" w:rsidRDefault="00F51DB8" w:rsidP="00022773">
            <w:pPr>
              <w:spacing w:after="0"/>
              <w:rPr>
                <w:color w:val="000000"/>
              </w:rPr>
            </w:pPr>
            <w:r>
              <w:rPr>
                <w:color w:val="000000"/>
              </w:rPr>
              <w:t xml:space="preserve">This error is thrown if an invalid data object path is given </w:t>
            </w:r>
          </w:p>
          <w:p w14:paraId="2D5C8A77" w14:textId="77777777" w:rsidR="00F51DB8" w:rsidRDefault="00F51DB8" w:rsidP="00022773">
            <w:pPr>
              <w:spacing w:after="0"/>
              <w:rPr>
                <w:color w:val="000000"/>
              </w:rPr>
            </w:pPr>
          </w:p>
          <w:p w14:paraId="5238CE4C" w14:textId="77777777" w:rsidR="00F51DB8" w:rsidRPr="00145E82" w:rsidRDefault="00F51DB8" w:rsidP="00022773">
            <w:pPr>
              <w:spacing w:after="0"/>
              <w:rPr>
                <w:color w:val="000000"/>
              </w:rPr>
            </w:pPr>
            <w:r w:rsidRPr="00145E82">
              <w:rPr>
                <w:color w:val="000000"/>
              </w:rPr>
              <w:t>HTTP/1.1 400 Bad Request</w:t>
            </w:r>
          </w:p>
          <w:p w14:paraId="684F15FE" w14:textId="77777777" w:rsidR="00F51DB8" w:rsidRPr="00145E82" w:rsidRDefault="00F51DB8" w:rsidP="00022773">
            <w:pPr>
              <w:spacing w:after="0"/>
              <w:rPr>
                <w:color w:val="000000"/>
              </w:rPr>
            </w:pPr>
            <w:r w:rsidRPr="00145E82">
              <w:rPr>
                <w:color w:val="000000"/>
              </w:rPr>
              <w:t>Content-Type: application/json</w:t>
            </w:r>
          </w:p>
          <w:p w14:paraId="3D0BB00D" w14:textId="77777777" w:rsidR="00F51DB8" w:rsidRPr="00145E82" w:rsidRDefault="00F51DB8" w:rsidP="00022773">
            <w:pPr>
              <w:spacing w:after="0"/>
              <w:rPr>
                <w:color w:val="000000"/>
              </w:rPr>
            </w:pPr>
            <w:r w:rsidRPr="00145E82">
              <w:rPr>
                <w:color w:val="000000"/>
              </w:rPr>
              <w:lastRenderedPageBreak/>
              <w:t>HPC-API-Version: 1.0.0</w:t>
            </w:r>
          </w:p>
          <w:p w14:paraId="046DC974" w14:textId="77777777" w:rsidR="00F51DB8" w:rsidRPr="00145E82" w:rsidRDefault="00F51DB8" w:rsidP="00022773">
            <w:pPr>
              <w:spacing w:after="0"/>
              <w:rPr>
                <w:color w:val="000000"/>
              </w:rPr>
            </w:pPr>
          </w:p>
          <w:p w14:paraId="02D61BBF" w14:textId="77777777" w:rsidR="00F51DB8" w:rsidRDefault="00F51DB8" w:rsidP="00022773">
            <w:pPr>
              <w:spacing w:after="0"/>
              <w:jc w:val="left"/>
            </w:pPr>
            <w:r>
              <w:t>{</w:t>
            </w:r>
          </w:p>
          <w:p w14:paraId="6AF30F21" w14:textId="77777777" w:rsidR="00F51DB8" w:rsidRDefault="00F51DB8" w:rsidP="00022773">
            <w:pPr>
              <w:spacing w:after="0"/>
              <w:jc w:val="left"/>
            </w:pPr>
            <w:r>
              <w:t xml:space="preserve">   "errorType": "INVALID_REQUEST_INPUT",</w:t>
            </w:r>
          </w:p>
          <w:p w14:paraId="09984D4B" w14:textId="77777777" w:rsidR="00F51DB8" w:rsidRDefault="00F51DB8" w:rsidP="00022773">
            <w:pPr>
              <w:spacing w:after="0"/>
              <w:jc w:val="left"/>
            </w:pPr>
            <w:r>
              <w:t xml:space="preserve">   "message": "Data object not found: &lt;Path&gt;",</w:t>
            </w:r>
          </w:p>
          <w:p w14:paraId="32D9FACE" w14:textId="77777777" w:rsidR="00F51DB8" w:rsidRDefault="00F51DB8" w:rsidP="00022773">
            <w:pPr>
              <w:spacing w:after="0"/>
              <w:jc w:val="left"/>
            </w:pPr>
            <w:r>
              <w:t xml:space="preserve">   "stackTrace": "gov.nih.nci.hpc.exception.HpcException: Data object not found: /FNL_SF_Archive/projectx1/data[INVALID_REQUEST_INPUT]”</w:t>
            </w:r>
          </w:p>
          <w:p w14:paraId="6F779264" w14:textId="77777777" w:rsidR="00F51DB8" w:rsidRDefault="00F51DB8" w:rsidP="00022773">
            <w:pPr>
              <w:spacing w:after="0"/>
              <w:jc w:val="left"/>
              <w:rPr>
                <w:color w:val="000000"/>
              </w:rPr>
            </w:pPr>
            <w:r>
              <w:t>}</w:t>
            </w:r>
            <w:r>
              <w:rPr>
                <w:color w:val="000000"/>
              </w:rPr>
              <w:t xml:space="preserve"> </w:t>
            </w:r>
          </w:p>
          <w:p w14:paraId="5937F333" w14:textId="77777777" w:rsidR="00F51DB8" w:rsidRDefault="00F51DB8" w:rsidP="00022773">
            <w:pPr>
              <w:spacing w:after="0"/>
              <w:jc w:val="left"/>
              <w:rPr>
                <w:color w:val="000000"/>
              </w:rPr>
            </w:pPr>
          </w:p>
          <w:p w14:paraId="5279C285" w14:textId="77777777" w:rsidR="00F51DB8" w:rsidRPr="00492781" w:rsidRDefault="00F51DB8" w:rsidP="00022773">
            <w:pPr>
              <w:spacing w:after="0"/>
              <w:rPr>
                <w:b/>
                <w:color w:val="000000"/>
              </w:rPr>
            </w:pPr>
            <w:r>
              <w:rPr>
                <w:b/>
                <w:color w:val="000000"/>
              </w:rPr>
              <w:t>File is not archived yet</w:t>
            </w:r>
            <w:r w:rsidRPr="00492781">
              <w:rPr>
                <w:b/>
                <w:color w:val="000000"/>
              </w:rPr>
              <w:t>:</w:t>
            </w:r>
          </w:p>
          <w:p w14:paraId="24283DBD" w14:textId="77777777" w:rsidR="00F51DB8" w:rsidRDefault="00F51DB8" w:rsidP="00022773">
            <w:pPr>
              <w:spacing w:after="0"/>
              <w:rPr>
                <w:color w:val="000000"/>
              </w:rPr>
            </w:pPr>
            <w:r>
              <w:rPr>
                <w:color w:val="000000"/>
              </w:rPr>
              <w:t>This error is thrown if the file is not in ARCHIVED state.</w:t>
            </w:r>
          </w:p>
          <w:p w14:paraId="36D531D6" w14:textId="77777777" w:rsidR="00F51DB8" w:rsidRDefault="00F51DB8" w:rsidP="00022773">
            <w:pPr>
              <w:spacing w:after="0"/>
              <w:rPr>
                <w:color w:val="000000"/>
              </w:rPr>
            </w:pPr>
          </w:p>
          <w:p w14:paraId="2BE59EBC" w14:textId="77777777" w:rsidR="00F51DB8" w:rsidRPr="00145E82" w:rsidRDefault="00F51DB8" w:rsidP="00022773">
            <w:pPr>
              <w:spacing w:after="0"/>
              <w:rPr>
                <w:color w:val="000000"/>
              </w:rPr>
            </w:pPr>
            <w:r w:rsidRPr="00145E82">
              <w:rPr>
                <w:color w:val="000000"/>
              </w:rPr>
              <w:t>HTTP/1.1 400 Bad Request</w:t>
            </w:r>
          </w:p>
          <w:p w14:paraId="23074A6C" w14:textId="77777777" w:rsidR="00F51DB8" w:rsidRPr="00145E82" w:rsidRDefault="00F51DB8" w:rsidP="00022773">
            <w:pPr>
              <w:spacing w:after="0"/>
              <w:rPr>
                <w:color w:val="000000"/>
              </w:rPr>
            </w:pPr>
            <w:r w:rsidRPr="00145E82">
              <w:rPr>
                <w:color w:val="000000"/>
              </w:rPr>
              <w:t>Content-Type: application/json</w:t>
            </w:r>
          </w:p>
          <w:p w14:paraId="69BEC695" w14:textId="77777777" w:rsidR="00F51DB8" w:rsidRPr="00145E82" w:rsidRDefault="00F51DB8" w:rsidP="00022773">
            <w:pPr>
              <w:spacing w:after="0"/>
              <w:rPr>
                <w:color w:val="000000"/>
              </w:rPr>
            </w:pPr>
            <w:r w:rsidRPr="00145E82">
              <w:rPr>
                <w:color w:val="000000"/>
              </w:rPr>
              <w:t>HPC-API-Version: 1.0.0</w:t>
            </w:r>
          </w:p>
          <w:p w14:paraId="56D5288E" w14:textId="77777777" w:rsidR="00F51DB8" w:rsidRPr="00145E82" w:rsidRDefault="00F51DB8" w:rsidP="00022773">
            <w:pPr>
              <w:spacing w:after="0"/>
              <w:rPr>
                <w:color w:val="000000"/>
              </w:rPr>
            </w:pPr>
          </w:p>
          <w:p w14:paraId="4A81B50A" w14:textId="77777777" w:rsidR="00F51DB8" w:rsidRDefault="00F51DB8" w:rsidP="00022773">
            <w:pPr>
              <w:spacing w:after="0"/>
              <w:jc w:val="left"/>
            </w:pPr>
            <w:r>
              <w:t>{</w:t>
            </w:r>
          </w:p>
          <w:p w14:paraId="6D0B1839" w14:textId="77777777" w:rsidR="00F51DB8" w:rsidRDefault="00F51DB8" w:rsidP="00022773">
            <w:pPr>
              <w:spacing w:after="0"/>
              <w:jc w:val="left"/>
            </w:pPr>
            <w:r>
              <w:t xml:space="preserve">   "errorType": "REQUEST_REJECTED",</w:t>
            </w:r>
          </w:p>
          <w:p w14:paraId="5DAD2982" w14:textId="77777777" w:rsidR="00F51DB8" w:rsidRDefault="00F51DB8" w:rsidP="00022773">
            <w:pPr>
              <w:spacing w:after="0"/>
              <w:jc w:val="left"/>
            </w:pPr>
            <w:r>
              <w:t xml:space="preserve">   "requestRejectReason": "FILE_NOT_ARCHIVED",</w:t>
            </w:r>
          </w:p>
          <w:p w14:paraId="571E4228" w14:textId="77777777" w:rsidR="00F51DB8" w:rsidRDefault="00F51DB8" w:rsidP="00022773">
            <w:pPr>
              <w:spacing w:after="0"/>
              <w:jc w:val="left"/>
            </w:pPr>
            <w:r>
              <w:t xml:space="preserve">   "message": "Object is not in archived state yet. It is in &lt;IN_PROGRESS_TO_TEMPORARY_ARCHIVE&gt; state",</w:t>
            </w:r>
          </w:p>
          <w:p w14:paraId="3EDCE1E1" w14:textId="77777777" w:rsidR="00F51DB8" w:rsidRDefault="00F51DB8" w:rsidP="00022773">
            <w:pPr>
              <w:spacing w:after="0"/>
              <w:jc w:val="left"/>
            </w:pPr>
            <w:r>
              <w:t xml:space="preserve">   "stackTrace": "gov.nih.nci.hpc.exception.HpcException: Object is not in archived state yet. It is in IN_PROGRESS_TO_TEMPORARY_ARCHIVE state[REQUEST_REJECTED]”</w:t>
            </w:r>
          </w:p>
          <w:p w14:paraId="253CEF85" w14:textId="77777777" w:rsidR="00F51DB8" w:rsidRDefault="00F51DB8" w:rsidP="006873C6">
            <w:pPr>
              <w:spacing w:after="0"/>
            </w:pPr>
            <w:r>
              <w:t>}</w:t>
            </w:r>
          </w:p>
          <w:p w14:paraId="2DBD9337" w14:textId="77777777" w:rsidR="007426FA" w:rsidRDefault="007426FA" w:rsidP="006873C6">
            <w:pPr>
              <w:spacing w:after="0"/>
            </w:pPr>
          </w:p>
          <w:p w14:paraId="5CC56CE9" w14:textId="162EB92B" w:rsidR="007426FA" w:rsidRPr="00492781" w:rsidRDefault="002E5BA0" w:rsidP="007426FA">
            <w:pPr>
              <w:spacing w:after="0"/>
              <w:rPr>
                <w:b/>
                <w:color w:val="000000"/>
              </w:rPr>
            </w:pPr>
            <w:r>
              <w:rPr>
                <w:b/>
                <w:color w:val="000000"/>
              </w:rPr>
              <w:t>D</w:t>
            </w:r>
            <w:r w:rsidR="007426FA">
              <w:rPr>
                <w:b/>
                <w:color w:val="000000"/>
              </w:rPr>
              <w:t>ata object permission</w:t>
            </w:r>
            <w:r w:rsidR="006C5ED2">
              <w:rPr>
                <w:b/>
                <w:color w:val="000000"/>
              </w:rPr>
              <w:t xml:space="preserve"> denied</w:t>
            </w:r>
            <w:r w:rsidR="007426FA" w:rsidRPr="00492781">
              <w:rPr>
                <w:b/>
                <w:color w:val="000000"/>
              </w:rPr>
              <w:t>:</w:t>
            </w:r>
          </w:p>
          <w:p w14:paraId="1CF00EDF" w14:textId="32C58C81" w:rsidR="007426FA" w:rsidRDefault="007426FA" w:rsidP="007426FA">
            <w:pPr>
              <w:spacing w:after="0"/>
              <w:rPr>
                <w:color w:val="000000"/>
              </w:rPr>
            </w:pPr>
            <w:r>
              <w:rPr>
                <w:color w:val="000000"/>
              </w:rPr>
              <w:t>This error is thrown if the invoker is not the owner of the file.</w:t>
            </w:r>
          </w:p>
          <w:p w14:paraId="40774DE3" w14:textId="77777777" w:rsidR="007426FA" w:rsidRDefault="007426FA" w:rsidP="007426FA">
            <w:pPr>
              <w:spacing w:after="0"/>
              <w:rPr>
                <w:color w:val="000000"/>
              </w:rPr>
            </w:pPr>
          </w:p>
          <w:p w14:paraId="3BF3E53E" w14:textId="77777777" w:rsidR="007426FA" w:rsidRPr="00145E82" w:rsidRDefault="007426FA" w:rsidP="007426FA">
            <w:pPr>
              <w:spacing w:after="0"/>
              <w:rPr>
                <w:color w:val="000000"/>
              </w:rPr>
            </w:pPr>
            <w:r w:rsidRPr="00145E82">
              <w:rPr>
                <w:color w:val="000000"/>
              </w:rPr>
              <w:t>HTTP/1.1 400 Bad Request</w:t>
            </w:r>
          </w:p>
          <w:p w14:paraId="16AE44F5" w14:textId="77777777" w:rsidR="007426FA" w:rsidRPr="00145E82" w:rsidRDefault="007426FA" w:rsidP="007426FA">
            <w:pPr>
              <w:spacing w:after="0"/>
              <w:rPr>
                <w:color w:val="000000"/>
              </w:rPr>
            </w:pPr>
            <w:r w:rsidRPr="00145E82">
              <w:rPr>
                <w:color w:val="000000"/>
              </w:rPr>
              <w:t>Content-Type: application/json</w:t>
            </w:r>
          </w:p>
          <w:p w14:paraId="36981EC8" w14:textId="77777777" w:rsidR="007426FA" w:rsidRPr="00145E82" w:rsidRDefault="007426FA" w:rsidP="007426FA">
            <w:pPr>
              <w:spacing w:after="0"/>
              <w:rPr>
                <w:color w:val="000000"/>
              </w:rPr>
            </w:pPr>
            <w:r w:rsidRPr="00145E82">
              <w:rPr>
                <w:color w:val="000000"/>
              </w:rPr>
              <w:t>HPC-API-Version: 1.0.0</w:t>
            </w:r>
          </w:p>
          <w:p w14:paraId="48CBF076" w14:textId="77777777" w:rsidR="007426FA" w:rsidRDefault="007426FA" w:rsidP="007426FA">
            <w:pPr>
              <w:spacing w:after="0"/>
            </w:pPr>
            <w:r>
              <w:t>{</w:t>
            </w:r>
          </w:p>
          <w:p w14:paraId="52D4B123" w14:textId="77777777" w:rsidR="007426FA" w:rsidRDefault="007426FA" w:rsidP="007426FA">
            <w:pPr>
              <w:spacing w:after="0"/>
            </w:pPr>
            <w:r>
              <w:t xml:space="preserve">   "errorType": "REQUEST_REJECTED",</w:t>
            </w:r>
          </w:p>
          <w:p w14:paraId="449C767D" w14:textId="77777777" w:rsidR="007426FA" w:rsidRDefault="007426FA" w:rsidP="007426FA">
            <w:pPr>
              <w:spacing w:after="0"/>
            </w:pPr>
            <w:r>
              <w:t xml:space="preserve">   "requestRejectReason": "DATA_OBJECT_PERMISSION_DENIED",</w:t>
            </w:r>
          </w:p>
          <w:p w14:paraId="417A6D08" w14:textId="10B59AA9" w:rsidR="007426FA" w:rsidRDefault="007426FA" w:rsidP="007426FA">
            <w:pPr>
              <w:spacing w:after="0"/>
            </w:pPr>
            <w:r>
              <w:t xml:space="preserve">   "message": "Data object can only be deleted by its owner. Your permission: READ"</w:t>
            </w:r>
          </w:p>
          <w:p w14:paraId="1D68756C" w14:textId="04B3F606" w:rsidR="007426FA" w:rsidRPr="000465D9" w:rsidRDefault="007426FA" w:rsidP="006873C6">
            <w:pPr>
              <w:spacing w:after="0"/>
            </w:pPr>
            <w:r>
              <w:t>}</w:t>
            </w:r>
          </w:p>
        </w:tc>
      </w:tr>
    </w:tbl>
    <w:p w14:paraId="4006FE3C" w14:textId="339D7B06" w:rsidR="00F51DB8" w:rsidRPr="00087D39" w:rsidRDefault="00F51DB8" w:rsidP="00F51DB8">
      <w:pPr>
        <w:rPr>
          <w:color w:val="000000"/>
        </w:rPr>
      </w:pPr>
    </w:p>
    <w:p w14:paraId="58CC055A" w14:textId="77777777" w:rsidR="00F51DB8" w:rsidRPr="00087D39" w:rsidRDefault="00F51DB8" w:rsidP="003C0FE9">
      <w:pPr>
        <w:rPr>
          <w:color w:val="000000"/>
        </w:rPr>
      </w:pPr>
    </w:p>
    <w:p w14:paraId="446A7AED" w14:textId="4C2E6D21" w:rsidR="0020359E" w:rsidRPr="004E60AD" w:rsidRDefault="00186FC7" w:rsidP="00DE6CE5">
      <w:pPr>
        <w:pStyle w:val="Heading2"/>
        <w:keepLines w:val="0"/>
        <w:numPr>
          <w:ilvl w:val="1"/>
          <w:numId w:val="9"/>
        </w:numPr>
        <w:spacing w:before="240" w:after="60" w:line="276" w:lineRule="auto"/>
        <w:jc w:val="left"/>
      </w:pPr>
      <w:bookmarkStart w:id="53" w:name="_Find_Dataset_by_2"/>
      <w:bookmarkStart w:id="54" w:name="_Toc359660716"/>
      <w:bookmarkEnd w:id="53"/>
      <w:r>
        <w:lastRenderedPageBreak/>
        <w:t xml:space="preserve">Set </w:t>
      </w:r>
      <w:r w:rsidR="007A5887">
        <w:t>Data</w:t>
      </w:r>
      <w:r>
        <w:t xml:space="preserve"> Permissions</w:t>
      </w:r>
      <w:bookmarkEnd w:id="5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20359E" w:rsidRPr="00087D39" w14:paraId="728B686C" w14:textId="77777777" w:rsidTr="00D53E59">
        <w:tc>
          <w:tcPr>
            <w:tcW w:w="1548" w:type="dxa"/>
            <w:shd w:val="clear" w:color="auto" w:fill="auto"/>
          </w:tcPr>
          <w:p w14:paraId="43FAB974" w14:textId="77777777" w:rsidR="0020359E" w:rsidRPr="00087D39" w:rsidRDefault="0020359E" w:rsidP="0020359E">
            <w:pPr>
              <w:ind w:left="0"/>
              <w:jc w:val="left"/>
              <w:rPr>
                <w:color w:val="000000"/>
              </w:rPr>
            </w:pPr>
            <w:r w:rsidRPr="00087D39">
              <w:rPr>
                <w:color w:val="000000"/>
              </w:rPr>
              <w:t>Title</w:t>
            </w:r>
          </w:p>
        </w:tc>
        <w:tc>
          <w:tcPr>
            <w:tcW w:w="8028" w:type="dxa"/>
            <w:shd w:val="clear" w:color="auto" w:fill="auto"/>
          </w:tcPr>
          <w:p w14:paraId="04A96B70" w14:textId="4B2C5C2D" w:rsidR="0020359E" w:rsidRPr="00087D39" w:rsidRDefault="0020359E" w:rsidP="00C23623">
            <w:pPr>
              <w:ind w:left="0"/>
              <w:rPr>
                <w:color w:val="000000"/>
              </w:rPr>
            </w:pPr>
            <w:r>
              <w:rPr>
                <w:color w:val="000000"/>
              </w:rPr>
              <w:t>Set Permissions</w:t>
            </w:r>
            <w:r w:rsidRPr="00087D39">
              <w:rPr>
                <w:color w:val="000000"/>
              </w:rPr>
              <w:t xml:space="preserve"> </w:t>
            </w:r>
            <w:r w:rsidR="00186FC7">
              <w:rPr>
                <w:color w:val="000000"/>
              </w:rPr>
              <w:t>of a collection</w:t>
            </w:r>
          </w:p>
        </w:tc>
      </w:tr>
      <w:tr w:rsidR="0020359E" w:rsidRPr="00087D39" w14:paraId="5583272E" w14:textId="77777777" w:rsidTr="00D53E59">
        <w:tc>
          <w:tcPr>
            <w:tcW w:w="1548" w:type="dxa"/>
            <w:shd w:val="clear" w:color="auto" w:fill="auto"/>
          </w:tcPr>
          <w:p w14:paraId="6931F509" w14:textId="77777777" w:rsidR="0020359E" w:rsidRPr="00087D39" w:rsidRDefault="0020359E" w:rsidP="0020359E">
            <w:pPr>
              <w:ind w:left="0"/>
              <w:jc w:val="left"/>
              <w:rPr>
                <w:color w:val="000000"/>
              </w:rPr>
            </w:pPr>
            <w:r w:rsidRPr="00087D39">
              <w:rPr>
                <w:color w:val="000000"/>
              </w:rPr>
              <w:t>Description</w:t>
            </w:r>
          </w:p>
        </w:tc>
        <w:tc>
          <w:tcPr>
            <w:tcW w:w="8028" w:type="dxa"/>
            <w:shd w:val="clear" w:color="auto" w:fill="auto"/>
          </w:tcPr>
          <w:p w14:paraId="74655F4D" w14:textId="7C7BA429" w:rsidR="0020359E" w:rsidRDefault="0020359E" w:rsidP="000465D9">
            <w:pPr>
              <w:ind w:left="0"/>
              <w:rPr>
                <w:color w:val="000000"/>
              </w:rPr>
            </w:pPr>
            <w:r>
              <w:rPr>
                <w:color w:val="000000"/>
              </w:rPr>
              <w:t>Set users</w:t>
            </w:r>
            <w:r w:rsidR="00186FC7">
              <w:rPr>
                <w:color w:val="000000"/>
              </w:rPr>
              <w:t xml:space="preserve"> and/or groups</w:t>
            </w:r>
            <w:r>
              <w:rPr>
                <w:color w:val="000000"/>
              </w:rPr>
              <w:t xml:space="preserve"> permissions </w:t>
            </w:r>
            <w:r w:rsidR="00186FC7">
              <w:rPr>
                <w:color w:val="000000"/>
              </w:rPr>
              <w:t>on</w:t>
            </w:r>
            <w:r>
              <w:rPr>
                <w:color w:val="000000"/>
              </w:rPr>
              <w:t xml:space="preserve"> a </w:t>
            </w:r>
            <w:r w:rsidR="007A5887">
              <w:rPr>
                <w:color w:val="000000"/>
              </w:rPr>
              <w:t>data object</w:t>
            </w:r>
            <w:r>
              <w:rPr>
                <w:color w:val="000000"/>
              </w:rPr>
              <w:t>. The current</w:t>
            </w:r>
            <w:r w:rsidR="00F56168">
              <w:rPr>
                <w:color w:val="000000"/>
              </w:rPr>
              <w:t>ly</w:t>
            </w:r>
            <w:r>
              <w:rPr>
                <w:color w:val="000000"/>
              </w:rPr>
              <w:t xml:space="preserve"> supported permissions are OWN, READ, WRITE and NONE.</w:t>
            </w:r>
          </w:p>
          <w:p w14:paraId="438D48A8" w14:textId="77777777" w:rsidR="001360C4" w:rsidRDefault="001360C4" w:rsidP="000465D9">
            <w:pPr>
              <w:ind w:left="0"/>
              <w:rPr>
                <w:color w:val="000000"/>
              </w:rPr>
            </w:pPr>
            <w:r>
              <w:rPr>
                <w:color w:val="000000"/>
              </w:rPr>
              <w:t xml:space="preserve">Setting permissions of data file at Globus level/ data or object store level is not part of this API. This API would only set permissions at iRODS entity level so that users can access metadata and contribute to collections or data files. </w:t>
            </w:r>
          </w:p>
          <w:p w14:paraId="3C925993" w14:textId="617322F7" w:rsidR="006D58B2" w:rsidRPr="00087D39" w:rsidRDefault="006D58B2" w:rsidP="000465D9">
            <w:pPr>
              <w:ind w:left="0"/>
              <w:rPr>
                <w:color w:val="000000"/>
              </w:rPr>
            </w:pPr>
            <w:r>
              <w:rPr>
                <w:color w:val="000000"/>
              </w:rPr>
              <w:t xml:space="preserve"> </w:t>
            </w:r>
          </w:p>
        </w:tc>
      </w:tr>
      <w:tr w:rsidR="0020359E" w:rsidRPr="00087D39" w14:paraId="0A4CC20F" w14:textId="77777777" w:rsidTr="00D53E59">
        <w:tc>
          <w:tcPr>
            <w:tcW w:w="1548" w:type="dxa"/>
            <w:shd w:val="clear" w:color="auto" w:fill="auto"/>
          </w:tcPr>
          <w:p w14:paraId="2382F431" w14:textId="77777777" w:rsidR="0020359E" w:rsidRPr="00087D39" w:rsidRDefault="0020359E" w:rsidP="0020359E">
            <w:pPr>
              <w:ind w:left="0"/>
              <w:jc w:val="left"/>
              <w:rPr>
                <w:color w:val="000000"/>
              </w:rPr>
            </w:pPr>
            <w:r w:rsidRPr="00087D39">
              <w:rPr>
                <w:color w:val="000000"/>
              </w:rPr>
              <w:t>URL</w:t>
            </w:r>
          </w:p>
        </w:tc>
        <w:tc>
          <w:tcPr>
            <w:tcW w:w="8028" w:type="dxa"/>
            <w:shd w:val="clear" w:color="auto" w:fill="auto"/>
          </w:tcPr>
          <w:p w14:paraId="71DEC587" w14:textId="26134670" w:rsidR="0020359E" w:rsidRPr="00087D39" w:rsidRDefault="0020359E" w:rsidP="00FE1F65">
            <w:pPr>
              <w:rPr>
                <w:color w:val="000000"/>
              </w:rPr>
            </w:pPr>
            <w:r w:rsidRPr="00211984">
              <w:rPr>
                <w:color w:val="000000"/>
              </w:rPr>
              <w:t>/</w:t>
            </w:r>
            <w:r w:rsidR="00FE1F65">
              <w:rPr>
                <w:color w:val="000000"/>
              </w:rPr>
              <w:t>dataObject</w:t>
            </w:r>
            <w:r w:rsidR="00186FC7">
              <w:rPr>
                <w:color w:val="000000"/>
              </w:rPr>
              <w:t>/{</w:t>
            </w:r>
            <w:r w:rsidR="007A5887">
              <w:rPr>
                <w:color w:val="000000"/>
              </w:rPr>
              <w:t>data</w:t>
            </w:r>
            <w:r w:rsidR="00186FC7">
              <w:rPr>
                <w:color w:val="000000"/>
              </w:rPr>
              <w:t>-</w:t>
            </w:r>
            <w:r w:rsidR="007A5887">
              <w:rPr>
                <w:color w:val="000000"/>
              </w:rPr>
              <w:t>object-</w:t>
            </w:r>
            <w:r w:rsidR="00186FC7">
              <w:rPr>
                <w:color w:val="000000"/>
              </w:rPr>
              <w:t>path}/acl</w:t>
            </w:r>
          </w:p>
        </w:tc>
      </w:tr>
      <w:tr w:rsidR="0020359E" w:rsidRPr="00087D39" w14:paraId="02E73F26" w14:textId="77777777" w:rsidTr="00D53E59">
        <w:tc>
          <w:tcPr>
            <w:tcW w:w="1548" w:type="dxa"/>
            <w:shd w:val="clear" w:color="auto" w:fill="auto"/>
          </w:tcPr>
          <w:p w14:paraId="3DBD7039" w14:textId="77777777" w:rsidR="0020359E" w:rsidRPr="00087D39" w:rsidRDefault="0020359E" w:rsidP="0020359E">
            <w:pPr>
              <w:ind w:left="0"/>
              <w:jc w:val="left"/>
              <w:rPr>
                <w:color w:val="000000"/>
              </w:rPr>
            </w:pPr>
            <w:r w:rsidRPr="00087D39">
              <w:rPr>
                <w:color w:val="000000"/>
              </w:rPr>
              <w:t>Method</w:t>
            </w:r>
          </w:p>
        </w:tc>
        <w:tc>
          <w:tcPr>
            <w:tcW w:w="8028" w:type="dxa"/>
            <w:shd w:val="clear" w:color="auto" w:fill="auto"/>
          </w:tcPr>
          <w:p w14:paraId="27870C15" w14:textId="2FC171BF" w:rsidR="0020359E" w:rsidRPr="00087D39" w:rsidRDefault="0020359E" w:rsidP="0020359E">
            <w:pPr>
              <w:rPr>
                <w:color w:val="000000"/>
              </w:rPr>
            </w:pPr>
            <w:r>
              <w:rPr>
                <w:color w:val="000000"/>
              </w:rPr>
              <w:t>POST</w:t>
            </w:r>
          </w:p>
        </w:tc>
      </w:tr>
      <w:tr w:rsidR="0020359E" w:rsidRPr="00087D39" w14:paraId="39F7BA7C" w14:textId="77777777" w:rsidTr="00D53E59">
        <w:tc>
          <w:tcPr>
            <w:tcW w:w="1548" w:type="dxa"/>
            <w:shd w:val="clear" w:color="auto" w:fill="auto"/>
          </w:tcPr>
          <w:p w14:paraId="7C6E4D26" w14:textId="77777777" w:rsidR="0020359E" w:rsidRPr="00087D39" w:rsidRDefault="0020359E" w:rsidP="0020359E">
            <w:pPr>
              <w:ind w:left="0"/>
              <w:jc w:val="left"/>
              <w:rPr>
                <w:color w:val="000000"/>
              </w:rPr>
            </w:pPr>
            <w:r w:rsidRPr="00087D39">
              <w:rPr>
                <w:color w:val="000000"/>
              </w:rPr>
              <w:t>Acceptable request representation</w:t>
            </w:r>
          </w:p>
        </w:tc>
        <w:tc>
          <w:tcPr>
            <w:tcW w:w="8028" w:type="dxa"/>
            <w:shd w:val="clear" w:color="auto" w:fill="auto"/>
          </w:tcPr>
          <w:p w14:paraId="2E929B6D" w14:textId="77777777" w:rsidR="0020359E" w:rsidRPr="00087D39" w:rsidRDefault="0020359E" w:rsidP="0020359E">
            <w:pPr>
              <w:rPr>
                <w:rFonts w:cs="Consolas"/>
                <w:color w:val="000000"/>
              </w:rPr>
            </w:pPr>
            <w:r w:rsidRPr="00087D39">
              <w:rPr>
                <w:rFonts w:cs="Consolas"/>
                <w:color w:val="000000"/>
              </w:rPr>
              <w:t>application/json</w:t>
            </w:r>
          </w:p>
          <w:p w14:paraId="49616F4D" w14:textId="77777777" w:rsidR="0020359E" w:rsidRPr="00087D39" w:rsidRDefault="0020359E" w:rsidP="0020359E">
            <w:pPr>
              <w:rPr>
                <w:color w:val="000000"/>
              </w:rPr>
            </w:pPr>
            <w:r w:rsidRPr="00087D39">
              <w:rPr>
                <w:rFonts w:cs="Consolas"/>
                <w:color w:val="000000"/>
              </w:rPr>
              <w:t>application/xml</w:t>
            </w:r>
          </w:p>
        </w:tc>
      </w:tr>
      <w:tr w:rsidR="0020359E" w:rsidRPr="00087D39" w14:paraId="0DE1A7C0" w14:textId="77777777" w:rsidTr="00D53E59">
        <w:tc>
          <w:tcPr>
            <w:tcW w:w="1548" w:type="dxa"/>
            <w:shd w:val="clear" w:color="auto" w:fill="auto"/>
          </w:tcPr>
          <w:p w14:paraId="6FB9F4E5" w14:textId="77777777" w:rsidR="0020359E" w:rsidRPr="00087D39" w:rsidRDefault="0020359E" w:rsidP="0020359E">
            <w:pPr>
              <w:ind w:left="0"/>
              <w:jc w:val="left"/>
              <w:rPr>
                <w:color w:val="000000"/>
              </w:rPr>
            </w:pPr>
            <w:r w:rsidRPr="00087D39">
              <w:rPr>
                <w:color w:val="000000"/>
              </w:rPr>
              <w:t>Available response representation</w:t>
            </w:r>
          </w:p>
        </w:tc>
        <w:tc>
          <w:tcPr>
            <w:tcW w:w="8028" w:type="dxa"/>
            <w:shd w:val="clear" w:color="auto" w:fill="auto"/>
          </w:tcPr>
          <w:p w14:paraId="7CFCA0BA" w14:textId="77777777" w:rsidR="0020359E" w:rsidRPr="00087D39" w:rsidRDefault="0020359E" w:rsidP="0020359E">
            <w:pPr>
              <w:rPr>
                <w:rFonts w:cs="Consolas"/>
                <w:color w:val="000000"/>
              </w:rPr>
            </w:pPr>
            <w:r w:rsidRPr="00087D39">
              <w:rPr>
                <w:rFonts w:cs="Consolas"/>
                <w:color w:val="000000"/>
              </w:rPr>
              <w:t>application/json</w:t>
            </w:r>
          </w:p>
          <w:p w14:paraId="4BF4EAD4" w14:textId="02AF0638" w:rsidR="0020359E" w:rsidRPr="00087D39" w:rsidRDefault="0020359E" w:rsidP="0020359E">
            <w:pPr>
              <w:rPr>
                <w:color w:val="000000"/>
              </w:rPr>
            </w:pPr>
            <w:r w:rsidRPr="00087D39">
              <w:rPr>
                <w:rFonts w:cs="Consolas"/>
                <w:color w:val="000000"/>
              </w:rPr>
              <w:t>application/xml</w:t>
            </w:r>
          </w:p>
        </w:tc>
      </w:tr>
      <w:tr w:rsidR="0020359E" w:rsidRPr="00087D39" w14:paraId="692E4A88" w14:textId="77777777" w:rsidTr="00D53E59">
        <w:tc>
          <w:tcPr>
            <w:tcW w:w="1548" w:type="dxa"/>
            <w:shd w:val="clear" w:color="auto" w:fill="auto"/>
          </w:tcPr>
          <w:p w14:paraId="24ED3756" w14:textId="77777777" w:rsidR="0020359E" w:rsidRPr="00087D39" w:rsidRDefault="0020359E" w:rsidP="0020359E">
            <w:pPr>
              <w:ind w:left="0"/>
              <w:jc w:val="left"/>
              <w:rPr>
                <w:color w:val="000000"/>
              </w:rPr>
            </w:pPr>
            <w:r w:rsidRPr="00087D39">
              <w:rPr>
                <w:color w:val="000000"/>
              </w:rPr>
              <w:t>URL Params</w:t>
            </w:r>
          </w:p>
        </w:tc>
        <w:tc>
          <w:tcPr>
            <w:tcW w:w="8028" w:type="dxa"/>
            <w:shd w:val="clear" w:color="auto" w:fill="auto"/>
          </w:tcPr>
          <w:p w14:paraId="3B7095C4" w14:textId="1F3E8E0E" w:rsidR="0020359E" w:rsidRPr="00087D39" w:rsidRDefault="007A5887" w:rsidP="007A5887">
            <w:pPr>
              <w:rPr>
                <w:color w:val="000000"/>
              </w:rPr>
            </w:pPr>
            <w:r>
              <w:rPr>
                <w:color w:val="000000"/>
              </w:rPr>
              <w:t>Data-object</w:t>
            </w:r>
            <w:r w:rsidR="006B56C3">
              <w:rPr>
                <w:color w:val="000000"/>
              </w:rPr>
              <w:t xml:space="preserve">-path – The </w:t>
            </w:r>
            <w:r>
              <w:rPr>
                <w:color w:val="000000"/>
              </w:rPr>
              <w:t>data-object</w:t>
            </w:r>
            <w:r w:rsidR="006B56C3">
              <w:rPr>
                <w:color w:val="000000"/>
              </w:rPr>
              <w:t xml:space="preserve"> path to set  </w:t>
            </w:r>
          </w:p>
        </w:tc>
      </w:tr>
      <w:tr w:rsidR="0020359E" w:rsidRPr="00087D39" w14:paraId="499B6496" w14:textId="77777777" w:rsidTr="00D53E59">
        <w:tc>
          <w:tcPr>
            <w:tcW w:w="1548" w:type="dxa"/>
            <w:shd w:val="clear" w:color="auto" w:fill="auto"/>
          </w:tcPr>
          <w:p w14:paraId="2FEE2471" w14:textId="77777777" w:rsidR="0020359E" w:rsidRPr="00087D39" w:rsidRDefault="0020359E" w:rsidP="0020359E">
            <w:pPr>
              <w:ind w:left="0"/>
              <w:jc w:val="left"/>
              <w:rPr>
                <w:color w:val="000000"/>
              </w:rPr>
            </w:pPr>
            <w:r w:rsidRPr="00087D39">
              <w:rPr>
                <w:color w:val="000000"/>
              </w:rPr>
              <w:t>Data Params</w:t>
            </w:r>
          </w:p>
        </w:tc>
        <w:tc>
          <w:tcPr>
            <w:tcW w:w="8028" w:type="dxa"/>
            <w:shd w:val="clear" w:color="auto" w:fill="auto"/>
          </w:tcPr>
          <w:p w14:paraId="5DF8BF24" w14:textId="77777777" w:rsidR="0020359E" w:rsidRPr="00087D39" w:rsidRDefault="0020359E" w:rsidP="0020359E">
            <w:pPr>
              <w:ind w:left="0"/>
              <w:jc w:val="left"/>
              <w:rPr>
                <w:b/>
                <w:color w:val="000000"/>
              </w:rPr>
            </w:pPr>
            <w:r w:rsidRPr="00087D39">
              <w:rPr>
                <w:b/>
                <w:color w:val="000000"/>
              </w:rPr>
              <w:t>JSON:</w:t>
            </w:r>
          </w:p>
          <w:p w14:paraId="0FDCF01B" w14:textId="77777777" w:rsidR="00486D61" w:rsidRPr="00486D61" w:rsidRDefault="00486D61" w:rsidP="00486D61">
            <w:pPr>
              <w:widowControl w:val="0"/>
              <w:autoSpaceDE w:val="0"/>
              <w:autoSpaceDN w:val="0"/>
              <w:adjustRightInd w:val="0"/>
              <w:spacing w:before="0" w:after="0"/>
              <w:ind w:left="0"/>
              <w:jc w:val="left"/>
            </w:pPr>
            <w:r w:rsidRPr="00486D61">
              <w:t>{</w:t>
            </w:r>
          </w:p>
          <w:p w14:paraId="29F40610" w14:textId="77777777" w:rsidR="00486D61" w:rsidRPr="00486D61" w:rsidRDefault="00486D61" w:rsidP="00486D61">
            <w:pPr>
              <w:widowControl w:val="0"/>
              <w:autoSpaceDE w:val="0"/>
              <w:autoSpaceDN w:val="0"/>
              <w:adjustRightInd w:val="0"/>
              <w:spacing w:before="0" w:after="0"/>
              <w:ind w:left="0"/>
              <w:jc w:val="left"/>
            </w:pPr>
            <w:r w:rsidRPr="00486D61">
              <w:t>   "userPermissions": [</w:t>
            </w:r>
          </w:p>
          <w:p w14:paraId="11996DE1" w14:textId="77777777" w:rsidR="00486D61" w:rsidRPr="00486D61" w:rsidRDefault="00486D61" w:rsidP="00486D61">
            <w:pPr>
              <w:widowControl w:val="0"/>
              <w:autoSpaceDE w:val="0"/>
              <w:autoSpaceDN w:val="0"/>
              <w:adjustRightInd w:val="0"/>
              <w:spacing w:before="0" w:after="0"/>
              <w:ind w:left="0"/>
              <w:jc w:val="left"/>
            </w:pPr>
            <w:r w:rsidRPr="00486D61">
              <w:t>   {</w:t>
            </w:r>
          </w:p>
          <w:p w14:paraId="461910F4" w14:textId="77777777" w:rsidR="00486D61" w:rsidRPr="00486D61" w:rsidRDefault="00486D61" w:rsidP="00486D61">
            <w:pPr>
              <w:widowControl w:val="0"/>
              <w:autoSpaceDE w:val="0"/>
              <w:autoSpaceDN w:val="0"/>
              <w:adjustRightInd w:val="0"/>
              <w:spacing w:before="0" w:after="0"/>
              <w:ind w:left="0"/>
              <w:jc w:val="left"/>
            </w:pPr>
            <w:r w:rsidRPr="00486D61">
              <w:t>      "permission": "READ",</w:t>
            </w:r>
          </w:p>
          <w:p w14:paraId="4AAC2DAB" w14:textId="77777777" w:rsidR="00486D61" w:rsidRPr="00486D61" w:rsidRDefault="00486D61" w:rsidP="00486D61">
            <w:pPr>
              <w:widowControl w:val="0"/>
              <w:autoSpaceDE w:val="0"/>
              <w:autoSpaceDN w:val="0"/>
              <w:adjustRightInd w:val="0"/>
              <w:spacing w:before="0" w:after="0"/>
              <w:ind w:left="0"/>
              <w:jc w:val="left"/>
            </w:pPr>
            <w:r w:rsidRPr="00486D61">
              <w:t>      "userId": "konkapv"</w:t>
            </w:r>
          </w:p>
          <w:p w14:paraId="4A60C878" w14:textId="77777777" w:rsidR="00486D61" w:rsidRPr="00486D61" w:rsidRDefault="00486D61" w:rsidP="00486D61">
            <w:pPr>
              <w:widowControl w:val="0"/>
              <w:autoSpaceDE w:val="0"/>
              <w:autoSpaceDN w:val="0"/>
              <w:adjustRightInd w:val="0"/>
              <w:spacing w:before="0" w:after="0"/>
              <w:ind w:left="0"/>
              <w:jc w:val="left"/>
            </w:pPr>
            <w:r w:rsidRPr="00486D61">
              <w:t>   },</w:t>
            </w:r>
          </w:p>
          <w:p w14:paraId="7DF78B24" w14:textId="77777777" w:rsidR="00486D61" w:rsidRPr="00486D61" w:rsidRDefault="00486D61" w:rsidP="00486D61">
            <w:pPr>
              <w:widowControl w:val="0"/>
              <w:autoSpaceDE w:val="0"/>
              <w:autoSpaceDN w:val="0"/>
              <w:adjustRightInd w:val="0"/>
              <w:spacing w:before="0" w:after="0"/>
              <w:ind w:left="0"/>
              <w:jc w:val="left"/>
            </w:pPr>
            <w:r w:rsidRPr="00486D61">
              <w:t>   {</w:t>
            </w:r>
          </w:p>
          <w:p w14:paraId="1CA1E555" w14:textId="77777777" w:rsidR="00486D61" w:rsidRPr="00486D61" w:rsidRDefault="00486D61" w:rsidP="00486D61">
            <w:pPr>
              <w:widowControl w:val="0"/>
              <w:autoSpaceDE w:val="0"/>
              <w:autoSpaceDN w:val="0"/>
              <w:adjustRightInd w:val="0"/>
              <w:spacing w:before="0" w:after="0"/>
              <w:ind w:left="0"/>
              <w:jc w:val="left"/>
            </w:pPr>
            <w:r w:rsidRPr="00486D61">
              <w:t>      "permission": "WRITE",</w:t>
            </w:r>
          </w:p>
          <w:p w14:paraId="09E7AE19" w14:textId="77777777" w:rsidR="00486D61" w:rsidRPr="00486D61" w:rsidRDefault="00486D61" w:rsidP="00486D61">
            <w:pPr>
              <w:widowControl w:val="0"/>
              <w:autoSpaceDE w:val="0"/>
              <w:autoSpaceDN w:val="0"/>
              <w:adjustRightInd w:val="0"/>
              <w:spacing w:before="0" w:after="0"/>
              <w:ind w:left="0"/>
              <w:jc w:val="left"/>
            </w:pPr>
            <w:r w:rsidRPr="00486D61">
              <w:t>      "userId": "zakigf"</w:t>
            </w:r>
          </w:p>
          <w:p w14:paraId="180E9BBF" w14:textId="77777777" w:rsidR="00486D61" w:rsidRPr="00486D61" w:rsidRDefault="00486D61" w:rsidP="00486D61">
            <w:pPr>
              <w:widowControl w:val="0"/>
              <w:autoSpaceDE w:val="0"/>
              <w:autoSpaceDN w:val="0"/>
              <w:adjustRightInd w:val="0"/>
              <w:spacing w:before="0" w:after="0"/>
              <w:ind w:left="0"/>
              <w:jc w:val="left"/>
            </w:pPr>
            <w:r w:rsidRPr="00486D61">
              <w:t>   }],</w:t>
            </w:r>
          </w:p>
          <w:p w14:paraId="0379BDBD" w14:textId="77777777" w:rsidR="00486D61" w:rsidRPr="00486D61" w:rsidRDefault="00486D61" w:rsidP="00486D61">
            <w:pPr>
              <w:widowControl w:val="0"/>
              <w:autoSpaceDE w:val="0"/>
              <w:autoSpaceDN w:val="0"/>
              <w:adjustRightInd w:val="0"/>
              <w:spacing w:before="0" w:after="0"/>
              <w:ind w:left="0"/>
              <w:jc w:val="left"/>
            </w:pPr>
            <w:r w:rsidRPr="00486D61">
              <w:t>   "groupPermissions": [</w:t>
            </w:r>
          </w:p>
          <w:p w14:paraId="7070BCD8" w14:textId="77777777" w:rsidR="00486D61" w:rsidRPr="00486D61" w:rsidRDefault="00486D61" w:rsidP="00486D61">
            <w:pPr>
              <w:widowControl w:val="0"/>
              <w:autoSpaceDE w:val="0"/>
              <w:autoSpaceDN w:val="0"/>
              <w:adjustRightInd w:val="0"/>
              <w:spacing w:before="0" w:after="0"/>
              <w:ind w:left="0"/>
              <w:jc w:val="left"/>
            </w:pPr>
            <w:r w:rsidRPr="00486D61">
              <w:t>   {</w:t>
            </w:r>
          </w:p>
          <w:p w14:paraId="3009ABB9" w14:textId="77777777" w:rsidR="00486D61" w:rsidRPr="00486D61" w:rsidRDefault="00486D61" w:rsidP="00486D61">
            <w:pPr>
              <w:widowControl w:val="0"/>
              <w:autoSpaceDE w:val="0"/>
              <w:autoSpaceDN w:val="0"/>
              <w:adjustRightInd w:val="0"/>
              <w:spacing w:before="0" w:after="0"/>
              <w:ind w:left="0"/>
              <w:jc w:val="left"/>
            </w:pPr>
            <w:r w:rsidRPr="00486D61">
              <w:t>      "permission": "OWN",</w:t>
            </w:r>
          </w:p>
          <w:p w14:paraId="7E0D986B" w14:textId="77777777" w:rsidR="00486D61" w:rsidRPr="00486D61" w:rsidRDefault="00486D61" w:rsidP="00486D61">
            <w:pPr>
              <w:widowControl w:val="0"/>
              <w:autoSpaceDE w:val="0"/>
              <w:autoSpaceDN w:val="0"/>
              <w:adjustRightInd w:val="0"/>
              <w:spacing w:before="0" w:after="0"/>
              <w:ind w:left="0"/>
              <w:jc w:val="left"/>
            </w:pPr>
            <w:r w:rsidRPr="00486D61">
              <w:t>      "groupName": "eran-group"</w:t>
            </w:r>
          </w:p>
          <w:p w14:paraId="6A9D3442" w14:textId="77777777" w:rsidR="00486D61" w:rsidRPr="00486D61" w:rsidRDefault="00486D61" w:rsidP="00486D61">
            <w:pPr>
              <w:widowControl w:val="0"/>
              <w:autoSpaceDE w:val="0"/>
              <w:autoSpaceDN w:val="0"/>
              <w:adjustRightInd w:val="0"/>
              <w:spacing w:before="0" w:after="0"/>
              <w:ind w:left="0"/>
              <w:jc w:val="left"/>
            </w:pPr>
            <w:r w:rsidRPr="00486D61">
              <w:t>   }]</w:t>
            </w:r>
          </w:p>
          <w:p w14:paraId="53A705EE" w14:textId="2BEABDB1" w:rsidR="0020359E" w:rsidRPr="00087D39" w:rsidRDefault="00486D61" w:rsidP="00486D61">
            <w:pPr>
              <w:ind w:left="0"/>
              <w:jc w:val="left"/>
            </w:pPr>
            <w:r w:rsidRPr="00486D61">
              <w:t>}</w:t>
            </w:r>
          </w:p>
        </w:tc>
      </w:tr>
      <w:tr w:rsidR="0020359E" w:rsidRPr="00087D39" w14:paraId="35D2A442" w14:textId="77777777" w:rsidTr="00D53E59">
        <w:tc>
          <w:tcPr>
            <w:tcW w:w="1548" w:type="dxa"/>
            <w:shd w:val="clear" w:color="auto" w:fill="auto"/>
          </w:tcPr>
          <w:p w14:paraId="696EA243" w14:textId="77777777" w:rsidR="0020359E" w:rsidRPr="00087D39" w:rsidRDefault="0020359E" w:rsidP="0020359E">
            <w:pPr>
              <w:ind w:left="0"/>
              <w:jc w:val="left"/>
              <w:rPr>
                <w:color w:val="000000"/>
              </w:rPr>
            </w:pPr>
            <w:r w:rsidRPr="00087D39">
              <w:rPr>
                <w:color w:val="000000"/>
              </w:rPr>
              <w:t>Success Response</w:t>
            </w:r>
          </w:p>
        </w:tc>
        <w:tc>
          <w:tcPr>
            <w:tcW w:w="8028" w:type="dxa"/>
            <w:shd w:val="clear" w:color="auto" w:fill="auto"/>
          </w:tcPr>
          <w:p w14:paraId="4F691786"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HTTP/1.1 200 OK</w:t>
            </w:r>
          </w:p>
          <w:p w14:paraId="57785563"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2AEAA272" w14:textId="77777777" w:rsidR="00AA3C7A" w:rsidRPr="00AA3C7A" w:rsidRDefault="00AA3C7A" w:rsidP="00AA3C7A">
            <w:pPr>
              <w:spacing w:after="0"/>
              <w:jc w:val="left"/>
              <w:rPr>
                <w:rFonts w:cs="Arial"/>
                <w:bCs/>
                <w:color w:val="000000"/>
                <w:shd w:val="clear" w:color="auto" w:fill="F9F9F9"/>
              </w:rPr>
            </w:pPr>
            <w:r w:rsidRPr="00AA3C7A">
              <w:rPr>
                <w:rFonts w:cs="Arial"/>
                <w:bCs/>
                <w:color w:val="000000"/>
                <w:shd w:val="clear" w:color="auto" w:fill="F9F9F9"/>
              </w:rPr>
              <w:t>HPC-API-Version: 1.0.0</w:t>
            </w:r>
          </w:p>
          <w:p w14:paraId="76FF2D8C" w14:textId="77777777" w:rsidR="00486D61" w:rsidRPr="00486D61" w:rsidRDefault="00486D61" w:rsidP="00486D61">
            <w:pPr>
              <w:widowControl w:val="0"/>
              <w:autoSpaceDE w:val="0"/>
              <w:autoSpaceDN w:val="0"/>
              <w:adjustRightInd w:val="0"/>
              <w:spacing w:before="0" w:after="0"/>
              <w:jc w:val="left"/>
            </w:pPr>
            <w:r w:rsidRPr="00486D61">
              <w:t>{</w:t>
            </w:r>
          </w:p>
          <w:p w14:paraId="368355B6" w14:textId="77777777" w:rsidR="00486D61" w:rsidRPr="00486D61" w:rsidRDefault="00486D61" w:rsidP="00486D61">
            <w:pPr>
              <w:widowControl w:val="0"/>
              <w:autoSpaceDE w:val="0"/>
              <w:autoSpaceDN w:val="0"/>
              <w:adjustRightInd w:val="0"/>
              <w:spacing w:before="0" w:after="0"/>
              <w:jc w:val="left"/>
            </w:pPr>
            <w:r w:rsidRPr="00486D61">
              <w:t>   "userPermissionResponses":    [</w:t>
            </w:r>
          </w:p>
          <w:p w14:paraId="677BF8B6" w14:textId="77777777" w:rsidR="00486D61" w:rsidRPr="00486D61" w:rsidRDefault="00486D61" w:rsidP="00486D61">
            <w:pPr>
              <w:widowControl w:val="0"/>
              <w:autoSpaceDE w:val="0"/>
              <w:autoSpaceDN w:val="0"/>
              <w:adjustRightInd w:val="0"/>
              <w:spacing w:before="0" w:after="0"/>
              <w:jc w:val="left"/>
            </w:pPr>
            <w:r w:rsidRPr="00486D61">
              <w:t>            {</w:t>
            </w:r>
          </w:p>
          <w:p w14:paraId="1A0156E7" w14:textId="77777777" w:rsidR="00486D61" w:rsidRPr="00486D61" w:rsidRDefault="00486D61" w:rsidP="00486D61">
            <w:pPr>
              <w:widowControl w:val="0"/>
              <w:autoSpaceDE w:val="0"/>
              <w:autoSpaceDN w:val="0"/>
              <w:adjustRightInd w:val="0"/>
              <w:spacing w:before="0" w:after="0"/>
              <w:jc w:val="left"/>
            </w:pPr>
            <w:r w:rsidRPr="00486D61">
              <w:t>         "userId": "konkapv",</w:t>
            </w:r>
          </w:p>
          <w:p w14:paraId="406FAE44" w14:textId="77777777" w:rsidR="00486D61" w:rsidRPr="00486D61" w:rsidRDefault="00486D61" w:rsidP="00486D61">
            <w:pPr>
              <w:widowControl w:val="0"/>
              <w:autoSpaceDE w:val="0"/>
              <w:autoSpaceDN w:val="0"/>
              <w:adjustRightInd w:val="0"/>
              <w:spacing w:before="0" w:after="0"/>
              <w:jc w:val="left"/>
            </w:pPr>
            <w:r w:rsidRPr="00486D61">
              <w:lastRenderedPageBreak/>
              <w:t>         "result": true</w:t>
            </w:r>
          </w:p>
          <w:p w14:paraId="177D3215" w14:textId="77777777" w:rsidR="00486D61" w:rsidRPr="00486D61" w:rsidRDefault="00486D61" w:rsidP="00486D61">
            <w:pPr>
              <w:widowControl w:val="0"/>
              <w:autoSpaceDE w:val="0"/>
              <w:autoSpaceDN w:val="0"/>
              <w:adjustRightInd w:val="0"/>
              <w:spacing w:before="0" w:after="0"/>
              <w:jc w:val="left"/>
            </w:pPr>
            <w:r w:rsidRPr="00486D61">
              <w:t>      },</w:t>
            </w:r>
          </w:p>
          <w:p w14:paraId="38F71F21" w14:textId="77777777" w:rsidR="00486D61" w:rsidRPr="00486D61" w:rsidRDefault="00486D61" w:rsidP="00486D61">
            <w:pPr>
              <w:widowControl w:val="0"/>
              <w:autoSpaceDE w:val="0"/>
              <w:autoSpaceDN w:val="0"/>
              <w:adjustRightInd w:val="0"/>
              <w:spacing w:before="0" w:after="0"/>
              <w:jc w:val="left"/>
            </w:pPr>
            <w:r w:rsidRPr="00486D61">
              <w:t>            {</w:t>
            </w:r>
          </w:p>
          <w:p w14:paraId="7B72041C" w14:textId="77777777" w:rsidR="00486D61" w:rsidRPr="00486D61" w:rsidRDefault="00486D61" w:rsidP="00486D61">
            <w:pPr>
              <w:widowControl w:val="0"/>
              <w:autoSpaceDE w:val="0"/>
              <w:autoSpaceDN w:val="0"/>
              <w:adjustRightInd w:val="0"/>
              <w:spacing w:before="0" w:after="0"/>
              <w:jc w:val="left"/>
            </w:pPr>
            <w:r w:rsidRPr="00486D61">
              <w:t>         "userId": "zakigf",</w:t>
            </w:r>
          </w:p>
          <w:p w14:paraId="60149F2E" w14:textId="77777777" w:rsidR="00486D61" w:rsidRPr="00486D61" w:rsidRDefault="00486D61" w:rsidP="00486D61">
            <w:pPr>
              <w:widowControl w:val="0"/>
              <w:autoSpaceDE w:val="0"/>
              <w:autoSpaceDN w:val="0"/>
              <w:adjustRightInd w:val="0"/>
              <w:spacing w:before="0" w:after="0"/>
              <w:jc w:val="left"/>
            </w:pPr>
            <w:r w:rsidRPr="00486D61">
              <w:t>         "result": true</w:t>
            </w:r>
          </w:p>
          <w:p w14:paraId="122B8F0A" w14:textId="77777777" w:rsidR="00486D61" w:rsidRPr="00486D61" w:rsidRDefault="00486D61" w:rsidP="00486D61">
            <w:pPr>
              <w:widowControl w:val="0"/>
              <w:autoSpaceDE w:val="0"/>
              <w:autoSpaceDN w:val="0"/>
              <w:adjustRightInd w:val="0"/>
              <w:spacing w:before="0" w:after="0"/>
              <w:jc w:val="left"/>
            </w:pPr>
            <w:r w:rsidRPr="00486D61">
              <w:t>      }</w:t>
            </w:r>
          </w:p>
          <w:p w14:paraId="2C1B389E" w14:textId="77777777" w:rsidR="00486D61" w:rsidRPr="00486D61" w:rsidRDefault="00486D61" w:rsidP="00486D61">
            <w:pPr>
              <w:widowControl w:val="0"/>
              <w:autoSpaceDE w:val="0"/>
              <w:autoSpaceDN w:val="0"/>
              <w:adjustRightInd w:val="0"/>
              <w:spacing w:before="0" w:after="0"/>
              <w:jc w:val="left"/>
            </w:pPr>
            <w:r w:rsidRPr="00486D61">
              <w:t>   ],</w:t>
            </w:r>
          </w:p>
          <w:p w14:paraId="2B57D1E7" w14:textId="77777777" w:rsidR="00486D61" w:rsidRPr="00486D61" w:rsidRDefault="00486D61" w:rsidP="00486D61">
            <w:pPr>
              <w:widowControl w:val="0"/>
              <w:autoSpaceDE w:val="0"/>
              <w:autoSpaceDN w:val="0"/>
              <w:adjustRightInd w:val="0"/>
              <w:spacing w:before="0" w:after="0"/>
              <w:jc w:val="left"/>
            </w:pPr>
            <w:r w:rsidRPr="00486D61">
              <w:t>   "groupPermissionResponses": [   {</w:t>
            </w:r>
          </w:p>
          <w:p w14:paraId="631C4FDA" w14:textId="77777777" w:rsidR="00486D61" w:rsidRPr="00486D61" w:rsidRDefault="00486D61" w:rsidP="00486D61">
            <w:pPr>
              <w:widowControl w:val="0"/>
              <w:autoSpaceDE w:val="0"/>
              <w:autoSpaceDN w:val="0"/>
              <w:adjustRightInd w:val="0"/>
              <w:spacing w:before="0" w:after="0"/>
              <w:jc w:val="left"/>
            </w:pPr>
            <w:r w:rsidRPr="00486D61">
              <w:t>      "groupName": "eran-group",</w:t>
            </w:r>
          </w:p>
          <w:p w14:paraId="50303C3B" w14:textId="77777777" w:rsidR="00486D61" w:rsidRPr="00486D61" w:rsidRDefault="00486D61" w:rsidP="00486D61">
            <w:pPr>
              <w:widowControl w:val="0"/>
              <w:autoSpaceDE w:val="0"/>
              <w:autoSpaceDN w:val="0"/>
              <w:adjustRightInd w:val="0"/>
              <w:spacing w:before="0" w:after="0"/>
              <w:jc w:val="left"/>
            </w:pPr>
            <w:r w:rsidRPr="00486D61">
              <w:t>      "result": true</w:t>
            </w:r>
          </w:p>
          <w:p w14:paraId="65837BB2" w14:textId="77777777" w:rsidR="00486D61" w:rsidRPr="00486D61" w:rsidRDefault="00486D61" w:rsidP="00486D61">
            <w:pPr>
              <w:widowControl w:val="0"/>
              <w:autoSpaceDE w:val="0"/>
              <w:autoSpaceDN w:val="0"/>
              <w:adjustRightInd w:val="0"/>
              <w:spacing w:before="0" w:after="0"/>
              <w:jc w:val="left"/>
            </w:pPr>
            <w:r w:rsidRPr="00486D61">
              <w:t>   }]</w:t>
            </w:r>
          </w:p>
          <w:p w14:paraId="2D80809C" w14:textId="002D5AD2" w:rsidR="0020359E" w:rsidRPr="00087D39" w:rsidRDefault="00486D61" w:rsidP="00486D61">
            <w:pPr>
              <w:spacing w:after="0"/>
              <w:ind w:left="1152"/>
              <w:rPr>
                <w:rFonts w:cs="Arial"/>
                <w:bCs/>
                <w:color w:val="000000"/>
                <w:shd w:val="clear" w:color="auto" w:fill="F9F9F9"/>
              </w:rPr>
            </w:pPr>
            <w:r w:rsidRPr="00486D61">
              <w:t>}</w:t>
            </w:r>
          </w:p>
        </w:tc>
      </w:tr>
      <w:tr w:rsidR="0020359E" w:rsidRPr="00087D39" w14:paraId="1F3B1E6E" w14:textId="77777777" w:rsidTr="00D53E59">
        <w:tc>
          <w:tcPr>
            <w:tcW w:w="1548" w:type="dxa"/>
            <w:shd w:val="clear" w:color="auto" w:fill="auto"/>
          </w:tcPr>
          <w:p w14:paraId="6CF44BAB" w14:textId="77777777" w:rsidR="0020359E" w:rsidRPr="00087D39" w:rsidRDefault="0020359E" w:rsidP="0020359E">
            <w:pPr>
              <w:ind w:left="0"/>
              <w:jc w:val="left"/>
              <w:rPr>
                <w:color w:val="000000"/>
              </w:rPr>
            </w:pPr>
            <w:r w:rsidRPr="00087D39">
              <w:rPr>
                <w:color w:val="000000"/>
              </w:rPr>
              <w:lastRenderedPageBreak/>
              <w:t>Error Response</w:t>
            </w:r>
          </w:p>
        </w:tc>
        <w:tc>
          <w:tcPr>
            <w:tcW w:w="8028" w:type="dxa"/>
            <w:shd w:val="clear" w:color="auto" w:fill="auto"/>
          </w:tcPr>
          <w:p w14:paraId="7307DB33" w14:textId="787D61F1" w:rsidR="0020359E" w:rsidRDefault="00AA3C7A" w:rsidP="0020359E">
            <w:pPr>
              <w:spacing w:after="0"/>
              <w:rPr>
                <w:b/>
                <w:color w:val="000000"/>
              </w:rPr>
            </w:pPr>
            <w:r>
              <w:rPr>
                <w:b/>
                <w:color w:val="000000"/>
              </w:rPr>
              <w:t>Missing path in the request</w:t>
            </w:r>
            <w:r w:rsidR="0020359E" w:rsidRPr="00087D39">
              <w:rPr>
                <w:b/>
                <w:color w:val="000000"/>
              </w:rPr>
              <w:t>:</w:t>
            </w:r>
          </w:p>
          <w:p w14:paraId="46ABF4CE" w14:textId="77777777" w:rsidR="00AA3C7A" w:rsidRPr="00087D39" w:rsidRDefault="00AA3C7A" w:rsidP="0020359E">
            <w:pPr>
              <w:spacing w:after="0"/>
              <w:rPr>
                <w:b/>
                <w:color w:val="000000"/>
              </w:rPr>
            </w:pPr>
          </w:p>
          <w:p w14:paraId="1D321A7A" w14:textId="77777777" w:rsidR="00AA3C7A" w:rsidRPr="00AA3C7A" w:rsidRDefault="00AA3C7A" w:rsidP="00AA3C7A">
            <w:pPr>
              <w:spacing w:after="0"/>
              <w:rPr>
                <w:color w:val="000000"/>
              </w:rPr>
            </w:pPr>
            <w:r w:rsidRPr="00AA3C7A">
              <w:rPr>
                <w:color w:val="000000"/>
              </w:rPr>
              <w:t>HTTP/1.1 400 Bad Request</w:t>
            </w:r>
          </w:p>
          <w:p w14:paraId="5F1A1290" w14:textId="77777777" w:rsidR="00AA3C7A" w:rsidRPr="00AA3C7A" w:rsidRDefault="00AA3C7A" w:rsidP="00AA3C7A">
            <w:pPr>
              <w:spacing w:after="0"/>
              <w:rPr>
                <w:color w:val="000000"/>
              </w:rPr>
            </w:pPr>
            <w:r w:rsidRPr="00AA3C7A">
              <w:rPr>
                <w:color w:val="000000"/>
              </w:rPr>
              <w:t>Content-Type: application/json</w:t>
            </w:r>
          </w:p>
          <w:p w14:paraId="133010A0" w14:textId="77777777" w:rsidR="00AA3C7A" w:rsidRPr="00AA3C7A" w:rsidRDefault="00AA3C7A" w:rsidP="00AA3C7A">
            <w:pPr>
              <w:spacing w:after="0"/>
              <w:rPr>
                <w:color w:val="000000"/>
              </w:rPr>
            </w:pPr>
            <w:r w:rsidRPr="00AA3C7A">
              <w:rPr>
                <w:color w:val="000000"/>
              </w:rPr>
              <w:t>HPC-API-Version: 1.0.0</w:t>
            </w:r>
          </w:p>
          <w:p w14:paraId="2F2AD517" w14:textId="77777777" w:rsidR="00AA3C7A" w:rsidRPr="00AA3C7A" w:rsidRDefault="00AA3C7A" w:rsidP="00AA3C7A">
            <w:pPr>
              <w:spacing w:after="0"/>
              <w:rPr>
                <w:color w:val="000000"/>
              </w:rPr>
            </w:pPr>
            <w:r w:rsidRPr="00AA3C7A">
              <w:rPr>
                <w:color w:val="000000"/>
              </w:rPr>
              <w:t>{</w:t>
            </w:r>
          </w:p>
          <w:p w14:paraId="193D961F" w14:textId="77777777" w:rsidR="00AA3C7A" w:rsidRPr="00AA3C7A" w:rsidRDefault="00AA3C7A" w:rsidP="00AA3C7A">
            <w:pPr>
              <w:spacing w:after="0"/>
              <w:rPr>
                <w:color w:val="000000"/>
              </w:rPr>
            </w:pPr>
            <w:r w:rsidRPr="00AA3C7A">
              <w:rPr>
                <w:color w:val="000000"/>
              </w:rPr>
              <w:t xml:space="preserve">   "errorType": "INVALID_REQUEST_INPUT",</w:t>
            </w:r>
          </w:p>
          <w:p w14:paraId="6AB4D0AA" w14:textId="4B9B5607" w:rsidR="00AA3C7A" w:rsidRPr="00AA3C7A" w:rsidRDefault="00AA3C7A" w:rsidP="00AA3C7A">
            <w:pPr>
              <w:spacing w:after="0"/>
              <w:rPr>
                <w:color w:val="000000"/>
              </w:rPr>
            </w:pPr>
            <w:r w:rsidRPr="00AA3C7A">
              <w:rPr>
                <w:color w:val="000000"/>
              </w:rPr>
              <w:t xml:space="preserve">   "message": "Null </w:t>
            </w:r>
            <w:r w:rsidR="007A5887">
              <w:rPr>
                <w:color w:val="000000"/>
              </w:rPr>
              <w:t>data-object</w:t>
            </w:r>
            <w:r w:rsidRPr="00AA3C7A">
              <w:rPr>
                <w:color w:val="000000"/>
              </w:rPr>
              <w:t xml:space="preserve"> path",</w:t>
            </w:r>
          </w:p>
          <w:p w14:paraId="35B60CCF" w14:textId="4095DB32" w:rsidR="00AA3C7A" w:rsidRPr="00AA3C7A" w:rsidRDefault="00AA3C7A" w:rsidP="00AA3C7A">
            <w:pPr>
              <w:spacing w:after="0"/>
              <w:rPr>
                <w:color w:val="000000"/>
              </w:rPr>
            </w:pPr>
            <w:r w:rsidRPr="00AA3C7A">
              <w:rPr>
                <w:color w:val="000000"/>
              </w:rPr>
              <w:t xml:space="preserve">   "stackTrace": …</w:t>
            </w:r>
          </w:p>
          <w:p w14:paraId="4DDB6E5C" w14:textId="24162F20" w:rsidR="00AA3C7A" w:rsidRPr="00AA3C7A" w:rsidRDefault="00AA3C7A" w:rsidP="00AA3C7A">
            <w:pPr>
              <w:spacing w:after="0"/>
              <w:rPr>
                <w:color w:val="000000"/>
              </w:rPr>
            </w:pPr>
            <w:r w:rsidRPr="00AA3C7A">
              <w:rPr>
                <w:color w:val="000000"/>
              </w:rPr>
              <w:t>}</w:t>
            </w:r>
          </w:p>
          <w:p w14:paraId="2D767F47" w14:textId="3448549A" w:rsidR="00AA3C7A" w:rsidRDefault="00AA3C7A" w:rsidP="00AA3C7A">
            <w:pPr>
              <w:spacing w:after="0"/>
              <w:rPr>
                <w:color w:val="000000"/>
              </w:rPr>
            </w:pPr>
          </w:p>
          <w:p w14:paraId="0A39AAEF" w14:textId="3391F667" w:rsidR="00EC35E5" w:rsidRDefault="00EC35E5" w:rsidP="00EC35E5">
            <w:pPr>
              <w:spacing w:after="0"/>
              <w:rPr>
                <w:b/>
                <w:color w:val="000000"/>
              </w:rPr>
            </w:pPr>
            <w:r>
              <w:rPr>
                <w:b/>
                <w:color w:val="000000"/>
              </w:rPr>
              <w:t>Invalid UserId:</w:t>
            </w:r>
          </w:p>
          <w:p w14:paraId="4D8ADB70" w14:textId="77777777" w:rsidR="00EC35E5" w:rsidRPr="00AA3C7A" w:rsidRDefault="00EC35E5" w:rsidP="00EC35E5">
            <w:pPr>
              <w:spacing w:after="0"/>
              <w:rPr>
                <w:color w:val="000000"/>
              </w:rPr>
            </w:pPr>
            <w:r w:rsidRPr="00AA3C7A">
              <w:rPr>
                <w:color w:val="000000"/>
              </w:rPr>
              <w:t>HTTP/1.1 400 Bad Request</w:t>
            </w:r>
          </w:p>
          <w:p w14:paraId="63112370" w14:textId="77777777" w:rsidR="00EC35E5" w:rsidRPr="00AA3C7A" w:rsidRDefault="00EC35E5" w:rsidP="00EC35E5">
            <w:pPr>
              <w:spacing w:after="0"/>
              <w:rPr>
                <w:color w:val="000000"/>
              </w:rPr>
            </w:pPr>
            <w:r w:rsidRPr="00AA3C7A">
              <w:rPr>
                <w:color w:val="000000"/>
              </w:rPr>
              <w:t>Content-Type: application/json</w:t>
            </w:r>
          </w:p>
          <w:p w14:paraId="23897208" w14:textId="77777777" w:rsidR="00EC35E5" w:rsidRPr="00AA3C7A" w:rsidRDefault="00EC35E5" w:rsidP="00EC35E5">
            <w:pPr>
              <w:spacing w:after="0"/>
              <w:rPr>
                <w:color w:val="000000"/>
              </w:rPr>
            </w:pPr>
            <w:r w:rsidRPr="00AA3C7A">
              <w:rPr>
                <w:color w:val="000000"/>
              </w:rPr>
              <w:t>HPC-API-Version: 1.0.0</w:t>
            </w:r>
          </w:p>
          <w:p w14:paraId="47DDC5C7" w14:textId="77777777" w:rsidR="00EC35E5" w:rsidRDefault="00EC35E5" w:rsidP="00AA3C7A">
            <w:pPr>
              <w:spacing w:after="0"/>
              <w:rPr>
                <w:color w:val="000000"/>
              </w:rPr>
            </w:pPr>
          </w:p>
          <w:p w14:paraId="45C260E5" w14:textId="77777777" w:rsidR="00EC35E5" w:rsidRPr="00EC35E5" w:rsidRDefault="00EC35E5" w:rsidP="00EC35E5">
            <w:pPr>
              <w:spacing w:after="0"/>
              <w:rPr>
                <w:color w:val="000000"/>
              </w:rPr>
            </w:pPr>
            <w:r w:rsidRPr="00EC35E5">
              <w:rPr>
                <w:color w:val="000000"/>
              </w:rPr>
              <w:t>{</w:t>
            </w:r>
          </w:p>
          <w:p w14:paraId="4D0C1E49" w14:textId="77777777" w:rsidR="00EC35E5" w:rsidRPr="00EC35E5" w:rsidRDefault="00EC35E5" w:rsidP="00EC35E5">
            <w:pPr>
              <w:spacing w:after="0"/>
              <w:rPr>
                <w:color w:val="000000"/>
              </w:rPr>
            </w:pPr>
            <w:r w:rsidRPr="00EC35E5">
              <w:rPr>
                <w:color w:val="000000"/>
              </w:rPr>
              <w:t xml:space="preserve">   "errorType": "INVALID_REQUEST_INPUT",</w:t>
            </w:r>
          </w:p>
          <w:p w14:paraId="64F2C257" w14:textId="77777777" w:rsidR="00EC35E5" w:rsidRPr="00EC35E5" w:rsidRDefault="00EC35E5" w:rsidP="00EC35E5">
            <w:pPr>
              <w:spacing w:after="0"/>
              <w:jc w:val="left"/>
              <w:rPr>
                <w:color w:val="000000"/>
              </w:rPr>
            </w:pPr>
            <w:r w:rsidRPr="00EC35E5">
              <w:rPr>
                <w:color w:val="000000"/>
              </w:rPr>
              <w:t xml:space="preserve">   "message": "Null or empty userId in a permission request for path: /FNL_SF_Archive/GlobusWorld2016",</w:t>
            </w:r>
          </w:p>
          <w:p w14:paraId="50166C0E" w14:textId="4369555F" w:rsidR="00EC35E5" w:rsidRPr="00EC35E5" w:rsidRDefault="00EC35E5" w:rsidP="00EC35E5">
            <w:pPr>
              <w:spacing w:after="0"/>
              <w:jc w:val="left"/>
              <w:rPr>
                <w:color w:val="000000"/>
              </w:rPr>
            </w:pPr>
            <w:r w:rsidRPr="00EC35E5">
              <w:rPr>
                <w:color w:val="000000"/>
              </w:rPr>
              <w:t xml:space="preserve">   "stackTrace": "gov.nih.nci.hpc.exception.HpcException: Null or empty userId in a permission request for path: /FNL_SF_Archive/GlobusWorld2016[INVALID_REQUEST_INPUT] "</w:t>
            </w:r>
          </w:p>
          <w:p w14:paraId="74667A55" w14:textId="4AD00C5E" w:rsidR="00EC35E5" w:rsidRDefault="00EC35E5" w:rsidP="00EC35E5">
            <w:pPr>
              <w:spacing w:after="0"/>
              <w:jc w:val="left"/>
              <w:rPr>
                <w:color w:val="000000"/>
              </w:rPr>
            </w:pPr>
            <w:r w:rsidRPr="00EC35E5">
              <w:rPr>
                <w:color w:val="000000"/>
              </w:rPr>
              <w:t>}</w:t>
            </w:r>
          </w:p>
          <w:p w14:paraId="2A774027" w14:textId="456B61EC" w:rsidR="00EC35E5" w:rsidRDefault="00EC35E5" w:rsidP="00EC35E5">
            <w:pPr>
              <w:spacing w:after="0"/>
              <w:rPr>
                <w:color w:val="000000"/>
              </w:rPr>
            </w:pPr>
          </w:p>
          <w:p w14:paraId="70E85265" w14:textId="4AC6C2A5" w:rsidR="00EC35E5" w:rsidRDefault="00EC35E5" w:rsidP="00EC35E5">
            <w:pPr>
              <w:spacing w:after="0"/>
              <w:rPr>
                <w:b/>
                <w:color w:val="000000"/>
              </w:rPr>
            </w:pPr>
            <w:r>
              <w:rPr>
                <w:b/>
                <w:color w:val="000000"/>
              </w:rPr>
              <w:t>Invalid Group</w:t>
            </w:r>
            <w:r w:rsidR="00486D61">
              <w:rPr>
                <w:b/>
                <w:color w:val="000000"/>
              </w:rPr>
              <w:t xml:space="preserve"> Name</w:t>
            </w:r>
            <w:r>
              <w:rPr>
                <w:b/>
                <w:color w:val="000000"/>
              </w:rPr>
              <w:t>:</w:t>
            </w:r>
          </w:p>
          <w:p w14:paraId="1BADDD9C" w14:textId="77777777" w:rsidR="00EC35E5" w:rsidRPr="00AA3C7A" w:rsidRDefault="00EC35E5" w:rsidP="00EC35E5">
            <w:pPr>
              <w:spacing w:after="0"/>
              <w:rPr>
                <w:color w:val="000000"/>
              </w:rPr>
            </w:pPr>
            <w:r w:rsidRPr="00AA3C7A">
              <w:rPr>
                <w:color w:val="000000"/>
              </w:rPr>
              <w:t>HTTP/1.1 400 Bad Request</w:t>
            </w:r>
          </w:p>
          <w:p w14:paraId="781B7951" w14:textId="77777777" w:rsidR="00EC35E5" w:rsidRPr="00AA3C7A" w:rsidRDefault="00EC35E5" w:rsidP="00EC35E5">
            <w:pPr>
              <w:spacing w:after="0"/>
              <w:rPr>
                <w:color w:val="000000"/>
              </w:rPr>
            </w:pPr>
            <w:r w:rsidRPr="00AA3C7A">
              <w:rPr>
                <w:color w:val="000000"/>
              </w:rPr>
              <w:t>Content-Type: application/json</w:t>
            </w:r>
          </w:p>
          <w:p w14:paraId="510A1BD9" w14:textId="77777777" w:rsidR="00EC35E5" w:rsidRPr="00AA3C7A" w:rsidRDefault="00EC35E5" w:rsidP="00EC35E5">
            <w:pPr>
              <w:spacing w:after="0"/>
              <w:rPr>
                <w:color w:val="000000"/>
              </w:rPr>
            </w:pPr>
            <w:r w:rsidRPr="00AA3C7A">
              <w:rPr>
                <w:color w:val="000000"/>
              </w:rPr>
              <w:t>HPC-API-Version: 1.0.0</w:t>
            </w:r>
          </w:p>
          <w:p w14:paraId="0BDB44C1" w14:textId="77777777" w:rsidR="00EC35E5" w:rsidRDefault="00EC35E5" w:rsidP="00EC35E5">
            <w:pPr>
              <w:spacing w:after="0"/>
              <w:rPr>
                <w:color w:val="000000"/>
              </w:rPr>
            </w:pPr>
          </w:p>
          <w:p w14:paraId="75E94952" w14:textId="77777777" w:rsidR="00EC35E5" w:rsidRPr="00EC35E5" w:rsidRDefault="00EC35E5" w:rsidP="00EC35E5">
            <w:pPr>
              <w:spacing w:after="0"/>
              <w:rPr>
                <w:color w:val="000000"/>
              </w:rPr>
            </w:pPr>
            <w:r w:rsidRPr="00EC35E5">
              <w:rPr>
                <w:color w:val="000000"/>
              </w:rPr>
              <w:t>{</w:t>
            </w:r>
          </w:p>
          <w:p w14:paraId="11AECB40" w14:textId="77777777" w:rsidR="00EC35E5" w:rsidRPr="00EC35E5" w:rsidRDefault="00EC35E5" w:rsidP="00EC35E5">
            <w:pPr>
              <w:spacing w:after="0"/>
              <w:rPr>
                <w:color w:val="000000"/>
              </w:rPr>
            </w:pPr>
            <w:r w:rsidRPr="00EC35E5">
              <w:rPr>
                <w:color w:val="000000"/>
              </w:rPr>
              <w:lastRenderedPageBreak/>
              <w:t xml:space="preserve">   "errorType": "INVALID_REQUEST_INPUT",</w:t>
            </w:r>
          </w:p>
          <w:p w14:paraId="79B7FE7C" w14:textId="3D10E1A6" w:rsidR="00EC35E5" w:rsidRPr="00EC35E5" w:rsidRDefault="00EC35E5" w:rsidP="00EC35E5">
            <w:pPr>
              <w:spacing w:after="0"/>
              <w:jc w:val="left"/>
              <w:rPr>
                <w:color w:val="000000"/>
              </w:rPr>
            </w:pPr>
            <w:r w:rsidRPr="00EC35E5">
              <w:rPr>
                <w:color w:val="000000"/>
              </w:rPr>
              <w:t xml:space="preserve">   "message": "Null or empty </w:t>
            </w:r>
            <w:r>
              <w:rPr>
                <w:color w:val="000000"/>
              </w:rPr>
              <w:t>group</w:t>
            </w:r>
            <w:r w:rsidR="00486D61">
              <w:rPr>
                <w:color w:val="000000"/>
              </w:rPr>
              <w:t xml:space="preserve"> name</w:t>
            </w:r>
            <w:r w:rsidRPr="00EC35E5">
              <w:rPr>
                <w:color w:val="000000"/>
              </w:rPr>
              <w:t xml:space="preserve"> in a permission request for path: /FNL_SF_Archive/GlobusWorld2016",</w:t>
            </w:r>
          </w:p>
          <w:p w14:paraId="22AAC9A5" w14:textId="3809CC1A" w:rsidR="00EC35E5" w:rsidRPr="00EC35E5" w:rsidRDefault="00EC35E5" w:rsidP="00EC35E5">
            <w:pPr>
              <w:spacing w:after="0"/>
              <w:jc w:val="left"/>
              <w:rPr>
                <w:color w:val="000000"/>
              </w:rPr>
            </w:pPr>
            <w:r w:rsidRPr="00EC35E5">
              <w:rPr>
                <w:color w:val="000000"/>
              </w:rPr>
              <w:t xml:space="preserve">   "stackTrace": "gov.nih.nci.hpc.exception.HpcException: Null or empty </w:t>
            </w:r>
            <w:r>
              <w:rPr>
                <w:color w:val="000000"/>
              </w:rPr>
              <w:t>groupId</w:t>
            </w:r>
            <w:r w:rsidRPr="00EC35E5">
              <w:rPr>
                <w:color w:val="000000"/>
              </w:rPr>
              <w:t xml:space="preserve"> in a permission request for path: /FNL_SF_Archive/GlobusWorld2016[INVALID_REQUEST_INPUT] "</w:t>
            </w:r>
          </w:p>
          <w:p w14:paraId="0D067651" w14:textId="77777777" w:rsidR="00EC35E5" w:rsidRDefault="00EC35E5" w:rsidP="00EC35E5">
            <w:pPr>
              <w:spacing w:after="0"/>
              <w:jc w:val="left"/>
              <w:rPr>
                <w:color w:val="000000"/>
              </w:rPr>
            </w:pPr>
            <w:r w:rsidRPr="00EC35E5">
              <w:rPr>
                <w:color w:val="000000"/>
              </w:rPr>
              <w:t>}</w:t>
            </w:r>
          </w:p>
          <w:p w14:paraId="43986FDA" w14:textId="77777777" w:rsidR="00EC35E5" w:rsidRDefault="00EC35E5" w:rsidP="00EC35E5">
            <w:pPr>
              <w:spacing w:after="0"/>
              <w:rPr>
                <w:color w:val="000000"/>
              </w:rPr>
            </w:pPr>
          </w:p>
          <w:p w14:paraId="1C47C263" w14:textId="77777777" w:rsidR="0020359E" w:rsidRPr="00087D39" w:rsidRDefault="0020359E" w:rsidP="0020359E">
            <w:pPr>
              <w:spacing w:after="0"/>
              <w:rPr>
                <w:b/>
                <w:color w:val="000000"/>
              </w:rPr>
            </w:pPr>
            <w:r>
              <w:rPr>
                <w:b/>
                <w:color w:val="000000"/>
              </w:rPr>
              <w:t>Authentication Failure</w:t>
            </w:r>
            <w:r w:rsidRPr="00087D39">
              <w:rPr>
                <w:b/>
                <w:color w:val="000000"/>
              </w:rPr>
              <w:t xml:space="preserve">: </w:t>
            </w:r>
          </w:p>
          <w:p w14:paraId="07F8FE33" w14:textId="77777777" w:rsidR="0020359E" w:rsidRPr="00405671" w:rsidRDefault="0020359E" w:rsidP="0020359E">
            <w:pPr>
              <w:spacing w:after="0"/>
              <w:rPr>
                <w:color w:val="000000"/>
              </w:rPr>
            </w:pPr>
            <w:r w:rsidRPr="00405671">
              <w:rPr>
                <w:color w:val="000000"/>
              </w:rPr>
              <w:t>HTTP/1.1 401 Unauthorized</w:t>
            </w:r>
          </w:p>
          <w:p w14:paraId="763CA0C6" w14:textId="77777777" w:rsidR="0020359E" w:rsidRPr="00405671" w:rsidRDefault="0020359E" w:rsidP="0020359E">
            <w:pPr>
              <w:spacing w:after="0"/>
              <w:rPr>
                <w:color w:val="000000"/>
              </w:rPr>
            </w:pPr>
            <w:r w:rsidRPr="00405671">
              <w:rPr>
                <w:color w:val="000000"/>
              </w:rPr>
              <w:t>Content-Type: application/json</w:t>
            </w:r>
          </w:p>
          <w:p w14:paraId="47893F0F" w14:textId="77777777" w:rsidR="0020359E" w:rsidRPr="00405671" w:rsidRDefault="0020359E" w:rsidP="0020359E">
            <w:pPr>
              <w:spacing w:after="0"/>
              <w:rPr>
                <w:color w:val="000000"/>
              </w:rPr>
            </w:pPr>
          </w:p>
          <w:p w14:paraId="7744F3AB" w14:textId="77777777" w:rsidR="0020359E" w:rsidRPr="00087D39" w:rsidRDefault="0020359E" w:rsidP="0020359E">
            <w:pPr>
              <w:spacing w:after="0"/>
              <w:jc w:val="left"/>
              <w:rPr>
                <w:color w:val="000000"/>
              </w:rPr>
            </w:pPr>
            <w:r w:rsidRPr="00405671">
              <w:rPr>
                <w:color w:val="000000"/>
              </w:rPr>
              <w:t>{"errorType":"REQUEST_AUTHENTICATION_FAILED","message":"Access Denied: LDAP authentication failed","stackTrace":"</w:t>
            </w:r>
            <w:r>
              <w:rPr>
                <w:color w:val="000000"/>
              </w:rPr>
              <w:t>..”}</w:t>
            </w:r>
          </w:p>
          <w:p w14:paraId="2B44E36E" w14:textId="77777777" w:rsidR="0020359E" w:rsidRDefault="0020359E" w:rsidP="0020359E">
            <w:pPr>
              <w:spacing w:after="0"/>
              <w:rPr>
                <w:color w:val="000000"/>
              </w:rPr>
            </w:pPr>
          </w:p>
          <w:p w14:paraId="0CD5B3A1" w14:textId="77777777" w:rsidR="0020359E" w:rsidRDefault="0020359E" w:rsidP="0020359E">
            <w:pPr>
              <w:spacing w:after="0"/>
              <w:rPr>
                <w:color w:val="000000"/>
              </w:rPr>
            </w:pPr>
            <w:r>
              <w:rPr>
                <w:color w:val="000000"/>
              </w:rPr>
              <w:t>JSON:</w:t>
            </w:r>
          </w:p>
          <w:p w14:paraId="7D58D198" w14:textId="77777777" w:rsidR="0020359E" w:rsidRPr="00405671" w:rsidRDefault="0020359E" w:rsidP="0020359E">
            <w:pPr>
              <w:spacing w:after="0"/>
              <w:rPr>
                <w:color w:val="000000"/>
              </w:rPr>
            </w:pPr>
            <w:r w:rsidRPr="00405671">
              <w:rPr>
                <w:color w:val="000000"/>
              </w:rPr>
              <w:t>{</w:t>
            </w:r>
          </w:p>
          <w:p w14:paraId="536DB791" w14:textId="77777777" w:rsidR="0020359E" w:rsidRPr="00405671" w:rsidRDefault="0020359E" w:rsidP="0020359E">
            <w:pPr>
              <w:spacing w:after="0"/>
              <w:rPr>
                <w:color w:val="000000"/>
              </w:rPr>
            </w:pPr>
            <w:r w:rsidRPr="00405671">
              <w:rPr>
                <w:color w:val="000000"/>
              </w:rPr>
              <w:t xml:space="preserve">   "errorType": "REQUEST_AUTHENTICATION_FAILED",</w:t>
            </w:r>
          </w:p>
          <w:p w14:paraId="33281F8D" w14:textId="77777777" w:rsidR="0020359E" w:rsidRPr="00405671" w:rsidRDefault="0020359E" w:rsidP="0020359E">
            <w:pPr>
              <w:spacing w:after="0"/>
              <w:rPr>
                <w:color w:val="000000"/>
              </w:rPr>
            </w:pPr>
            <w:r w:rsidRPr="00405671">
              <w:rPr>
                <w:color w:val="000000"/>
              </w:rPr>
              <w:t xml:space="preserve">   "message": "Access Denied: LDAP authentication failed",</w:t>
            </w:r>
          </w:p>
          <w:p w14:paraId="254F30F4" w14:textId="77777777" w:rsidR="0020359E" w:rsidRPr="00405671" w:rsidRDefault="0020359E" w:rsidP="0020359E">
            <w:pPr>
              <w:spacing w:after="0"/>
              <w:rPr>
                <w:color w:val="000000"/>
              </w:rPr>
            </w:pPr>
            <w:r w:rsidRPr="00405671">
              <w:rPr>
                <w:color w:val="000000"/>
              </w:rPr>
              <w:t xml:space="preserve">   "stackTrace": "</w:t>
            </w:r>
            <w:r>
              <w:rPr>
                <w:color w:val="000000"/>
              </w:rPr>
              <w:t>…</w:t>
            </w:r>
            <w:r w:rsidRPr="00405671">
              <w:rPr>
                <w:color w:val="000000"/>
              </w:rPr>
              <w:t>"</w:t>
            </w:r>
          </w:p>
          <w:p w14:paraId="6A15B41D" w14:textId="77777777" w:rsidR="0020359E" w:rsidRPr="00087D39" w:rsidRDefault="0020359E" w:rsidP="0020359E">
            <w:pPr>
              <w:spacing w:after="0"/>
              <w:rPr>
                <w:color w:val="000000"/>
              </w:rPr>
            </w:pPr>
            <w:r w:rsidRPr="00405671">
              <w:rPr>
                <w:color w:val="000000"/>
              </w:rPr>
              <w:t>}</w:t>
            </w:r>
          </w:p>
          <w:p w14:paraId="5DABB492" w14:textId="77777777" w:rsidR="0020359E" w:rsidRPr="00087D39" w:rsidRDefault="0020359E" w:rsidP="0020359E">
            <w:pPr>
              <w:spacing w:after="0"/>
              <w:jc w:val="left"/>
              <w:rPr>
                <w:color w:val="000000"/>
              </w:rPr>
            </w:pPr>
          </w:p>
        </w:tc>
      </w:tr>
    </w:tbl>
    <w:p w14:paraId="265614F7" w14:textId="331FC807" w:rsidR="001B13D6" w:rsidRPr="004E60AD" w:rsidRDefault="001B13D6" w:rsidP="001B13D6">
      <w:pPr>
        <w:pStyle w:val="Heading2"/>
        <w:keepLines w:val="0"/>
        <w:numPr>
          <w:ilvl w:val="1"/>
          <w:numId w:val="9"/>
        </w:numPr>
        <w:spacing w:before="240" w:after="60" w:line="276" w:lineRule="auto"/>
        <w:jc w:val="left"/>
      </w:pPr>
      <w:bookmarkStart w:id="55" w:name="_Toc359660717"/>
      <w:r>
        <w:lastRenderedPageBreak/>
        <w:t xml:space="preserve">Get </w:t>
      </w:r>
      <w:r w:rsidR="007A5887">
        <w:t>Data</w:t>
      </w:r>
      <w:r>
        <w:t xml:space="preserve"> Permissions</w:t>
      </w:r>
      <w:bookmarkEnd w:id="55"/>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B13D6" w:rsidRPr="00087D39" w14:paraId="3A27DB52" w14:textId="77777777" w:rsidTr="001B13D6">
        <w:tc>
          <w:tcPr>
            <w:tcW w:w="1548" w:type="dxa"/>
            <w:shd w:val="clear" w:color="auto" w:fill="auto"/>
          </w:tcPr>
          <w:p w14:paraId="4F6F06F8" w14:textId="77777777" w:rsidR="001B13D6" w:rsidRPr="00087D39" w:rsidRDefault="001B13D6" w:rsidP="001B13D6">
            <w:pPr>
              <w:ind w:left="0"/>
              <w:jc w:val="left"/>
              <w:rPr>
                <w:color w:val="000000"/>
              </w:rPr>
            </w:pPr>
            <w:r w:rsidRPr="00087D39">
              <w:rPr>
                <w:color w:val="000000"/>
              </w:rPr>
              <w:t>Title</w:t>
            </w:r>
          </w:p>
        </w:tc>
        <w:tc>
          <w:tcPr>
            <w:tcW w:w="8028" w:type="dxa"/>
            <w:shd w:val="clear" w:color="auto" w:fill="auto"/>
          </w:tcPr>
          <w:p w14:paraId="716B3D9E" w14:textId="4F67141D" w:rsidR="001B13D6" w:rsidRPr="00087D39" w:rsidRDefault="001B13D6" w:rsidP="007A5887">
            <w:pPr>
              <w:ind w:left="0"/>
              <w:rPr>
                <w:color w:val="000000"/>
              </w:rPr>
            </w:pPr>
            <w:r>
              <w:rPr>
                <w:color w:val="000000"/>
              </w:rPr>
              <w:t>GetPermissions</w:t>
            </w:r>
            <w:r w:rsidRPr="00087D39">
              <w:rPr>
                <w:color w:val="000000"/>
              </w:rPr>
              <w:t xml:space="preserve"> </w:t>
            </w:r>
            <w:r>
              <w:rPr>
                <w:color w:val="000000"/>
              </w:rPr>
              <w:t xml:space="preserve">of a </w:t>
            </w:r>
            <w:r w:rsidR="007A5887">
              <w:rPr>
                <w:color w:val="000000"/>
              </w:rPr>
              <w:t>data object</w:t>
            </w:r>
          </w:p>
        </w:tc>
      </w:tr>
      <w:tr w:rsidR="001B13D6" w:rsidRPr="00087D39" w14:paraId="4AEEDF6B" w14:textId="77777777" w:rsidTr="001B13D6">
        <w:tc>
          <w:tcPr>
            <w:tcW w:w="1548" w:type="dxa"/>
            <w:shd w:val="clear" w:color="auto" w:fill="auto"/>
          </w:tcPr>
          <w:p w14:paraId="2615BB9F" w14:textId="77777777" w:rsidR="001B13D6" w:rsidRPr="00087D39" w:rsidRDefault="001B13D6" w:rsidP="001B13D6">
            <w:pPr>
              <w:ind w:left="0"/>
              <w:jc w:val="left"/>
              <w:rPr>
                <w:color w:val="000000"/>
              </w:rPr>
            </w:pPr>
            <w:r w:rsidRPr="00087D39">
              <w:rPr>
                <w:color w:val="000000"/>
              </w:rPr>
              <w:t>Description</w:t>
            </w:r>
          </w:p>
        </w:tc>
        <w:tc>
          <w:tcPr>
            <w:tcW w:w="8028" w:type="dxa"/>
            <w:shd w:val="clear" w:color="auto" w:fill="auto"/>
          </w:tcPr>
          <w:p w14:paraId="5DDF4D29" w14:textId="5B25B64C" w:rsidR="001B13D6" w:rsidRDefault="001B13D6" w:rsidP="001B13D6">
            <w:pPr>
              <w:ind w:left="0"/>
              <w:rPr>
                <w:color w:val="000000"/>
              </w:rPr>
            </w:pPr>
            <w:r>
              <w:rPr>
                <w:color w:val="000000"/>
              </w:rPr>
              <w:t xml:space="preserve">Get users and groups permissions on a </w:t>
            </w:r>
            <w:r w:rsidR="007A5887">
              <w:rPr>
                <w:color w:val="000000"/>
              </w:rPr>
              <w:t>data object</w:t>
            </w:r>
            <w:r>
              <w:rPr>
                <w:color w:val="000000"/>
              </w:rPr>
              <w:t xml:space="preserve">. </w:t>
            </w:r>
          </w:p>
          <w:p w14:paraId="5AA01913" w14:textId="77777777" w:rsidR="001B13D6" w:rsidRPr="00087D39" w:rsidRDefault="001B13D6" w:rsidP="001B13D6">
            <w:pPr>
              <w:ind w:left="0"/>
              <w:rPr>
                <w:color w:val="000000"/>
              </w:rPr>
            </w:pPr>
            <w:r>
              <w:rPr>
                <w:color w:val="000000"/>
              </w:rPr>
              <w:t xml:space="preserve"> </w:t>
            </w:r>
          </w:p>
        </w:tc>
      </w:tr>
      <w:tr w:rsidR="001B13D6" w:rsidRPr="00087D39" w14:paraId="74B09262" w14:textId="77777777" w:rsidTr="001B13D6">
        <w:tc>
          <w:tcPr>
            <w:tcW w:w="1548" w:type="dxa"/>
            <w:shd w:val="clear" w:color="auto" w:fill="auto"/>
          </w:tcPr>
          <w:p w14:paraId="48FDECD4" w14:textId="77777777" w:rsidR="001B13D6" w:rsidRPr="00087D39" w:rsidRDefault="001B13D6" w:rsidP="001B13D6">
            <w:pPr>
              <w:ind w:left="0"/>
              <w:jc w:val="left"/>
              <w:rPr>
                <w:color w:val="000000"/>
              </w:rPr>
            </w:pPr>
            <w:r w:rsidRPr="00087D39">
              <w:rPr>
                <w:color w:val="000000"/>
              </w:rPr>
              <w:t>URL</w:t>
            </w:r>
          </w:p>
        </w:tc>
        <w:tc>
          <w:tcPr>
            <w:tcW w:w="8028" w:type="dxa"/>
            <w:shd w:val="clear" w:color="auto" w:fill="auto"/>
          </w:tcPr>
          <w:p w14:paraId="50735C81" w14:textId="5C417797" w:rsidR="001B13D6" w:rsidRPr="00087D39" w:rsidRDefault="001B13D6" w:rsidP="007A5887">
            <w:pPr>
              <w:rPr>
                <w:color w:val="000000"/>
              </w:rPr>
            </w:pPr>
            <w:r w:rsidRPr="00211984">
              <w:rPr>
                <w:color w:val="000000"/>
              </w:rPr>
              <w:t>/</w:t>
            </w:r>
            <w:r w:rsidR="007A5887">
              <w:rPr>
                <w:color w:val="000000"/>
              </w:rPr>
              <w:t>dataObject</w:t>
            </w:r>
            <w:r>
              <w:rPr>
                <w:color w:val="000000"/>
              </w:rPr>
              <w:t>/{</w:t>
            </w:r>
            <w:r w:rsidR="007A5887">
              <w:rPr>
                <w:color w:val="000000"/>
              </w:rPr>
              <w:t>data-object</w:t>
            </w:r>
            <w:r>
              <w:rPr>
                <w:color w:val="000000"/>
              </w:rPr>
              <w:t>-path}/acl</w:t>
            </w:r>
          </w:p>
        </w:tc>
      </w:tr>
      <w:tr w:rsidR="001B13D6" w:rsidRPr="00087D39" w14:paraId="1AC4FA7B" w14:textId="77777777" w:rsidTr="001B13D6">
        <w:tc>
          <w:tcPr>
            <w:tcW w:w="1548" w:type="dxa"/>
            <w:shd w:val="clear" w:color="auto" w:fill="auto"/>
          </w:tcPr>
          <w:p w14:paraId="34ECAB6B" w14:textId="77777777" w:rsidR="001B13D6" w:rsidRPr="00087D39" w:rsidRDefault="001B13D6" w:rsidP="001B13D6">
            <w:pPr>
              <w:ind w:left="0"/>
              <w:jc w:val="left"/>
              <w:rPr>
                <w:color w:val="000000"/>
              </w:rPr>
            </w:pPr>
            <w:r w:rsidRPr="00087D39">
              <w:rPr>
                <w:color w:val="000000"/>
              </w:rPr>
              <w:t>Method</w:t>
            </w:r>
          </w:p>
        </w:tc>
        <w:tc>
          <w:tcPr>
            <w:tcW w:w="8028" w:type="dxa"/>
            <w:shd w:val="clear" w:color="auto" w:fill="auto"/>
          </w:tcPr>
          <w:p w14:paraId="7678FE69" w14:textId="055814FA" w:rsidR="001B13D6" w:rsidRPr="00087D39" w:rsidRDefault="001B13D6" w:rsidP="001B13D6">
            <w:pPr>
              <w:rPr>
                <w:color w:val="000000"/>
              </w:rPr>
            </w:pPr>
            <w:r>
              <w:rPr>
                <w:color w:val="000000"/>
              </w:rPr>
              <w:t>GET</w:t>
            </w:r>
          </w:p>
        </w:tc>
      </w:tr>
      <w:tr w:rsidR="001B13D6" w:rsidRPr="00087D39" w14:paraId="5D5D5304" w14:textId="77777777" w:rsidTr="001B13D6">
        <w:tc>
          <w:tcPr>
            <w:tcW w:w="1548" w:type="dxa"/>
            <w:shd w:val="clear" w:color="auto" w:fill="auto"/>
          </w:tcPr>
          <w:p w14:paraId="11CA0FBC" w14:textId="77777777" w:rsidR="001B13D6" w:rsidRPr="00087D39" w:rsidRDefault="001B13D6" w:rsidP="001B13D6">
            <w:pPr>
              <w:ind w:left="0"/>
              <w:jc w:val="left"/>
              <w:rPr>
                <w:color w:val="000000"/>
              </w:rPr>
            </w:pPr>
            <w:r w:rsidRPr="00087D39">
              <w:rPr>
                <w:color w:val="000000"/>
              </w:rPr>
              <w:t>Acceptable request representation</w:t>
            </w:r>
          </w:p>
        </w:tc>
        <w:tc>
          <w:tcPr>
            <w:tcW w:w="8028" w:type="dxa"/>
            <w:shd w:val="clear" w:color="auto" w:fill="auto"/>
          </w:tcPr>
          <w:p w14:paraId="0FCA6AFA" w14:textId="77777777" w:rsidR="001B13D6" w:rsidRPr="00087D39" w:rsidRDefault="001B13D6" w:rsidP="001B13D6">
            <w:pPr>
              <w:rPr>
                <w:rFonts w:cs="Consolas"/>
                <w:color w:val="000000"/>
              </w:rPr>
            </w:pPr>
            <w:r w:rsidRPr="00087D39">
              <w:rPr>
                <w:rFonts w:cs="Consolas"/>
                <w:color w:val="000000"/>
              </w:rPr>
              <w:t>application/json</w:t>
            </w:r>
          </w:p>
          <w:p w14:paraId="6376BDD4" w14:textId="77777777" w:rsidR="001B13D6" w:rsidRPr="00087D39" w:rsidRDefault="001B13D6" w:rsidP="001B13D6">
            <w:pPr>
              <w:rPr>
                <w:color w:val="000000"/>
              </w:rPr>
            </w:pPr>
            <w:r w:rsidRPr="00087D39">
              <w:rPr>
                <w:rFonts w:cs="Consolas"/>
                <w:color w:val="000000"/>
              </w:rPr>
              <w:t>application/xml</w:t>
            </w:r>
          </w:p>
        </w:tc>
      </w:tr>
      <w:tr w:rsidR="001B13D6" w:rsidRPr="00087D39" w14:paraId="2DE26F79" w14:textId="77777777" w:rsidTr="001B13D6">
        <w:tc>
          <w:tcPr>
            <w:tcW w:w="1548" w:type="dxa"/>
            <w:shd w:val="clear" w:color="auto" w:fill="auto"/>
          </w:tcPr>
          <w:p w14:paraId="6046BAF6" w14:textId="77777777" w:rsidR="001B13D6" w:rsidRPr="00087D39" w:rsidRDefault="001B13D6" w:rsidP="001B13D6">
            <w:pPr>
              <w:ind w:left="0"/>
              <w:jc w:val="left"/>
              <w:rPr>
                <w:color w:val="000000"/>
              </w:rPr>
            </w:pPr>
            <w:r w:rsidRPr="00087D39">
              <w:rPr>
                <w:color w:val="000000"/>
              </w:rPr>
              <w:t>Available response representation</w:t>
            </w:r>
          </w:p>
        </w:tc>
        <w:tc>
          <w:tcPr>
            <w:tcW w:w="8028" w:type="dxa"/>
            <w:shd w:val="clear" w:color="auto" w:fill="auto"/>
          </w:tcPr>
          <w:p w14:paraId="147F4889" w14:textId="77777777" w:rsidR="001B13D6" w:rsidRPr="00087D39" w:rsidRDefault="001B13D6" w:rsidP="001B13D6">
            <w:pPr>
              <w:rPr>
                <w:rFonts w:cs="Consolas"/>
                <w:color w:val="000000"/>
              </w:rPr>
            </w:pPr>
            <w:r w:rsidRPr="00087D39">
              <w:rPr>
                <w:rFonts w:cs="Consolas"/>
                <w:color w:val="000000"/>
              </w:rPr>
              <w:t>application/json</w:t>
            </w:r>
          </w:p>
          <w:p w14:paraId="720E6916" w14:textId="77777777" w:rsidR="001B13D6" w:rsidRPr="00087D39" w:rsidRDefault="001B13D6" w:rsidP="001B13D6">
            <w:pPr>
              <w:rPr>
                <w:color w:val="000000"/>
              </w:rPr>
            </w:pPr>
            <w:r w:rsidRPr="00087D39">
              <w:rPr>
                <w:rFonts w:cs="Consolas"/>
                <w:color w:val="000000"/>
              </w:rPr>
              <w:t>application/xml</w:t>
            </w:r>
          </w:p>
        </w:tc>
      </w:tr>
      <w:tr w:rsidR="001B13D6" w:rsidRPr="00087D39" w14:paraId="7C634CE9" w14:textId="77777777" w:rsidTr="001B13D6">
        <w:tc>
          <w:tcPr>
            <w:tcW w:w="1548" w:type="dxa"/>
            <w:shd w:val="clear" w:color="auto" w:fill="auto"/>
          </w:tcPr>
          <w:p w14:paraId="62DB3FCF" w14:textId="77777777" w:rsidR="001B13D6" w:rsidRPr="00087D39" w:rsidRDefault="001B13D6" w:rsidP="001B13D6">
            <w:pPr>
              <w:ind w:left="0"/>
              <w:jc w:val="left"/>
              <w:rPr>
                <w:color w:val="000000"/>
              </w:rPr>
            </w:pPr>
            <w:r w:rsidRPr="00087D39">
              <w:rPr>
                <w:color w:val="000000"/>
              </w:rPr>
              <w:t>URL Params</w:t>
            </w:r>
          </w:p>
        </w:tc>
        <w:tc>
          <w:tcPr>
            <w:tcW w:w="8028" w:type="dxa"/>
            <w:shd w:val="clear" w:color="auto" w:fill="auto"/>
          </w:tcPr>
          <w:p w14:paraId="102BD3A6" w14:textId="38564E10" w:rsidR="001B13D6" w:rsidRPr="00087D39" w:rsidRDefault="007A5887" w:rsidP="007A5887">
            <w:pPr>
              <w:rPr>
                <w:color w:val="000000"/>
              </w:rPr>
            </w:pPr>
            <w:r>
              <w:rPr>
                <w:color w:val="000000"/>
              </w:rPr>
              <w:t>Data-object</w:t>
            </w:r>
            <w:r w:rsidR="001B13D6">
              <w:rPr>
                <w:color w:val="000000"/>
              </w:rPr>
              <w:t xml:space="preserve">-path – The </w:t>
            </w:r>
            <w:r>
              <w:rPr>
                <w:color w:val="000000"/>
              </w:rPr>
              <w:t>data-object</w:t>
            </w:r>
            <w:r w:rsidR="001B13D6">
              <w:rPr>
                <w:color w:val="000000"/>
              </w:rPr>
              <w:t xml:space="preserve"> path to </w:t>
            </w:r>
            <w:r w:rsidR="005C4144">
              <w:rPr>
                <w:color w:val="000000"/>
              </w:rPr>
              <w:t>get</w:t>
            </w:r>
          </w:p>
        </w:tc>
      </w:tr>
      <w:tr w:rsidR="001B13D6" w:rsidRPr="00087D39" w14:paraId="57394479" w14:textId="77777777" w:rsidTr="001B13D6">
        <w:tc>
          <w:tcPr>
            <w:tcW w:w="1548" w:type="dxa"/>
            <w:shd w:val="clear" w:color="auto" w:fill="auto"/>
          </w:tcPr>
          <w:p w14:paraId="088A7D09" w14:textId="77777777" w:rsidR="001B13D6" w:rsidRPr="00087D39" w:rsidRDefault="001B13D6" w:rsidP="001B13D6">
            <w:pPr>
              <w:ind w:left="0"/>
              <w:jc w:val="left"/>
              <w:rPr>
                <w:color w:val="000000"/>
              </w:rPr>
            </w:pPr>
            <w:r w:rsidRPr="00087D39">
              <w:rPr>
                <w:color w:val="000000"/>
              </w:rPr>
              <w:t>Data Params</w:t>
            </w:r>
          </w:p>
        </w:tc>
        <w:tc>
          <w:tcPr>
            <w:tcW w:w="8028" w:type="dxa"/>
            <w:shd w:val="clear" w:color="auto" w:fill="auto"/>
          </w:tcPr>
          <w:p w14:paraId="30BCD4B7" w14:textId="1F29709F" w:rsidR="001B13D6" w:rsidRPr="00087D39" w:rsidRDefault="001B13D6" w:rsidP="001B13D6">
            <w:pPr>
              <w:ind w:left="0"/>
              <w:jc w:val="left"/>
            </w:pPr>
          </w:p>
        </w:tc>
      </w:tr>
      <w:tr w:rsidR="001B13D6" w:rsidRPr="00087D39" w14:paraId="5B743EB3" w14:textId="77777777" w:rsidTr="001B13D6">
        <w:tc>
          <w:tcPr>
            <w:tcW w:w="1548" w:type="dxa"/>
            <w:shd w:val="clear" w:color="auto" w:fill="auto"/>
          </w:tcPr>
          <w:p w14:paraId="4B04C78C" w14:textId="77777777" w:rsidR="001B13D6" w:rsidRPr="00087D39" w:rsidRDefault="001B13D6" w:rsidP="001B13D6">
            <w:pPr>
              <w:ind w:left="0"/>
              <w:jc w:val="left"/>
              <w:rPr>
                <w:color w:val="000000"/>
              </w:rPr>
            </w:pPr>
            <w:r w:rsidRPr="00087D39">
              <w:rPr>
                <w:color w:val="000000"/>
              </w:rPr>
              <w:t xml:space="preserve">Success </w:t>
            </w:r>
            <w:r w:rsidRPr="00087D39">
              <w:rPr>
                <w:color w:val="000000"/>
              </w:rPr>
              <w:lastRenderedPageBreak/>
              <w:t>Response</w:t>
            </w:r>
          </w:p>
        </w:tc>
        <w:tc>
          <w:tcPr>
            <w:tcW w:w="8028" w:type="dxa"/>
            <w:shd w:val="clear" w:color="auto" w:fill="auto"/>
          </w:tcPr>
          <w:p w14:paraId="11682DCA"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64B14F62"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013F5ADE" w14:textId="77777777" w:rsidR="001B13D6" w:rsidRPr="00AA3C7A" w:rsidRDefault="001B13D6" w:rsidP="001B13D6">
            <w:pPr>
              <w:spacing w:after="0"/>
              <w:jc w:val="left"/>
              <w:rPr>
                <w:rFonts w:cs="Arial"/>
                <w:bCs/>
                <w:color w:val="000000"/>
                <w:shd w:val="clear" w:color="auto" w:fill="F9F9F9"/>
              </w:rPr>
            </w:pPr>
            <w:r w:rsidRPr="00AA3C7A">
              <w:rPr>
                <w:rFonts w:cs="Arial"/>
                <w:bCs/>
                <w:color w:val="000000"/>
                <w:shd w:val="clear" w:color="auto" w:fill="F9F9F9"/>
              </w:rPr>
              <w:t>HPC-API-Version: 1.0.0</w:t>
            </w:r>
          </w:p>
          <w:p w14:paraId="02F357B9" w14:textId="77777777" w:rsidR="00D20505" w:rsidRPr="00D20505" w:rsidRDefault="00D20505" w:rsidP="00D20505">
            <w:pPr>
              <w:widowControl w:val="0"/>
              <w:autoSpaceDE w:val="0"/>
              <w:autoSpaceDN w:val="0"/>
              <w:adjustRightInd w:val="0"/>
              <w:spacing w:before="0" w:after="0"/>
              <w:jc w:val="left"/>
            </w:pPr>
            <w:r w:rsidRPr="00D20505">
              <w:t>{</w:t>
            </w:r>
          </w:p>
          <w:p w14:paraId="4C79097B" w14:textId="77777777" w:rsidR="00D20505" w:rsidRPr="00D20505" w:rsidRDefault="00D20505" w:rsidP="00D20505">
            <w:pPr>
              <w:widowControl w:val="0"/>
              <w:autoSpaceDE w:val="0"/>
              <w:autoSpaceDN w:val="0"/>
              <w:adjustRightInd w:val="0"/>
              <w:spacing w:before="0" w:after="0"/>
              <w:jc w:val="left"/>
            </w:pPr>
            <w:r w:rsidRPr="00D20505">
              <w:t>   "userPermissions":    [</w:t>
            </w:r>
          </w:p>
          <w:p w14:paraId="5A6D9325" w14:textId="77777777" w:rsidR="00D20505" w:rsidRPr="00D20505" w:rsidRDefault="00D20505" w:rsidP="00D20505">
            <w:pPr>
              <w:widowControl w:val="0"/>
              <w:autoSpaceDE w:val="0"/>
              <w:autoSpaceDN w:val="0"/>
              <w:adjustRightInd w:val="0"/>
              <w:spacing w:before="0" w:after="0"/>
              <w:jc w:val="left"/>
            </w:pPr>
            <w:r w:rsidRPr="00D20505">
              <w:t>            {</w:t>
            </w:r>
          </w:p>
          <w:p w14:paraId="38B2CCA8" w14:textId="77777777" w:rsidR="00D20505" w:rsidRPr="00D20505" w:rsidRDefault="00D20505" w:rsidP="00D20505">
            <w:pPr>
              <w:widowControl w:val="0"/>
              <w:autoSpaceDE w:val="0"/>
              <w:autoSpaceDN w:val="0"/>
              <w:adjustRightInd w:val="0"/>
              <w:spacing w:before="0" w:after="0"/>
              <w:jc w:val="left"/>
            </w:pPr>
            <w:r w:rsidRPr="00D20505">
              <w:t>         "permission": "OWN",</w:t>
            </w:r>
          </w:p>
          <w:p w14:paraId="3E62172F" w14:textId="77777777" w:rsidR="00D20505" w:rsidRPr="00D20505" w:rsidRDefault="00D20505" w:rsidP="00D20505">
            <w:pPr>
              <w:widowControl w:val="0"/>
              <w:autoSpaceDE w:val="0"/>
              <w:autoSpaceDN w:val="0"/>
              <w:adjustRightInd w:val="0"/>
              <w:spacing w:before="0" w:after="0"/>
              <w:jc w:val="left"/>
            </w:pPr>
            <w:r w:rsidRPr="00D20505">
              <w:t>         "userId": "rods"</w:t>
            </w:r>
          </w:p>
          <w:p w14:paraId="54202ADC" w14:textId="77777777" w:rsidR="00D20505" w:rsidRPr="00D20505" w:rsidRDefault="00D20505" w:rsidP="00D20505">
            <w:pPr>
              <w:widowControl w:val="0"/>
              <w:autoSpaceDE w:val="0"/>
              <w:autoSpaceDN w:val="0"/>
              <w:adjustRightInd w:val="0"/>
              <w:spacing w:before="0" w:after="0"/>
              <w:jc w:val="left"/>
            </w:pPr>
            <w:r w:rsidRPr="00D20505">
              <w:t>      },</w:t>
            </w:r>
          </w:p>
          <w:p w14:paraId="71190A04" w14:textId="77777777" w:rsidR="00D20505" w:rsidRPr="00D20505" w:rsidRDefault="00D20505" w:rsidP="00D20505">
            <w:pPr>
              <w:widowControl w:val="0"/>
              <w:autoSpaceDE w:val="0"/>
              <w:autoSpaceDN w:val="0"/>
              <w:adjustRightInd w:val="0"/>
              <w:spacing w:before="0" w:after="0"/>
              <w:jc w:val="left"/>
            </w:pPr>
            <w:r w:rsidRPr="00D20505">
              <w:t>            {</w:t>
            </w:r>
          </w:p>
          <w:p w14:paraId="68A24252" w14:textId="77777777" w:rsidR="00D20505" w:rsidRPr="00D20505" w:rsidRDefault="00D20505" w:rsidP="00D20505">
            <w:pPr>
              <w:widowControl w:val="0"/>
              <w:autoSpaceDE w:val="0"/>
              <w:autoSpaceDN w:val="0"/>
              <w:adjustRightInd w:val="0"/>
              <w:spacing w:before="0" w:after="0"/>
              <w:jc w:val="left"/>
            </w:pPr>
            <w:r w:rsidRPr="00D20505">
              <w:t>         "permission": "READ",</w:t>
            </w:r>
          </w:p>
          <w:p w14:paraId="33D74232" w14:textId="77777777" w:rsidR="00D20505" w:rsidRPr="00D20505" w:rsidRDefault="00D20505" w:rsidP="00D20505">
            <w:pPr>
              <w:widowControl w:val="0"/>
              <w:autoSpaceDE w:val="0"/>
              <w:autoSpaceDN w:val="0"/>
              <w:adjustRightInd w:val="0"/>
              <w:spacing w:before="0" w:after="0"/>
              <w:jc w:val="left"/>
            </w:pPr>
            <w:r w:rsidRPr="00D20505">
              <w:t>         "userId": "konkapv"</w:t>
            </w:r>
          </w:p>
          <w:p w14:paraId="64133C0C" w14:textId="77777777" w:rsidR="00D20505" w:rsidRPr="00D20505" w:rsidRDefault="00D20505" w:rsidP="00D20505">
            <w:pPr>
              <w:widowControl w:val="0"/>
              <w:autoSpaceDE w:val="0"/>
              <w:autoSpaceDN w:val="0"/>
              <w:adjustRightInd w:val="0"/>
              <w:spacing w:before="0" w:after="0"/>
              <w:jc w:val="left"/>
            </w:pPr>
            <w:r w:rsidRPr="00D20505">
              <w:t>      },</w:t>
            </w:r>
          </w:p>
          <w:p w14:paraId="50F387ED" w14:textId="77777777" w:rsidR="00D20505" w:rsidRPr="00D20505" w:rsidRDefault="00D20505" w:rsidP="00D20505">
            <w:pPr>
              <w:widowControl w:val="0"/>
              <w:autoSpaceDE w:val="0"/>
              <w:autoSpaceDN w:val="0"/>
              <w:adjustRightInd w:val="0"/>
              <w:spacing w:before="0" w:after="0"/>
              <w:jc w:val="left"/>
            </w:pPr>
            <w:r w:rsidRPr="00D20505">
              <w:t>            {</w:t>
            </w:r>
          </w:p>
          <w:p w14:paraId="29B27AB2" w14:textId="77777777" w:rsidR="00D20505" w:rsidRPr="00D20505" w:rsidRDefault="00D20505" w:rsidP="00D20505">
            <w:pPr>
              <w:widowControl w:val="0"/>
              <w:autoSpaceDE w:val="0"/>
              <w:autoSpaceDN w:val="0"/>
              <w:adjustRightInd w:val="0"/>
              <w:spacing w:before="0" w:after="0"/>
              <w:jc w:val="left"/>
            </w:pPr>
            <w:r w:rsidRPr="00D20505">
              <w:t>         "permission": "OWN",</w:t>
            </w:r>
          </w:p>
          <w:p w14:paraId="3F19D236" w14:textId="77777777" w:rsidR="00D20505" w:rsidRPr="00D20505" w:rsidRDefault="00D20505" w:rsidP="00D20505">
            <w:pPr>
              <w:widowControl w:val="0"/>
              <w:autoSpaceDE w:val="0"/>
              <w:autoSpaceDN w:val="0"/>
              <w:adjustRightInd w:val="0"/>
              <w:spacing w:before="0" w:after="0"/>
              <w:jc w:val="left"/>
            </w:pPr>
            <w:r w:rsidRPr="00D20505">
              <w:t>         "userId": "rosenbergea"</w:t>
            </w:r>
          </w:p>
          <w:p w14:paraId="5CA22966" w14:textId="77777777" w:rsidR="00D20505" w:rsidRPr="00D20505" w:rsidRDefault="00D20505" w:rsidP="00D20505">
            <w:pPr>
              <w:widowControl w:val="0"/>
              <w:autoSpaceDE w:val="0"/>
              <w:autoSpaceDN w:val="0"/>
              <w:adjustRightInd w:val="0"/>
              <w:spacing w:before="0" w:after="0"/>
              <w:jc w:val="left"/>
            </w:pPr>
            <w:r w:rsidRPr="00D20505">
              <w:t>      },</w:t>
            </w:r>
          </w:p>
          <w:p w14:paraId="541B0858" w14:textId="77777777" w:rsidR="00D20505" w:rsidRPr="00D20505" w:rsidRDefault="00D20505" w:rsidP="00D20505">
            <w:pPr>
              <w:widowControl w:val="0"/>
              <w:autoSpaceDE w:val="0"/>
              <w:autoSpaceDN w:val="0"/>
              <w:adjustRightInd w:val="0"/>
              <w:spacing w:before="0" w:after="0"/>
              <w:jc w:val="left"/>
            </w:pPr>
            <w:r w:rsidRPr="00D20505">
              <w:t>            {</w:t>
            </w:r>
          </w:p>
          <w:p w14:paraId="2C1BED17" w14:textId="77777777" w:rsidR="00D20505" w:rsidRPr="00D20505" w:rsidRDefault="00D20505" w:rsidP="00D20505">
            <w:pPr>
              <w:widowControl w:val="0"/>
              <w:autoSpaceDE w:val="0"/>
              <w:autoSpaceDN w:val="0"/>
              <w:adjustRightInd w:val="0"/>
              <w:spacing w:before="0" w:after="0"/>
              <w:jc w:val="left"/>
            </w:pPr>
            <w:r w:rsidRPr="00D20505">
              <w:t>         "permission": "OWN",</w:t>
            </w:r>
          </w:p>
          <w:p w14:paraId="46634C05" w14:textId="77777777" w:rsidR="00D20505" w:rsidRPr="00D20505" w:rsidRDefault="00D20505" w:rsidP="00D20505">
            <w:pPr>
              <w:widowControl w:val="0"/>
              <w:autoSpaceDE w:val="0"/>
              <w:autoSpaceDN w:val="0"/>
              <w:adjustRightInd w:val="0"/>
              <w:spacing w:before="0" w:after="0"/>
              <w:jc w:val="left"/>
            </w:pPr>
            <w:r w:rsidRPr="00D20505">
              <w:t>         "userId": "ncif-hpcdm-svc"</w:t>
            </w:r>
          </w:p>
          <w:p w14:paraId="6A682C4A" w14:textId="77777777" w:rsidR="00D20505" w:rsidRPr="00D20505" w:rsidRDefault="00D20505" w:rsidP="00D20505">
            <w:pPr>
              <w:widowControl w:val="0"/>
              <w:autoSpaceDE w:val="0"/>
              <w:autoSpaceDN w:val="0"/>
              <w:adjustRightInd w:val="0"/>
              <w:spacing w:before="0" w:after="0"/>
              <w:jc w:val="left"/>
            </w:pPr>
            <w:r w:rsidRPr="00D20505">
              <w:t>      },</w:t>
            </w:r>
          </w:p>
          <w:p w14:paraId="3977EFDF" w14:textId="77777777" w:rsidR="00D20505" w:rsidRPr="00D20505" w:rsidRDefault="00D20505" w:rsidP="00D20505">
            <w:pPr>
              <w:widowControl w:val="0"/>
              <w:autoSpaceDE w:val="0"/>
              <w:autoSpaceDN w:val="0"/>
              <w:adjustRightInd w:val="0"/>
              <w:spacing w:before="0" w:after="0"/>
              <w:jc w:val="left"/>
            </w:pPr>
            <w:r w:rsidRPr="00D20505">
              <w:t>            {</w:t>
            </w:r>
          </w:p>
          <w:p w14:paraId="493A0172" w14:textId="77777777" w:rsidR="00D20505" w:rsidRPr="00D20505" w:rsidRDefault="00D20505" w:rsidP="00D20505">
            <w:pPr>
              <w:widowControl w:val="0"/>
              <w:autoSpaceDE w:val="0"/>
              <w:autoSpaceDN w:val="0"/>
              <w:adjustRightInd w:val="0"/>
              <w:spacing w:before="0" w:after="0"/>
              <w:jc w:val="left"/>
            </w:pPr>
            <w:r w:rsidRPr="00D20505">
              <w:t>         "permission": "WRITE",</w:t>
            </w:r>
          </w:p>
          <w:p w14:paraId="51565E89" w14:textId="77777777" w:rsidR="00D20505" w:rsidRPr="00D20505" w:rsidRDefault="00D20505" w:rsidP="00D20505">
            <w:pPr>
              <w:widowControl w:val="0"/>
              <w:autoSpaceDE w:val="0"/>
              <w:autoSpaceDN w:val="0"/>
              <w:adjustRightInd w:val="0"/>
              <w:spacing w:before="0" w:after="0"/>
              <w:jc w:val="left"/>
            </w:pPr>
            <w:r w:rsidRPr="00D20505">
              <w:t>         "userId": "zakigf"</w:t>
            </w:r>
          </w:p>
          <w:p w14:paraId="79758BBA" w14:textId="77777777" w:rsidR="00D20505" w:rsidRPr="00D20505" w:rsidRDefault="00D20505" w:rsidP="00D20505">
            <w:pPr>
              <w:widowControl w:val="0"/>
              <w:autoSpaceDE w:val="0"/>
              <w:autoSpaceDN w:val="0"/>
              <w:adjustRightInd w:val="0"/>
              <w:spacing w:before="0" w:after="0"/>
              <w:jc w:val="left"/>
            </w:pPr>
            <w:r w:rsidRPr="00D20505">
              <w:t>      }</w:t>
            </w:r>
          </w:p>
          <w:p w14:paraId="2D7E563B" w14:textId="77777777" w:rsidR="00D20505" w:rsidRPr="00D20505" w:rsidRDefault="00D20505" w:rsidP="00D20505">
            <w:pPr>
              <w:widowControl w:val="0"/>
              <w:autoSpaceDE w:val="0"/>
              <w:autoSpaceDN w:val="0"/>
              <w:adjustRightInd w:val="0"/>
              <w:spacing w:before="0" w:after="0"/>
              <w:jc w:val="left"/>
            </w:pPr>
            <w:r w:rsidRPr="00D20505">
              <w:t>   ],</w:t>
            </w:r>
          </w:p>
          <w:p w14:paraId="62BEF26B" w14:textId="77777777" w:rsidR="00D20505" w:rsidRPr="00D20505" w:rsidRDefault="00D20505" w:rsidP="00D20505">
            <w:pPr>
              <w:widowControl w:val="0"/>
              <w:autoSpaceDE w:val="0"/>
              <w:autoSpaceDN w:val="0"/>
              <w:adjustRightInd w:val="0"/>
              <w:spacing w:before="0" w:after="0"/>
              <w:jc w:val="left"/>
            </w:pPr>
            <w:r w:rsidRPr="00D20505">
              <w:t>   "groupPermissions": [   {</w:t>
            </w:r>
          </w:p>
          <w:p w14:paraId="5266DCAB" w14:textId="77777777" w:rsidR="00D20505" w:rsidRPr="00D20505" w:rsidRDefault="00D20505" w:rsidP="00D20505">
            <w:pPr>
              <w:widowControl w:val="0"/>
              <w:autoSpaceDE w:val="0"/>
              <w:autoSpaceDN w:val="0"/>
              <w:adjustRightInd w:val="0"/>
              <w:spacing w:before="0" w:after="0"/>
              <w:jc w:val="left"/>
            </w:pPr>
            <w:r w:rsidRPr="00D20505">
              <w:t>      "permission": "OWN",</w:t>
            </w:r>
          </w:p>
          <w:p w14:paraId="4F2C783E" w14:textId="77777777" w:rsidR="00D20505" w:rsidRPr="00D20505" w:rsidRDefault="00D20505" w:rsidP="00D20505">
            <w:pPr>
              <w:widowControl w:val="0"/>
              <w:autoSpaceDE w:val="0"/>
              <w:autoSpaceDN w:val="0"/>
              <w:adjustRightInd w:val="0"/>
              <w:spacing w:before="0" w:after="0"/>
              <w:jc w:val="left"/>
            </w:pPr>
            <w:r w:rsidRPr="00D20505">
              <w:t>      "groupName": "eran-group"</w:t>
            </w:r>
          </w:p>
          <w:p w14:paraId="3BA9AC71" w14:textId="77777777" w:rsidR="00D20505" w:rsidRPr="00D20505" w:rsidRDefault="00D20505" w:rsidP="00D20505">
            <w:pPr>
              <w:widowControl w:val="0"/>
              <w:autoSpaceDE w:val="0"/>
              <w:autoSpaceDN w:val="0"/>
              <w:adjustRightInd w:val="0"/>
              <w:spacing w:before="0" w:after="0"/>
              <w:jc w:val="left"/>
            </w:pPr>
            <w:r w:rsidRPr="00D20505">
              <w:t>   }]</w:t>
            </w:r>
          </w:p>
          <w:p w14:paraId="58AF62F5" w14:textId="774930CE" w:rsidR="001B13D6" w:rsidRPr="00D20505" w:rsidRDefault="00D20505" w:rsidP="00D20505">
            <w:pPr>
              <w:widowControl w:val="0"/>
              <w:autoSpaceDE w:val="0"/>
              <w:autoSpaceDN w:val="0"/>
              <w:adjustRightInd w:val="0"/>
              <w:spacing w:before="0" w:after="0"/>
              <w:jc w:val="left"/>
              <w:rPr>
                <w:rFonts w:ascii="Calibri" w:hAnsi="Calibri" w:cs="Calibri"/>
                <w:sz w:val="29"/>
                <w:szCs w:val="29"/>
              </w:rPr>
            </w:pPr>
            <w:r w:rsidRPr="00D20505">
              <w:t>}</w:t>
            </w:r>
          </w:p>
        </w:tc>
      </w:tr>
      <w:tr w:rsidR="001B13D6" w:rsidRPr="00087D39" w14:paraId="73C9D519" w14:textId="77777777" w:rsidTr="001B13D6">
        <w:tc>
          <w:tcPr>
            <w:tcW w:w="1548" w:type="dxa"/>
            <w:shd w:val="clear" w:color="auto" w:fill="auto"/>
          </w:tcPr>
          <w:p w14:paraId="15962FDF" w14:textId="77777777" w:rsidR="001B13D6" w:rsidRPr="00087D39" w:rsidRDefault="001B13D6" w:rsidP="001B13D6">
            <w:pPr>
              <w:ind w:left="0"/>
              <w:jc w:val="left"/>
              <w:rPr>
                <w:color w:val="000000"/>
              </w:rPr>
            </w:pPr>
            <w:r w:rsidRPr="00087D39">
              <w:rPr>
                <w:color w:val="000000"/>
              </w:rPr>
              <w:lastRenderedPageBreak/>
              <w:t>Error Response</w:t>
            </w:r>
          </w:p>
        </w:tc>
        <w:tc>
          <w:tcPr>
            <w:tcW w:w="8028" w:type="dxa"/>
            <w:shd w:val="clear" w:color="auto" w:fill="auto"/>
          </w:tcPr>
          <w:p w14:paraId="3DB7457E" w14:textId="77777777" w:rsidR="001B13D6" w:rsidRDefault="001B13D6" w:rsidP="001B13D6">
            <w:pPr>
              <w:spacing w:after="0"/>
              <w:rPr>
                <w:b/>
                <w:color w:val="000000"/>
              </w:rPr>
            </w:pPr>
            <w:r>
              <w:rPr>
                <w:b/>
                <w:color w:val="000000"/>
              </w:rPr>
              <w:t>Missing path in the request</w:t>
            </w:r>
            <w:r w:rsidRPr="00087D39">
              <w:rPr>
                <w:b/>
                <w:color w:val="000000"/>
              </w:rPr>
              <w:t>:</w:t>
            </w:r>
          </w:p>
          <w:p w14:paraId="3AF1D78D" w14:textId="77777777" w:rsidR="001B13D6" w:rsidRPr="00087D39" w:rsidRDefault="001B13D6" w:rsidP="001B13D6">
            <w:pPr>
              <w:spacing w:after="0"/>
              <w:rPr>
                <w:b/>
                <w:color w:val="000000"/>
              </w:rPr>
            </w:pPr>
          </w:p>
          <w:p w14:paraId="6AE721D3" w14:textId="77777777" w:rsidR="001B13D6" w:rsidRPr="00AA3C7A" w:rsidRDefault="001B13D6" w:rsidP="001B13D6">
            <w:pPr>
              <w:spacing w:after="0"/>
              <w:rPr>
                <w:color w:val="000000"/>
              </w:rPr>
            </w:pPr>
            <w:r w:rsidRPr="00AA3C7A">
              <w:rPr>
                <w:color w:val="000000"/>
              </w:rPr>
              <w:t>HTTP/1.1 400 Bad Request</w:t>
            </w:r>
          </w:p>
          <w:p w14:paraId="4009812E" w14:textId="77777777" w:rsidR="001B13D6" w:rsidRPr="00AA3C7A" w:rsidRDefault="001B13D6" w:rsidP="001B13D6">
            <w:pPr>
              <w:spacing w:after="0"/>
              <w:rPr>
                <w:color w:val="000000"/>
              </w:rPr>
            </w:pPr>
            <w:r w:rsidRPr="00AA3C7A">
              <w:rPr>
                <w:color w:val="000000"/>
              </w:rPr>
              <w:t>Content-Type: application/json</w:t>
            </w:r>
          </w:p>
          <w:p w14:paraId="47ADA058" w14:textId="77777777" w:rsidR="001B13D6" w:rsidRPr="00AA3C7A" w:rsidRDefault="001B13D6" w:rsidP="001B13D6">
            <w:pPr>
              <w:spacing w:after="0"/>
              <w:rPr>
                <w:color w:val="000000"/>
              </w:rPr>
            </w:pPr>
            <w:r w:rsidRPr="00AA3C7A">
              <w:rPr>
                <w:color w:val="000000"/>
              </w:rPr>
              <w:t>HPC-API-Version: 1.0.0</w:t>
            </w:r>
          </w:p>
          <w:p w14:paraId="6AED399E" w14:textId="77777777" w:rsidR="001B13D6" w:rsidRPr="00AA3C7A" w:rsidRDefault="001B13D6" w:rsidP="001B13D6">
            <w:pPr>
              <w:spacing w:after="0"/>
              <w:rPr>
                <w:color w:val="000000"/>
              </w:rPr>
            </w:pPr>
            <w:r w:rsidRPr="00AA3C7A">
              <w:rPr>
                <w:color w:val="000000"/>
              </w:rPr>
              <w:t>{</w:t>
            </w:r>
          </w:p>
          <w:p w14:paraId="29C84096" w14:textId="77777777" w:rsidR="001B13D6" w:rsidRPr="00AA3C7A" w:rsidRDefault="001B13D6" w:rsidP="001B13D6">
            <w:pPr>
              <w:spacing w:after="0"/>
              <w:rPr>
                <w:color w:val="000000"/>
              </w:rPr>
            </w:pPr>
            <w:r w:rsidRPr="00AA3C7A">
              <w:rPr>
                <w:color w:val="000000"/>
              </w:rPr>
              <w:t xml:space="preserve">   "errorType": "INVALID_REQUEST_INPUT",</w:t>
            </w:r>
          </w:p>
          <w:p w14:paraId="02627A69" w14:textId="467338A5" w:rsidR="001B13D6" w:rsidRPr="00AA3C7A" w:rsidRDefault="001B13D6" w:rsidP="001B13D6">
            <w:pPr>
              <w:spacing w:after="0"/>
              <w:rPr>
                <w:color w:val="000000"/>
              </w:rPr>
            </w:pPr>
            <w:r w:rsidRPr="00AA3C7A">
              <w:rPr>
                <w:color w:val="000000"/>
              </w:rPr>
              <w:t xml:space="preserve">   "message": "Null </w:t>
            </w:r>
            <w:r w:rsidR="000E3AB3">
              <w:rPr>
                <w:color w:val="000000"/>
              </w:rPr>
              <w:t>data-object</w:t>
            </w:r>
            <w:r w:rsidRPr="00AA3C7A">
              <w:rPr>
                <w:color w:val="000000"/>
              </w:rPr>
              <w:t xml:space="preserve"> path",</w:t>
            </w:r>
          </w:p>
          <w:p w14:paraId="16FEBF4D" w14:textId="77777777" w:rsidR="001B13D6" w:rsidRPr="00AA3C7A" w:rsidRDefault="001B13D6" w:rsidP="001B13D6">
            <w:pPr>
              <w:spacing w:after="0"/>
              <w:rPr>
                <w:color w:val="000000"/>
              </w:rPr>
            </w:pPr>
            <w:r w:rsidRPr="00AA3C7A">
              <w:rPr>
                <w:color w:val="000000"/>
              </w:rPr>
              <w:t xml:space="preserve">   "stackTrace": …</w:t>
            </w:r>
          </w:p>
          <w:p w14:paraId="45FDA672" w14:textId="77777777" w:rsidR="001B13D6" w:rsidRPr="00AA3C7A" w:rsidRDefault="001B13D6" w:rsidP="001B13D6">
            <w:pPr>
              <w:spacing w:after="0"/>
              <w:rPr>
                <w:color w:val="000000"/>
              </w:rPr>
            </w:pPr>
            <w:r w:rsidRPr="00AA3C7A">
              <w:rPr>
                <w:color w:val="000000"/>
              </w:rPr>
              <w:t>}</w:t>
            </w:r>
          </w:p>
          <w:p w14:paraId="2EE73A1C" w14:textId="77777777" w:rsidR="001B13D6" w:rsidRDefault="001B13D6" w:rsidP="001B13D6">
            <w:pPr>
              <w:spacing w:after="0"/>
              <w:rPr>
                <w:color w:val="000000"/>
              </w:rPr>
            </w:pPr>
          </w:p>
          <w:p w14:paraId="3686C337" w14:textId="77777777" w:rsidR="001B13D6" w:rsidRDefault="001B13D6" w:rsidP="001B13D6">
            <w:pPr>
              <w:spacing w:after="0"/>
              <w:rPr>
                <w:color w:val="000000"/>
              </w:rPr>
            </w:pPr>
          </w:p>
          <w:p w14:paraId="6AFBE946" w14:textId="77777777" w:rsidR="001B13D6" w:rsidRPr="00087D39" w:rsidRDefault="001B13D6" w:rsidP="001B13D6">
            <w:pPr>
              <w:spacing w:after="0"/>
              <w:rPr>
                <w:b/>
                <w:color w:val="000000"/>
              </w:rPr>
            </w:pPr>
            <w:r>
              <w:rPr>
                <w:b/>
                <w:color w:val="000000"/>
              </w:rPr>
              <w:t>Authentication Failure</w:t>
            </w:r>
            <w:r w:rsidRPr="00087D39">
              <w:rPr>
                <w:b/>
                <w:color w:val="000000"/>
              </w:rPr>
              <w:t xml:space="preserve">: </w:t>
            </w:r>
          </w:p>
          <w:p w14:paraId="5D310988" w14:textId="77777777" w:rsidR="001B13D6" w:rsidRPr="00405671" w:rsidRDefault="001B13D6" w:rsidP="001B13D6">
            <w:pPr>
              <w:spacing w:after="0"/>
              <w:rPr>
                <w:color w:val="000000"/>
              </w:rPr>
            </w:pPr>
            <w:r w:rsidRPr="00405671">
              <w:rPr>
                <w:color w:val="000000"/>
              </w:rPr>
              <w:t>HTTP/1.1 401 Unauthorized</w:t>
            </w:r>
          </w:p>
          <w:p w14:paraId="3D477DD9" w14:textId="77777777" w:rsidR="001B13D6" w:rsidRPr="00405671" w:rsidRDefault="001B13D6" w:rsidP="001B13D6">
            <w:pPr>
              <w:spacing w:after="0"/>
              <w:rPr>
                <w:color w:val="000000"/>
              </w:rPr>
            </w:pPr>
            <w:r w:rsidRPr="00405671">
              <w:rPr>
                <w:color w:val="000000"/>
              </w:rPr>
              <w:t>Content-Type: application/json</w:t>
            </w:r>
          </w:p>
          <w:p w14:paraId="7AB3C6B2" w14:textId="77777777" w:rsidR="001B13D6" w:rsidRPr="00405671" w:rsidRDefault="001B13D6" w:rsidP="001B13D6">
            <w:pPr>
              <w:spacing w:after="0"/>
              <w:rPr>
                <w:color w:val="000000"/>
              </w:rPr>
            </w:pPr>
          </w:p>
          <w:p w14:paraId="5DDA84D6" w14:textId="77777777" w:rsidR="001B13D6" w:rsidRPr="00087D39" w:rsidRDefault="001B13D6" w:rsidP="001B13D6">
            <w:pPr>
              <w:spacing w:after="0"/>
              <w:jc w:val="left"/>
              <w:rPr>
                <w:color w:val="000000"/>
              </w:rPr>
            </w:pPr>
            <w:r w:rsidRPr="00405671">
              <w:rPr>
                <w:color w:val="000000"/>
              </w:rPr>
              <w:t>{"errorType":"REQUEST_AUTHENTICATION_FAILED","message":"Access Denied: LDAP authentication failed","stackTrace":"</w:t>
            </w:r>
            <w:r>
              <w:rPr>
                <w:color w:val="000000"/>
              </w:rPr>
              <w:t>..”}</w:t>
            </w:r>
          </w:p>
          <w:p w14:paraId="2326EE6B" w14:textId="77777777" w:rsidR="001B13D6" w:rsidRDefault="001B13D6" w:rsidP="001B13D6">
            <w:pPr>
              <w:spacing w:after="0"/>
              <w:rPr>
                <w:color w:val="000000"/>
              </w:rPr>
            </w:pPr>
          </w:p>
          <w:p w14:paraId="27954F32" w14:textId="77777777" w:rsidR="001B13D6" w:rsidRDefault="001B13D6" w:rsidP="001B13D6">
            <w:pPr>
              <w:spacing w:after="0"/>
              <w:rPr>
                <w:color w:val="000000"/>
              </w:rPr>
            </w:pPr>
            <w:r>
              <w:rPr>
                <w:color w:val="000000"/>
              </w:rPr>
              <w:t>JSON:</w:t>
            </w:r>
          </w:p>
          <w:p w14:paraId="260C0037" w14:textId="77777777" w:rsidR="001B13D6" w:rsidRPr="00405671" w:rsidRDefault="001B13D6" w:rsidP="001B13D6">
            <w:pPr>
              <w:spacing w:after="0"/>
              <w:rPr>
                <w:color w:val="000000"/>
              </w:rPr>
            </w:pPr>
            <w:r w:rsidRPr="00405671">
              <w:rPr>
                <w:color w:val="000000"/>
              </w:rPr>
              <w:t>{</w:t>
            </w:r>
          </w:p>
          <w:p w14:paraId="357109A9" w14:textId="77777777" w:rsidR="001B13D6" w:rsidRPr="00405671" w:rsidRDefault="001B13D6" w:rsidP="001B13D6">
            <w:pPr>
              <w:spacing w:after="0"/>
              <w:rPr>
                <w:color w:val="000000"/>
              </w:rPr>
            </w:pPr>
            <w:r w:rsidRPr="00405671">
              <w:rPr>
                <w:color w:val="000000"/>
              </w:rPr>
              <w:t xml:space="preserve">   "errorType": "REQUEST_AUTHENTICATION_FAILED",</w:t>
            </w:r>
          </w:p>
          <w:p w14:paraId="4C8C5D67" w14:textId="77777777" w:rsidR="001B13D6" w:rsidRPr="00405671" w:rsidRDefault="001B13D6" w:rsidP="001B13D6">
            <w:pPr>
              <w:spacing w:after="0"/>
              <w:rPr>
                <w:color w:val="000000"/>
              </w:rPr>
            </w:pPr>
            <w:r w:rsidRPr="00405671">
              <w:rPr>
                <w:color w:val="000000"/>
              </w:rPr>
              <w:t xml:space="preserve">   "message": "Access Denied: LDAP authentication failed",</w:t>
            </w:r>
          </w:p>
          <w:p w14:paraId="3FE81D6C" w14:textId="77777777" w:rsidR="001B13D6" w:rsidRPr="00405671" w:rsidRDefault="001B13D6" w:rsidP="001B13D6">
            <w:pPr>
              <w:spacing w:after="0"/>
              <w:rPr>
                <w:color w:val="000000"/>
              </w:rPr>
            </w:pPr>
            <w:r w:rsidRPr="00405671">
              <w:rPr>
                <w:color w:val="000000"/>
              </w:rPr>
              <w:t xml:space="preserve">   "stackTrace": "</w:t>
            </w:r>
            <w:r>
              <w:rPr>
                <w:color w:val="000000"/>
              </w:rPr>
              <w:t>…</w:t>
            </w:r>
            <w:r w:rsidRPr="00405671">
              <w:rPr>
                <w:color w:val="000000"/>
              </w:rPr>
              <w:t>"</w:t>
            </w:r>
          </w:p>
          <w:p w14:paraId="46BD8C61" w14:textId="77777777" w:rsidR="001B13D6" w:rsidRPr="00087D39" w:rsidRDefault="001B13D6" w:rsidP="001B13D6">
            <w:pPr>
              <w:spacing w:after="0"/>
              <w:rPr>
                <w:color w:val="000000"/>
              </w:rPr>
            </w:pPr>
            <w:r w:rsidRPr="00405671">
              <w:rPr>
                <w:color w:val="000000"/>
              </w:rPr>
              <w:t>}</w:t>
            </w:r>
          </w:p>
          <w:p w14:paraId="70BF3E66" w14:textId="77777777" w:rsidR="001B13D6" w:rsidRPr="00087D39" w:rsidRDefault="001B13D6" w:rsidP="001B13D6">
            <w:pPr>
              <w:spacing w:after="0"/>
              <w:jc w:val="left"/>
              <w:rPr>
                <w:color w:val="000000"/>
              </w:rPr>
            </w:pPr>
          </w:p>
        </w:tc>
      </w:tr>
    </w:tbl>
    <w:p w14:paraId="44F8A63F" w14:textId="3FEFC83A" w:rsidR="00774DBF" w:rsidRPr="004E60AD" w:rsidRDefault="00774DBF" w:rsidP="00DE6CE5">
      <w:pPr>
        <w:pStyle w:val="Heading2"/>
        <w:keepLines w:val="0"/>
        <w:numPr>
          <w:ilvl w:val="1"/>
          <w:numId w:val="9"/>
        </w:numPr>
        <w:spacing w:before="240" w:after="60" w:line="276" w:lineRule="auto"/>
        <w:jc w:val="left"/>
      </w:pPr>
      <w:bookmarkStart w:id="56" w:name="_Toc359660718"/>
      <w:r>
        <w:lastRenderedPageBreak/>
        <w:t>Subscribe to notifications</w:t>
      </w:r>
      <w:bookmarkEnd w:id="5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743A0A0A" w14:textId="77777777" w:rsidTr="002705BB">
        <w:tc>
          <w:tcPr>
            <w:tcW w:w="1548" w:type="dxa"/>
            <w:shd w:val="clear" w:color="auto" w:fill="auto"/>
          </w:tcPr>
          <w:p w14:paraId="120EA2EB"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568CD7A7" w14:textId="41CC23FF" w:rsidR="00774DBF" w:rsidRPr="00087D39" w:rsidRDefault="00433CD6" w:rsidP="002705BB">
            <w:pPr>
              <w:ind w:left="0"/>
              <w:rPr>
                <w:color w:val="000000"/>
              </w:rPr>
            </w:pPr>
            <w:r>
              <w:rPr>
                <w:color w:val="000000"/>
              </w:rPr>
              <w:t>Subscribe to event notifications</w:t>
            </w:r>
          </w:p>
        </w:tc>
      </w:tr>
      <w:tr w:rsidR="00774DBF" w:rsidRPr="00087D39" w14:paraId="2D66261C" w14:textId="77777777" w:rsidTr="002705BB">
        <w:tc>
          <w:tcPr>
            <w:tcW w:w="1548" w:type="dxa"/>
            <w:shd w:val="clear" w:color="auto" w:fill="auto"/>
          </w:tcPr>
          <w:p w14:paraId="71A022CE"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66744D4B" w14:textId="53CCFC02" w:rsidR="00774DBF" w:rsidRDefault="00774DBF" w:rsidP="00265DBD">
            <w:pPr>
              <w:ind w:left="0"/>
              <w:rPr>
                <w:color w:val="000000"/>
              </w:rPr>
            </w:pPr>
            <w:r>
              <w:rPr>
                <w:color w:val="000000"/>
              </w:rPr>
              <w:t xml:space="preserve">Authorized users can subscribe </w:t>
            </w:r>
            <w:r w:rsidR="00A92B9E">
              <w:rPr>
                <w:color w:val="000000"/>
              </w:rPr>
              <w:t xml:space="preserve">or unsubscribe </w:t>
            </w:r>
            <w:r>
              <w:rPr>
                <w:color w:val="000000"/>
              </w:rPr>
              <w:t xml:space="preserve">to </w:t>
            </w:r>
            <w:r w:rsidR="00265DBD">
              <w:rPr>
                <w:color w:val="000000"/>
              </w:rPr>
              <w:t xml:space="preserve">the </w:t>
            </w:r>
            <w:r w:rsidR="00433CD6">
              <w:rPr>
                <w:color w:val="000000"/>
              </w:rPr>
              <w:t xml:space="preserve">following </w:t>
            </w:r>
            <w:r>
              <w:rPr>
                <w:color w:val="000000"/>
              </w:rPr>
              <w:t>HPC DME event notifications</w:t>
            </w:r>
            <w:r w:rsidR="00433CD6">
              <w:rPr>
                <w:color w:val="000000"/>
              </w:rPr>
              <w:t>:</w:t>
            </w:r>
          </w:p>
          <w:p w14:paraId="61DCA8E8" w14:textId="77777777" w:rsidR="00433CD6" w:rsidRPr="00433CD6" w:rsidRDefault="00433CD6" w:rsidP="00265DBD">
            <w:pPr>
              <w:autoSpaceDE w:val="0"/>
              <w:autoSpaceDN w:val="0"/>
              <w:adjustRightInd w:val="0"/>
              <w:spacing w:before="0" w:after="0"/>
              <w:jc w:val="left"/>
            </w:pPr>
            <w:r w:rsidRPr="00433CD6">
              <w:rPr>
                <w:bCs/>
                <w:iCs/>
              </w:rPr>
              <w:t>DATA_TRANSFER_UPLOAD_IN_TEMPORARY_ARCHIVE</w:t>
            </w:r>
            <w:r w:rsidRPr="00433CD6">
              <w:t>:</w:t>
            </w:r>
          </w:p>
          <w:p w14:paraId="2C4185B9"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DATA_TRANSFER_UPLOAD_ARCHIVED</w:t>
            </w:r>
            <w:r w:rsidRPr="00433CD6">
              <w:t>:</w:t>
            </w:r>
          </w:p>
          <w:p w14:paraId="51290EBF"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DATA_TRANSFER_UPLOAD_FAILED</w:t>
            </w:r>
            <w:r w:rsidRPr="00433CD6">
              <w:t>:</w:t>
            </w:r>
          </w:p>
          <w:p w14:paraId="43F578A2"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DATA_TRANSFER_DOWNLOAD_COMPLETED</w:t>
            </w:r>
            <w:r w:rsidRPr="00433CD6">
              <w:t>:</w:t>
            </w:r>
          </w:p>
          <w:p w14:paraId="2E5A59E7"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DATA_TRANSFER_DOWNLOAD_FAILED</w:t>
            </w:r>
            <w:r w:rsidRPr="00433CD6">
              <w:t>:</w:t>
            </w:r>
          </w:p>
          <w:p w14:paraId="2E6E6F5E" w14:textId="77777777" w:rsidR="00433CD6" w:rsidRPr="00433CD6" w:rsidRDefault="00433CD6" w:rsidP="00433CD6">
            <w:pPr>
              <w:autoSpaceDE w:val="0"/>
              <w:autoSpaceDN w:val="0"/>
              <w:adjustRightInd w:val="0"/>
              <w:spacing w:before="0" w:after="0"/>
              <w:ind w:left="0"/>
              <w:jc w:val="left"/>
            </w:pPr>
            <w:r w:rsidRPr="00433CD6">
              <w:t xml:space="preserve">         </w:t>
            </w:r>
            <w:r w:rsidRPr="00433CD6">
              <w:rPr>
                <w:bCs/>
                <w:iCs/>
              </w:rPr>
              <w:t>USAGE_SUMMARY_REPORT</w:t>
            </w:r>
            <w:r w:rsidRPr="00433CD6">
              <w:t>:</w:t>
            </w:r>
          </w:p>
          <w:p w14:paraId="007B20A4" w14:textId="77777777" w:rsidR="00433CD6" w:rsidRDefault="00433CD6" w:rsidP="00433CD6">
            <w:pPr>
              <w:autoSpaceDE w:val="0"/>
              <w:autoSpaceDN w:val="0"/>
              <w:adjustRightInd w:val="0"/>
              <w:spacing w:before="0" w:after="0"/>
              <w:ind w:left="0"/>
              <w:jc w:val="left"/>
            </w:pPr>
            <w:r w:rsidRPr="00433CD6">
              <w:t xml:space="preserve">         </w:t>
            </w:r>
            <w:r w:rsidRPr="00433CD6">
              <w:rPr>
                <w:bCs/>
                <w:iCs/>
              </w:rPr>
              <w:t>USAGE_SUMMARY_BY_WEEKLY_REPORT</w:t>
            </w:r>
            <w:r w:rsidRPr="00433CD6">
              <w:t>:</w:t>
            </w:r>
          </w:p>
          <w:p w14:paraId="65889CA8" w14:textId="15F773AD" w:rsidR="00684641" w:rsidRPr="00433CD6" w:rsidRDefault="00684641" w:rsidP="00433CD6">
            <w:pPr>
              <w:autoSpaceDE w:val="0"/>
              <w:autoSpaceDN w:val="0"/>
              <w:adjustRightInd w:val="0"/>
              <w:spacing w:before="0" w:after="0"/>
              <w:ind w:left="0"/>
              <w:jc w:val="left"/>
            </w:pPr>
            <w:r>
              <w:t xml:space="preserve">         COLLECTION_UPDATED</w:t>
            </w:r>
          </w:p>
          <w:p w14:paraId="7459A9B5" w14:textId="77777777" w:rsidR="00433CD6" w:rsidRDefault="00433CD6" w:rsidP="002705BB">
            <w:pPr>
              <w:rPr>
                <w:color w:val="000000"/>
              </w:rPr>
            </w:pPr>
          </w:p>
          <w:p w14:paraId="4BDE6219" w14:textId="5EB5AEC6" w:rsidR="00A92B9E" w:rsidRPr="00087D39" w:rsidRDefault="00A92B9E" w:rsidP="00A92B9E">
            <w:pPr>
              <w:ind w:left="0"/>
              <w:rPr>
                <w:color w:val="000000"/>
              </w:rPr>
            </w:pPr>
            <w:r>
              <w:rPr>
                <w:color w:val="000000"/>
              </w:rPr>
              <w:t>Add/Update subscriptions should be included in the ‘addUpdateSubscriptions’ array, and delete subscriptions events should be included in the ‘deleteSubscriptions’</w:t>
            </w:r>
            <w:r w:rsidR="005A05CD">
              <w:rPr>
                <w:color w:val="000000"/>
              </w:rPr>
              <w:t xml:space="preserve">. </w:t>
            </w:r>
            <w:r w:rsidR="005A05CD" w:rsidRPr="005A05CD">
              <w:rPr>
                <w:color w:val="000000"/>
              </w:rPr>
              <w:t>When you are subscribing to COLLECTION_UPDATED notification, by default, any update within the entire collection tree (including all children) will generate a notification.</w:t>
            </w:r>
            <w:r w:rsidR="00D65F4C">
              <w:rPr>
                <w:color w:val="000000"/>
              </w:rPr>
              <w:t xml:space="preserve"> </w:t>
            </w:r>
          </w:p>
        </w:tc>
      </w:tr>
      <w:tr w:rsidR="00774DBF" w:rsidRPr="00087D39" w14:paraId="657F0789" w14:textId="77777777" w:rsidTr="002705BB">
        <w:tc>
          <w:tcPr>
            <w:tcW w:w="1548" w:type="dxa"/>
            <w:shd w:val="clear" w:color="auto" w:fill="auto"/>
          </w:tcPr>
          <w:p w14:paraId="42D0CF85"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5FB608DE" w14:textId="76F71848" w:rsidR="00774DBF" w:rsidRPr="00087D39" w:rsidRDefault="00774DBF" w:rsidP="00774DBF">
            <w:pPr>
              <w:rPr>
                <w:color w:val="000000"/>
              </w:rPr>
            </w:pPr>
            <w:r w:rsidRPr="00211984">
              <w:rPr>
                <w:color w:val="000000"/>
              </w:rPr>
              <w:t>/</w:t>
            </w:r>
            <w:r w:rsidR="00F5187A">
              <w:rPr>
                <w:color w:val="000000"/>
              </w:rPr>
              <w:t>notification</w:t>
            </w:r>
          </w:p>
        </w:tc>
      </w:tr>
      <w:tr w:rsidR="00774DBF" w:rsidRPr="00087D39" w14:paraId="71ED66E1" w14:textId="77777777" w:rsidTr="002705BB">
        <w:tc>
          <w:tcPr>
            <w:tcW w:w="1548" w:type="dxa"/>
            <w:shd w:val="clear" w:color="auto" w:fill="auto"/>
          </w:tcPr>
          <w:p w14:paraId="5550F945"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1E77B87D" w14:textId="77777777" w:rsidR="00774DBF" w:rsidRPr="00087D39" w:rsidRDefault="00774DBF" w:rsidP="002705BB">
            <w:pPr>
              <w:rPr>
                <w:color w:val="000000"/>
              </w:rPr>
            </w:pPr>
            <w:r>
              <w:rPr>
                <w:color w:val="000000"/>
              </w:rPr>
              <w:t>POST</w:t>
            </w:r>
          </w:p>
        </w:tc>
      </w:tr>
      <w:tr w:rsidR="00774DBF" w:rsidRPr="00087D39" w14:paraId="2CFE277A" w14:textId="77777777" w:rsidTr="002705BB">
        <w:tc>
          <w:tcPr>
            <w:tcW w:w="1548" w:type="dxa"/>
            <w:shd w:val="clear" w:color="auto" w:fill="auto"/>
          </w:tcPr>
          <w:p w14:paraId="3B90ACEA"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38466B7E" w14:textId="77777777" w:rsidR="00774DBF" w:rsidRPr="00087D39" w:rsidRDefault="00774DBF" w:rsidP="002705BB">
            <w:pPr>
              <w:rPr>
                <w:rFonts w:cs="Consolas"/>
                <w:color w:val="000000"/>
              </w:rPr>
            </w:pPr>
            <w:r w:rsidRPr="00087D39">
              <w:rPr>
                <w:rFonts w:cs="Consolas"/>
                <w:color w:val="000000"/>
              </w:rPr>
              <w:t>application/json</w:t>
            </w:r>
          </w:p>
          <w:p w14:paraId="00969C7D" w14:textId="77777777" w:rsidR="00774DBF" w:rsidRPr="00087D39" w:rsidRDefault="00774DBF" w:rsidP="002705BB">
            <w:pPr>
              <w:rPr>
                <w:color w:val="000000"/>
              </w:rPr>
            </w:pPr>
            <w:r w:rsidRPr="00087D39">
              <w:rPr>
                <w:rFonts w:cs="Consolas"/>
                <w:color w:val="000000"/>
              </w:rPr>
              <w:t>application/xml</w:t>
            </w:r>
          </w:p>
        </w:tc>
      </w:tr>
      <w:tr w:rsidR="00774DBF" w:rsidRPr="00087D39" w14:paraId="273F6B3B" w14:textId="77777777" w:rsidTr="002705BB">
        <w:tc>
          <w:tcPr>
            <w:tcW w:w="1548" w:type="dxa"/>
            <w:shd w:val="clear" w:color="auto" w:fill="auto"/>
          </w:tcPr>
          <w:p w14:paraId="2D3D326A"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FC3C93D" w14:textId="77777777" w:rsidR="00774DBF" w:rsidRPr="00087D39" w:rsidRDefault="00774DBF" w:rsidP="002705BB">
            <w:pPr>
              <w:rPr>
                <w:rFonts w:cs="Consolas"/>
                <w:color w:val="000000"/>
              </w:rPr>
            </w:pPr>
            <w:r w:rsidRPr="00087D39">
              <w:rPr>
                <w:rFonts w:cs="Consolas"/>
                <w:color w:val="000000"/>
              </w:rPr>
              <w:t>application/json</w:t>
            </w:r>
          </w:p>
          <w:p w14:paraId="350BF83F" w14:textId="77777777" w:rsidR="00774DBF" w:rsidRPr="00087D39" w:rsidRDefault="00774DBF" w:rsidP="002705BB">
            <w:pPr>
              <w:rPr>
                <w:color w:val="000000"/>
              </w:rPr>
            </w:pPr>
            <w:r w:rsidRPr="00087D39">
              <w:rPr>
                <w:rFonts w:cs="Consolas"/>
                <w:color w:val="000000"/>
              </w:rPr>
              <w:t>application/xml</w:t>
            </w:r>
          </w:p>
        </w:tc>
      </w:tr>
      <w:tr w:rsidR="00774DBF" w:rsidRPr="00087D39" w14:paraId="6D2F0848" w14:textId="77777777" w:rsidTr="002705BB">
        <w:tc>
          <w:tcPr>
            <w:tcW w:w="1548" w:type="dxa"/>
            <w:shd w:val="clear" w:color="auto" w:fill="auto"/>
          </w:tcPr>
          <w:p w14:paraId="47018C90"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17A5581" w14:textId="1048E884" w:rsidR="00774DBF" w:rsidRPr="00087D39" w:rsidRDefault="00F5187A" w:rsidP="00774DBF">
            <w:pPr>
              <w:ind w:left="0"/>
              <w:rPr>
                <w:color w:val="000000"/>
              </w:rPr>
            </w:pPr>
            <w:r>
              <w:rPr>
                <w:color w:val="000000"/>
              </w:rPr>
              <w:t xml:space="preserve">         </w:t>
            </w:r>
          </w:p>
        </w:tc>
      </w:tr>
      <w:tr w:rsidR="00774DBF" w:rsidRPr="00087D39" w14:paraId="43DD881F" w14:textId="77777777" w:rsidTr="002705BB">
        <w:tc>
          <w:tcPr>
            <w:tcW w:w="1548" w:type="dxa"/>
            <w:shd w:val="clear" w:color="auto" w:fill="auto"/>
          </w:tcPr>
          <w:p w14:paraId="405DAADE" w14:textId="77777777" w:rsidR="00774DBF" w:rsidRPr="00087D39" w:rsidRDefault="00774DBF" w:rsidP="002705BB">
            <w:pPr>
              <w:ind w:left="0"/>
              <w:jc w:val="left"/>
              <w:rPr>
                <w:color w:val="000000"/>
              </w:rPr>
            </w:pPr>
            <w:r w:rsidRPr="00087D39">
              <w:rPr>
                <w:color w:val="000000"/>
              </w:rPr>
              <w:t>Data Params</w:t>
            </w:r>
          </w:p>
        </w:tc>
        <w:tc>
          <w:tcPr>
            <w:tcW w:w="8028" w:type="dxa"/>
            <w:shd w:val="clear" w:color="auto" w:fill="auto"/>
          </w:tcPr>
          <w:p w14:paraId="6470D219" w14:textId="77777777" w:rsidR="00774DBF" w:rsidRPr="00087D39" w:rsidRDefault="00774DBF" w:rsidP="002705BB">
            <w:pPr>
              <w:ind w:left="0"/>
              <w:jc w:val="left"/>
              <w:rPr>
                <w:b/>
                <w:color w:val="000000"/>
              </w:rPr>
            </w:pPr>
            <w:r w:rsidRPr="00087D39">
              <w:rPr>
                <w:b/>
                <w:color w:val="000000"/>
              </w:rPr>
              <w:t>JSON:</w:t>
            </w:r>
          </w:p>
          <w:p w14:paraId="403B6105" w14:textId="77777777" w:rsidR="00774DBF" w:rsidRPr="00774DBF" w:rsidRDefault="00774DBF" w:rsidP="00774DBF">
            <w:pPr>
              <w:spacing w:after="0"/>
              <w:ind w:left="0"/>
              <w:jc w:val="left"/>
              <w:rPr>
                <w:rFonts w:cs="Consolas"/>
                <w:color w:val="000000"/>
              </w:rPr>
            </w:pPr>
            <w:r w:rsidRPr="00774DBF">
              <w:rPr>
                <w:rFonts w:cs="Consolas"/>
                <w:color w:val="000000"/>
              </w:rPr>
              <w:lastRenderedPageBreak/>
              <w:t>{</w:t>
            </w:r>
          </w:p>
          <w:p w14:paraId="4105E57E" w14:textId="24EDDA23" w:rsidR="00774DBF" w:rsidRPr="00774DBF" w:rsidRDefault="00774DBF" w:rsidP="00774DBF">
            <w:pPr>
              <w:spacing w:after="0"/>
              <w:ind w:left="0"/>
              <w:jc w:val="left"/>
              <w:rPr>
                <w:rFonts w:cs="Consolas"/>
                <w:color w:val="000000"/>
              </w:rPr>
            </w:pPr>
            <w:r>
              <w:rPr>
                <w:rFonts w:cs="Consolas"/>
                <w:color w:val="000000"/>
              </w:rPr>
              <w:t xml:space="preserve">   "addUpdateSubscriptions"</w:t>
            </w:r>
            <w:r w:rsidRPr="00774DBF">
              <w:rPr>
                <w:rFonts w:cs="Consolas"/>
                <w:color w:val="000000"/>
              </w:rPr>
              <w:t>: [</w:t>
            </w:r>
          </w:p>
          <w:p w14:paraId="1A41E31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CB20521" w14:textId="46E4E63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"DATA_TRANSFER_UPLOAD_ARCHIVED",</w:t>
            </w:r>
          </w:p>
          <w:p w14:paraId="047BB508" w14:textId="113FCEA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8DCB91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B48DC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37AEF104" w14:textId="3E495892"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"DATA_TRANSFER_UPLOAD_IN_TEMPORARY_ARCHIVE",</w:t>
            </w:r>
          </w:p>
          <w:p w14:paraId="4D61005E" w14:textId="0EEAD609"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1D57EECB"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517090A7"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666A2544" w14:textId="53360ABB"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"DATA_TRANSFER_UPLOAD_FAILED",</w:t>
            </w:r>
          </w:p>
          <w:p w14:paraId="1124904D" w14:textId="030B4A57"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42C09158"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094BFB9"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158C057C" w14:textId="7F935411"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"DATA_TRANSFER_DOWNLOAD_COMPLETED",</w:t>
            </w:r>
          </w:p>
          <w:p w14:paraId="37BB2177" w14:textId="06019B1F"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0FFADA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0BB55D8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7D0A0B6" w14:textId="7AB582B5"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"DATA_TRANSFER_DOWNLOAD_FAILED",</w:t>
            </w:r>
          </w:p>
          <w:p w14:paraId="29B23C36" w14:textId="39277EE0"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35BCB22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230AF6B5"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6A7393E" w14:textId="30447054"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"USAGE_SUMMARY_REPORT",</w:t>
            </w:r>
          </w:p>
          <w:p w14:paraId="084C0845" w14:textId="68F7BDDB"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67E60592"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7E70AF51"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p>
          <w:p w14:paraId="4402AB3D" w14:textId="2D8A30E7" w:rsidR="00774DBF" w:rsidRPr="00774DBF" w:rsidRDefault="00774DBF" w:rsidP="00774DBF">
            <w:pPr>
              <w:spacing w:after="0"/>
              <w:ind w:left="0"/>
              <w:jc w:val="left"/>
              <w:rPr>
                <w:rFonts w:cs="Consolas"/>
                <w:color w:val="000000"/>
              </w:rPr>
            </w:pPr>
            <w:r>
              <w:rPr>
                <w:rFonts w:cs="Consolas"/>
                <w:color w:val="000000"/>
              </w:rPr>
              <w:t xml:space="preserve">   </w:t>
            </w:r>
            <w:r>
              <w:rPr>
                <w:rFonts w:cs="Consolas"/>
                <w:color w:val="000000"/>
              </w:rPr>
              <w:tab/>
            </w:r>
            <w:r>
              <w:rPr>
                <w:rFonts w:cs="Consolas"/>
                <w:color w:val="000000"/>
              </w:rPr>
              <w:tab/>
              <w:t>"eventType"</w:t>
            </w:r>
            <w:r w:rsidRPr="00774DBF">
              <w:rPr>
                <w:rFonts w:cs="Consolas"/>
                <w:color w:val="000000"/>
              </w:rPr>
              <w:t>: "USAGE_SUMMARY_BY_WEEKLY_REPORT",</w:t>
            </w:r>
          </w:p>
          <w:p w14:paraId="357023E5" w14:textId="4B648FC2" w:rsidR="00774DBF" w:rsidRPr="00774DBF" w:rsidRDefault="00774DBF" w:rsidP="00774DBF">
            <w:pPr>
              <w:spacing w:after="0"/>
              <w:ind w:left="0"/>
              <w:jc w:val="left"/>
              <w:rPr>
                <w:rFonts w:cs="Consolas"/>
                <w:color w:val="000000"/>
              </w:rPr>
            </w:pPr>
            <w:r w:rsidRPr="00774DBF">
              <w:rPr>
                <w:rFonts w:cs="Consolas"/>
                <w:color w:val="000000"/>
              </w:rPr>
              <w:t xml:space="preserve">   </w:t>
            </w:r>
            <w:r>
              <w:rPr>
                <w:rFonts w:cs="Consolas"/>
                <w:color w:val="000000"/>
              </w:rPr>
              <w:tab/>
            </w:r>
            <w:r>
              <w:rPr>
                <w:rFonts w:cs="Consolas"/>
                <w:color w:val="000000"/>
              </w:rPr>
              <w:tab/>
              <w:t>"notificationDeliveryMethods"</w:t>
            </w:r>
            <w:r w:rsidRPr="00774DBF">
              <w:rPr>
                <w:rFonts w:cs="Consolas"/>
                <w:color w:val="000000"/>
              </w:rPr>
              <w:t>: ["EMAIL"]</w:t>
            </w:r>
          </w:p>
          <w:p w14:paraId="2A1DCEC7" w14:textId="77777777" w:rsidR="00774DBF" w:rsidRDefault="00774DBF" w:rsidP="00774DBF">
            <w:pPr>
              <w:spacing w:after="0"/>
              <w:ind w:left="0"/>
              <w:jc w:val="left"/>
              <w:rPr>
                <w:rFonts w:cs="Consolas"/>
                <w:color w:val="000000"/>
              </w:rPr>
            </w:pPr>
            <w:r w:rsidRPr="00774DBF">
              <w:rPr>
                <w:rFonts w:cs="Consolas"/>
                <w:color w:val="000000"/>
              </w:rPr>
              <w:t xml:space="preserve">   </w:t>
            </w:r>
            <w:r w:rsidRPr="00774DBF">
              <w:rPr>
                <w:rFonts w:cs="Consolas"/>
                <w:color w:val="000000"/>
              </w:rPr>
              <w:tab/>
              <w:t>}</w:t>
            </w:r>
            <w:r w:rsidR="004247C7">
              <w:rPr>
                <w:rFonts w:cs="Consolas"/>
                <w:color w:val="000000"/>
              </w:rPr>
              <w:t>,</w:t>
            </w:r>
          </w:p>
          <w:p w14:paraId="5DA4D74C" w14:textId="49B82497" w:rsidR="004247C7" w:rsidRPr="004247C7" w:rsidRDefault="004247C7" w:rsidP="004247C7">
            <w:pPr>
              <w:spacing w:after="0"/>
              <w:ind w:left="0"/>
              <w:jc w:val="left"/>
              <w:rPr>
                <w:rFonts w:cs="Consolas"/>
                <w:color w:val="000000"/>
              </w:rPr>
            </w:pPr>
            <w:r>
              <w:rPr>
                <w:rFonts w:cs="Consolas"/>
                <w:color w:val="000000"/>
              </w:rPr>
              <w:t xml:space="preserve">           </w:t>
            </w:r>
            <w:r w:rsidRPr="004247C7">
              <w:rPr>
                <w:rFonts w:cs="Consolas"/>
                <w:color w:val="000000"/>
              </w:rPr>
              <w:t>{</w:t>
            </w:r>
          </w:p>
          <w:p w14:paraId="17E475C0"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"eventType" : "COLLECTION_UPDATED",</w:t>
            </w:r>
          </w:p>
          <w:p w14:paraId="3285F2E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"notificationDeliveryMethods" : ["EMAIL"],</w:t>
            </w:r>
          </w:p>
          <w:p w14:paraId="57C3A1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"notificationTriggers" : [</w:t>
            </w:r>
          </w:p>
          <w:p w14:paraId="07144D22"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30DFBADD"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12107BE4" w14:textId="01CD400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"/FNL_SF_Archive/pi-lab/</w:t>
            </w:r>
            <w:r w:rsidRPr="004247C7">
              <w:rPr>
                <w:rFonts w:cs="Consolas"/>
                <w:color w:val="000000"/>
              </w:rPr>
              <w:t xml:space="preserve">project" </w:t>
            </w:r>
          </w:p>
          <w:p w14:paraId="1D6D97DF"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106808C7" w14:textId="77777777" w:rsidR="004247C7" w:rsidRPr="004247C7" w:rsidRDefault="004247C7" w:rsidP="004247C7">
            <w:pPr>
              <w:spacing w:after="0"/>
              <w:ind w:left="0"/>
              <w:jc w:val="left"/>
              <w:rPr>
                <w:rFonts w:cs="Consolas"/>
                <w:color w:val="000000"/>
              </w:rPr>
            </w:pPr>
            <w:r w:rsidRPr="004247C7">
              <w:rPr>
                <w:rFonts w:cs="Consolas"/>
                <w:color w:val="000000"/>
              </w:rPr>
              <w:lastRenderedPageBreak/>
              <w:t xml:space="preserve">   </w:t>
            </w:r>
            <w:r w:rsidRPr="004247C7">
              <w:rPr>
                <w:rFonts w:cs="Consolas"/>
                <w:color w:val="000000"/>
              </w:rPr>
              <w:tab/>
            </w:r>
            <w:r w:rsidRPr="004247C7">
              <w:rPr>
                <w:rFonts w:cs="Consolas"/>
                <w:color w:val="000000"/>
              </w:rPr>
              <w:tab/>
              <w:t xml:space="preserve">    ]</w:t>
            </w:r>
          </w:p>
          <w:p w14:paraId="022567B4"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0081AB6"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 "payloadEntries" : [</w:t>
            </w:r>
          </w:p>
          <w:p w14:paraId="01F5AC6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 "attribute" : "COLLECTION_PATH",</w:t>
            </w:r>
          </w:p>
          <w:p w14:paraId="48E3FF1A" w14:textId="148A3F23"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Pr>
                <w:rFonts w:cs="Consolas"/>
                <w:color w:val="000000"/>
              </w:rPr>
              <w:t>"value" : "/FNL_SF_Archive/</w:t>
            </w:r>
            <w:r w:rsidRPr="004247C7">
              <w:rPr>
                <w:rFonts w:cs="Consolas"/>
                <w:color w:val="000000"/>
              </w:rPr>
              <w:t xml:space="preserve">pi-lab" </w:t>
            </w:r>
          </w:p>
          <w:p w14:paraId="7B605CE0" w14:textId="0A1529C6" w:rsidR="004247C7" w:rsidRPr="004247C7" w:rsidRDefault="004247C7" w:rsidP="00D65F4C">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r w:rsidRPr="004247C7">
              <w:rPr>
                <w:rFonts w:cs="Consolas"/>
                <w:color w:val="000000"/>
              </w:rPr>
              <w:tab/>
              <w:t>}</w:t>
            </w:r>
          </w:p>
          <w:p w14:paraId="3AD7FD21"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0B16A94B"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 xml:space="preserve">  }</w:t>
            </w:r>
          </w:p>
          <w:p w14:paraId="7F694E9A" w14:textId="77777777" w:rsidR="004247C7" w:rsidRPr="004247C7"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r>
            <w:r w:rsidRPr="004247C7">
              <w:rPr>
                <w:rFonts w:cs="Consolas"/>
                <w:color w:val="000000"/>
              </w:rPr>
              <w:tab/>
              <w:t>]</w:t>
            </w:r>
          </w:p>
          <w:p w14:paraId="51D3693F" w14:textId="05F9582B" w:rsidR="004247C7" w:rsidRPr="00774DBF" w:rsidRDefault="004247C7" w:rsidP="004247C7">
            <w:pPr>
              <w:spacing w:after="0"/>
              <w:ind w:left="0"/>
              <w:jc w:val="left"/>
              <w:rPr>
                <w:rFonts w:cs="Consolas"/>
                <w:color w:val="000000"/>
              </w:rPr>
            </w:pPr>
            <w:r w:rsidRPr="004247C7">
              <w:rPr>
                <w:rFonts w:cs="Consolas"/>
                <w:color w:val="000000"/>
              </w:rPr>
              <w:t xml:space="preserve">   </w:t>
            </w:r>
            <w:r w:rsidRPr="004247C7">
              <w:rPr>
                <w:rFonts w:cs="Consolas"/>
                <w:color w:val="000000"/>
              </w:rPr>
              <w:tab/>
              <w:t>}</w:t>
            </w:r>
          </w:p>
          <w:p w14:paraId="54925FD0" w14:textId="77777777" w:rsidR="00774DBF" w:rsidRPr="00774DBF" w:rsidRDefault="00774DBF" w:rsidP="00774DBF">
            <w:pPr>
              <w:spacing w:after="0"/>
              <w:ind w:left="0"/>
              <w:jc w:val="left"/>
              <w:rPr>
                <w:rFonts w:cs="Consolas"/>
                <w:color w:val="000000"/>
              </w:rPr>
            </w:pPr>
            <w:r w:rsidRPr="00774DBF">
              <w:rPr>
                <w:rFonts w:cs="Consolas"/>
                <w:color w:val="000000"/>
              </w:rPr>
              <w:t xml:space="preserve">   ],</w:t>
            </w:r>
          </w:p>
          <w:p w14:paraId="0E729F42" w14:textId="70D8F255" w:rsidR="00774DBF" w:rsidRPr="00774DBF" w:rsidRDefault="00774DBF" w:rsidP="00774DBF">
            <w:pPr>
              <w:spacing w:after="0"/>
              <w:ind w:left="0"/>
              <w:jc w:val="left"/>
              <w:rPr>
                <w:rFonts w:cs="Consolas"/>
                <w:color w:val="000000"/>
              </w:rPr>
            </w:pPr>
            <w:r>
              <w:rPr>
                <w:rFonts w:cs="Consolas"/>
                <w:color w:val="000000"/>
              </w:rPr>
              <w:t xml:space="preserve">   "deleteSubscriptions"</w:t>
            </w:r>
            <w:r w:rsidRPr="00774DBF">
              <w:rPr>
                <w:rFonts w:cs="Consolas"/>
                <w:color w:val="000000"/>
              </w:rPr>
              <w:t>: [</w:t>
            </w:r>
            <w:r w:rsidR="00A92B9E">
              <w:rPr>
                <w:rFonts w:cs="Consolas"/>
                <w:color w:val="000000"/>
              </w:rPr>
              <w:t>“</w:t>
            </w:r>
            <w:r w:rsidR="00A92B9E" w:rsidRPr="00774DBF">
              <w:rPr>
                <w:rFonts w:cs="Consolas"/>
                <w:color w:val="000000"/>
              </w:rPr>
              <w:t>DATA_TRANSFER_UPLOAD_ARCHIVED</w:t>
            </w:r>
            <w:r w:rsidR="00A92B9E">
              <w:rPr>
                <w:rFonts w:cs="Consolas"/>
                <w:color w:val="000000"/>
              </w:rPr>
              <w:t>”, “</w:t>
            </w:r>
            <w:r w:rsidR="00A92B9E" w:rsidRPr="00774DBF">
              <w:rPr>
                <w:rFonts w:cs="Consolas"/>
                <w:color w:val="000000"/>
              </w:rPr>
              <w:t>USAGE_SUMMARY_REPORT</w:t>
            </w:r>
            <w:r w:rsidR="00A92B9E">
              <w:rPr>
                <w:rFonts w:cs="Consolas"/>
                <w:color w:val="000000"/>
              </w:rPr>
              <w:t>”</w:t>
            </w:r>
            <w:r w:rsidRPr="00774DBF">
              <w:rPr>
                <w:rFonts w:cs="Consolas"/>
                <w:color w:val="000000"/>
              </w:rPr>
              <w:t>]</w:t>
            </w:r>
          </w:p>
          <w:p w14:paraId="044E1DE5" w14:textId="5E5461A5" w:rsidR="00774DBF" w:rsidRPr="00087D39" w:rsidRDefault="00774DBF" w:rsidP="00774DBF">
            <w:pPr>
              <w:ind w:left="0"/>
              <w:jc w:val="left"/>
            </w:pPr>
            <w:r w:rsidRPr="00774DBF">
              <w:rPr>
                <w:rFonts w:cs="Consolas"/>
                <w:color w:val="000000"/>
              </w:rPr>
              <w:t>}</w:t>
            </w:r>
            <w:r>
              <w:tab/>
            </w:r>
          </w:p>
        </w:tc>
      </w:tr>
      <w:tr w:rsidR="00774DBF" w:rsidRPr="00087D39" w14:paraId="19684285" w14:textId="77777777" w:rsidTr="002705BB">
        <w:tc>
          <w:tcPr>
            <w:tcW w:w="1548" w:type="dxa"/>
            <w:shd w:val="clear" w:color="auto" w:fill="auto"/>
          </w:tcPr>
          <w:p w14:paraId="24BBF45D" w14:textId="36797C64" w:rsidR="00774DBF" w:rsidRPr="00087D39" w:rsidRDefault="00774DBF" w:rsidP="002705BB">
            <w:pPr>
              <w:ind w:left="0"/>
              <w:jc w:val="left"/>
              <w:rPr>
                <w:color w:val="000000"/>
              </w:rPr>
            </w:pPr>
            <w:r w:rsidRPr="00087D39">
              <w:rPr>
                <w:color w:val="000000"/>
              </w:rPr>
              <w:lastRenderedPageBreak/>
              <w:t>Success Response</w:t>
            </w:r>
          </w:p>
        </w:tc>
        <w:tc>
          <w:tcPr>
            <w:tcW w:w="8028" w:type="dxa"/>
            <w:shd w:val="clear" w:color="auto" w:fill="auto"/>
          </w:tcPr>
          <w:p w14:paraId="599A6B3A"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141068F0"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9682FF"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D2C593D" w14:textId="77777777" w:rsidR="00774DBF" w:rsidRPr="00087D39" w:rsidRDefault="00774DBF" w:rsidP="002705BB">
            <w:pPr>
              <w:spacing w:after="0"/>
              <w:rPr>
                <w:rFonts w:cs="Arial"/>
                <w:bCs/>
                <w:color w:val="000000"/>
                <w:shd w:val="clear" w:color="auto" w:fill="F9F9F9"/>
              </w:rPr>
            </w:pPr>
          </w:p>
        </w:tc>
      </w:tr>
      <w:tr w:rsidR="00774DBF" w:rsidRPr="00087D39" w14:paraId="722826BC" w14:textId="77777777" w:rsidTr="002705BB">
        <w:tc>
          <w:tcPr>
            <w:tcW w:w="1548" w:type="dxa"/>
            <w:shd w:val="clear" w:color="auto" w:fill="auto"/>
          </w:tcPr>
          <w:p w14:paraId="4FCC951F" w14:textId="77777777" w:rsidR="00774DBF" w:rsidRPr="00087D39" w:rsidRDefault="00774DBF" w:rsidP="002705BB">
            <w:pPr>
              <w:ind w:left="0"/>
              <w:jc w:val="left"/>
              <w:rPr>
                <w:color w:val="000000"/>
              </w:rPr>
            </w:pPr>
            <w:r w:rsidRPr="00087D39">
              <w:rPr>
                <w:color w:val="000000"/>
              </w:rPr>
              <w:t>Error Response</w:t>
            </w:r>
          </w:p>
        </w:tc>
        <w:tc>
          <w:tcPr>
            <w:tcW w:w="8028" w:type="dxa"/>
            <w:shd w:val="clear" w:color="auto" w:fill="auto"/>
          </w:tcPr>
          <w:p w14:paraId="7681B7ED" w14:textId="63112555" w:rsidR="00774DBF" w:rsidRDefault="00E76930" w:rsidP="002705BB">
            <w:pPr>
              <w:spacing w:after="0"/>
              <w:rPr>
                <w:b/>
                <w:color w:val="000000"/>
              </w:rPr>
            </w:pPr>
            <w:r>
              <w:rPr>
                <w:b/>
                <w:color w:val="000000"/>
              </w:rPr>
              <w:t>Invaid notification type</w:t>
            </w:r>
            <w:r w:rsidR="00774DBF" w:rsidRPr="00087D39">
              <w:rPr>
                <w:b/>
                <w:color w:val="000000"/>
              </w:rPr>
              <w:t>:</w:t>
            </w:r>
          </w:p>
          <w:p w14:paraId="6979EDFD" w14:textId="77777777" w:rsidR="00774DBF" w:rsidRPr="00087D39" w:rsidRDefault="00774DBF" w:rsidP="002705BB">
            <w:pPr>
              <w:spacing w:after="0"/>
              <w:rPr>
                <w:b/>
                <w:color w:val="000000"/>
              </w:rPr>
            </w:pPr>
          </w:p>
          <w:p w14:paraId="05ABFC86" w14:textId="77777777" w:rsidR="00774DBF" w:rsidRPr="00AA3C7A" w:rsidRDefault="00774DBF" w:rsidP="002705BB">
            <w:pPr>
              <w:spacing w:after="0"/>
              <w:rPr>
                <w:color w:val="000000"/>
              </w:rPr>
            </w:pPr>
            <w:r w:rsidRPr="00AA3C7A">
              <w:rPr>
                <w:color w:val="000000"/>
              </w:rPr>
              <w:t>HTTP/1.1 400 Bad Request</w:t>
            </w:r>
          </w:p>
          <w:p w14:paraId="32034C97" w14:textId="77777777" w:rsidR="00774DBF" w:rsidRPr="00AA3C7A" w:rsidRDefault="00774DBF" w:rsidP="002705BB">
            <w:pPr>
              <w:spacing w:after="0"/>
              <w:rPr>
                <w:color w:val="000000"/>
              </w:rPr>
            </w:pPr>
            <w:r w:rsidRPr="00AA3C7A">
              <w:rPr>
                <w:color w:val="000000"/>
              </w:rPr>
              <w:t>Content-Type: application/json</w:t>
            </w:r>
          </w:p>
          <w:p w14:paraId="439E0144" w14:textId="77777777" w:rsidR="00774DBF" w:rsidRPr="00AA3C7A" w:rsidRDefault="00774DBF" w:rsidP="002705BB">
            <w:pPr>
              <w:spacing w:after="0"/>
              <w:rPr>
                <w:color w:val="000000"/>
              </w:rPr>
            </w:pPr>
            <w:r w:rsidRPr="00AA3C7A">
              <w:rPr>
                <w:color w:val="000000"/>
              </w:rPr>
              <w:t>HPC-API-Version: 1.0.0</w:t>
            </w:r>
          </w:p>
          <w:p w14:paraId="357DA123" w14:textId="77777777" w:rsidR="00E76930" w:rsidRPr="00E76930" w:rsidRDefault="00E76930" w:rsidP="00E76930">
            <w:pPr>
              <w:spacing w:after="0"/>
              <w:rPr>
                <w:color w:val="000000"/>
              </w:rPr>
            </w:pPr>
            <w:r w:rsidRPr="00E76930">
              <w:rPr>
                <w:color w:val="000000"/>
              </w:rPr>
              <w:t>{</w:t>
            </w:r>
          </w:p>
          <w:p w14:paraId="2F9B8C1D" w14:textId="77777777" w:rsidR="00E76930" w:rsidRPr="00E76930" w:rsidRDefault="00E76930" w:rsidP="00E76930">
            <w:pPr>
              <w:spacing w:after="0"/>
              <w:rPr>
                <w:color w:val="000000"/>
              </w:rPr>
            </w:pPr>
            <w:r w:rsidRPr="00E76930">
              <w:rPr>
                <w:color w:val="000000"/>
              </w:rPr>
              <w:t xml:space="preserve">   "errorType": "INVALID_REQUEST_INPUT",</w:t>
            </w:r>
          </w:p>
          <w:p w14:paraId="7D5B0A8D" w14:textId="77777777" w:rsidR="00E76930" w:rsidRPr="00E76930" w:rsidRDefault="00E76930" w:rsidP="00E76930">
            <w:pPr>
              <w:spacing w:after="0"/>
              <w:rPr>
                <w:color w:val="000000"/>
              </w:rPr>
            </w:pPr>
            <w:r w:rsidRPr="00E76930">
              <w:rPr>
                <w:color w:val="000000"/>
              </w:rPr>
              <w:t xml:space="preserve">   "message": "Invalid add/update notification subscription request",</w:t>
            </w:r>
          </w:p>
          <w:p w14:paraId="28B0B125" w14:textId="7DC566AE" w:rsidR="00E76930" w:rsidRPr="00E76930" w:rsidRDefault="00E76930" w:rsidP="00E76930">
            <w:pPr>
              <w:spacing w:after="0"/>
              <w:rPr>
                <w:color w:val="000000"/>
              </w:rPr>
            </w:pPr>
            <w:r w:rsidRPr="00E76930">
              <w:rPr>
                <w:color w:val="000000"/>
              </w:rPr>
              <w:t xml:space="preserve">   "stackTrace": "</w:t>
            </w:r>
            <w:r>
              <w:rPr>
                <w:color w:val="000000"/>
              </w:rPr>
              <w:t>..</w:t>
            </w:r>
            <w:r w:rsidRPr="00E76930">
              <w:rPr>
                <w:color w:val="000000"/>
              </w:rPr>
              <w:t>"</w:t>
            </w:r>
          </w:p>
          <w:p w14:paraId="4C1EF08D" w14:textId="1D889DE7" w:rsidR="00774DBF" w:rsidRPr="00AA3C7A" w:rsidRDefault="00E76930" w:rsidP="00E76930">
            <w:pPr>
              <w:spacing w:after="0"/>
              <w:rPr>
                <w:color w:val="000000"/>
              </w:rPr>
            </w:pPr>
            <w:r w:rsidRPr="00E76930">
              <w:rPr>
                <w:color w:val="000000"/>
              </w:rPr>
              <w:t>}</w:t>
            </w:r>
          </w:p>
          <w:p w14:paraId="59FF3374" w14:textId="77777777" w:rsidR="00774DBF" w:rsidRDefault="00774DBF" w:rsidP="002705BB">
            <w:pPr>
              <w:spacing w:after="0"/>
              <w:rPr>
                <w:b/>
                <w:color w:val="000000"/>
              </w:rPr>
            </w:pPr>
          </w:p>
          <w:p w14:paraId="47C2CFCC"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17AA998E" w14:textId="77777777" w:rsidR="00774DBF" w:rsidRPr="00405671" w:rsidRDefault="00774DBF" w:rsidP="002705BB">
            <w:pPr>
              <w:spacing w:after="0"/>
              <w:rPr>
                <w:color w:val="000000"/>
              </w:rPr>
            </w:pPr>
            <w:r w:rsidRPr="00405671">
              <w:rPr>
                <w:color w:val="000000"/>
              </w:rPr>
              <w:t>HTTP/1.1 401 Unauthorized</w:t>
            </w:r>
          </w:p>
          <w:p w14:paraId="06D1AB44" w14:textId="77777777" w:rsidR="00774DBF" w:rsidRPr="00405671" w:rsidRDefault="00774DBF" w:rsidP="002705BB">
            <w:pPr>
              <w:spacing w:after="0"/>
              <w:rPr>
                <w:color w:val="000000"/>
              </w:rPr>
            </w:pPr>
            <w:r w:rsidRPr="00405671">
              <w:rPr>
                <w:color w:val="000000"/>
              </w:rPr>
              <w:t>Content-Type: application/json</w:t>
            </w:r>
          </w:p>
          <w:p w14:paraId="34A3F88A" w14:textId="77777777" w:rsidR="00774DBF" w:rsidRPr="00405671" w:rsidRDefault="00774DBF" w:rsidP="002705BB">
            <w:pPr>
              <w:spacing w:after="0"/>
              <w:rPr>
                <w:color w:val="000000"/>
              </w:rPr>
            </w:pPr>
          </w:p>
          <w:p w14:paraId="11829FC0"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5B374584" w14:textId="77777777" w:rsidR="00774DBF" w:rsidRDefault="00774DBF" w:rsidP="002705BB">
            <w:pPr>
              <w:spacing w:after="0"/>
              <w:rPr>
                <w:color w:val="000000"/>
              </w:rPr>
            </w:pPr>
          </w:p>
          <w:p w14:paraId="7272BEB4" w14:textId="77777777" w:rsidR="00774DBF" w:rsidRDefault="00774DBF" w:rsidP="002705BB">
            <w:pPr>
              <w:spacing w:after="0"/>
              <w:rPr>
                <w:color w:val="000000"/>
              </w:rPr>
            </w:pPr>
            <w:r>
              <w:rPr>
                <w:color w:val="000000"/>
              </w:rPr>
              <w:t>JSON:</w:t>
            </w:r>
          </w:p>
          <w:p w14:paraId="370AF2DB" w14:textId="77777777" w:rsidR="00774DBF" w:rsidRPr="00405671" w:rsidRDefault="00774DBF" w:rsidP="002705BB">
            <w:pPr>
              <w:spacing w:after="0"/>
              <w:rPr>
                <w:color w:val="000000"/>
              </w:rPr>
            </w:pPr>
            <w:r w:rsidRPr="00405671">
              <w:rPr>
                <w:color w:val="000000"/>
              </w:rPr>
              <w:t>{</w:t>
            </w:r>
          </w:p>
          <w:p w14:paraId="3A1391F4" w14:textId="77777777" w:rsidR="00774DBF" w:rsidRPr="00405671" w:rsidRDefault="00774DBF" w:rsidP="002705BB">
            <w:pPr>
              <w:spacing w:after="0"/>
              <w:rPr>
                <w:color w:val="000000"/>
              </w:rPr>
            </w:pPr>
            <w:r w:rsidRPr="00405671">
              <w:rPr>
                <w:color w:val="000000"/>
              </w:rPr>
              <w:t xml:space="preserve">   "errorType": "REQUEST_AUTHENTICATION_FAILED",</w:t>
            </w:r>
          </w:p>
          <w:p w14:paraId="1BD301AE"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08F420FE" w14:textId="77777777" w:rsidR="00774DBF" w:rsidRPr="00405671" w:rsidRDefault="00774DBF" w:rsidP="002705BB">
            <w:pPr>
              <w:spacing w:after="0"/>
              <w:rPr>
                <w:color w:val="000000"/>
              </w:rPr>
            </w:pPr>
            <w:r w:rsidRPr="00405671">
              <w:rPr>
                <w:color w:val="000000"/>
              </w:rPr>
              <w:lastRenderedPageBreak/>
              <w:t xml:space="preserve">   "stackTrace": "</w:t>
            </w:r>
            <w:r>
              <w:rPr>
                <w:color w:val="000000"/>
              </w:rPr>
              <w:t>…</w:t>
            </w:r>
            <w:r w:rsidRPr="00405671">
              <w:rPr>
                <w:color w:val="000000"/>
              </w:rPr>
              <w:t>"</w:t>
            </w:r>
          </w:p>
          <w:p w14:paraId="18A26D45" w14:textId="77777777" w:rsidR="00774DBF" w:rsidRPr="00087D39" w:rsidRDefault="00774DBF" w:rsidP="002705BB">
            <w:pPr>
              <w:spacing w:after="0"/>
              <w:rPr>
                <w:color w:val="000000"/>
              </w:rPr>
            </w:pPr>
            <w:r w:rsidRPr="00405671">
              <w:rPr>
                <w:color w:val="000000"/>
              </w:rPr>
              <w:t>}</w:t>
            </w:r>
          </w:p>
          <w:p w14:paraId="2A469E00" w14:textId="77777777" w:rsidR="00774DBF" w:rsidRPr="00087D39" w:rsidRDefault="00774DBF" w:rsidP="002705BB">
            <w:pPr>
              <w:spacing w:after="0"/>
              <w:jc w:val="left"/>
              <w:rPr>
                <w:color w:val="000000"/>
              </w:rPr>
            </w:pPr>
          </w:p>
        </w:tc>
      </w:tr>
    </w:tbl>
    <w:p w14:paraId="6CA0EC5A" w14:textId="7FA81679" w:rsidR="00C401DF" w:rsidRPr="004E60AD" w:rsidRDefault="00606E5E" w:rsidP="00DE6CE5">
      <w:pPr>
        <w:pStyle w:val="Heading2"/>
        <w:keepLines w:val="0"/>
        <w:numPr>
          <w:ilvl w:val="1"/>
          <w:numId w:val="9"/>
        </w:numPr>
        <w:spacing w:before="240" w:after="60" w:line="276" w:lineRule="auto"/>
        <w:jc w:val="left"/>
      </w:pPr>
      <w:bookmarkStart w:id="57" w:name="_Toc359660719"/>
      <w:r>
        <w:lastRenderedPageBreak/>
        <w:t>Get notification subscription</w:t>
      </w:r>
      <w:bookmarkEnd w:id="5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C401DF" w:rsidRPr="00087D39" w14:paraId="586B139F" w14:textId="77777777" w:rsidTr="002705BB">
        <w:tc>
          <w:tcPr>
            <w:tcW w:w="1548" w:type="dxa"/>
            <w:shd w:val="clear" w:color="auto" w:fill="auto"/>
          </w:tcPr>
          <w:p w14:paraId="749838BF" w14:textId="77777777" w:rsidR="00C401DF" w:rsidRPr="00087D39" w:rsidRDefault="00C401DF" w:rsidP="002705BB">
            <w:pPr>
              <w:ind w:left="0"/>
              <w:jc w:val="left"/>
              <w:rPr>
                <w:color w:val="000000"/>
              </w:rPr>
            </w:pPr>
            <w:r w:rsidRPr="00087D39">
              <w:rPr>
                <w:color w:val="000000"/>
              </w:rPr>
              <w:t>Title</w:t>
            </w:r>
          </w:p>
        </w:tc>
        <w:tc>
          <w:tcPr>
            <w:tcW w:w="8028" w:type="dxa"/>
            <w:shd w:val="clear" w:color="auto" w:fill="auto"/>
          </w:tcPr>
          <w:p w14:paraId="0EC5E190" w14:textId="64554A44" w:rsidR="00C401DF" w:rsidRPr="00087D39" w:rsidRDefault="00C401DF" w:rsidP="002705BB">
            <w:pPr>
              <w:ind w:left="0"/>
              <w:rPr>
                <w:color w:val="000000"/>
              </w:rPr>
            </w:pPr>
            <w:r>
              <w:rPr>
                <w:color w:val="000000"/>
              </w:rPr>
              <w:t>Get notification subscriptions of a user</w:t>
            </w:r>
          </w:p>
        </w:tc>
      </w:tr>
      <w:tr w:rsidR="00C401DF" w:rsidRPr="00087D39" w14:paraId="1A19B142" w14:textId="77777777" w:rsidTr="002705BB">
        <w:tc>
          <w:tcPr>
            <w:tcW w:w="1548" w:type="dxa"/>
            <w:shd w:val="clear" w:color="auto" w:fill="auto"/>
          </w:tcPr>
          <w:p w14:paraId="1EDCB173" w14:textId="77777777" w:rsidR="00C401DF" w:rsidRPr="00087D39" w:rsidRDefault="00C401DF" w:rsidP="002705BB">
            <w:pPr>
              <w:ind w:left="0"/>
              <w:jc w:val="left"/>
              <w:rPr>
                <w:color w:val="000000"/>
              </w:rPr>
            </w:pPr>
            <w:r w:rsidRPr="00087D39">
              <w:rPr>
                <w:color w:val="000000"/>
              </w:rPr>
              <w:t>Description</w:t>
            </w:r>
          </w:p>
        </w:tc>
        <w:tc>
          <w:tcPr>
            <w:tcW w:w="8028" w:type="dxa"/>
            <w:shd w:val="clear" w:color="auto" w:fill="auto"/>
          </w:tcPr>
          <w:p w14:paraId="6765C183" w14:textId="33A7D94E" w:rsidR="00C401DF" w:rsidRPr="00433CD6" w:rsidRDefault="00C401DF" w:rsidP="002705BB">
            <w:pPr>
              <w:autoSpaceDE w:val="0"/>
              <w:autoSpaceDN w:val="0"/>
              <w:adjustRightInd w:val="0"/>
              <w:spacing w:before="0" w:after="0"/>
              <w:ind w:left="0"/>
              <w:jc w:val="left"/>
            </w:pPr>
            <w:r>
              <w:rPr>
                <w:color w:val="000000"/>
              </w:rPr>
              <w:t>Users can check what notifications they are subscribed to</w:t>
            </w:r>
          </w:p>
          <w:p w14:paraId="45BDB6C6" w14:textId="77777777" w:rsidR="00C401DF" w:rsidRPr="00087D39" w:rsidRDefault="00C401DF" w:rsidP="002705BB">
            <w:pPr>
              <w:rPr>
                <w:color w:val="000000"/>
              </w:rPr>
            </w:pPr>
          </w:p>
        </w:tc>
      </w:tr>
      <w:tr w:rsidR="00C401DF" w:rsidRPr="00087D39" w14:paraId="69A6BAF2" w14:textId="77777777" w:rsidTr="002705BB">
        <w:tc>
          <w:tcPr>
            <w:tcW w:w="1548" w:type="dxa"/>
            <w:shd w:val="clear" w:color="auto" w:fill="auto"/>
          </w:tcPr>
          <w:p w14:paraId="66B1F6F5" w14:textId="77777777" w:rsidR="00C401DF" w:rsidRPr="00087D39" w:rsidRDefault="00C401DF" w:rsidP="002705BB">
            <w:pPr>
              <w:ind w:left="0"/>
              <w:jc w:val="left"/>
              <w:rPr>
                <w:color w:val="000000"/>
              </w:rPr>
            </w:pPr>
            <w:r w:rsidRPr="00087D39">
              <w:rPr>
                <w:color w:val="000000"/>
              </w:rPr>
              <w:t>URL</w:t>
            </w:r>
          </w:p>
        </w:tc>
        <w:tc>
          <w:tcPr>
            <w:tcW w:w="8028" w:type="dxa"/>
            <w:shd w:val="clear" w:color="auto" w:fill="auto"/>
          </w:tcPr>
          <w:p w14:paraId="545C07DE" w14:textId="4B4ECAC7" w:rsidR="00C401DF" w:rsidRPr="00087D39" w:rsidRDefault="00C401DF" w:rsidP="002705BB">
            <w:pPr>
              <w:rPr>
                <w:color w:val="000000"/>
              </w:rPr>
            </w:pPr>
            <w:r w:rsidRPr="00211984">
              <w:rPr>
                <w:color w:val="000000"/>
              </w:rPr>
              <w:t>/</w:t>
            </w:r>
            <w:r w:rsidR="00451FE8">
              <w:rPr>
                <w:color w:val="000000"/>
              </w:rPr>
              <w:t>notification</w:t>
            </w:r>
          </w:p>
        </w:tc>
      </w:tr>
      <w:tr w:rsidR="00C401DF" w:rsidRPr="00087D39" w14:paraId="2954324A" w14:textId="77777777" w:rsidTr="002705BB">
        <w:tc>
          <w:tcPr>
            <w:tcW w:w="1548" w:type="dxa"/>
            <w:shd w:val="clear" w:color="auto" w:fill="auto"/>
          </w:tcPr>
          <w:p w14:paraId="3C5EB3F3" w14:textId="77777777" w:rsidR="00C401DF" w:rsidRPr="00087D39" w:rsidRDefault="00C401DF" w:rsidP="002705BB">
            <w:pPr>
              <w:ind w:left="0"/>
              <w:jc w:val="left"/>
              <w:rPr>
                <w:color w:val="000000"/>
              </w:rPr>
            </w:pPr>
            <w:r w:rsidRPr="00087D39">
              <w:rPr>
                <w:color w:val="000000"/>
              </w:rPr>
              <w:t>Method</w:t>
            </w:r>
          </w:p>
        </w:tc>
        <w:tc>
          <w:tcPr>
            <w:tcW w:w="8028" w:type="dxa"/>
            <w:shd w:val="clear" w:color="auto" w:fill="auto"/>
          </w:tcPr>
          <w:p w14:paraId="182A498C" w14:textId="6134D08E" w:rsidR="00C401DF" w:rsidRPr="00087D39" w:rsidRDefault="00C401DF" w:rsidP="002705BB">
            <w:pPr>
              <w:rPr>
                <w:color w:val="000000"/>
              </w:rPr>
            </w:pPr>
            <w:r>
              <w:rPr>
                <w:color w:val="000000"/>
              </w:rPr>
              <w:t>GET</w:t>
            </w:r>
          </w:p>
        </w:tc>
      </w:tr>
      <w:tr w:rsidR="00C401DF" w:rsidRPr="00087D39" w14:paraId="07AE0ABF" w14:textId="77777777" w:rsidTr="002705BB">
        <w:tc>
          <w:tcPr>
            <w:tcW w:w="1548" w:type="dxa"/>
            <w:shd w:val="clear" w:color="auto" w:fill="auto"/>
          </w:tcPr>
          <w:p w14:paraId="1E19FDBA" w14:textId="77777777" w:rsidR="00C401DF" w:rsidRPr="00087D39" w:rsidRDefault="00C401DF" w:rsidP="002705BB">
            <w:pPr>
              <w:ind w:left="0"/>
              <w:jc w:val="left"/>
              <w:rPr>
                <w:color w:val="000000"/>
              </w:rPr>
            </w:pPr>
            <w:r w:rsidRPr="00087D39">
              <w:rPr>
                <w:color w:val="000000"/>
              </w:rPr>
              <w:t>Acceptable request representation</w:t>
            </w:r>
          </w:p>
        </w:tc>
        <w:tc>
          <w:tcPr>
            <w:tcW w:w="8028" w:type="dxa"/>
            <w:shd w:val="clear" w:color="auto" w:fill="auto"/>
          </w:tcPr>
          <w:p w14:paraId="66278EED" w14:textId="77777777" w:rsidR="00C401DF" w:rsidRPr="00087D39" w:rsidRDefault="00C401DF" w:rsidP="002705BB">
            <w:pPr>
              <w:rPr>
                <w:rFonts w:cs="Consolas"/>
                <w:color w:val="000000"/>
              </w:rPr>
            </w:pPr>
            <w:r w:rsidRPr="00087D39">
              <w:rPr>
                <w:rFonts w:cs="Consolas"/>
                <w:color w:val="000000"/>
              </w:rPr>
              <w:t>application/json</w:t>
            </w:r>
          </w:p>
          <w:p w14:paraId="16A30972" w14:textId="77777777" w:rsidR="00C401DF" w:rsidRPr="00087D39" w:rsidRDefault="00C401DF" w:rsidP="002705BB">
            <w:pPr>
              <w:rPr>
                <w:color w:val="000000"/>
              </w:rPr>
            </w:pPr>
            <w:r w:rsidRPr="00087D39">
              <w:rPr>
                <w:rFonts w:cs="Consolas"/>
                <w:color w:val="000000"/>
              </w:rPr>
              <w:t>application/xml</w:t>
            </w:r>
          </w:p>
        </w:tc>
      </w:tr>
      <w:tr w:rsidR="00C401DF" w:rsidRPr="00087D39" w14:paraId="65210C57" w14:textId="77777777" w:rsidTr="002705BB">
        <w:tc>
          <w:tcPr>
            <w:tcW w:w="1548" w:type="dxa"/>
            <w:shd w:val="clear" w:color="auto" w:fill="auto"/>
          </w:tcPr>
          <w:p w14:paraId="3ADEFAEF" w14:textId="77777777" w:rsidR="00C401DF" w:rsidRPr="00087D39" w:rsidRDefault="00C401DF" w:rsidP="002705BB">
            <w:pPr>
              <w:ind w:left="0"/>
              <w:jc w:val="left"/>
              <w:rPr>
                <w:color w:val="000000"/>
              </w:rPr>
            </w:pPr>
            <w:r w:rsidRPr="00087D39">
              <w:rPr>
                <w:color w:val="000000"/>
              </w:rPr>
              <w:t>Available response representation</w:t>
            </w:r>
          </w:p>
        </w:tc>
        <w:tc>
          <w:tcPr>
            <w:tcW w:w="8028" w:type="dxa"/>
            <w:shd w:val="clear" w:color="auto" w:fill="auto"/>
          </w:tcPr>
          <w:p w14:paraId="174D697C" w14:textId="77777777" w:rsidR="00C401DF" w:rsidRPr="00087D39" w:rsidRDefault="00C401DF" w:rsidP="002705BB">
            <w:pPr>
              <w:rPr>
                <w:rFonts w:cs="Consolas"/>
                <w:color w:val="000000"/>
              </w:rPr>
            </w:pPr>
            <w:r w:rsidRPr="00087D39">
              <w:rPr>
                <w:rFonts w:cs="Consolas"/>
                <w:color w:val="000000"/>
              </w:rPr>
              <w:t>application/json</w:t>
            </w:r>
          </w:p>
          <w:p w14:paraId="0FD4788A" w14:textId="77777777" w:rsidR="00C401DF" w:rsidRPr="00087D39" w:rsidRDefault="00C401DF" w:rsidP="002705BB">
            <w:pPr>
              <w:rPr>
                <w:color w:val="000000"/>
              </w:rPr>
            </w:pPr>
            <w:r w:rsidRPr="00087D39">
              <w:rPr>
                <w:rFonts w:cs="Consolas"/>
                <w:color w:val="000000"/>
              </w:rPr>
              <w:t>application/xml</w:t>
            </w:r>
          </w:p>
        </w:tc>
      </w:tr>
      <w:tr w:rsidR="00C401DF" w:rsidRPr="00087D39" w14:paraId="56EE4E56" w14:textId="77777777" w:rsidTr="002705BB">
        <w:tc>
          <w:tcPr>
            <w:tcW w:w="1548" w:type="dxa"/>
            <w:shd w:val="clear" w:color="auto" w:fill="auto"/>
          </w:tcPr>
          <w:p w14:paraId="3FE34703" w14:textId="77777777" w:rsidR="00C401DF" w:rsidRPr="00087D39" w:rsidRDefault="00C401DF" w:rsidP="002705BB">
            <w:pPr>
              <w:ind w:left="0"/>
              <w:jc w:val="left"/>
              <w:rPr>
                <w:color w:val="000000"/>
              </w:rPr>
            </w:pPr>
            <w:r w:rsidRPr="00087D39">
              <w:rPr>
                <w:color w:val="000000"/>
              </w:rPr>
              <w:t>URL Params</w:t>
            </w:r>
          </w:p>
        </w:tc>
        <w:tc>
          <w:tcPr>
            <w:tcW w:w="8028" w:type="dxa"/>
            <w:shd w:val="clear" w:color="auto" w:fill="auto"/>
          </w:tcPr>
          <w:p w14:paraId="0D281D07" w14:textId="62BC2151" w:rsidR="00C401DF" w:rsidRPr="00087D39" w:rsidRDefault="00451FE8" w:rsidP="002705BB">
            <w:pPr>
              <w:ind w:left="0"/>
              <w:rPr>
                <w:color w:val="000000"/>
              </w:rPr>
            </w:pPr>
            <w:r>
              <w:rPr>
                <w:color w:val="000000"/>
              </w:rPr>
              <w:t xml:space="preserve">          </w:t>
            </w:r>
          </w:p>
        </w:tc>
      </w:tr>
      <w:tr w:rsidR="00C401DF" w:rsidRPr="00087D39" w14:paraId="1DE7AE68" w14:textId="77777777" w:rsidTr="002705BB">
        <w:tc>
          <w:tcPr>
            <w:tcW w:w="1548" w:type="dxa"/>
            <w:shd w:val="clear" w:color="auto" w:fill="auto"/>
          </w:tcPr>
          <w:p w14:paraId="0F402D4F" w14:textId="77777777" w:rsidR="00C401DF" w:rsidRPr="00087D39" w:rsidRDefault="00C401DF" w:rsidP="002705BB">
            <w:pPr>
              <w:ind w:left="0"/>
              <w:jc w:val="left"/>
              <w:rPr>
                <w:color w:val="000000"/>
              </w:rPr>
            </w:pPr>
            <w:r w:rsidRPr="00087D39">
              <w:rPr>
                <w:color w:val="000000"/>
              </w:rPr>
              <w:t>Data Params</w:t>
            </w:r>
          </w:p>
        </w:tc>
        <w:tc>
          <w:tcPr>
            <w:tcW w:w="8028" w:type="dxa"/>
            <w:shd w:val="clear" w:color="auto" w:fill="auto"/>
          </w:tcPr>
          <w:p w14:paraId="51289BA3" w14:textId="4231BE9D" w:rsidR="00C401DF" w:rsidRPr="00087D39" w:rsidRDefault="00C401DF" w:rsidP="002705BB">
            <w:pPr>
              <w:ind w:left="0"/>
              <w:jc w:val="left"/>
            </w:pPr>
          </w:p>
        </w:tc>
      </w:tr>
      <w:tr w:rsidR="00C401DF" w:rsidRPr="00087D39" w14:paraId="1FFA01D0" w14:textId="77777777" w:rsidTr="002705BB">
        <w:tc>
          <w:tcPr>
            <w:tcW w:w="1548" w:type="dxa"/>
            <w:shd w:val="clear" w:color="auto" w:fill="auto"/>
          </w:tcPr>
          <w:p w14:paraId="5C1A9EBA" w14:textId="77777777" w:rsidR="00C401DF" w:rsidRPr="00087D39" w:rsidRDefault="00C401DF" w:rsidP="002705BB">
            <w:pPr>
              <w:ind w:left="0"/>
              <w:jc w:val="left"/>
              <w:rPr>
                <w:color w:val="000000"/>
              </w:rPr>
            </w:pPr>
            <w:r w:rsidRPr="00087D39">
              <w:rPr>
                <w:color w:val="000000"/>
              </w:rPr>
              <w:t>Success Response</w:t>
            </w:r>
          </w:p>
        </w:tc>
        <w:tc>
          <w:tcPr>
            <w:tcW w:w="8028" w:type="dxa"/>
            <w:shd w:val="clear" w:color="auto" w:fill="auto"/>
          </w:tcPr>
          <w:p w14:paraId="39B3A47F"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HTTP/1.1 200 OK</w:t>
            </w:r>
          </w:p>
          <w:p w14:paraId="3BBA7A7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7BF941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45B919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HPC-API-Version: 1.0.0</w:t>
            </w:r>
          </w:p>
          <w:p w14:paraId="67EDA5B9"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22FB8FD0"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7C8DDBB" w14:textId="77777777" w:rsidR="00E3186C" w:rsidRPr="00E3186C" w:rsidRDefault="00E3186C" w:rsidP="00E3186C">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6FF15FAB" w14:textId="77777777" w:rsidR="00C401DF" w:rsidRDefault="00E3186C" w:rsidP="00E3186C">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691662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{"subscriptions": [</w:t>
            </w:r>
          </w:p>
          <w:p w14:paraId="1AD4846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65E933E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"DATA_TRANSFER_DOWNLOAD_COMPLETED",</w:t>
            </w:r>
          </w:p>
          <w:p w14:paraId="3E79B4E8"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5E1E0FC1"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424F596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925625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"DATA_TRANSFER_UPLOAD_IN_TEMPORARY_ARCHIVE",</w:t>
            </w:r>
          </w:p>
          <w:p w14:paraId="2A39831C"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7B67A029"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517840AD"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D56096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lastRenderedPageBreak/>
              <w:t xml:space="preserve">      "eventType": "DATA_TRANSFER_UPLOAD_ARCHIVED",</w:t>
            </w:r>
          </w:p>
          <w:p w14:paraId="38B2DAF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086A120"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07E02457"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3CDEDDAB"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"DATA_TRANSFER_UPLOAD_FAILED",</w:t>
            </w:r>
          </w:p>
          <w:p w14:paraId="4CEACE93"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6703B4FE"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35B14"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7709C9D5"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"eventType": "DATA_TRANSFER_DOWNLOAD_FAILED",</w:t>
            </w:r>
          </w:p>
          <w:p w14:paraId="4D90D9BA"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"notificationDeliveryMethods": "EMAIL"</w:t>
            </w:r>
          </w:p>
          <w:p w14:paraId="48FD9D3F" w14:textId="77777777" w:rsidR="00E3186C" w:rsidRPr="00E3186C" w:rsidRDefault="00E3186C" w:rsidP="00E3186C">
            <w:pPr>
              <w:spacing w:after="0"/>
              <w:rPr>
                <w:rFonts w:cs="Arial"/>
                <w:bCs/>
                <w:color w:val="000000"/>
                <w:shd w:val="clear" w:color="auto" w:fill="F9F9F9"/>
              </w:rPr>
            </w:pPr>
            <w:r w:rsidRPr="00E3186C">
              <w:rPr>
                <w:rFonts w:cs="Arial"/>
                <w:bCs/>
                <w:color w:val="000000"/>
                <w:shd w:val="clear" w:color="auto" w:fill="F9F9F9"/>
              </w:rPr>
              <w:t xml:space="preserve">   }</w:t>
            </w:r>
          </w:p>
          <w:p w14:paraId="144B1890" w14:textId="44864A36" w:rsidR="00E3186C" w:rsidRPr="00087D39" w:rsidRDefault="00E3186C" w:rsidP="00E3186C">
            <w:pPr>
              <w:spacing w:after="0"/>
              <w:rPr>
                <w:rFonts w:cs="Arial"/>
                <w:bCs/>
                <w:color w:val="000000"/>
                <w:shd w:val="clear" w:color="auto" w:fill="F9F9F9"/>
              </w:rPr>
            </w:pPr>
            <w:r w:rsidRPr="00E3186C">
              <w:rPr>
                <w:rFonts w:cs="Arial"/>
                <w:bCs/>
                <w:color w:val="000000"/>
                <w:shd w:val="clear" w:color="auto" w:fill="F9F9F9"/>
              </w:rPr>
              <w:t>]}</w:t>
            </w:r>
          </w:p>
        </w:tc>
      </w:tr>
      <w:tr w:rsidR="00C401DF" w:rsidRPr="00087D39" w14:paraId="6A60A1AE" w14:textId="77777777" w:rsidTr="002705BB">
        <w:tc>
          <w:tcPr>
            <w:tcW w:w="1548" w:type="dxa"/>
            <w:shd w:val="clear" w:color="auto" w:fill="auto"/>
          </w:tcPr>
          <w:p w14:paraId="55245690" w14:textId="77777777" w:rsidR="00C401DF" w:rsidRPr="00087D39" w:rsidRDefault="00C401DF" w:rsidP="002705BB">
            <w:pPr>
              <w:ind w:left="0"/>
              <w:jc w:val="left"/>
              <w:rPr>
                <w:color w:val="000000"/>
              </w:rPr>
            </w:pPr>
            <w:r w:rsidRPr="00087D39">
              <w:rPr>
                <w:color w:val="000000"/>
              </w:rPr>
              <w:lastRenderedPageBreak/>
              <w:t>Error Response</w:t>
            </w:r>
          </w:p>
        </w:tc>
        <w:tc>
          <w:tcPr>
            <w:tcW w:w="8028" w:type="dxa"/>
            <w:shd w:val="clear" w:color="auto" w:fill="auto"/>
          </w:tcPr>
          <w:p w14:paraId="6E19AF85" w14:textId="2530B7B7" w:rsidR="00C401DF" w:rsidRDefault="00E3186C" w:rsidP="002705BB">
            <w:pPr>
              <w:spacing w:after="0"/>
              <w:rPr>
                <w:b/>
                <w:color w:val="000000"/>
              </w:rPr>
            </w:pPr>
            <w:r>
              <w:rPr>
                <w:b/>
                <w:color w:val="000000"/>
              </w:rPr>
              <w:t>Invaid notification user ID</w:t>
            </w:r>
            <w:r w:rsidR="00C401DF" w:rsidRPr="00087D39">
              <w:rPr>
                <w:b/>
                <w:color w:val="000000"/>
              </w:rPr>
              <w:t>:</w:t>
            </w:r>
          </w:p>
          <w:p w14:paraId="6A6F8005" w14:textId="77777777" w:rsidR="00C401DF" w:rsidRPr="00087D39" w:rsidRDefault="00C401DF" w:rsidP="002705BB">
            <w:pPr>
              <w:spacing w:after="0"/>
              <w:rPr>
                <w:b/>
                <w:color w:val="000000"/>
              </w:rPr>
            </w:pPr>
          </w:p>
          <w:p w14:paraId="69DF361E" w14:textId="77777777" w:rsidR="00E3186C" w:rsidRPr="00E3186C" w:rsidRDefault="00E3186C" w:rsidP="00E3186C">
            <w:pPr>
              <w:spacing w:after="0"/>
              <w:rPr>
                <w:color w:val="000000"/>
              </w:rPr>
            </w:pPr>
            <w:r w:rsidRPr="00E3186C">
              <w:rPr>
                <w:color w:val="000000"/>
              </w:rPr>
              <w:t>HTTP/1.1 400 Bad Request</w:t>
            </w:r>
          </w:p>
          <w:p w14:paraId="332C0859" w14:textId="77777777" w:rsidR="00E3186C" w:rsidRPr="00E3186C" w:rsidRDefault="00E3186C" w:rsidP="00E3186C">
            <w:pPr>
              <w:spacing w:after="0"/>
              <w:rPr>
                <w:color w:val="000000"/>
              </w:rPr>
            </w:pPr>
            <w:r w:rsidRPr="00E3186C">
              <w:rPr>
                <w:color w:val="000000"/>
              </w:rPr>
              <w:t>Content-Type: application/json</w:t>
            </w:r>
          </w:p>
          <w:p w14:paraId="3B4903F1" w14:textId="77777777" w:rsidR="00E3186C" w:rsidRPr="00E3186C" w:rsidRDefault="00E3186C" w:rsidP="00E3186C">
            <w:pPr>
              <w:spacing w:after="0"/>
              <w:rPr>
                <w:color w:val="000000"/>
              </w:rPr>
            </w:pPr>
            <w:r w:rsidRPr="00E3186C">
              <w:rPr>
                <w:color w:val="000000"/>
              </w:rPr>
              <w:t>HPC-API-Version: 1.0.0</w:t>
            </w:r>
          </w:p>
          <w:p w14:paraId="7B290492" w14:textId="77777777" w:rsidR="00E3186C" w:rsidRPr="00E3186C" w:rsidRDefault="00E3186C" w:rsidP="00E3186C">
            <w:pPr>
              <w:spacing w:after="0"/>
              <w:rPr>
                <w:color w:val="000000"/>
              </w:rPr>
            </w:pPr>
            <w:r w:rsidRPr="00E3186C">
              <w:rPr>
                <w:color w:val="000000"/>
              </w:rPr>
              <w:t>Date: Thu, 25 Aug 2016 01:03:29 GMT</w:t>
            </w:r>
          </w:p>
          <w:p w14:paraId="6FA154F0" w14:textId="77777777" w:rsidR="00E3186C" w:rsidRPr="00E3186C" w:rsidRDefault="00E3186C" w:rsidP="00E3186C">
            <w:pPr>
              <w:spacing w:after="0"/>
              <w:rPr>
                <w:color w:val="000000"/>
              </w:rPr>
            </w:pPr>
            <w:r w:rsidRPr="00E3186C">
              <w:rPr>
                <w:color w:val="000000"/>
              </w:rPr>
              <w:t>Transfer-Encoding: chunked</w:t>
            </w:r>
          </w:p>
          <w:p w14:paraId="2D9A78F0" w14:textId="77777777" w:rsidR="00C401DF" w:rsidRDefault="00E3186C" w:rsidP="00E3186C">
            <w:pPr>
              <w:spacing w:after="0"/>
              <w:rPr>
                <w:color w:val="000000"/>
              </w:rPr>
            </w:pPr>
            <w:r w:rsidRPr="00E3186C">
              <w:rPr>
                <w:color w:val="000000"/>
              </w:rPr>
              <w:t>Server: Jetty(8.1.17.v20150415)</w:t>
            </w:r>
            <w:r w:rsidRPr="00E3186C">
              <w:rPr>
                <w:color w:val="000000"/>
              </w:rPr>
              <w:cr/>
            </w:r>
          </w:p>
          <w:p w14:paraId="1A1E5EC4" w14:textId="77777777" w:rsidR="00E3186C" w:rsidRDefault="00E3186C" w:rsidP="00E3186C">
            <w:pPr>
              <w:spacing w:after="0"/>
              <w:rPr>
                <w:color w:val="000000"/>
              </w:rPr>
            </w:pPr>
          </w:p>
          <w:p w14:paraId="364445D9" w14:textId="77777777" w:rsidR="00E3186C" w:rsidRPr="00E3186C" w:rsidRDefault="00E3186C" w:rsidP="00E3186C">
            <w:pPr>
              <w:spacing w:after="0"/>
              <w:rPr>
                <w:color w:val="000000"/>
              </w:rPr>
            </w:pPr>
            <w:r w:rsidRPr="00E3186C">
              <w:rPr>
                <w:color w:val="000000"/>
              </w:rPr>
              <w:t>{</w:t>
            </w:r>
          </w:p>
          <w:p w14:paraId="743877D6" w14:textId="77777777" w:rsidR="00E3186C" w:rsidRPr="00E3186C" w:rsidRDefault="00E3186C" w:rsidP="00E3186C">
            <w:pPr>
              <w:spacing w:after="0"/>
              <w:rPr>
                <w:color w:val="000000"/>
              </w:rPr>
            </w:pPr>
            <w:r w:rsidRPr="00E3186C">
              <w:rPr>
                <w:color w:val="000000"/>
              </w:rPr>
              <w:t xml:space="preserve">   "errorType": "INVALID_REQUEST_INPUT",</w:t>
            </w:r>
          </w:p>
          <w:p w14:paraId="3F031129" w14:textId="77777777" w:rsidR="00E3186C" w:rsidRDefault="00E3186C" w:rsidP="00E3186C">
            <w:pPr>
              <w:spacing w:after="0"/>
              <w:rPr>
                <w:color w:val="000000"/>
              </w:rPr>
            </w:pPr>
            <w:r w:rsidRPr="00E3186C">
              <w:rPr>
                <w:color w:val="000000"/>
              </w:rPr>
              <w:t xml:space="preserve">   "message": "Invalid user: </w:t>
            </w:r>
            <w:r>
              <w:rPr>
                <w:color w:val="000000"/>
              </w:rPr>
              <w:t>&lt;user&gt;</w:t>
            </w:r>
          </w:p>
          <w:p w14:paraId="320E51B0" w14:textId="252607B9" w:rsidR="00E3186C" w:rsidRPr="00087D39" w:rsidRDefault="00E3186C" w:rsidP="00E3186C">
            <w:pPr>
              <w:spacing w:after="0"/>
              <w:rPr>
                <w:color w:val="000000"/>
              </w:rPr>
            </w:pPr>
            <w:r w:rsidRPr="00E3186C">
              <w:rPr>
                <w:color w:val="000000"/>
              </w:rPr>
              <w:t>}</w:t>
            </w:r>
          </w:p>
        </w:tc>
      </w:tr>
    </w:tbl>
    <w:p w14:paraId="1AFA7818" w14:textId="77777777" w:rsidR="00DF595B" w:rsidRPr="004E60AD" w:rsidRDefault="00DF595B" w:rsidP="00DF595B">
      <w:pPr>
        <w:pStyle w:val="Heading2"/>
        <w:keepLines w:val="0"/>
        <w:numPr>
          <w:ilvl w:val="1"/>
          <w:numId w:val="9"/>
        </w:numPr>
        <w:spacing w:before="240" w:after="60" w:line="276" w:lineRule="auto"/>
        <w:ind w:left="936"/>
        <w:jc w:val="left"/>
      </w:pPr>
      <w:bookmarkStart w:id="58" w:name="_Toc474947363"/>
      <w:bookmarkStart w:id="59" w:name="_Toc359660720"/>
      <w:r>
        <w:t>Get User notifications</w:t>
      </w:r>
      <w:bookmarkEnd w:id="58"/>
      <w:bookmarkEnd w:id="5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595B" w:rsidRPr="00087D39" w14:paraId="4E88D9F3" w14:textId="77777777" w:rsidTr="0049304B">
        <w:tc>
          <w:tcPr>
            <w:tcW w:w="1548" w:type="dxa"/>
            <w:shd w:val="clear" w:color="auto" w:fill="auto"/>
          </w:tcPr>
          <w:p w14:paraId="15DDEF49" w14:textId="77777777" w:rsidR="00DF595B" w:rsidRPr="00087D39" w:rsidRDefault="00DF595B" w:rsidP="0049304B">
            <w:pPr>
              <w:ind w:left="0"/>
              <w:jc w:val="left"/>
              <w:rPr>
                <w:color w:val="000000"/>
              </w:rPr>
            </w:pPr>
            <w:r w:rsidRPr="00087D39">
              <w:rPr>
                <w:color w:val="000000"/>
              </w:rPr>
              <w:t>Title</w:t>
            </w:r>
          </w:p>
        </w:tc>
        <w:tc>
          <w:tcPr>
            <w:tcW w:w="8028" w:type="dxa"/>
            <w:shd w:val="clear" w:color="auto" w:fill="auto"/>
          </w:tcPr>
          <w:p w14:paraId="7E3190B1" w14:textId="77777777" w:rsidR="00DF595B" w:rsidRPr="00087D39" w:rsidRDefault="00DF595B" w:rsidP="0049304B">
            <w:pPr>
              <w:ind w:left="0"/>
              <w:rPr>
                <w:color w:val="000000"/>
              </w:rPr>
            </w:pPr>
            <w:r>
              <w:rPr>
                <w:color w:val="000000"/>
              </w:rPr>
              <w:t xml:space="preserve">Get User notifications </w:t>
            </w:r>
          </w:p>
        </w:tc>
      </w:tr>
      <w:tr w:rsidR="00DF595B" w:rsidRPr="00087D39" w14:paraId="292C5831" w14:textId="77777777" w:rsidTr="0049304B">
        <w:tc>
          <w:tcPr>
            <w:tcW w:w="1548" w:type="dxa"/>
            <w:shd w:val="clear" w:color="auto" w:fill="auto"/>
          </w:tcPr>
          <w:p w14:paraId="731E1EA9" w14:textId="77777777" w:rsidR="00DF595B" w:rsidRPr="00087D39" w:rsidRDefault="00DF595B" w:rsidP="0049304B">
            <w:pPr>
              <w:ind w:left="0"/>
              <w:jc w:val="left"/>
              <w:rPr>
                <w:color w:val="000000"/>
              </w:rPr>
            </w:pPr>
            <w:r w:rsidRPr="00087D39">
              <w:rPr>
                <w:color w:val="000000"/>
              </w:rPr>
              <w:t>Description</w:t>
            </w:r>
          </w:p>
        </w:tc>
        <w:tc>
          <w:tcPr>
            <w:tcW w:w="8028" w:type="dxa"/>
            <w:shd w:val="clear" w:color="auto" w:fill="auto"/>
          </w:tcPr>
          <w:p w14:paraId="658B1C00" w14:textId="56A1D785" w:rsidR="00DF595B" w:rsidRPr="00433CD6" w:rsidRDefault="00DF595B" w:rsidP="0049304B">
            <w:pPr>
              <w:autoSpaceDE w:val="0"/>
              <w:autoSpaceDN w:val="0"/>
              <w:adjustRightInd w:val="0"/>
              <w:spacing w:before="0" w:after="0"/>
              <w:ind w:left="0"/>
              <w:jc w:val="left"/>
            </w:pPr>
            <w:r>
              <w:rPr>
                <w:color w:val="000000"/>
              </w:rPr>
              <w:t>Get User notifications generated by HPC DME with pagination</w:t>
            </w:r>
            <w:r w:rsidR="00AE40DB">
              <w:rPr>
                <w:color w:val="000000"/>
              </w:rPr>
              <w:t xml:space="preserve"> support</w:t>
            </w:r>
            <w:r w:rsidR="003D65C2">
              <w:rPr>
                <w:color w:val="000000"/>
              </w:rPr>
              <w:t xml:space="preserve">. Response should include current page number, total count, page size. </w:t>
            </w:r>
          </w:p>
          <w:p w14:paraId="24BE0757" w14:textId="77777777" w:rsidR="00DF595B" w:rsidRPr="00087D39" w:rsidRDefault="00DF595B" w:rsidP="0049304B">
            <w:pPr>
              <w:rPr>
                <w:color w:val="000000"/>
              </w:rPr>
            </w:pPr>
          </w:p>
        </w:tc>
      </w:tr>
      <w:tr w:rsidR="00DF595B" w:rsidRPr="00087D39" w14:paraId="66C1679A" w14:textId="77777777" w:rsidTr="0049304B">
        <w:tc>
          <w:tcPr>
            <w:tcW w:w="1548" w:type="dxa"/>
            <w:shd w:val="clear" w:color="auto" w:fill="auto"/>
          </w:tcPr>
          <w:p w14:paraId="2540237F" w14:textId="77777777" w:rsidR="00DF595B" w:rsidRPr="00087D39" w:rsidRDefault="00DF595B" w:rsidP="0049304B">
            <w:pPr>
              <w:ind w:left="0"/>
              <w:jc w:val="left"/>
              <w:rPr>
                <w:color w:val="000000"/>
              </w:rPr>
            </w:pPr>
            <w:r w:rsidRPr="00087D39">
              <w:rPr>
                <w:color w:val="000000"/>
              </w:rPr>
              <w:t>URL</w:t>
            </w:r>
          </w:p>
        </w:tc>
        <w:tc>
          <w:tcPr>
            <w:tcW w:w="8028" w:type="dxa"/>
            <w:shd w:val="clear" w:color="auto" w:fill="auto"/>
          </w:tcPr>
          <w:p w14:paraId="289E94DB" w14:textId="77777777" w:rsidR="00DF595B" w:rsidRPr="00087D39" w:rsidRDefault="00DF595B" w:rsidP="0049304B">
            <w:pPr>
              <w:rPr>
                <w:color w:val="000000"/>
              </w:rPr>
            </w:pPr>
            <w:r w:rsidRPr="00211984">
              <w:rPr>
                <w:color w:val="000000"/>
              </w:rPr>
              <w:t>/hpc-server/</w:t>
            </w:r>
            <w:r w:rsidRPr="00940E8D">
              <w:rPr>
                <w:color w:val="000000"/>
              </w:rPr>
              <w:t>notification/deliveryReceipts</w:t>
            </w:r>
          </w:p>
        </w:tc>
      </w:tr>
      <w:tr w:rsidR="00DF595B" w:rsidRPr="00087D39" w14:paraId="390D8381" w14:textId="77777777" w:rsidTr="0049304B">
        <w:tc>
          <w:tcPr>
            <w:tcW w:w="1548" w:type="dxa"/>
            <w:shd w:val="clear" w:color="auto" w:fill="auto"/>
          </w:tcPr>
          <w:p w14:paraId="24B07B2E" w14:textId="77777777" w:rsidR="00DF595B" w:rsidRPr="00087D39" w:rsidRDefault="00DF595B" w:rsidP="0049304B">
            <w:pPr>
              <w:ind w:left="0"/>
              <w:jc w:val="left"/>
              <w:rPr>
                <w:color w:val="000000"/>
              </w:rPr>
            </w:pPr>
            <w:r w:rsidRPr="00087D39">
              <w:rPr>
                <w:color w:val="000000"/>
              </w:rPr>
              <w:t>Method</w:t>
            </w:r>
          </w:p>
        </w:tc>
        <w:tc>
          <w:tcPr>
            <w:tcW w:w="8028" w:type="dxa"/>
            <w:shd w:val="clear" w:color="auto" w:fill="auto"/>
          </w:tcPr>
          <w:p w14:paraId="21724D55" w14:textId="77777777" w:rsidR="00DF595B" w:rsidRPr="00087D39" w:rsidRDefault="00DF595B" w:rsidP="0049304B">
            <w:pPr>
              <w:rPr>
                <w:color w:val="000000"/>
              </w:rPr>
            </w:pPr>
            <w:r>
              <w:rPr>
                <w:color w:val="000000"/>
              </w:rPr>
              <w:t>GET</w:t>
            </w:r>
          </w:p>
        </w:tc>
      </w:tr>
      <w:tr w:rsidR="00DF595B" w:rsidRPr="00087D39" w14:paraId="03D08AC6" w14:textId="77777777" w:rsidTr="0049304B">
        <w:tc>
          <w:tcPr>
            <w:tcW w:w="1548" w:type="dxa"/>
            <w:shd w:val="clear" w:color="auto" w:fill="auto"/>
          </w:tcPr>
          <w:p w14:paraId="567ACC98" w14:textId="77777777" w:rsidR="00DF595B" w:rsidRPr="00087D39" w:rsidRDefault="00DF595B" w:rsidP="0049304B">
            <w:pPr>
              <w:ind w:left="0"/>
              <w:jc w:val="left"/>
              <w:rPr>
                <w:color w:val="000000"/>
              </w:rPr>
            </w:pPr>
            <w:r w:rsidRPr="00087D39">
              <w:rPr>
                <w:color w:val="000000"/>
              </w:rPr>
              <w:t>Acceptable request representation</w:t>
            </w:r>
          </w:p>
        </w:tc>
        <w:tc>
          <w:tcPr>
            <w:tcW w:w="8028" w:type="dxa"/>
            <w:shd w:val="clear" w:color="auto" w:fill="auto"/>
          </w:tcPr>
          <w:p w14:paraId="4007D02A" w14:textId="77777777" w:rsidR="00DF595B" w:rsidRPr="00087D39" w:rsidRDefault="00DF595B" w:rsidP="0049304B">
            <w:pPr>
              <w:rPr>
                <w:rFonts w:cs="Consolas"/>
                <w:color w:val="000000"/>
              </w:rPr>
            </w:pPr>
            <w:r w:rsidRPr="00087D39">
              <w:rPr>
                <w:rFonts w:cs="Consolas"/>
                <w:color w:val="000000"/>
              </w:rPr>
              <w:t>application/json</w:t>
            </w:r>
          </w:p>
          <w:p w14:paraId="06C9B926" w14:textId="77777777" w:rsidR="00DF595B" w:rsidRPr="00087D39" w:rsidRDefault="00DF595B" w:rsidP="0049304B">
            <w:pPr>
              <w:rPr>
                <w:color w:val="000000"/>
              </w:rPr>
            </w:pPr>
            <w:r w:rsidRPr="00087D39">
              <w:rPr>
                <w:rFonts w:cs="Consolas"/>
                <w:color w:val="000000"/>
              </w:rPr>
              <w:t>application/xml</w:t>
            </w:r>
          </w:p>
        </w:tc>
      </w:tr>
      <w:tr w:rsidR="00DF595B" w:rsidRPr="00087D39" w14:paraId="7CACD5D6" w14:textId="77777777" w:rsidTr="0049304B">
        <w:tc>
          <w:tcPr>
            <w:tcW w:w="1548" w:type="dxa"/>
            <w:shd w:val="clear" w:color="auto" w:fill="auto"/>
          </w:tcPr>
          <w:p w14:paraId="72688899" w14:textId="77777777" w:rsidR="00DF595B" w:rsidRPr="00087D39" w:rsidRDefault="00DF595B" w:rsidP="0049304B">
            <w:pPr>
              <w:ind w:left="0"/>
              <w:jc w:val="left"/>
              <w:rPr>
                <w:color w:val="000000"/>
              </w:rPr>
            </w:pPr>
            <w:r w:rsidRPr="00087D39">
              <w:rPr>
                <w:color w:val="000000"/>
              </w:rPr>
              <w:t>Available response representatio</w:t>
            </w:r>
            <w:r w:rsidRPr="00087D39">
              <w:rPr>
                <w:color w:val="000000"/>
              </w:rPr>
              <w:lastRenderedPageBreak/>
              <w:t>n</w:t>
            </w:r>
          </w:p>
        </w:tc>
        <w:tc>
          <w:tcPr>
            <w:tcW w:w="8028" w:type="dxa"/>
            <w:shd w:val="clear" w:color="auto" w:fill="auto"/>
          </w:tcPr>
          <w:p w14:paraId="2F4D380A" w14:textId="77777777" w:rsidR="00DF595B" w:rsidRPr="00087D39" w:rsidRDefault="00DF595B" w:rsidP="0049304B">
            <w:pPr>
              <w:rPr>
                <w:rFonts w:cs="Consolas"/>
                <w:color w:val="000000"/>
              </w:rPr>
            </w:pPr>
            <w:r w:rsidRPr="00087D39">
              <w:rPr>
                <w:rFonts w:cs="Consolas"/>
                <w:color w:val="000000"/>
              </w:rPr>
              <w:lastRenderedPageBreak/>
              <w:t>application/json</w:t>
            </w:r>
          </w:p>
          <w:p w14:paraId="406BA52F" w14:textId="77777777" w:rsidR="00DF595B" w:rsidRPr="00087D39" w:rsidRDefault="00DF595B" w:rsidP="0049304B">
            <w:pPr>
              <w:rPr>
                <w:color w:val="000000"/>
              </w:rPr>
            </w:pPr>
            <w:r w:rsidRPr="00087D39">
              <w:rPr>
                <w:rFonts w:cs="Consolas"/>
                <w:color w:val="000000"/>
              </w:rPr>
              <w:t>application/xml</w:t>
            </w:r>
          </w:p>
        </w:tc>
      </w:tr>
      <w:tr w:rsidR="00DF595B" w:rsidRPr="00087D39" w14:paraId="7D65AB41" w14:textId="77777777" w:rsidTr="0049304B">
        <w:tc>
          <w:tcPr>
            <w:tcW w:w="1548" w:type="dxa"/>
            <w:shd w:val="clear" w:color="auto" w:fill="auto"/>
          </w:tcPr>
          <w:p w14:paraId="0D9463D0" w14:textId="77777777" w:rsidR="00DF595B" w:rsidRPr="00087D39" w:rsidRDefault="00DF595B" w:rsidP="0049304B">
            <w:pPr>
              <w:ind w:left="0"/>
              <w:jc w:val="left"/>
              <w:rPr>
                <w:color w:val="000000"/>
              </w:rPr>
            </w:pPr>
            <w:r w:rsidRPr="00087D39">
              <w:rPr>
                <w:color w:val="000000"/>
              </w:rPr>
              <w:lastRenderedPageBreak/>
              <w:t>URL Params</w:t>
            </w:r>
          </w:p>
        </w:tc>
        <w:tc>
          <w:tcPr>
            <w:tcW w:w="8028" w:type="dxa"/>
            <w:shd w:val="clear" w:color="auto" w:fill="auto"/>
          </w:tcPr>
          <w:p w14:paraId="10C5D9CA" w14:textId="6A529D8C" w:rsidR="00DF595B" w:rsidRDefault="00C55BBF" w:rsidP="0049304B">
            <w:pPr>
              <w:ind w:left="0"/>
              <w:rPr>
                <w:color w:val="000000"/>
              </w:rPr>
            </w:pPr>
            <w:r>
              <w:rPr>
                <w:color w:val="000000"/>
              </w:rPr>
              <w:t>p</w:t>
            </w:r>
            <w:r w:rsidR="00DF595B">
              <w:rPr>
                <w:color w:val="000000"/>
              </w:rPr>
              <w:t>age</w:t>
            </w:r>
            <w:r>
              <w:rPr>
                <w:color w:val="000000"/>
              </w:rPr>
              <w:t xml:space="preserve"> – The results page to get. If omiited, page 1 is the default</w:t>
            </w:r>
          </w:p>
          <w:p w14:paraId="1140C8D7" w14:textId="11182C9C" w:rsidR="00DF595B" w:rsidRPr="00087D39" w:rsidRDefault="00DF595B" w:rsidP="0049304B">
            <w:pPr>
              <w:ind w:left="0"/>
              <w:rPr>
                <w:color w:val="000000"/>
              </w:rPr>
            </w:pPr>
            <w:r>
              <w:rPr>
                <w:color w:val="000000"/>
              </w:rPr>
              <w:t>totalCount</w:t>
            </w:r>
            <w:r w:rsidR="00C55BBF">
              <w:rPr>
                <w:color w:val="000000"/>
              </w:rPr>
              <w:t xml:space="preserve"> – Request the service to return total count of notifications. Valid values are ‘true’ and false. If omitted, ‘false’ is the default</w:t>
            </w:r>
          </w:p>
        </w:tc>
      </w:tr>
      <w:tr w:rsidR="00DF595B" w:rsidRPr="00087D39" w14:paraId="567D4553" w14:textId="77777777" w:rsidTr="0049304B">
        <w:tc>
          <w:tcPr>
            <w:tcW w:w="1548" w:type="dxa"/>
            <w:shd w:val="clear" w:color="auto" w:fill="auto"/>
          </w:tcPr>
          <w:p w14:paraId="4067E3EF" w14:textId="77777777" w:rsidR="00DF595B" w:rsidRPr="00087D39" w:rsidRDefault="00DF595B" w:rsidP="0049304B">
            <w:pPr>
              <w:ind w:left="0"/>
              <w:jc w:val="left"/>
              <w:rPr>
                <w:color w:val="000000"/>
              </w:rPr>
            </w:pPr>
            <w:r w:rsidRPr="00087D39">
              <w:rPr>
                <w:color w:val="000000"/>
              </w:rPr>
              <w:t>Data Params</w:t>
            </w:r>
          </w:p>
        </w:tc>
        <w:tc>
          <w:tcPr>
            <w:tcW w:w="8028" w:type="dxa"/>
            <w:shd w:val="clear" w:color="auto" w:fill="auto"/>
          </w:tcPr>
          <w:p w14:paraId="6CA02376" w14:textId="77777777" w:rsidR="00DF595B" w:rsidRPr="00087D39" w:rsidRDefault="00DF595B" w:rsidP="0049304B">
            <w:pPr>
              <w:ind w:left="0"/>
              <w:jc w:val="left"/>
            </w:pPr>
          </w:p>
        </w:tc>
      </w:tr>
      <w:tr w:rsidR="00DF595B" w:rsidRPr="00087D39" w14:paraId="71DAD122" w14:textId="77777777" w:rsidTr="0049304B">
        <w:tc>
          <w:tcPr>
            <w:tcW w:w="1548" w:type="dxa"/>
            <w:shd w:val="clear" w:color="auto" w:fill="auto"/>
          </w:tcPr>
          <w:p w14:paraId="1ED96AE1" w14:textId="77777777" w:rsidR="00DF595B" w:rsidRPr="00087D39" w:rsidRDefault="00DF595B" w:rsidP="0049304B">
            <w:pPr>
              <w:ind w:left="0"/>
              <w:jc w:val="left"/>
              <w:rPr>
                <w:color w:val="000000"/>
              </w:rPr>
            </w:pPr>
            <w:r w:rsidRPr="00087D39">
              <w:rPr>
                <w:color w:val="000000"/>
              </w:rPr>
              <w:t>Success Response</w:t>
            </w:r>
          </w:p>
        </w:tc>
        <w:tc>
          <w:tcPr>
            <w:tcW w:w="8028" w:type="dxa"/>
            <w:shd w:val="clear" w:color="auto" w:fill="auto"/>
          </w:tcPr>
          <w:p w14:paraId="15E5F888"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HTTP/1.1 200 OK</w:t>
            </w:r>
          </w:p>
          <w:p w14:paraId="327C3520"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20EDD8C"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F56244A"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HPC-API-Version: 1.0.0</w:t>
            </w:r>
          </w:p>
          <w:p w14:paraId="56BB225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64206BF1"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4AD9F9AE" w14:textId="77777777" w:rsidR="00DF595B" w:rsidRPr="00E3186C" w:rsidRDefault="00DF595B" w:rsidP="0049304B">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274C6F17" w14:textId="77777777" w:rsidR="00DF595B" w:rsidRDefault="00DF595B" w:rsidP="0049304B">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F0339EC" w14:textId="77777777" w:rsidR="00B95102" w:rsidRPr="00B95102" w:rsidRDefault="00B95102" w:rsidP="00B95102">
            <w:pPr>
              <w:widowControl w:val="0"/>
              <w:autoSpaceDE w:val="0"/>
              <w:autoSpaceDN w:val="0"/>
              <w:adjustRightInd w:val="0"/>
              <w:spacing w:before="0" w:after="0"/>
              <w:ind w:left="0"/>
              <w:jc w:val="left"/>
            </w:pPr>
            <w:r w:rsidRPr="00B95102">
              <w:t>{</w:t>
            </w:r>
          </w:p>
          <w:p w14:paraId="39D2139D" w14:textId="77777777" w:rsidR="00B95102" w:rsidRPr="00B95102" w:rsidRDefault="00B95102" w:rsidP="00B95102">
            <w:pPr>
              <w:widowControl w:val="0"/>
              <w:autoSpaceDE w:val="0"/>
              <w:autoSpaceDN w:val="0"/>
              <w:adjustRightInd w:val="0"/>
              <w:spacing w:before="0" w:after="0"/>
              <w:ind w:left="0"/>
              <w:jc w:val="left"/>
            </w:pPr>
            <w:r w:rsidRPr="00B95102">
              <w:t>   "notificationDeliveryReceipts":    [</w:t>
            </w:r>
          </w:p>
          <w:p w14:paraId="4B4731B2" w14:textId="77777777" w:rsidR="00B95102" w:rsidRPr="00B95102" w:rsidRDefault="00B95102" w:rsidP="00B95102">
            <w:pPr>
              <w:widowControl w:val="0"/>
              <w:autoSpaceDE w:val="0"/>
              <w:autoSpaceDN w:val="0"/>
              <w:adjustRightInd w:val="0"/>
              <w:spacing w:before="0" w:after="0"/>
              <w:ind w:left="0"/>
              <w:jc w:val="left"/>
            </w:pPr>
            <w:r w:rsidRPr="00B95102">
              <w:t>            {</w:t>
            </w:r>
          </w:p>
          <w:p w14:paraId="054A5455" w14:textId="77777777" w:rsidR="00B95102" w:rsidRPr="00B95102" w:rsidRDefault="00B95102" w:rsidP="00B95102">
            <w:pPr>
              <w:widowControl w:val="0"/>
              <w:autoSpaceDE w:val="0"/>
              <w:autoSpaceDN w:val="0"/>
              <w:adjustRightInd w:val="0"/>
              <w:spacing w:before="0" w:after="0"/>
              <w:ind w:left="0"/>
              <w:jc w:val="left"/>
            </w:pPr>
            <w:r w:rsidRPr="00B95102">
              <w:t>         "eventId": 4,</w:t>
            </w:r>
          </w:p>
          <w:p w14:paraId="0F91EC1E"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6C1BE6F4"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0578175B"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6B24A325" w14:textId="77777777" w:rsidR="00B95102" w:rsidRPr="00B95102" w:rsidRDefault="00B95102" w:rsidP="00B95102">
            <w:pPr>
              <w:widowControl w:val="0"/>
              <w:autoSpaceDE w:val="0"/>
              <w:autoSpaceDN w:val="0"/>
              <w:adjustRightInd w:val="0"/>
              <w:spacing w:before="0" w:after="0"/>
              <w:ind w:left="0"/>
              <w:jc w:val="left"/>
            </w:pPr>
            <w:r w:rsidRPr="00B95102">
              <w:t>            "value": "cd7aa816-efa3-11e6-b9fb-22000b9a448b"</w:t>
            </w:r>
          </w:p>
          <w:p w14:paraId="7793BF45" w14:textId="77777777" w:rsidR="00B95102" w:rsidRPr="00B95102" w:rsidRDefault="00B95102" w:rsidP="00B95102">
            <w:pPr>
              <w:widowControl w:val="0"/>
              <w:autoSpaceDE w:val="0"/>
              <w:autoSpaceDN w:val="0"/>
              <w:adjustRightInd w:val="0"/>
              <w:spacing w:before="0" w:after="0"/>
              <w:ind w:left="0"/>
              <w:jc w:val="left"/>
            </w:pPr>
            <w:r w:rsidRPr="00B95102">
              <w:t>         }],</w:t>
            </w:r>
          </w:p>
          <w:p w14:paraId="7A1DAB94" w14:textId="77777777" w:rsidR="00B95102" w:rsidRPr="00B95102" w:rsidRDefault="00B95102" w:rsidP="00B95102">
            <w:pPr>
              <w:widowControl w:val="0"/>
              <w:autoSpaceDE w:val="0"/>
              <w:autoSpaceDN w:val="0"/>
              <w:adjustRightInd w:val="0"/>
              <w:spacing w:before="0" w:after="0"/>
              <w:ind w:left="0"/>
              <w:jc w:val="left"/>
            </w:pPr>
            <w:r w:rsidRPr="00B95102">
              <w:t>         "eventCreated": "2017-02-10T10:16:36.490-05:00",</w:t>
            </w:r>
          </w:p>
          <w:p w14:paraId="5F4C5429"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0E458B6E"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D02A8F8" w14:textId="77777777" w:rsidR="00B95102" w:rsidRPr="00B95102" w:rsidRDefault="00B95102" w:rsidP="00B95102">
            <w:pPr>
              <w:widowControl w:val="0"/>
              <w:autoSpaceDE w:val="0"/>
              <w:autoSpaceDN w:val="0"/>
              <w:adjustRightInd w:val="0"/>
              <w:spacing w:before="0" w:after="0"/>
              <w:ind w:left="0"/>
              <w:jc w:val="left"/>
            </w:pPr>
            <w:r w:rsidRPr="00B95102">
              <w:t>         "delivered": "2017-02-10T10:17:10.100-05:00"</w:t>
            </w:r>
          </w:p>
          <w:p w14:paraId="0A18F9CE" w14:textId="77777777" w:rsidR="00B95102" w:rsidRPr="00B95102" w:rsidRDefault="00B95102" w:rsidP="00B95102">
            <w:pPr>
              <w:widowControl w:val="0"/>
              <w:autoSpaceDE w:val="0"/>
              <w:autoSpaceDN w:val="0"/>
              <w:adjustRightInd w:val="0"/>
              <w:spacing w:before="0" w:after="0"/>
              <w:ind w:left="0"/>
              <w:jc w:val="left"/>
            </w:pPr>
            <w:r w:rsidRPr="00B95102">
              <w:t>      },</w:t>
            </w:r>
          </w:p>
          <w:p w14:paraId="7B3400CA" w14:textId="77777777" w:rsidR="00B95102" w:rsidRPr="00B95102" w:rsidRDefault="00B95102" w:rsidP="00B95102">
            <w:pPr>
              <w:widowControl w:val="0"/>
              <w:autoSpaceDE w:val="0"/>
              <w:autoSpaceDN w:val="0"/>
              <w:adjustRightInd w:val="0"/>
              <w:spacing w:before="0" w:after="0"/>
              <w:ind w:left="0"/>
              <w:jc w:val="left"/>
            </w:pPr>
            <w:r w:rsidRPr="00B95102">
              <w:t>            {</w:t>
            </w:r>
          </w:p>
          <w:p w14:paraId="150F44FD" w14:textId="77777777" w:rsidR="00B95102" w:rsidRPr="00B95102" w:rsidRDefault="00B95102" w:rsidP="00B95102">
            <w:pPr>
              <w:widowControl w:val="0"/>
              <w:autoSpaceDE w:val="0"/>
              <w:autoSpaceDN w:val="0"/>
              <w:adjustRightInd w:val="0"/>
              <w:spacing w:before="0" w:after="0"/>
              <w:ind w:left="0"/>
              <w:jc w:val="left"/>
            </w:pPr>
            <w:r w:rsidRPr="00B95102">
              <w:t>         "eventId": 5,</w:t>
            </w:r>
          </w:p>
          <w:p w14:paraId="05D65E47" w14:textId="77777777" w:rsidR="00B95102" w:rsidRPr="00B95102" w:rsidRDefault="00B95102" w:rsidP="00B95102">
            <w:pPr>
              <w:widowControl w:val="0"/>
              <w:autoSpaceDE w:val="0"/>
              <w:autoSpaceDN w:val="0"/>
              <w:adjustRightInd w:val="0"/>
              <w:spacing w:before="0" w:after="0"/>
              <w:ind w:left="0"/>
              <w:jc w:val="left"/>
            </w:pPr>
            <w:r w:rsidRPr="00B95102">
              <w:t>         "eventType": "DATA_TRANSFER_DOWNLOAD_COMPLETED",</w:t>
            </w:r>
          </w:p>
          <w:p w14:paraId="0BEB7E65" w14:textId="77777777" w:rsidR="00B95102" w:rsidRPr="00B95102" w:rsidRDefault="00B95102" w:rsidP="00B95102">
            <w:pPr>
              <w:widowControl w:val="0"/>
              <w:autoSpaceDE w:val="0"/>
              <w:autoSpaceDN w:val="0"/>
              <w:adjustRightInd w:val="0"/>
              <w:spacing w:before="0" w:after="0"/>
              <w:ind w:left="0"/>
              <w:jc w:val="left"/>
            </w:pPr>
            <w:r w:rsidRPr="00B95102">
              <w:t>         "eventPayloadEntries": [         {</w:t>
            </w:r>
          </w:p>
          <w:p w14:paraId="645CAFCC" w14:textId="77777777" w:rsidR="00B95102" w:rsidRPr="00B95102" w:rsidRDefault="00B95102" w:rsidP="00B95102">
            <w:pPr>
              <w:widowControl w:val="0"/>
              <w:autoSpaceDE w:val="0"/>
              <w:autoSpaceDN w:val="0"/>
              <w:adjustRightInd w:val="0"/>
              <w:spacing w:before="0" w:after="0"/>
              <w:ind w:left="0"/>
              <w:jc w:val="left"/>
            </w:pPr>
            <w:r w:rsidRPr="00B95102">
              <w:t>            "attribute": "DATA_TRANSFER_REQUEST_ID",</w:t>
            </w:r>
          </w:p>
          <w:p w14:paraId="52D10D69" w14:textId="77777777" w:rsidR="00B95102" w:rsidRPr="00B95102" w:rsidRDefault="00B95102" w:rsidP="00B95102">
            <w:pPr>
              <w:widowControl w:val="0"/>
              <w:autoSpaceDE w:val="0"/>
              <w:autoSpaceDN w:val="0"/>
              <w:adjustRightInd w:val="0"/>
              <w:spacing w:before="0" w:after="0"/>
              <w:ind w:left="0"/>
              <w:jc w:val="left"/>
            </w:pPr>
            <w:r w:rsidRPr="00B95102">
              <w:t>            "value": "f909e4a6-efa3-11e6-b9fb-22000b9a448b"</w:t>
            </w:r>
          </w:p>
          <w:p w14:paraId="38FC48FD" w14:textId="77777777" w:rsidR="00B95102" w:rsidRPr="00B95102" w:rsidRDefault="00B95102" w:rsidP="00B95102">
            <w:pPr>
              <w:widowControl w:val="0"/>
              <w:autoSpaceDE w:val="0"/>
              <w:autoSpaceDN w:val="0"/>
              <w:adjustRightInd w:val="0"/>
              <w:spacing w:before="0" w:after="0"/>
              <w:ind w:left="0"/>
              <w:jc w:val="left"/>
            </w:pPr>
            <w:r w:rsidRPr="00B95102">
              <w:t>         }],</w:t>
            </w:r>
          </w:p>
          <w:p w14:paraId="4188F591" w14:textId="77777777" w:rsidR="00B95102" w:rsidRPr="00B95102" w:rsidRDefault="00B95102" w:rsidP="00B95102">
            <w:pPr>
              <w:widowControl w:val="0"/>
              <w:autoSpaceDE w:val="0"/>
              <w:autoSpaceDN w:val="0"/>
              <w:adjustRightInd w:val="0"/>
              <w:spacing w:before="0" w:after="0"/>
              <w:ind w:left="0"/>
              <w:jc w:val="left"/>
            </w:pPr>
            <w:r w:rsidRPr="00B95102">
              <w:t>         "eventCreated": "2017-02-10T10:17:36.233-05:00",</w:t>
            </w:r>
          </w:p>
          <w:p w14:paraId="3E41857B" w14:textId="77777777" w:rsidR="00B95102" w:rsidRPr="00B95102" w:rsidRDefault="00B95102" w:rsidP="00B95102">
            <w:pPr>
              <w:widowControl w:val="0"/>
              <w:autoSpaceDE w:val="0"/>
              <w:autoSpaceDN w:val="0"/>
              <w:adjustRightInd w:val="0"/>
              <w:spacing w:before="0" w:after="0"/>
              <w:ind w:left="0"/>
              <w:jc w:val="left"/>
            </w:pPr>
            <w:r w:rsidRPr="00B95102">
              <w:t>         "notificationDeliveryMethod": "EMAIL",</w:t>
            </w:r>
          </w:p>
          <w:p w14:paraId="72AA964C" w14:textId="77777777" w:rsidR="00B95102" w:rsidRPr="00B95102" w:rsidRDefault="00B95102" w:rsidP="00B95102">
            <w:pPr>
              <w:widowControl w:val="0"/>
              <w:autoSpaceDE w:val="0"/>
              <w:autoSpaceDN w:val="0"/>
              <w:adjustRightInd w:val="0"/>
              <w:spacing w:before="0" w:after="0"/>
              <w:ind w:left="0"/>
              <w:jc w:val="left"/>
            </w:pPr>
            <w:r w:rsidRPr="00B95102">
              <w:t>         "deliveryStatus": true,</w:t>
            </w:r>
          </w:p>
          <w:p w14:paraId="1554E0EA" w14:textId="77777777" w:rsidR="00B95102" w:rsidRPr="00B95102" w:rsidRDefault="00B95102" w:rsidP="00B95102">
            <w:pPr>
              <w:widowControl w:val="0"/>
              <w:autoSpaceDE w:val="0"/>
              <w:autoSpaceDN w:val="0"/>
              <w:adjustRightInd w:val="0"/>
              <w:spacing w:before="0" w:after="0"/>
              <w:ind w:left="0"/>
              <w:jc w:val="left"/>
            </w:pPr>
            <w:r w:rsidRPr="00B95102">
              <w:t>         "delivered": "2017-02-10T10:18:10.052-05:00"</w:t>
            </w:r>
          </w:p>
          <w:p w14:paraId="0A3AF0C1" w14:textId="77777777" w:rsidR="00B95102" w:rsidRDefault="00B95102" w:rsidP="00B95102">
            <w:pPr>
              <w:spacing w:after="0"/>
            </w:pPr>
            <w:r w:rsidRPr="00B95102">
              <w:t> }]</w:t>
            </w:r>
            <w:r w:rsidR="00EE2E5C">
              <w:t>,</w:t>
            </w:r>
          </w:p>
          <w:p w14:paraId="0C1AF346" w14:textId="5C1E6E59" w:rsidR="00EE2E5C" w:rsidRPr="00EE2E5C" w:rsidRDefault="00EE2E5C" w:rsidP="00EE2E5C">
            <w:pPr>
              <w:widowControl w:val="0"/>
              <w:autoSpaceDE w:val="0"/>
              <w:autoSpaceDN w:val="0"/>
              <w:adjustRightInd w:val="0"/>
              <w:spacing w:before="0" w:after="0"/>
              <w:ind w:left="0"/>
              <w:jc w:val="left"/>
            </w:pPr>
            <w:r>
              <w:t xml:space="preserve">         </w:t>
            </w:r>
            <w:r w:rsidRPr="00EE2E5C">
              <w:t>"page": 1,</w:t>
            </w:r>
          </w:p>
          <w:p w14:paraId="00F38566" w14:textId="167C4322" w:rsidR="00EE2E5C" w:rsidRPr="00EE2E5C" w:rsidRDefault="00EE2E5C" w:rsidP="00EE2E5C">
            <w:pPr>
              <w:widowControl w:val="0"/>
              <w:autoSpaceDE w:val="0"/>
              <w:autoSpaceDN w:val="0"/>
              <w:adjustRightInd w:val="0"/>
              <w:spacing w:before="0" w:after="0"/>
              <w:ind w:left="0"/>
              <w:jc w:val="left"/>
            </w:pPr>
            <w:r w:rsidRPr="00EE2E5C">
              <w:t xml:space="preserve">   </w:t>
            </w:r>
            <w:r>
              <w:t xml:space="preserve">      </w:t>
            </w:r>
            <w:r w:rsidRPr="00EE2E5C">
              <w:t>"limit": 100,</w:t>
            </w:r>
          </w:p>
          <w:p w14:paraId="022368E1" w14:textId="4774DB15" w:rsidR="00EE2E5C" w:rsidRPr="00EE2E5C" w:rsidRDefault="00EE2E5C" w:rsidP="00EE2E5C">
            <w:pPr>
              <w:spacing w:after="0"/>
            </w:pPr>
            <w:r>
              <w:t>“totalCount": 2</w:t>
            </w:r>
          </w:p>
          <w:p w14:paraId="71C01B0E" w14:textId="44CB0913" w:rsidR="00DF595B" w:rsidRPr="00B95102" w:rsidRDefault="00B95102" w:rsidP="00B95102">
            <w:pPr>
              <w:spacing w:after="0"/>
              <w:rPr>
                <w:rFonts w:ascii="Calibri" w:hAnsi="Calibri" w:cs="Calibri"/>
                <w:sz w:val="29"/>
                <w:szCs w:val="29"/>
              </w:rPr>
            </w:pPr>
            <w:r w:rsidRPr="00B95102">
              <w:t>}</w:t>
            </w:r>
            <w:r w:rsidR="00DF595B" w:rsidRPr="00B95102">
              <w:rPr>
                <w:color w:val="555555"/>
              </w:rPr>
              <w:t>  </w:t>
            </w:r>
          </w:p>
        </w:tc>
      </w:tr>
      <w:tr w:rsidR="00DF595B" w:rsidRPr="00087D39" w14:paraId="44977836" w14:textId="77777777" w:rsidTr="0049304B">
        <w:tc>
          <w:tcPr>
            <w:tcW w:w="1548" w:type="dxa"/>
            <w:shd w:val="clear" w:color="auto" w:fill="auto"/>
          </w:tcPr>
          <w:p w14:paraId="7295F8AA" w14:textId="237B35EA" w:rsidR="00DF595B" w:rsidRPr="00087D39" w:rsidRDefault="00DF595B" w:rsidP="0049304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7E718093" w14:textId="77777777" w:rsidR="00DF595B" w:rsidRDefault="00DF595B" w:rsidP="0049304B">
            <w:pPr>
              <w:spacing w:after="0"/>
              <w:rPr>
                <w:b/>
                <w:color w:val="000000"/>
              </w:rPr>
            </w:pPr>
            <w:r>
              <w:rPr>
                <w:b/>
                <w:color w:val="000000"/>
              </w:rPr>
              <w:lastRenderedPageBreak/>
              <w:t>Database Error</w:t>
            </w:r>
            <w:r w:rsidRPr="00087D39">
              <w:rPr>
                <w:b/>
                <w:color w:val="000000"/>
              </w:rPr>
              <w:t>:</w:t>
            </w:r>
          </w:p>
          <w:p w14:paraId="635E7A1E" w14:textId="77777777" w:rsidR="00DF595B" w:rsidRPr="00087D39" w:rsidRDefault="00DF595B" w:rsidP="0049304B">
            <w:pPr>
              <w:spacing w:after="0"/>
              <w:rPr>
                <w:b/>
                <w:color w:val="000000"/>
              </w:rPr>
            </w:pPr>
          </w:p>
          <w:p w14:paraId="3A7FAE56" w14:textId="77777777" w:rsidR="00DF595B" w:rsidRPr="00E3186C" w:rsidRDefault="00DF595B" w:rsidP="0049304B">
            <w:pPr>
              <w:spacing w:after="0"/>
              <w:rPr>
                <w:color w:val="000000"/>
              </w:rPr>
            </w:pPr>
            <w:r w:rsidRPr="00E3186C">
              <w:rPr>
                <w:color w:val="000000"/>
              </w:rPr>
              <w:t>HTTP/1.1 400 Bad Request</w:t>
            </w:r>
          </w:p>
          <w:p w14:paraId="4F4FE020" w14:textId="77777777" w:rsidR="00DF595B" w:rsidRPr="00E3186C" w:rsidRDefault="00DF595B" w:rsidP="0049304B">
            <w:pPr>
              <w:spacing w:after="0"/>
              <w:rPr>
                <w:color w:val="000000"/>
              </w:rPr>
            </w:pPr>
            <w:r w:rsidRPr="00E3186C">
              <w:rPr>
                <w:color w:val="000000"/>
              </w:rPr>
              <w:t>Content-Type: application/json</w:t>
            </w:r>
          </w:p>
          <w:p w14:paraId="4655FF05" w14:textId="77777777" w:rsidR="00DF595B" w:rsidRPr="00E3186C" w:rsidRDefault="00DF595B" w:rsidP="0049304B">
            <w:pPr>
              <w:spacing w:after="0"/>
              <w:rPr>
                <w:color w:val="000000"/>
              </w:rPr>
            </w:pPr>
            <w:r w:rsidRPr="00E3186C">
              <w:rPr>
                <w:color w:val="000000"/>
              </w:rPr>
              <w:t>HPC-API-Version: 1.0.0</w:t>
            </w:r>
          </w:p>
          <w:p w14:paraId="6C254306" w14:textId="77777777" w:rsidR="00DF595B" w:rsidRPr="00E3186C" w:rsidRDefault="00DF595B" w:rsidP="0049304B">
            <w:pPr>
              <w:spacing w:after="0"/>
              <w:rPr>
                <w:color w:val="000000"/>
              </w:rPr>
            </w:pPr>
            <w:r w:rsidRPr="00E3186C">
              <w:rPr>
                <w:color w:val="000000"/>
              </w:rPr>
              <w:t>Date: Thu, 25 Aug 2016 01:03:29 GMT</w:t>
            </w:r>
          </w:p>
          <w:p w14:paraId="6C891FB5" w14:textId="77777777" w:rsidR="00DF595B" w:rsidRPr="00E3186C" w:rsidRDefault="00DF595B" w:rsidP="0049304B">
            <w:pPr>
              <w:spacing w:after="0"/>
              <w:rPr>
                <w:color w:val="000000"/>
              </w:rPr>
            </w:pPr>
            <w:r w:rsidRPr="00E3186C">
              <w:rPr>
                <w:color w:val="000000"/>
              </w:rPr>
              <w:t>Transfer-Encoding: chunked</w:t>
            </w:r>
          </w:p>
          <w:p w14:paraId="63925D8F" w14:textId="77777777" w:rsidR="00DF595B" w:rsidRDefault="00DF595B" w:rsidP="0049304B">
            <w:pPr>
              <w:spacing w:after="0"/>
              <w:rPr>
                <w:color w:val="000000"/>
              </w:rPr>
            </w:pPr>
            <w:r w:rsidRPr="00E3186C">
              <w:rPr>
                <w:color w:val="000000"/>
              </w:rPr>
              <w:t>Server: Jetty(8.1.17.v20150415)</w:t>
            </w:r>
            <w:r w:rsidRPr="00E3186C">
              <w:rPr>
                <w:color w:val="000000"/>
              </w:rPr>
              <w:cr/>
            </w:r>
          </w:p>
          <w:p w14:paraId="011C2C11" w14:textId="77777777" w:rsidR="00DF595B" w:rsidRDefault="00DF595B" w:rsidP="0049304B">
            <w:pPr>
              <w:spacing w:after="0"/>
              <w:rPr>
                <w:color w:val="000000"/>
              </w:rPr>
            </w:pPr>
          </w:p>
          <w:p w14:paraId="30D337FB" w14:textId="77777777" w:rsidR="00DF595B" w:rsidRPr="00E3186C" w:rsidRDefault="00DF595B" w:rsidP="0049304B">
            <w:pPr>
              <w:spacing w:after="0"/>
              <w:rPr>
                <w:color w:val="000000"/>
              </w:rPr>
            </w:pPr>
            <w:r w:rsidRPr="00E3186C">
              <w:rPr>
                <w:color w:val="000000"/>
              </w:rPr>
              <w:t>{</w:t>
            </w:r>
          </w:p>
          <w:p w14:paraId="32176DAE" w14:textId="77777777" w:rsidR="00DF595B" w:rsidRPr="00E3186C" w:rsidRDefault="00DF595B" w:rsidP="0049304B">
            <w:pPr>
              <w:spacing w:after="0"/>
              <w:rPr>
                <w:color w:val="000000"/>
              </w:rPr>
            </w:pPr>
            <w:r w:rsidRPr="00E3186C">
              <w:rPr>
                <w:color w:val="000000"/>
              </w:rPr>
              <w:t xml:space="preserve">   "errorType": "</w:t>
            </w:r>
            <w:r>
              <w:rPr>
                <w:color w:val="000000"/>
              </w:rPr>
              <w:t>DATABASE_ERROR</w:t>
            </w:r>
            <w:r w:rsidRPr="00E3186C">
              <w:rPr>
                <w:color w:val="000000"/>
              </w:rPr>
              <w:t>",</w:t>
            </w:r>
          </w:p>
          <w:p w14:paraId="47D774DB" w14:textId="77777777" w:rsidR="00DF595B" w:rsidRDefault="00DF595B" w:rsidP="0049304B">
            <w:pPr>
              <w:spacing w:after="0"/>
              <w:rPr>
                <w:color w:val="000000"/>
              </w:rPr>
            </w:pPr>
            <w:r w:rsidRPr="00E3186C">
              <w:rPr>
                <w:color w:val="000000"/>
              </w:rPr>
              <w:t xml:space="preserve">   "message": "</w:t>
            </w:r>
            <w:r>
              <w:t xml:space="preserve"> </w:t>
            </w:r>
            <w:r w:rsidRPr="00135D8F">
              <w:rPr>
                <w:color w:val="000000"/>
              </w:rPr>
              <w:t>Failed to get notification subscriptions</w:t>
            </w:r>
            <w:r>
              <w:rPr>
                <w:color w:val="000000"/>
              </w:rPr>
              <w:t>”</w:t>
            </w:r>
          </w:p>
          <w:p w14:paraId="2FAAC013" w14:textId="77777777" w:rsidR="00DF595B" w:rsidRPr="00087D39" w:rsidRDefault="00DF595B" w:rsidP="0049304B">
            <w:pPr>
              <w:spacing w:after="0"/>
              <w:rPr>
                <w:color w:val="000000"/>
              </w:rPr>
            </w:pPr>
            <w:r w:rsidRPr="00E3186C">
              <w:rPr>
                <w:color w:val="000000"/>
              </w:rPr>
              <w:t>}</w:t>
            </w:r>
          </w:p>
        </w:tc>
      </w:tr>
    </w:tbl>
    <w:p w14:paraId="154272F6" w14:textId="77777777" w:rsidR="00DF595B" w:rsidRDefault="00DF595B" w:rsidP="00DF595B">
      <w:pPr>
        <w:pStyle w:val="Heading2"/>
        <w:keepLines w:val="0"/>
        <w:spacing w:before="240" w:after="60" w:line="276" w:lineRule="auto"/>
        <w:ind w:left="360"/>
        <w:jc w:val="left"/>
      </w:pPr>
    </w:p>
    <w:p w14:paraId="24F5BDBD" w14:textId="42822140" w:rsidR="00606E5E" w:rsidRPr="004E60AD" w:rsidRDefault="003967FB" w:rsidP="00DE6CE5">
      <w:pPr>
        <w:pStyle w:val="Heading2"/>
        <w:keepLines w:val="0"/>
        <w:numPr>
          <w:ilvl w:val="1"/>
          <w:numId w:val="9"/>
        </w:numPr>
        <w:spacing w:before="240" w:after="60" w:line="276" w:lineRule="auto"/>
        <w:jc w:val="left"/>
      </w:pPr>
      <w:bookmarkStart w:id="60" w:name="_Toc359660721"/>
      <w:r>
        <w:t>Add</w:t>
      </w:r>
      <w:r w:rsidR="00606E5E">
        <w:t xml:space="preserve"> user query</w:t>
      </w:r>
      <w:bookmarkEnd w:id="6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606E5E" w:rsidRPr="00087D39" w14:paraId="644AA783" w14:textId="77777777" w:rsidTr="00441551">
        <w:tc>
          <w:tcPr>
            <w:tcW w:w="1548" w:type="dxa"/>
            <w:shd w:val="clear" w:color="auto" w:fill="auto"/>
          </w:tcPr>
          <w:p w14:paraId="027CB117" w14:textId="77777777" w:rsidR="00606E5E" w:rsidRPr="00087D39" w:rsidRDefault="00606E5E" w:rsidP="00441551">
            <w:pPr>
              <w:ind w:left="0"/>
              <w:jc w:val="left"/>
              <w:rPr>
                <w:color w:val="000000"/>
              </w:rPr>
            </w:pPr>
            <w:r w:rsidRPr="00087D39">
              <w:rPr>
                <w:color w:val="000000"/>
              </w:rPr>
              <w:t>Title</w:t>
            </w:r>
          </w:p>
        </w:tc>
        <w:tc>
          <w:tcPr>
            <w:tcW w:w="8028" w:type="dxa"/>
            <w:shd w:val="clear" w:color="auto" w:fill="auto"/>
          </w:tcPr>
          <w:p w14:paraId="04A26007" w14:textId="7D8629F3" w:rsidR="00606E5E" w:rsidRPr="00087D39" w:rsidRDefault="003967FB" w:rsidP="00606E5E">
            <w:pPr>
              <w:ind w:left="0"/>
              <w:rPr>
                <w:color w:val="000000"/>
              </w:rPr>
            </w:pPr>
            <w:r>
              <w:rPr>
                <w:color w:val="000000"/>
              </w:rPr>
              <w:t xml:space="preserve">Add </w:t>
            </w:r>
            <w:r w:rsidR="00606E5E">
              <w:rPr>
                <w:color w:val="000000"/>
              </w:rPr>
              <w:t>a user query</w:t>
            </w:r>
          </w:p>
        </w:tc>
      </w:tr>
      <w:tr w:rsidR="00606E5E" w:rsidRPr="00087D39" w14:paraId="657FCB2D" w14:textId="77777777" w:rsidTr="00441551">
        <w:tc>
          <w:tcPr>
            <w:tcW w:w="1548" w:type="dxa"/>
            <w:shd w:val="clear" w:color="auto" w:fill="auto"/>
          </w:tcPr>
          <w:p w14:paraId="1F093B8D" w14:textId="77777777" w:rsidR="00606E5E" w:rsidRPr="00087D39" w:rsidRDefault="00606E5E" w:rsidP="00441551">
            <w:pPr>
              <w:ind w:left="0"/>
              <w:jc w:val="left"/>
              <w:rPr>
                <w:color w:val="000000"/>
              </w:rPr>
            </w:pPr>
            <w:r w:rsidRPr="00087D39">
              <w:rPr>
                <w:color w:val="000000"/>
              </w:rPr>
              <w:t>Description</w:t>
            </w:r>
          </w:p>
        </w:tc>
        <w:tc>
          <w:tcPr>
            <w:tcW w:w="8028" w:type="dxa"/>
            <w:shd w:val="clear" w:color="auto" w:fill="auto"/>
          </w:tcPr>
          <w:p w14:paraId="6665ABE1" w14:textId="7457C40C" w:rsidR="00606E5E" w:rsidRPr="00087D39" w:rsidRDefault="00606E5E" w:rsidP="003967FB">
            <w:pPr>
              <w:ind w:left="0"/>
              <w:rPr>
                <w:color w:val="000000"/>
              </w:rPr>
            </w:pPr>
            <w:r>
              <w:rPr>
                <w:color w:val="000000"/>
              </w:rPr>
              <w:t xml:space="preserve">This API allows the user to </w:t>
            </w:r>
            <w:r w:rsidR="003967FB">
              <w:rPr>
                <w:color w:val="000000"/>
              </w:rPr>
              <w:t>add a new</w:t>
            </w:r>
            <w:r>
              <w:rPr>
                <w:color w:val="000000"/>
              </w:rPr>
              <w:t xml:space="preserve"> a compound query under a given name. The queries saved for the authenticated invoker and not shared with other users.</w:t>
            </w:r>
          </w:p>
        </w:tc>
      </w:tr>
      <w:tr w:rsidR="00606E5E" w:rsidRPr="00087D39" w14:paraId="206E867A" w14:textId="77777777" w:rsidTr="00441551">
        <w:tc>
          <w:tcPr>
            <w:tcW w:w="1548" w:type="dxa"/>
            <w:shd w:val="clear" w:color="auto" w:fill="auto"/>
          </w:tcPr>
          <w:p w14:paraId="72A26186" w14:textId="77777777" w:rsidR="00606E5E" w:rsidRPr="00087D39" w:rsidRDefault="00606E5E" w:rsidP="00441551">
            <w:pPr>
              <w:ind w:left="0"/>
              <w:jc w:val="left"/>
              <w:rPr>
                <w:color w:val="000000"/>
              </w:rPr>
            </w:pPr>
            <w:r w:rsidRPr="00087D39">
              <w:rPr>
                <w:color w:val="000000"/>
              </w:rPr>
              <w:t>URL</w:t>
            </w:r>
          </w:p>
        </w:tc>
        <w:tc>
          <w:tcPr>
            <w:tcW w:w="8028" w:type="dxa"/>
            <w:shd w:val="clear" w:color="auto" w:fill="auto"/>
          </w:tcPr>
          <w:p w14:paraId="5A844C43" w14:textId="222F4805" w:rsidR="00606E5E" w:rsidRPr="00087D39" w:rsidRDefault="00606E5E" w:rsidP="00606E5E">
            <w:pPr>
              <w:rPr>
                <w:color w:val="000000"/>
              </w:rPr>
            </w:pPr>
            <w:r w:rsidRPr="00211984">
              <w:rPr>
                <w:color w:val="000000"/>
              </w:rPr>
              <w:t>/</w:t>
            </w:r>
            <w:r>
              <w:rPr>
                <w:color w:val="000000"/>
              </w:rPr>
              <w:t>query/{queryName}</w:t>
            </w:r>
          </w:p>
        </w:tc>
      </w:tr>
      <w:tr w:rsidR="00606E5E" w:rsidRPr="00087D39" w14:paraId="2F6DFD88" w14:textId="77777777" w:rsidTr="00441551">
        <w:tc>
          <w:tcPr>
            <w:tcW w:w="1548" w:type="dxa"/>
            <w:shd w:val="clear" w:color="auto" w:fill="auto"/>
          </w:tcPr>
          <w:p w14:paraId="4B29AB85" w14:textId="77777777" w:rsidR="00606E5E" w:rsidRPr="00087D39" w:rsidRDefault="00606E5E" w:rsidP="00441551">
            <w:pPr>
              <w:ind w:left="0"/>
              <w:jc w:val="left"/>
              <w:rPr>
                <w:color w:val="000000"/>
              </w:rPr>
            </w:pPr>
            <w:r w:rsidRPr="00087D39">
              <w:rPr>
                <w:color w:val="000000"/>
              </w:rPr>
              <w:t>Method</w:t>
            </w:r>
          </w:p>
        </w:tc>
        <w:tc>
          <w:tcPr>
            <w:tcW w:w="8028" w:type="dxa"/>
            <w:shd w:val="clear" w:color="auto" w:fill="auto"/>
          </w:tcPr>
          <w:p w14:paraId="18A5E5CF" w14:textId="072F26F7" w:rsidR="00606E5E" w:rsidRPr="00087D39" w:rsidRDefault="00606E5E" w:rsidP="00441551">
            <w:pPr>
              <w:rPr>
                <w:color w:val="000000"/>
              </w:rPr>
            </w:pPr>
            <w:r>
              <w:rPr>
                <w:color w:val="000000"/>
              </w:rPr>
              <w:t>P</w:t>
            </w:r>
            <w:r w:rsidR="00F178D1">
              <w:rPr>
                <w:color w:val="000000"/>
              </w:rPr>
              <w:t>UT</w:t>
            </w:r>
          </w:p>
        </w:tc>
      </w:tr>
      <w:tr w:rsidR="00606E5E" w:rsidRPr="00087D39" w14:paraId="32B3A0B9" w14:textId="77777777" w:rsidTr="00441551">
        <w:tc>
          <w:tcPr>
            <w:tcW w:w="1548" w:type="dxa"/>
            <w:shd w:val="clear" w:color="auto" w:fill="auto"/>
          </w:tcPr>
          <w:p w14:paraId="29A42140" w14:textId="77777777" w:rsidR="00606E5E" w:rsidRPr="00087D39" w:rsidRDefault="00606E5E" w:rsidP="00441551">
            <w:pPr>
              <w:ind w:left="0"/>
              <w:jc w:val="left"/>
              <w:rPr>
                <w:color w:val="000000"/>
              </w:rPr>
            </w:pPr>
            <w:r w:rsidRPr="00087D39">
              <w:rPr>
                <w:color w:val="000000"/>
              </w:rPr>
              <w:t>Acceptable request representation</w:t>
            </w:r>
          </w:p>
        </w:tc>
        <w:tc>
          <w:tcPr>
            <w:tcW w:w="8028" w:type="dxa"/>
            <w:shd w:val="clear" w:color="auto" w:fill="auto"/>
          </w:tcPr>
          <w:p w14:paraId="189C5BBC" w14:textId="77777777" w:rsidR="00606E5E" w:rsidRPr="00087D39" w:rsidRDefault="00606E5E" w:rsidP="00441551">
            <w:pPr>
              <w:rPr>
                <w:rFonts w:cs="Consolas"/>
                <w:color w:val="000000"/>
              </w:rPr>
            </w:pPr>
            <w:r w:rsidRPr="00087D39">
              <w:rPr>
                <w:rFonts w:cs="Consolas"/>
                <w:color w:val="000000"/>
              </w:rPr>
              <w:t>application/json</w:t>
            </w:r>
          </w:p>
          <w:p w14:paraId="4177F9B6" w14:textId="77777777" w:rsidR="00606E5E" w:rsidRPr="00087D39" w:rsidRDefault="00606E5E" w:rsidP="00441551">
            <w:pPr>
              <w:rPr>
                <w:color w:val="000000"/>
              </w:rPr>
            </w:pPr>
            <w:r w:rsidRPr="00087D39">
              <w:rPr>
                <w:rFonts w:cs="Consolas"/>
                <w:color w:val="000000"/>
              </w:rPr>
              <w:t>application/xml</w:t>
            </w:r>
          </w:p>
        </w:tc>
      </w:tr>
      <w:tr w:rsidR="00606E5E" w:rsidRPr="00087D39" w14:paraId="67A392A6" w14:textId="77777777" w:rsidTr="00441551">
        <w:tc>
          <w:tcPr>
            <w:tcW w:w="1548" w:type="dxa"/>
            <w:shd w:val="clear" w:color="auto" w:fill="auto"/>
          </w:tcPr>
          <w:p w14:paraId="3029985F" w14:textId="77777777" w:rsidR="00606E5E" w:rsidRPr="00087D39" w:rsidRDefault="00606E5E" w:rsidP="00441551">
            <w:pPr>
              <w:ind w:left="0"/>
              <w:jc w:val="left"/>
              <w:rPr>
                <w:color w:val="000000"/>
              </w:rPr>
            </w:pPr>
            <w:r w:rsidRPr="00087D39">
              <w:rPr>
                <w:color w:val="000000"/>
              </w:rPr>
              <w:t>Available response representation</w:t>
            </w:r>
          </w:p>
        </w:tc>
        <w:tc>
          <w:tcPr>
            <w:tcW w:w="8028" w:type="dxa"/>
            <w:shd w:val="clear" w:color="auto" w:fill="auto"/>
          </w:tcPr>
          <w:p w14:paraId="46C75312" w14:textId="77777777" w:rsidR="00606E5E" w:rsidRPr="00087D39" w:rsidRDefault="00606E5E" w:rsidP="00441551">
            <w:pPr>
              <w:rPr>
                <w:rFonts w:cs="Consolas"/>
                <w:color w:val="000000"/>
              </w:rPr>
            </w:pPr>
            <w:r w:rsidRPr="00087D39">
              <w:rPr>
                <w:rFonts w:cs="Consolas"/>
                <w:color w:val="000000"/>
              </w:rPr>
              <w:t>application/json</w:t>
            </w:r>
          </w:p>
          <w:p w14:paraId="67CABC38" w14:textId="77777777" w:rsidR="00606E5E" w:rsidRPr="00087D39" w:rsidRDefault="00606E5E" w:rsidP="00441551">
            <w:pPr>
              <w:rPr>
                <w:color w:val="000000"/>
              </w:rPr>
            </w:pPr>
            <w:r w:rsidRPr="00087D39">
              <w:rPr>
                <w:rFonts w:cs="Consolas"/>
                <w:color w:val="000000"/>
              </w:rPr>
              <w:t>application/xml</w:t>
            </w:r>
          </w:p>
        </w:tc>
      </w:tr>
      <w:tr w:rsidR="00606E5E" w:rsidRPr="00087D39" w14:paraId="2DC00D6F" w14:textId="77777777" w:rsidTr="00441551">
        <w:tc>
          <w:tcPr>
            <w:tcW w:w="1548" w:type="dxa"/>
            <w:shd w:val="clear" w:color="auto" w:fill="auto"/>
          </w:tcPr>
          <w:p w14:paraId="093DD023" w14:textId="77777777" w:rsidR="00606E5E" w:rsidRPr="00087D39" w:rsidRDefault="00606E5E" w:rsidP="00441551">
            <w:pPr>
              <w:ind w:left="0"/>
              <w:jc w:val="left"/>
              <w:rPr>
                <w:color w:val="000000"/>
              </w:rPr>
            </w:pPr>
            <w:r w:rsidRPr="00087D39">
              <w:rPr>
                <w:color w:val="000000"/>
              </w:rPr>
              <w:t>URL Params</w:t>
            </w:r>
          </w:p>
        </w:tc>
        <w:tc>
          <w:tcPr>
            <w:tcW w:w="8028" w:type="dxa"/>
            <w:shd w:val="clear" w:color="auto" w:fill="auto"/>
          </w:tcPr>
          <w:p w14:paraId="23667C6C" w14:textId="4D87F858" w:rsidR="00606E5E" w:rsidRPr="00087D39" w:rsidRDefault="00606E5E" w:rsidP="00441551">
            <w:pPr>
              <w:ind w:left="0"/>
              <w:rPr>
                <w:color w:val="000000"/>
              </w:rPr>
            </w:pPr>
            <w:r>
              <w:rPr>
                <w:color w:val="000000"/>
              </w:rPr>
              <w:t>queryName</w:t>
            </w:r>
          </w:p>
        </w:tc>
      </w:tr>
      <w:tr w:rsidR="00606E5E" w:rsidRPr="00087D39" w14:paraId="6C8E4F98" w14:textId="77777777" w:rsidTr="00441551">
        <w:tc>
          <w:tcPr>
            <w:tcW w:w="1548" w:type="dxa"/>
            <w:shd w:val="clear" w:color="auto" w:fill="auto"/>
          </w:tcPr>
          <w:p w14:paraId="3BD018C4" w14:textId="77777777" w:rsidR="00606E5E" w:rsidRPr="00087D39" w:rsidRDefault="00606E5E" w:rsidP="00441551">
            <w:pPr>
              <w:ind w:left="0"/>
              <w:jc w:val="left"/>
              <w:rPr>
                <w:color w:val="000000"/>
              </w:rPr>
            </w:pPr>
            <w:r w:rsidRPr="00087D39">
              <w:rPr>
                <w:color w:val="000000"/>
              </w:rPr>
              <w:t>Data Params</w:t>
            </w:r>
          </w:p>
        </w:tc>
        <w:tc>
          <w:tcPr>
            <w:tcW w:w="8028" w:type="dxa"/>
            <w:shd w:val="clear" w:color="auto" w:fill="auto"/>
          </w:tcPr>
          <w:p w14:paraId="3952EEF2" w14:textId="77777777" w:rsidR="00606E5E" w:rsidRPr="00087D39" w:rsidRDefault="00606E5E" w:rsidP="00441551">
            <w:pPr>
              <w:ind w:left="0"/>
              <w:jc w:val="left"/>
              <w:rPr>
                <w:b/>
                <w:color w:val="000000"/>
              </w:rPr>
            </w:pPr>
            <w:r w:rsidRPr="00087D39">
              <w:rPr>
                <w:b/>
                <w:color w:val="000000"/>
              </w:rPr>
              <w:t>JSON:</w:t>
            </w:r>
          </w:p>
          <w:p w14:paraId="684B814C" w14:textId="77777777" w:rsidR="00F178D1" w:rsidRDefault="00F178D1" w:rsidP="00F178D1">
            <w:pPr>
              <w:widowControl w:val="0"/>
              <w:autoSpaceDE w:val="0"/>
              <w:autoSpaceDN w:val="0"/>
              <w:adjustRightInd w:val="0"/>
              <w:spacing w:before="0" w:after="0"/>
              <w:ind w:left="0"/>
              <w:jc w:val="left"/>
            </w:pPr>
            <w:r>
              <w:t>{</w:t>
            </w:r>
          </w:p>
          <w:p w14:paraId="33AC2E9B" w14:textId="77777777" w:rsidR="00F178D1" w:rsidRDefault="00F178D1" w:rsidP="00F178D1">
            <w:pPr>
              <w:widowControl w:val="0"/>
              <w:autoSpaceDE w:val="0"/>
              <w:autoSpaceDN w:val="0"/>
              <w:adjustRightInd w:val="0"/>
              <w:spacing w:before="0" w:after="0"/>
              <w:ind w:left="0"/>
              <w:jc w:val="left"/>
            </w:pPr>
            <w:r>
              <w:t xml:space="preserve">   "compoundQuery":    {</w:t>
            </w:r>
          </w:p>
          <w:p w14:paraId="6F84BCA8" w14:textId="77777777" w:rsidR="00F178D1" w:rsidRDefault="00F178D1" w:rsidP="00F178D1">
            <w:pPr>
              <w:widowControl w:val="0"/>
              <w:autoSpaceDE w:val="0"/>
              <w:autoSpaceDN w:val="0"/>
              <w:adjustRightInd w:val="0"/>
              <w:spacing w:before="0" w:after="0"/>
              <w:ind w:left="0"/>
              <w:jc w:val="left"/>
            </w:pPr>
            <w:r>
              <w:t xml:space="preserve">      "operator": "OR",</w:t>
            </w:r>
          </w:p>
          <w:p w14:paraId="52467CC1" w14:textId="77777777" w:rsidR="00F178D1" w:rsidRDefault="00F178D1" w:rsidP="00F178D1">
            <w:pPr>
              <w:widowControl w:val="0"/>
              <w:autoSpaceDE w:val="0"/>
              <w:autoSpaceDN w:val="0"/>
              <w:adjustRightInd w:val="0"/>
              <w:spacing w:before="0" w:after="0"/>
              <w:ind w:left="0"/>
              <w:jc w:val="left"/>
            </w:pPr>
            <w:r>
              <w:t xml:space="preserve">      "queries":       [</w:t>
            </w:r>
          </w:p>
          <w:p w14:paraId="752CDE8A" w14:textId="77777777" w:rsidR="00F178D1" w:rsidRDefault="00F178D1" w:rsidP="00F178D1">
            <w:pPr>
              <w:widowControl w:val="0"/>
              <w:autoSpaceDE w:val="0"/>
              <w:autoSpaceDN w:val="0"/>
              <w:adjustRightInd w:val="0"/>
              <w:spacing w:before="0" w:after="0"/>
              <w:ind w:left="0"/>
              <w:jc w:val="left"/>
            </w:pPr>
            <w:r>
              <w:t xml:space="preserve">                  {</w:t>
            </w:r>
          </w:p>
          <w:p w14:paraId="55623996" w14:textId="77777777" w:rsidR="00F178D1" w:rsidRDefault="00F178D1" w:rsidP="00F178D1">
            <w:pPr>
              <w:widowControl w:val="0"/>
              <w:autoSpaceDE w:val="0"/>
              <w:autoSpaceDN w:val="0"/>
              <w:adjustRightInd w:val="0"/>
              <w:spacing w:before="0" w:after="0"/>
              <w:ind w:left="0"/>
              <w:jc w:val="left"/>
            </w:pPr>
            <w:r>
              <w:t xml:space="preserve">            "attribute": "ATTR 1",</w:t>
            </w:r>
          </w:p>
          <w:p w14:paraId="3448073C" w14:textId="77777777" w:rsidR="00F178D1" w:rsidRDefault="00F178D1" w:rsidP="00F178D1">
            <w:pPr>
              <w:widowControl w:val="0"/>
              <w:autoSpaceDE w:val="0"/>
              <w:autoSpaceDN w:val="0"/>
              <w:adjustRightInd w:val="0"/>
              <w:spacing w:before="0" w:after="0"/>
              <w:ind w:left="0"/>
              <w:jc w:val="left"/>
            </w:pPr>
            <w:r>
              <w:t xml:space="preserve">            "value": "VAL 1",</w:t>
            </w:r>
          </w:p>
          <w:p w14:paraId="4A4A572C" w14:textId="77777777" w:rsidR="00F178D1" w:rsidRDefault="00F178D1" w:rsidP="00F178D1">
            <w:pPr>
              <w:widowControl w:val="0"/>
              <w:autoSpaceDE w:val="0"/>
              <w:autoSpaceDN w:val="0"/>
              <w:adjustRightInd w:val="0"/>
              <w:spacing w:before="0" w:after="0"/>
              <w:ind w:left="0"/>
              <w:jc w:val="left"/>
            </w:pPr>
            <w:r>
              <w:t xml:space="preserve">            "operator": "EQUAL"</w:t>
            </w:r>
          </w:p>
          <w:p w14:paraId="20FF0CAD" w14:textId="77777777" w:rsidR="00F178D1" w:rsidRDefault="00F178D1" w:rsidP="00F178D1">
            <w:pPr>
              <w:widowControl w:val="0"/>
              <w:autoSpaceDE w:val="0"/>
              <w:autoSpaceDN w:val="0"/>
              <w:adjustRightInd w:val="0"/>
              <w:spacing w:before="0" w:after="0"/>
              <w:ind w:left="0"/>
              <w:jc w:val="left"/>
            </w:pPr>
            <w:r>
              <w:t xml:space="preserve">         },</w:t>
            </w:r>
          </w:p>
          <w:p w14:paraId="73960C94" w14:textId="77777777" w:rsidR="00F178D1" w:rsidRDefault="00F178D1" w:rsidP="00F178D1">
            <w:pPr>
              <w:widowControl w:val="0"/>
              <w:autoSpaceDE w:val="0"/>
              <w:autoSpaceDN w:val="0"/>
              <w:adjustRightInd w:val="0"/>
              <w:spacing w:before="0" w:after="0"/>
              <w:ind w:left="0"/>
              <w:jc w:val="left"/>
            </w:pPr>
            <w:r>
              <w:t xml:space="preserve">                  {</w:t>
            </w:r>
          </w:p>
          <w:p w14:paraId="5E6D91C2" w14:textId="77777777" w:rsidR="00F178D1" w:rsidRDefault="00F178D1" w:rsidP="00F178D1">
            <w:pPr>
              <w:widowControl w:val="0"/>
              <w:autoSpaceDE w:val="0"/>
              <w:autoSpaceDN w:val="0"/>
              <w:adjustRightInd w:val="0"/>
              <w:spacing w:before="0" w:after="0"/>
              <w:ind w:left="0"/>
              <w:jc w:val="left"/>
            </w:pPr>
            <w:r>
              <w:lastRenderedPageBreak/>
              <w:t xml:space="preserve">            "attribute": "ATTR 2",</w:t>
            </w:r>
          </w:p>
          <w:p w14:paraId="2C7DB364" w14:textId="77777777" w:rsidR="00F178D1" w:rsidRDefault="00F178D1" w:rsidP="00F178D1">
            <w:pPr>
              <w:widowControl w:val="0"/>
              <w:autoSpaceDE w:val="0"/>
              <w:autoSpaceDN w:val="0"/>
              <w:adjustRightInd w:val="0"/>
              <w:spacing w:before="0" w:after="0"/>
              <w:ind w:left="0"/>
              <w:jc w:val="left"/>
            </w:pPr>
            <w:r>
              <w:t xml:space="preserve">            "value": "VAL 2",</w:t>
            </w:r>
          </w:p>
          <w:p w14:paraId="6D57DD17" w14:textId="77777777" w:rsidR="00F178D1" w:rsidRDefault="00F178D1" w:rsidP="00F178D1">
            <w:pPr>
              <w:widowControl w:val="0"/>
              <w:autoSpaceDE w:val="0"/>
              <w:autoSpaceDN w:val="0"/>
              <w:adjustRightInd w:val="0"/>
              <w:spacing w:before="0" w:after="0"/>
              <w:ind w:left="0"/>
              <w:jc w:val="left"/>
            </w:pPr>
            <w:r>
              <w:t xml:space="preserve">            "operator": "LIKE"</w:t>
            </w:r>
          </w:p>
          <w:p w14:paraId="5EC9AC6C" w14:textId="77777777" w:rsidR="00F178D1" w:rsidRDefault="00F178D1" w:rsidP="00F178D1">
            <w:pPr>
              <w:widowControl w:val="0"/>
              <w:autoSpaceDE w:val="0"/>
              <w:autoSpaceDN w:val="0"/>
              <w:adjustRightInd w:val="0"/>
              <w:spacing w:before="0" w:after="0"/>
              <w:ind w:left="0"/>
              <w:jc w:val="left"/>
            </w:pPr>
            <w:r>
              <w:t xml:space="preserve">         }</w:t>
            </w:r>
          </w:p>
          <w:p w14:paraId="79E888D1" w14:textId="77777777" w:rsidR="00F178D1" w:rsidRDefault="00F178D1" w:rsidP="00F178D1">
            <w:pPr>
              <w:widowControl w:val="0"/>
              <w:autoSpaceDE w:val="0"/>
              <w:autoSpaceDN w:val="0"/>
              <w:adjustRightInd w:val="0"/>
              <w:spacing w:before="0" w:after="0"/>
              <w:ind w:left="0"/>
              <w:jc w:val="left"/>
            </w:pPr>
            <w:r>
              <w:t xml:space="preserve">      ],</w:t>
            </w:r>
          </w:p>
          <w:p w14:paraId="68D5B51B" w14:textId="77777777" w:rsidR="00F178D1" w:rsidRDefault="00F178D1" w:rsidP="00F178D1">
            <w:pPr>
              <w:widowControl w:val="0"/>
              <w:autoSpaceDE w:val="0"/>
              <w:autoSpaceDN w:val="0"/>
              <w:adjustRightInd w:val="0"/>
              <w:spacing w:before="0" w:after="0"/>
              <w:ind w:left="0"/>
              <w:jc w:val="left"/>
            </w:pPr>
            <w:r>
              <w:t xml:space="preserve">      "compoundQueries":       [</w:t>
            </w:r>
          </w:p>
          <w:p w14:paraId="6991BE53" w14:textId="77777777" w:rsidR="00F178D1" w:rsidRDefault="00F178D1" w:rsidP="00F178D1">
            <w:pPr>
              <w:widowControl w:val="0"/>
              <w:autoSpaceDE w:val="0"/>
              <w:autoSpaceDN w:val="0"/>
              <w:adjustRightInd w:val="0"/>
              <w:spacing w:before="0" w:after="0"/>
              <w:ind w:left="0"/>
              <w:jc w:val="left"/>
            </w:pPr>
            <w:r>
              <w:t xml:space="preserve">                  {</w:t>
            </w:r>
          </w:p>
          <w:p w14:paraId="173F571D" w14:textId="77777777" w:rsidR="00F178D1" w:rsidRDefault="00F178D1" w:rsidP="00F178D1">
            <w:pPr>
              <w:widowControl w:val="0"/>
              <w:autoSpaceDE w:val="0"/>
              <w:autoSpaceDN w:val="0"/>
              <w:adjustRightInd w:val="0"/>
              <w:spacing w:before="0" w:after="0"/>
              <w:ind w:left="0"/>
              <w:jc w:val="left"/>
            </w:pPr>
            <w:r>
              <w:t xml:space="preserve">            "operator": "AND",</w:t>
            </w:r>
          </w:p>
          <w:p w14:paraId="73FDA8A8" w14:textId="77777777" w:rsidR="00F178D1" w:rsidRDefault="00F178D1" w:rsidP="00F178D1">
            <w:pPr>
              <w:widowControl w:val="0"/>
              <w:autoSpaceDE w:val="0"/>
              <w:autoSpaceDN w:val="0"/>
              <w:adjustRightInd w:val="0"/>
              <w:spacing w:before="0" w:after="0"/>
              <w:ind w:left="0"/>
              <w:jc w:val="left"/>
            </w:pPr>
            <w:r>
              <w:t xml:space="preserve">            "queries":             [</w:t>
            </w:r>
          </w:p>
          <w:p w14:paraId="653C2CEA" w14:textId="77777777" w:rsidR="00F178D1" w:rsidRDefault="00F178D1" w:rsidP="00F178D1">
            <w:pPr>
              <w:widowControl w:val="0"/>
              <w:autoSpaceDE w:val="0"/>
              <w:autoSpaceDN w:val="0"/>
              <w:adjustRightInd w:val="0"/>
              <w:spacing w:before="0" w:after="0"/>
              <w:ind w:left="0"/>
              <w:jc w:val="left"/>
            </w:pPr>
            <w:r>
              <w:t xml:space="preserve">                              {</w:t>
            </w:r>
          </w:p>
          <w:p w14:paraId="5093FED3" w14:textId="77777777" w:rsidR="00F178D1" w:rsidRDefault="00F178D1" w:rsidP="00F178D1">
            <w:pPr>
              <w:widowControl w:val="0"/>
              <w:autoSpaceDE w:val="0"/>
              <w:autoSpaceDN w:val="0"/>
              <w:adjustRightInd w:val="0"/>
              <w:spacing w:before="0" w:after="0"/>
              <w:ind w:left="0"/>
              <w:jc w:val="left"/>
            </w:pPr>
            <w:r>
              <w:t xml:space="preserve">                  "attribute": "ATTR 1",</w:t>
            </w:r>
          </w:p>
          <w:p w14:paraId="58A3BB1E" w14:textId="77777777" w:rsidR="00F178D1" w:rsidRDefault="00F178D1" w:rsidP="00F178D1">
            <w:pPr>
              <w:widowControl w:val="0"/>
              <w:autoSpaceDE w:val="0"/>
              <w:autoSpaceDN w:val="0"/>
              <w:adjustRightInd w:val="0"/>
              <w:spacing w:before="0" w:after="0"/>
              <w:ind w:left="0"/>
              <w:jc w:val="left"/>
            </w:pPr>
            <w:r>
              <w:t xml:space="preserve">                  "value": "VAL 1",</w:t>
            </w:r>
          </w:p>
          <w:p w14:paraId="1C4E5F44" w14:textId="77777777" w:rsidR="00F178D1" w:rsidRDefault="00F178D1" w:rsidP="00F178D1">
            <w:pPr>
              <w:widowControl w:val="0"/>
              <w:autoSpaceDE w:val="0"/>
              <w:autoSpaceDN w:val="0"/>
              <w:adjustRightInd w:val="0"/>
              <w:spacing w:before="0" w:after="0"/>
              <w:ind w:left="0"/>
              <w:jc w:val="left"/>
            </w:pPr>
            <w:r>
              <w:t xml:space="preserve">                  "operator": "EQUAL"</w:t>
            </w:r>
          </w:p>
          <w:p w14:paraId="05A986BA" w14:textId="77777777" w:rsidR="00F178D1" w:rsidRDefault="00F178D1" w:rsidP="00F178D1">
            <w:pPr>
              <w:widowControl w:val="0"/>
              <w:autoSpaceDE w:val="0"/>
              <w:autoSpaceDN w:val="0"/>
              <w:adjustRightInd w:val="0"/>
              <w:spacing w:before="0" w:after="0"/>
              <w:ind w:left="0"/>
              <w:jc w:val="left"/>
            </w:pPr>
            <w:r>
              <w:t xml:space="preserve">               },</w:t>
            </w:r>
          </w:p>
          <w:p w14:paraId="53A24AF0" w14:textId="77777777" w:rsidR="00F178D1" w:rsidRDefault="00F178D1" w:rsidP="00F178D1">
            <w:pPr>
              <w:widowControl w:val="0"/>
              <w:autoSpaceDE w:val="0"/>
              <w:autoSpaceDN w:val="0"/>
              <w:adjustRightInd w:val="0"/>
              <w:spacing w:before="0" w:after="0"/>
              <w:ind w:left="0"/>
              <w:jc w:val="left"/>
            </w:pPr>
            <w:r>
              <w:t xml:space="preserve">                              {</w:t>
            </w:r>
          </w:p>
          <w:p w14:paraId="1421A9F7" w14:textId="77777777" w:rsidR="00F178D1" w:rsidRDefault="00F178D1" w:rsidP="00F178D1">
            <w:pPr>
              <w:widowControl w:val="0"/>
              <w:autoSpaceDE w:val="0"/>
              <w:autoSpaceDN w:val="0"/>
              <w:adjustRightInd w:val="0"/>
              <w:spacing w:before="0" w:after="0"/>
              <w:ind w:left="0"/>
              <w:jc w:val="left"/>
            </w:pPr>
            <w:r>
              <w:t xml:space="preserve">                  "attribute": "ATTR 2",</w:t>
            </w:r>
          </w:p>
          <w:p w14:paraId="6A8214DC" w14:textId="77777777" w:rsidR="00F178D1" w:rsidRDefault="00F178D1" w:rsidP="00F178D1">
            <w:pPr>
              <w:widowControl w:val="0"/>
              <w:autoSpaceDE w:val="0"/>
              <w:autoSpaceDN w:val="0"/>
              <w:adjustRightInd w:val="0"/>
              <w:spacing w:before="0" w:after="0"/>
              <w:ind w:left="0"/>
              <w:jc w:val="left"/>
            </w:pPr>
            <w:r>
              <w:t xml:space="preserve">                  "value": "VAL 2",</w:t>
            </w:r>
          </w:p>
          <w:p w14:paraId="1B673B9A" w14:textId="77777777" w:rsidR="00F178D1" w:rsidRDefault="00F178D1" w:rsidP="00F178D1">
            <w:pPr>
              <w:widowControl w:val="0"/>
              <w:autoSpaceDE w:val="0"/>
              <w:autoSpaceDN w:val="0"/>
              <w:adjustRightInd w:val="0"/>
              <w:spacing w:before="0" w:after="0"/>
              <w:ind w:left="0"/>
              <w:jc w:val="left"/>
            </w:pPr>
            <w:r>
              <w:t xml:space="preserve">                  "operator": "LIKE"</w:t>
            </w:r>
          </w:p>
          <w:p w14:paraId="62664A33" w14:textId="77777777" w:rsidR="00F178D1" w:rsidRDefault="00F178D1" w:rsidP="00F178D1">
            <w:pPr>
              <w:widowControl w:val="0"/>
              <w:autoSpaceDE w:val="0"/>
              <w:autoSpaceDN w:val="0"/>
              <w:adjustRightInd w:val="0"/>
              <w:spacing w:before="0" w:after="0"/>
              <w:ind w:left="0"/>
              <w:jc w:val="left"/>
            </w:pPr>
            <w:r>
              <w:t xml:space="preserve">               }</w:t>
            </w:r>
          </w:p>
          <w:p w14:paraId="09397CC5" w14:textId="77777777" w:rsidR="00F178D1" w:rsidRDefault="00F178D1" w:rsidP="00F178D1">
            <w:pPr>
              <w:widowControl w:val="0"/>
              <w:autoSpaceDE w:val="0"/>
              <w:autoSpaceDN w:val="0"/>
              <w:adjustRightInd w:val="0"/>
              <w:spacing w:before="0" w:after="0"/>
              <w:ind w:left="0"/>
              <w:jc w:val="left"/>
            </w:pPr>
            <w:r>
              <w:t xml:space="preserve">            ]</w:t>
            </w:r>
          </w:p>
          <w:p w14:paraId="7D7436CD" w14:textId="77777777" w:rsidR="00F178D1" w:rsidRDefault="00F178D1" w:rsidP="00F178D1">
            <w:pPr>
              <w:widowControl w:val="0"/>
              <w:autoSpaceDE w:val="0"/>
              <w:autoSpaceDN w:val="0"/>
              <w:adjustRightInd w:val="0"/>
              <w:spacing w:before="0" w:after="0"/>
              <w:ind w:left="0"/>
              <w:jc w:val="left"/>
            </w:pPr>
            <w:r>
              <w:t xml:space="preserve">         },</w:t>
            </w:r>
          </w:p>
          <w:p w14:paraId="6E67613D" w14:textId="77777777" w:rsidR="00F178D1" w:rsidRDefault="00F178D1" w:rsidP="00F178D1">
            <w:pPr>
              <w:widowControl w:val="0"/>
              <w:autoSpaceDE w:val="0"/>
              <w:autoSpaceDN w:val="0"/>
              <w:adjustRightInd w:val="0"/>
              <w:spacing w:before="0" w:after="0"/>
              <w:ind w:left="0"/>
              <w:jc w:val="left"/>
            </w:pPr>
            <w:r>
              <w:t xml:space="preserve">                  {</w:t>
            </w:r>
          </w:p>
          <w:p w14:paraId="0F0A4A4A" w14:textId="77777777" w:rsidR="00F178D1" w:rsidRDefault="00F178D1" w:rsidP="00F178D1">
            <w:pPr>
              <w:widowControl w:val="0"/>
              <w:autoSpaceDE w:val="0"/>
              <w:autoSpaceDN w:val="0"/>
              <w:adjustRightInd w:val="0"/>
              <w:spacing w:before="0" w:after="0"/>
              <w:ind w:left="0"/>
              <w:jc w:val="left"/>
            </w:pPr>
            <w:r>
              <w:t xml:space="preserve">            "operator": "OR",</w:t>
            </w:r>
          </w:p>
          <w:p w14:paraId="18D0A65E" w14:textId="77777777" w:rsidR="00F178D1" w:rsidRDefault="00F178D1" w:rsidP="00F178D1">
            <w:pPr>
              <w:widowControl w:val="0"/>
              <w:autoSpaceDE w:val="0"/>
              <w:autoSpaceDN w:val="0"/>
              <w:adjustRightInd w:val="0"/>
              <w:spacing w:before="0" w:after="0"/>
              <w:ind w:left="0"/>
              <w:jc w:val="left"/>
            </w:pPr>
            <w:r>
              <w:t xml:space="preserve">            "queries":             [</w:t>
            </w:r>
          </w:p>
          <w:p w14:paraId="178B2171" w14:textId="77777777" w:rsidR="00F178D1" w:rsidRDefault="00F178D1" w:rsidP="00F178D1">
            <w:pPr>
              <w:widowControl w:val="0"/>
              <w:autoSpaceDE w:val="0"/>
              <w:autoSpaceDN w:val="0"/>
              <w:adjustRightInd w:val="0"/>
              <w:spacing w:before="0" w:after="0"/>
              <w:ind w:left="0"/>
              <w:jc w:val="left"/>
            </w:pPr>
            <w:r>
              <w:t xml:space="preserve">                              {</w:t>
            </w:r>
          </w:p>
          <w:p w14:paraId="4F8EB5DB" w14:textId="77777777" w:rsidR="00F178D1" w:rsidRDefault="00F178D1" w:rsidP="00F178D1">
            <w:pPr>
              <w:widowControl w:val="0"/>
              <w:autoSpaceDE w:val="0"/>
              <w:autoSpaceDN w:val="0"/>
              <w:adjustRightInd w:val="0"/>
              <w:spacing w:before="0" w:after="0"/>
              <w:ind w:left="0"/>
              <w:jc w:val="left"/>
            </w:pPr>
            <w:r>
              <w:t xml:space="preserve">                  "attribute": "ATTR 3",</w:t>
            </w:r>
          </w:p>
          <w:p w14:paraId="30E3692D" w14:textId="77777777" w:rsidR="00F178D1" w:rsidRDefault="00F178D1" w:rsidP="00F178D1">
            <w:pPr>
              <w:widowControl w:val="0"/>
              <w:autoSpaceDE w:val="0"/>
              <w:autoSpaceDN w:val="0"/>
              <w:adjustRightInd w:val="0"/>
              <w:spacing w:before="0" w:after="0"/>
              <w:ind w:left="0"/>
              <w:jc w:val="left"/>
            </w:pPr>
            <w:r>
              <w:t xml:space="preserve">                  "value": "VAL 3",</w:t>
            </w:r>
          </w:p>
          <w:p w14:paraId="1F46BC4A" w14:textId="77777777" w:rsidR="00F178D1" w:rsidRDefault="00F178D1" w:rsidP="00F178D1">
            <w:pPr>
              <w:widowControl w:val="0"/>
              <w:autoSpaceDE w:val="0"/>
              <w:autoSpaceDN w:val="0"/>
              <w:adjustRightInd w:val="0"/>
              <w:spacing w:before="0" w:after="0"/>
              <w:ind w:left="0"/>
              <w:jc w:val="left"/>
            </w:pPr>
            <w:r>
              <w:t xml:space="preserve">                  "operator": "NOT_EQUAL"</w:t>
            </w:r>
          </w:p>
          <w:p w14:paraId="77B22DA8" w14:textId="77777777" w:rsidR="00F178D1" w:rsidRDefault="00F178D1" w:rsidP="00F178D1">
            <w:pPr>
              <w:widowControl w:val="0"/>
              <w:autoSpaceDE w:val="0"/>
              <w:autoSpaceDN w:val="0"/>
              <w:adjustRightInd w:val="0"/>
              <w:spacing w:before="0" w:after="0"/>
              <w:ind w:left="0"/>
              <w:jc w:val="left"/>
            </w:pPr>
            <w:r>
              <w:t xml:space="preserve">               },</w:t>
            </w:r>
          </w:p>
          <w:p w14:paraId="098E90E1" w14:textId="77777777" w:rsidR="00F178D1" w:rsidRDefault="00F178D1" w:rsidP="00F178D1">
            <w:pPr>
              <w:widowControl w:val="0"/>
              <w:autoSpaceDE w:val="0"/>
              <w:autoSpaceDN w:val="0"/>
              <w:adjustRightInd w:val="0"/>
              <w:spacing w:before="0" w:after="0"/>
              <w:ind w:left="0"/>
              <w:jc w:val="left"/>
            </w:pPr>
            <w:r>
              <w:t xml:space="preserve">                              {</w:t>
            </w:r>
          </w:p>
          <w:p w14:paraId="3D58AB2E" w14:textId="77777777" w:rsidR="00F178D1" w:rsidRDefault="00F178D1" w:rsidP="00F178D1">
            <w:pPr>
              <w:widowControl w:val="0"/>
              <w:autoSpaceDE w:val="0"/>
              <w:autoSpaceDN w:val="0"/>
              <w:adjustRightInd w:val="0"/>
              <w:spacing w:before="0" w:after="0"/>
              <w:ind w:left="0"/>
              <w:jc w:val="left"/>
            </w:pPr>
            <w:r>
              <w:t xml:space="preserve">                  "attribute": "ATTR 4",</w:t>
            </w:r>
          </w:p>
          <w:p w14:paraId="0DABDA55" w14:textId="77777777" w:rsidR="00F178D1" w:rsidRDefault="00F178D1" w:rsidP="00F178D1">
            <w:pPr>
              <w:widowControl w:val="0"/>
              <w:autoSpaceDE w:val="0"/>
              <w:autoSpaceDN w:val="0"/>
              <w:adjustRightInd w:val="0"/>
              <w:spacing w:before="0" w:after="0"/>
              <w:ind w:left="0"/>
              <w:jc w:val="left"/>
            </w:pPr>
            <w:r>
              <w:t xml:space="preserve">                  "value": "VAL 4",</w:t>
            </w:r>
          </w:p>
          <w:p w14:paraId="14E3A175" w14:textId="77777777" w:rsidR="00F178D1" w:rsidRDefault="00F178D1" w:rsidP="00F178D1">
            <w:pPr>
              <w:widowControl w:val="0"/>
              <w:autoSpaceDE w:val="0"/>
              <w:autoSpaceDN w:val="0"/>
              <w:adjustRightInd w:val="0"/>
              <w:spacing w:before="0" w:after="0"/>
              <w:ind w:left="0"/>
              <w:jc w:val="left"/>
            </w:pPr>
            <w:r>
              <w:t xml:space="preserve">                  "operator": "NUM_LESS_OR_EQUAL"</w:t>
            </w:r>
          </w:p>
          <w:p w14:paraId="7BB5D047" w14:textId="77777777" w:rsidR="00F178D1" w:rsidRDefault="00F178D1" w:rsidP="00F178D1">
            <w:pPr>
              <w:widowControl w:val="0"/>
              <w:autoSpaceDE w:val="0"/>
              <w:autoSpaceDN w:val="0"/>
              <w:adjustRightInd w:val="0"/>
              <w:spacing w:before="0" w:after="0"/>
              <w:ind w:left="0"/>
              <w:jc w:val="left"/>
            </w:pPr>
            <w:r>
              <w:t xml:space="preserve">               }</w:t>
            </w:r>
          </w:p>
          <w:p w14:paraId="09043EA4" w14:textId="77777777" w:rsidR="00F178D1" w:rsidRDefault="00F178D1" w:rsidP="00F178D1">
            <w:pPr>
              <w:widowControl w:val="0"/>
              <w:autoSpaceDE w:val="0"/>
              <w:autoSpaceDN w:val="0"/>
              <w:adjustRightInd w:val="0"/>
              <w:spacing w:before="0" w:after="0"/>
              <w:ind w:left="0"/>
              <w:jc w:val="left"/>
            </w:pPr>
            <w:r>
              <w:t xml:space="preserve">            ]</w:t>
            </w:r>
          </w:p>
          <w:p w14:paraId="02E3BD06" w14:textId="77777777" w:rsidR="00F178D1" w:rsidRDefault="00F178D1" w:rsidP="00F178D1">
            <w:pPr>
              <w:widowControl w:val="0"/>
              <w:autoSpaceDE w:val="0"/>
              <w:autoSpaceDN w:val="0"/>
              <w:adjustRightInd w:val="0"/>
              <w:spacing w:before="0" w:after="0"/>
              <w:ind w:left="0"/>
              <w:jc w:val="left"/>
            </w:pPr>
            <w:r>
              <w:t xml:space="preserve">         }</w:t>
            </w:r>
          </w:p>
          <w:p w14:paraId="75D73F6E" w14:textId="77777777" w:rsidR="00F178D1" w:rsidRDefault="00F178D1" w:rsidP="00F178D1">
            <w:pPr>
              <w:widowControl w:val="0"/>
              <w:autoSpaceDE w:val="0"/>
              <w:autoSpaceDN w:val="0"/>
              <w:adjustRightInd w:val="0"/>
              <w:spacing w:before="0" w:after="0"/>
              <w:ind w:left="0"/>
              <w:jc w:val="left"/>
            </w:pPr>
            <w:r>
              <w:t xml:space="preserve">      ]</w:t>
            </w:r>
          </w:p>
          <w:p w14:paraId="5DA95E44" w14:textId="77777777" w:rsidR="00F178D1" w:rsidRDefault="00F178D1" w:rsidP="00F178D1">
            <w:pPr>
              <w:widowControl w:val="0"/>
              <w:autoSpaceDE w:val="0"/>
              <w:autoSpaceDN w:val="0"/>
              <w:adjustRightInd w:val="0"/>
              <w:spacing w:before="0" w:after="0"/>
              <w:ind w:left="0"/>
              <w:jc w:val="left"/>
            </w:pPr>
            <w:r>
              <w:t xml:space="preserve">   },</w:t>
            </w:r>
          </w:p>
          <w:p w14:paraId="58CA8648" w14:textId="4592387C" w:rsidR="00606E5E" w:rsidRPr="00087D39" w:rsidRDefault="00F178D1" w:rsidP="00F178D1">
            <w:pPr>
              <w:ind w:left="0"/>
              <w:jc w:val="left"/>
            </w:pPr>
            <w:r>
              <w:t xml:space="preserve">   "compoundQueryType" : "COLLECTION"</w:t>
            </w:r>
          </w:p>
        </w:tc>
      </w:tr>
      <w:tr w:rsidR="00606E5E" w:rsidRPr="00087D39" w14:paraId="607CE3F1" w14:textId="77777777" w:rsidTr="00441551">
        <w:tc>
          <w:tcPr>
            <w:tcW w:w="1548" w:type="dxa"/>
            <w:shd w:val="clear" w:color="auto" w:fill="auto"/>
          </w:tcPr>
          <w:p w14:paraId="2A907973" w14:textId="77777777" w:rsidR="00606E5E" w:rsidRPr="00087D39" w:rsidRDefault="00606E5E" w:rsidP="00441551">
            <w:pPr>
              <w:ind w:left="0"/>
              <w:jc w:val="left"/>
              <w:rPr>
                <w:color w:val="000000"/>
              </w:rPr>
            </w:pPr>
            <w:r w:rsidRPr="00087D39">
              <w:rPr>
                <w:color w:val="000000"/>
              </w:rPr>
              <w:lastRenderedPageBreak/>
              <w:t>Success Response</w:t>
            </w:r>
          </w:p>
        </w:tc>
        <w:tc>
          <w:tcPr>
            <w:tcW w:w="8028" w:type="dxa"/>
            <w:shd w:val="clear" w:color="auto" w:fill="auto"/>
          </w:tcPr>
          <w:p w14:paraId="038FF4BE"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4ACC6D5"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3354C0DB" w14:textId="77777777" w:rsidR="00606E5E" w:rsidRPr="00AA3C7A" w:rsidRDefault="00606E5E"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5577657A" w14:textId="77777777" w:rsidR="00606E5E" w:rsidRPr="00087D39" w:rsidRDefault="00606E5E" w:rsidP="00441551">
            <w:pPr>
              <w:spacing w:after="0"/>
              <w:rPr>
                <w:rFonts w:cs="Arial"/>
                <w:bCs/>
                <w:color w:val="000000"/>
                <w:shd w:val="clear" w:color="auto" w:fill="F9F9F9"/>
              </w:rPr>
            </w:pPr>
          </w:p>
        </w:tc>
      </w:tr>
      <w:tr w:rsidR="00606E5E" w:rsidRPr="00087D39" w14:paraId="517E984B" w14:textId="77777777" w:rsidTr="00441551">
        <w:tc>
          <w:tcPr>
            <w:tcW w:w="1548" w:type="dxa"/>
            <w:shd w:val="clear" w:color="auto" w:fill="auto"/>
          </w:tcPr>
          <w:p w14:paraId="32418099" w14:textId="77777777" w:rsidR="00606E5E" w:rsidRPr="00087D39" w:rsidRDefault="00606E5E" w:rsidP="00441551">
            <w:pPr>
              <w:ind w:left="0"/>
              <w:jc w:val="left"/>
              <w:rPr>
                <w:color w:val="000000"/>
              </w:rPr>
            </w:pPr>
            <w:r w:rsidRPr="00087D39">
              <w:rPr>
                <w:color w:val="000000"/>
              </w:rPr>
              <w:t>Error Response</w:t>
            </w:r>
          </w:p>
        </w:tc>
        <w:tc>
          <w:tcPr>
            <w:tcW w:w="8028" w:type="dxa"/>
            <w:shd w:val="clear" w:color="auto" w:fill="auto"/>
          </w:tcPr>
          <w:p w14:paraId="15EF4494" w14:textId="77777777" w:rsidR="00606E5E" w:rsidRDefault="00606E5E" w:rsidP="00441551">
            <w:pPr>
              <w:spacing w:after="0"/>
              <w:rPr>
                <w:b/>
                <w:color w:val="000000"/>
              </w:rPr>
            </w:pPr>
            <w:r>
              <w:rPr>
                <w:b/>
                <w:color w:val="000000"/>
              </w:rPr>
              <w:t>Invaid notification type</w:t>
            </w:r>
            <w:r w:rsidRPr="00087D39">
              <w:rPr>
                <w:b/>
                <w:color w:val="000000"/>
              </w:rPr>
              <w:t>:</w:t>
            </w:r>
          </w:p>
          <w:p w14:paraId="172690D3" w14:textId="77777777" w:rsidR="00606E5E" w:rsidRPr="00087D39" w:rsidRDefault="00606E5E" w:rsidP="00441551">
            <w:pPr>
              <w:spacing w:after="0"/>
              <w:rPr>
                <w:b/>
                <w:color w:val="000000"/>
              </w:rPr>
            </w:pPr>
          </w:p>
          <w:p w14:paraId="3D8EA4D3" w14:textId="77777777" w:rsidR="00606E5E" w:rsidRPr="00AA3C7A" w:rsidRDefault="00606E5E" w:rsidP="00441551">
            <w:pPr>
              <w:spacing w:after="0"/>
              <w:rPr>
                <w:color w:val="000000"/>
              </w:rPr>
            </w:pPr>
            <w:r w:rsidRPr="00AA3C7A">
              <w:rPr>
                <w:color w:val="000000"/>
              </w:rPr>
              <w:t>HTTP/1.1 400 Bad Request</w:t>
            </w:r>
          </w:p>
          <w:p w14:paraId="24561902" w14:textId="77777777" w:rsidR="00606E5E" w:rsidRPr="00AA3C7A" w:rsidRDefault="00606E5E" w:rsidP="00441551">
            <w:pPr>
              <w:spacing w:after="0"/>
              <w:rPr>
                <w:color w:val="000000"/>
              </w:rPr>
            </w:pPr>
            <w:r w:rsidRPr="00AA3C7A">
              <w:rPr>
                <w:color w:val="000000"/>
              </w:rPr>
              <w:t>Content-Type: application/json</w:t>
            </w:r>
          </w:p>
          <w:p w14:paraId="160A19DA" w14:textId="77777777" w:rsidR="00606E5E" w:rsidRPr="00AA3C7A" w:rsidRDefault="00606E5E" w:rsidP="00441551">
            <w:pPr>
              <w:spacing w:after="0"/>
              <w:rPr>
                <w:color w:val="000000"/>
              </w:rPr>
            </w:pPr>
            <w:r w:rsidRPr="00AA3C7A">
              <w:rPr>
                <w:color w:val="000000"/>
              </w:rPr>
              <w:lastRenderedPageBreak/>
              <w:t>HPC-API-Version: 1.0.0</w:t>
            </w:r>
          </w:p>
          <w:p w14:paraId="1C8E758C" w14:textId="77777777" w:rsidR="00606E5E" w:rsidRPr="00E76930" w:rsidRDefault="00606E5E" w:rsidP="00441551">
            <w:pPr>
              <w:spacing w:after="0"/>
              <w:rPr>
                <w:color w:val="000000"/>
              </w:rPr>
            </w:pPr>
            <w:r w:rsidRPr="00E76930">
              <w:rPr>
                <w:color w:val="000000"/>
              </w:rPr>
              <w:t>{</w:t>
            </w:r>
          </w:p>
          <w:p w14:paraId="20403BED" w14:textId="77777777" w:rsidR="00606E5E" w:rsidRPr="00E76930" w:rsidRDefault="00606E5E" w:rsidP="00441551">
            <w:pPr>
              <w:spacing w:after="0"/>
              <w:rPr>
                <w:color w:val="000000"/>
              </w:rPr>
            </w:pPr>
            <w:r w:rsidRPr="00E76930">
              <w:rPr>
                <w:color w:val="000000"/>
              </w:rPr>
              <w:t xml:space="preserve">   "errorType": "INVALID_REQUEST_INPUT",</w:t>
            </w:r>
          </w:p>
          <w:p w14:paraId="5B47B230" w14:textId="6A0B8ECA" w:rsidR="00606E5E" w:rsidRPr="00E76930" w:rsidRDefault="00606E5E" w:rsidP="00441551">
            <w:pPr>
              <w:spacing w:after="0"/>
              <w:rPr>
                <w:color w:val="000000"/>
              </w:rPr>
            </w:pPr>
            <w:r w:rsidRPr="00E76930">
              <w:rPr>
                <w:color w:val="000000"/>
              </w:rPr>
              <w:t xml:space="preserve">   "message": "Invalid </w:t>
            </w:r>
            <w:r>
              <w:rPr>
                <w:color w:val="000000"/>
              </w:rPr>
              <w:t>compound metadata query</w:t>
            </w:r>
            <w:r w:rsidRPr="00E76930">
              <w:rPr>
                <w:color w:val="000000"/>
              </w:rPr>
              <w:t>",</w:t>
            </w:r>
          </w:p>
          <w:p w14:paraId="688BB307" w14:textId="77777777" w:rsidR="00606E5E" w:rsidRPr="00E76930" w:rsidRDefault="00606E5E" w:rsidP="00441551">
            <w:pPr>
              <w:spacing w:after="0"/>
              <w:rPr>
                <w:color w:val="000000"/>
              </w:rPr>
            </w:pPr>
            <w:r w:rsidRPr="00E76930">
              <w:rPr>
                <w:color w:val="000000"/>
              </w:rPr>
              <w:t xml:space="preserve">   "stackTrace": "</w:t>
            </w:r>
            <w:r>
              <w:rPr>
                <w:color w:val="000000"/>
              </w:rPr>
              <w:t>..</w:t>
            </w:r>
            <w:r w:rsidRPr="00E76930">
              <w:rPr>
                <w:color w:val="000000"/>
              </w:rPr>
              <w:t>"</w:t>
            </w:r>
          </w:p>
          <w:p w14:paraId="525FFA58" w14:textId="77777777" w:rsidR="00606E5E" w:rsidRPr="00AA3C7A" w:rsidRDefault="00606E5E" w:rsidP="00441551">
            <w:pPr>
              <w:spacing w:after="0"/>
              <w:rPr>
                <w:color w:val="000000"/>
              </w:rPr>
            </w:pPr>
            <w:r w:rsidRPr="00E76930">
              <w:rPr>
                <w:color w:val="000000"/>
              </w:rPr>
              <w:t>}</w:t>
            </w:r>
          </w:p>
          <w:p w14:paraId="4713E3E6" w14:textId="77777777" w:rsidR="00606E5E" w:rsidRDefault="00606E5E" w:rsidP="00441551">
            <w:pPr>
              <w:spacing w:after="0"/>
              <w:rPr>
                <w:b/>
                <w:color w:val="000000"/>
              </w:rPr>
            </w:pPr>
          </w:p>
          <w:p w14:paraId="611AD7E7" w14:textId="77777777" w:rsidR="00606E5E" w:rsidRPr="00087D39" w:rsidRDefault="00606E5E" w:rsidP="00441551">
            <w:pPr>
              <w:spacing w:after="0"/>
              <w:rPr>
                <w:b/>
                <w:color w:val="000000"/>
              </w:rPr>
            </w:pPr>
            <w:r>
              <w:rPr>
                <w:b/>
                <w:color w:val="000000"/>
              </w:rPr>
              <w:t>Authentication Failure</w:t>
            </w:r>
            <w:r w:rsidRPr="00087D39">
              <w:rPr>
                <w:b/>
                <w:color w:val="000000"/>
              </w:rPr>
              <w:t xml:space="preserve">: </w:t>
            </w:r>
          </w:p>
          <w:p w14:paraId="5DD9A197" w14:textId="77777777" w:rsidR="00606E5E" w:rsidRPr="00405671" w:rsidRDefault="00606E5E" w:rsidP="00441551">
            <w:pPr>
              <w:spacing w:after="0"/>
              <w:rPr>
                <w:color w:val="000000"/>
              </w:rPr>
            </w:pPr>
            <w:r w:rsidRPr="00405671">
              <w:rPr>
                <w:color w:val="000000"/>
              </w:rPr>
              <w:t>HTTP/1.1 401 Unauthorized</w:t>
            </w:r>
          </w:p>
          <w:p w14:paraId="0119148C" w14:textId="77777777" w:rsidR="00606E5E" w:rsidRPr="00405671" w:rsidRDefault="00606E5E" w:rsidP="00441551">
            <w:pPr>
              <w:spacing w:after="0"/>
              <w:rPr>
                <w:color w:val="000000"/>
              </w:rPr>
            </w:pPr>
            <w:r w:rsidRPr="00405671">
              <w:rPr>
                <w:color w:val="000000"/>
              </w:rPr>
              <w:t>Content-Type: application/json</w:t>
            </w:r>
          </w:p>
          <w:p w14:paraId="3A35E78C" w14:textId="77777777" w:rsidR="00606E5E" w:rsidRPr="00405671" w:rsidRDefault="00606E5E" w:rsidP="00441551">
            <w:pPr>
              <w:spacing w:after="0"/>
              <w:rPr>
                <w:color w:val="000000"/>
              </w:rPr>
            </w:pPr>
          </w:p>
          <w:p w14:paraId="4100B18A" w14:textId="77777777" w:rsidR="00606E5E" w:rsidRPr="00087D39" w:rsidRDefault="00606E5E"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52A7CB9B" w14:textId="77777777" w:rsidR="00606E5E" w:rsidRDefault="00606E5E" w:rsidP="00441551">
            <w:pPr>
              <w:spacing w:after="0"/>
              <w:rPr>
                <w:color w:val="000000"/>
              </w:rPr>
            </w:pPr>
          </w:p>
          <w:p w14:paraId="0A3AD64C" w14:textId="77777777" w:rsidR="00606E5E" w:rsidRDefault="00606E5E" w:rsidP="00441551">
            <w:pPr>
              <w:spacing w:after="0"/>
              <w:rPr>
                <w:color w:val="000000"/>
              </w:rPr>
            </w:pPr>
            <w:r>
              <w:rPr>
                <w:color w:val="000000"/>
              </w:rPr>
              <w:t>JSON:</w:t>
            </w:r>
          </w:p>
          <w:p w14:paraId="0E3BE50C" w14:textId="77777777" w:rsidR="00606E5E" w:rsidRPr="00405671" w:rsidRDefault="00606E5E" w:rsidP="00441551">
            <w:pPr>
              <w:spacing w:after="0"/>
              <w:rPr>
                <w:color w:val="000000"/>
              </w:rPr>
            </w:pPr>
            <w:r w:rsidRPr="00405671">
              <w:rPr>
                <w:color w:val="000000"/>
              </w:rPr>
              <w:t>{</w:t>
            </w:r>
          </w:p>
          <w:p w14:paraId="2ACEC31F" w14:textId="77777777" w:rsidR="00606E5E" w:rsidRPr="00405671" w:rsidRDefault="00606E5E" w:rsidP="00441551">
            <w:pPr>
              <w:spacing w:after="0"/>
              <w:rPr>
                <w:color w:val="000000"/>
              </w:rPr>
            </w:pPr>
            <w:r w:rsidRPr="00405671">
              <w:rPr>
                <w:color w:val="000000"/>
              </w:rPr>
              <w:t xml:space="preserve">   "errorType": "REQUEST_AUTHENTICATION_FAILED",</w:t>
            </w:r>
          </w:p>
          <w:p w14:paraId="592033DB" w14:textId="77777777" w:rsidR="00606E5E" w:rsidRPr="00405671" w:rsidRDefault="00606E5E" w:rsidP="00441551">
            <w:pPr>
              <w:spacing w:after="0"/>
              <w:rPr>
                <w:color w:val="000000"/>
              </w:rPr>
            </w:pPr>
            <w:r w:rsidRPr="00405671">
              <w:rPr>
                <w:color w:val="000000"/>
              </w:rPr>
              <w:t xml:space="preserve">   "message": "Access Denied: LDAP authentication failed",</w:t>
            </w:r>
          </w:p>
          <w:p w14:paraId="43725038" w14:textId="77777777" w:rsidR="00606E5E" w:rsidRPr="00405671" w:rsidRDefault="00606E5E" w:rsidP="00441551">
            <w:pPr>
              <w:spacing w:after="0"/>
              <w:rPr>
                <w:color w:val="000000"/>
              </w:rPr>
            </w:pPr>
            <w:r w:rsidRPr="00405671">
              <w:rPr>
                <w:color w:val="000000"/>
              </w:rPr>
              <w:t xml:space="preserve">   "stackTrace": "</w:t>
            </w:r>
            <w:r>
              <w:rPr>
                <w:color w:val="000000"/>
              </w:rPr>
              <w:t>…</w:t>
            </w:r>
            <w:r w:rsidRPr="00405671">
              <w:rPr>
                <w:color w:val="000000"/>
              </w:rPr>
              <w:t>"</w:t>
            </w:r>
          </w:p>
          <w:p w14:paraId="137C5142" w14:textId="77777777" w:rsidR="00606E5E" w:rsidRPr="00087D39" w:rsidRDefault="00606E5E" w:rsidP="00441551">
            <w:pPr>
              <w:spacing w:after="0"/>
              <w:rPr>
                <w:color w:val="000000"/>
              </w:rPr>
            </w:pPr>
            <w:r w:rsidRPr="00405671">
              <w:rPr>
                <w:color w:val="000000"/>
              </w:rPr>
              <w:t>}</w:t>
            </w:r>
          </w:p>
          <w:p w14:paraId="23460D72" w14:textId="77777777" w:rsidR="00606E5E" w:rsidRPr="00087D39" w:rsidRDefault="00606E5E" w:rsidP="00441551">
            <w:pPr>
              <w:spacing w:after="0"/>
              <w:jc w:val="left"/>
              <w:rPr>
                <w:color w:val="000000"/>
              </w:rPr>
            </w:pPr>
          </w:p>
        </w:tc>
      </w:tr>
    </w:tbl>
    <w:p w14:paraId="72C7F9D6" w14:textId="4DCBCCEF" w:rsidR="001E5BAE" w:rsidRPr="004E60AD" w:rsidRDefault="001E5BAE" w:rsidP="001E5BAE">
      <w:pPr>
        <w:pStyle w:val="Heading2"/>
        <w:keepLines w:val="0"/>
        <w:numPr>
          <w:ilvl w:val="1"/>
          <w:numId w:val="9"/>
        </w:numPr>
        <w:spacing w:before="240" w:after="60" w:line="276" w:lineRule="auto"/>
        <w:jc w:val="left"/>
      </w:pPr>
      <w:bookmarkStart w:id="61" w:name="_Toc359660722"/>
      <w:r>
        <w:lastRenderedPageBreak/>
        <w:t>Update user query</w:t>
      </w:r>
      <w:bookmarkEnd w:id="6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1E5BAE" w:rsidRPr="00087D39" w14:paraId="77597A9F" w14:textId="77777777" w:rsidTr="002A0A17">
        <w:tc>
          <w:tcPr>
            <w:tcW w:w="1548" w:type="dxa"/>
            <w:shd w:val="clear" w:color="auto" w:fill="auto"/>
          </w:tcPr>
          <w:p w14:paraId="7CC86BAB" w14:textId="77777777" w:rsidR="001E5BAE" w:rsidRPr="00087D39" w:rsidRDefault="001E5BAE" w:rsidP="002A0A17">
            <w:pPr>
              <w:ind w:left="0"/>
              <w:jc w:val="left"/>
              <w:rPr>
                <w:color w:val="000000"/>
              </w:rPr>
            </w:pPr>
            <w:r w:rsidRPr="00087D39">
              <w:rPr>
                <w:color w:val="000000"/>
              </w:rPr>
              <w:t>Title</w:t>
            </w:r>
          </w:p>
        </w:tc>
        <w:tc>
          <w:tcPr>
            <w:tcW w:w="8028" w:type="dxa"/>
            <w:shd w:val="clear" w:color="auto" w:fill="auto"/>
          </w:tcPr>
          <w:p w14:paraId="2FD772BD" w14:textId="72FFE151" w:rsidR="001E5BAE" w:rsidRPr="00087D39" w:rsidRDefault="001E5BAE" w:rsidP="002A0A17">
            <w:pPr>
              <w:ind w:left="0"/>
              <w:rPr>
                <w:color w:val="000000"/>
              </w:rPr>
            </w:pPr>
            <w:r>
              <w:rPr>
                <w:color w:val="000000"/>
              </w:rPr>
              <w:t>Update a user query</w:t>
            </w:r>
          </w:p>
        </w:tc>
      </w:tr>
      <w:tr w:rsidR="001E5BAE" w:rsidRPr="00087D39" w14:paraId="69226069" w14:textId="77777777" w:rsidTr="002A0A17">
        <w:tc>
          <w:tcPr>
            <w:tcW w:w="1548" w:type="dxa"/>
            <w:shd w:val="clear" w:color="auto" w:fill="auto"/>
          </w:tcPr>
          <w:p w14:paraId="3EC22E48" w14:textId="77777777" w:rsidR="001E5BAE" w:rsidRPr="00087D39" w:rsidRDefault="001E5BAE" w:rsidP="002A0A17">
            <w:pPr>
              <w:ind w:left="0"/>
              <w:jc w:val="left"/>
              <w:rPr>
                <w:color w:val="000000"/>
              </w:rPr>
            </w:pPr>
            <w:r w:rsidRPr="00087D39">
              <w:rPr>
                <w:color w:val="000000"/>
              </w:rPr>
              <w:t>Description</w:t>
            </w:r>
          </w:p>
        </w:tc>
        <w:tc>
          <w:tcPr>
            <w:tcW w:w="8028" w:type="dxa"/>
            <w:shd w:val="clear" w:color="auto" w:fill="auto"/>
          </w:tcPr>
          <w:p w14:paraId="3A765833" w14:textId="3ED9D08D" w:rsidR="001E5BAE" w:rsidRPr="00087D39" w:rsidRDefault="001E5BAE" w:rsidP="001E5BAE">
            <w:pPr>
              <w:ind w:left="0"/>
              <w:rPr>
                <w:color w:val="000000"/>
              </w:rPr>
            </w:pPr>
            <w:r>
              <w:rPr>
                <w:color w:val="000000"/>
              </w:rPr>
              <w:t>This API allows the user to update a compound query under a given name. The queries saved for the authenticated invoker and not shared with other users.</w:t>
            </w:r>
          </w:p>
        </w:tc>
      </w:tr>
      <w:tr w:rsidR="001E5BAE" w:rsidRPr="00087D39" w14:paraId="01753008" w14:textId="77777777" w:rsidTr="002A0A17">
        <w:tc>
          <w:tcPr>
            <w:tcW w:w="1548" w:type="dxa"/>
            <w:shd w:val="clear" w:color="auto" w:fill="auto"/>
          </w:tcPr>
          <w:p w14:paraId="66D98BB6" w14:textId="77777777" w:rsidR="001E5BAE" w:rsidRPr="00087D39" w:rsidRDefault="001E5BAE" w:rsidP="002A0A17">
            <w:pPr>
              <w:ind w:left="0"/>
              <w:jc w:val="left"/>
              <w:rPr>
                <w:color w:val="000000"/>
              </w:rPr>
            </w:pPr>
            <w:r w:rsidRPr="00087D39">
              <w:rPr>
                <w:color w:val="000000"/>
              </w:rPr>
              <w:t>URL</w:t>
            </w:r>
          </w:p>
        </w:tc>
        <w:tc>
          <w:tcPr>
            <w:tcW w:w="8028" w:type="dxa"/>
            <w:shd w:val="clear" w:color="auto" w:fill="auto"/>
          </w:tcPr>
          <w:p w14:paraId="42D1B0B7" w14:textId="77777777" w:rsidR="001E5BAE" w:rsidRPr="00087D39" w:rsidRDefault="001E5BAE" w:rsidP="002A0A17">
            <w:pPr>
              <w:rPr>
                <w:color w:val="000000"/>
              </w:rPr>
            </w:pPr>
            <w:r w:rsidRPr="00211984">
              <w:rPr>
                <w:color w:val="000000"/>
              </w:rPr>
              <w:t>/</w:t>
            </w:r>
            <w:r>
              <w:rPr>
                <w:color w:val="000000"/>
              </w:rPr>
              <w:t>query/{queryName}</w:t>
            </w:r>
          </w:p>
        </w:tc>
      </w:tr>
      <w:tr w:rsidR="001E5BAE" w:rsidRPr="00087D39" w14:paraId="787315AB" w14:textId="77777777" w:rsidTr="002A0A17">
        <w:tc>
          <w:tcPr>
            <w:tcW w:w="1548" w:type="dxa"/>
            <w:shd w:val="clear" w:color="auto" w:fill="auto"/>
          </w:tcPr>
          <w:p w14:paraId="07C04454" w14:textId="77777777" w:rsidR="001E5BAE" w:rsidRPr="00087D39" w:rsidRDefault="001E5BAE" w:rsidP="002A0A17">
            <w:pPr>
              <w:ind w:left="0"/>
              <w:jc w:val="left"/>
              <w:rPr>
                <w:color w:val="000000"/>
              </w:rPr>
            </w:pPr>
            <w:r w:rsidRPr="00087D39">
              <w:rPr>
                <w:color w:val="000000"/>
              </w:rPr>
              <w:t>Method</w:t>
            </w:r>
          </w:p>
        </w:tc>
        <w:tc>
          <w:tcPr>
            <w:tcW w:w="8028" w:type="dxa"/>
            <w:shd w:val="clear" w:color="auto" w:fill="auto"/>
          </w:tcPr>
          <w:p w14:paraId="7609FE70" w14:textId="5A93C718" w:rsidR="001E5BAE" w:rsidRPr="00087D39" w:rsidRDefault="001E5BAE" w:rsidP="002A0A17">
            <w:pPr>
              <w:rPr>
                <w:color w:val="000000"/>
              </w:rPr>
            </w:pPr>
            <w:r>
              <w:rPr>
                <w:color w:val="000000"/>
              </w:rPr>
              <w:t>POST</w:t>
            </w:r>
          </w:p>
        </w:tc>
      </w:tr>
      <w:tr w:rsidR="001E5BAE" w:rsidRPr="00087D39" w14:paraId="778CC798" w14:textId="77777777" w:rsidTr="002A0A17">
        <w:tc>
          <w:tcPr>
            <w:tcW w:w="1548" w:type="dxa"/>
            <w:shd w:val="clear" w:color="auto" w:fill="auto"/>
          </w:tcPr>
          <w:p w14:paraId="721336D5" w14:textId="77777777" w:rsidR="001E5BAE" w:rsidRPr="00087D39" w:rsidRDefault="001E5BAE" w:rsidP="002A0A17">
            <w:pPr>
              <w:ind w:left="0"/>
              <w:jc w:val="left"/>
              <w:rPr>
                <w:color w:val="000000"/>
              </w:rPr>
            </w:pPr>
            <w:r w:rsidRPr="00087D39">
              <w:rPr>
                <w:color w:val="000000"/>
              </w:rPr>
              <w:t>Acceptable request representation</w:t>
            </w:r>
          </w:p>
        </w:tc>
        <w:tc>
          <w:tcPr>
            <w:tcW w:w="8028" w:type="dxa"/>
            <w:shd w:val="clear" w:color="auto" w:fill="auto"/>
          </w:tcPr>
          <w:p w14:paraId="662B7101" w14:textId="77777777" w:rsidR="001E5BAE" w:rsidRPr="00087D39" w:rsidRDefault="001E5BAE" w:rsidP="002A0A17">
            <w:pPr>
              <w:rPr>
                <w:rFonts w:cs="Consolas"/>
                <w:color w:val="000000"/>
              </w:rPr>
            </w:pPr>
            <w:r w:rsidRPr="00087D39">
              <w:rPr>
                <w:rFonts w:cs="Consolas"/>
                <w:color w:val="000000"/>
              </w:rPr>
              <w:t>application/json</w:t>
            </w:r>
          </w:p>
          <w:p w14:paraId="2B9B154C" w14:textId="77777777" w:rsidR="001E5BAE" w:rsidRPr="00087D39" w:rsidRDefault="001E5BAE" w:rsidP="002A0A17">
            <w:pPr>
              <w:rPr>
                <w:color w:val="000000"/>
              </w:rPr>
            </w:pPr>
            <w:r w:rsidRPr="00087D39">
              <w:rPr>
                <w:rFonts w:cs="Consolas"/>
                <w:color w:val="000000"/>
              </w:rPr>
              <w:t>application/xml</w:t>
            </w:r>
          </w:p>
        </w:tc>
      </w:tr>
      <w:tr w:rsidR="001E5BAE" w:rsidRPr="00087D39" w14:paraId="405EE1CD" w14:textId="77777777" w:rsidTr="002A0A17">
        <w:tc>
          <w:tcPr>
            <w:tcW w:w="1548" w:type="dxa"/>
            <w:shd w:val="clear" w:color="auto" w:fill="auto"/>
          </w:tcPr>
          <w:p w14:paraId="6ED1FAE4" w14:textId="77777777" w:rsidR="001E5BAE" w:rsidRPr="00087D39" w:rsidRDefault="001E5BAE" w:rsidP="002A0A17">
            <w:pPr>
              <w:ind w:left="0"/>
              <w:jc w:val="left"/>
              <w:rPr>
                <w:color w:val="000000"/>
              </w:rPr>
            </w:pPr>
            <w:r w:rsidRPr="00087D39">
              <w:rPr>
                <w:color w:val="000000"/>
              </w:rPr>
              <w:t>Available response representation</w:t>
            </w:r>
          </w:p>
        </w:tc>
        <w:tc>
          <w:tcPr>
            <w:tcW w:w="8028" w:type="dxa"/>
            <w:shd w:val="clear" w:color="auto" w:fill="auto"/>
          </w:tcPr>
          <w:p w14:paraId="0892F398" w14:textId="77777777" w:rsidR="001E5BAE" w:rsidRPr="00087D39" w:rsidRDefault="001E5BAE" w:rsidP="002A0A17">
            <w:pPr>
              <w:rPr>
                <w:rFonts w:cs="Consolas"/>
                <w:color w:val="000000"/>
              </w:rPr>
            </w:pPr>
            <w:r w:rsidRPr="00087D39">
              <w:rPr>
                <w:rFonts w:cs="Consolas"/>
                <w:color w:val="000000"/>
              </w:rPr>
              <w:t>application/json</w:t>
            </w:r>
          </w:p>
          <w:p w14:paraId="0897BDF4" w14:textId="77777777" w:rsidR="001E5BAE" w:rsidRPr="00087D39" w:rsidRDefault="001E5BAE" w:rsidP="002A0A17">
            <w:pPr>
              <w:rPr>
                <w:color w:val="000000"/>
              </w:rPr>
            </w:pPr>
            <w:r w:rsidRPr="00087D39">
              <w:rPr>
                <w:rFonts w:cs="Consolas"/>
                <w:color w:val="000000"/>
              </w:rPr>
              <w:t>application/xml</w:t>
            </w:r>
          </w:p>
        </w:tc>
      </w:tr>
      <w:tr w:rsidR="001E5BAE" w:rsidRPr="00087D39" w14:paraId="26FDFE92" w14:textId="77777777" w:rsidTr="002A0A17">
        <w:tc>
          <w:tcPr>
            <w:tcW w:w="1548" w:type="dxa"/>
            <w:shd w:val="clear" w:color="auto" w:fill="auto"/>
          </w:tcPr>
          <w:p w14:paraId="13095D1A" w14:textId="77777777" w:rsidR="001E5BAE" w:rsidRPr="00087D39" w:rsidRDefault="001E5BAE" w:rsidP="002A0A17">
            <w:pPr>
              <w:ind w:left="0"/>
              <w:jc w:val="left"/>
              <w:rPr>
                <w:color w:val="000000"/>
              </w:rPr>
            </w:pPr>
            <w:r w:rsidRPr="00087D39">
              <w:rPr>
                <w:color w:val="000000"/>
              </w:rPr>
              <w:t>URL Params</w:t>
            </w:r>
          </w:p>
        </w:tc>
        <w:tc>
          <w:tcPr>
            <w:tcW w:w="8028" w:type="dxa"/>
            <w:shd w:val="clear" w:color="auto" w:fill="auto"/>
          </w:tcPr>
          <w:p w14:paraId="694569F0" w14:textId="77777777" w:rsidR="001E5BAE" w:rsidRPr="00087D39" w:rsidRDefault="001E5BAE" w:rsidP="002A0A17">
            <w:pPr>
              <w:ind w:left="0"/>
              <w:rPr>
                <w:color w:val="000000"/>
              </w:rPr>
            </w:pPr>
            <w:r>
              <w:rPr>
                <w:color w:val="000000"/>
              </w:rPr>
              <w:t>queryName</w:t>
            </w:r>
          </w:p>
        </w:tc>
      </w:tr>
      <w:tr w:rsidR="001E5BAE" w:rsidRPr="00087D39" w14:paraId="69D9520F" w14:textId="77777777" w:rsidTr="002A0A17">
        <w:tc>
          <w:tcPr>
            <w:tcW w:w="1548" w:type="dxa"/>
            <w:shd w:val="clear" w:color="auto" w:fill="auto"/>
          </w:tcPr>
          <w:p w14:paraId="791BED78" w14:textId="77777777" w:rsidR="001E5BAE" w:rsidRPr="00087D39" w:rsidRDefault="001E5BAE" w:rsidP="002A0A17">
            <w:pPr>
              <w:ind w:left="0"/>
              <w:jc w:val="left"/>
              <w:rPr>
                <w:color w:val="000000"/>
              </w:rPr>
            </w:pPr>
            <w:r w:rsidRPr="00087D39">
              <w:rPr>
                <w:color w:val="000000"/>
              </w:rPr>
              <w:t>Data Params</w:t>
            </w:r>
          </w:p>
        </w:tc>
        <w:tc>
          <w:tcPr>
            <w:tcW w:w="8028" w:type="dxa"/>
            <w:shd w:val="clear" w:color="auto" w:fill="auto"/>
          </w:tcPr>
          <w:p w14:paraId="3F720AE8" w14:textId="77777777" w:rsidR="001E5BAE" w:rsidRPr="00087D39" w:rsidRDefault="001E5BAE" w:rsidP="002A0A17">
            <w:pPr>
              <w:ind w:left="0"/>
              <w:jc w:val="left"/>
              <w:rPr>
                <w:b/>
                <w:color w:val="000000"/>
              </w:rPr>
            </w:pPr>
            <w:r w:rsidRPr="00087D39">
              <w:rPr>
                <w:b/>
                <w:color w:val="000000"/>
              </w:rPr>
              <w:t>JSON:</w:t>
            </w:r>
          </w:p>
          <w:p w14:paraId="151938EE" w14:textId="77777777" w:rsidR="001E5BAE" w:rsidRDefault="001E5BAE" w:rsidP="002A0A17">
            <w:pPr>
              <w:widowControl w:val="0"/>
              <w:autoSpaceDE w:val="0"/>
              <w:autoSpaceDN w:val="0"/>
              <w:adjustRightInd w:val="0"/>
              <w:spacing w:before="0" w:after="0"/>
              <w:ind w:left="0"/>
              <w:jc w:val="left"/>
            </w:pPr>
            <w:r>
              <w:t>{</w:t>
            </w:r>
          </w:p>
          <w:p w14:paraId="03A9C35A" w14:textId="77777777" w:rsidR="001E5BAE" w:rsidRDefault="001E5BAE" w:rsidP="002A0A17">
            <w:pPr>
              <w:widowControl w:val="0"/>
              <w:autoSpaceDE w:val="0"/>
              <w:autoSpaceDN w:val="0"/>
              <w:adjustRightInd w:val="0"/>
              <w:spacing w:before="0" w:after="0"/>
              <w:ind w:left="0"/>
              <w:jc w:val="left"/>
            </w:pPr>
            <w:r>
              <w:t xml:space="preserve">   "compoundQuery":    {</w:t>
            </w:r>
          </w:p>
          <w:p w14:paraId="22B812B6" w14:textId="77777777" w:rsidR="001E5BAE" w:rsidRDefault="001E5BAE" w:rsidP="002A0A17">
            <w:pPr>
              <w:widowControl w:val="0"/>
              <w:autoSpaceDE w:val="0"/>
              <w:autoSpaceDN w:val="0"/>
              <w:adjustRightInd w:val="0"/>
              <w:spacing w:before="0" w:after="0"/>
              <w:ind w:left="0"/>
              <w:jc w:val="left"/>
            </w:pPr>
            <w:r>
              <w:lastRenderedPageBreak/>
              <w:t xml:space="preserve">      "operator": "OR",</w:t>
            </w:r>
          </w:p>
          <w:p w14:paraId="0AB2A0BE" w14:textId="77777777" w:rsidR="001E5BAE" w:rsidRDefault="001E5BAE" w:rsidP="002A0A17">
            <w:pPr>
              <w:widowControl w:val="0"/>
              <w:autoSpaceDE w:val="0"/>
              <w:autoSpaceDN w:val="0"/>
              <w:adjustRightInd w:val="0"/>
              <w:spacing w:before="0" w:after="0"/>
              <w:ind w:left="0"/>
              <w:jc w:val="left"/>
            </w:pPr>
            <w:r>
              <w:t xml:space="preserve">      "queries":       [</w:t>
            </w:r>
          </w:p>
          <w:p w14:paraId="01CD5D96" w14:textId="77777777" w:rsidR="001E5BAE" w:rsidRDefault="001E5BAE" w:rsidP="002A0A17">
            <w:pPr>
              <w:widowControl w:val="0"/>
              <w:autoSpaceDE w:val="0"/>
              <w:autoSpaceDN w:val="0"/>
              <w:adjustRightInd w:val="0"/>
              <w:spacing w:before="0" w:after="0"/>
              <w:ind w:left="0"/>
              <w:jc w:val="left"/>
            </w:pPr>
            <w:r>
              <w:t xml:space="preserve">                  {</w:t>
            </w:r>
          </w:p>
          <w:p w14:paraId="3E8BFEB0" w14:textId="77777777" w:rsidR="001E5BAE" w:rsidRDefault="001E5BAE" w:rsidP="002A0A17">
            <w:pPr>
              <w:widowControl w:val="0"/>
              <w:autoSpaceDE w:val="0"/>
              <w:autoSpaceDN w:val="0"/>
              <w:adjustRightInd w:val="0"/>
              <w:spacing w:before="0" w:after="0"/>
              <w:ind w:left="0"/>
              <w:jc w:val="left"/>
            </w:pPr>
            <w:r>
              <w:t xml:space="preserve">            "attribute": "ATTR 1",</w:t>
            </w:r>
          </w:p>
          <w:p w14:paraId="1BB66C73" w14:textId="77777777" w:rsidR="001E5BAE" w:rsidRDefault="001E5BAE" w:rsidP="002A0A17">
            <w:pPr>
              <w:widowControl w:val="0"/>
              <w:autoSpaceDE w:val="0"/>
              <w:autoSpaceDN w:val="0"/>
              <w:adjustRightInd w:val="0"/>
              <w:spacing w:before="0" w:after="0"/>
              <w:ind w:left="0"/>
              <w:jc w:val="left"/>
            </w:pPr>
            <w:r>
              <w:t xml:space="preserve">            "value": "VAL 1",</w:t>
            </w:r>
          </w:p>
          <w:p w14:paraId="406B3F56" w14:textId="77777777" w:rsidR="001E5BAE" w:rsidRDefault="001E5BAE" w:rsidP="002A0A17">
            <w:pPr>
              <w:widowControl w:val="0"/>
              <w:autoSpaceDE w:val="0"/>
              <w:autoSpaceDN w:val="0"/>
              <w:adjustRightInd w:val="0"/>
              <w:spacing w:before="0" w:after="0"/>
              <w:ind w:left="0"/>
              <w:jc w:val="left"/>
            </w:pPr>
            <w:r>
              <w:t xml:space="preserve">            "operator": "EQUAL"</w:t>
            </w:r>
          </w:p>
          <w:p w14:paraId="6D698BA0" w14:textId="77777777" w:rsidR="001E5BAE" w:rsidRDefault="001E5BAE" w:rsidP="002A0A17">
            <w:pPr>
              <w:widowControl w:val="0"/>
              <w:autoSpaceDE w:val="0"/>
              <w:autoSpaceDN w:val="0"/>
              <w:adjustRightInd w:val="0"/>
              <w:spacing w:before="0" w:after="0"/>
              <w:ind w:left="0"/>
              <w:jc w:val="left"/>
            </w:pPr>
            <w:r>
              <w:t xml:space="preserve">         },</w:t>
            </w:r>
          </w:p>
          <w:p w14:paraId="051E5A9C" w14:textId="77777777" w:rsidR="001E5BAE" w:rsidRDefault="001E5BAE" w:rsidP="002A0A17">
            <w:pPr>
              <w:widowControl w:val="0"/>
              <w:autoSpaceDE w:val="0"/>
              <w:autoSpaceDN w:val="0"/>
              <w:adjustRightInd w:val="0"/>
              <w:spacing w:before="0" w:after="0"/>
              <w:ind w:left="0"/>
              <w:jc w:val="left"/>
            </w:pPr>
            <w:r>
              <w:t xml:space="preserve">                  {</w:t>
            </w:r>
          </w:p>
          <w:p w14:paraId="7886D248" w14:textId="77777777" w:rsidR="001E5BAE" w:rsidRDefault="001E5BAE" w:rsidP="002A0A17">
            <w:pPr>
              <w:widowControl w:val="0"/>
              <w:autoSpaceDE w:val="0"/>
              <w:autoSpaceDN w:val="0"/>
              <w:adjustRightInd w:val="0"/>
              <w:spacing w:before="0" w:after="0"/>
              <w:ind w:left="0"/>
              <w:jc w:val="left"/>
            </w:pPr>
            <w:r>
              <w:t xml:space="preserve">            "attribute": "ATTR 2",</w:t>
            </w:r>
          </w:p>
          <w:p w14:paraId="673E1C86" w14:textId="77777777" w:rsidR="001E5BAE" w:rsidRDefault="001E5BAE" w:rsidP="002A0A17">
            <w:pPr>
              <w:widowControl w:val="0"/>
              <w:autoSpaceDE w:val="0"/>
              <w:autoSpaceDN w:val="0"/>
              <w:adjustRightInd w:val="0"/>
              <w:spacing w:before="0" w:after="0"/>
              <w:ind w:left="0"/>
              <w:jc w:val="left"/>
            </w:pPr>
            <w:r>
              <w:t xml:space="preserve">            "value": "VAL 2",</w:t>
            </w:r>
          </w:p>
          <w:p w14:paraId="54D930FF" w14:textId="77777777" w:rsidR="001E5BAE" w:rsidRDefault="001E5BAE" w:rsidP="002A0A17">
            <w:pPr>
              <w:widowControl w:val="0"/>
              <w:autoSpaceDE w:val="0"/>
              <w:autoSpaceDN w:val="0"/>
              <w:adjustRightInd w:val="0"/>
              <w:spacing w:before="0" w:after="0"/>
              <w:ind w:left="0"/>
              <w:jc w:val="left"/>
            </w:pPr>
            <w:r>
              <w:t xml:space="preserve">            "operator": "LIKE"</w:t>
            </w:r>
          </w:p>
          <w:p w14:paraId="2B398B31" w14:textId="77777777" w:rsidR="001E5BAE" w:rsidRDefault="001E5BAE" w:rsidP="002A0A17">
            <w:pPr>
              <w:widowControl w:val="0"/>
              <w:autoSpaceDE w:val="0"/>
              <w:autoSpaceDN w:val="0"/>
              <w:adjustRightInd w:val="0"/>
              <w:spacing w:before="0" w:after="0"/>
              <w:ind w:left="0"/>
              <w:jc w:val="left"/>
            </w:pPr>
            <w:r>
              <w:t xml:space="preserve">         }</w:t>
            </w:r>
          </w:p>
          <w:p w14:paraId="599DA77F" w14:textId="77777777" w:rsidR="001E5BAE" w:rsidRDefault="001E5BAE" w:rsidP="002A0A17">
            <w:pPr>
              <w:widowControl w:val="0"/>
              <w:autoSpaceDE w:val="0"/>
              <w:autoSpaceDN w:val="0"/>
              <w:adjustRightInd w:val="0"/>
              <w:spacing w:before="0" w:after="0"/>
              <w:ind w:left="0"/>
              <w:jc w:val="left"/>
            </w:pPr>
            <w:r>
              <w:t xml:space="preserve">      ],</w:t>
            </w:r>
          </w:p>
          <w:p w14:paraId="102FA508" w14:textId="77777777" w:rsidR="001E5BAE" w:rsidRDefault="001E5BAE" w:rsidP="002A0A17">
            <w:pPr>
              <w:widowControl w:val="0"/>
              <w:autoSpaceDE w:val="0"/>
              <w:autoSpaceDN w:val="0"/>
              <w:adjustRightInd w:val="0"/>
              <w:spacing w:before="0" w:after="0"/>
              <w:ind w:left="0"/>
              <w:jc w:val="left"/>
            </w:pPr>
            <w:r>
              <w:t xml:space="preserve">      "compoundQueries":       [</w:t>
            </w:r>
          </w:p>
          <w:p w14:paraId="0EDADAFB" w14:textId="77777777" w:rsidR="001E5BAE" w:rsidRDefault="001E5BAE" w:rsidP="002A0A17">
            <w:pPr>
              <w:widowControl w:val="0"/>
              <w:autoSpaceDE w:val="0"/>
              <w:autoSpaceDN w:val="0"/>
              <w:adjustRightInd w:val="0"/>
              <w:spacing w:before="0" w:after="0"/>
              <w:ind w:left="0"/>
              <w:jc w:val="left"/>
            </w:pPr>
            <w:r>
              <w:t xml:space="preserve">                  {</w:t>
            </w:r>
          </w:p>
          <w:p w14:paraId="7D0F9610" w14:textId="77777777" w:rsidR="001E5BAE" w:rsidRDefault="001E5BAE" w:rsidP="002A0A17">
            <w:pPr>
              <w:widowControl w:val="0"/>
              <w:autoSpaceDE w:val="0"/>
              <w:autoSpaceDN w:val="0"/>
              <w:adjustRightInd w:val="0"/>
              <w:spacing w:before="0" w:after="0"/>
              <w:ind w:left="0"/>
              <w:jc w:val="left"/>
            </w:pPr>
            <w:r>
              <w:t xml:space="preserve">            "operator": "AND",</w:t>
            </w:r>
          </w:p>
          <w:p w14:paraId="59FCDD92" w14:textId="77777777" w:rsidR="001E5BAE" w:rsidRDefault="001E5BAE" w:rsidP="002A0A17">
            <w:pPr>
              <w:widowControl w:val="0"/>
              <w:autoSpaceDE w:val="0"/>
              <w:autoSpaceDN w:val="0"/>
              <w:adjustRightInd w:val="0"/>
              <w:spacing w:before="0" w:after="0"/>
              <w:ind w:left="0"/>
              <w:jc w:val="left"/>
            </w:pPr>
            <w:r>
              <w:t xml:space="preserve">            "queries":             [</w:t>
            </w:r>
          </w:p>
          <w:p w14:paraId="54CD0A52" w14:textId="77777777" w:rsidR="001E5BAE" w:rsidRDefault="001E5BAE" w:rsidP="002A0A17">
            <w:pPr>
              <w:widowControl w:val="0"/>
              <w:autoSpaceDE w:val="0"/>
              <w:autoSpaceDN w:val="0"/>
              <w:adjustRightInd w:val="0"/>
              <w:spacing w:before="0" w:after="0"/>
              <w:ind w:left="0"/>
              <w:jc w:val="left"/>
            </w:pPr>
            <w:r>
              <w:t xml:space="preserve">                              {</w:t>
            </w:r>
          </w:p>
          <w:p w14:paraId="5911D549" w14:textId="77777777" w:rsidR="001E5BAE" w:rsidRDefault="001E5BAE" w:rsidP="002A0A17">
            <w:pPr>
              <w:widowControl w:val="0"/>
              <w:autoSpaceDE w:val="0"/>
              <w:autoSpaceDN w:val="0"/>
              <w:adjustRightInd w:val="0"/>
              <w:spacing w:before="0" w:after="0"/>
              <w:ind w:left="0"/>
              <w:jc w:val="left"/>
            </w:pPr>
            <w:r>
              <w:t xml:space="preserve">                  "attribute": "ATTR 1",</w:t>
            </w:r>
          </w:p>
          <w:p w14:paraId="1C304822" w14:textId="77777777" w:rsidR="001E5BAE" w:rsidRDefault="001E5BAE" w:rsidP="002A0A17">
            <w:pPr>
              <w:widowControl w:val="0"/>
              <w:autoSpaceDE w:val="0"/>
              <w:autoSpaceDN w:val="0"/>
              <w:adjustRightInd w:val="0"/>
              <w:spacing w:before="0" w:after="0"/>
              <w:ind w:left="0"/>
              <w:jc w:val="left"/>
            </w:pPr>
            <w:r>
              <w:t xml:space="preserve">                  "value": "VAL 1",</w:t>
            </w:r>
          </w:p>
          <w:p w14:paraId="034C0870" w14:textId="77777777" w:rsidR="001E5BAE" w:rsidRDefault="001E5BAE" w:rsidP="002A0A17">
            <w:pPr>
              <w:widowControl w:val="0"/>
              <w:autoSpaceDE w:val="0"/>
              <w:autoSpaceDN w:val="0"/>
              <w:adjustRightInd w:val="0"/>
              <w:spacing w:before="0" w:after="0"/>
              <w:ind w:left="0"/>
              <w:jc w:val="left"/>
            </w:pPr>
            <w:r>
              <w:t xml:space="preserve">                  "operator": "EQUAL"</w:t>
            </w:r>
          </w:p>
          <w:p w14:paraId="16EC5A20" w14:textId="77777777" w:rsidR="001E5BAE" w:rsidRDefault="001E5BAE" w:rsidP="002A0A17">
            <w:pPr>
              <w:widowControl w:val="0"/>
              <w:autoSpaceDE w:val="0"/>
              <w:autoSpaceDN w:val="0"/>
              <w:adjustRightInd w:val="0"/>
              <w:spacing w:before="0" w:after="0"/>
              <w:ind w:left="0"/>
              <w:jc w:val="left"/>
            </w:pPr>
            <w:r>
              <w:t xml:space="preserve">               },</w:t>
            </w:r>
          </w:p>
          <w:p w14:paraId="044A4244" w14:textId="77777777" w:rsidR="001E5BAE" w:rsidRDefault="001E5BAE" w:rsidP="002A0A17">
            <w:pPr>
              <w:widowControl w:val="0"/>
              <w:autoSpaceDE w:val="0"/>
              <w:autoSpaceDN w:val="0"/>
              <w:adjustRightInd w:val="0"/>
              <w:spacing w:before="0" w:after="0"/>
              <w:ind w:left="0"/>
              <w:jc w:val="left"/>
            </w:pPr>
            <w:r>
              <w:t xml:space="preserve">                              {</w:t>
            </w:r>
          </w:p>
          <w:p w14:paraId="2FDCDD81" w14:textId="77777777" w:rsidR="001E5BAE" w:rsidRDefault="001E5BAE" w:rsidP="002A0A17">
            <w:pPr>
              <w:widowControl w:val="0"/>
              <w:autoSpaceDE w:val="0"/>
              <w:autoSpaceDN w:val="0"/>
              <w:adjustRightInd w:val="0"/>
              <w:spacing w:before="0" w:after="0"/>
              <w:ind w:left="0"/>
              <w:jc w:val="left"/>
            </w:pPr>
            <w:r>
              <w:t xml:space="preserve">                  "attribute": "ATTR 2",</w:t>
            </w:r>
          </w:p>
          <w:p w14:paraId="472A7D8C" w14:textId="77777777" w:rsidR="001E5BAE" w:rsidRDefault="001E5BAE" w:rsidP="002A0A17">
            <w:pPr>
              <w:widowControl w:val="0"/>
              <w:autoSpaceDE w:val="0"/>
              <w:autoSpaceDN w:val="0"/>
              <w:adjustRightInd w:val="0"/>
              <w:spacing w:before="0" w:after="0"/>
              <w:ind w:left="0"/>
              <w:jc w:val="left"/>
            </w:pPr>
            <w:r>
              <w:t xml:space="preserve">                  "value": "VAL 2",</w:t>
            </w:r>
          </w:p>
          <w:p w14:paraId="441F3BFA" w14:textId="77777777" w:rsidR="001E5BAE" w:rsidRDefault="001E5BAE" w:rsidP="002A0A17">
            <w:pPr>
              <w:widowControl w:val="0"/>
              <w:autoSpaceDE w:val="0"/>
              <w:autoSpaceDN w:val="0"/>
              <w:adjustRightInd w:val="0"/>
              <w:spacing w:before="0" w:after="0"/>
              <w:ind w:left="0"/>
              <w:jc w:val="left"/>
            </w:pPr>
            <w:r>
              <w:t xml:space="preserve">                  "operator": "LIKE"</w:t>
            </w:r>
          </w:p>
          <w:p w14:paraId="7D4CB0AC" w14:textId="77777777" w:rsidR="001E5BAE" w:rsidRDefault="001E5BAE" w:rsidP="002A0A17">
            <w:pPr>
              <w:widowControl w:val="0"/>
              <w:autoSpaceDE w:val="0"/>
              <w:autoSpaceDN w:val="0"/>
              <w:adjustRightInd w:val="0"/>
              <w:spacing w:before="0" w:after="0"/>
              <w:ind w:left="0"/>
              <w:jc w:val="left"/>
            </w:pPr>
            <w:r>
              <w:t xml:space="preserve">               }</w:t>
            </w:r>
          </w:p>
          <w:p w14:paraId="0222A1F0" w14:textId="77777777" w:rsidR="001E5BAE" w:rsidRDefault="001E5BAE" w:rsidP="002A0A17">
            <w:pPr>
              <w:widowControl w:val="0"/>
              <w:autoSpaceDE w:val="0"/>
              <w:autoSpaceDN w:val="0"/>
              <w:adjustRightInd w:val="0"/>
              <w:spacing w:before="0" w:after="0"/>
              <w:ind w:left="0"/>
              <w:jc w:val="left"/>
            </w:pPr>
            <w:r>
              <w:t xml:space="preserve">            ]</w:t>
            </w:r>
          </w:p>
          <w:p w14:paraId="05AB1396" w14:textId="77777777" w:rsidR="001E5BAE" w:rsidRDefault="001E5BAE" w:rsidP="002A0A17">
            <w:pPr>
              <w:widowControl w:val="0"/>
              <w:autoSpaceDE w:val="0"/>
              <w:autoSpaceDN w:val="0"/>
              <w:adjustRightInd w:val="0"/>
              <w:spacing w:before="0" w:after="0"/>
              <w:ind w:left="0"/>
              <w:jc w:val="left"/>
            </w:pPr>
            <w:r>
              <w:t xml:space="preserve">         },</w:t>
            </w:r>
          </w:p>
          <w:p w14:paraId="0F1B1918" w14:textId="77777777" w:rsidR="001E5BAE" w:rsidRDefault="001E5BAE" w:rsidP="002A0A17">
            <w:pPr>
              <w:widowControl w:val="0"/>
              <w:autoSpaceDE w:val="0"/>
              <w:autoSpaceDN w:val="0"/>
              <w:adjustRightInd w:val="0"/>
              <w:spacing w:before="0" w:after="0"/>
              <w:ind w:left="0"/>
              <w:jc w:val="left"/>
            </w:pPr>
            <w:r>
              <w:t xml:space="preserve">                  {</w:t>
            </w:r>
          </w:p>
          <w:p w14:paraId="1D9E6FA6" w14:textId="77777777" w:rsidR="001E5BAE" w:rsidRDefault="001E5BAE" w:rsidP="002A0A17">
            <w:pPr>
              <w:widowControl w:val="0"/>
              <w:autoSpaceDE w:val="0"/>
              <w:autoSpaceDN w:val="0"/>
              <w:adjustRightInd w:val="0"/>
              <w:spacing w:before="0" w:after="0"/>
              <w:ind w:left="0"/>
              <w:jc w:val="left"/>
            </w:pPr>
            <w:r>
              <w:t xml:space="preserve">            "operator": "OR",</w:t>
            </w:r>
          </w:p>
          <w:p w14:paraId="622DF7E6" w14:textId="77777777" w:rsidR="001E5BAE" w:rsidRDefault="001E5BAE" w:rsidP="002A0A17">
            <w:pPr>
              <w:widowControl w:val="0"/>
              <w:autoSpaceDE w:val="0"/>
              <w:autoSpaceDN w:val="0"/>
              <w:adjustRightInd w:val="0"/>
              <w:spacing w:before="0" w:after="0"/>
              <w:ind w:left="0"/>
              <w:jc w:val="left"/>
            </w:pPr>
            <w:r>
              <w:t xml:space="preserve">            "queries":             [</w:t>
            </w:r>
          </w:p>
          <w:p w14:paraId="188C2AC8" w14:textId="77777777" w:rsidR="001E5BAE" w:rsidRDefault="001E5BAE" w:rsidP="002A0A17">
            <w:pPr>
              <w:widowControl w:val="0"/>
              <w:autoSpaceDE w:val="0"/>
              <w:autoSpaceDN w:val="0"/>
              <w:adjustRightInd w:val="0"/>
              <w:spacing w:before="0" w:after="0"/>
              <w:ind w:left="0"/>
              <w:jc w:val="left"/>
            </w:pPr>
            <w:r>
              <w:t xml:space="preserve">                              {</w:t>
            </w:r>
          </w:p>
          <w:p w14:paraId="5451EBF5" w14:textId="77777777" w:rsidR="001E5BAE" w:rsidRDefault="001E5BAE" w:rsidP="002A0A17">
            <w:pPr>
              <w:widowControl w:val="0"/>
              <w:autoSpaceDE w:val="0"/>
              <w:autoSpaceDN w:val="0"/>
              <w:adjustRightInd w:val="0"/>
              <w:spacing w:before="0" w:after="0"/>
              <w:ind w:left="0"/>
              <w:jc w:val="left"/>
            </w:pPr>
            <w:r>
              <w:t xml:space="preserve">                  "attribute": "ATTR 3",</w:t>
            </w:r>
          </w:p>
          <w:p w14:paraId="65D603C6" w14:textId="77777777" w:rsidR="001E5BAE" w:rsidRDefault="001E5BAE" w:rsidP="002A0A17">
            <w:pPr>
              <w:widowControl w:val="0"/>
              <w:autoSpaceDE w:val="0"/>
              <w:autoSpaceDN w:val="0"/>
              <w:adjustRightInd w:val="0"/>
              <w:spacing w:before="0" w:after="0"/>
              <w:ind w:left="0"/>
              <w:jc w:val="left"/>
            </w:pPr>
            <w:r>
              <w:t xml:space="preserve">                  "value": "VAL 3",</w:t>
            </w:r>
          </w:p>
          <w:p w14:paraId="5E5BA0BD" w14:textId="77777777" w:rsidR="001E5BAE" w:rsidRDefault="001E5BAE" w:rsidP="002A0A17">
            <w:pPr>
              <w:widowControl w:val="0"/>
              <w:autoSpaceDE w:val="0"/>
              <w:autoSpaceDN w:val="0"/>
              <w:adjustRightInd w:val="0"/>
              <w:spacing w:before="0" w:after="0"/>
              <w:ind w:left="0"/>
              <w:jc w:val="left"/>
            </w:pPr>
            <w:r>
              <w:t xml:space="preserve">                  "operator": "NOT_EQUAL"</w:t>
            </w:r>
          </w:p>
          <w:p w14:paraId="7C325C61" w14:textId="77777777" w:rsidR="001E5BAE" w:rsidRDefault="001E5BAE" w:rsidP="002A0A17">
            <w:pPr>
              <w:widowControl w:val="0"/>
              <w:autoSpaceDE w:val="0"/>
              <w:autoSpaceDN w:val="0"/>
              <w:adjustRightInd w:val="0"/>
              <w:spacing w:before="0" w:after="0"/>
              <w:ind w:left="0"/>
              <w:jc w:val="left"/>
            </w:pPr>
            <w:r>
              <w:t xml:space="preserve">               },</w:t>
            </w:r>
          </w:p>
          <w:p w14:paraId="330F00C2" w14:textId="77777777" w:rsidR="001E5BAE" w:rsidRDefault="001E5BAE" w:rsidP="002A0A17">
            <w:pPr>
              <w:widowControl w:val="0"/>
              <w:autoSpaceDE w:val="0"/>
              <w:autoSpaceDN w:val="0"/>
              <w:adjustRightInd w:val="0"/>
              <w:spacing w:before="0" w:after="0"/>
              <w:ind w:left="0"/>
              <w:jc w:val="left"/>
            </w:pPr>
            <w:r>
              <w:t xml:space="preserve">                              {</w:t>
            </w:r>
          </w:p>
          <w:p w14:paraId="619CCE58" w14:textId="77777777" w:rsidR="001E5BAE" w:rsidRDefault="001E5BAE" w:rsidP="002A0A17">
            <w:pPr>
              <w:widowControl w:val="0"/>
              <w:autoSpaceDE w:val="0"/>
              <w:autoSpaceDN w:val="0"/>
              <w:adjustRightInd w:val="0"/>
              <w:spacing w:before="0" w:after="0"/>
              <w:ind w:left="0"/>
              <w:jc w:val="left"/>
            </w:pPr>
            <w:r>
              <w:t xml:space="preserve">                  "attribute": "ATTR 4",</w:t>
            </w:r>
          </w:p>
          <w:p w14:paraId="57A4E4D4" w14:textId="77777777" w:rsidR="001E5BAE" w:rsidRDefault="001E5BAE" w:rsidP="002A0A17">
            <w:pPr>
              <w:widowControl w:val="0"/>
              <w:autoSpaceDE w:val="0"/>
              <w:autoSpaceDN w:val="0"/>
              <w:adjustRightInd w:val="0"/>
              <w:spacing w:before="0" w:after="0"/>
              <w:ind w:left="0"/>
              <w:jc w:val="left"/>
            </w:pPr>
            <w:r>
              <w:t xml:space="preserve">                  "value": "VAL 4",</w:t>
            </w:r>
          </w:p>
          <w:p w14:paraId="6BEB7134" w14:textId="77777777" w:rsidR="001E5BAE" w:rsidRDefault="001E5BAE" w:rsidP="002A0A17">
            <w:pPr>
              <w:widowControl w:val="0"/>
              <w:autoSpaceDE w:val="0"/>
              <w:autoSpaceDN w:val="0"/>
              <w:adjustRightInd w:val="0"/>
              <w:spacing w:before="0" w:after="0"/>
              <w:ind w:left="0"/>
              <w:jc w:val="left"/>
            </w:pPr>
            <w:r>
              <w:t xml:space="preserve">                  "operator": "NUM_LESS_OR_EQUAL"</w:t>
            </w:r>
          </w:p>
          <w:p w14:paraId="4262D013" w14:textId="77777777" w:rsidR="001E5BAE" w:rsidRDefault="001E5BAE" w:rsidP="002A0A17">
            <w:pPr>
              <w:widowControl w:val="0"/>
              <w:autoSpaceDE w:val="0"/>
              <w:autoSpaceDN w:val="0"/>
              <w:adjustRightInd w:val="0"/>
              <w:spacing w:before="0" w:after="0"/>
              <w:ind w:left="0"/>
              <w:jc w:val="left"/>
            </w:pPr>
            <w:r>
              <w:t xml:space="preserve">               }</w:t>
            </w:r>
          </w:p>
          <w:p w14:paraId="63D5503A" w14:textId="77777777" w:rsidR="001E5BAE" w:rsidRDefault="001E5BAE" w:rsidP="002A0A17">
            <w:pPr>
              <w:widowControl w:val="0"/>
              <w:autoSpaceDE w:val="0"/>
              <w:autoSpaceDN w:val="0"/>
              <w:adjustRightInd w:val="0"/>
              <w:spacing w:before="0" w:after="0"/>
              <w:ind w:left="0"/>
              <w:jc w:val="left"/>
            </w:pPr>
            <w:r>
              <w:t xml:space="preserve">            ]</w:t>
            </w:r>
          </w:p>
          <w:p w14:paraId="0973AD6C" w14:textId="77777777" w:rsidR="001E5BAE" w:rsidRDefault="001E5BAE" w:rsidP="002A0A17">
            <w:pPr>
              <w:widowControl w:val="0"/>
              <w:autoSpaceDE w:val="0"/>
              <w:autoSpaceDN w:val="0"/>
              <w:adjustRightInd w:val="0"/>
              <w:spacing w:before="0" w:after="0"/>
              <w:ind w:left="0"/>
              <w:jc w:val="left"/>
            </w:pPr>
            <w:r>
              <w:t xml:space="preserve">         }</w:t>
            </w:r>
          </w:p>
          <w:p w14:paraId="35D0AE60" w14:textId="77777777" w:rsidR="001E5BAE" w:rsidRDefault="001E5BAE" w:rsidP="002A0A17">
            <w:pPr>
              <w:widowControl w:val="0"/>
              <w:autoSpaceDE w:val="0"/>
              <w:autoSpaceDN w:val="0"/>
              <w:adjustRightInd w:val="0"/>
              <w:spacing w:before="0" w:after="0"/>
              <w:ind w:left="0"/>
              <w:jc w:val="left"/>
            </w:pPr>
            <w:r>
              <w:t xml:space="preserve">      ]</w:t>
            </w:r>
          </w:p>
          <w:p w14:paraId="21BE5DD0" w14:textId="77777777" w:rsidR="001E5BAE" w:rsidRDefault="001E5BAE" w:rsidP="002A0A17">
            <w:pPr>
              <w:widowControl w:val="0"/>
              <w:autoSpaceDE w:val="0"/>
              <w:autoSpaceDN w:val="0"/>
              <w:adjustRightInd w:val="0"/>
              <w:spacing w:before="0" w:after="0"/>
              <w:ind w:left="0"/>
              <w:jc w:val="left"/>
            </w:pPr>
            <w:r>
              <w:t xml:space="preserve">   },</w:t>
            </w:r>
          </w:p>
          <w:p w14:paraId="1F21AC3D" w14:textId="2E4AF797" w:rsidR="001E5BAE" w:rsidRPr="00087D39" w:rsidRDefault="001E5BAE" w:rsidP="003E78E1">
            <w:pPr>
              <w:ind w:left="0"/>
              <w:jc w:val="left"/>
            </w:pPr>
            <w:r>
              <w:t xml:space="preserve">   "compoundQueryType" : "</w:t>
            </w:r>
            <w:r w:rsidR="003E78E1">
              <w:t>DATA_OBJECT</w:t>
            </w:r>
            <w:r>
              <w:t>"</w:t>
            </w:r>
          </w:p>
        </w:tc>
      </w:tr>
      <w:tr w:rsidR="001E5BAE" w:rsidRPr="00087D39" w14:paraId="434529C2" w14:textId="77777777" w:rsidTr="002A0A17">
        <w:tc>
          <w:tcPr>
            <w:tcW w:w="1548" w:type="dxa"/>
            <w:shd w:val="clear" w:color="auto" w:fill="auto"/>
          </w:tcPr>
          <w:p w14:paraId="512E089A" w14:textId="77777777" w:rsidR="001E5BAE" w:rsidRPr="00087D39" w:rsidRDefault="001E5BAE" w:rsidP="002A0A17">
            <w:pPr>
              <w:ind w:left="0"/>
              <w:jc w:val="left"/>
              <w:rPr>
                <w:color w:val="000000"/>
              </w:rPr>
            </w:pPr>
            <w:r w:rsidRPr="00087D39">
              <w:rPr>
                <w:color w:val="000000"/>
              </w:rPr>
              <w:lastRenderedPageBreak/>
              <w:t xml:space="preserve">Success </w:t>
            </w:r>
            <w:r w:rsidRPr="00087D39">
              <w:rPr>
                <w:color w:val="000000"/>
              </w:rPr>
              <w:lastRenderedPageBreak/>
              <w:t>Response</w:t>
            </w:r>
          </w:p>
        </w:tc>
        <w:tc>
          <w:tcPr>
            <w:tcW w:w="8028" w:type="dxa"/>
            <w:shd w:val="clear" w:color="auto" w:fill="auto"/>
          </w:tcPr>
          <w:p w14:paraId="6E0CDF2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lastRenderedPageBreak/>
              <w:t>HTTP/1.1 200 OK</w:t>
            </w:r>
          </w:p>
          <w:p w14:paraId="7ED9A186"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lastRenderedPageBreak/>
              <w:t>Content-Type: application/json</w:t>
            </w:r>
          </w:p>
          <w:p w14:paraId="7E168118" w14:textId="77777777" w:rsidR="001E5BAE" w:rsidRPr="00AA3C7A" w:rsidRDefault="001E5BAE" w:rsidP="002A0A17">
            <w:pPr>
              <w:spacing w:after="0"/>
              <w:jc w:val="left"/>
              <w:rPr>
                <w:rFonts w:cs="Arial"/>
                <w:bCs/>
                <w:color w:val="000000"/>
                <w:shd w:val="clear" w:color="auto" w:fill="F9F9F9"/>
              </w:rPr>
            </w:pPr>
            <w:r w:rsidRPr="00AA3C7A">
              <w:rPr>
                <w:rFonts w:cs="Arial"/>
                <w:bCs/>
                <w:color w:val="000000"/>
                <w:shd w:val="clear" w:color="auto" w:fill="F9F9F9"/>
              </w:rPr>
              <w:t>HPC-API-Version: 1.0.0</w:t>
            </w:r>
          </w:p>
          <w:p w14:paraId="406379D1" w14:textId="77777777" w:rsidR="001E5BAE" w:rsidRPr="00087D39" w:rsidRDefault="001E5BAE" w:rsidP="002A0A17">
            <w:pPr>
              <w:spacing w:after="0"/>
              <w:rPr>
                <w:rFonts w:cs="Arial"/>
                <w:bCs/>
                <w:color w:val="000000"/>
                <w:shd w:val="clear" w:color="auto" w:fill="F9F9F9"/>
              </w:rPr>
            </w:pPr>
          </w:p>
        </w:tc>
      </w:tr>
      <w:tr w:rsidR="001E5BAE" w:rsidRPr="00087D39" w14:paraId="77804801" w14:textId="77777777" w:rsidTr="002A0A17">
        <w:tc>
          <w:tcPr>
            <w:tcW w:w="1548" w:type="dxa"/>
            <w:shd w:val="clear" w:color="auto" w:fill="auto"/>
          </w:tcPr>
          <w:p w14:paraId="4F5FC15B" w14:textId="77777777" w:rsidR="001E5BAE" w:rsidRPr="00087D39" w:rsidRDefault="001E5BAE" w:rsidP="002A0A17">
            <w:pPr>
              <w:ind w:left="0"/>
              <w:jc w:val="left"/>
              <w:rPr>
                <w:color w:val="000000"/>
              </w:rPr>
            </w:pPr>
            <w:r w:rsidRPr="00087D39">
              <w:rPr>
                <w:color w:val="000000"/>
              </w:rPr>
              <w:lastRenderedPageBreak/>
              <w:t>Error Response</w:t>
            </w:r>
          </w:p>
        </w:tc>
        <w:tc>
          <w:tcPr>
            <w:tcW w:w="8028" w:type="dxa"/>
            <w:shd w:val="clear" w:color="auto" w:fill="auto"/>
          </w:tcPr>
          <w:p w14:paraId="27899DA5" w14:textId="77777777" w:rsidR="001E5BAE" w:rsidRDefault="001E5BAE" w:rsidP="002A0A17">
            <w:pPr>
              <w:spacing w:after="0"/>
              <w:rPr>
                <w:b/>
                <w:color w:val="000000"/>
              </w:rPr>
            </w:pPr>
            <w:r>
              <w:rPr>
                <w:b/>
                <w:color w:val="000000"/>
              </w:rPr>
              <w:t>Invaid notification type</w:t>
            </w:r>
            <w:r w:rsidRPr="00087D39">
              <w:rPr>
                <w:b/>
                <w:color w:val="000000"/>
              </w:rPr>
              <w:t>:</w:t>
            </w:r>
          </w:p>
          <w:p w14:paraId="657197C2" w14:textId="77777777" w:rsidR="001E5BAE" w:rsidRPr="00087D39" w:rsidRDefault="001E5BAE" w:rsidP="002A0A17">
            <w:pPr>
              <w:spacing w:after="0"/>
              <w:rPr>
                <w:b/>
                <w:color w:val="000000"/>
              </w:rPr>
            </w:pPr>
          </w:p>
          <w:p w14:paraId="51D7DEFE" w14:textId="77777777" w:rsidR="001E5BAE" w:rsidRPr="00AA3C7A" w:rsidRDefault="001E5BAE" w:rsidP="002A0A17">
            <w:pPr>
              <w:spacing w:after="0"/>
              <w:rPr>
                <w:color w:val="000000"/>
              </w:rPr>
            </w:pPr>
            <w:r w:rsidRPr="00AA3C7A">
              <w:rPr>
                <w:color w:val="000000"/>
              </w:rPr>
              <w:t>HTTP/1.1 400 Bad Request</w:t>
            </w:r>
          </w:p>
          <w:p w14:paraId="6192973B" w14:textId="77777777" w:rsidR="001E5BAE" w:rsidRPr="00AA3C7A" w:rsidRDefault="001E5BAE" w:rsidP="002A0A17">
            <w:pPr>
              <w:spacing w:after="0"/>
              <w:rPr>
                <w:color w:val="000000"/>
              </w:rPr>
            </w:pPr>
            <w:r w:rsidRPr="00AA3C7A">
              <w:rPr>
                <w:color w:val="000000"/>
              </w:rPr>
              <w:t>Content-Type: application/json</w:t>
            </w:r>
          </w:p>
          <w:p w14:paraId="4FC08DEC" w14:textId="77777777" w:rsidR="001E5BAE" w:rsidRPr="00AA3C7A" w:rsidRDefault="001E5BAE" w:rsidP="002A0A17">
            <w:pPr>
              <w:spacing w:after="0"/>
              <w:rPr>
                <w:color w:val="000000"/>
              </w:rPr>
            </w:pPr>
            <w:r w:rsidRPr="00AA3C7A">
              <w:rPr>
                <w:color w:val="000000"/>
              </w:rPr>
              <w:t>HPC-API-Version: 1.0.0</w:t>
            </w:r>
          </w:p>
          <w:p w14:paraId="29116842" w14:textId="77777777" w:rsidR="001E5BAE" w:rsidRPr="00E76930" w:rsidRDefault="001E5BAE" w:rsidP="002A0A17">
            <w:pPr>
              <w:spacing w:after="0"/>
              <w:rPr>
                <w:color w:val="000000"/>
              </w:rPr>
            </w:pPr>
            <w:r w:rsidRPr="00E76930">
              <w:rPr>
                <w:color w:val="000000"/>
              </w:rPr>
              <w:t>{</w:t>
            </w:r>
          </w:p>
          <w:p w14:paraId="1BD9776F" w14:textId="77777777" w:rsidR="001E5BAE" w:rsidRPr="00E76930" w:rsidRDefault="001E5BAE" w:rsidP="002A0A17">
            <w:pPr>
              <w:spacing w:after="0"/>
              <w:rPr>
                <w:color w:val="000000"/>
              </w:rPr>
            </w:pPr>
            <w:r w:rsidRPr="00E76930">
              <w:rPr>
                <w:color w:val="000000"/>
              </w:rPr>
              <w:t xml:space="preserve">   "errorType": "INVALID_REQUEST_INPUT",</w:t>
            </w:r>
          </w:p>
          <w:p w14:paraId="00C78D6F" w14:textId="77777777" w:rsidR="001E5BAE" w:rsidRPr="00E76930" w:rsidRDefault="001E5BAE" w:rsidP="002A0A17">
            <w:pPr>
              <w:spacing w:after="0"/>
              <w:rPr>
                <w:color w:val="000000"/>
              </w:rPr>
            </w:pPr>
            <w:r w:rsidRPr="00E76930">
              <w:rPr>
                <w:color w:val="000000"/>
              </w:rPr>
              <w:t xml:space="preserve">   "message": "Invalid </w:t>
            </w:r>
            <w:r>
              <w:rPr>
                <w:color w:val="000000"/>
              </w:rPr>
              <w:t>compound metadata query</w:t>
            </w:r>
            <w:r w:rsidRPr="00E76930">
              <w:rPr>
                <w:color w:val="000000"/>
              </w:rPr>
              <w:t>",</w:t>
            </w:r>
          </w:p>
          <w:p w14:paraId="02897FF8" w14:textId="77777777" w:rsidR="001E5BAE" w:rsidRPr="00E76930" w:rsidRDefault="001E5BAE" w:rsidP="002A0A17">
            <w:pPr>
              <w:spacing w:after="0"/>
              <w:rPr>
                <w:color w:val="000000"/>
              </w:rPr>
            </w:pPr>
            <w:r w:rsidRPr="00E76930">
              <w:rPr>
                <w:color w:val="000000"/>
              </w:rPr>
              <w:t xml:space="preserve">   "stackTrace": "</w:t>
            </w:r>
            <w:r>
              <w:rPr>
                <w:color w:val="000000"/>
              </w:rPr>
              <w:t>..</w:t>
            </w:r>
            <w:r w:rsidRPr="00E76930">
              <w:rPr>
                <w:color w:val="000000"/>
              </w:rPr>
              <w:t>"</w:t>
            </w:r>
          </w:p>
          <w:p w14:paraId="6FFEF9C0" w14:textId="77777777" w:rsidR="001E5BAE" w:rsidRPr="00AA3C7A" w:rsidRDefault="001E5BAE" w:rsidP="002A0A17">
            <w:pPr>
              <w:spacing w:after="0"/>
              <w:rPr>
                <w:color w:val="000000"/>
              </w:rPr>
            </w:pPr>
            <w:r w:rsidRPr="00E76930">
              <w:rPr>
                <w:color w:val="000000"/>
              </w:rPr>
              <w:t>}</w:t>
            </w:r>
          </w:p>
          <w:p w14:paraId="23C029FB" w14:textId="77777777" w:rsidR="001E5BAE" w:rsidRDefault="001E5BAE" w:rsidP="002A0A17">
            <w:pPr>
              <w:spacing w:after="0"/>
              <w:rPr>
                <w:b/>
                <w:color w:val="000000"/>
              </w:rPr>
            </w:pPr>
          </w:p>
          <w:p w14:paraId="1E174AA4" w14:textId="77777777" w:rsidR="001E5BAE" w:rsidRPr="00087D39" w:rsidRDefault="001E5BAE" w:rsidP="002A0A17">
            <w:pPr>
              <w:spacing w:after="0"/>
              <w:rPr>
                <w:b/>
                <w:color w:val="000000"/>
              </w:rPr>
            </w:pPr>
            <w:r>
              <w:rPr>
                <w:b/>
                <w:color w:val="000000"/>
              </w:rPr>
              <w:t>Authentication Failure</w:t>
            </w:r>
            <w:r w:rsidRPr="00087D39">
              <w:rPr>
                <w:b/>
                <w:color w:val="000000"/>
              </w:rPr>
              <w:t xml:space="preserve">: </w:t>
            </w:r>
          </w:p>
          <w:p w14:paraId="7E9741DA" w14:textId="77777777" w:rsidR="001E5BAE" w:rsidRPr="00405671" w:rsidRDefault="001E5BAE" w:rsidP="002A0A17">
            <w:pPr>
              <w:spacing w:after="0"/>
              <w:rPr>
                <w:color w:val="000000"/>
              </w:rPr>
            </w:pPr>
            <w:r w:rsidRPr="00405671">
              <w:rPr>
                <w:color w:val="000000"/>
              </w:rPr>
              <w:t>HTTP/1.1 401 Unauthorized</w:t>
            </w:r>
          </w:p>
          <w:p w14:paraId="0BC644F4" w14:textId="77777777" w:rsidR="001E5BAE" w:rsidRPr="00405671" w:rsidRDefault="001E5BAE" w:rsidP="002A0A17">
            <w:pPr>
              <w:spacing w:after="0"/>
              <w:rPr>
                <w:color w:val="000000"/>
              </w:rPr>
            </w:pPr>
            <w:r w:rsidRPr="00405671">
              <w:rPr>
                <w:color w:val="000000"/>
              </w:rPr>
              <w:t>Content-Type: application/json</w:t>
            </w:r>
          </w:p>
          <w:p w14:paraId="505008C0" w14:textId="77777777" w:rsidR="001E5BAE" w:rsidRPr="00405671" w:rsidRDefault="001E5BAE" w:rsidP="002A0A17">
            <w:pPr>
              <w:spacing w:after="0"/>
              <w:rPr>
                <w:color w:val="000000"/>
              </w:rPr>
            </w:pPr>
          </w:p>
          <w:p w14:paraId="296C8BDD" w14:textId="77777777" w:rsidR="001E5BAE" w:rsidRPr="00087D39" w:rsidRDefault="001E5BAE" w:rsidP="002A0A17">
            <w:pPr>
              <w:spacing w:after="0"/>
              <w:jc w:val="left"/>
              <w:rPr>
                <w:color w:val="000000"/>
              </w:rPr>
            </w:pPr>
            <w:r w:rsidRPr="00405671">
              <w:rPr>
                <w:color w:val="000000"/>
              </w:rPr>
              <w:t>{"errorType":"REQUEST_AUTHENTICATION_FAILED","message":"Access Denied: LDAP authentication failed","stackTrace":"</w:t>
            </w:r>
            <w:r>
              <w:rPr>
                <w:color w:val="000000"/>
              </w:rPr>
              <w:t>..”}</w:t>
            </w:r>
          </w:p>
          <w:p w14:paraId="443E5628" w14:textId="77777777" w:rsidR="001E5BAE" w:rsidRDefault="001E5BAE" w:rsidP="002A0A17">
            <w:pPr>
              <w:spacing w:after="0"/>
              <w:rPr>
                <w:color w:val="000000"/>
              </w:rPr>
            </w:pPr>
          </w:p>
          <w:p w14:paraId="267C1134" w14:textId="77777777" w:rsidR="001E5BAE" w:rsidRDefault="001E5BAE" w:rsidP="002A0A17">
            <w:pPr>
              <w:spacing w:after="0"/>
              <w:rPr>
                <w:color w:val="000000"/>
              </w:rPr>
            </w:pPr>
            <w:r>
              <w:rPr>
                <w:color w:val="000000"/>
              </w:rPr>
              <w:t>JSON:</w:t>
            </w:r>
          </w:p>
          <w:p w14:paraId="00ACB51C" w14:textId="77777777" w:rsidR="001E5BAE" w:rsidRPr="00405671" w:rsidRDefault="001E5BAE" w:rsidP="002A0A17">
            <w:pPr>
              <w:spacing w:after="0"/>
              <w:rPr>
                <w:color w:val="000000"/>
              </w:rPr>
            </w:pPr>
            <w:r w:rsidRPr="00405671">
              <w:rPr>
                <w:color w:val="000000"/>
              </w:rPr>
              <w:t>{</w:t>
            </w:r>
          </w:p>
          <w:p w14:paraId="7CACB601" w14:textId="77777777" w:rsidR="001E5BAE" w:rsidRPr="00405671" w:rsidRDefault="001E5BAE" w:rsidP="002A0A17">
            <w:pPr>
              <w:spacing w:after="0"/>
              <w:rPr>
                <w:color w:val="000000"/>
              </w:rPr>
            </w:pPr>
            <w:r w:rsidRPr="00405671">
              <w:rPr>
                <w:color w:val="000000"/>
              </w:rPr>
              <w:t xml:space="preserve">   "errorType": "REQUEST_AUTHENTICATION_FAILED",</w:t>
            </w:r>
          </w:p>
          <w:p w14:paraId="08CF4578" w14:textId="77777777" w:rsidR="001E5BAE" w:rsidRPr="00405671" w:rsidRDefault="001E5BAE" w:rsidP="002A0A17">
            <w:pPr>
              <w:spacing w:after="0"/>
              <w:rPr>
                <w:color w:val="000000"/>
              </w:rPr>
            </w:pPr>
            <w:r w:rsidRPr="00405671">
              <w:rPr>
                <w:color w:val="000000"/>
              </w:rPr>
              <w:t xml:space="preserve">   "message": "Access Denied: LDAP authentication failed",</w:t>
            </w:r>
          </w:p>
          <w:p w14:paraId="12A8CA6A" w14:textId="77777777" w:rsidR="001E5BAE" w:rsidRPr="00405671" w:rsidRDefault="001E5BAE" w:rsidP="002A0A17">
            <w:pPr>
              <w:spacing w:after="0"/>
              <w:rPr>
                <w:color w:val="000000"/>
              </w:rPr>
            </w:pPr>
            <w:r w:rsidRPr="00405671">
              <w:rPr>
                <w:color w:val="000000"/>
              </w:rPr>
              <w:t xml:space="preserve">   "stackTrace": "</w:t>
            </w:r>
            <w:r>
              <w:rPr>
                <w:color w:val="000000"/>
              </w:rPr>
              <w:t>…</w:t>
            </w:r>
            <w:r w:rsidRPr="00405671">
              <w:rPr>
                <w:color w:val="000000"/>
              </w:rPr>
              <w:t>"</w:t>
            </w:r>
          </w:p>
          <w:p w14:paraId="7069F25C" w14:textId="77777777" w:rsidR="001E5BAE" w:rsidRPr="00087D39" w:rsidRDefault="001E5BAE" w:rsidP="002A0A17">
            <w:pPr>
              <w:spacing w:after="0"/>
              <w:rPr>
                <w:color w:val="000000"/>
              </w:rPr>
            </w:pPr>
            <w:r w:rsidRPr="00405671">
              <w:rPr>
                <w:color w:val="000000"/>
              </w:rPr>
              <w:t>}</w:t>
            </w:r>
          </w:p>
          <w:p w14:paraId="2B83B9EB" w14:textId="77777777" w:rsidR="001E5BAE" w:rsidRPr="00087D39" w:rsidRDefault="001E5BAE" w:rsidP="002A0A17">
            <w:pPr>
              <w:spacing w:after="0"/>
              <w:jc w:val="left"/>
              <w:rPr>
                <w:color w:val="000000"/>
              </w:rPr>
            </w:pPr>
          </w:p>
        </w:tc>
      </w:tr>
    </w:tbl>
    <w:p w14:paraId="7C5A0E54" w14:textId="7346EA47" w:rsidR="00441551" w:rsidRPr="004E60AD" w:rsidRDefault="00441551" w:rsidP="00DE6CE5">
      <w:pPr>
        <w:pStyle w:val="Heading2"/>
        <w:keepLines w:val="0"/>
        <w:numPr>
          <w:ilvl w:val="1"/>
          <w:numId w:val="9"/>
        </w:numPr>
        <w:spacing w:before="240" w:after="60" w:line="276" w:lineRule="auto"/>
        <w:jc w:val="left"/>
      </w:pPr>
      <w:bookmarkStart w:id="62" w:name="_Toc359660723"/>
      <w:r>
        <w:t>Delete user query</w:t>
      </w:r>
      <w:bookmarkEnd w:id="6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461AD4EF" w14:textId="77777777" w:rsidTr="00441551">
        <w:tc>
          <w:tcPr>
            <w:tcW w:w="1548" w:type="dxa"/>
            <w:shd w:val="clear" w:color="auto" w:fill="auto"/>
          </w:tcPr>
          <w:p w14:paraId="25E49844"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4DB223F9" w14:textId="673A4717" w:rsidR="00441551" w:rsidRPr="00087D39" w:rsidRDefault="00441551" w:rsidP="00441551">
            <w:pPr>
              <w:ind w:left="0"/>
              <w:rPr>
                <w:color w:val="000000"/>
              </w:rPr>
            </w:pPr>
            <w:r>
              <w:rPr>
                <w:color w:val="000000"/>
              </w:rPr>
              <w:t>Delete a user query</w:t>
            </w:r>
          </w:p>
        </w:tc>
      </w:tr>
      <w:tr w:rsidR="00441551" w:rsidRPr="00087D39" w14:paraId="562B50A1" w14:textId="77777777" w:rsidTr="00441551">
        <w:tc>
          <w:tcPr>
            <w:tcW w:w="1548" w:type="dxa"/>
            <w:shd w:val="clear" w:color="auto" w:fill="auto"/>
          </w:tcPr>
          <w:p w14:paraId="0E67A7A0"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39964D96" w14:textId="6AA7FCFB" w:rsidR="00441551" w:rsidRPr="00087D39" w:rsidRDefault="00441551" w:rsidP="00441551">
            <w:pPr>
              <w:ind w:left="0"/>
              <w:rPr>
                <w:color w:val="000000"/>
              </w:rPr>
            </w:pPr>
            <w:r>
              <w:rPr>
                <w:color w:val="000000"/>
              </w:rPr>
              <w:t>Delete a user query</w:t>
            </w:r>
          </w:p>
        </w:tc>
      </w:tr>
      <w:tr w:rsidR="00441551" w:rsidRPr="00087D39" w14:paraId="239CEF2F" w14:textId="77777777" w:rsidTr="00441551">
        <w:tc>
          <w:tcPr>
            <w:tcW w:w="1548" w:type="dxa"/>
            <w:shd w:val="clear" w:color="auto" w:fill="auto"/>
          </w:tcPr>
          <w:p w14:paraId="56C101DC"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457138CD" w14:textId="6BA53657" w:rsidR="00441551" w:rsidRPr="00087D39" w:rsidRDefault="00441551" w:rsidP="00441551">
            <w:pPr>
              <w:rPr>
                <w:color w:val="000000"/>
              </w:rPr>
            </w:pPr>
            <w:r w:rsidRPr="00211984">
              <w:rPr>
                <w:color w:val="000000"/>
              </w:rPr>
              <w:t>/</w:t>
            </w:r>
            <w:r>
              <w:rPr>
                <w:color w:val="000000"/>
              </w:rPr>
              <w:t>query/{queryName}</w:t>
            </w:r>
          </w:p>
        </w:tc>
      </w:tr>
      <w:tr w:rsidR="00441551" w:rsidRPr="00087D39" w14:paraId="559CAC57" w14:textId="77777777" w:rsidTr="00441551">
        <w:tc>
          <w:tcPr>
            <w:tcW w:w="1548" w:type="dxa"/>
            <w:shd w:val="clear" w:color="auto" w:fill="auto"/>
          </w:tcPr>
          <w:p w14:paraId="5690A854"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06967895" w14:textId="41C705CD" w:rsidR="00441551" w:rsidRPr="00087D39" w:rsidRDefault="00441551" w:rsidP="00441551">
            <w:pPr>
              <w:rPr>
                <w:color w:val="000000"/>
              </w:rPr>
            </w:pPr>
            <w:r>
              <w:rPr>
                <w:color w:val="000000"/>
              </w:rPr>
              <w:t>DELETE</w:t>
            </w:r>
          </w:p>
        </w:tc>
      </w:tr>
      <w:tr w:rsidR="00441551" w:rsidRPr="00087D39" w14:paraId="391BDDD7" w14:textId="77777777" w:rsidTr="00441551">
        <w:tc>
          <w:tcPr>
            <w:tcW w:w="1548" w:type="dxa"/>
            <w:shd w:val="clear" w:color="auto" w:fill="auto"/>
          </w:tcPr>
          <w:p w14:paraId="768C78FE"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060A9DFD" w14:textId="77777777" w:rsidR="00441551" w:rsidRPr="00087D39" w:rsidRDefault="00441551" w:rsidP="00441551">
            <w:pPr>
              <w:rPr>
                <w:rFonts w:cs="Consolas"/>
                <w:color w:val="000000"/>
              </w:rPr>
            </w:pPr>
            <w:r w:rsidRPr="00087D39">
              <w:rPr>
                <w:rFonts w:cs="Consolas"/>
                <w:color w:val="000000"/>
              </w:rPr>
              <w:t>application/json</w:t>
            </w:r>
          </w:p>
          <w:p w14:paraId="605BB42C" w14:textId="77777777" w:rsidR="00441551" w:rsidRPr="00087D39" w:rsidRDefault="00441551" w:rsidP="00441551">
            <w:pPr>
              <w:rPr>
                <w:color w:val="000000"/>
              </w:rPr>
            </w:pPr>
            <w:r w:rsidRPr="00087D39">
              <w:rPr>
                <w:rFonts w:cs="Consolas"/>
                <w:color w:val="000000"/>
              </w:rPr>
              <w:t>application/xml</w:t>
            </w:r>
          </w:p>
        </w:tc>
      </w:tr>
      <w:tr w:rsidR="00441551" w:rsidRPr="00087D39" w14:paraId="242FC985" w14:textId="77777777" w:rsidTr="00441551">
        <w:tc>
          <w:tcPr>
            <w:tcW w:w="1548" w:type="dxa"/>
            <w:shd w:val="clear" w:color="auto" w:fill="auto"/>
          </w:tcPr>
          <w:p w14:paraId="7D1A637C" w14:textId="77777777" w:rsidR="00441551" w:rsidRPr="00087D39" w:rsidRDefault="00441551" w:rsidP="00441551">
            <w:pPr>
              <w:ind w:left="0"/>
              <w:jc w:val="left"/>
              <w:rPr>
                <w:color w:val="000000"/>
              </w:rPr>
            </w:pPr>
            <w:r w:rsidRPr="00087D39">
              <w:rPr>
                <w:color w:val="000000"/>
              </w:rPr>
              <w:t xml:space="preserve">Available response </w:t>
            </w:r>
            <w:r w:rsidRPr="00087D39">
              <w:rPr>
                <w:color w:val="000000"/>
              </w:rPr>
              <w:lastRenderedPageBreak/>
              <w:t>representation</w:t>
            </w:r>
          </w:p>
        </w:tc>
        <w:tc>
          <w:tcPr>
            <w:tcW w:w="8028" w:type="dxa"/>
            <w:shd w:val="clear" w:color="auto" w:fill="auto"/>
          </w:tcPr>
          <w:p w14:paraId="786778D7" w14:textId="77777777" w:rsidR="00441551" w:rsidRPr="00087D39" w:rsidRDefault="00441551" w:rsidP="00441551">
            <w:pPr>
              <w:rPr>
                <w:rFonts w:cs="Consolas"/>
                <w:color w:val="000000"/>
              </w:rPr>
            </w:pPr>
            <w:r w:rsidRPr="00087D39">
              <w:rPr>
                <w:rFonts w:cs="Consolas"/>
                <w:color w:val="000000"/>
              </w:rPr>
              <w:lastRenderedPageBreak/>
              <w:t>application/json</w:t>
            </w:r>
          </w:p>
          <w:p w14:paraId="3493C66B" w14:textId="77777777" w:rsidR="00441551" w:rsidRPr="00087D39" w:rsidRDefault="00441551" w:rsidP="00441551">
            <w:pPr>
              <w:rPr>
                <w:color w:val="000000"/>
              </w:rPr>
            </w:pPr>
            <w:r w:rsidRPr="00087D39">
              <w:rPr>
                <w:rFonts w:cs="Consolas"/>
                <w:color w:val="000000"/>
              </w:rPr>
              <w:t>application/xml</w:t>
            </w:r>
          </w:p>
        </w:tc>
      </w:tr>
      <w:tr w:rsidR="00441551" w:rsidRPr="00087D39" w14:paraId="378E6BB1" w14:textId="77777777" w:rsidTr="00441551">
        <w:tc>
          <w:tcPr>
            <w:tcW w:w="1548" w:type="dxa"/>
            <w:shd w:val="clear" w:color="auto" w:fill="auto"/>
          </w:tcPr>
          <w:p w14:paraId="5852B434" w14:textId="77777777" w:rsidR="00441551" w:rsidRPr="00087D39" w:rsidRDefault="00441551" w:rsidP="00441551">
            <w:pPr>
              <w:ind w:left="0"/>
              <w:jc w:val="left"/>
              <w:rPr>
                <w:color w:val="000000"/>
              </w:rPr>
            </w:pPr>
            <w:r w:rsidRPr="00087D39">
              <w:rPr>
                <w:color w:val="000000"/>
              </w:rPr>
              <w:lastRenderedPageBreak/>
              <w:t>URL Params</w:t>
            </w:r>
          </w:p>
        </w:tc>
        <w:tc>
          <w:tcPr>
            <w:tcW w:w="8028" w:type="dxa"/>
            <w:shd w:val="clear" w:color="auto" w:fill="auto"/>
          </w:tcPr>
          <w:p w14:paraId="77D81444" w14:textId="77777777" w:rsidR="00441551" w:rsidRPr="00087D39" w:rsidRDefault="00441551" w:rsidP="00441551">
            <w:pPr>
              <w:ind w:left="0"/>
              <w:rPr>
                <w:color w:val="000000"/>
              </w:rPr>
            </w:pPr>
            <w:r>
              <w:rPr>
                <w:color w:val="000000"/>
              </w:rPr>
              <w:t>queryName</w:t>
            </w:r>
          </w:p>
        </w:tc>
      </w:tr>
      <w:tr w:rsidR="00441551" w:rsidRPr="00087D39" w14:paraId="79ADC9A5" w14:textId="77777777" w:rsidTr="00441551">
        <w:tc>
          <w:tcPr>
            <w:tcW w:w="1548" w:type="dxa"/>
            <w:shd w:val="clear" w:color="auto" w:fill="auto"/>
          </w:tcPr>
          <w:p w14:paraId="6DC629DC" w14:textId="77777777" w:rsidR="00441551" w:rsidRPr="00087D39" w:rsidRDefault="00441551" w:rsidP="00441551">
            <w:pPr>
              <w:ind w:left="0"/>
              <w:jc w:val="left"/>
              <w:rPr>
                <w:color w:val="000000"/>
              </w:rPr>
            </w:pPr>
            <w:r w:rsidRPr="00087D39">
              <w:rPr>
                <w:color w:val="000000"/>
              </w:rPr>
              <w:t>Data Params</w:t>
            </w:r>
          </w:p>
        </w:tc>
        <w:tc>
          <w:tcPr>
            <w:tcW w:w="8028" w:type="dxa"/>
            <w:shd w:val="clear" w:color="auto" w:fill="auto"/>
          </w:tcPr>
          <w:p w14:paraId="463851FA" w14:textId="0B364EEF" w:rsidR="00441551" w:rsidRPr="00087D39" w:rsidRDefault="00441551" w:rsidP="00441551">
            <w:pPr>
              <w:ind w:left="0"/>
              <w:jc w:val="left"/>
            </w:pPr>
          </w:p>
        </w:tc>
      </w:tr>
      <w:tr w:rsidR="00441551" w:rsidRPr="00087D39" w14:paraId="66EAA533" w14:textId="77777777" w:rsidTr="00441551">
        <w:tc>
          <w:tcPr>
            <w:tcW w:w="1548" w:type="dxa"/>
            <w:shd w:val="clear" w:color="auto" w:fill="auto"/>
          </w:tcPr>
          <w:p w14:paraId="1B1DB960"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5E5D6A38"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HTTP/1.1 200 OK</w:t>
            </w:r>
          </w:p>
          <w:p w14:paraId="40C0D816"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412E937E" w14:textId="77777777" w:rsidR="00441551" w:rsidRPr="00AA3C7A" w:rsidRDefault="00441551" w:rsidP="00441551">
            <w:pPr>
              <w:spacing w:after="0"/>
              <w:jc w:val="left"/>
              <w:rPr>
                <w:rFonts w:cs="Arial"/>
                <w:bCs/>
                <w:color w:val="000000"/>
                <w:shd w:val="clear" w:color="auto" w:fill="F9F9F9"/>
              </w:rPr>
            </w:pPr>
            <w:r w:rsidRPr="00AA3C7A">
              <w:rPr>
                <w:rFonts w:cs="Arial"/>
                <w:bCs/>
                <w:color w:val="000000"/>
                <w:shd w:val="clear" w:color="auto" w:fill="F9F9F9"/>
              </w:rPr>
              <w:t>HPC-API-Version: 1.0.0</w:t>
            </w:r>
          </w:p>
          <w:p w14:paraId="32DD17E6" w14:textId="77777777" w:rsidR="00441551" w:rsidRPr="00087D39" w:rsidRDefault="00441551" w:rsidP="00441551">
            <w:pPr>
              <w:spacing w:after="0"/>
              <w:rPr>
                <w:rFonts w:cs="Arial"/>
                <w:bCs/>
                <w:color w:val="000000"/>
                <w:shd w:val="clear" w:color="auto" w:fill="F9F9F9"/>
              </w:rPr>
            </w:pPr>
          </w:p>
        </w:tc>
      </w:tr>
      <w:tr w:rsidR="00441551" w:rsidRPr="00087D39" w14:paraId="40648C53" w14:textId="77777777" w:rsidTr="00441551">
        <w:tc>
          <w:tcPr>
            <w:tcW w:w="1548" w:type="dxa"/>
            <w:shd w:val="clear" w:color="auto" w:fill="auto"/>
          </w:tcPr>
          <w:p w14:paraId="52D07CC7" w14:textId="77777777" w:rsidR="00441551" w:rsidRPr="00087D39" w:rsidRDefault="00441551" w:rsidP="00441551">
            <w:pPr>
              <w:ind w:left="0"/>
              <w:jc w:val="left"/>
              <w:rPr>
                <w:color w:val="000000"/>
              </w:rPr>
            </w:pPr>
            <w:r w:rsidRPr="00087D39">
              <w:rPr>
                <w:color w:val="000000"/>
              </w:rPr>
              <w:t>Error Response</w:t>
            </w:r>
          </w:p>
        </w:tc>
        <w:tc>
          <w:tcPr>
            <w:tcW w:w="8028" w:type="dxa"/>
            <w:shd w:val="clear" w:color="auto" w:fill="auto"/>
          </w:tcPr>
          <w:p w14:paraId="234FC3AC" w14:textId="77777777" w:rsidR="00441551" w:rsidRDefault="00441551" w:rsidP="00441551">
            <w:pPr>
              <w:spacing w:after="0"/>
              <w:rPr>
                <w:b/>
                <w:color w:val="000000"/>
              </w:rPr>
            </w:pPr>
            <w:r>
              <w:rPr>
                <w:b/>
                <w:color w:val="000000"/>
              </w:rPr>
              <w:t>Invaid notification type</w:t>
            </w:r>
            <w:r w:rsidRPr="00087D39">
              <w:rPr>
                <w:b/>
                <w:color w:val="000000"/>
              </w:rPr>
              <w:t>:</w:t>
            </w:r>
          </w:p>
          <w:p w14:paraId="46126E1B" w14:textId="77777777" w:rsidR="00441551" w:rsidRPr="00087D39" w:rsidRDefault="00441551" w:rsidP="00441551">
            <w:pPr>
              <w:spacing w:after="0"/>
              <w:rPr>
                <w:b/>
                <w:color w:val="000000"/>
              </w:rPr>
            </w:pPr>
          </w:p>
          <w:p w14:paraId="00B7187F" w14:textId="77777777" w:rsidR="00441551" w:rsidRPr="00087D39" w:rsidRDefault="00441551" w:rsidP="00441551">
            <w:pPr>
              <w:spacing w:after="0"/>
              <w:rPr>
                <w:b/>
                <w:color w:val="000000"/>
              </w:rPr>
            </w:pPr>
            <w:r>
              <w:rPr>
                <w:b/>
                <w:color w:val="000000"/>
              </w:rPr>
              <w:t>Authentication Failure</w:t>
            </w:r>
            <w:r w:rsidRPr="00087D39">
              <w:rPr>
                <w:b/>
                <w:color w:val="000000"/>
              </w:rPr>
              <w:t xml:space="preserve">: </w:t>
            </w:r>
          </w:p>
          <w:p w14:paraId="0B337C3C" w14:textId="77777777" w:rsidR="00441551" w:rsidRPr="00405671" w:rsidRDefault="00441551" w:rsidP="00441551">
            <w:pPr>
              <w:spacing w:after="0"/>
              <w:rPr>
                <w:color w:val="000000"/>
              </w:rPr>
            </w:pPr>
            <w:r w:rsidRPr="00405671">
              <w:rPr>
                <w:color w:val="000000"/>
              </w:rPr>
              <w:t>HTTP/1.1 401 Unauthorized</w:t>
            </w:r>
          </w:p>
          <w:p w14:paraId="5131B0D6" w14:textId="77777777" w:rsidR="00441551" w:rsidRPr="00405671" w:rsidRDefault="00441551" w:rsidP="00441551">
            <w:pPr>
              <w:spacing w:after="0"/>
              <w:rPr>
                <w:color w:val="000000"/>
              </w:rPr>
            </w:pPr>
            <w:r w:rsidRPr="00405671">
              <w:rPr>
                <w:color w:val="000000"/>
              </w:rPr>
              <w:t>Content-Type: application/json</w:t>
            </w:r>
          </w:p>
          <w:p w14:paraId="7A59D911" w14:textId="77777777" w:rsidR="00441551" w:rsidRPr="00405671" w:rsidRDefault="00441551" w:rsidP="00441551">
            <w:pPr>
              <w:spacing w:after="0"/>
              <w:rPr>
                <w:color w:val="000000"/>
              </w:rPr>
            </w:pPr>
          </w:p>
          <w:p w14:paraId="63E96918" w14:textId="77777777" w:rsidR="00441551" w:rsidRPr="00087D39" w:rsidRDefault="00441551" w:rsidP="00441551">
            <w:pPr>
              <w:spacing w:after="0"/>
              <w:jc w:val="left"/>
              <w:rPr>
                <w:color w:val="000000"/>
              </w:rPr>
            </w:pPr>
            <w:r w:rsidRPr="00405671">
              <w:rPr>
                <w:color w:val="000000"/>
              </w:rPr>
              <w:t>{"errorType":"REQUEST_AUTHENTICATION_FAILED","message":"Access Denied: LDAP authentication failed","stackTrace":"</w:t>
            </w:r>
            <w:r>
              <w:rPr>
                <w:color w:val="000000"/>
              </w:rPr>
              <w:t>..”}</w:t>
            </w:r>
          </w:p>
          <w:p w14:paraId="0C71AABE" w14:textId="77777777" w:rsidR="00441551" w:rsidRDefault="00441551" w:rsidP="00441551">
            <w:pPr>
              <w:spacing w:after="0"/>
              <w:rPr>
                <w:color w:val="000000"/>
              </w:rPr>
            </w:pPr>
          </w:p>
          <w:p w14:paraId="7FAFF983" w14:textId="77777777" w:rsidR="00441551" w:rsidRDefault="00441551" w:rsidP="00441551">
            <w:pPr>
              <w:spacing w:after="0"/>
              <w:rPr>
                <w:color w:val="000000"/>
              </w:rPr>
            </w:pPr>
            <w:r>
              <w:rPr>
                <w:color w:val="000000"/>
              </w:rPr>
              <w:t>JSON:</w:t>
            </w:r>
          </w:p>
          <w:p w14:paraId="1D04032A" w14:textId="77777777" w:rsidR="00441551" w:rsidRPr="00405671" w:rsidRDefault="00441551" w:rsidP="00441551">
            <w:pPr>
              <w:spacing w:after="0"/>
              <w:rPr>
                <w:color w:val="000000"/>
              </w:rPr>
            </w:pPr>
            <w:r w:rsidRPr="00405671">
              <w:rPr>
                <w:color w:val="000000"/>
              </w:rPr>
              <w:t>{</w:t>
            </w:r>
          </w:p>
          <w:p w14:paraId="3DFA1D60" w14:textId="77777777" w:rsidR="00441551" w:rsidRPr="00405671" w:rsidRDefault="00441551" w:rsidP="00441551">
            <w:pPr>
              <w:spacing w:after="0"/>
              <w:rPr>
                <w:color w:val="000000"/>
              </w:rPr>
            </w:pPr>
            <w:r w:rsidRPr="00405671">
              <w:rPr>
                <w:color w:val="000000"/>
              </w:rPr>
              <w:t xml:space="preserve">   "errorType": "REQUEST_AUTHENTICATION_FAILED",</w:t>
            </w:r>
          </w:p>
          <w:p w14:paraId="3F45D1C7" w14:textId="77777777" w:rsidR="00441551" w:rsidRPr="00405671" w:rsidRDefault="00441551" w:rsidP="00441551">
            <w:pPr>
              <w:spacing w:after="0"/>
              <w:rPr>
                <w:color w:val="000000"/>
              </w:rPr>
            </w:pPr>
            <w:r w:rsidRPr="00405671">
              <w:rPr>
                <w:color w:val="000000"/>
              </w:rPr>
              <w:t xml:space="preserve">   "message": "Access Denied: LDAP authentication failed",</w:t>
            </w:r>
          </w:p>
          <w:p w14:paraId="748D9A54" w14:textId="77777777" w:rsidR="00441551" w:rsidRPr="00405671" w:rsidRDefault="00441551" w:rsidP="00441551">
            <w:pPr>
              <w:spacing w:after="0"/>
              <w:rPr>
                <w:color w:val="000000"/>
              </w:rPr>
            </w:pPr>
            <w:r w:rsidRPr="00405671">
              <w:rPr>
                <w:color w:val="000000"/>
              </w:rPr>
              <w:t xml:space="preserve">   "stackTrace": "</w:t>
            </w:r>
            <w:r>
              <w:rPr>
                <w:color w:val="000000"/>
              </w:rPr>
              <w:t>…</w:t>
            </w:r>
            <w:r w:rsidRPr="00405671">
              <w:rPr>
                <w:color w:val="000000"/>
              </w:rPr>
              <w:t>"</w:t>
            </w:r>
          </w:p>
          <w:p w14:paraId="77667CF3" w14:textId="77777777" w:rsidR="00441551" w:rsidRPr="00087D39" w:rsidRDefault="00441551" w:rsidP="00441551">
            <w:pPr>
              <w:spacing w:after="0"/>
              <w:rPr>
                <w:color w:val="000000"/>
              </w:rPr>
            </w:pPr>
            <w:r w:rsidRPr="00405671">
              <w:rPr>
                <w:color w:val="000000"/>
              </w:rPr>
              <w:t>}</w:t>
            </w:r>
          </w:p>
          <w:p w14:paraId="31D480F9" w14:textId="77777777" w:rsidR="00441551" w:rsidRPr="00087D39" w:rsidRDefault="00441551" w:rsidP="00441551">
            <w:pPr>
              <w:spacing w:after="0"/>
              <w:jc w:val="left"/>
              <w:rPr>
                <w:color w:val="000000"/>
              </w:rPr>
            </w:pPr>
          </w:p>
        </w:tc>
      </w:tr>
    </w:tbl>
    <w:p w14:paraId="5F8DB366" w14:textId="6A857218" w:rsidR="00441551" w:rsidRPr="004E60AD" w:rsidRDefault="00441551" w:rsidP="00DE6CE5">
      <w:pPr>
        <w:pStyle w:val="Heading2"/>
        <w:keepLines w:val="0"/>
        <w:numPr>
          <w:ilvl w:val="1"/>
          <w:numId w:val="9"/>
        </w:numPr>
        <w:spacing w:before="240" w:after="60" w:line="276" w:lineRule="auto"/>
        <w:jc w:val="left"/>
      </w:pPr>
      <w:bookmarkStart w:id="63" w:name="_Toc359660724"/>
      <w:r>
        <w:t>Get user queries</w:t>
      </w:r>
      <w:bookmarkEnd w:id="6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441551" w:rsidRPr="00087D39" w14:paraId="22858F1B" w14:textId="77777777" w:rsidTr="00441551">
        <w:tc>
          <w:tcPr>
            <w:tcW w:w="1548" w:type="dxa"/>
            <w:shd w:val="clear" w:color="auto" w:fill="auto"/>
          </w:tcPr>
          <w:p w14:paraId="5A282E5A" w14:textId="77777777" w:rsidR="00441551" w:rsidRPr="00087D39" w:rsidRDefault="00441551" w:rsidP="00441551">
            <w:pPr>
              <w:ind w:left="0"/>
              <w:jc w:val="left"/>
              <w:rPr>
                <w:color w:val="000000"/>
              </w:rPr>
            </w:pPr>
            <w:r w:rsidRPr="00087D39">
              <w:rPr>
                <w:color w:val="000000"/>
              </w:rPr>
              <w:t>Title</w:t>
            </w:r>
          </w:p>
        </w:tc>
        <w:tc>
          <w:tcPr>
            <w:tcW w:w="8028" w:type="dxa"/>
            <w:shd w:val="clear" w:color="auto" w:fill="auto"/>
          </w:tcPr>
          <w:p w14:paraId="52871034" w14:textId="0440CB12" w:rsidR="00441551" w:rsidRPr="00087D39" w:rsidRDefault="00441551" w:rsidP="00441551">
            <w:pPr>
              <w:ind w:left="0"/>
              <w:rPr>
                <w:color w:val="000000"/>
              </w:rPr>
            </w:pPr>
            <w:r>
              <w:rPr>
                <w:color w:val="000000"/>
              </w:rPr>
              <w:t>Get saved queries</w:t>
            </w:r>
          </w:p>
        </w:tc>
      </w:tr>
      <w:tr w:rsidR="00441551" w:rsidRPr="00087D39" w14:paraId="1B4ADA20" w14:textId="77777777" w:rsidTr="00441551">
        <w:tc>
          <w:tcPr>
            <w:tcW w:w="1548" w:type="dxa"/>
            <w:shd w:val="clear" w:color="auto" w:fill="auto"/>
          </w:tcPr>
          <w:p w14:paraId="78CFCE14" w14:textId="77777777" w:rsidR="00441551" w:rsidRPr="00087D39" w:rsidRDefault="00441551" w:rsidP="00441551">
            <w:pPr>
              <w:ind w:left="0"/>
              <w:jc w:val="left"/>
              <w:rPr>
                <w:color w:val="000000"/>
              </w:rPr>
            </w:pPr>
            <w:r w:rsidRPr="00087D39">
              <w:rPr>
                <w:color w:val="000000"/>
              </w:rPr>
              <w:t>Description</w:t>
            </w:r>
          </w:p>
        </w:tc>
        <w:tc>
          <w:tcPr>
            <w:tcW w:w="8028" w:type="dxa"/>
            <w:shd w:val="clear" w:color="auto" w:fill="auto"/>
          </w:tcPr>
          <w:p w14:paraId="5721DC36" w14:textId="57CA7BAE" w:rsidR="00441551" w:rsidRPr="00433CD6" w:rsidRDefault="00441551" w:rsidP="00441551">
            <w:pPr>
              <w:autoSpaceDE w:val="0"/>
              <w:autoSpaceDN w:val="0"/>
              <w:adjustRightInd w:val="0"/>
              <w:spacing w:before="0" w:after="0"/>
              <w:ind w:left="0"/>
              <w:jc w:val="left"/>
            </w:pPr>
            <w:r>
              <w:rPr>
                <w:color w:val="000000"/>
              </w:rPr>
              <w:t>Return a list of all compound metadata queries that are saved for the invoker</w:t>
            </w:r>
          </w:p>
          <w:p w14:paraId="4909E2B3" w14:textId="77777777" w:rsidR="00441551" w:rsidRPr="00087D39" w:rsidRDefault="00441551" w:rsidP="00441551">
            <w:pPr>
              <w:rPr>
                <w:color w:val="000000"/>
              </w:rPr>
            </w:pPr>
          </w:p>
        </w:tc>
      </w:tr>
      <w:tr w:rsidR="00441551" w:rsidRPr="00087D39" w14:paraId="6A97120B" w14:textId="77777777" w:rsidTr="00441551">
        <w:tc>
          <w:tcPr>
            <w:tcW w:w="1548" w:type="dxa"/>
            <w:shd w:val="clear" w:color="auto" w:fill="auto"/>
          </w:tcPr>
          <w:p w14:paraId="219EC316" w14:textId="77777777" w:rsidR="00441551" w:rsidRPr="00087D39" w:rsidRDefault="00441551" w:rsidP="00441551">
            <w:pPr>
              <w:ind w:left="0"/>
              <w:jc w:val="left"/>
              <w:rPr>
                <w:color w:val="000000"/>
              </w:rPr>
            </w:pPr>
            <w:r w:rsidRPr="00087D39">
              <w:rPr>
                <w:color w:val="000000"/>
              </w:rPr>
              <w:t>URL</w:t>
            </w:r>
          </w:p>
        </w:tc>
        <w:tc>
          <w:tcPr>
            <w:tcW w:w="8028" w:type="dxa"/>
            <w:shd w:val="clear" w:color="auto" w:fill="auto"/>
          </w:tcPr>
          <w:p w14:paraId="62AEE514" w14:textId="55A0765F" w:rsidR="00441551" w:rsidRPr="00087D39" w:rsidRDefault="00441551" w:rsidP="00441551">
            <w:pPr>
              <w:rPr>
                <w:color w:val="000000"/>
              </w:rPr>
            </w:pPr>
            <w:r w:rsidRPr="00211984">
              <w:rPr>
                <w:color w:val="000000"/>
              </w:rPr>
              <w:t>/</w:t>
            </w:r>
            <w:r>
              <w:rPr>
                <w:color w:val="000000"/>
              </w:rPr>
              <w:t>query</w:t>
            </w:r>
          </w:p>
        </w:tc>
      </w:tr>
      <w:tr w:rsidR="00441551" w:rsidRPr="00087D39" w14:paraId="60DFBB9E" w14:textId="77777777" w:rsidTr="00441551">
        <w:tc>
          <w:tcPr>
            <w:tcW w:w="1548" w:type="dxa"/>
            <w:shd w:val="clear" w:color="auto" w:fill="auto"/>
          </w:tcPr>
          <w:p w14:paraId="409C31C6" w14:textId="77777777" w:rsidR="00441551" w:rsidRPr="00087D39" w:rsidRDefault="00441551" w:rsidP="00441551">
            <w:pPr>
              <w:ind w:left="0"/>
              <w:jc w:val="left"/>
              <w:rPr>
                <w:color w:val="000000"/>
              </w:rPr>
            </w:pPr>
            <w:r w:rsidRPr="00087D39">
              <w:rPr>
                <w:color w:val="000000"/>
              </w:rPr>
              <w:t>Method</w:t>
            </w:r>
          </w:p>
        </w:tc>
        <w:tc>
          <w:tcPr>
            <w:tcW w:w="8028" w:type="dxa"/>
            <w:shd w:val="clear" w:color="auto" w:fill="auto"/>
          </w:tcPr>
          <w:p w14:paraId="432E437C" w14:textId="77777777" w:rsidR="00441551" w:rsidRPr="00087D39" w:rsidRDefault="00441551" w:rsidP="00441551">
            <w:pPr>
              <w:rPr>
                <w:color w:val="000000"/>
              </w:rPr>
            </w:pPr>
            <w:r>
              <w:rPr>
                <w:color w:val="000000"/>
              </w:rPr>
              <w:t>GET</w:t>
            </w:r>
          </w:p>
        </w:tc>
      </w:tr>
      <w:tr w:rsidR="00441551" w:rsidRPr="00087D39" w14:paraId="29700779" w14:textId="77777777" w:rsidTr="00441551">
        <w:tc>
          <w:tcPr>
            <w:tcW w:w="1548" w:type="dxa"/>
            <w:shd w:val="clear" w:color="auto" w:fill="auto"/>
          </w:tcPr>
          <w:p w14:paraId="022D98DC" w14:textId="77777777" w:rsidR="00441551" w:rsidRPr="00087D39" w:rsidRDefault="00441551" w:rsidP="00441551">
            <w:pPr>
              <w:ind w:left="0"/>
              <w:jc w:val="left"/>
              <w:rPr>
                <w:color w:val="000000"/>
              </w:rPr>
            </w:pPr>
            <w:r w:rsidRPr="00087D39">
              <w:rPr>
                <w:color w:val="000000"/>
              </w:rPr>
              <w:t>Acceptable request representation</w:t>
            </w:r>
          </w:p>
        </w:tc>
        <w:tc>
          <w:tcPr>
            <w:tcW w:w="8028" w:type="dxa"/>
            <w:shd w:val="clear" w:color="auto" w:fill="auto"/>
          </w:tcPr>
          <w:p w14:paraId="2A4DD816" w14:textId="77777777" w:rsidR="00441551" w:rsidRPr="00087D39" w:rsidRDefault="00441551" w:rsidP="00441551">
            <w:pPr>
              <w:rPr>
                <w:rFonts w:cs="Consolas"/>
                <w:color w:val="000000"/>
              </w:rPr>
            </w:pPr>
            <w:r w:rsidRPr="00087D39">
              <w:rPr>
                <w:rFonts w:cs="Consolas"/>
                <w:color w:val="000000"/>
              </w:rPr>
              <w:t>application/json</w:t>
            </w:r>
          </w:p>
          <w:p w14:paraId="07678543" w14:textId="77777777" w:rsidR="00441551" w:rsidRPr="00087D39" w:rsidRDefault="00441551" w:rsidP="00441551">
            <w:pPr>
              <w:rPr>
                <w:color w:val="000000"/>
              </w:rPr>
            </w:pPr>
            <w:r w:rsidRPr="00087D39">
              <w:rPr>
                <w:rFonts w:cs="Consolas"/>
                <w:color w:val="000000"/>
              </w:rPr>
              <w:t>application/xml</w:t>
            </w:r>
          </w:p>
        </w:tc>
      </w:tr>
      <w:tr w:rsidR="00441551" w:rsidRPr="00087D39" w14:paraId="5BD40C2A" w14:textId="77777777" w:rsidTr="00441551">
        <w:tc>
          <w:tcPr>
            <w:tcW w:w="1548" w:type="dxa"/>
            <w:shd w:val="clear" w:color="auto" w:fill="auto"/>
          </w:tcPr>
          <w:p w14:paraId="49DB8645" w14:textId="77777777" w:rsidR="00441551" w:rsidRPr="00087D39" w:rsidRDefault="00441551" w:rsidP="00441551">
            <w:pPr>
              <w:ind w:left="0"/>
              <w:jc w:val="left"/>
              <w:rPr>
                <w:color w:val="000000"/>
              </w:rPr>
            </w:pPr>
            <w:r w:rsidRPr="00087D39">
              <w:rPr>
                <w:color w:val="000000"/>
              </w:rPr>
              <w:t>Available response representation</w:t>
            </w:r>
          </w:p>
        </w:tc>
        <w:tc>
          <w:tcPr>
            <w:tcW w:w="8028" w:type="dxa"/>
            <w:shd w:val="clear" w:color="auto" w:fill="auto"/>
          </w:tcPr>
          <w:p w14:paraId="05BAF2B1" w14:textId="77777777" w:rsidR="00441551" w:rsidRPr="00087D39" w:rsidRDefault="00441551" w:rsidP="00441551">
            <w:pPr>
              <w:rPr>
                <w:rFonts w:cs="Consolas"/>
                <w:color w:val="000000"/>
              </w:rPr>
            </w:pPr>
            <w:r w:rsidRPr="00087D39">
              <w:rPr>
                <w:rFonts w:cs="Consolas"/>
                <w:color w:val="000000"/>
              </w:rPr>
              <w:t>application/json</w:t>
            </w:r>
          </w:p>
          <w:p w14:paraId="6FFD19CF" w14:textId="77777777" w:rsidR="00441551" w:rsidRPr="00087D39" w:rsidRDefault="00441551" w:rsidP="00441551">
            <w:pPr>
              <w:rPr>
                <w:color w:val="000000"/>
              </w:rPr>
            </w:pPr>
            <w:r w:rsidRPr="00087D39">
              <w:rPr>
                <w:rFonts w:cs="Consolas"/>
                <w:color w:val="000000"/>
              </w:rPr>
              <w:t>application/xml</w:t>
            </w:r>
          </w:p>
        </w:tc>
      </w:tr>
      <w:tr w:rsidR="00441551" w:rsidRPr="00087D39" w14:paraId="687A1AFA" w14:textId="77777777" w:rsidTr="00441551">
        <w:tc>
          <w:tcPr>
            <w:tcW w:w="1548" w:type="dxa"/>
            <w:shd w:val="clear" w:color="auto" w:fill="auto"/>
          </w:tcPr>
          <w:p w14:paraId="70E38BBC" w14:textId="77777777" w:rsidR="00441551" w:rsidRPr="00087D39" w:rsidRDefault="00441551" w:rsidP="00441551">
            <w:pPr>
              <w:ind w:left="0"/>
              <w:jc w:val="left"/>
              <w:rPr>
                <w:color w:val="000000"/>
              </w:rPr>
            </w:pPr>
            <w:r w:rsidRPr="00087D39">
              <w:rPr>
                <w:color w:val="000000"/>
              </w:rPr>
              <w:t>URL Params</w:t>
            </w:r>
          </w:p>
        </w:tc>
        <w:tc>
          <w:tcPr>
            <w:tcW w:w="8028" w:type="dxa"/>
            <w:shd w:val="clear" w:color="auto" w:fill="auto"/>
          </w:tcPr>
          <w:p w14:paraId="64749B63" w14:textId="735DB2E2" w:rsidR="00441551" w:rsidRPr="00087D39" w:rsidRDefault="00441551" w:rsidP="00441551">
            <w:pPr>
              <w:ind w:left="0"/>
              <w:rPr>
                <w:color w:val="000000"/>
              </w:rPr>
            </w:pPr>
            <w:r>
              <w:rPr>
                <w:color w:val="000000"/>
              </w:rPr>
              <w:t xml:space="preserve">          </w:t>
            </w:r>
          </w:p>
        </w:tc>
      </w:tr>
      <w:tr w:rsidR="00441551" w:rsidRPr="00087D39" w14:paraId="337FF1DD" w14:textId="77777777" w:rsidTr="00441551">
        <w:tc>
          <w:tcPr>
            <w:tcW w:w="1548" w:type="dxa"/>
            <w:shd w:val="clear" w:color="auto" w:fill="auto"/>
          </w:tcPr>
          <w:p w14:paraId="2F69C5E2" w14:textId="77777777" w:rsidR="00441551" w:rsidRPr="00087D39" w:rsidRDefault="00441551" w:rsidP="00441551">
            <w:pPr>
              <w:ind w:left="0"/>
              <w:jc w:val="left"/>
              <w:rPr>
                <w:color w:val="000000"/>
              </w:rPr>
            </w:pPr>
            <w:r w:rsidRPr="00087D39">
              <w:rPr>
                <w:color w:val="000000"/>
              </w:rPr>
              <w:lastRenderedPageBreak/>
              <w:t>Data Params</w:t>
            </w:r>
          </w:p>
        </w:tc>
        <w:tc>
          <w:tcPr>
            <w:tcW w:w="8028" w:type="dxa"/>
            <w:shd w:val="clear" w:color="auto" w:fill="auto"/>
          </w:tcPr>
          <w:p w14:paraId="07D93982" w14:textId="77777777" w:rsidR="00441551" w:rsidRPr="00087D39" w:rsidRDefault="00441551" w:rsidP="00441551">
            <w:pPr>
              <w:ind w:left="0"/>
              <w:jc w:val="left"/>
            </w:pPr>
          </w:p>
        </w:tc>
      </w:tr>
      <w:tr w:rsidR="00441551" w:rsidRPr="00087D39" w14:paraId="55286EE4" w14:textId="77777777" w:rsidTr="00441551">
        <w:tc>
          <w:tcPr>
            <w:tcW w:w="1548" w:type="dxa"/>
            <w:shd w:val="clear" w:color="auto" w:fill="auto"/>
          </w:tcPr>
          <w:p w14:paraId="4E6E899F" w14:textId="77777777" w:rsidR="00441551" w:rsidRPr="00087D39" w:rsidRDefault="00441551" w:rsidP="00441551">
            <w:pPr>
              <w:ind w:left="0"/>
              <w:jc w:val="left"/>
              <w:rPr>
                <w:color w:val="000000"/>
              </w:rPr>
            </w:pPr>
            <w:r w:rsidRPr="00087D39">
              <w:rPr>
                <w:color w:val="000000"/>
              </w:rPr>
              <w:t>Success Response</w:t>
            </w:r>
          </w:p>
        </w:tc>
        <w:tc>
          <w:tcPr>
            <w:tcW w:w="8028" w:type="dxa"/>
            <w:shd w:val="clear" w:color="auto" w:fill="auto"/>
          </w:tcPr>
          <w:p w14:paraId="01A2668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HTTP/1.1 200 OK</w:t>
            </w:r>
          </w:p>
          <w:p w14:paraId="4E448470"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3599A165"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61D1636D"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HPC-API-Version: 1.0.0</w:t>
            </w:r>
          </w:p>
          <w:p w14:paraId="38E02E3B"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B5A5AEA"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245E6F71" w14:textId="77777777" w:rsidR="00441551" w:rsidRPr="00E3186C" w:rsidRDefault="00441551" w:rsidP="00441551">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55E610E0" w14:textId="77777777" w:rsidR="00441551" w:rsidRDefault="00441551" w:rsidP="00441551">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23F19FA5" w14:textId="77777777" w:rsidR="00940F56" w:rsidRPr="00940F56" w:rsidRDefault="00940F56" w:rsidP="00940F56">
            <w:r w:rsidRPr="00940F56">
              <w:t>{"queries": {</w:t>
            </w:r>
          </w:p>
          <w:p w14:paraId="078652D0" w14:textId="77777777" w:rsidR="00940F56" w:rsidRPr="00940F56" w:rsidRDefault="00940F56" w:rsidP="00940F56">
            <w:r w:rsidRPr="00940F56">
              <w:t>   "name": "eran-query",</w:t>
            </w:r>
          </w:p>
          <w:p w14:paraId="4723AF2F" w14:textId="77777777" w:rsidR="00940F56" w:rsidRPr="00940F56" w:rsidRDefault="00940F56" w:rsidP="00940F56">
            <w:r w:rsidRPr="00940F56">
              <w:t>   "compoundQuery":    {</w:t>
            </w:r>
          </w:p>
          <w:p w14:paraId="3F046BB3" w14:textId="77777777" w:rsidR="00940F56" w:rsidRPr="00940F56" w:rsidRDefault="00940F56" w:rsidP="00940F56">
            <w:r w:rsidRPr="00940F56">
              <w:t>      "operator": "ANY",</w:t>
            </w:r>
          </w:p>
          <w:p w14:paraId="27A492C3" w14:textId="77777777" w:rsidR="00940F56" w:rsidRPr="00940F56" w:rsidRDefault="00940F56" w:rsidP="00940F56">
            <w:r w:rsidRPr="00940F56">
              <w:t>      "queries":       [</w:t>
            </w:r>
          </w:p>
          <w:p w14:paraId="6F9F096B" w14:textId="77777777" w:rsidR="00940F56" w:rsidRPr="00940F56" w:rsidRDefault="00940F56" w:rsidP="00940F56">
            <w:r w:rsidRPr="00940F56">
              <w:t>                  {</w:t>
            </w:r>
          </w:p>
          <w:p w14:paraId="4339521F" w14:textId="77777777" w:rsidR="00940F56" w:rsidRPr="00940F56" w:rsidRDefault="00940F56" w:rsidP="00940F56">
            <w:r w:rsidRPr="00940F56">
              <w:t>            "attribute": "ATTR 1",</w:t>
            </w:r>
          </w:p>
          <w:p w14:paraId="091039AB" w14:textId="77777777" w:rsidR="00940F56" w:rsidRPr="00940F56" w:rsidRDefault="00940F56" w:rsidP="00940F56">
            <w:r w:rsidRPr="00940F56">
              <w:t>            "value": "VAL 1",</w:t>
            </w:r>
          </w:p>
          <w:p w14:paraId="4E8116C2" w14:textId="77777777" w:rsidR="00940F56" w:rsidRPr="00940F56" w:rsidRDefault="00940F56" w:rsidP="00940F56">
            <w:r w:rsidRPr="00940F56">
              <w:t>            "operator": "EQUAL"</w:t>
            </w:r>
          </w:p>
          <w:p w14:paraId="4952EED0" w14:textId="77777777" w:rsidR="00940F56" w:rsidRPr="00940F56" w:rsidRDefault="00940F56" w:rsidP="00940F56">
            <w:r w:rsidRPr="00940F56">
              <w:t>         },</w:t>
            </w:r>
          </w:p>
          <w:p w14:paraId="0DA06F57" w14:textId="77777777" w:rsidR="00940F56" w:rsidRPr="00940F56" w:rsidRDefault="00940F56" w:rsidP="00940F56">
            <w:r w:rsidRPr="00940F56">
              <w:t>                  {</w:t>
            </w:r>
          </w:p>
          <w:p w14:paraId="5EDC24E9" w14:textId="77777777" w:rsidR="00940F56" w:rsidRPr="00940F56" w:rsidRDefault="00940F56" w:rsidP="00940F56">
            <w:r w:rsidRPr="00940F56">
              <w:t>            "attribute": "ATTR 2",</w:t>
            </w:r>
          </w:p>
          <w:p w14:paraId="3E80E359" w14:textId="77777777" w:rsidR="00940F56" w:rsidRPr="00940F56" w:rsidRDefault="00940F56" w:rsidP="00940F56">
            <w:r w:rsidRPr="00940F56">
              <w:t>            "value": "VAL 2",</w:t>
            </w:r>
          </w:p>
          <w:p w14:paraId="719EABF7" w14:textId="77777777" w:rsidR="00940F56" w:rsidRPr="00940F56" w:rsidRDefault="00940F56" w:rsidP="00940F56">
            <w:r w:rsidRPr="00940F56">
              <w:t>            "operator": "LIKE"</w:t>
            </w:r>
          </w:p>
          <w:p w14:paraId="6F380C60" w14:textId="77777777" w:rsidR="00940F56" w:rsidRPr="00940F56" w:rsidRDefault="00940F56" w:rsidP="00940F56">
            <w:r w:rsidRPr="00940F56">
              <w:t>         }</w:t>
            </w:r>
          </w:p>
          <w:p w14:paraId="543FC392" w14:textId="77777777" w:rsidR="00940F56" w:rsidRPr="00940F56" w:rsidRDefault="00940F56" w:rsidP="00940F56">
            <w:r w:rsidRPr="00940F56">
              <w:t>      ],</w:t>
            </w:r>
          </w:p>
          <w:p w14:paraId="2D3EAC41" w14:textId="77777777" w:rsidR="00940F56" w:rsidRPr="00940F56" w:rsidRDefault="00940F56" w:rsidP="00940F56">
            <w:r w:rsidRPr="00940F56">
              <w:t>      "compoundQueries":       [</w:t>
            </w:r>
          </w:p>
          <w:p w14:paraId="586308E3" w14:textId="77777777" w:rsidR="00940F56" w:rsidRPr="00940F56" w:rsidRDefault="00940F56" w:rsidP="00940F56">
            <w:r w:rsidRPr="00940F56">
              <w:t>                  {</w:t>
            </w:r>
          </w:p>
          <w:p w14:paraId="6A58CD0C" w14:textId="77777777" w:rsidR="00940F56" w:rsidRPr="00940F56" w:rsidRDefault="00940F56" w:rsidP="00940F56">
            <w:r w:rsidRPr="00940F56">
              <w:t>            "operator": "ALL",</w:t>
            </w:r>
          </w:p>
          <w:p w14:paraId="6BBF245E" w14:textId="77777777" w:rsidR="00940F56" w:rsidRPr="00940F56" w:rsidRDefault="00940F56" w:rsidP="00940F56">
            <w:r w:rsidRPr="00940F56">
              <w:t>            "queries":             [</w:t>
            </w:r>
          </w:p>
          <w:p w14:paraId="1EE31047" w14:textId="77777777" w:rsidR="00940F56" w:rsidRPr="00940F56" w:rsidRDefault="00940F56" w:rsidP="00940F56">
            <w:r w:rsidRPr="00940F56">
              <w:t>                              {</w:t>
            </w:r>
          </w:p>
          <w:p w14:paraId="07F43D74" w14:textId="77777777" w:rsidR="00940F56" w:rsidRPr="00940F56" w:rsidRDefault="00940F56" w:rsidP="00940F56">
            <w:r w:rsidRPr="00940F56">
              <w:t>                  "attribute": "ATTR 1",</w:t>
            </w:r>
          </w:p>
          <w:p w14:paraId="3FE62D75" w14:textId="77777777" w:rsidR="00940F56" w:rsidRPr="00940F56" w:rsidRDefault="00940F56" w:rsidP="00940F56">
            <w:r w:rsidRPr="00940F56">
              <w:t>                  "value": "VAL 1",</w:t>
            </w:r>
          </w:p>
          <w:p w14:paraId="7C6AC2AF" w14:textId="77777777" w:rsidR="00940F56" w:rsidRPr="00940F56" w:rsidRDefault="00940F56" w:rsidP="00940F56">
            <w:r w:rsidRPr="00940F56">
              <w:t>                  "operator": "EQUAL"</w:t>
            </w:r>
          </w:p>
          <w:p w14:paraId="26BBA3F8" w14:textId="77777777" w:rsidR="00940F56" w:rsidRPr="00940F56" w:rsidRDefault="00940F56" w:rsidP="00940F56">
            <w:r w:rsidRPr="00940F56">
              <w:t>               },</w:t>
            </w:r>
          </w:p>
          <w:p w14:paraId="078E2642" w14:textId="77777777" w:rsidR="00940F56" w:rsidRPr="00940F56" w:rsidRDefault="00940F56" w:rsidP="00940F56">
            <w:r w:rsidRPr="00940F56">
              <w:t>                              {</w:t>
            </w:r>
          </w:p>
          <w:p w14:paraId="735E5830" w14:textId="77777777" w:rsidR="00940F56" w:rsidRPr="00940F56" w:rsidRDefault="00940F56" w:rsidP="00940F56">
            <w:r w:rsidRPr="00940F56">
              <w:t>                  "attribute": "ATTR 2",</w:t>
            </w:r>
          </w:p>
          <w:p w14:paraId="056A1BB5" w14:textId="77777777" w:rsidR="00940F56" w:rsidRPr="00940F56" w:rsidRDefault="00940F56" w:rsidP="00940F56">
            <w:r w:rsidRPr="00940F56">
              <w:t>                  "value": "VAL 2",</w:t>
            </w:r>
          </w:p>
          <w:p w14:paraId="52B5A261" w14:textId="77777777" w:rsidR="00940F56" w:rsidRPr="00940F56" w:rsidRDefault="00940F56" w:rsidP="00940F56">
            <w:r w:rsidRPr="00940F56">
              <w:t>                  "operator": "LIKE"</w:t>
            </w:r>
          </w:p>
          <w:p w14:paraId="1D2342D9" w14:textId="77777777" w:rsidR="00940F56" w:rsidRPr="00940F56" w:rsidRDefault="00940F56" w:rsidP="00940F56">
            <w:r w:rsidRPr="00940F56">
              <w:t>               }</w:t>
            </w:r>
          </w:p>
          <w:p w14:paraId="6CC84FFA" w14:textId="77777777" w:rsidR="00940F56" w:rsidRPr="00940F56" w:rsidRDefault="00940F56" w:rsidP="00940F56">
            <w:r w:rsidRPr="00940F56">
              <w:lastRenderedPageBreak/>
              <w:t>            ]</w:t>
            </w:r>
          </w:p>
          <w:p w14:paraId="5BB11F28" w14:textId="77777777" w:rsidR="00940F56" w:rsidRPr="00940F56" w:rsidRDefault="00940F56" w:rsidP="00940F56">
            <w:r w:rsidRPr="00940F56">
              <w:t>         },</w:t>
            </w:r>
          </w:p>
          <w:p w14:paraId="35052CC1" w14:textId="77777777" w:rsidR="00940F56" w:rsidRPr="00940F56" w:rsidRDefault="00940F56" w:rsidP="00940F56">
            <w:r w:rsidRPr="00940F56">
              <w:t>                  {</w:t>
            </w:r>
          </w:p>
          <w:p w14:paraId="2292BF2F" w14:textId="77777777" w:rsidR="00940F56" w:rsidRPr="00940F56" w:rsidRDefault="00940F56" w:rsidP="00940F56">
            <w:r w:rsidRPr="00940F56">
              <w:t>            "operator": "ANY",</w:t>
            </w:r>
          </w:p>
          <w:p w14:paraId="72BD2418" w14:textId="77777777" w:rsidR="00940F56" w:rsidRPr="00940F56" w:rsidRDefault="00940F56" w:rsidP="00940F56">
            <w:r w:rsidRPr="00940F56">
              <w:t>            "queries":             [</w:t>
            </w:r>
          </w:p>
          <w:p w14:paraId="5D1EAB7F" w14:textId="77777777" w:rsidR="00940F56" w:rsidRPr="00940F56" w:rsidRDefault="00940F56" w:rsidP="00940F56">
            <w:r w:rsidRPr="00940F56">
              <w:t>                              {</w:t>
            </w:r>
          </w:p>
          <w:p w14:paraId="7CA60DDC" w14:textId="77777777" w:rsidR="00940F56" w:rsidRPr="00940F56" w:rsidRDefault="00940F56" w:rsidP="00940F56">
            <w:r w:rsidRPr="00940F56">
              <w:t>                  "attribute": "ATTR 3",</w:t>
            </w:r>
          </w:p>
          <w:p w14:paraId="096EB240" w14:textId="77777777" w:rsidR="00940F56" w:rsidRPr="00940F56" w:rsidRDefault="00940F56" w:rsidP="00940F56">
            <w:r w:rsidRPr="00940F56">
              <w:t>                  "value": "VAL 3",</w:t>
            </w:r>
          </w:p>
          <w:p w14:paraId="76B90881" w14:textId="77777777" w:rsidR="00940F56" w:rsidRPr="00940F56" w:rsidRDefault="00940F56" w:rsidP="00940F56">
            <w:r w:rsidRPr="00940F56">
              <w:t>                  "operator": "NOT_EQUAL"</w:t>
            </w:r>
          </w:p>
          <w:p w14:paraId="3388331A" w14:textId="77777777" w:rsidR="00940F56" w:rsidRPr="00940F56" w:rsidRDefault="00940F56" w:rsidP="00940F56">
            <w:r w:rsidRPr="00940F56">
              <w:t>               },</w:t>
            </w:r>
          </w:p>
          <w:p w14:paraId="0B1D3834" w14:textId="77777777" w:rsidR="00940F56" w:rsidRPr="00940F56" w:rsidRDefault="00940F56" w:rsidP="00940F56">
            <w:r w:rsidRPr="00940F56">
              <w:t>                              {</w:t>
            </w:r>
          </w:p>
          <w:p w14:paraId="7B01C880" w14:textId="77777777" w:rsidR="00940F56" w:rsidRPr="00940F56" w:rsidRDefault="00940F56" w:rsidP="00940F56">
            <w:r w:rsidRPr="00940F56">
              <w:t>                  "attribute": "ATTR 4",</w:t>
            </w:r>
          </w:p>
          <w:p w14:paraId="0E75DDC0" w14:textId="77777777" w:rsidR="00940F56" w:rsidRPr="00940F56" w:rsidRDefault="00940F56" w:rsidP="00940F56">
            <w:r w:rsidRPr="00940F56">
              <w:t>                  "value": "VAL 4",</w:t>
            </w:r>
          </w:p>
          <w:p w14:paraId="5AC8BCFB" w14:textId="77777777" w:rsidR="00940F56" w:rsidRPr="00940F56" w:rsidRDefault="00940F56" w:rsidP="00940F56">
            <w:r w:rsidRPr="00940F56">
              <w:t>                  "operator": "NUM_LESS_OR_EQUAL"</w:t>
            </w:r>
          </w:p>
          <w:p w14:paraId="6206C5CB" w14:textId="77777777" w:rsidR="00940F56" w:rsidRPr="00940F56" w:rsidRDefault="00940F56" w:rsidP="00940F56">
            <w:r w:rsidRPr="00940F56">
              <w:t>               }</w:t>
            </w:r>
          </w:p>
          <w:p w14:paraId="38DEEA11" w14:textId="77777777" w:rsidR="00940F56" w:rsidRPr="00940F56" w:rsidRDefault="00940F56" w:rsidP="00940F56">
            <w:r w:rsidRPr="00940F56">
              <w:t>            ]</w:t>
            </w:r>
          </w:p>
          <w:p w14:paraId="5AC6688A" w14:textId="77777777" w:rsidR="00940F56" w:rsidRPr="00940F56" w:rsidRDefault="00940F56" w:rsidP="00940F56">
            <w:r w:rsidRPr="00940F56">
              <w:t>         }</w:t>
            </w:r>
          </w:p>
          <w:p w14:paraId="08A55239" w14:textId="77777777" w:rsidR="00940F56" w:rsidRPr="00940F56" w:rsidRDefault="00940F56" w:rsidP="00940F56">
            <w:r w:rsidRPr="00940F56">
              <w:t>      ]</w:t>
            </w:r>
          </w:p>
          <w:p w14:paraId="49501140" w14:textId="77777777" w:rsidR="00940F56" w:rsidRPr="00940F56" w:rsidRDefault="00940F56" w:rsidP="00940F56">
            <w:r w:rsidRPr="00940F56">
              <w:t>   }</w:t>
            </w:r>
          </w:p>
          <w:p w14:paraId="6B1664DD" w14:textId="1FB2951A" w:rsidR="00441551" w:rsidRPr="00087D39" w:rsidRDefault="00940F56" w:rsidP="00940F56">
            <w:pPr>
              <w:rPr>
                <w:rFonts w:cs="Arial"/>
                <w:bCs/>
                <w:color w:val="000000"/>
                <w:shd w:val="clear" w:color="auto" w:fill="F9F9F9"/>
              </w:rPr>
            </w:pPr>
            <w:r w:rsidRPr="00940F56">
              <w:t>}}</w:t>
            </w:r>
          </w:p>
        </w:tc>
      </w:tr>
      <w:tr w:rsidR="00441551" w:rsidRPr="00087D39" w14:paraId="578B6E7F" w14:textId="77777777" w:rsidTr="00441551">
        <w:tc>
          <w:tcPr>
            <w:tcW w:w="1548" w:type="dxa"/>
            <w:shd w:val="clear" w:color="auto" w:fill="auto"/>
          </w:tcPr>
          <w:p w14:paraId="0B32FD5E" w14:textId="77777777" w:rsidR="00441551" w:rsidRPr="00087D39" w:rsidRDefault="00441551" w:rsidP="00441551">
            <w:pPr>
              <w:ind w:left="0"/>
              <w:jc w:val="left"/>
              <w:rPr>
                <w:color w:val="000000"/>
              </w:rPr>
            </w:pPr>
            <w:r w:rsidRPr="00087D39">
              <w:rPr>
                <w:color w:val="000000"/>
              </w:rPr>
              <w:lastRenderedPageBreak/>
              <w:t>Error Response</w:t>
            </w:r>
          </w:p>
        </w:tc>
        <w:tc>
          <w:tcPr>
            <w:tcW w:w="8028" w:type="dxa"/>
            <w:shd w:val="clear" w:color="auto" w:fill="auto"/>
          </w:tcPr>
          <w:p w14:paraId="3E2EBF23" w14:textId="77777777" w:rsidR="00441551" w:rsidRDefault="00441551" w:rsidP="00441551">
            <w:pPr>
              <w:spacing w:after="0"/>
              <w:rPr>
                <w:b/>
                <w:color w:val="000000"/>
              </w:rPr>
            </w:pPr>
            <w:r>
              <w:rPr>
                <w:b/>
                <w:color w:val="000000"/>
              </w:rPr>
              <w:t>Invaid notification user ID</w:t>
            </w:r>
            <w:r w:rsidRPr="00087D39">
              <w:rPr>
                <w:b/>
                <w:color w:val="000000"/>
              </w:rPr>
              <w:t>:</w:t>
            </w:r>
          </w:p>
          <w:p w14:paraId="22678034" w14:textId="77777777" w:rsidR="00441551" w:rsidRPr="00087D39" w:rsidRDefault="00441551" w:rsidP="00441551">
            <w:pPr>
              <w:spacing w:after="0"/>
              <w:rPr>
                <w:b/>
                <w:color w:val="000000"/>
              </w:rPr>
            </w:pPr>
          </w:p>
          <w:p w14:paraId="77AE003D" w14:textId="77777777" w:rsidR="00441551" w:rsidRPr="00E3186C" w:rsidRDefault="00441551" w:rsidP="00441551">
            <w:pPr>
              <w:spacing w:after="0"/>
              <w:rPr>
                <w:color w:val="000000"/>
              </w:rPr>
            </w:pPr>
            <w:r w:rsidRPr="00E3186C">
              <w:rPr>
                <w:color w:val="000000"/>
              </w:rPr>
              <w:t>HTTP/1.1 400 Bad Request</w:t>
            </w:r>
          </w:p>
          <w:p w14:paraId="694C0A96" w14:textId="77777777" w:rsidR="00441551" w:rsidRPr="00E3186C" w:rsidRDefault="00441551" w:rsidP="00441551">
            <w:pPr>
              <w:spacing w:after="0"/>
              <w:rPr>
                <w:color w:val="000000"/>
              </w:rPr>
            </w:pPr>
            <w:r w:rsidRPr="00E3186C">
              <w:rPr>
                <w:color w:val="000000"/>
              </w:rPr>
              <w:t>Content-Type: application/json</w:t>
            </w:r>
          </w:p>
          <w:p w14:paraId="253F0206" w14:textId="77777777" w:rsidR="00441551" w:rsidRPr="00E3186C" w:rsidRDefault="00441551" w:rsidP="00441551">
            <w:pPr>
              <w:spacing w:after="0"/>
              <w:rPr>
                <w:color w:val="000000"/>
              </w:rPr>
            </w:pPr>
            <w:r w:rsidRPr="00E3186C">
              <w:rPr>
                <w:color w:val="000000"/>
              </w:rPr>
              <w:t>HPC-API-Version: 1.0.0</w:t>
            </w:r>
          </w:p>
          <w:p w14:paraId="7D3D585F" w14:textId="77777777" w:rsidR="00441551" w:rsidRPr="00E3186C" w:rsidRDefault="00441551" w:rsidP="00441551">
            <w:pPr>
              <w:spacing w:after="0"/>
              <w:rPr>
                <w:color w:val="000000"/>
              </w:rPr>
            </w:pPr>
            <w:r w:rsidRPr="00E3186C">
              <w:rPr>
                <w:color w:val="000000"/>
              </w:rPr>
              <w:t>Date: Thu, 25 Aug 2016 01:03:29 GMT</w:t>
            </w:r>
          </w:p>
          <w:p w14:paraId="35743D8E" w14:textId="77777777" w:rsidR="00441551" w:rsidRPr="00E3186C" w:rsidRDefault="00441551" w:rsidP="00441551">
            <w:pPr>
              <w:spacing w:after="0"/>
              <w:rPr>
                <w:color w:val="000000"/>
              </w:rPr>
            </w:pPr>
            <w:r w:rsidRPr="00E3186C">
              <w:rPr>
                <w:color w:val="000000"/>
              </w:rPr>
              <w:t>Transfer-Encoding: chunked</w:t>
            </w:r>
          </w:p>
          <w:p w14:paraId="476A52F7" w14:textId="77777777" w:rsidR="00441551" w:rsidRDefault="00441551" w:rsidP="00441551">
            <w:pPr>
              <w:spacing w:after="0"/>
              <w:rPr>
                <w:color w:val="000000"/>
              </w:rPr>
            </w:pPr>
            <w:r w:rsidRPr="00E3186C">
              <w:rPr>
                <w:color w:val="000000"/>
              </w:rPr>
              <w:t>Server: Jetty(8.1.17.v20150415)</w:t>
            </w:r>
            <w:r w:rsidRPr="00E3186C">
              <w:rPr>
                <w:color w:val="000000"/>
              </w:rPr>
              <w:cr/>
            </w:r>
          </w:p>
          <w:p w14:paraId="54FDBA87" w14:textId="77777777" w:rsidR="00441551" w:rsidRDefault="00441551" w:rsidP="00441551">
            <w:pPr>
              <w:spacing w:after="0"/>
              <w:rPr>
                <w:color w:val="000000"/>
              </w:rPr>
            </w:pPr>
          </w:p>
          <w:p w14:paraId="24E99CFE" w14:textId="77777777" w:rsidR="00441551" w:rsidRPr="00E3186C" w:rsidRDefault="00441551" w:rsidP="00441551">
            <w:pPr>
              <w:spacing w:after="0"/>
              <w:rPr>
                <w:color w:val="000000"/>
              </w:rPr>
            </w:pPr>
            <w:r w:rsidRPr="00E3186C">
              <w:rPr>
                <w:color w:val="000000"/>
              </w:rPr>
              <w:t>{</w:t>
            </w:r>
          </w:p>
          <w:p w14:paraId="31388ED8" w14:textId="77777777" w:rsidR="00441551" w:rsidRPr="00E3186C" w:rsidRDefault="00441551" w:rsidP="00441551">
            <w:pPr>
              <w:spacing w:after="0"/>
              <w:rPr>
                <w:color w:val="000000"/>
              </w:rPr>
            </w:pPr>
            <w:r w:rsidRPr="00E3186C">
              <w:rPr>
                <w:color w:val="000000"/>
              </w:rPr>
              <w:t xml:space="preserve">   "errorType": "INVALID_REQUEST_INPUT",</w:t>
            </w:r>
          </w:p>
          <w:p w14:paraId="61CCD4C0" w14:textId="77777777" w:rsidR="00441551" w:rsidRDefault="00441551" w:rsidP="00441551">
            <w:pPr>
              <w:spacing w:after="0"/>
              <w:rPr>
                <w:color w:val="000000"/>
              </w:rPr>
            </w:pPr>
            <w:r w:rsidRPr="00E3186C">
              <w:rPr>
                <w:color w:val="000000"/>
              </w:rPr>
              <w:t xml:space="preserve">   "message": "Invalid user: </w:t>
            </w:r>
            <w:r>
              <w:rPr>
                <w:color w:val="000000"/>
              </w:rPr>
              <w:t>&lt;user&gt;</w:t>
            </w:r>
          </w:p>
          <w:p w14:paraId="0A0AB341" w14:textId="77777777" w:rsidR="00441551" w:rsidRPr="00087D39" w:rsidRDefault="00441551" w:rsidP="00441551">
            <w:pPr>
              <w:spacing w:after="0"/>
              <w:rPr>
                <w:color w:val="000000"/>
              </w:rPr>
            </w:pPr>
            <w:r w:rsidRPr="00E3186C">
              <w:rPr>
                <w:color w:val="000000"/>
              </w:rPr>
              <w:t>}</w:t>
            </w:r>
          </w:p>
        </w:tc>
      </w:tr>
    </w:tbl>
    <w:p w14:paraId="0A4F814B" w14:textId="77777777" w:rsidR="00C401DF" w:rsidRDefault="00C401DF" w:rsidP="00C401DF">
      <w:pPr>
        <w:pStyle w:val="Heading2"/>
        <w:keepLines w:val="0"/>
        <w:spacing w:before="240" w:after="60" w:line="276" w:lineRule="auto"/>
        <w:ind w:left="936"/>
        <w:jc w:val="left"/>
      </w:pPr>
    </w:p>
    <w:p w14:paraId="707BBB91" w14:textId="300DD1E9" w:rsidR="005A4951" w:rsidRPr="004E60AD" w:rsidRDefault="005A4951" w:rsidP="005A4951">
      <w:pPr>
        <w:pStyle w:val="Heading2"/>
        <w:keepLines w:val="0"/>
        <w:numPr>
          <w:ilvl w:val="1"/>
          <w:numId w:val="9"/>
        </w:numPr>
        <w:spacing w:before="240" w:after="60" w:line="276" w:lineRule="auto"/>
        <w:jc w:val="left"/>
      </w:pPr>
      <w:bookmarkStart w:id="64" w:name="_Toc359660725"/>
      <w:r>
        <w:t>Get use</w:t>
      </w:r>
      <w:r w:rsidR="009B04CD">
        <w:t>r query</w:t>
      </w:r>
      <w:bookmarkEnd w:id="64"/>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5A4951" w:rsidRPr="00087D39" w14:paraId="7930BE80" w14:textId="77777777" w:rsidTr="002A0A17">
        <w:tc>
          <w:tcPr>
            <w:tcW w:w="1548" w:type="dxa"/>
            <w:shd w:val="clear" w:color="auto" w:fill="auto"/>
          </w:tcPr>
          <w:p w14:paraId="55D7A0D0" w14:textId="77777777" w:rsidR="005A4951" w:rsidRPr="00087D39" w:rsidRDefault="005A4951" w:rsidP="002A0A17">
            <w:pPr>
              <w:ind w:left="0"/>
              <w:jc w:val="left"/>
              <w:rPr>
                <w:color w:val="000000"/>
              </w:rPr>
            </w:pPr>
            <w:r w:rsidRPr="00087D39">
              <w:rPr>
                <w:color w:val="000000"/>
              </w:rPr>
              <w:t>Title</w:t>
            </w:r>
          </w:p>
        </w:tc>
        <w:tc>
          <w:tcPr>
            <w:tcW w:w="8028" w:type="dxa"/>
            <w:shd w:val="clear" w:color="auto" w:fill="auto"/>
          </w:tcPr>
          <w:p w14:paraId="4C411E35" w14:textId="77777777" w:rsidR="005A4951" w:rsidRPr="00087D39" w:rsidRDefault="005A4951" w:rsidP="002A0A17">
            <w:pPr>
              <w:ind w:left="0"/>
              <w:rPr>
                <w:color w:val="000000"/>
              </w:rPr>
            </w:pPr>
            <w:r>
              <w:rPr>
                <w:color w:val="000000"/>
              </w:rPr>
              <w:t>Get saved queries</w:t>
            </w:r>
          </w:p>
        </w:tc>
      </w:tr>
      <w:tr w:rsidR="005A4951" w:rsidRPr="00087D39" w14:paraId="28128C3C" w14:textId="77777777" w:rsidTr="002A0A17">
        <w:tc>
          <w:tcPr>
            <w:tcW w:w="1548" w:type="dxa"/>
            <w:shd w:val="clear" w:color="auto" w:fill="auto"/>
          </w:tcPr>
          <w:p w14:paraId="5E09403D" w14:textId="77777777" w:rsidR="005A4951" w:rsidRPr="00087D39" w:rsidRDefault="005A4951" w:rsidP="002A0A17">
            <w:pPr>
              <w:ind w:left="0"/>
              <w:jc w:val="left"/>
              <w:rPr>
                <w:color w:val="000000"/>
              </w:rPr>
            </w:pPr>
            <w:r w:rsidRPr="00087D39">
              <w:rPr>
                <w:color w:val="000000"/>
              </w:rPr>
              <w:t>Description</w:t>
            </w:r>
          </w:p>
        </w:tc>
        <w:tc>
          <w:tcPr>
            <w:tcW w:w="8028" w:type="dxa"/>
            <w:shd w:val="clear" w:color="auto" w:fill="auto"/>
          </w:tcPr>
          <w:p w14:paraId="23F25B39" w14:textId="77777777" w:rsidR="005A4951" w:rsidRPr="00433CD6" w:rsidRDefault="005A4951" w:rsidP="002A0A17">
            <w:pPr>
              <w:autoSpaceDE w:val="0"/>
              <w:autoSpaceDN w:val="0"/>
              <w:adjustRightInd w:val="0"/>
              <w:spacing w:before="0" w:after="0"/>
              <w:ind w:left="0"/>
              <w:jc w:val="left"/>
            </w:pPr>
            <w:r>
              <w:rPr>
                <w:color w:val="000000"/>
              </w:rPr>
              <w:t>Return a list of all compound metadata queries that are saved for the invoker</w:t>
            </w:r>
          </w:p>
          <w:p w14:paraId="23A2653D" w14:textId="77777777" w:rsidR="005A4951" w:rsidRPr="00087D39" w:rsidRDefault="005A4951" w:rsidP="002A0A17">
            <w:pPr>
              <w:rPr>
                <w:color w:val="000000"/>
              </w:rPr>
            </w:pPr>
          </w:p>
        </w:tc>
      </w:tr>
      <w:tr w:rsidR="005A4951" w:rsidRPr="00087D39" w14:paraId="79F14883" w14:textId="77777777" w:rsidTr="002A0A17">
        <w:tc>
          <w:tcPr>
            <w:tcW w:w="1548" w:type="dxa"/>
            <w:shd w:val="clear" w:color="auto" w:fill="auto"/>
          </w:tcPr>
          <w:p w14:paraId="6A9AA0AD" w14:textId="77777777" w:rsidR="005A4951" w:rsidRPr="00087D39" w:rsidRDefault="005A4951" w:rsidP="002A0A17">
            <w:pPr>
              <w:ind w:left="0"/>
              <w:jc w:val="left"/>
              <w:rPr>
                <w:color w:val="000000"/>
              </w:rPr>
            </w:pPr>
            <w:r w:rsidRPr="00087D39">
              <w:rPr>
                <w:color w:val="000000"/>
              </w:rPr>
              <w:lastRenderedPageBreak/>
              <w:t>URL</w:t>
            </w:r>
          </w:p>
        </w:tc>
        <w:tc>
          <w:tcPr>
            <w:tcW w:w="8028" w:type="dxa"/>
            <w:shd w:val="clear" w:color="auto" w:fill="auto"/>
          </w:tcPr>
          <w:p w14:paraId="4913069B" w14:textId="77777777" w:rsidR="005A4951" w:rsidRPr="00087D39" w:rsidRDefault="005A4951" w:rsidP="002A0A17">
            <w:pPr>
              <w:rPr>
                <w:color w:val="000000"/>
              </w:rPr>
            </w:pPr>
            <w:r w:rsidRPr="00211984">
              <w:rPr>
                <w:color w:val="000000"/>
              </w:rPr>
              <w:t>/</w:t>
            </w:r>
            <w:r>
              <w:rPr>
                <w:color w:val="000000"/>
              </w:rPr>
              <w:t>query</w:t>
            </w:r>
          </w:p>
        </w:tc>
      </w:tr>
      <w:tr w:rsidR="005A4951" w:rsidRPr="00087D39" w14:paraId="193CB773" w14:textId="77777777" w:rsidTr="002A0A17">
        <w:tc>
          <w:tcPr>
            <w:tcW w:w="1548" w:type="dxa"/>
            <w:shd w:val="clear" w:color="auto" w:fill="auto"/>
          </w:tcPr>
          <w:p w14:paraId="3877D27C" w14:textId="77777777" w:rsidR="005A4951" w:rsidRPr="00087D39" w:rsidRDefault="005A4951" w:rsidP="002A0A17">
            <w:pPr>
              <w:ind w:left="0"/>
              <w:jc w:val="left"/>
              <w:rPr>
                <w:color w:val="000000"/>
              </w:rPr>
            </w:pPr>
            <w:r w:rsidRPr="00087D39">
              <w:rPr>
                <w:color w:val="000000"/>
              </w:rPr>
              <w:t>Method</w:t>
            </w:r>
          </w:p>
        </w:tc>
        <w:tc>
          <w:tcPr>
            <w:tcW w:w="8028" w:type="dxa"/>
            <w:shd w:val="clear" w:color="auto" w:fill="auto"/>
          </w:tcPr>
          <w:p w14:paraId="67D2B37D" w14:textId="77777777" w:rsidR="005A4951" w:rsidRPr="00087D39" w:rsidRDefault="005A4951" w:rsidP="002A0A17">
            <w:pPr>
              <w:rPr>
                <w:color w:val="000000"/>
              </w:rPr>
            </w:pPr>
            <w:r>
              <w:rPr>
                <w:color w:val="000000"/>
              </w:rPr>
              <w:t>GET</w:t>
            </w:r>
          </w:p>
        </w:tc>
      </w:tr>
      <w:tr w:rsidR="005A4951" w:rsidRPr="00087D39" w14:paraId="2BBF01E5" w14:textId="77777777" w:rsidTr="002A0A17">
        <w:tc>
          <w:tcPr>
            <w:tcW w:w="1548" w:type="dxa"/>
            <w:shd w:val="clear" w:color="auto" w:fill="auto"/>
          </w:tcPr>
          <w:p w14:paraId="495685FA" w14:textId="77777777" w:rsidR="005A4951" w:rsidRPr="00087D39" w:rsidRDefault="005A4951" w:rsidP="002A0A17">
            <w:pPr>
              <w:ind w:left="0"/>
              <w:jc w:val="left"/>
              <w:rPr>
                <w:color w:val="000000"/>
              </w:rPr>
            </w:pPr>
            <w:r w:rsidRPr="00087D39">
              <w:rPr>
                <w:color w:val="000000"/>
              </w:rPr>
              <w:t>Acceptable request representation</w:t>
            </w:r>
          </w:p>
        </w:tc>
        <w:tc>
          <w:tcPr>
            <w:tcW w:w="8028" w:type="dxa"/>
            <w:shd w:val="clear" w:color="auto" w:fill="auto"/>
          </w:tcPr>
          <w:p w14:paraId="175EA170" w14:textId="77777777" w:rsidR="005A4951" w:rsidRPr="00087D39" w:rsidRDefault="005A4951" w:rsidP="002A0A17">
            <w:pPr>
              <w:rPr>
                <w:rFonts w:cs="Consolas"/>
                <w:color w:val="000000"/>
              </w:rPr>
            </w:pPr>
            <w:r w:rsidRPr="00087D39">
              <w:rPr>
                <w:rFonts w:cs="Consolas"/>
                <w:color w:val="000000"/>
              </w:rPr>
              <w:t>application/json</w:t>
            </w:r>
          </w:p>
          <w:p w14:paraId="24640275" w14:textId="77777777" w:rsidR="005A4951" w:rsidRPr="00087D39" w:rsidRDefault="005A4951" w:rsidP="002A0A17">
            <w:pPr>
              <w:rPr>
                <w:color w:val="000000"/>
              </w:rPr>
            </w:pPr>
            <w:r w:rsidRPr="00087D39">
              <w:rPr>
                <w:rFonts w:cs="Consolas"/>
                <w:color w:val="000000"/>
              </w:rPr>
              <w:t>application/xml</w:t>
            </w:r>
          </w:p>
        </w:tc>
      </w:tr>
      <w:tr w:rsidR="005A4951" w:rsidRPr="00087D39" w14:paraId="0EF8E14A" w14:textId="77777777" w:rsidTr="002A0A17">
        <w:tc>
          <w:tcPr>
            <w:tcW w:w="1548" w:type="dxa"/>
            <w:shd w:val="clear" w:color="auto" w:fill="auto"/>
          </w:tcPr>
          <w:p w14:paraId="59B87B4B" w14:textId="77777777" w:rsidR="005A4951" w:rsidRPr="00087D39" w:rsidRDefault="005A4951" w:rsidP="002A0A17">
            <w:pPr>
              <w:ind w:left="0"/>
              <w:jc w:val="left"/>
              <w:rPr>
                <w:color w:val="000000"/>
              </w:rPr>
            </w:pPr>
            <w:r w:rsidRPr="00087D39">
              <w:rPr>
                <w:color w:val="000000"/>
              </w:rPr>
              <w:t>Available response representation</w:t>
            </w:r>
          </w:p>
        </w:tc>
        <w:tc>
          <w:tcPr>
            <w:tcW w:w="8028" w:type="dxa"/>
            <w:shd w:val="clear" w:color="auto" w:fill="auto"/>
          </w:tcPr>
          <w:p w14:paraId="155EC291" w14:textId="77777777" w:rsidR="005A4951" w:rsidRPr="00087D39" w:rsidRDefault="005A4951" w:rsidP="002A0A17">
            <w:pPr>
              <w:rPr>
                <w:rFonts w:cs="Consolas"/>
                <w:color w:val="000000"/>
              </w:rPr>
            </w:pPr>
            <w:r w:rsidRPr="00087D39">
              <w:rPr>
                <w:rFonts w:cs="Consolas"/>
                <w:color w:val="000000"/>
              </w:rPr>
              <w:t>application/json</w:t>
            </w:r>
          </w:p>
          <w:p w14:paraId="6F5AF1BD" w14:textId="77777777" w:rsidR="005A4951" w:rsidRPr="00087D39" w:rsidRDefault="005A4951" w:rsidP="002A0A17">
            <w:pPr>
              <w:rPr>
                <w:color w:val="000000"/>
              </w:rPr>
            </w:pPr>
            <w:r w:rsidRPr="00087D39">
              <w:rPr>
                <w:rFonts w:cs="Consolas"/>
                <w:color w:val="000000"/>
              </w:rPr>
              <w:t>application/xml</w:t>
            </w:r>
          </w:p>
        </w:tc>
      </w:tr>
      <w:tr w:rsidR="005A4951" w:rsidRPr="00087D39" w14:paraId="0A4C0AB4" w14:textId="77777777" w:rsidTr="002A0A17">
        <w:tc>
          <w:tcPr>
            <w:tcW w:w="1548" w:type="dxa"/>
            <w:shd w:val="clear" w:color="auto" w:fill="auto"/>
          </w:tcPr>
          <w:p w14:paraId="7CE790A5" w14:textId="77777777" w:rsidR="005A4951" w:rsidRPr="00087D39" w:rsidRDefault="005A4951" w:rsidP="002A0A17">
            <w:pPr>
              <w:ind w:left="0"/>
              <w:jc w:val="left"/>
              <w:rPr>
                <w:color w:val="000000"/>
              </w:rPr>
            </w:pPr>
            <w:r w:rsidRPr="00087D39">
              <w:rPr>
                <w:color w:val="000000"/>
              </w:rPr>
              <w:t>URL Params</w:t>
            </w:r>
          </w:p>
        </w:tc>
        <w:tc>
          <w:tcPr>
            <w:tcW w:w="8028" w:type="dxa"/>
            <w:shd w:val="clear" w:color="auto" w:fill="auto"/>
          </w:tcPr>
          <w:p w14:paraId="5AA5160E" w14:textId="6260DDB1" w:rsidR="005A4951" w:rsidRPr="00087D39" w:rsidRDefault="005A4951" w:rsidP="002A0A17">
            <w:pPr>
              <w:ind w:left="0"/>
              <w:rPr>
                <w:color w:val="000000"/>
              </w:rPr>
            </w:pPr>
            <w:r>
              <w:rPr>
                <w:color w:val="000000"/>
              </w:rPr>
              <w:t xml:space="preserve">          </w:t>
            </w:r>
            <w:r w:rsidR="002A0A17">
              <w:rPr>
                <w:color w:val="000000"/>
              </w:rPr>
              <w:t>queryName</w:t>
            </w:r>
          </w:p>
        </w:tc>
      </w:tr>
      <w:tr w:rsidR="005A4951" w:rsidRPr="00087D39" w14:paraId="7BC4DDFA" w14:textId="77777777" w:rsidTr="002A0A17">
        <w:tc>
          <w:tcPr>
            <w:tcW w:w="1548" w:type="dxa"/>
            <w:shd w:val="clear" w:color="auto" w:fill="auto"/>
          </w:tcPr>
          <w:p w14:paraId="22435949" w14:textId="77777777" w:rsidR="005A4951" w:rsidRPr="00087D39" w:rsidRDefault="005A4951" w:rsidP="002A0A17">
            <w:pPr>
              <w:ind w:left="0"/>
              <w:jc w:val="left"/>
              <w:rPr>
                <w:color w:val="000000"/>
              </w:rPr>
            </w:pPr>
            <w:r w:rsidRPr="00087D39">
              <w:rPr>
                <w:color w:val="000000"/>
              </w:rPr>
              <w:t>Data Params</w:t>
            </w:r>
          </w:p>
        </w:tc>
        <w:tc>
          <w:tcPr>
            <w:tcW w:w="8028" w:type="dxa"/>
            <w:shd w:val="clear" w:color="auto" w:fill="auto"/>
          </w:tcPr>
          <w:p w14:paraId="0CC4FA59" w14:textId="77777777" w:rsidR="005A4951" w:rsidRPr="00087D39" w:rsidRDefault="005A4951" w:rsidP="002A0A17">
            <w:pPr>
              <w:ind w:left="0"/>
              <w:jc w:val="left"/>
            </w:pPr>
          </w:p>
        </w:tc>
      </w:tr>
      <w:tr w:rsidR="005A4951" w:rsidRPr="00087D39" w14:paraId="3B316F33" w14:textId="77777777" w:rsidTr="002A0A17">
        <w:tc>
          <w:tcPr>
            <w:tcW w:w="1548" w:type="dxa"/>
            <w:shd w:val="clear" w:color="auto" w:fill="auto"/>
          </w:tcPr>
          <w:p w14:paraId="4A84C21F" w14:textId="77777777" w:rsidR="005A4951" w:rsidRPr="00087D39" w:rsidRDefault="005A4951" w:rsidP="002A0A17">
            <w:pPr>
              <w:ind w:left="0"/>
              <w:jc w:val="left"/>
              <w:rPr>
                <w:color w:val="000000"/>
              </w:rPr>
            </w:pPr>
            <w:r w:rsidRPr="00087D39">
              <w:rPr>
                <w:color w:val="000000"/>
              </w:rPr>
              <w:t>Success Response</w:t>
            </w:r>
          </w:p>
        </w:tc>
        <w:tc>
          <w:tcPr>
            <w:tcW w:w="8028" w:type="dxa"/>
            <w:shd w:val="clear" w:color="auto" w:fill="auto"/>
          </w:tcPr>
          <w:p w14:paraId="6217F44E"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HTTP/1.1 200 OK</w:t>
            </w:r>
          </w:p>
          <w:p w14:paraId="4C043465"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585ADB49"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309B5C22"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HPC-API-Version: 1.0.0</w:t>
            </w:r>
          </w:p>
          <w:p w14:paraId="532A4B4F"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1897F011"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17E171E7" w14:textId="77777777" w:rsidR="005A4951" w:rsidRPr="00E3186C" w:rsidRDefault="005A4951" w:rsidP="002A0A17">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3EDB6776" w14:textId="77777777" w:rsidR="005A4951" w:rsidRDefault="005A4951" w:rsidP="002A0A17">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021CEAB8" w14:textId="6358E704" w:rsidR="005A4951" w:rsidRPr="00940F56" w:rsidRDefault="005A4951" w:rsidP="002A0A17">
            <w:r w:rsidRPr="00940F56">
              <w:t>{"</w:t>
            </w:r>
            <w:r w:rsidR="0025783F">
              <w:t>namedCompoundQuery</w:t>
            </w:r>
            <w:r w:rsidRPr="00940F56">
              <w:t>": {</w:t>
            </w:r>
          </w:p>
          <w:p w14:paraId="2A6547F2" w14:textId="77777777" w:rsidR="005A4951" w:rsidRPr="00940F56" w:rsidRDefault="005A4951" w:rsidP="002A0A17">
            <w:r w:rsidRPr="00940F56">
              <w:t>   "name": "eran-query",</w:t>
            </w:r>
          </w:p>
          <w:p w14:paraId="0A85E41D" w14:textId="77777777" w:rsidR="005A4951" w:rsidRPr="00940F56" w:rsidRDefault="005A4951" w:rsidP="002A0A17">
            <w:r w:rsidRPr="00940F56">
              <w:t>   "compoundQuery":    {</w:t>
            </w:r>
          </w:p>
          <w:p w14:paraId="4D8CE4CE" w14:textId="77777777" w:rsidR="005A4951" w:rsidRPr="00940F56" w:rsidRDefault="005A4951" w:rsidP="002A0A17">
            <w:r w:rsidRPr="00940F56">
              <w:t>      "operator": "ANY",</w:t>
            </w:r>
          </w:p>
          <w:p w14:paraId="31329C7C" w14:textId="77777777" w:rsidR="005A4951" w:rsidRPr="00940F56" w:rsidRDefault="005A4951" w:rsidP="002A0A17">
            <w:r w:rsidRPr="00940F56">
              <w:t>      "queries":       [</w:t>
            </w:r>
          </w:p>
          <w:p w14:paraId="7DAA1F3A" w14:textId="77777777" w:rsidR="005A4951" w:rsidRPr="00940F56" w:rsidRDefault="005A4951" w:rsidP="002A0A17">
            <w:r w:rsidRPr="00940F56">
              <w:t>                  {</w:t>
            </w:r>
          </w:p>
          <w:p w14:paraId="027D00A4" w14:textId="77777777" w:rsidR="005A4951" w:rsidRPr="00940F56" w:rsidRDefault="005A4951" w:rsidP="002A0A17">
            <w:r w:rsidRPr="00940F56">
              <w:t>            "attribute": "ATTR 1",</w:t>
            </w:r>
          </w:p>
          <w:p w14:paraId="108E3DC4" w14:textId="77777777" w:rsidR="005A4951" w:rsidRPr="00940F56" w:rsidRDefault="005A4951" w:rsidP="002A0A17">
            <w:r w:rsidRPr="00940F56">
              <w:t>            "value": "VAL 1",</w:t>
            </w:r>
          </w:p>
          <w:p w14:paraId="3BE445CC" w14:textId="77777777" w:rsidR="005A4951" w:rsidRPr="00940F56" w:rsidRDefault="005A4951" w:rsidP="002A0A17">
            <w:r w:rsidRPr="00940F56">
              <w:t>            "operator": "EQUAL"</w:t>
            </w:r>
          </w:p>
          <w:p w14:paraId="3F56796D" w14:textId="77777777" w:rsidR="005A4951" w:rsidRPr="00940F56" w:rsidRDefault="005A4951" w:rsidP="002A0A17">
            <w:r w:rsidRPr="00940F56">
              <w:t>         },</w:t>
            </w:r>
          </w:p>
          <w:p w14:paraId="737D2E06" w14:textId="77777777" w:rsidR="005A4951" w:rsidRPr="00940F56" w:rsidRDefault="005A4951" w:rsidP="002A0A17">
            <w:r w:rsidRPr="00940F56">
              <w:t>                  {</w:t>
            </w:r>
          </w:p>
          <w:p w14:paraId="245B9DCF" w14:textId="77777777" w:rsidR="005A4951" w:rsidRPr="00940F56" w:rsidRDefault="005A4951" w:rsidP="002A0A17">
            <w:r w:rsidRPr="00940F56">
              <w:t>            "attribute": "ATTR 2",</w:t>
            </w:r>
          </w:p>
          <w:p w14:paraId="69C1CAF7" w14:textId="77777777" w:rsidR="005A4951" w:rsidRPr="00940F56" w:rsidRDefault="005A4951" w:rsidP="002A0A17">
            <w:r w:rsidRPr="00940F56">
              <w:t>            "value": "VAL 2",</w:t>
            </w:r>
          </w:p>
          <w:p w14:paraId="4A944B7C" w14:textId="77777777" w:rsidR="005A4951" w:rsidRPr="00940F56" w:rsidRDefault="005A4951" w:rsidP="002A0A17">
            <w:r w:rsidRPr="00940F56">
              <w:t>            "operator": "LIKE"</w:t>
            </w:r>
          </w:p>
          <w:p w14:paraId="3620A126" w14:textId="77777777" w:rsidR="005A4951" w:rsidRPr="00940F56" w:rsidRDefault="005A4951" w:rsidP="002A0A17">
            <w:r w:rsidRPr="00940F56">
              <w:t>         }</w:t>
            </w:r>
          </w:p>
          <w:p w14:paraId="1CD30520" w14:textId="77777777" w:rsidR="005A4951" w:rsidRPr="00940F56" w:rsidRDefault="005A4951" w:rsidP="002A0A17">
            <w:r w:rsidRPr="00940F56">
              <w:t>      ],</w:t>
            </w:r>
          </w:p>
          <w:p w14:paraId="667859B1" w14:textId="77777777" w:rsidR="005A4951" w:rsidRPr="00940F56" w:rsidRDefault="005A4951" w:rsidP="002A0A17">
            <w:r w:rsidRPr="00940F56">
              <w:t>      "compoundQueries":       [</w:t>
            </w:r>
          </w:p>
          <w:p w14:paraId="3215B691" w14:textId="77777777" w:rsidR="005A4951" w:rsidRPr="00940F56" w:rsidRDefault="005A4951" w:rsidP="002A0A17">
            <w:r w:rsidRPr="00940F56">
              <w:t>                  {</w:t>
            </w:r>
          </w:p>
          <w:p w14:paraId="0609954C" w14:textId="77777777" w:rsidR="005A4951" w:rsidRPr="00940F56" w:rsidRDefault="005A4951" w:rsidP="002A0A17">
            <w:r w:rsidRPr="00940F56">
              <w:lastRenderedPageBreak/>
              <w:t>            "operator": "ALL",</w:t>
            </w:r>
          </w:p>
          <w:p w14:paraId="38B13610" w14:textId="77777777" w:rsidR="005A4951" w:rsidRPr="00940F56" w:rsidRDefault="005A4951" w:rsidP="002A0A17">
            <w:r w:rsidRPr="00940F56">
              <w:t>            "queries":             [</w:t>
            </w:r>
          </w:p>
          <w:p w14:paraId="0173D929" w14:textId="77777777" w:rsidR="005A4951" w:rsidRPr="00940F56" w:rsidRDefault="005A4951" w:rsidP="002A0A17">
            <w:r w:rsidRPr="00940F56">
              <w:t>                              {</w:t>
            </w:r>
          </w:p>
          <w:p w14:paraId="545EA919" w14:textId="77777777" w:rsidR="005A4951" w:rsidRPr="00940F56" w:rsidRDefault="005A4951" w:rsidP="002A0A17">
            <w:r w:rsidRPr="00940F56">
              <w:t>                  "attribute": "ATTR 1",</w:t>
            </w:r>
          </w:p>
          <w:p w14:paraId="4E8A0E8E" w14:textId="77777777" w:rsidR="005A4951" w:rsidRPr="00940F56" w:rsidRDefault="005A4951" w:rsidP="002A0A17">
            <w:r w:rsidRPr="00940F56">
              <w:t>                  "value": "VAL 1",</w:t>
            </w:r>
          </w:p>
          <w:p w14:paraId="215D4729" w14:textId="77777777" w:rsidR="005A4951" w:rsidRPr="00940F56" w:rsidRDefault="005A4951" w:rsidP="002A0A17">
            <w:r w:rsidRPr="00940F56">
              <w:t>                  "operator": "EQUAL"</w:t>
            </w:r>
          </w:p>
          <w:p w14:paraId="127FC71D" w14:textId="77777777" w:rsidR="005A4951" w:rsidRPr="00940F56" w:rsidRDefault="005A4951" w:rsidP="002A0A17">
            <w:r w:rsidRPr="00940F56">
              <w:t>               },</w:t>
            </w:r>
          </w:p>
          <w:p w14:paraId="4B06677F" w14:textId="77777777" w:rsidR="005A4951" w:rsidRPr="00940F56" w:rsidRDefault="005A4951" w:rsidP="002A0A17">
            <w:r w:rsidRPr="00940F56">
              <w:t>                              {</w:t>
            </w:r>
          </w:p>
          <w:p w14:paraId="4FBD434F" w14:textId="77777777" w:rsidR="005A4951" w:rsidRPr="00940F56" w:rsidRDefault="005A4951" w:rsidP="002A0A17">
            <w:r w:rsidRPr="00940F56">
              <w:t>                  "attribute": "ATTR 2",</w:t>
            </w:r>
          </w:p>
          <w:p w14:paraId="2ACC152D" w14:textId="77777777" w:rsidR="005A4951" w:rsidRPr="00940F56" w:rsidRDefault="005A4951" w:rsidP="002A0A17">
            <w:r w:rsidRPr="00940F56">
              <w:t>                  "value": "VAL 2",</w:t>
            </w:r>
          </w:p>
          <w:p w14:paraId="72553344" w14:textId="77777777" w:rsidR="005A4951" w:rsidRPr="00940F56" w:rsidRDefault="005A4951" w:rsidP="002A0A17">
            <w:r w:rsidRPr="00940F56">
              <w:t>                  "operator": "LIKE"</w:t>
            </w:r>
          </w:p>
          <w:p w14:paraId="499CA253" w14:textId="77777777" w:rsidR="005A4951" w:rsidRPr="00940F56" w:rsidRDefault="005A4951" w:rsidP="002A0A17">
            <w:r w:rsidRPr="00940F56">
              <w:t>               }</w:t>
            </w:r>
          </w:p>
          <w:p w14:paraId="190C3647" w14:textId="77777777" w:rsidR="005A4951" w:rsidRPr="00940F56" w:rsidRDefault="005A4951" w:rsidP="002A0A17">
            <w:r w:rsidRPr="00940F56">
              <w:t>            ]</w:t>
            </w:r>
          </w:p>
          <w:p w14:paraId="048AF965" w14:textId="77777777" w:rsidR="005A4951" w:rsidRPr="00940F56" w:rsidRDefault="005A4951" w:rsidP="002A0A17">
            <w:r w:rsidRPr="00940F56">
              <w:t>         },</w:t>
            </w:r>
          </w:p>
          <w:p w14:paraId="628E42A0" w14:textId="77777777" w:rsidR="005A4951" w:rsidRPr="00940F56" w:rsidRDefault="005A4951" w:rsidP="002A0A17">
            <w:r w:rsidRPr="00940F56">
              <w:t>                  {</w:t>
            </w:r>
          </w:p>
          <w:p w14:paraId="069ED10A" w14:textId="77777777" w:rsidR="005A4951" w:rsidRPr="00940F56" w:rsidRDefault="005A4951" w:rsidP="002A0A17">
            <w:r w:rsidRPr="00940F56">
              <w:t>            "operator": "ANY",</w:t>
            </w:r>
          </w:p>
          <w:p w14:paraId="15C6291A" w14:textId="77777777" w:rsidR="005A4951" w:rsidRPr="00940F56" w:rsidRDefault="005A4951" w:rsidP="002A0A17">
            <w:r w:rsidRPr="00940F56">
              <w:t>            "queries":             [</w:t>
            </w:r>
          </w:p>
          <w:p w14:paraId="6E239452" w14:textId="77777777" w:rsidR="005A4951" w:rsidRPr="00940F56" w:rsidRDefault="005A4951" w:rsidP="002A0A17">
            <w:r w:rsidRPr="00940F56">
              <w:t>                              {</w:t>
            </w:r>
          </w:p>
          <w:p w14:paraId="65FE11BC" w14:textId="77777777" w:rsidR="005A4951" w:rsidRPr="00940F56" w:rsidRDefault="005A4951" w:rsidP="002A0A17">
            <w:r w:rsidRPr="00940F56">
              <w:t>                  "attribute": "ATTR 3",</w:t>
            </w:r>
          </w:p>
          <w:p w14:paraId="5EFB548D" w14:textId="77777777" w:rsidR="005A4951" w:rsidRPr="00940F56" w:rsidRDefault="005A4951" w:rsidP="002A0A17">
            <w:r w:rsidRPr="00940F56">
              <w:t>                  "value": "VAL 3",</w:t>
            </w:r>
          </w:p>
          <w:p w14:paraId="6AE79DB4" w14:textId="77777777" w:rsidR="005A4951" w:rsidRPr="00940F56" w:rsidRDefault="005A4951" w:rsidP="002A0A17">
            <w:r w:rsidRPr="00940F56">
              <w:t>                  "operator": "NOT_EQUAL"</w:t>
            </w:r>
          </w:p>
          <w:p w14:paraId="529A0597" w14:textId="77777777" w:rsidR="005A4951" w:rsidRPr="00940F56" w:rsidRDefault="005A4951" w:rsidP="002A0A17">
            <w:r w:rsidRPr="00940F56">
              <w:t>               },</w:t>
            </w:r>
          </w:p>
          <w:p w14:paraId="79D54DCA" w14:textId="77777777" w:rsidR="005A4951" w:rsidRPr="00940F56" w:rsidRDefault="005A4951" w:rsidP="002A0A17">
            <w:r w:rsidRPr="00940F56">
              <w:t>                              {</w:t>
            </w:r>
          </w:p>
          <w:p w14:paraId="071639B8" w14:textId="77777777" w:rsidR="005A4951" w:rsidRPr="00940F56" w:rsidRDefault="005A4951" w:rsidP="002A0A17">
            <w:r w:rsidRPr="00940F56">
              <w:t>                  "attribute": "ATTR 4",</w:t>
            </w:r>
          </w:p>
          <w:p w14:paraId="7AB0FAB8" w14:textId="77777777" w:rsidR="005A4951" w:rsidRPr="00940F56" w:rsidRDefault="005A4951" w:rsidP="002A0A17">
            <w:r w:rsidRPr="00940F56">
              <w:t>                  "value": "VAL 4",</w:t>
            </w:r>
          </w:p>
          <w:p w14:paraId="728F4B7E" w14:textId="77777777" w:rsidR="005A4951" w:rsidRPr="00940F56" w:rsidRDefault="005A4951" w:rsidP="002A0A17">
            <w:r w:rsidRPr="00940F56">
              <w:t>                  "operator": "NUM_LESS_OR_EQUAL"</w:t>
            </w:r>
          </w:p>
          <w:p w14:paraId="7E501B47" w14:textId="77777777" w:rsidR="005A4951" w:rsidRPr="00940F56" w:rsidRDefault="005A4951" w:rsidP="002A0A17">
            <w:r w:rsidRPr="00940F56">
              <w:t>               }</w:t>
            </w:r>
          </w:p>
          <w:p w14:paraId="62337265" w14:textId="77777777" w:rsidR="005A4951" w:rsidRPr="00940F56" w:rsidRDefault="005A4951" w:rsidP="002A0A17">
            <w:r w:rsidRPr="00940F56">
              <w:t>            ]</w:t>
            </w:r>
          </w:p>
          <w:p w14:paraId="6AB8736A" w14:textId="77777777" w:rsidR="005A4951" w:rsidRPr="00940F56" w:rsidRDefault="005A4951" w:rsidP="002A0A17">
            <w:r w:rsidRPr="00940F56">
              <w:t>         }</w:t>
            </w:r>
          </w:p>
          <w:p w14:paraId="4130AAD6" w14:textId="77777777" w:rsidR="005A4951" w:rsidRPr="00940F56" w:rsidRDefault="005A4951" w:rsidP="002A0A17">
            <w:r w:rsidRPr="00940F56">
              <w:t>      ]</w:t>
            </w:r>
          </w:p>
          <w:p w14:paraId="03169ADA" w14:textId="77777777" w:rsidR="005A4951" w:rsidRPr="00940F56" w:rsidRDefault="005A4951" w:rsidP="002A0A17">
            <w:r w:rsidRPr="00940F56">
              <w:t>   }</w:t>
            </w:r>
          </w:p>
          <w:p w14:paraId="153F5F23" w14:textId="77777777" w:rsidR="005A4951" w:rsidRPr="00087D39" w:rsidRDefault="005A4951" w:rsidP="002A0A17">
            <w:pPr>
              <w:rPr>
                <w:rFonts w:cs="Arial"/>
                <w:bCs/>
                <w:color w:val="000000"/>
                <w:shd w:val="clear" w:color="auto" w:fill="F9F9F9"/>
              </w:rPr>
            </w:pPr>
            <w:r w:rsidRPr="00940F56">
              <w:t>}}</w:t>
            </w:r>
          </w:p>
        </w:tc>
      </w:tr>
      <w:tr w:rsidR="005A4951" w:rsidRPr="00087D39" w14:paraId="2F654FFF" w14:textId="77777777" w:rsidTr="002A0A17">
        <w:tc>
          <w:tcPr>
            <w:tcW w:w="1548" w:type="dxa"/>
            <w:shd w:val="clear" w:color="auto" w:fill="auto"/>
          </w:tcPr>
          <w:p w14:paraId="7283CBD2" w14:textId="77777777" w:rsidR="005A4951" w:rsidRPr="00087D39" w:rsidRDefault="005A4951" w:rsidP="002A0A17">
            <w:pPr>
              <w:ind w:left="0"/>
              <w:jc w:val="left"/>
              <w:rPr>
                <w:color w:val="000000"/>
              </w:rPr>
            </w:pPr>
            <w:r w:rsidRPr="00087D39">
              <w:rPr>
                <w:color w:val="000000"/>
              </w:rPr>
              <w:lastRenderedPageBreak/>
              <w:t>Error Response</w:t>
            </w:r>
          </w:p>
        </w:tc>
        <w:tc>
          <w:tcPr>
            <w:tcW w:w="8028" w:type="dxa"/>
            <w:shd w:val="clear" w:color="auto" w:fill="auto"/>
          </w:tcPr>
          <w:p w14:paraId="452F1E64" w14:textId="77777777" w:rsidR="005A4951" w:rsidRDefault="005A4951" w:rsidP="002A0A17">
            <w:pPr>
              <w:spacing w:after="0"/>
              <w:rPr>
                <w:b/>
                <w:color w:val="000000"/>
              </w:rPr>
            </w:pPr>
            <w:r>
              <w:rPr>
                <w:b/>
                <w:color w:val="000000"/>
              </w:rPr>
              <w:t>Invaid notification user ID</w:t>
            </w:r>
            <w:r w:rsidRPr="00087D39">
              <w:rPr>
                <w:b/>
                <w:color w:val="000000"/>
              </w:rPr>
              <w:t>:</w:t>
            </w:r>
          </w:p>
          <w:p w14:paraId="3BADB9C5" w14:textId="77777777" w:rsidR="005A4951" w:rsidRPr="00087D39" w:rsidRDefault="005A4951" w:rsidP="002A0A17">
            <w:pPr>
              <w:spacing w:after="0"/>
              <w:rPr>
                <w:b/>
                <w:color w:val="000000"/>
              </w:rPr>
            </w:pPr>
          </w:p>
          <w:p w14:paraId="12BC936F" w14:textId="77777777" w:rsidR="005A4951" w:rsidRPr="00E3186C" w:rsidRDefault="005A4951" w:rsidP="002A0A17">
            <w:pPr>
              <w:spacing w:after="0"/>
              <w:rPr>
                <w:color w:val="000000"/>
              </w:rPr>
            </w:pPr>
            <w:r w:rsidRPr="00E3186C">
              <w:rPr>
                <w:color w:val="000000"/>
              </w:rPr>
              <w:t>HTTP/1.1 400 Bad Request</w:t>
            </w:r>
          </w:p>
          <w:p w14:paraId="6770CD22" w14:textId="77777777" w:rsidR="005A4951" w:rsidRPr="00E3186C" w:rsidRDefault="005A4951" w:rsidP="002A0A17">
            <w:pPr>
              <w:spacing w:after="0"/>
              <w:rPr>
                <w:color w:val="000000"/>
              </w:rPr>
            </w:pPr>
            <w:r w:rsidRPr="00E3186C">
              <w:rPr>
                <w:color w:val="000000"/>
              </w:rPr>
              <w:t>Content-Type: application/json</w:t>
            </w:r>
          </w:p>
          <w:p w14:paraId="6D7A79F3" w14:textId="77777777" w:rsidR="005A4951" w:rsidRPr="00E3186C" w:rsidRDefault="005A4951" w:rsidP="002A0A17">
            <w:pPr>
              <w:spacing w:after="0"/>
              <w:rPr>
                <w:color w:val="000000"/>
              </w:rPr>
            </w:pPr>
            <w:r w:rsidRPr="00E3186C">
              <w:rPr>
                <w:color w:val="000000"/>
              </w:rPr>
              <w:t>HPC-API-Version: 1.0.0</w:t>
            </w:r>
          </w:p>
          <w:p w14:paraId="0EA54F00" w14:textId="77777777" w:rsidR="005A4951" w:rsidRPr="00E3186C" w:rsidRDefault="005A4951" w:rsidP="002A0A17">
            <w:pPr>
              <w:spacing w:after="0"/>
              <w:rPr>
                <w:color w:val="000000"/>
              </w:rPr>
            </w:pPr>
            <w:r w:rsidRPr="00E3186C">
              <w:rPr>
                <w:color w:val="000000"/>
              </w:rPr>
              <w:t>Date: Thu, 25 Aug 2016 01:03:29 GMT</w:t>
            </w:r>
          </w:p>
          <w:p w14:paraId="76D45FE1" w14:textId="77777777" w:rsidR="005A4951" w:rsidRPr="00E3186C" w:rsidRDefault="005A4951" w:rsidP="002A0A17">
            <w:pPr>
              <w:spacing w:after="0"/>
              <w:rPr>
                <w:color w:val="000000"/>
              </w:rPr>
            </w:pPr>
            <w:r w:rsidRPr="00E3186C">
              <w:rPr>
                <w:color w:val="000000"/>
              </w:rPr>
              <w:t>Transfer-Encoding: chunked</w:t>
            </w:r>
          </w:p>
          <w:p w14:paraId="4C6F335F" w14:textId="77777777" w:rsidR="005A4951" w:rsidRDefault="005A4951" w:rsidP="002A0A17">
            <w:pPr>
              <w:spacing w:after="0"/>
              <w:rPr>
                <w:color w:val="000000"/>
              </w:rPr>
            </w:pPr>
            <w:r w:rsidRPr="00E3186C">
              <w:rPr>
                <w:color w:val="000000"/>
              </w:rPr>
              <w:t>Server: Jetty(8.1.17.v20150415)</w:t>
            </w:r>
            <w:r w:rsidRPr="00E3186C">
              <w:rPr>
                <w:color w:val="000000"/>
              </w:rPr>
              <w:cr/>
            </w:r>
          </w:p>
          <w:p w14:paraId="6112AE6F" w14:textId="77777777" w:rsidR="005A4951" w:rsidRDefault="005A4951" w:rsidP="002A0A17">
            <w:pPr>
              <w:spacing w:after="0"/>
              <w:rPr>
                <w:color w:val="000000"/>
              </w:rPr>
            </w:pPr>
          </w:p>
          <w:p w14:paraId="24BAB9E2" w14:textId="77777777" w:rsidR="005A4951" w:rsidRPr="00E3186C" w:rsidRDefault="005A4951" w:rsidP="002A0A17">
            <w:pPr>
              <w:spacing w:after="0"/>
              <w:rPr>
                <w:color w:val="000000"/>
              </w:rPr>
            </w:pPr>
            <w:r w:rsidRPr="00E3186C">
              <w:rPr>
                <w:color w:val="000000"/>
              </w:rPr>
              <w:t>{</w:t>
            </w:r>
          </w:p>
          <w:p w14:paraId="2A79D99C" w14:textId="77777777" w:rsidR="005A4951" w:rsidRPr="00E3186C" w:rsidRDefault="005A4951" w:rsidP="002A0A17">
            <w:pPr>
              <w:spacing w:after="0"/>
              <w:rPr>
                <w:color w:val="000000"/>
              </w:rPr>
            </w:pPr>
            <w:r w:rsidRPr="00E3186C">
              <w:rPr>
                <w:color w:val="000000"/>
              </w:rPr>
              <w:t xml:space="preserve">   "errorType": "INVALID_REQUEST_INPUT",</w:t>
            </w:r>
          </w:p>
          <w:p w14:paraId="1F9E0C97" w14:textId="77777777" w:rsidR="005A4951" w:rsidRDefault="005A4951" w:rsidP="002A0A17">
            <w:pPr>
              <w:spacing w:after="0"/>
              <w:rPr>
                <w:color w:val="000000"/>
              </w:rPr>
            </w:pPr>
            <w:r w:rsidRPr="00E3186C">
              <w:rPr>
                <w:color w:val="000000"/>
              </w:rPr>
              <w:t xml:space="preserve">   "message": "Invalid user: </w:t>
            </w:r>
            <w:r>
              <w:rPr>
                <w:color w:val="000000"/>
              </w:rPr>
              <w:t>&lt;user&gt;</w:t>
            </w:r>
          </w:p>
          <w:p w14:paraId="0D55CB4F" w14:textId="77777777" w:rsidR="005A4951" w:rsidRPr="00087D39" w:rsidRDefault="005A4951" w:rsidP="002A0A17">
            <w:pPr>
              <w:spacing w:after="0"/>
              <w:rPr>
                <w:color w:val="000000"/>
              </w:rPr>
            </w:pPr>
            <w:r w:rsidRPr="00E3186C">
              <w:rPr>
                <w:color w:val="000000"/>
              </w:rPr>
              <w:t>}</w:t>
            </w:r>
          </w:p>
        </w:tc>
      </w:tr>
    </w:tbl>
    <w:p w14:paraId="617C8102" w14:textId="77777777" w:rsidR="009B04CD" w:rsidRDefault="009B04CD" w:rsidP="009B04CD">
      <w:pPr>
        <w:pStyle w:val="Heading2"/>
        <w:keepLines w:val="0"/>
        <w:spacing w:before="240" w:after="60" w:line="276" w:lineRule="auto"/>
        <w:ind w:left="936"/>
        <w:jc w:val="left"/>
      </w:pPr>
      <w:bookmarkStart w:id="65" w:name="_Toc474947367"/>
    </w:p>
    <w:p w14:paraId="70216044" w14:textId="7F9064EB" w:rsidR="009B04CD" w:rsidRPr="004E60AD" w:rsidRDefault="009B04CD" w:rsidP="009B04CD">
      <w:pPr>
        <w:pStyle w:val="Heading2"/>
        <w:keepLines w:val="0"/>
        <w:numPr>
          <w:ilvl w:val="1"/>
          <w:numId w:val="9"/>
        </w:numPr>
        <w:spacing w:before="240" w:after="60" w:line="276" w:lineRule="auto"/>
        <w:ind w:left="936"/>
        <w:jc w:val="left"/>
      </w:pPr>
      <w:bookmarkStart w:id="66" w:name="_Toc359660726"/>
      <w:r>
        <w:t>Get Metadata attributes</w:t>
      </w:r>
      <w:bookmarkEnd w:id="65"/>
      <w:bookmarkEnd w:id="66"/>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9B04CD" w:rsidRPr="00087D39" w14:paraId="7E479942" w14:textId="77777777" w:rsidTr="0049304B">
        <w:tc>
          <w:tcPr>
            <w:tcW w:w="1548" w:type="dxa"/>
            <w:shd w:val="clear" w:color="auto" w:fill="auto"/>
          </w:tcPr>
          <w:p w14:paraId="4B76F123" w14:textId="77777777" w:rsidR="009B04CD" w:rsidRPr="00087D39" w:rsidRDefault="009B04CD" w:rsidP="0049304B">
            <w:pPr>
              <w:ind w:left="0"/>
              <w:jc w:val="left"/>
              <w:rPr>
                <w:color w:val="000000"/>
              </w:rPr>
            </w:pPr>
            <w:r w:rsidRPr="00087D39">
              <w:rPr>
                <w:color w:val="000000"/>
              </w:rPr>
              <w:t>Title</w:t>
            </w:r>
          </w:p>
        </w:tc>
        <w:tc>
          <w:tcPr>
            <w:tcW w:w="8028" w:type="dxa"/>
            <w:shd w:val="clear" w:color="auto" w:fill="auto"/>
          </w:tcPr>
          <w:p w14:paraId="2D0D9CDD" w14:textId="77777777" w:rsidR="009B04CD" w:rsidRPr="00087D39" w:rsidRDefault="009B04CD" w:rsidP="0049304B">
            <w:pPr>
              <w:ind w:left="0"/>
              <w:rPr>
                <w:color w:val="000000"/>
              </w:rPr>
            </w:pPr>
            <w:r>
              <w:rPr>
                <w:color w:val="000000"/>
              </w:rPr>
              <w:t>Get metadata attributes of both collections and data objects</w:t>
            </w:r>
          </w:p>
        </w:tc>
      </w:tr>
      <w:tr w:rsidR="009B04CD" w:rsidRPr="00087D39" w14:paraId="2DF5E2B2" w14:textId="77777777" w:rsidTr="0049304B">
        <w:tc>
          <w:tcPr>
            <w:tcW w:w="1548" w:type="dxa"/>
            <w:shd w:val="clear" w:color="auto" w:fill="auto"/>
          </w:tcPr>
          <w:p w14:paraId="1BCF640D" w14:textId="77777777" w:rsidR="009B04CD" w:rsidRPr="00087D39" w:rsidRDefault="009B04CD" w:rsidP="0049304B">
            <w:pPr>
              <w:ind w:left="0"/>
              <w:jc w:val="left"/>
              <w:rPr>
                <w:color w:val="000000"/>
              </w:rPr>
            </w:pPr>
            <w:r w:rsidRPr="00087D39">
              <w:rPr>
                <w:color w:val="000000"/>
              </w:rPr>
              <w:t>Description</w:t>
            </w:r>
          </w:p>
        </w:tc>
        <w:tc>
          <w:tcPr>
            <w:tcW w:w="8028" w:type="dxa"/>
            <w:shd w:val="clear" w:color="auto" w:fill="auto"/>
          </w:tcPr>
          <w:p w14:paraId="7E3E0FED" w14:textId="665C2603" w:rsidR="009B04CD" w:rsidRPr="00087D39" w:rsidRDefault="009B04CD" w:rsidP="0049304B">
            <w:pPr>
              <w:ind w:left="0"/>
              <w:rPr>
                <w:color w:val="000000"/>
              </w:rPr>
            </w:pPr>
            <w:r>
              <w:rPr>
                <w:color w:val="000000"/>
              </w:rPr>
              <w:t xml:space="preserve">Get metadata attributes of both collections and data objects grouped by </w:t>
            </w:r>
            <w:r w:rsidRPr="00A10EF2">
              <w:rPr>
                <w:color w:val="000000"/>
              </w:rPr>
              <w:t>levelLabel</w:t>
            </w:r>
            <w:r w:rsidR="00D97ADB">
              <w:rPr>
                <w:color w:val="000000"/>
              </w:rPr>
              <w:t>. Each levelLabel attributes should have its own attributes, not including parent or children attributes</w:t>
            </w:r>
          </w:p>
        </w:tc>
      </w:tr>
      <w:tr w:rsidR="009B04CD" w:rsidRPr="00087D39" w14:paraId="4AAC1058" w14:textId="77777777" w:rsidTr="0049304B">
        <w:tc>
          <w:tcPr>
            <w:tcW w:w="1548" w:type="dxa"/>
            <w:shd w:val="clear" w:color="auto" w:fill="auto"/>
          </w:tcPr>
          <w:p w14:paraId="4D069A35" w14:textId="77777777" w:rsidR="009B04CD" w:rsidRPr="00087D39" w:rsidRDefault="009B04CD" w:rsidP="0049304B">
            <w:pPr>
              <w:ind w:left="0"/>
              <w:jc w:val="left"/>
              <w:rPr>
                <w:color w:val="000000"/>
              </w:rPr>
            </w:pPr>
            <w:r w:rsidRPr="00087D39">
              <w:rPr>
                <w:color w:val="000000"/>
              </w:rPr>
              <w:t>URL</w:t>
            </w:r>
          </w:p>
        </w:tc>
        <w:tc>
          <w:tcPr>
            <w:tcW w:w="8028" w:type="dxa"/>
            <w:shd w:val="clear" w:color="auto" w:fill="auto"/>
          </w:tcPr>
          <w:p w14:paraId="1156D167" w14:textId="77777777" w:rsidR="009B04CD" w:rsidRPr="00087D39" w:rsidRDefault="009B04CD" w:rsidP="0049304B">
            <w:pPr>
              <w:rPr>
                <w:color w:val="000000"/>
              </w:rPr>
            </w:pPr>
            <w:r w:rsidRPr="00A10EF2">
              <w:rPr>
                <w:color w:val="000000"/>
              </w:rPr>
              <w:t>/hpc-server/metadataAttributes</w:t>
            </w:r>
          </w:p>
        </w:tc>
      </w:tr>
      <w:tr w:rsidR="009B04CD" w:rsidRPr="00087D39" w14:paraId="217D544B" w14:textId="77777777" w:rsidTr="0049304B">
        <w:tc>
          <w:tcPr>
            <w:tcW w:w="1548" w:type="dxa"/>
            <w:shd w:val="clear" w:color="auto" w:fill="auto"/>
          </w:tcPr>
          <w:p w14:paraId="45FBD516" w14:textId="77777777" w:rsidR="009B04CD" w:rsidRPr="00087D39" w:rsidRDefault="009B04CD" w:rsidP="0049304B">
            <w:pPr>
              <w:ind w:left="0"/>
              <w:jc w:val="left"/>
              <w:rPr>
                <w:color w:val="000000"/>
              </w:rPr>
            </w:pPr>
            <w:r w:rsidRPr="00087D39">
              <w:rPr>
                <w:color w:val="000000"/>
              </w:rPr>
              <w:t>Method</w:t>
            </w:r>
          </w:p>
        </w:tc>
        <w:tc>
          <w:tcPr>
            <w:tcW w:w="8028" w:type="dxa"/>
            <w:shd w:val="clear" w:color="auto" w:fill="auto"/>
          </w:tcPr>
          <w:p w14:paraId="692A9404" w14:textId="77777777" w:rsidR="009B04CD" w:rsidRPr="00087D39" w:rsidRDefault="009B04CD" w:rsidP="0049304B">
            <w:pPr>
              <w:rPr>
                <w:color w:val="000000"/>
              </w:rPr>
            </w:pPr>
            <w:r>
              <w:rPr>
                <w:color w:val="000000"/>
              </w:rPr>
              <w:t>GET</w:t>
            </w:r>
          </w:p>
        </w:tc>
      </w:tr>
      <w:tr w:rsidR="009B04CD" w:rsidRPr="00087D39" w14:paraId="74D333CD" w14:textId="77777777" w:rsidTr="0049304B">
        <w:tc>
          <w:tcPr>
            <w:tcW w:w="1548" w:type="dxa"/>
            <w:shd w:val="clear" w:color="auto" w:fill="auto"/>
          </w:tcPr>
          <w:p w14:paraId="601777DE" w14:textId="77777777" w:rsidR="009B04CD" w:rsidRPr="00087D39" w:rsidRDefault="009B04CD" w:rsidP="0049304B">
            <w:pPr>
              <w:ind w:left="0"/>
              <w:jc w:val="left"/>
              <w:rPr>
                <w:color w:val="000000"/>
              </w:rPr>
            </w:pPr>
            <w:r w:rsidRPr="00087D39">
              <w:rPr>
                <w:color w:val="000000"/>
              </w:rPr>
              <w:t>Acceptable request representation</w:t>
            </w:r>
          </w:p>
        </w:tc>
        <w:tc>
          <w:tcPr>
            <w:tcW w:w="8028" w:type="dxa"/>
            <w:shd w:val="clear" w:color="auto" w:fill="auto"/>
          </w:tcPr>
          <w:p w14:paraId="7F5E6972" w14:textId="77777777" w:rsidR="009B04CD" w:rsidRPr="00087D39" w:rsidRDefault="009B04CD" w:rsidP="0049304B">
            <w:pPr>
              <w:rPr>
                <w:rFonts w:cs="Consolas"/>
                <w:color w:val="000000"/>
              </w:rPr>
            </w:pPr>
            <w:r w:rsidRPr="00087D39">
              <w:rPr>
                <w:rFonts w:cs="Consolas"/>
                <w:color w:val="000000"/>
              </w:rPr>
              <w:t>application/json</w:t>
            </w:r>
          </w:p>
          <w:p w14:paraId="64002689" w14:textId="77777777" w:rsidR="009B04CD" w:rsidRPr="00087D39" w:rsidRDefault="009B04CD" w:rsidP="0049304B">
            <w:pPr>
              <w:rPr>
                <w:color w:val="000000"/>
              </w:rPr>
            </w:pPr>
            <w:r w:rsidRPr="00087D39">
              <w:rPr>
                <w:rFonts w:cs="Consolas"/>
                <w:color w:val="000000"/>
              </w:rPr>
              <w:t>application/xml</w:t>
            </w:r>
          </w:p>
        </w:tc>
      </w:tr>
      <w:tr w:rsidR="009B04CD" w:rsidRPr="00087D39" w14:paraId="2A21E181" w14:textId="77777777" w:rsidTr="0049304B">
        <w:tc>
          <w:tcPr>
            <w:tcW w:w="1548" w:type="dxa"/>
            <w:shd w:val="clear" w:color="auto" w:fill="auto"/>
          </w:tcPr>
          <w:p w14:paraId="65773E19" w14:textId="77777777" w:rsidR="009B04CD" w:rsidRPr="00087D39" w:rsidRDefault="009B04CD" w:rsidP="0049304B">
            <w:pPr>
              <w:ind w:left="0"/>
              <w:jc w:val="left"/>
              <w:rPr>
                <w:color w:val="000000"/>
              </w:rPr>
            </w:pPr>
            <w:r w:rsidRPr="00087D39">
              <w:rPr>
                <w:color w:val="000000"/>
              </w:rPr>
              <w:t>Available response representation</w:t>
            </w:r>
          </w:p>
        </w:tc>
        <w:tc>
          <w:tcPr>
            <w:tcW w:w="8028" w:type="dxa"/>
            <w:shd w:val="clear" w:color="auto" w:fill="auto"/>
          </w:tcPr>
          <w:p w14:paraId="2A964463" w14:textId="77777777" w:rsidR="009B04CD" w:rsidRPr="00087D39" w:rsidRDefault="009B04CD" w:rsidP="0049304B">
            <w:pPr>
              <w:rPr>
                <w:rFonts w:cs="Consolas"/>
                <w:color w:val="000000"/>
              </w:rPr>
            </w:pPr>
            <w:r w:rsidRPr="00087D39">
              <w:rPr>
                <w:rFonts w:cs="Consolas"/>
                <w:color w:val="000000"/>
              </w:rPr>
              <w:t>application/json</w:t>
            </w:r>
          </w:p>
          <w:p w14:paraId="61CA54BE" w14:textId="77777777" w:rsidR="009B04CD" w:rsidRPr="00087D39" w:rsidRDefault="009B04CD" w:rsidP="0049304B">
            <w:pPr>
              <w:rPr>
                <w:color w:val="000000"/>
              </w:rPr>
            </w:pPr>
            <w:r w:rsidRPr="00087D39">
              <w:rPr>
                <w:rFonts w:cs="Consolas"/>
                <w:color w:val="000000"/>
              </w:rPr>
              <w:t>application/xml</w:t>
            </w:r>
          </w:p>
        </w:tc>
      </w:tr>
      <w:tr w:rsidR="009B04CD" w:rsidRPr="00087D39" w14:paraId="612E92C8" w14:textId="77777777" w:rsidTr="0049304B">
        <w:tc>
          <w:tcPr>
            <w:tcW w:w="1548" w:type="dxa"/>
            <w:shd w:val="clear" w:color="auto" w:fill="auto"/>
          </w:tcPr>
          <w:p w14:paraId="70D4DB97" w14:textId="77777777" w:rsidR="009B04CD" w:rsidRPr="00087D39" w:rsidRDefault="009B04CD" w:rsidP="0049304B">
            <w:pPr>
              <w:ind w:left="0"/>
              <w:jc w:val="left"/>
              <w:rPr>
                <w:color w:val="000000"/>
              </w:rPr>
            </w:pPr>
            <w:r w:rsidRPr="00087D39">
              <w:rPr>
                <w:color w:val="000000"/>
              </w:rPr>
              <w:t>URL Params</w:t>
            </w:r>
          </w:p>
        </w:tc>
        <w:tc>
          <w:tcPr>
            <w:tcW w:w="8028" w:type="dxa"/>
            <w:shd w:val="clear" w:color="auto" w:fill="auto"/>
          </w:tcPr>
          <w:p w14:paraId="30F925DE" w14:textId="43454CD6" w:rsidR="009B04CD" w:rsidRPr="00087D39" w:rsidRDefault="009B04CD" w:rsidP="001D627F">
            <w:pPr>
              <w:ind w:left="0"/>
              <w:rPr>
                <w:color w:val="000000"/>
              </w:rPr>
            </w:pPr>
            <w:r>
              <w:rPr>
                <w:color w:val="000000"/>
              </w:rPr>
              <w:t xml:space="preserve">         </w:t>
            </w:r>
          </w:p>
        </w:tc>
      </w:tr>
      <w:tr w:rsidR="009B04CD" w:rsidRPr="00087D39" w14:paraId="4D5479F6" w14:textId="77777777" w:rsidTr="0049304B">
        <w:tc>
          <w:tcPr>
            <w:tcW w:w="1548" w:type="dxa"/>
            <w:shd w:val="clear" w:color="auto" w:fill="auto"/>
          </w:tcPr>
          <w:p w14:paraId="52C1FA64" w14:textId="77777777" w:rsidR="009B04CD" w:rsidRPr="00087D39" w:rsidRDefault="009B04CD" w:rsidP="0049304B">
            <w:pPr>
              <w:ind w:left="0"/>
              <w:jc w:val="left"/>
              <w:rPr>
                <w:color w:val="000000"/>
              </w:rPr>
            </w:pPr>
            <w:r w:rsidRPr="00087D39">
              <w:rPr>
                <w:color w:val="000000"/>
              </w:rPr>
              <w:t>Data Params</w:t>
            </w:r>
          </w:p>
        </w:tc>
        <w:tc>
          <w:tcPr>
            <w:tcW w:w="8028" w:type="dxa"/>
            <w:shd w:val="clear" w:color="auto" w:fill="auto"/>
          </w:tcPr>
          <w:p w14:paraId="76AFB234" w14:textId="77777777" w:rsidR="009B04CD" w:rsidRPr="00087D39" w:rsidRDefault="009B04CD" w:rsidP="0049304B">
            <w:pPr>
              <w:ind w:left="0"/>
              <w:jc w:val="left"/>
            </w:pPr>
          </w:p>
        </w:tc>
      </w:tr>
      <w:tr w:rsidR="009B04CD" w:rsidRPr="00087D39" w14:paraId="6797784B" w14:textId="77777777" w:rsidTr="0049304B">
        <w:tc>
          <w:tcPr>
            <w:tcW w:w="1548" w:type="dxa"/>
            <w:shd w:val="clear" w:color="auto" w:fill="auto"/>
          </w:tcPr>
          <w:p w14:paraId="3CD7C2FC" w14:textId="77777777" w:rsidR="009B04CD" w:rsidRPr="00087D39" w:rsidRDefault="009B04CD" w:rsidP="0049304B">
            <w:pPr>
              <w:ind w:left="0"/>
              <w:jc w:val="left"/>
              <w:rPr>
                <w:color w:val="000000"/>
              </w:rPr>
            </w:pPr>
            <w:r w:rsidRPr="00087D39">
              <w:rPr>
                <w:color w:val="000000"/>
              </w:rPr>
              <w:t>Success Response</w:t>
            </w:r>
          </w:p>
        </w:tc>
        <w:tc>
          <w:tcPr>
            <w:tcW w:w="8028" w:type="dxa"/>
            <w:shd w:val="clear" w:color="auto" w:fill="auto"/>
          </w:tcPr>
          <w:p w14:paraId="3C60179C"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HTTP/1.1 200 OK</w:t>
            </w:r>
          </w:p>
          <w:p w14:paraId="4D76A240"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18:45:02 GMT</w:t>
            </w:r>
          </w:p>
          <w:p w14:paraId="5B3B3E46"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Access-Control-Allow-Origin: *</w:t>
            </w:r>
          </w:p>
          <w:p w14:paraId="0AD0F925"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Access-Control-Allow-Methods: GET, POST, DELETE, PUT</w:t>
            </w:r>
          </w:p>
          <w:p w14:paraId="0DF2C1A2"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HPC-API-Version: 1.0.0</w:t>
            </w:r>
          </w:p>
          <w:p w14:paraId="34FB18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Content-Type: application/json</w:t>
            </w:r>
          </w:p>
          <w:p w14:paraId="1FE30161"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Date: Wed, 15 Feb 2017 18:45:03 GMT</w:t>
            </w:r>
          </w:p>
          <w:p w14:paraId="62B8AC4B"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Transfer-Encoding: chunked</w:t>
            </w:r>
          </w:p>
          <w:p w14:paraId="61B6B314" w14:textId="77777777" w:rsidR="009B04CD" w:rsidRPr="00A10EF2" w:rsidRDefault="009B04CD" w:rsidP="0049304B">
            <w:pPr>
              <w:spacing w:after="0"/>
              <w:jc w:val="left"/>
              <w:rPr>
                <w:rFonts w:cs="Arial"/>
                <w:bCs/>
                <w:color w:val="000000"/>
                <w:shd w:val="clear" w:color="auto" w:fill="F9F9F9"/>
              </w:rPr>
            </w:pPr>
            <w:r w:rsidRPr="00A10EF2">
              <w:rPr>
                <w:rFonts w:cs="Arial"/>
                <w:bCs/>
                <w:color w:val="000000"/>
                <w:shd w:val="clear" w:color="auto" w:fill="F9F9F9"/>
              </w:rPr>
              <w:t>Server: Jetty(9.2.19.v20160908)</w:t>
            </w:r>
          </w:p>
          <w:p w14:paraId="3900ED71" w14:textId="77777777" w:rsidR="009B04CD" w:rsidRPr="00A10EF2" w:rsidRDefault="009B04CD" w:rsidP="0049304B">
            <w:pPr>
              <w:spacing w:after="0"/>
              <w:jc w:val="left"/>
              <w:rPr>
                <w:rFonts w:cs="Arial"/>
                <w:bCs/>
                <w:color w:val="000000"/>
                <w:shd w:val="clear" w:color="auto" w:fill="F9F9F9"/>
              </w:rPr>
            </w:pPr>
          </w:p>
          <w:p w14:paraId="73A1E675" w14:textId="77777777" w:rsidR="009B04CD" w:rsidRPr="005151EE" w:rsidRDefault="009B04CD" w:rsidP="0049304B">
            <w:pPr>
              <w:spacing w:after="0"/>
              <w:rPr>
                <w:rStyle w:val="sarrayv"/>
              </w:rPr>
            </w:pPr>
            <w:r w:rsidRPr="005151EE">
              <w:rPr>
                <w:rStyle w:val="sbrace"/>
              </w:rPr>
              <w:t>{</w:t>
            </w:r>
            <w:r w:rsidRPr="005151EE">
              <w:rPr>
                <w:rStyle w:val="apple-converted-space"/>
              </w:rPr>
              <w:t>  </w:t>
            </w:r>
            <w:r w:rsidRPr="005151EE">
              <w:br/>
              <w:t>   </w:t>
            </w:r>
            <w:r w:rsidRPr="005151EE">
              <w:rPr>
                <w:rStyle w:val="sobjectk"/>
                <w:b/>
                <w:bCs/>
              </w:rPr>
              <w:t>"collectionMetadataAttributes"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r>
            <w:r w:rsidRPr="005151EE">
              <w:lastRenderedPageBreak/>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ket"/>
              </w:rPr>
              <w:t>]</w:t>
            </w:r>
            <w:r w:rsidRPr="005151EE">
              <w:rPr>
                <w:rStyle w:val="scomma"/>
              </w:rPr>
              <w:t>,</w:t>
            </w:r>
            <w:r w:rsidRPr="005151EE">
              <w:br/>
              <w:t>   </w:t>
            </w:r>
            <w:r w:rsidRPr="005151EE">
              <w:rPr>
                <w:rStyle w:val="sobjectk"/>
                <w:b/>
                <w:bCs/>
              </w:rPr>
              <w:t>"dataObjectMetadataAttributes"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"PI_Lab"</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"collection_type"</w:t>
            </w:r>
            <w:r w:rsidRPr="005151EE">
              <w:rPr>
                <w:rStyle w:val="scomma"/>
              </w:rPr>
              <w:t>,</w:t>
            </w:r>
            <w:r w:rsidRPr="005151EE">
              <w:br/>
              <w:t>            </w:t>
            </w:r>
            <w:r w:rsidRPr="005151EE">
              <w:rPr>
                <w:rStyle w:val="sarrayv"/>
              </w:rPr>
              <w:t>"contact_name"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"pi_name"</w:t>
            </w:r>
            <w:r w:rsidRPr="005151EE">
              <w:rPr>
                <w:rStyle w:val="scomma"/>
              </w:rPr>
              <w:t>,</w:t>
            </w:r>
            <w:r w:rsidRPr="005151EE">
              <w:br/>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"levelLabel"</w:t>
            </w:r>
            <w:r w:rsidRPr="005151EE">
              <w:rPr>
                <w:rStyle w:val="scolon"/>
              </w:rPr>
              <w:t>:</w:t>
            </w:r>
            <w:r w:rsidRPr="005151EE">
              <w:rPr>
                <w:rStyle w:val="sobjectv"/>
              </w:rPr>
              <w:t>"Project"</w:t>
            </w:r>
            <w:r w:rsidRPr="005151EE">
              <w:rPr>
                <w:rStyle w:val="scomma"/>
              </w:rPr>
              <w:t>,</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"bioinformatics_contact"</w:t>
            </w:r>
            <w:r w:rsidRPr="005151EE">
              <w:rPr>
                <w:rStyle w:val="scomma"/>
              </w:rPr>
              <w:t>,</w:t>
            </w:r>
            <w:r w:rsidRPr="005151EE">
              <w:br/>
              <w:t>            </w:t>
            </w:r>
            <w:r w:rsidRPr="005151EE">
              <w:rPr>
                <w:rStyle w:val="sarrayv"/>
              </w:rPr>
              <w:t>"collection_type"</w:t>
            </w:r>
            <w:r w:rsidRPr="005151EE">
              <w:rPr>
                <w:rStyle w:val="scomma"/>
              </w:rPr>
              <w:t>,</w:t>
            </w:r>
            <w:r w:rsidRPr="005151EE">
              <w:br/>
              <w:t>            </w:t>
            </w:r>
            <w:r w:rsidRPr="005151EE">
              <w:rPr>
                <w:rStyle w:val="sarrayv"/>
              </w:rPr>
              <w:t>"name"</w:t>
            </w:r>
            <w:r w:rsidRPr="005151EE">
              <w:rPr>
                <w:rStyle w:val="scomma"/>
              </w:rPr>
              <w:t>,</w:t>
            </w:r>
            <w:r w:rsidRPr="005151EE">
              <w:br/>
              <w:t>            </w:t>
            </w:r>
            <w:r w:rsidRPr="005151EE">
              <w:rPr>
                <w:rStyle w:val="sarrayv"/>
              </w:rPr>
              <w:t>"project_description"</w:t>
            </w:r>
            <w:r w:rsidRPr="005151EE">
              <w:rPr>
                <w:rStyle w:val="scomma"/>
              </w:rPr>
              <w:t>,</w:t>
            </w:r>
            <w:r w:rsidRPr="005151EE">
              <w:br/>
              <w:t>            </w:t>
            </w:r>
            <w:r w:rsidRPr="005151EE">
              <w:rPr>
                <w:rStyle w:val="sarrayv"/>
              </w:rPr>
              <w:t>"project_id_CSAS"</w:t>
            </w:r>
            <w:r w:rsidRPr="005151EE">
              <w:rPr>
                <w:rStyle w:val="scomma"/>
              </w:rPr>
              <w:t>,</w:t>
            </w:r>
            <w:r w:rsidRPr="005151EE">
              <w:br/>
              <w:t>            </w:t>
            </w:r>
            <w:r w:rsidRPr="005151EE">
              <w:rPr>
                <w:rStyle w:val="sarrayv"/>
              </w:rPr>
              <w:t>"project_start_date"</w:t>
            </w:r>
            <w:r w:rsidRPr="005151EE">
              <w:rPr>
                <w:rStyle w:val="scomma"/>
              </w:rPr>
              <w:t>,</w:t>
            </w:r>
            <w:r w:rsidRPr="005151EE">
              <w:br/>
            </w:r>
            <w:r w:rsidRPr="005151EE">
              <w:lastRenderedPageBreak/>
              <w:t>            </w:t>
            </w:r>
            <w:r w:rsidRPr="005151EE">
              <w:rPr>
                <w:rStyle w:val="sarrayv"/>
              </w:rPr>
              <w:t>"registered_by"</w:t>
            </w:r>
            <w:r w:rsidRPr="005151EE">
              <w:rPr>
                <w:rStyle w:val="scomma"/>
              </w:rPr>
              <w:t>,</w:t>
            </w:r>
            <w:r w:rsidRPr="005151EE">
              <w:br/>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rPr>
                <w:rStyle w:val="scomma"/>
              </w:rPr>
              <w:t>,</w:t>
            </w:r>
            <w:r w:rsidRPr="005151EE">
              <w:br/>
              <w:t>      </w:t>
            </w:r>
            <w:r w:rsidRPr="005151EE">
              <w:rPr>
                <w:rStyle w:val="sbrace"/>
              </w:rPr>
              <w:t>{</w:t>
            </w:r>
            <w:r w:rsidRPr="005151EE">
              <w:rPr>
                <w:rStyle w:val="apple-converted-space"/>
              </w:rPr>
              <w:t>  </w:t>
            </w:r>
            <w:r w:rsidRPr="005151EE">
              <w:br/>
              <w:t>         </w:t>
            </w:r>
            <w:r w:rsidRPr="005151EE">
              <w:rPr>
                <w:rStyle w:val="sobjectk"/>
                <w:b/>
                <w:bCs/>
              </w:rPr>
              <w:t>"metadataAttributes"</w:t>
            </w:r>
            <w:r w:rsidRPr="005151EE">
              <w:rPr>
                <w:rStyle w:val="scolon"/>
              </w:rPr>
              <w:t>:</w:t>
            </w:r>
            <w:r w:rsidRPr="005151EE">
              <w:rPr>
                <w:rStyle w:val="sbracket"/>
              </w:rPr>
              <w:t>[</w:t>
            </w:r>
            <w:r w:rsidRPr="005151EE">
              <w:rPr>
                <w:rStyle w:val="apple-converted-space"/>
              </w:rPr>
              <w:t>  </w:t>
            </w:r>
            <w:r w:rsidRPr="005151EE">
              <w:br/>
              <w:t>            </w:t>
            </w:r>
            <w:r w:rsidRPr="005151EE">
              <w:rPr>
                <w:rStyle w:val="sarrayv"/>
              </w:rPr>
              <w:t>"archive_file_container_id"</w:t>
            </w:r>
            <w:r w:rsidRPr="005151EE">
              <w:rPr>
                <w:rStyle w:val="scomma"/>
              </w:rPr>
              <w:t>,</w:t>
            </w:r>
            <w:r w:rsidRPr="005151EE">
              <w:br/>
              <w:t>            </w:t>
            </w:r>
            <w:r w:rsidRPr="005151EE">
              <w:rPr>
                <w:rStyle w:val="sarrayv"/>
              </w:rPr>
              <w:t>"archive_file_id"</w:t>
            </w:r>
            <w:r w:rsidRPr="005151EE">
              <w:rPr>
                <w:rStyle w:val="scomma"/>
              </w:rPr>
              <w:t>,</w:t>
            </w:r>
          </w:p>
          <w:p w14:paraId="2513119D" w14:textId="77777777" w:rsidR="009B04CD" w:rsidRPr="00087D39" w:rsidRDefault="009B04CD" w:rsidP="0049304B">
            <w:pPr>
              <w:spacing w:after="0"/>
              <w:rPr>
                <w:rFonts w:cs="Arial"/>
                <w:bCs/>
                <w:color w:val="000000"/>
                <w:shd w:val="clear" w:color="auto" w:fill="F9F9F9"/>
              </w:rPr>
            </w:pPr>
            <w:r w:rsidRPr="005151EE">
              <w:t>            </w:t>
            </w:r>
            <w:r w:rsidRPr="005151EE">
              <w:rPr>
                <w:rStyle w:val="sarrayv"/>
              </w:rPr>
              <w:t>"registered_by_doc"</w:t>
            </w:r>
            <w:r w:rsidRPr="005151EE">
              <w:rPr>
                <w:rStyle w:val="scomma"/>
              </w:rPr>
              <w:t>,</w:t>
            </w:r>
            <w:r w:rsidRPr="005151EE">
              <w:br/>
              <w:t>            </w:t>
            </w:r>
            <w:r w:rsidRPr="005151EE">
              <w:rPr>
                <w:rStyle w:val="sarrayv"/>
              </w:rPr>
              <w:t>"registered_by_name"</w:t>
            </w:r>
            <w:r w:rsidRPr="005151EE">
              <w:rPr>
                <w:rStyle w:val="scomma"/>
              </w:rPr>
              <w:t>,</w:t>
            </w:r>
            <w:r w:rsidRPr="005151EE">
              <w:br/>
              <w:t>            </w:t>
            </w:r>
            <w:r w:rsidRPr="005151EE">
              <w:rPr>
                <w:rStyle w:val="sarrayv"/>
              </w:rPr>
              <w:t>"software_tool"</w:t>
            </w:r>
            <w:r w:rsidRPr="005151EE">
              <w:rPr>
                <w:rStyle w:val="scomma"/>
              </w:rPr>
              <w:t>,</w:t>
            </w:r>
            <w:r w:rsidRPr="005151EE">
              <w:br/>
              <w:t>            </w:t>
            </w:r>
            <w:r w:rsidRPr="005151EE">
              <w:rPr>
                <w:rStyle w:val="sarrayv"/>
              </w:rPr>
              <w:t>"source_file_size"</w:t>
            </w:r>
            <w:r w:rsidRPr="005151EE">
              <w:rPr>
                <w:rStyle w:val="scomma"/>
              </w:rPr>
              <w:t>,</w:t>
            </w:r>
            <w:r w:rsidRPr="005151EE">
              <w:br/>
              <w:t>            </w:t>
            </w:r>
            <w:r w:rsidRPr="005151EE">
              <w:rPr>
                <w:rStyle w:val="sarrayv"/>
              </w:rPr>
              <w:t>"uuid"</w:t>
            </w:r>
            <w:r w:rsidRPr="005151EE">
              <w:br/>
              <w:t>         </w:t>
            </w:r>
            <w:r w:rsidRPr="005151EE">
              <w:rPr>
                <w:rStyle w:val="sbracket"/>
              </w:rPr>
              <w:t>]</w:t>
            </w:r>
            <w:r w:rsidRPr="005151EE">
              <w:br/>
              <w:t>      </w:t>
            </w:r>
            <w:r w:rsidRPr="005151EE">
              <w:rPr>
                <w:rStyle w:val="sbrace"/>
              </w:rPr>
              <w:t>}</w:t>
            </w:r>
            <w:r w:rsidRPr="005151EE">
              <w:br/>
              <w:t>   </w:t>
            </w:r>
            <w:r w:rsidRPr="005151EE">
              <w:rPr>
                <w:rStyle w:val="sbracket"/>
              </w:rPr>
              <w:t>]</w:t>
            </w:r>
            <w:r w:rsidRPr="005151EE">
              <w:br/>
            </w:r>
            <w:r w:rsidRPr="005151EE">
              <w:rPr>
                <w:rStyle w:val="sbrace"/>
              </w:rPr>
              <w:t>}</w:t>
            </w:r>
          </w:p>
        </w:tc>
      </w:tr>
      <w:tr w:rsidR="009B04CD" w:rsidRPr="00087D39" w14:paraId="687B7E71" w14:textId="77777777" w:rsidTr="0049304B">
        <w:tc>
          <w:tcPr>
            <w:tcW w:w="1548" w:type="dxa"/>
            <w:shd w:val="clear" w:color="auto" w:fill="auto"/>
          </w:tcPr>
          <w:p w14:paraId="38EEC14B" w14:textId="77777777" w:rsidR="009B04CD" w:rsidRPr="00087D39" w:rsidRDefault="009B04CD" w:rsidP="0049304B">
            <w:pPr>
              <w:ind w:left="0"/>
              <w:jc w:val="left"/>
              <w:rPr>
                <w:color w:val="000000"/>
              </w:rPr>
            </w:pPr>
            <w:r w:rsidRPr="00087D39">
              <w:rPr>
                <w:color w:val="000000"/>
              </w:rPr>
              <w:lastRenderedPageBreak/>
              <w:t>Error Response</w:t>
            </w:r>
          </w:p>
        </w:tc>
        <w:tc>
          <w:tcPr>
            <w:tcW w:w="8028" w:type="dxa"/>
            <w:shd w:val="clear" w:color="auto" w:fill="auto"/>
          </w:tcPr>
          <w:p w14:paraId="3A7A313D" w14:textId="77777777" w:rsidR="009B04CD" w:rsidRDefault="009B04CD" w:rsidP="0049304B">
            <w:pPr>
              <w:spacing w:after="0"/>
              <w:rPr>
                <w:b/>
                <w:color w:val="000000"/>
              </w:rPr>
            </w:pPr>
            <w:r>
              <w:rPr>
                <w:b/>
                <w:color w:val="000000"/>
              </w:rPr>
              <w:t>Failed to get metadata attributes</w:t>
            </w:r>
            <w:r w:rsidRPr="00087D39">
              <w:rPr>
                <w:b/>
                <w:color w:val="000000"/>
              </w:rPr>
              <w:t>:</w:t>
            </w:r>
          </w:p>
          <w:p w14:paraId="7CBFC693" w14:textId="77777777" w:rsidR="009B04CD" w:rsidRPr="00087D39" w:rsidRDefault="009B04CD" w:rsidP="0049304B">
            <w:pPr>
              <w:spacing w:after="0"/>
              <w:rPr>
                <w:b/>
                <w:color w:val="000000"/>
              </w:rPr>
            </w:pPr>
          </w:p>
          <w:p w14:paraId="6431F84D" w14:textId="77777777" w:rsidR="009B04CD" w:rsidRPr="00E3186C" w:rsidRDefault="009B04CD" w:rsidP="0049304B">
            <w:pPr>
              <w:spacing w:after="0"/>
              <w:rPr>
                <w:color w:val="000000"/>
              </w:rPr>
            </w:pPr>
            <w:r w:rsidRPr="00E3186C">
              <w:rPr>
                <w:color w:val="000000"/>
              </w:rPr>
              <w:t>HTTP/1.1 400 Bad Request</w:t>
            </w:r>
          </w:p>
          <w:p w14:paraId="6C0F8866" w14:textId="77777777" w:rsidR="009B04CD" w:rsidRPr="00E3186C" w:rsidRDefault="009B04CD" w:rsidP="0049304B">
            <w:pPr>
              <w:spacing w:after="0"/>
              <w:rPr>
                <w:color w:val="000000"/>
              </w:rPr>
            </w:pPr>
            <w:r w:rsidRPr="00E3186C">
              <w:rPr>
                <w:color w:val="000000"/>
              </w:rPr>
              <w:t>Content-Type: application/json</w:t>
            </w:r>
          </w:p>
          <w:p w14:paraId="2AF09682" w14:textId="77777777" w:rsidR="009B04CD" w:rsidRPr="00E3186C" w:rsidRDefault="009B04CD" w:rsidP="0049304B">
            <w:pPr>
              <w:spacing w:after="0"/>
              <w:rPr>
                <w:color w:val="000000"/>
              </w:rPr>
            </w:pPr>
            <w:r w:rsidRPr="00E3186C">
              <w:rPr>
                <w:color w:val="000000"/>
              </w:rPr>
              <w:t>HPC-API-Version: 1.0.0</w:t>
            </w:r>
          </w:p>
          <w:p w14:paraId="6ACAD0F7" w14:textId="77777777" w:rsidR="009B04CD" w:rsidRPr="00E3186C" w:rsidRDefault="009B04CD" w:rsidP="0049304B">
            <w:pPr>
              <w:spacing w:after="0"/>
              <w:rPr>
                <w:color w:val="000000"/>
              </w:rPr>
            </w:pPr>
            <w:r w:rsidRPr="00E3186C">
              <w:rPr>
                <w:color w:val="000000"/>
              </w:rPr>
              <w:t>Date: Thu, 25 Aug 2016 01:03:29 GMT</w:t>
            </w:r>
          </w:p>
          <w:p w14:paraId="01BF8879" w14:textId="77777777" w:rsidR="009B04CD" w:rsidRPr="00E3186C" w:rsidRDefault="009B04CD" w:rsidP="0049304B">
            <w:pPr>
              <w:spacing w:after="0"/>
              <w:rPr>
                <w:color w:val="000000"/>
              </w:rPr>
            </w:pPr>
            <w:r w:rsidRPr="00E3186C">
              <w:rPr>
                <w:color w:val="000000"/>
              </w:rPr>
              <w:t>Transfer-Encoding: chunked</w:t>
            </w:r>
          </w:p>
          <w:p w14:paraId="2BE33D6F" w14:textId="77777777" w:rsidR="009B04CD" w:rsidRDefault="009B04CD" w:rsidP="0049304B">
            <w:pPr>
              <w:spacing w:after="0"/>
              <w:rPr>
                <w:color w:val="000000"/>
              </w:rPr>
            </w:pPr>
            <w:r w:rsidRPr="00E3186C">
              <w:rPr>
                <w:color w:val="000000"/>
              </w:rPr>
              <w:t>Server: Jetty(8.1.17.v20150415)</w:t>
            </w:r>
            <w:r w:rsidRPr="00E3186C">
              <w:rPr>
                <w:color w:val="000000"/>
              </w:rPr>
              <w:cr/>
            </w:r>
          </w:p>
          <w:p w14:paraId="47B89D00" w14:textId="77777777" w:rsidR="009B04CD" w:rsidRDefault="009B04CD" w:rsidP="0049304B">
            <w:pPr>
              <w:spacing w:after="0"/>
              <w:rPr>
                <w:color w:val="000000"/>
              </w:rPr>
            </w:pPr>
          </w:p>
          <w:p w14:paraId="106BD308" w14:textId="77777777" w:rsidR="009B04CD" w:rsidRPr="00E3186C" w:rsidRDefault="009B04CD" w:rsidP="0049304B">
            <w:pPr>
              <w:spacing w:after="0"/>
              <w:rPr>
                <w:color w:val="000000"/>
              </w:rPr>
            </w:pPr>
            <w:r w:rsidRPr="00E3186C">
              <w:rPr>
                <w:color w:val="000000"/>
              </w:rPr>
              <w:t>{</w:t>
            </w:r>
          </w:p>
          <w:p w14:paraId="138B9F11" w14:textId="77777777" w:rsidR="009B04CD" w:rsidRPr="00E3186C" w:rsidRDefault="009B04CD" w:rsidP="0049304B">
            <w:pPr>
              <w:spacing w:after="0"/>
              <w:rPr>
                <w:color w:val="000000"/>
              </w:rPr>
            </w:pPr>
            <w:r w:rsidRPr="00E3186C">
              <w:rPr>
                <w:color w:val="000000"/>
              </w:rPr>
              <w:t xml:space="preserve">   "errorType": "</w:t>
            </w:r>
            <w:r>
              <w:rPr>
                <w:color w:val="000000"/>
              </w:rPr>
              <w:t>DATABASE_ERROR</w:t>
            </w:r>
            <w:r w:rsidRPr="00E3186C">
              <w:rPr>
                <w:color w:val="000000"/>
              </w:rPr>
              <w:t>",</w:t>
            </w:r>
          </w:p>
          <w:p w14:paraId="6E621BC0" w14:textId="77777777" w:rsidR="009B04CD" w:rsidRDefault="009B04CD" w:rsidP="0049304B">
            <w:pPr>
              <w:spacing w:after="0"/>
              <w:rPr>
                <w:color w:val="000000"/>
              </w:rPr>
            </w:pPr>
            <w:r w:rsidRPr="00E3186C">
              <w:rPr>
                <w:color w:val="000000"/>
              </w:rPr>
              <w:t xml:space="preserve">   "message": "</w:t>
            </w:r>
            <w:r w:rsidRPr="002118D4">
              <w:rPr>
                <w:color w:val="000000"/>
              </w:rPr>
              <w:t>Failed to get metadata attributes:</w:t>
            </w:r>
            <w:r>
              <w:rPr>
                <w:color w:val="000000"/>
              </w:rPr>
              <w:t>”</w:t>
            </w:r>
          </w:p>
          <w:p w14:paraId="44CF8704" w14:textId="77777777" w:rsidR="009B04CD" w:rsidRPr="00087D39" w:rsidRDefault="009B04CD" w:rsidP="0049304B">
            <w:pPr>
              <w:spacing w:after="0"/>
              <w:rPr>
                <w:color w:val="000000"/>
              </w:rPr>
            </w:pPr>
            <w:r w:rsidRPr="00E3186C">
              <w:rPr>
                <w:color w:val="000000"/>
              </w:rPr>
              <w:t>}</w:t>
            </w:r>
          </w:p>
        </w:tc>
      </w:tr>
    </w:tbl>
    <w:p w14:paraId="1948C60B" w14:textId="4F84EDCB" w:rsidR="00BC3554" w:rsidRPr="004E60AD" w:rsidRDefault="00BC3554" w:rsidP="00BC3554">
      <w:pPr>
        <w:pStyle w:val="Heading2"/>
        <w:keepLines w:val="0"/>
        <w:numPr>
          <w:ilvl w:val="1"/>
          <w:numId w:val="9"/>
        </w:numPr>
        <w:spacing w:before="240" w:after="60" w:line="276" w:lineRule="auto"/>
        <w:jc w:val="left"/>
      </w:pPr>
      <w:bookmarkStart w:id="67" w:name="_Toc359660727"/>
      <w:r>
        <w:t>Get Data Management Model</w:t>
      </w:r>
      <w:bookmarkEnd w:id="67"/>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BC3554" w:rsidRPr="00087D39" w14:paraId="655CB1EC" w14:textId="77777777" w:rsidTr="00022773">
        <w:tc>
          <w:tcPr>
            <w:tcW w:w="1548" w:type="dxa"/>
            <w:shd w:val="clear" w:color="auto" w:fill="auto"/>
          </w:tcPr>
          <w:p w14:paraId="17E244B4" w14:textId="77777777" w:rsidR="00BC3554" w:rsidRPr="00087D39" w:rsidRDefault="00BC3554" w:rsidP="00022773">
            <w:pPr>
              <w:ind w:left="0"/>
              <w:jc w:val="left"/>
              <w:rPr>
                <w:color w:val="000000"/>
              </w:rPr>
            </w:pPr>
            <w:r w:rsidRPr="00087D39">
              <w:rPr>
                <w:color w:val="000000"/>
              </w:rPr>
              <w:t>Title</w:t>
            </w:r>
          </w:p>
        </w:tc>
        <w:tc>
          <w:tcPr>
            <w:tcW w:w="8028" w:type="dxa"/>
            <w:shd w:val="clear" w:color="auto" w:fill="auto"/>
          </w:tcPr>
          <w:p w14:paraId="5E72636A" w14:textId="3AB719FE" w:rsidR="00BC3554" w:rsidRPr="00087D39" w:rsidRDefault="00BC3554" w:rsidP="00022773">
            <w:pPr>
              <w:ind w:left="0"/>
              <w:rPr>
                <w:color w:val="000000"/>
              </w:rPr>
            </w:pPr>
            <w:r>
              <w:rPr>
                <w:color w:val="000000"/>
              </w:rPr>
              <w:t>Get the data management model of a DOC</w:t>
            </w:r>
          </w:p>
        </w:tc>
      </w:tr>
      <w:tr w:rsidR="00BC3554" w:rsidRPr="00087D39" w14:paraId="1EDB8D59" w14:textId="77777777" w:rsidTr="00022773">
        <w:tc>
          <w:tcPr>
            <w:tcW w:w="1548" w:type="dxa"/>
            <w:shd w:val="clear" w:color="auto" w:fill="auto"/>
          </w:tcPr>
          <w:p w14:paraId="30229176" w14:textId="77777777" w:rsidR="00BC3554" w:rsidRPr="00087D39" w:rsidRDefault="00BC3554" w:rsidP="00022773">
            <w:pPr>
              <w:ind w:left="0"/>
              <w:jc w:val="left"/>
              <w:rPr>
                <w:color w:val="000000"/>
              </w:rPr>
            </w:pPr>
            <w:r w:rsidRPr="00087D39">
              <w:rPr>
                <w:color w:val="000000"/>
              </w:rPr>
              <w:t>Description</w:t>
            </w:r>
          </w:p>
        </w:tc>
        <w:tc>
          <w:tcPr>
            <w:tcW w:w="8028" w:type="dxa"/>
            <w:shd w:val="clear" w:color="auto" w:fill="auto"/>
          </w:tcPr>
          <w:p w14:paraId="393336D5" w14:textId="2E3B6E0F" w:rsidR="00BC3554" w:rsidRDefault="00BC3554" w:rsidP="00022773">
            <w:pPr>
              <w:autoSpaceDE w:val="0"/>
              <w:autoSpaceDN w:val="0"/>
              <w:adjustRightInd w:val="0"/>
              <w:spacing w:before="0" w:after="0"/>
              <w:ind w:left="0"/>
              <w:jc w:val="left"/>
              <w:rPr>
                <w:color w:val="000000"/>
              </w:rPr>
            </w:pPr>
            <w:r>
              <w:rPr>
                <w:color w:val="000000"/>
              </w:rPr>
              <w:t>Return the following elements of the data management model:</w:t>
            </w:r>
          </w:p>
          <w:p w14:paraId="38F9EEFF" w14:textId="1616F814" w:rsidR="00BC3554" w:rsidRPr="00BC3554" w:rsidRDefault="00BC3554" w:rsidP="00BC3554">
            <w:pPr>
              <w:pStyle w:val="ListParagraph"/>
              <w:numPr>
                <w:ilvl w:val="0"/>
                <w:numId w:val="21"/>
              </w:numPr>
              <w:autoSpaceDE w:val="0"/>
              <w:autoSpaceDN w:val="0"/>
              <w:adjustRightInd w:val="0"/>
              <w:spacing w:before="0" w:after="0"/>
              <w:jc w:val="left"/>
              <w:rPr>
                <w:color w:val="000000"/>
              </w:rPr>
            </w:pPr>
            <w:r w:rsidRPr="00BC3554">
              <w:rPr>
                <w:color w:val="000000"/>
              </w:rPr>
              <w:t>Collection metadata validation rules</w:t>
            </w:r>
          </w:p>
          <w:p w14:paraId="611DE919" w14:textId="77777777" w:rsidR="00BC3554" w:rsidRDefault="00BC3554" w:rsidP="00BC3554">
            <w:pPr>
              <w:pStyle w:val="ListParagraph"/>
              <w:numPr>
                <w:ilvl w:val="0"/>
                <w:numId w:val="21"/>
              </w:numPr>
              <w:autoSpaceDE w:val="0"/>
              <w:autoSpaceDN w:val="0"/>
              <w:adjustRightInd w:val="0"/>
              <w:spacing w:before="0" w:after="0"/>
              <w:jc w:val="left"/>
            </w:pPr>
            <w:r>
              <w:t>Data Object validation rules</w:t>
            </w:r>
          </w:p>
          <w:p w14:paraId="06F7F443" w14:textId="77777777" w:rsidR="00BC3554" w:rsidRDefault="00BC3554" w:rsidP="00BC3554">
            <w:pPr>
              <w:pStyle w:val="ListParagraph"/>
              <w:numPr>
                <w:ilvl w:val="0"/>
                <w:numId w:val="21"/>
              </w:numPr>
              <w:autoSpaceDE w:val="0"/>
              <w:autoSpaceDN w:val="0"/>
              <w:adjustRightInd w:val="0"/>
              <w:spacing w:before="0" w:after="0"/>
              <w:jc w:val="left"/>
            </w:pPr>
            <w:r>
              <w:t>Data Hierarchy definition</w:t>
            </w:r>
          </w:p>
          <w:p w14:paraId="6477F5CE" w14:textId="77777777" w:rsidR="00BC3554" w:rsidRDefault="00BC3554" w:rsidP="00BC3554">
            <w:pPr>
              <w:pStyle w:val="ListParagraph"/>
              <w:numPr>
                <w:ilvl w:val="0"/>
                <w:numId w:val="21"/>
              </w:numPr>
              <w:autoSpaceDE w:val="0"/>
              <w:autoSpaceDN w:val="0"/>
              <w:adjustRightInd w:val="0"/>
              <w:spacing w:before="0" w:after="0"/>
              <w:jc w:val="left"/>
            </w:pPr>
            <w:r>
              <w:t>Collection system metadata</w:t>
            </w:r>
          </w:p>
          <w:p w14:paraId="37E9CB2C" w14:textId="4769C33E" w:rsidR="00BC3554" w:rsidRPr="00433CD6" w:rsidRDefault="00BC3554" w:rsidP="00BC3554">
            <w:pPr>
              <w:pStyle w:val="ListParagraph"/>
              <w:numPr>
                <w:ilvl w:val="0"/>
                <w:numId w:val="21"/>
              </w:numPr>
              <w:autoSpaceDE w:val="0"/>
              <w:autoSpaceDN w:val="0"/>
              <w:adjustRightInd w:val="0"/>
              <w:spacing w:before="0" w:after="0"/>
              <w:jc w:val="left"/>
            </w:pPr>
            <w:r>
              <w:t>Data object system metadata</w:t>
            </w:r>
          </w:p>
          <w:p w14:paraId="7CCB507C" w14:textId="77777777" w:rsidR="00BC3554" w:rsidRPr="00087D39" w:rsidRDefault="00BC3554" w:rsidP="00022773">
            <w:pPr>
              <w:rPr>
                <w:color w:val="000000"/>
              </w:rPr>
            </w:pPr>
          </w:p>
        </w:tc>
      </w:tr>
      <w:tr w:rsidR="00BC3554" w:rsidRPr="00087D39" w14:paraId="2139852B" w14:textId="77777777" w:rsidTr="00022773">
        <w:tc>
          <w:tcPr>
            <w:tcW w:w="1548" w:type="dxa"/>
            <w:shd w:val="clear" w:color="auto" w:fill="auto"/>
          </w:tcPr>
          <w:p w14:paraId="67CA632D" w14:textId="1F241C98" w:rsidR="00BC3554" w:rsidRPr="00087D39" w:rsidRDefault="00BC3554" w:rsidP="00022773">
            <w:pPr>
              <w:ind w:left="0"/>
              <w:jc w:val="left"/>
              <w:rPr>
                <w:color w:val="000000"/>
              </w:rPr>
            </w:pPr>
            <w:r w:rsidRPr="00087D39">
              <w:rPr>
                <w:color w:val="000000"/>
              </w:rPr>
              <w:t>URL</w:t>
            </w:r>
          </w:p>
        </w:tc>
        <w:tc>
          <w:tcPr>
            <w:tcW w:w="8028" w:type="dxa"/>
            <w:shd w:val="clear" w:color="auto" w:fill="auto"/>
          </w:tcPr>
          <w:p w14:paraId="5A4B9900" w14:textId="1CF0EA7B" w:rsidR="00BC3554" w:rsidRPr="00087D39" w:rsidRDefault="00BC3554" w:rsidP="00022773">
            <w:pPr>
              <w:rPr>
                <w:color w:val="000000"/>
              </w:rPr>
            </w:pPr>
            <w:r w:rsidRPr="00211984">
              <w:rPr>
                <w:color w:val="000000"/>
              </w:rPr>
              <w:t>/</w:t>
            </w:r>
            <w:r>
              <w:rPr>
                <w:color w:val="000000"/>
              </w:rPr>
              <w:t>dm/model</w:t>
            </w:r>
          </w:p>
        </w:tc>
      </w:tr>
      <w:tr w:rsidR="00BC3554" w:rsidRPr="00087D39" w14:paraId="20EEBA3A" w14:textId="77777777" w:rsidTr="00022773">
        <w:tc>
          <w:tcPr>
            <w:tcW w:w="1548" w:type="dxa"/>
            <w:shd w:val="clear" w:color="auto" w:fill="auto"/>
          </w:tcPr>
          <w:p w14:paraId="36B6993D" w14:textId="77777777" w:rsidR="00BC3554" w:rsidRPr="00087D39" w:rsidRDefault="00BC3554" w:rsidP="00022773">
            <w:pPr>
              <w:ind w:left="0"/>
              <w:jc w:val="left"/>
              <w:rPr>
                <w:color w:val="000000"/>
              </w:rPr>
            </w:pPr>
            <w:r w:rsidRPr="00087D39">
              <w:rPr>
                <w:color w:val="000000"/>
              </w:rPr>
              <w:lastRenderedPageBreak/>
              <w:t>Method</w:t>
            </w:r>
          </w:p>
        </w:tc>
        <w:tc>
          <w:tcPr>
            <w:tcW w:w="8028" w:type="dxa"/>
            <w:shd w:val="clear" w:color="auto" w:fill="auto"/>
          </w:tcPr>
          <w:p w14:paraId="1621921A" w14:textId="77777777" w:rsidR="00BC3554" w:rsidRPr="00087D39" w:rsidRDefault="00BC3554" w:rsidP="00022773">
            <w:pPr>
              <w:rPr>
                <w:color w:val="000000"/>
              </w:rPr>
            </w:pPr>
            <w:r>
              <w:rPr>
                <w:color w:val="000000"/>
              </w:rPr>
              <w:t>GET</w:t>
            </w:r>
          </w:p>
        </w:tc>
      </w:tr>
      <w:tr w:rsidR="00BC3554" w:rsidRPr="00087D39" w14:paraId="0799F4A1" w14:textId="77777777" w:rsidTr="00022773">
        <w:tc>
          <w:tcPr>
            <w:tcW w:w="1548" w:type="dxa"/>
            <w:shd w:val="clear" w:color="auto" w:fill="auto"/>
          </w:tcPr>
          <w:p w14:paraId="016B0131" w14:textId="77777777" w:rsidR="00BC3554" w:rsidRPr="00087D39" w:rsidRDefault="00BC3554" w:rsidP="00022773">
            <w:pPr>
              <w:ind w:left="0"/>
              <w:jc w:val="left"/>
              <w:rPr>
                <w:color w:val="000000"/>
              </w:rPr>
            </w:pPr>
            <w:r w:rsidRPr="00087D39">
              <w:rPr>
                <w:color w:val="000000"/>
              </w:rPr>
              <w:t>Acceptable request representation</w:t>
            </w:r>
          </w:p>
        </w:tc>
        <w:tc>
          <w:tcPr>
            <w:tcW w:w="8028" w:type="dxa"/>
            <w:shd w:val="clear" w:color="auto" w:fill="auto"/>
          </w:tcPr>
          <w:p w14:paraId="0119582C" w14:textId="77777777" w:rsidR="00BC3554" w:rsidRPr="00087D39" w:rsidRDefault="00BC3554" w:rsidP="00022773">
            <w:pPr>
              <w:rPr>
                <w:rFonts w:cs="Consolas"/>
                <w:color w:val="000000"/>
              </w:rPr>
            </w:pPr>
            <w:r w:rsidRPr="00087D39">
              <w:rPr>
                <w:rFonts w:cs="Consolas"/>
                <w:color w:val="000000"/>
              </w:rPr>
              <w:t>application/json</w:t>
            </w:r>
          </w:p>
          <w:p w14:paraId="44583945" w14:textId="77777777" w:rsidR="00BC3554" w:rsidRPr="00087D39" w:rsidRDefault="00BC3554" w:rsidP="00022773">
            <w:pPr>
              <w:rPr>
                <w:color w:val="000000"/>
              </w:rPr>
            </w:pPr>
            <w:r w:rsidRPr="00087D39">
              <w:rPr>
                <w:rFonts w:cs="Consolas"/>
                <w:color w:val="000000"/>
              </w:rPr>
              <w:t>application/xml</w:t>
            </w:r>
          </w:p>
        </w:tc>
      </w:tr>
      <w:tr w:rsidR="00BC3554" w:rsidRPr="00087D39" w14:paraId="1510A2F7" w14:textId="77777777" w:rsidTr="00022773">
        <w:tc>
          <w:tcPr>
            <w:tcW w:w="1548" w:type="dxa"/>
            <w:shd w:val="clear" w:color="auto" w:fill="auto"/>
          </w:tcPr>
          <w:p w14:paraId="384A8693" w14:textId="77777777" w:rsidR="00BC3554" w:rsidRPr="00087D39" w:rsidRDefault="00BC3554" w:rsidP="00022773">
            <w:pPr>
              <w:ind w:left="0"/>
              <w:jc w:val="left"/>
              <w:rPr>
                <w:color w:val="000000"/>
              </w:rPr>
            </w:pPr>
            <w:r w:rsidRPr="00087D39">
              <w:rPr>
                <w:color w:val="000000"/>
              </w:rPr>
              <w:t>Available response representation</w:t>
            </w:r>
          </w:p>
        </w:tc>
        <w:tc>
          <w:tcPr>
            <w:tcW w:w="8028" w:type="dxa"/>
            <w:shd w:val="clear" w:color="auto" w:fill="auto"/>
          </w:tcPr>
          <w:p w14:paraId="1E199730" w14:textId="77777777" w:rsidR="00BC3554" w:rsidRPr="00087D39" w:rsidRDefault="00BC3554" w:rsidP="00022773">
            <w:pPr>
              <w:rPr>
                <w:rFonts w:cs="Consolas"/>
                <w:color w:val="000000"/>
              </w:rPr>
            </w:pPr>
            <w:r w:rsidRPr="00087D39">
              <w:rPr>
                <w:rFonts w:cs="Consolas"/>
                <w:color w:val="000000"/>
              </w:rPr>
              <w:t>application/json</w:t>
            </w:r>
          </w:p>
          <w:p w14:paraId="56C9C17C" w14:textId="77777777" w:rsidR="00BC3554" w:rsidRPr="00087D39" w:rsidRDefault="00BC3554" w:rsidP="00022773">
            <w:pPr>
              <w:rPr>
                <w:color w:val="000000"/>
              </w:rPr>
            </w:pPr>
            <w:r w:rsidRPr="00087D39">
              <w:rPr>
                <w:rFonts w:cs="Consolas"/>
                <w:color w:val="000000"/>
              </w:rPr>
              <w:t>application/xml</w:t>
            </w:r>
          </w:p>
        </w:tc>
      </w:tr>
      <w:tr w:rsidR="00BC3554" w:rsidRPr="00087D39" w14:paraId="14B2CD7D" w14:textId="77777777" w:rsidTr="00022773">
        <w:tc>
          <w:tcPr>
            <w:tcW w:w="1548" w:type="dxa"/>
            <w:shd w:val="clear" w:color="auto" w:fill="auto"/>
          </w:tcPr>
          <w:p w14:paraId="3A48AD4E" w14:textId="77777777" w:rsidR="00BC3554" w:rsidRPr="00087D39" w:rsidRDefault="00BC3554" w:rsidP="00022773">
            <w:pPr>
              <w:ind w:left="0"/>
              <w:jc w:val="left"/>
              <w:rPr>
                <w:color w:val="000000"/>
              </w:rPr>
            </w:pPr>
            <w:r w:rsidRPr="00087D39">
              <w:rPr>
                <w:color w:val="000000"/>
              </w:rPr>
              <w:t>URL Params</w:t>
            </w:r>
          </w:p>
        </w:tc>
        <w:tc>
          <w:tcPr>
            <w:tcW w:w="8028" w:type="dxa"/>
            <w:shd w:val="clear" w:color="auto" w:fill="auto"/>
          </w:tcPr>
          <w:p w14:paraId="112D5F6F" w14:textId="7F4F172E" w:rsidR="00BC3554" w:rsidRPr="00087D39" w:rsidRDefault="00BC3554" w:rsidP="00022773">
            <w:pPr>
              <w:ind w:left="0"/>
              <w:rPr>
                <w:color w:val="000000"/>
              </w:rPr>
            </w:pPr>
            <w:r>
              <w:rPr>
                <w:color w:val="000000"/>
              </w:rPr>
              <w:t xml:space="preserve">          doc</w:t>
            </w:r>
          </w:p>
        </w:tc>
      </w:tr>
      <w:tr w:rsidR="00BC3554" w:rsidRPr="00087D39" w14:paraId="51FF50FC" w14:textId="77777777" w:rsidTr="00022773">
        <w:tc>
          <w:tcPr>
            <w:tcW w:w="1548" w:type="dxa"/>
            <w:shd w:val="clear" w:color="auto" w:fill="auto"/>
          </w:tcPr>
          <w:p w14:paraId="2A81F5AD" w14:textId="77777777" w:rsidR="00BC3554" w:rsidRPr="00087D39" w:rsidRDefault="00BC3554" w:rsidP="00022773">
            <w:pPr>
              <w:ind w:left="0"/>
              <w:jc w:val="left"/>
              <w:rPr>
                <w:color w:val="000000"/>
              </w:rPr>
            </w:pPr>
            <w:r w:rsidRPr="00087D39">
              <w:rPr>
                <w:color w:val="000000"/>
              </w:rPr>
              <w:t>Data Params</w:t>
            </w:r>
          </w:p>
        </w:tc>
        <w:tc>
          <w:tcPr>
            <w:tcW w:w="8028" w:type="dxa"/>
            <w:shd w:val="clear" w:color="auto" w:fill="auto"/>
          </w:tcPr>
          <w:p w14:paraId="56BAA957" w14:textId="77777777" w:rsidR="00BC3554" w:rsidRPr="00087D39" w:rsidRDefault="00BC3554" w:rsidP="00022773">
            <w:pPr>
              <w:ind w:left="0"/>
              <w:jc w:val="left"/>
            </w:pPr>
          </w:p>
        </w:tc>
      </w:tr>
      <w:tr w:rsidR="00BC3554" w:rsidRPr="00087D39" w14:paraId="6FA12F6B" w14:textId="77777777" w:rsidTr="00022773">
        <w:tc>
          <w:tcPr>
            <w:tcW w:w="1548" w:type="dxa"/>
            <w:shd w:val="clear" w:color="auto" w:fill="auto"/>
          </w:tcPr>
          <w:p w14:paraId="4AD2C058" w14:textId="77777777" w:rsidR="00BC3554" w:rsidRPr="00087D39" w:rsidRDefault="00BC3554" w:rsidP="00022773">
            <w:pPr>
              <w:ind w:left="0"/>
              <w:jc w:val="left"/>
              <w:rPr>
                <w:color w:val="000000"/>
              </w:rPr>
            </w:pPr>
            <w:r w:rsidRPr="00087D39">
              <w:rPr>
                <w:color w:val="000000"/>
              </w:rPr>
              <w:t>Success Response</w:t>
            </w:r>
          </w:p>
        </w:tc>
        <w:tc>
          <w:tcPr>
            <w:tcW w:w="8028" w:type="dxa"/>
            <w:shd w:val="clear" w:color="auto" w:fill="auto"/>
          </w:tcPr>
          <w:p w14:paraId="37C4627F" w14:textId="46EFDAA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HTTP/1.1 200 OK</w:t>
            </w:r>
          </w:p>
          <w:p w14:paraId="1395A48F" w14:textId="7AA37FF2"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20:41:44 GMT</w:t>
            </w:r>
          </w:p>
          <w:p w14:paraId="3D0C5301" w14:textId="6D7053DB"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Access-Control-Allow-Origin: *</w:t>
            </w:r>
          </w:p>
          <w:p w14:paraId="5137CDC5" w14:textId="094DFCF6"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Access-Control-Allow-Methods: GET, POST, DELETE, PUT</w:t>
            </w:r>
          </w:p>
          <w:p w14:paraId="2E9895E2" w14:textId="0FEE1B59"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HPC-API-Version: 1.0.0</w:t>
            </w:r>
          </w:p>
          <w:p w14:paraId="515AE4A3" w14:textId="3C9BDEBA"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Content-Type: application/json</w:t>
            </w:r>
          </w:p>
          <w:p w14:paraId="15E9045E" w14:textId="42BC64A8"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Date: Fri, 16 Jun 2017 20:41:48 GMT</w:t>
            </w:r>
          </w:p>
          <w:p w14:paraId="24730240" w14:textId="506E47C3" w:rsidR="00BC3554" w:rsidRP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Transfer-Encoding: chunked</w:t>
            </w:r>
          </w:p>
          <w:p w14:paraId="6B2A0ADE" w14:textId="77777777" w:rsidR="00BC3554" w:rsidRDefault="00BC3554" w:rsidP="00BC3554">
            <w:pPr>
              <w:spacing w:after="0"/>
              <w:jc w:val="left"/>
              <w:rPr>
                <w:rFonts w:cs="Arial"/>
                <w:bCs/>
                <w:color w:val="000000"/>
                <w:shd w:val="clear" w:color="auto" w:fill="F9F9F9"/>
              </w:rPr>
            </w:pPr>
            <w:r w:rsidRPr="00BC3554">
              <w:rPr>
                <w:rFonts w:cs="Arial"/>
                <w:bCs/>
                <w:color w:val="000000"/>
                <w:shd w:val="clear" w:color="auto" w:fill="F9F9F9"/>
              </w:rPr>
              <w:t>Server: Jetty(9.2.19.v20160908)</w:t>
            </w:r>
          </w:p>
          <w:p w14:paraId="31C3EFAA" w14:textId="77777777" w:rsidR="00BC3554" w:rsidRPr="00BC3554" w:rsidRDefault="00BC3554" w:rsidP="00BC3554">
            <w:pPr>
              <w:spacing w:after="0"/>
              <w:jc w:val="left"/>
              <w:rPr>
                <w:rFonts w:cs="Arial"/>
                <w:bCs/>
                <w:color w:val="000000"/>
                <w:shd w:val="clear" w:color="auto" w:fill="F9F9F9"/>
              </w:rPr>
            </w:pPr>
          </w:p>
          <w:p w14:paraId="1FC570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w:t>
            </w:r>
          </w:p>
          <w:p w14:paraId="747C6B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"basePath": "/FNL_SF_Archive",</w:t>
            </w:r>
          </w:p>
          <w:p w14:paraId="6445499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"collectionMetadataValidationRules":    [</w:t>
            </w:r>
          </w:p>
          <w:p w14:paraId="51255F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1BA7C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"collection_type",</w:t>
            </w:r>
          </w:p>
          <w:p w14:paraId="0A53DE8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E8DCB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0D7CA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"Project",</w:t>
            </w:r>
          </w:p>
          <w:p w14:paraId="617BD5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"PI_Lab",</w:t>
            </w:r>
          </w:p>
          <w:p w14:paraId="66C5651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"Flowcell",</w:t>
            </w:r>
          </w:p>
          <w:p w14:paraId="3DC44B3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"Sample",</w:t>
            </w:r>
          </w:p>
          <w:p w14:paraId="2E8592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"Folder"</w:t>
            </w:r>
          </w:p>
          <w:p w14:paraId="5546DB5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A5860A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80E9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9025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0AC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"pi_name",</w:t>
            </w:r>
          </w:p>
          <w:p w14:paraId="3BE48D7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A13A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["PI_Lab"],</w:t>
            </w:r>
          </w:p>
          <w:p w14:paraId="6E9720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"ruleEnabled": true</w:t>
            </w:r>
          </w:p>
          <w:p w14:paraId="36D989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285ED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6E214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"project_id_CSAS",</w:t>
            </w:r>
          </w:p>
          <w:p w14:paraId="5A49D8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1427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46295DE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0544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10EE4A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367CC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"project_name",</w:t>
            </w:r>
          </w:p>
          <w:p w14:paraId="602C0CF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4FA13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58D6A8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E1A119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2285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5F0AE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"lab_contact",</w:t>
            </w:r>
          </w:p>
          <w:p w14:paraId="3532C05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08F9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2E5E83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AD9BF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E8691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B8342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"bioinformatics_contact",</w:t>
            </w:r>
          </w:p>
          <w:p w14:paraId="55A583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9AA942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002C0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9C5BF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816B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91433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"project_start_date",</w:t>
            </w:r>
          </w:p>
          <w:p w14:paraId="76FA99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6DF06B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"System-Date",</w:t>
            </w:r>
          </w:p>
          <w:p w14:paraId="351228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14A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744F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C0318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C608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"grant_funding_agent",</w:t>
            </w:r>
          </w:p>
          <w:p w14:paraId="013261E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4E3CB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["Project"],</w:t>
            </w:r>
          </w:p>
          <w:p w14:paraId="31F127D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B91FC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A94F2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F2C052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"flowcell_id",</w:t>
            </w:r>
          </w:p>
          <w:p w14:paraId="16CE8D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D17234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4BB1CC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F1370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D8D8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8094CD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"run_name",</w:t>
            </w:r>
          </w:p>
          <w:p w14:paraId="27D568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12785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440D4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28269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5CDC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E81013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"run_date",</w:t>
            </w:r>
          </w:p>
          <w:p w14:paraId="161856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EC002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71C9DD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FDF51F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5922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78B00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"sequencing_platform",</w:t>
            </w:r>
          </w:p>
          <w:p w14:paraId="7A9092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75158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26C1AC0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EF20B7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AFD7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2E6B91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"sequencing_application_type",</w:t>
            </w:r>
          </w:p>
          <w:p w14:paraId="5858B10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D8C40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689031C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ED237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B34FC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09121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"read_length",</w:t>
            </w:r>
          </w:p>
          <w:p w14:paraId="7206B8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06D51B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388BCB8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60C847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4385F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E76B39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"pooling",</w:t>
            </w:r>
          </w:p>
          <w:p w14:paraId="2AD55C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65B21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["Flowcell"],</w:t>
            </w:r>
          </w:p>
          <w:p w14:paraId="010DF7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FDFEF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1CEAB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C459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"sample_id",</w:t>
            </w:r>
          </w:p>
          <w:p w14:paraId="4EBA15A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3DC726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B1E3DC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235AD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4ED5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B629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"sample_name",</w:t>
            </w:r>
          </w:p>
          <w:p w14:paraId="7FA6BED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3AF49F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589075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4EC168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0285B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738372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"initial_sample_concentration_ngul",</w:t>
            </w:r>
          </w:p>
          <w:p w14:paraId="22A82A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87858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BE523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0970BD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DAD85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DED6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"initial_sample_volume_ul",</w:t>
            </w:r>
          </w:p>
          <w:p w14:paraId="03DD80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39EA6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8615A7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D833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63A2FF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14F26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"sfqc_sample_concentration_ngul",</w:t>
            </w:r>
          </w:p>
          <w:p w14:paraId="348865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FA974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2EDE0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AD005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95D339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790BFC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"sfqc_sample_size",</w:t>
            </w:r>
          </w:p>
          <w:p w14:paraId="47194D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0B14B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CB7A1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BC0FA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4F412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824AB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"RIN",</w:t>
            </w:r>
          </w:p>
          <w:p w14:paraId="7D78D2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F37174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"collectionTypes": ["Sample"],</w:t>
            </w:r>
          </w:p>
          <w:p w14:paraId="1F84F64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AE9DD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8DC0A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C96170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"28s18s",</w:t>
            </w:r>
          </w:p>
          <w:p w14:paraId="24FF7F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8BAFA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3815E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C35D84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B73A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4043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"library_id",</w:t>
            </w:r>
          </w:p>
          <w:p w14:paraId="445E7D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7F221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1EEF36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A09C7A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43D2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730F2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"library_lot",</w:t>
            </w:r>
          </w:p>
          <w:p w14:paraId="4E1858A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170ED01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E5119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8502B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6A924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1D9F9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"library_name",</w:t>
            </w:r>
          </w:p>
          <w:p w14:paraId="7258603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370CB4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5932D8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98521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491A8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3058AA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"sfqc_library_concentration_nM",</w:t>
            </w:r>
          </w:p>
          <w:p w14:paraId="66A4FB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25B528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47A44C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1ADA5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DC1F1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45F39C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"sfqc_library_size",</w:t>
            </w:r>
          </w:p>
          <w:p w14:paraId="6438590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60BCB4F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42783E6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19FDDB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D56D9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8DA9F9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"source_id",</w:t>
            </w:r>
          </w:p>
          <w:p w14:paraId="662913E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50ECAF8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231598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0E8DAEF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C7CDB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CEEF5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"source_name",</w:t>
            </w:r>
          </w:p>
          <w:p w14:paraId="4639D87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313F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606DDE2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1F173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E18D6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FB151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"source_organism",</w:t>
            </w:r>
          </w:p>
          <w:p w14:paraId="2C65F22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5E0846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7E8164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4F21FD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7BB44C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64B6F4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"source_provider",</w:t>
            </w:r>
          </w:p>
          <w:p w14:paraId="16F995F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FFC13E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"collectionTypes": ["Sample"],</w:t>
            </w:r>
          </w:p>
          <w:p w14:paraId="04937A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8BF14E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592A2C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7AE47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"dataObjectMetadataValidationRules":    [</w:t>
            </w:r>
          </w:p>
          <w:p w14:paraId="769A6F1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DA557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"object_name",</w:t>
            </w:r>
          </w:p>
          <w:p w14:paraId="6B1B54C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28FE0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492846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3EF043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380A74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"file_type",</w:t>
            </w:r>
          </w:p>
          <w:p w14:paraId="699E937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038CA81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4619E62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A9F57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DFC552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"reference_genome",</w:t>
            </w:r>
          </w:p>
          <w:p w14:paraId="545B3B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4B08FC5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2C4BD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0950E0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w:t>
            </w:r>
          </w:p>
          <w:p w14:paraId="314759B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"reference_annotation",</w:t>
            </w:r>
          </w:p>
          <w:p w14:paraId="1949860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34A80F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E5B91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9E25A9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BB2DD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"software_tool",</w:t>
            </w:r>
          </w:p>
          <w:p w14:paraId="66DABE7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70CAA7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298462F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6D5B46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F7704B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"md5_checksum",</w:t>
            </w:r>
          </w:p>
          <w:p w14:paraId="73FC17B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false,</w:t>
            </w:r>
          </w:p>
          <w:p w14:paraId="2927061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5921CA8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063173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47DD2E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"phi_content",</w:t>
            </w:r>
          </w:p>
          <w:p w14:paraId="1A1187F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2D99197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6572E02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030EA7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Present",</w:t>
            </w:r>
          </w:p>
          <w:p w14:paraId="6444E60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"PHI Not Present",</w:t>
            </w:r>
          </w:p>
          <w:p w14:paraId="42389B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10C531C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8132BE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1287445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A564D5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BE308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1FB9EDE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"pii_content",</w:t>
            </w:r>
          </w:p>
          <w:p w14:paraId="3AE8ED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14DE74B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352F726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7843E96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Present",</w:t>
            </w:r>
          </w:p>
          <w:p w14:paraId="605DD90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"PII Not Present",</w:t>
            </w:r>
          </w:p>
          <w:p w14:paraId="0B5CB040"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7DE249A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D2FC98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D524B3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391CE98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537CAB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869A7AC"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"attribute": "data_encryption_status",</w:t>
            </w:r>
          </w:p>
          <w:p w14:paraId="38526A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CD4EAA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1F3A483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19F1D12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"Encrypted",</w:t>
            </w:r>
          </w:p>
          <w:p w14:paraId="6CF2B21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Encrypted",</w:t>
            </w:r>
          </w:p>
          <w:p w14:paraId="35A626A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4225542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D19DED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5487B2C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74E35F9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1D77DD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302CA4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"attribute": "data_compression_status",</w:t>
            </w:r>
          </w:p>
          <w:p w14:paraId="2D16588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"mandatory": true,</w:t>
            </w:r>
          </w:p>
          <w:p w14:paraId="4D4F64B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"validValues":          [</w:t>
            </w:r>
          </w:p>
          <w:p w14:paraId="79D6F43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"Unspecified",</w:t>
            </w:r>
          </w:p>
          <w:p w14:paraId="46634C2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"Compressed",</w:t>
            </w:r>
          </w:p>
          <w:p w14:paraId="6A6E39B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Compressed",</w:t>
            </w:r>
          </w:p>
          <w:p w14:paraId="21A99D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"Not Specified"</w:t>
            </w:r>
          </w:p>
          <w:p w14:paraId="030D927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AB8EF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"defaultValue": "Unspecified",</w:t>
            </w:r>
          </w:p>
          <w:p w14:paraId="63CA7B3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"ruleEnabled": true</w:t>
            </w:r>
          </w:p>
          <w:p w14:paraId="69E4F38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0F5F24A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500E3E1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"dataHierarchy":    {</w:t>
            </w:r>
          </w:p>
          <w:p w14:paraId="4D70B1E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"PI_Lab",</w:t>
            </w:r>
          </w:p>
          <w:p w14:paraId="7765B19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135A394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07535F5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"Project",</w:t>
            </w:r>
          </w:p>
          <w:p w14:paraId="247D2F3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71897465"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41434CF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"Flowcell",</w:t>
            </w:r>
          </w:p>
          <w:p w14:paraId="4DEC666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false,</w:t>
            </w:r>
          </w:p>
          <w:p w14:paraId="0120C8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"subCollectionsHierarchies": [            {</w:t>
            </w:r>
          </w:p>
          <w:p w14:paraId="61C4E67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"collectionType": "Sample",</w:t>
            </w:r>
          </w:p>
          <w:p w14:paraId="59CB778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"isDataObjectContainer": true</w:t>
            </w:r>
          </w:p>
          <w:p w14:paraId="6DB5F9E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79409D5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3EE0A94F"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4BCC17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F9C9E3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lastRenderedPageBreak/>
              <w:t xml:space="preserve">   "collectionSystemGeneratedMetadataAttributeNames":    [</w:t>
            </w:r>
          </w:p>
          <w:p w14:paraId="666E9E0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3CB1BB6D"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09701D9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2D2CE1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2DDE960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4F2DE18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2E32F71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"dataObjectSystemGeneratedMetadataAttributeNames":    [</w:t>
            </w:r>
          </w:p>
          <w:p w14:paraId="743D82B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"uuid",</w:t>
            </w:r>
          </w:p>
          <w:p w14:paraId="76CCBF7B"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w:t>
            </w:r>
          </w:p>
          <w:p w14:paraId="27DACE97"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"registered_by_name",</w:t>
            </w:r>
          </w:p>
          <w:p w14:paraId="103448E8"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"registered_by_doc",</w:t>
            </w:r>
          </w:p>
          <w:p w14:paraId="40DD9BC9"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"source_file_container_id",</w:t>
            </w:r>
          </w:p>
          <w:p w14:paraId="10AE4E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"source_file_id",</w:t>
            </w:r>
          </w:p>
          <w:p w14:paraId="09F349FE"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"archive_file_container_id",</w:t>
            </w:r>
          </w:p>
          <w:p w14:paraId="556A4FA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"archive_file_id",</w:t>
            </w:r>
          </w:p>
          <w:p w14:paraId="6A7E338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"data_transfer_request_id",</w:t>
            </w:r>
          </w:p>
          <w:p w14:paraId="068B799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"data_transfer_status",</w:t>
            </w:r>
          </w:p>
          <w:p w14:paraId="2FC37A02"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"data_transfer_type",</w:t>
            </w:r>
          </w:p>
          <w:p w14:paraId="792C5964"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"data_transfer_started",</w:t>
            </w:r>
          </w:p>
          <w:p w14:paraId="356E5A26"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"data_transfer_completed",</w:t>
            </w:r>
          </w:p>
          <w:p w14:paraId="658531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"source_file_size",</w:t>
            </w:r>
          </w:p>
          <w:p w14:paraId="41C349D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"archive_caller_object_id",</w:t>
            </w:r>
          </w:p>
          <w:p w14:paraId="7BF3EE5A"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"checksum",</w:t>
            </w:r>
          </w:p>
          <w:p w14:paraId="580BF691"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"metadata_updated"</w:t>
            </w:r>
          </w:p>
          <w:p w14:paraId="5DFF0CE3" w14:textId="77777777" w:rsidR="00F6009E" w:rsidRPr="00F6009E" w:rsidRDefault="00F6009E" w:rsidP="00F6009E">
            <w:pPr>
              <w:rPr>
                <w:rFonts w:cs="Arial"/>
                <w:bCs/>
                <w:color w:val="000000"/>
                <w:shd w:val="clear" w:color="auto" w:fill="F9F9F9"/>
              </w:rPr>
            </w:pPr>
            <w:r w:rsidRPr="00F6009E">
              <w:rPr>
                <w:rFonts w:cs="Arial"/>
                <w:bCs/>
                <w:color w:val="000000"/>
                <w:shd w:val="clear" w:color="auto" w:fill="F9F9F9"/>
              </w:rPr>
              <w:t xml:space="preserve">   ]</w:t>
            </w:r>
          </w:p>
          <w:p w14:paraId="6B9DB975" w14:textId="77777777" w:rsidR="00BC3554" w:rsidRDefault="00F6009E" w:rsidP="00F6009E">
            <w:pPr>
              <w:rPr>
                <w:rFonts w:cs="Arial"/>
                <w:bCs/>
                <w:color w:val="000000"/>
                <w:shd w:val="clear" w:color="auto" w:fill="F9F9F9"/>
              </w:rPr>
            </w:pPr>
            <w:r w:rsidRPr="00F6009E">
              <w:rPr>
                <w:rFonts w:cs="Arial"/>
                <w:bCs/>
                <w:color w:val="000000"/>
                <w:shd w:val="clear" w:color="auto" w:fill="F9F9F9"/>
              </w:rPr>
              <w:t>}</w:t>
            </w:r>
          </w:p>
          <w:p w14:paraId="4FD669AF" w14:textId="1C9E561B" w:rsidR="00B302CF" w:rsidRPr="00087D39" w:rsidRDefault="00B302CF" w:rsidP="00F6009E">
            <w:pPr>
              <w:rPr>
                <w:rFonts w:cs="Arial"/>
                <w:bCs/>
                <w:color w:val="000000"/>
                <w:shd w:val="clear" w:color="auto" w:fill="F9F9F9"/>
              </w:rPr>
            </w:pPr>
          </w:p>
        </w:tc>
      </w:tr>
      <w:tr w:rsidR="00BC3554" w:rsidRPr="00087D39" w14:paraId="41F28F1F" w14:textId="77777777" w:rsidTr="00022773">
        <w:tc>
          <w:tcPr>
            <w:tcW w:w="1548" w:type="dxa"/>
            <w:shd w:val="clear" w:color="auto" w:fill="auto"/>
          </w:tcPr>
          <w:p w14:paraId="15A51BB4" w14:textId="77777777" w:rsidR="00BC3554" w:rsidRPr="00087D39" w:rsidRDefault="00BC3554" w:rsidP="00022773">
            <w:pPr>
              <w:ind w:left="0"/>
              <w:jc w:val="left"/>
              <w:rPr>
                <w:color w:val="000000"/>
              </w:rPr>
            </w:pPr>
            <w:r w:rsidRPr="00087D39">
              <w:rPr>
                <w:color w:val="000000"/>
              </w:rPr>
              <w:lastRenderedPageBreak/>
              <w:t>Error Response</w:t>
            </w:r>
          </w:p>
        </w:tc>
        <w:tc>
          <w:tcPr>
            <w:tcW w:w="8028" w:type="dxa"/>
            <w:shd w:val="clear" w:color="auto" w:fill="auto"/>
          </w:tcPr>
          <w:p w14:paraId="7A24775E" w14:textId="13A82287" w:rsidR="00BC3554" w:rsidRDefault="00B302CF" w:rsidP="00022773">
            <w:pPr>
              <w:spacing w:after="0"/>
              <w:rPr>
                <w:b/>
                <w:color w:val="000000"/>
              </w:rPr>
            </w:pPr>
            <w:r>
              <w:rPr>
                <w:b/>
                <w:color w:val="000000"/>
              </w:rPr>
              <w:t>Invalid DOC</w:t>
            </w:r>
            <w:r w:rsidR="00BC3554" w:rsidRPr="00087D39">
              <w:rPr>
                <w:b/>
                <w:color w:val="000000"/>
              </w:rPr>
              <w:t>:</w:t>
            </w:r>
          </w:p>
          <w:p w14:paraId="64044D14" w14:textId="77777777" w:rsidR="00BC3554" w:rsidRPr="00087D39" w:rsidRDefault="00BC3554" w:rsidP="00022773">
            <w:pPr>
              <w:spacing w:after="0"/>
              <w:rPr>
                <w:b/>
                <w:color w:val="000000"/>
              </w:rPr>
            </w:pPr>
          </w:p>
          <w:p w14:paraId="36E4154D" w14:textId="5823B468" w:rsidR="00B302CF" w:rsidRPr="00B302CF" w:rsidRDefault="00B302CF" w:rsidP="00B302CF">
            <w:pPr>
              <w:spacing w:after="0"/>
              <w:rPr>
                <w:color w:val="000000"/>
              </w:rPr>
            </w:pPr>
            <w:r w:rsidRPr="00B302CF">
              <w:rPr>
                <w:color w:val="000000"/>
              </w:rPr>
              <w:t>HTTP/1.1 400 Bad Request</w:t>
            </w:r>
          </w:p>
          <w:p w14:paraId="37E82167" w14:textId="6CCCD75D" w:rsidR="00B302CF" w:rsidRPr="00B302CF" w:rsidRDefault="00B302CF" w:rsidP="00B302CF">
            <w:pPr>
              <w:spacing w:after="0"/>
              <w:rPr>
                <w:color w:val="000000"/>
              </w:rPr>
            </w:pPr>
            <w:r w:rsidRPr="00B302CF">
              <w:rPr>
                <w:color w:val="000000"/>
              </w:rPr>
              <w:t>Date: Fri, 16 Jun 2017 20:49:31 GMT</w:t>
            </w:r>
          </w:p>
          <w:p w14:paraId="0876AA52" w14:textId="096F05F9" w:rsidR="00B302CF" w:rsidRPr="00B302CF" w:rsidRDefault="00B302CF" w:rsidP="00B302CF">
            <w:pPr>
              <w:spacing w:after="0"/>
              <w:rPr>
                <w:color w:val="000000"/>
              </w:rPr>
            </w:pPr>
            <w:r w:rsidRPr="00B302CF">
              <w:rPr>
                <w:color w:val="000000"/>
              </w:rPr>
              <w:t>Content-Type: application/json</w:t>
            </w:r>
          </w:p>
          <w:p w14:paraId="40047E43" w14:textId="0344C640" w:rsidR="00B302CF" w:rsidRPr="00B302CF" w:rsidRDefault="00B302CF" w:rsidP="00B302CF">
            <w:pPr>
              <w:spacing w:after="0"/>
              <w:rPr>
                <w:color w:val="000000"/>
              </w:rPr>
            </w:pPr>
            <w:r w:rsidRPr="00B302CF">
              <w:rPr>
                <w:color w:val="000000"/>
              </w:rPr>
              <w:t>HPC-API-Version: 1.0.0</w:t>
            </w:r>
          </w:p>
          <w:p w14:paraId="6F3F5314" w14:textId="00763FD9" w:rsidR="00B302CF" w:rsidRPr="00B302CF" w:rsidRDefault="00B302CF" w:rsidP="00B302CF">
            <w:pPr>
              <w:spacing w:after="0"/>
              <w:rPr>
                <w:color w:val="000000"/>
              </w:rPr>
            </w:pPr>
            <w:r w:rsidRPr="00B302CF">
              <w:rPr>
                <w:color w:val="000000"/>
              </w:rPr>
              <w:t>Date: Fri, 16 Jun 2017 20:49:33 GMT</w:t>
            </w:r>
          </w:p>
          <w:p w14:paraId="536356F6" w14:textId="537C1CF5" w:rsidR="00B302CF" w:rsidRPr="00B302CF" w:rsidRDefault="00B302CF" w:rsidP="00B302CF">
            <w:pPr>
              <w:spacing w:after="0"/>
              <w:rPr>
                <w:color w:val="000000"/>
              </w:rPr>
            </w:pPr>
            <w:r w:rsidRPr="00B302CF">
              <w:rPr>
                <w:color w:val="000000"/>
              </w:rPr>
              <w:t>Transfer-Encoding: chunked</w:t>
            </w:r>
          </w:p>
          <w:p w14:paraId="250BFE33" w14:textId="77777777" w:rsidR="00B302CF" w:rsidRPr="00B302CF" w:rsidRDefault="00B302CF" w:rsidP="00B302CF">
            <w:pPr>
              <w:spacing w:after="0"/>
              <w:rPr>
                <w:color w:val="000000"/>
              </w:rPr>
            </w:pPr>
            <w:r w:rsidRPr="00B302CF">
              <w:rPr>
                <w:color w:val="000000"/>
              </w:rPr>
              <w:t>Server: Jetty(9.2.19.v20160908)</w:t>
            </w:r>
          </w:p>
          <w:p w14:paraId="3D5DEFAF" w14:textId="77777777" w:rsidR="00BC3554" w:rsidRDefault="00BC3554" w:rsidP="00022773">
            <w:pPr>
              <w:spacing w:after="0"/>
              <w:rPr>
                <w:color w:val="000000"/>
              </w:rPr>
            </w:pPr>
          </w:p>
          <w:p w14:paraId="06D1FBB9" w14:textId="77777777" w:rsidR="00B302CF" w:rsidRPr="00B302CF" w:rsidRDefault="00B302CF" w:rsidP="00B302CF">
            <w:pPr>
              <w:spacing w:after="0"/>
              <w:rPr>
                <w:color w:val="000000"/>
              </w:rPr>
            </w:pPr>
            <w:r w:rsidRPr="00B302CF">
              <w:rPr>
                <w:color w:val="000000"/>
              </w:rPr>
              <w:t>{</w:t>
            </w:r>
          </w:p>
          <w:p w14:paraId="40B2A3A0" w14:textId="77777777" w:rsidR="00B302CF" w:rsidRPr="00B302CF" w:rsidRDefault="00B302CF" w:rsidP="00B302CF">
            <w:pPr>
              <w:spacing w:after="0"/>
              <w:rPr>
                <w:color w:val="000000"/>
              </w:rPr>
            </w:pPr>
            <w:r w:rsidRPr="00B302CF">
              <w:rPr>
                <w:color w:val="000000"/>
              </w:rPr>
              <w:t xml:space="preserve">   "errorType": "INVALID_REQUEST_INPUT",</w:t>
            </w:r>
          </w:p>
          <w:p w14:paraId="203C0C8A" w14:textId="4CC21563" w:rsidR="00B302CF" w:rsidRDefault="00B302CF" w:rsidP="00B302CF">
            <w:pPr>
              <w:spacing w:after="0"/>
              <w:rPr>
                <w:color w:val="000000"/>
              </w:rPr>
            </w:pPr>
            <w:r w:rsidRPr="00B302CF">
              <w:rPr>
                <w:color w:val="000000"/>
              </w:rPr>
              <w:lastRenderedPageBreak/>
              <w:t xml:space="preserve">   "messag</w:t>
            </w:r>
            <w:r>
              <w:rPr>
                <w:color w:val="000000"/>
              </w:rPr>
              <w:t>e": "DOC not supported: invalid-doc-name"</w:t>
            </w:r>
          </w:p>
          <w:p w14:paraId="5E8A8C46" w14:textId="6296E49D" w:rsidR="00B302CF" w:rsidRPr="00B302CF" w:rsidRDefault="00B302CF" w:rsidP="00B302CF">
            <w:pPr>
              <w:spacing w:after="0"/>
              <w:rPr>
                <w:color w:val="000000"/>
              </w:rPr>
            </w:pPr>
            <w:r>
              <w:rPr>
                <w:color w:val="000000"/>
              </w:rPr>
              <w:t>}</w:t>
            </w:r>
          </w:p>
          <w:p w14:paraId="59C3A735" w14:textId="158BEB85" w:rsidR="00BC3554" w:rsidRPr="00087D39" w:rsidRDefault="00BC3554" w:rsidP="00B302CF">
            <w:pPr>
              <w:spacing w:after="0"/>
              <w:rPr>
                <w:color w:val="000000"/>
              </w:rPr>
            </w:pPr>
          </w:p>
        </w:tc>
      </w:tr>
    </w:tbl>
    <w:p w14:paraId="1C41F618" w14:textId="045EC2AD" w:rsidR="00DF0DF6" w:rsidRPr="004E60AD" w:rsidRDefault="00DF0DF6" w:rsidP="00DF0DF6">
      <w:pPr>
        <w:pStyle w:val="Heading2"/>
        <w:keepLines w:val="0"/>
        <w:numPr>
          <w:ilvl w:val="1"/>
          <w:numId w:val="9"/>
        </w:numPr>
        <w:spacing w:before="240" w:after="60" w:line="276" w:lineRule="auto"/>
        <w:jc w:val="left"/>
      </w:pPr>
      <w:bookmarkStart w:id="68" w:name="_Toc359660728"/>
      <w:r>
        <w:lastRenderedPageBreak/>
        <w:t>Add Bookmark</w:t>
      </w:r>
      <w:bookmarkEnd w:id="68"/>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6FCAEF5E" w14:textId="77777777" w:rsidTr="00022773">
        <w:tc>
          <w:tcPr>
            <w:tcW w:w="1548" w:type="dxa"/>
            <w:shd w:val="clear" w:color="auto" w:fill="auto"/>
          </w:tcPr>
          <w:p w14:paraId="298AB45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9342060" w14:textId="4B0FEB4E" w:rsidR="00DF0DF6" w:rsidRPr="00087D39" w:rsidRDefault="00DF0DF6" w:rsidP="00A55700">
            <w:pPr>
              <w:ind w:left="0"/>
              <w:rPr>
                <w:color w:val="000000"/>
              </w:rPr>
            </w:pPr>
            <w:r>
              <w:rPr>
                <w:color w:val="000000"/>
              </w:rPr>
              <w:t xml:space="preserve">Add a </w:t>
            </w:r>
            <w:r w:rsidR="00A55700">
              <w:rPr>
                <w:color w:val="000000"/>
              </w:rPr>
              <w:t>bookmark</w:t>
            </w:r>
          </w:p>
        </w:tc>
      </w:tr>
      <w:tr w:rsidR="00DF0DF6" w:rsidRPr="00087D39" w14:paraId="35A46589" w14:textId="77777777" w:rsidTr="00022773">
        <w:tc>
          <w:tcPr>
            <w:tcW w:w="1548" w:type="dxa"/>
            <w:shd w:val="clear" w:color="auto" w:fill="auto"/>
          </w:tcPr>
          <w:p w14:paraId="574DE9F3"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6314F268" w14:textId="1CA632F4" w:rsidR="00DF0DF6" w:rsidRPr="00087D39" w:rsidRDefault="00DF0DF6" w:rsidP="00A55700">
            <w:pPr>
              <w:ind w:left="0"/>
              <w:rPr>
                <w:color w:val="000000"/>
              </w:rPr>
            </w:pPr>
            <w:r>
              <w:rPr>
                <w:color w:val="000000"/>
              </w:rPr>
              <w:t xml:space="preserve">This API allows the user to add a new </w:t>
            </w:r>
            <w:r w:rsidR="00A55700">
              <w:rPr>
                <w:color w:val="000000"/>
              </w:rPr>
              <w:t>bookmark, so they can get back to it while browsing data</w:t>
            </w:r>
          </w:p>
        </w:tc>
      </w:tr>
      <w:tr w:rsidR="00DF0DF6" w:rsidRPr="00087D39" w14:paraId="26DA03F3" w14:textId="77777777" w:rsidTr="00022773">
        <w:tc>
          <w:tcPr>
            <w:tcW w:w="1548" w:type="dxa"/>
            <w:shd w:val="clear" w:color="auto" w:fill="auto"/>
          </w:tcPr>
          <w:p w14:paraId="7ED805D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0661254" w14:textId="5D5344D6" w:rsidR="00DF0DF6" w:rsidRPr="00087D39" w:rsidRDefault="00DF0DF6" w:rsidP="00A55700">
            <w:pPr>
              <w:rPr>
                <w:color w:val="000000"/>
              </w:rPr>
            </w:pPr>
            <w:r w:rsidRPr="00211984">
              <w:rPr>
                <w:color w:val="000000"/>
              </w:rPr>
              <w:t>/</w:t>
            </w:r>
            <w:r w:rsidR="00A55700">
              <w:rPr>
                <w:color w:val="000000"/>
              </w:rPr>
              <w:t>bookmark</w:t>
            </w:r>
            <w:r>
              <w:rPr>
                <w:color w:val="000000"/>
              </w:rPr>
              <w:t>/{</w:t>
            </w:r>
            <w:r w:rsidR="00A55700">
              <w:rPr>
                <w:color w:val="000000"/>
              </w:rPr>
              <w:t>bookmark</w:t>
            </w:r>
            <w:r>
              <w:rPr>
                <w:color w:val="000000"/>
              </w:rPr>
              <w:t>}</w:t>
            </w:r>
          </w:p>
        </w:tc>
      </w:tr>
      <w:tr w:rsidR="00DF0DF6" w:rsidRPr="00087D39" w14:paraId="272F5155" w14:textId="77777777" w:rsidTr="00022773">
        <w:tc>
          <w:tcPr>
            <w:tcW w:w="1548" w:type="dxa"/>
            <w:shd w:val="clear" w:color="auto" w:fill="auto"/>
          </w:tcPr>
          <w:p w14:paraId="14D6362E"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78E93F53" w14:textId="77777777" w:rsidR="00DF0DF6" w:rsidRPr="00087D39" w:rsidRDefault="00DF0DF6" w:rsidP="00022773">
            <w:pPr>
              <w:rPr>
                <w:color w:val="000000"/>
              </w:rPr>
            </w:pPr>
            <w:r>
              <w:rPr>
                <w:color w:val="000000"/>
              </w:rPr>
              <w:t>PUT</w:t>
            </w:r>
          </w:p>
        </w:tc>
      </w:tr>
      <w:tr w:rsidR="00DF0DF6" w:rsidRPr="00087D39" w14:paraId="166A4208" w14:textId="77777777" w:rsidTr="00022773">
        <w:tc>
          <w:tcPr>
            <w:tcW w:w="1548" w:type="dxa"/>
            <w:shd w:val="clear" w:color="auto" w:fill="auto"/>
          </w:tcPr>
          <w:p w14:paraId="5D4FFF39"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60FF0346" w14:textId="77777777" w:rsidR="00DF0DF6" w:rsidRPr="00087D39" w:rsidRDefault="00DF0DF6" w:rsidP="00022773">
            <w:pPr>
              <w:rPr>
                <w:rFonts w:cs="Consolas"/>
                <w:color w:val="000000"/>
              </w:rPr>
            </w:pPr>
            <w:r w:rsidRPr="00087D39">
              <w:rPr>
                <w:rFonts w:cs="Consolas"/>
                <w:color w:val="000000"/>
              </w:rPr>
              <w:t>application/json</w:t>
            </w:r>
          </w:p>
          <w:p w14:paraId="322D7EE7" w14:textId="77777777" w:rsidR="00DF0DF6" w:rsidRPr="00087D39" w:rsidRDefault="00DF0DF6" w:rsidP="00022773">
            <w:pPr>
              <w:rPr>
                <w:color w:val="000000"/>
              </w:rPr>
            </w:pPr>
            <w:r w:rsidRPr="00087D39">
              <w:rPr>
                <w:rFonts w:cs="Consolas"/>
                <w:color w:val="000000"/>
              </w:rPr>
              <w:t>application/xml</w:t>
            </w:r>
          </w:p>
        </w:tc>
      </w:tr>
      <w:tr w:rsidR="00DF0DF6" w:rsidRPr="00087D39" w14:paraId="6EF9BC1C" w14:textId="77777777" w:rsidTr="00022773">
        <w:tc>
          <w:tcPr>
            <w:tcW w:w="1548" w:type="dxa"/>
            <w:shd w:val="clear" w:color="auto" w:fill="auto"/>
          </w:tcPr>
          <w:p w14:paraId="0573E5C8"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4A42D7F6" w14:textId="77777777" w:rsidR="00DF0DF6" w:rsidRPr="00087D39" w:rsidRDefault="00DF0DF6" w:rsidP="00022773">
            <w:pPr>
              <w:rPr>
                <w:rFonts w:cs="Consolas"/>
                <w:color w:val="000000"/>
              </w:rPr>
            </w:pPr>
            <w:r w:rsidRPr="00087D39">
              <w:rPr>
                <w:rFonts w:cs="Consolas"/>
                <w:color w:val="000000"/>
              </w:rPr>
              <w:t>application/json</w:t>
            </w:r>
          </w:p>
          <w:p w14:paraId="0163DBF3" w14:textId="77777777" w:rsidR="00DF0DF6" w:rsidRPr="00087D39" w:rsidRDefault="00DF0DF6" w:rsidP="00022773">
            <w:pPr>
              <w:rPr>
                <w:color w:val="000000"/>
              </w:rPr>
            </w:pPr>
            <w:r w:rsidRPr="00087D39">
              <w:rPr>
                <w:rFonts w:cs="Consolas"/>
                <w:color w:val="000000"/>
              </w:rPr>
              <w:t>application/xml</w:t>
            </w:r>
          </w:p>
        </w:tc>
      </w:tr>
      <w:tr w:rsidR="00DF0DF6" w:rsidRPr="00087D39" w14:paraId="24F128F8" w14:textId="77777777" w:rsidTr="00022773">
        <w:tc>
          <w:tcPr>
            <w:tcW w:w="1548" w:type="dxa"/>
            <w:shd w:val="clear" w:color="auto" w:fill="auto"/>
          </w:tcPr>
          <w:p w14:paraId="7DB27F45"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43C9849C" w14:textId="24E75AE4" w:rsidR="00DF0DF6" w:rsidRPr="00087D39" w:rsidRDefault="00A55700" w:rsidP="00022773">
            <w:pPr>
              <w:ind w:left="0"/>
              <w:rPr>
                <w:color w:val="000000"/>
              </w:rPr>
            </w:pPr>
            <w:r>
              <w:rPr>
                <w:color w:val="000000"/>
              </w:rPr>
              <w:t>bookmark</w:t>
            </w:r>
            <w:r w:rsidR="00DF0DF6">
              <w:rPr>
                <w:color w:val="000000"/>
              </w:rPr>
              <w:t>Name</w:t>
            </w:r>
          </w:p>
        </w:tc>
      </w:tr>
      <w:tr w:rsidR="00DF0DF6" w:rsidRPr="00087D39" w14:paraId="6CF78559" w14:textId="77777777" w:rsidTr="00022773">
        <w:tc>
          <w:tcPr>
            <w:tcW w:w="1548" w:type="dxa"/>
            <w:shd w:val="clear" w:color="auto" w:fill="auto"/>
          </w:tcPr>
          <w:p w14:paraId="52BD72D5"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8EB2CD2" w14:textId="77777777" w:rsidR="00DF0DF6" w:rsidRPr="00087D39" w:rsidRDefault="00DF0DF6" w:rsidP="00022773">
            <w:pPr>
              <w:ind w:left="0"/>
              <w:jc w:val="left"/>
              <w:rPr>
                <w:b/>
                <w:color w:val="000000"/>
              </w:rPr>
            </w:pPr>
            <w:r w:rsidRPr="00087D39">
              <w:rPr>
                <w:b/>
                <w:color w:val="000000"/>
              </w:rPr>
              <w:t>JSON:</w:t>
            </w:r>
          </w:p>
          <w:p w14:paraId="041C773F" w14:textId="77777777" w:rsidR="00A55700" w:rsidRDefault="00A55700" w:rsidP="00A55700">
            <w:pPr>
              <w:ind w:left="0"/>
              <w:jc w:val="left"/>
            </w:pPr>
            <w:r>
              <w:t>{</w:t>
            </w:r>
          </w:p>
          <w:p w14:paraId="531753D3" w14:textId="1E4318E4" w:rsidR="00A55700" w:rsidRDefault="00A55700" w:rsidP="00A55700">
            <w:pPr>
              <w:ind w:left="0"/>
              <w:jc w:val="left"/>
            </w:pPr>
            <w:r>
              <w:tab/>
              <w:t>"path" : "/Path/To/Bookmark",</w:t>
            </w:r>
          </w:p>
          <w:p w14:paraId="40F79860" w14:textId="332605F3" w:rsidR="00A55700" w:rsidRDefault="00A55700" w:rsidP="00A55700">
            <w:pPr>
              <w:ind w:left="0"/>
              <w:jc w:val="left"/>
            </w:pPr>
            <w:r>
              <w:tab/>
              <w:t>"group" : "A bookmark group name"</w:t>
            </w:r>
          </w:p>
          <w:p w14:paraId="04AFF285" w14:textId="759D62BA" w:rsidR="00DF0DF6" w:rsidRPr="00087D39" w:rsidRDefault="00A55700" w:rsidP="00A55700">
            <w:pPr>
              <w:ind w:left="0"/>
              <w:jc w:val="left"/>
            </w:pPr>
            <w:r>
              <w:t>}</w:t>
            </w:r>
          </w:p>
        </w:tc>
      </w:tr>
      <w:tr w:rsidR="00DF0DF6" w:rsidRPr="00087D39" w14:paraId="006521BC" w14:textId="77777777" w:rsidTr="00022773">
        <w:tc>
          <w:tcPr>
            <w:tcW w:w="1548" w:type="dxa"/>
            <w:shd w:val="clear" w:color="auto" w:fill="auto"/>
          </w:tcPr>
          <w:p w14:paraId="6EC3878A"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E339BA9" w14:textId="03D729CE" w:rsidR="00DF0DF6" w:rsidRPr="00AA3C7A" w:rsidRDefault="00A55700" w:rsidP="00022773">
            <w:pPr>
              <w:spacing w:after="0"/>
              <w:jc w:val="left"/>
              <w:rPr>
                <w:rFonts w:cs="Arial"/>
                <w:bCs/>
                <w:color w:val="000000"/>
                <w:shd w:val="clear" w:color="auto" w:fill="F9F9F9"/>
              </w:rPr>
            </w:pPr>
            <w:r>
              <w:rPr>
                <w:rFonts w:cs="Arial"/>
                <w:bCs/>
                <w:color w:val="000000"/>
                <w:shd w:val="clear" w:color="auto" w:fill="F9F9F9"/>
              </w:rPr>
              <w:t>HTTP/1.1 201</w:t>
            </w:r>
            <w:r w:rsidR="00DF0DF6" w:rsidRPr="00AA3C7A">
              <w:rPr>
                <w:rFonts w:cs="Arial"/>
                <w:bCs/>
                <w:color w:val="000000"/>
                <w:shd w:val="clear" w:color="auto" w:fill="F9F9F9"/>
              </w:rPr>
              <w:t xml:space="preserve"> </w:t>
            </w:r>
            <w:r>
              <w:rPr>
                <w:rFonts w:cs="Arial"/>
                <w:bCs/>
                <w:color w:val="000000"/>
                <w:shd w:val="clear" w:color="auto" w:fill="F9F9F9"/>
              </w:rPr>
              <w:t>Created</w:t>
            </w:r>
          </w:p>
          <w:p w14:paraId="7CE79D33"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C86A290"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34176407" w14:textId="77777777" w:rsidR="00DF0DF6" w:rsidRPr="00087D39" w:rsidRDefault="00DF0DF6" w:rsidP="00022773">
            <w:pPr>
              <w:spacing w:after="0"/>
              <w:rPr>
                <w:rFonts w:cs="Arial"/>
                <w:bCs/>
                <w:color w:val="000000"/>
                <w:shd w:val="clear" w:color="auto" w:fill="F9F9F9"/>
              </w:rPr>
            </w:pPr>
          </w:p>
        </w:tc>
      </w:tr>
      <w:tr w:rsidR="00DF0DF6" w:rsidRPr="00087D39" w14:paraId="65657C63" w14:textId="77777777" w:rsidTr="00022773">
        <w:tc>
          <w:tcPr>
            <w:tcW w:w="1548" w:type="dxa"/>
            <w:shd w:val="clear" w:color="auto" w:fill="auto"/>
          </w:tcPr>
          <w:p w14:paraId="42CBDDD2"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2209A7CB" w14:textId="52B56C7F" w:rsidR="00DF0DF6" w:rsidRDefault="00DF0DF6" w:rsidP="00022773">
            <w:pPr>
              <w:spacing w:after="0"/>
              <w:rPr>
                <w:b/>
                <w:color w:val="000000"/>
              </w:rPr>
            </w:pPr>
            <w:r>
              <w:rPr>
                <w:b/>
                <w:color w:val="000000"/>
              </w:rPr>
              <w:t xml:space="preserve">Invaid </w:t>
            </w:r>
            <w:r w:rsidR="00A55700">
              <w:rPr>
                <w:b/>
                <w:color w:val="000000"/>
              </w:rPr>
              <w:t>bookmark</w:t>
            </w:r>
            <w:r w:rsidRPr="00087D39">
              <w:rPr>
                <w:b/>
                <w:color w:val="000000"/>
              </w:rPr>
              <w:t>:</w:t>
            </w:r>
          </w:p>
          <w:p w14:paraId="6776EB30" w14:textId="2F4F5DF2" w:rsidR="00DF0DF6" w:rsidRDefault="00A55700" w:rsidP="00022773">
            <w:pPr>
              <w:spacing w:after="0"/>
              <w:rPr>
                <w:color w:val="000000"/>
              </w:rPr>
            </w:pPr>
            <w:r>
              <w:rPr>
                <w:color w:val="000000"/>
              </w:rPr>
              <w:t>In case mandatory bookmark path is not provided.</w:t>
            </w:r>
          </w:p>
          <w:p w14:paraId="12D3E46F" w14:textId="77777777" w:rsidR="00A55700" w:rsidRPr="00A55700" w:rsidRDefault="00A55700" w:rsidP="00022773">
            <w:pPr>
              <w:spacing w:after="0"/>
              <w:rPr>
                <w:color w:val="000000"/>
              </w:rPr>
            </w:pPr>
          </w:p>
          <w:p w14:paraId="58298579" w14:textId="77777777" w:rsidR="00DF0DF6" w:rsidRPr="00AA3C7A" w:rsidRDefault="00DF0DF6" w:rsidP="00022773">
            <w:pPr>
              <w:spacing w:after="0"/>
              <w:rPr>
                <w:color w:val="000000"/>
              </w:rPr>
            </w:pPr>
            <w:r w:rsidRPr="00AA3C7A">
              <w:rPr>
                <w:color w:val="000000"/>
              </w:rPr>
              <w:t>HTTP/1.1 400 Bad Request</w:t>
            </w:r>
          </w:p>
          <w:p w14:paraId="4BF26885" w14:textId="77777777" w:rsidR="00DF0DF6" w:rsidRPr="00AA3C7A" w:rsidRDefault="00DF0DF6" w:rsidP="00022773">
            <w:pPr>
              <w:spacing w:after="0"/>
              <w:rPr>
                <w:color w:val="000000"/>
              </w:rPr>
            </w:pPr>
            <w:r w:rsidRPr="00AA3C7A">
              <w:rPr>
                <w:color w:val="000000"/>
              </w:rPr>
              <w:t>Content-Type: application/json</w:t>
            </w:r>
          </w:p>
          <w:p w14:paraId="2DA08FEF" w14:textId="77777777" w:rsidR="00DF0DF6" w:rsidRPr="00AA3C7A" w:rsidRDefault="00DF0DF6" w:rsidP="00022773">
            <w:pPr>
              <w:spacing w:after="0"/>
              <w:rPr>
                <w:color w:val="000000"/>
              </w:rPr>
            </w:pPr>
            <w:r w:rsidRPr="00AA3C7A">
              <w:rPr>
                <w:color w:val="000000"/>
              </w:rPr>
              <w:t>HPC-API-Version: 1.0.0</w:t>
            </w:r>
          </w:p>
          <w:p w14:paraId="7A9CCC73" w14:textId="77777777" w:rsidR="00A55700" w:rsidRPr="00A55700" w:rsidRDefault="00A55700" w:rsidP="00A55700">
            <w:pPr>
              <w:spacing w:after="0"/>
              <w:rPr>
                <w:color w:val="000000"/>
              </w:rPr>
            </w:pPr>
            <w:r w:rsidRPr="00A55700">
              <w:rPr>
                <w:color w:val="000000"/>
              </w:rPr>
              <w:t>{</w:t>
            </w:r>
          </w:p>
          <w:p w14:paraId="6C5C41E0" w14:textId="77777777" w:rsidR="00A55700" w:rsidRPr="00A55700" w:rsidRDefault="00A55700" w:rsidP="00A55700">
            <w:pPr>
              <w:spacing w:after="0"/>
              <w:rPr>
                <w:color w:val="000000"/>
              </w:rPr>
            </w:pPr>
            <w:r w:rsidRPr="00A55700">
              <w:rPr>
                <w:color w:val="000000"/>
              </w:rPr>
              <w:t xml:space="preserve">   "errorType": "INVALID_REQUEST_INPUT",</w:t>
            </w:r>
          </w:p>
          <w:p w14:paraId="2A581002" w14:textId="77777777" w:rsidR="00A55700" w:rsidRPr="00A55700" w:rsidRDefault="00A55700" w:rsidP="00A55700">
            <w:pPr>
              <w:spacing w:after="0"/>
              <w:rPr>
                <w:color w:val="000000"/>
              </w:rPr>
            </w:pPr>
            <w:r w:rsidRPr="00A55700">
              <w:rPr>
                <w:color w:val="000000"/>
              </w:rPr>
              <w:t xml:space="preserve">   "message": "Invalid bookmark request: Null or empty bookmark path",</w:t>
            </w:r>
          </w:p>
          <w:p w14:paraId="692B5BB0" w14:textId="77777777" w:rsidR="00DF0DF6" w:rsidRDefault="00A55700" w:rsidP="00022773">
            <w:pPr>
              <w:spacing w:after="0"/>
              <w:rPr>
                <w:b/>
                <w:color w:val="000000"/>
              </w:rPr>
            </w:pPr>
            <w:r>
              <w:rPr>
                <w:b/>
                <w:color w:val="000000"/>
              </w:rPr>
              <w:t>}</w:t>
            </w:r>
          </w:p>
          <w:p w14:paraId="33B51147" w14:textId="77777777" w:rsidR="00A55700" w:rsidRDefault="00A55700" w:rsidP="00022773">
            <w:pPr>
              <w:spacing w:after="0"/>
              <w:rPr>
                <w:b/>
                <w:color w:val="000000"/>
              </w:rPr>
            </w:pPr>
          </w:p>
          <w:p w14:paraId="6285F675" w14:textId="7FEBD97A" w:rsidR="00A55700" w:rsidRDefault="00A55700" w:rsidP="00A55700">
            <w:pPr>
              <w:spacing w:after="0"/>
              <w:rPr>
                <w:b/>
                <w:color w:val="000000"/>
              </w:rPr>
            </w:pPr>
            <w:r>
              <w:rPr>
                <w:b/>
                <w:color w:val="000000"/>
              </w:rPr>
              <w:t>Bookmark already exists</w:t>
            </w:r>
            <w:r w:rsidRPr="00087D39">
              <w:rPr>
                <w:b/>
                <w:color w:val="000000"/>
              </w:rPr>
              <w:t>:</w:t>
            </w:r>
          </w:p>
          <w:p w14:paraId="484CC7B0" w14:textId="240964CD" w:rsidR="00A55700" w:rsidRPr="00A55700" w:rsidRDefault="00A55700" w:rsidP="00A55700">
            <w:pPr>
              <w:spacing w:after="0"/>
              <w:rPr>
                <w:color w:val="000000"/>
              </w:rPr>
            </w:pPr>
            <w:r>
              <w:rPr>
                <w:color w:val="000000"/>
              </w:rPr>
              <w:lastRenderedPageBreak/>
              <w:t xml:space="preserve">In case bookmark exists </w:t>
            </w:r>
          </w:p>
          <w:p w14:paraId="449574F7" w14:textId="77777777" w:rsidR="00A55700" w:rsidRPr="00AA3C7A" w:rsidRDefault="00A55700" w:rsidP="00A55700">
            <w:pPr>
              <w:spacing w:after="0"/>
              <w:rPr>
                <w:color w:val="000000"/>
              </w:rPr>
            </w:pPr>
            <w:r w:rsidRPr="00AA3C7A">
              <w:rPr>
                <w:color w:val="000000"/>
              </w:rPr>
              <w:t>HTTP/1.1 400 Bad Request</w:t>
            </w:r>
          </w:p>
          <w:p w14:paraId="34B51341" w14:textId="77777777" w:rsidR="00A55700" w:rsidRPr="00AA3C7A" w:rsidRDefault="00A55700" w:rsidP="00A55700">
            <w:pPr>
              <w:spacing w:after="0"/>
              <w:rPr>
                <w:color w:val="000000"/>
              </w:rPr>
            </w:pPr>
            <w:r w:rsidRPr="00AA3C7A">
              <w:rPr>
                <w:color w:val="000000"/>
              </w:rPr>
              <w:t>Content-Type: application/json</w:t>
            </w:r>
          </w:p>
          <w:p w14:paraId="21B07131" w14:textId="77777777" w:rsidR="00A55700" w:rsidRPr="00AA3C7A" w:rsidRDefault="00A55700" w:rsidP="00A55700">
            <w:pPr>
              <w:spacing w:after="0"/>
              <w:rPr>
                <w:color w:val="000000"/>
              </w:rPr>
            </w:pPr>
            <w:r w:rsidRPr="00AA3C7A">
              <w:rPr>
                <w:color w:val="000000"/>
              </w:rPr>
              <w:t>HPC-API-Version: 1.0.0</w:t>
            </w:r>
          </w:p>
          <w:p w14:paraId="08F330B5" w14:textId="77777777" w:rsidR="00A55700" w:rsidRPr="00A55700" w:rsidRDefault="00A55700" w:rsidP="00A55700">
            <w:pPr>
              <w:spacing w:after="0"/>
              <w:rPr>
                <w:color w:val="000000"/>
              </w:rPr>
            </w:pPr>
            <w:r w:rsidRPr="00A55700">
              <w:rPr>
                <w:color w:val="000000"/>
              </w:rPr>
              <w:t>{</w:t>
            </w:r>
          </w:p>
          <w:p w14:paraId="74A0434D" w14:textId="77777777" w:rsidR="00A55700" w:rsidRPr="00A55700" w:rsidRDefault="00A55700" w:rsidP="00A55700">
            <w:pPr>
              <w:spacing w:after="0"/>
              <w:rPr>
                <w:color w:val="000000"/>
              </w:rPr>
            </w:pPr>
            <w:r w:rsidRPr="00A55700">
              <w:rPr>
                <w:color w:val="000000"/>
              </w:rPr>
              <w:t xml:space="preserve">   "errorType": "INVALID_REQUEST_INPUT",</w:t>
            </w:r>
          </w:p>
          <w:p w14:paraId="445144D3" w14:textId="7C21B9C5" w:rsidR="00A55700" w:rsidRPr="00A55700" w:rsidRDefault="00A55700" w:rsidP="00A55700">
            <w:pPr>
              <w:rPr>
                <w:color w:val="000000"/>
              </w:rPr>
            </w:pPr>
            <w:r>
              <w:rPr>
                <w:color w:val="000000"/>
              </w:rPr>
              <w:t xml:space="preserve">  </w:t>
            </w:r>
            <w:r w:rsidRPr="00A55700">
              <w:rPr>
                <w:color w:val="000000"/>
              </w:rPr>
              <w:t xml:space="preserve">"message": "Bookmark name already exists: </w:t>
            </w:r>
            <w:r>
              <w:rPr>
                <w:color w:val="000000"/>
              </w:rPr>
              <w:t>&lt;bookmark-name&gt;</w:t>
            </w:r>
            <w:r w:rsidRPr="00A55700">
              <w:rPr>
                <w:color w:val="000000"/>
              </w:rPr>
              <w:t>",</w:t>
            </w:r>
          </w:p>
          <w:p w14:paraId="77974F29" w14:textId="77777777" w:rsidR="00A55700" w:rsidRDefault="00A55700" w:rsidP="00A55700">
            <w:pPr>
              <w:spacing w:after="0"/>
              <w:rPr>
                <w:b/>
                <w:color w:val="000000"/>
              </w:rPr>
            </w:pPr>
            <w:r>
              <w:rPr>
                <w:b/>
                <w:color w:val="000000"/>
              </w:rPr>
              <w:t>}</w:t>
            </w:r>
          </w:p>
          <w:p w14:paraId="44649A73" w14:textId="77777777" w:rsidR="00A55700" w:rsidRDefault="00A55700" w:rsidP="00022773">
            <w:pPr>
              <w:spacing w:after="0"/>
              <w:rPr>
                <w:b/>
                <w:color w:val="000000"/>
              </w:rPr>
            </w:pPr>
          </w:p>
          <w:p w14:paraId="0F6AEA48" w14:textId="77777777" w:rsidR="00A55700" w:rsidRDefault="00A55700" w:rsidP="00022773">
            <w:pPr>
              <w:spacing w:after="0"/>
              <w:rPr>
                <w:b/>
                <w:color w:val="000000"/>
              </w:rPr>
            </w:pPr>
          </w:p>
          <w:p w14:paraId="3F6951EB" w14:textId="77777777" w:rsidR="00DF0DF6" w:rsidRPr="00087D39" w:rsidRDefault="00DF0DF6" w:rsidP="00022773">
            <w:pPr>
              <w:spacing w:after="0"/>
              <w:rPr>
                <w:b/>
                <w:color w:val="000000"/>
              </w:rPr>
            </w:pPr>
            <w:r>
              <w:rPr>
                <w:b/>
                <w:color w:val="000000"/>
              </w:rPr>
              <w:t>Authentication Failure</w:t>
            </w:r>
            <w:r w:rsidRPr="00087D39">
              <w:rPr>
                <w:b/>
                <w:color w:val="000000"/>
              </w:rPr>
              <w:t xml:space="preserve">: </w:t>
            </w:r>
          </w:p>
          <w:p w14:paraId="46787C30" w14:textId="77777777" w:rsidR="00DF0DF6" w:rsidRPr="00405671" w:rsidRDefault="00DF0DF6" w:rsidP="00022773">
            <w:pPr>
              <w:spacing w:after="0"/>
              <w:rPr>
                <w:color w:val="000000"/>
              </w:rPr>
            </w:pPr>
            <w:r w:rsidRPr="00405671">
              <w:rPr>
                <w:color w:val="000000"/>
              </w:rPr>
              <w:t>HTTP/1.1 401 Unauthorized</w:t>
            </w:r>
          </w:p>
          <w:p w14:paraId="174112C9" w14:textId="77777777" w:rsidR="00DF0DF6" w:rsidRPr="00405671" w:rsidRDefault="00DF0DF6" w:rsidP="00022773">
            <w:pPr>
              <w:spacing w:after="0"/>
              <w:rPr>
                <w:color w:val="000000"/>
              </w:rPr>
            </w:pPr>
            <w:r w:rsidRPr="00405671">
              <w:rPr>
                <w:color w:val="000000"/>
              </w:rPr>
              <w:t>Content-Type: application/json</w:t>
            </w:r>
          </w:p>
          <w:p w14:paraId="367A583A" w14:textId="77777777" w:rsidR="00DF0DF6" w:rsidRPr="00405671" w:rsidRDefault="00DF0DF6" w:rsidP="00022773">
            <w:pPr>
              <w:spacing w:after="0"/>
              <w:rPr>
                <w:color w:val="000000"/>
              </w:rPr>
            </w:pPr>
          </w:p>
          <w:p w14:paraId="0E976D2F" w14:textId="77777777" w:rsidR="00DF0DF6" w:rsidRPr="00087D39" w:rsidRDefault="00DF0DF6" w:rsidP="00022773">
            <w:pPr>
              <w:spacing w:after="0"/>
              <w:jc w:val="left"/>
              <w:rPr>
                <w:color w:val="000000"/>
              </w:rPr>
            </w:pPr>
            <w:r w:rsidRPr="00405671">
              <w:rPr>
                <w:color w:val="000000"/>
              </w:rPr>
              <w:t>{"errorType":"REQUEST_AUTHENTICATION_FAILED","message":"Access Denied: LDAP authentication failed","stackTrace":"</w:t>
            </w:r>
            <w:r>
              <w:rPr>
                <w:color w:val="000000"/>
              </w:rPr>
              <w:t>..”}</w:t>
            </w:r>
          </w:p>
          <w:p w14:paraId="62445BD2" w14:textId="77777777" w:rsidR="00DF0DF6" w:rsidRDefault="00DF0DF6" w:rsidP="00022773">
            <w:pPr>
              <w:spacing w:after="0"/>
              <w:rPr>
                <w:color w:val="000000"/>
              </w:rPr>
            </w:pPr>
          </w:p>
          <w:p w14:paraId="73836685" w14:textId="77777777" w:rsidR="00DF0DF6" w:rsidRDefault="00DF0DF6" w:rsidP="00022773">
            <w:pPr>
              <w:spacing w:after="0"/>
              <w:rPr>
                <w:color w:val="000000"/>
              </w:rPr>
            </w:pPr>
            <w:r>
              <w:rPr>
                <w:color w:val="000000"/>
              </w:rPr>
              <w:t>JSON:</w:t>
            </w:r>
          </w:p>
          <w:p w14:paraId="1300F75A" w14:textId="77777777" w:rsidR="00DF0DF6" w:rsidRPr="00405671" w:rsidRDefault="00DF0DF6" w:rsidP="00022773">
            <w:pPr>
              <w:spacing w:after="0"/>
              <w:rPr>
                <w:color w:val="000000"/>
              </w:rPr>
            </w:pPr>
            <w:r w:rsidRPr="00405671">
              <w:rPr>
                <w:color w:val="000000"/>
              </w:rPr>
              <w:t>{</w:t>
            </w:r>
          </w:p>
          <w:p w14:paraId="271DF510" w14:textId="77777777" w:rsidR="00DF0DF6" w:rsidRPr="00405671" w:rsidRDefault="00DF0DF6" w:rsidP="00022773">
            <w:pPr>
              <w:spacing w:after="0"/>
              <w:rPr>
                <w:color w:val="000000"/>
              </w:rPr>
            </w:pPr>
            <w:r w:rsidRPr="00405671">
              <w:rPr>
                <w:color w:val="000000"/>
              </w:rPr>
              <w:t xml:space="preserve">   "errorType": "REQUEST_AUTHENTICATION_FAILED",</w:t>
            </w:r>
          </w:p>
          <w:p w14:paraId="434F3796" w14:textId="77777777" w:rsidR="00DF0DF6" w:rsidRPr="00405671" w:rsidRDefault="00DF0DF6" w:rsidP="00022773">
            <w:pPr>
              <w:spacing w:after="0"/>
              <w:rPr>
                <w:color w:val="000000"/>
              </w:rPr>
            </w:pPr>
            <w:r w:rsidRPr="00405671">
              <w:rPr>
                <w:color w:val="000000"/>
              </w:rPr>
              <w:t xml:space="preserve">   "message": "Access Denied: LDAP authentication failed",</w:t>
            </w:r>
          </w:p>
          <w:p w14:paraId="511447FD" w14:textId="77777777" w:rsidR="00DF0DF6" w:rsidRPr="00405671" w:rsidRDefault="00DF0DF6" w:rsidP="00022773">
            <w:pPr>
              <w:spacing w:after="0"/>
              <w:rPr>
                <w:color w:val="000000"/>
              </w:rPr>
            </w:pPr>
            <w:r w:rsidRPr="00405671">
              <w:rPr>
                <w:color w:val="000000"/>
              </w:rPr>
              <w:t xml:space="preserve">   "stackTrace": "</w:t>
            </w:r>
            <w:r>
              <w:rPr>
                <w:color w:val="000000"/>
              </w:rPr>
              <w:t>…</w:t>
            </w:r>
            <w:r w:rsidRPr="00405671">
              <w:rPr>
                <w:color w:val="000000"/>
              </w:rPr>
              <w:t>"</w:t>
            </w:r>
          </w:p>
          <w:p w14:paraId="121A8E3A" w14:textId="77777777" w:rsidR="00DF0DF6" w:rsidRPr="00087D39" w:rsidRDefault="00DF0DF6" w:rsidP="00022773">
            <w:pPr>
              <w:spacing w:after="0"/>
              <w:rPr>
                <w:color w:val="000000"/>
              </w:rPr>
            </w:pPr>
            <w:r w:rsidRPr="00405671">
              <w:rPr>
                <w:color w:val="000000"/>
              </w:rPr>
              <w:t>}</w:t>
            </w:r>
          </w:p>
          <w:p w14:paraId="1FCF0E54" w14:textId="77777777" w:rsidR="00DF0DF6" w:rsidRPr="00087D39" w:rsidRDefault="00DF0DF6" w:rsidP="00022773">
            <w:pPr>
              <w:spacing w:after="0"/>
              <w:jc w:val="left"/>
              <w:rPr>
                <w:color w:val="000000"/>
              </w:rPr>
            </w:pPr>
          </w:p>
        </w:tc>
      </w:tr>
    </w:tbl>
    <w:p w14:paraId="0161D3EF" w14:textId="16A07470" w:rsidR="00DF0DF6" w:rsidRPr="004E60AD" w:rsidRDefault="00DF0DF6" w:rsidP="00DF0DF6">
      <w:pPr>
        <w:pStyle w:val="Heading2"/>
        <w:keepLines w:val="0"/>
        <w:numPr>
          <w:ilvl w:val="1"/>
          <w:numId w:val="9"/>
        </w:numPr>
        <w:spacing w:before="240" w:after="60" w:line="276" w:lineRule="auto"/>
        <w:jc w:val="left"/>
      </w:pPr>
      <w:bookmarkStart w:id="69" w:name="_Toc359660729"/>
      <w:r>
        <w:lastRenderedPageBreak/>
        <w:t xml:space="preserve">Update </w:t>
      </w:r>
      <w:r w:rsidR="00BF1724">
        <w:t>Bookmark</w:t>
      </w:r>
      <w:bookmarkEnd w:id="69"/>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095C36A" w14:textId="77777777" w:rsidTr="00022773">
        <w:tc>
          <w:tcPr>
            <w:tcW w:w="1548" w:type="dxa"/>
            <w:shd w:val="clear" w:color="auto" w:fill="auto"/>
          </w:tcPr>
          <w:p w14:paraId="210C35DE"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6C7B4869" w14:textId="136E8455" w:rsidR="00DF0DF6" w:rsidRPr="00087D39" w:rsidRDefault="00DF0DF6" w:rsidP="00D74C00">
            <w:pPr>
              <w:ind w:left="0"/>
              <w:rPr>
                <w:color w:val="000000"/>
              </w:rPr>
            </w:pPr>
            <w:r>
              <w:rPr>
                <w:color w:val="000000"/>
              </w:rPr>
              <w:t xml:space="preserve">Update a </w:t>
            </w:r>
            <w:r w:rsidR="00D74C00">
              <w:rPr>
                <w:color w:val="000000"/>
              </w:rPr>
              <w:t>bookmark</w:t>
            </w:r>
          </w:p>
        </w:tc>
      </w:tr>
      <w:tr w:rsidR="00DF0DF6" w:rsidRPr="00087D39" w14:paraId="327ABD2B" w14:textId="77777777" w:rsidTr="00022773">
        <w:tc>
          <w:tcPr>
            <w:tcW w:w="1548" w:type="dxa"/>
            <w:shd w:val="clear" w:color="auto" w:fill="auto"/>
          </w:tcPr>
          <w:p w14:paraId="1C76A4E2"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0EA030BF" w14:textId="5E386DE0" w:rsidR="00DF0DF6" w:rsidRPr="00087D39" w:rsidRDefault="00DF0DF6" w:rsidP="00D74C00">
            <w:pPr>
              <w:ind w:left="0"/>
              <w:rPr>
                <w:color w:val="000000"/>
              </w:rPr>
            </w:pPr>
            <w:r>
              <w:rPr>
                <w:color w:val="000000"/>
              </w:rPr>
              <w:t xml:space="preserve">This API allows the user to update a </w:t>
            </w:r>
            <w:r w:rsidR="00D74C00">
              <w:rPr>
                <w:color w:val="000000"/>
              </w:rPr>
              <w:t>bookmark’s path and/or group</w:t>
            </w:r>
            <w:r>
              <w:rPr>
                <w:color w:val="000000"/>
              </w:rPr>
              <w:t>.</w:t>
            </w:r>
          </w:p>
        </w:tc>
      </w:tr>
      <w:tr w:rsidR="00DF0DF6" w:rsidRPr="00087D39" w14:paraId="384EE282" w14:textId="77777777" w:rsidTr="00022773">
        <w:tc>
          <w:tcPr>
            <w:tcW w:w="1548" w:type="dxa"/>
            <w:shd w:val="clear" w:color="auto" w:fill="auto"/>
          </w:tcPr>
          <w:p w14:paraId="29B7F3CA"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11045B5" w14:textId="75ECC36F" w:rsidR="00DF0DF6" w:rsidRPr="00087D39" w:rsidRDefault="00DF0DF6" w:rsidP="00D74C00">
            <w:pPr>
              <w:rPr>
                <w:color w:val="000000"/>
              </w:rPr>
            </w:pPr>
            <w:r w:rsidRPr="00211984">
              <w:rPr>
                <w:color w:val="000000"/>
              </w:rPr>
              <w:t>/</w:t>
            </w:r>
            <w:r w:rsidR="00D74C00">
              <w:rPr>
                <w:color w:val="000000"/>
              </w:rPr>
              <w:t>bookmark</w:t>
            </w:r>
            <w:r>
              <w:rPr>
                <w:color w:val="000000"/>
              </w:rPr>
              <w:t>/{</w:t>
            </w:r>
            <w:r w:rsidR="00D74C00">
              <w:rPr>
                <w:color w:val="000000"/>
              </w:rPr>
              <w:t>bookmark</w:t>
            </w:r>
            <w:r>
              <w:rPr>
                <w:color w:val="000000"/>
              </w:rPr>
              <w:t>Name}</w:t>
            </w:r>
          </w:p>
        </w:tc>
      </w:tr>
      <w:tr w:rsidR="00DF0DF6" w:rsidRPr="00087D39" w14:paraId="26CB9417" w14:textId="77777777" w:rsidTr="00022773">
        <w:tc>
          <w:tcPr>
            <w:tcW w:w="1548" w:type="dxa"/>
            <w:shd w:val="clear" w:color="auto" w:fill="auto"/>
          </w:tcPr>
          <w:p w14:paraId="45546014"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0F6CAB6" w14:textId="77777777" w:rsidR="00DF0DF6" w:rsidRPr="00087D39" w:rsidRDefault="00DF0DF6" w:rsidP="00022773">
            <w:pPr>
              <w:rPr>
                <w:color w:val="000000"/>
              </w:rPr>
            </w:pPr>
            <w:r>
              <w:rPr>
                <w:color w:val="000000"/>
              </w:rPr>
              <w:t>POST</w:t>
            </w:r>
          </w:p>
        </w:tc>
      </w:tr>
      <w:tr w:rsidR="00DF0DF6" w:rsidRPr="00087D39" w14:paraId="22F171E3" w14:textId="77777777" w:rsidTr="00022773">
        <w:tc>
          <w:tcPr>
            <w:tcW w:w="1548" w:type="dxa"/>
            <w:shd w:val="clear" w:color="auto" w:fill="auto"/>
          </w:tcPr>
          <w:p w14:paraId="6AFD0660"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07EA90C8" w14:textId="77777777" w:rsidR="00DF0DF6" w:rsidRPr="00087D39" w:rsidRDefault="00DF0DF6" w:rsidP="00022773">
            <w:pPr>
              <w:rPr>
                <w:rFonts w:cs="Consolas"/>
                <w:color w:val="000000"/>
              </w:rPr>
            </w:pPr>
            <w:r w:rsidRPr="00087D39">
              <w:rPr>
                <w:rFonts w:cs="Consolas"/>
                <w:color w:val="000000"/>
              </w:rPr>
              <w:t>application/json</w:t>
            </w:r>
          </w:p>
          <w:p w14:paraId="4CC0FE87" w14:textId="77777777" w:rsidR="00DF0DF6" w:rsidRPr="00087D39" w:rsidRDefault="00DF0DF6" w:rsidP="00022773">
            <w:pPr>
              <w:rPr>
                <w:color w:val="000000"/>
              </w:rPr>
            </w:pPr>
            <w:r w:rsidRPr="00087D39">
              <w:rPr>
                <w:rFonts w:cs="Consolas"/>
                <w:color w:val="000000"/>
              </w:rPr>
              <w:t>application/xml</w:t>
            </w:r>
          </w:p>
        </w:tc>
      </w:tr>
      <w:tr w:rsidR="00DF0DF6" w:rsidRPr="00087D39" w14:paraId="3312B590" w14:textId="77777777" w:rsidTr="00022773">
        <w:tc>
          <w:tcPr>
            <w:tcW w:w="1548" w:type="dxa"/>
            <w:shd w:val="clear" w:color="auto" w:fill="auto"/>
          </w:tcPr>
          <w:p w14:paraId="23AADA13"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6C7CBEC0" w14:textId="77777777" w:rsidR="00DF0DF6" w:rsidRPr="00087D39" w:rsidRDefault="00DF0DF6" w:rsidP="00022773">
            <w:pPr>
              <w:rPr>
                <w:rFonts w:cs="Consolas"/>
                <w:color w:val="000000"/>
              </w:rPr>
            </w:pPr>
            <w:r w:rsidRPr="00087D39">
              <w:rPr>
                <w:rFonts w:cs="Consolas"/>
                <w:color w:val="000000"/>
              </w:rPr>
              <w:t>application/json</w:t>
            </w:r>
          </w:p>
          <w:p w14:paraId="08AEC044" w14:textId="77777777" w:rsidR="00DF0DF6" w:rsidRPr="00087D39" w:rsidRDefault="00DF0DF6" w:rsidP="00022773">
            <w:pPr>
              <w:rPr>
                <w:color w:val="000000"/>
              </w:rPr>
            </w:pPr>
            <w:r w:rsidRPr="00087D39">
              <w:rPr>
                <w:rFonts w:cs="Consolas"/>
                <w:color w:val="000000"/>
              </w:rPr>
              <w:t>application/xml</w:t>
            </w:r>
          </w:p>
        </w:tc>
      </w:tr>
      <w:tr w:rsidR="00DF0DF6" w:rsidRPr="00087D39" w14:paraId="5CE10F9D" w14:textId="77777777" w:rsidTr="00022773">
        <w:tc>
          <w:tcPr>
            <w:tcW w:w="1548" w:type="dxa"/>
            <w:shd w:val="clear" w:color="auto" w:fill="auto"/>
          </w:tcPr>
          <w:p w14:paraId="6FCC2C60"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06CF61A1" w14:textId="3B56FB95" w:rsidR="00DF0DF6" w:rsidRPr="00087D39" w:rsidRDefault="00D74C00" w:rsidP="00022773">
            <w:pPr>
              <w:ind w:left="0"/>
              <w:rPr>
                <w:color w:val="000000"/>
              </w:rPr>
            </w:pPr>
            <w:r>
              <w:rPr>
                <w:color w:val="000000"/>
              </w:rPr>
              <w:t>bookmark</w:t>
            </w:r>
            <w:r w:rsidR="00DF0DF6">
              <w:rPr>
                <w:color w:val="000000"/>
              </w:rPr>
              <w:t>Name</w:t>
            </w:r>
          </w:p>
        </w:tc>
      </w:tr>
      <w:tr w:rsidR="00DF0DF6" w:rsidRPr="00087D39" w14:paraId="2BE2C73F" w14:textId="77777777" w:rsidTr="00022773">
        <w:tc>
          <w:tcPr>
            <w:tcW w:w="1548" w:type="dxa"/>
            <w:shd w:val="clear" w:color="auto" w:fill="auto"/>
          </w:tcPr>
          <w:p w14:paraId="4120E7BB"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2666C7C7" w14:textId="77777777" w:rsidR="00DF0DF6" w:rsidRPr="00087D39" w:rsidRDefault="00DF0DF6" w:rsidP="00022773">
            <w:pPr>
              <w:ind w:left="0"/>
              <w:jc w:val="left"/>
              <w:rPr>
                <w:b/>
                <w:color w:val="000000"/>
              </w:rPr>
            </w:pPr>
            <w:r w:rsidRPr="00087D39">
              <w:rPr>
                <w:b/>
                <w:color w:val="000000"/>
              </w:rPr>
              <w:t>JSON:</w:t>
            </w:r>
          </w:p>
          <w:p w14:paraId="06A93D6E" w14:textId="77777777" w:rsidR="00D74C00" w:rsidRDefault="00D74C00" w:rsidP="00D74C00">
            <w:pPr>
              <w:ind w:left="0"/>
              <w:jc w:val="left"/>
            </w:pPr>
            <w:r>
              <w:lastRenderedPageBreak/>
              <w:t>{</w:t>
            </w:r>
          </w:p>
          <w:p w14:paraId="25A64D46" w14:textId="4069C793" w:rsidR="00D74C00" w:rsidRDefault="00D74C00" w:rsidP="00D74C00">
            <w:pPr>
              <w:ind w:left="0"/>
              <w:jc w:val="left"/>
            </w:pPr>
            <w:r>
              <w:tab/>
              <w:t>"path" : "/Updated/Path/To/Bookmark",</w:t>
            </w:r>
          </w:p>
          <w:p w14:paraId="77EF45A0" w14:textId="351A3828" w:rsidR="00D74C00" w:rsidRDefault="00D74C00" w:rsidP="00D74C00">
            <w:pPr>
              <w:ind w:left="0"/>
              <w:jc w:val="left"/>
            </w:pPr>
            <w:r>
              <w:tab/>
              <w:t>"group" : "A bookmark updated group name"</w:t>
            </w:r>
          </w:p>
          <w:p w14:paraId="4A5EA4BD" w14:textId="314F0B1B" w:rsidR="00DF0DF6" w:rsidRPr="00087D39" w:rsidRDefault="00D74C00" w:rsidP="00D74C00">
            <w:pPr>
              <w:ind w:left="0"/>
              <w:jc w:val="left"/>
            </w:pPr>
            <w:r>
              <w:t>}</w:t>
            </w:r>
          </w:p>
        </w:tc>
      </w:tr>
      <w:tr w:rsidR="00DF0DF6" w:rsidRPr="00087D39" w14:paraId="792B62A5" w14:textId="77777777" w:rsidTr="00022773">
        <w:tc>
          <w:tcPr>
            <w:tcW w:w="1548" w:type="dxa"/>
            <w:shd w:val="clear" w:color="auto" w:fill="auto"/>
          </w:tcPr>
          <w:p w14:paraId="36027489" w14:textId="77777777" w:rsidR="00DF0DF6" w:rsidRPr="00087D39" w:rsidRDefault="00DF0DF6" w:rsidP="00022773">
            <w:pPr>
              <w:ind w:left="0"/>
              <w:jc w:val="left"/>
              <w:rPr>
                <w:color w:val="000000"/>
              </w:rPr>
            </w:pPr>
            <w:r w:rsidRPr="00087D39">
              <w:rPr>
                <w:color w:val="000000"/>
              </w:rPr>
              <w:lastRenderedPageBreak/>
              <w:t>Success Response</w:t>
            </w:r>
          </w:p>
        </w:tc>
        <w:tc>
          <w:tcPr>
            <w:tcW w:w="8028" w:type="dxa"/>
            <w:shd w:val="clear" w:color="auto" w:fill="auto"/>
          </w:tcPr>
          <w:p w14:paraId="173D6B89"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A53305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472AE68"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4E99B115" w14:textId="77777777" w:rsidR="00DF0DF6" w:rsidRPr="00087D39" w:rsidRDefault="00DF0DF6" w:rsidP="00022773">
            <w:pPr>
              <w:spacing w:after="0"/>
              <w:rPr>
                <w:rFonts w:cs="Arial"/>
                <w:bCs/>
                <w:color w:val="000000"/>
                <w:shd w:val="clear" w:color="auto" w:fill="F9F9F9"/>
              </w:rPr>
            </w:pPr>
          </w:p>
        </w:tc>
      </w:tr>
      <w:tr w:rsidR="00DF0DF6" w:rsidRPr="00087D39" w14:paraId="56489DEC" w14:textId="77777777" w:rsidTr="00022773">
        <w:tc>
          <w:tcPr>
            <w:tcW w:w="1548" w:type="dxa"/>
            <w:shd w:val="clear" w:color="auto" w:fill="auto"/>
          </w:tcPr>
          <w:p w14:paraId="107442FD"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4006E30B" w14:textId="4995D834" w:rsidR="00DF765B" w:rsidRDefault="00DF765B" w:rsidP="00DF765B">
            <w:pPr>
              <w:spacing w:after="0"/>
              <w:rPr>
                <w:b/>
                <w:color w:val="000000"/>
              </w:rPr>
            </w:pPr>
            <w:r>
              <w:rPr>
                <w:b/>
                <w:color w:val="000000"/>
              </w:rPr>
              <w:t>Bookmark doesn’t exist</w:t>
            </w:r>
            <w:r w:rsidRPr="00087D39">
              <w:rPr>
                <w:b/>
                <w:color w:val="000000"/>
              </w:rPr>
              <w:t>:</w:t>
            </w:r>
          </w:p>
          <w:p w14:paraId="6340E826" w14:textId="712EE073" w:rsidR="00DF765B" w:rsidRPr="00A55700" w:rsidRDefault="00DF765B" w:rsidP="00DF765B">
            <w:pPr>
              <w:spacing w:after="0"/>
              <w:rPr>
                <w:color w:val="000000"/>
              </w:rPr>
            </w:pPr>
            <w:r>
              <w:rPr>
                <w:color w:val="000000"/>
              </w:rPr>
              <w:t>In case bookmark doesn’t exist</w:t>
            </w:r>
          </w:p>
          <w:p w14:paraId="4C16DAC3" w14:textId="77777777" w:rsidR="00DF765B" w:rsidRPr="00AA3C7A" w:rsidRDefault="00DF765B" w:rsidP="00DF765B">
            <w:pPr>
              <w:spacing w:after="0"/>
              <w:rPr>
                <w:color w:val="000000"/>
              </w:rPr>
            </w:pPr>
            <w:r w:rsidRPr="00AA3C7A">
              <w:rPr>
                <w:color w:val="000000"/>
              </w:rPr>
              <w:t>HTTP/1.1 400 Bad Request</w:t>
            </w:r>
          </w:p>
          <w:p w14:paraId="23D34654" w14:textId="77777777" w:rsidR="00DF765B" w:rsidRPr="00AA3C7A" w:rsidRDefault="00DF765B" w:rsidP="00DF765B">
            <w:pPr>
              <w:spacing w:after="0"/>
              <w:rPr>
                <w:color w:val="000000"/>
              </w:rPr>
            </w:pPr>
            <w:r w:rsidRPr="00AA3C7A">
              <w:rPr>
                <w:color w:val="000000"/>
              </w:rPr>
              <w:t>Content-Type: application/json</w:t>
            </w:r>
          </w:p>
          <w:p w14:paraId="7B3DD609" w14:textId="77777777" w:rsidR="00DF765B" w:rsidRPr="00AA3C7A" w:rsidRDefault="00DF765B" w:rsidP="00DF765B">
            <w:pPr>
              <w:spacing w:after="0"/>
              <w:rPr>
                <w:color w:val="000000"/>
              </w:rPr>
            </w:pPr>
            <w:r w:rsidRPr="00AA3C7A">
              <w:rPr>
                <w:color w:val="000000"/>
              </w:rPr>
              <w:t>HPC-API-Version: 1.0.0</w:t>
            </w:r>
          </w:p>
          <w:p w14:paraId="0E490917" w14:textId="77777777" w:rsidR="00DF765B" w:rsidRPr="00A55700" w:rsidRDefault="00DF765B" w:rsidP="00DF765B">
            <w:pPr>
              <w:spacing w:after="0"/>
              <w:rPr>
                <w:color w:val="000000"/>
              </w:rPr>
            </w:pPr>
            <w:r w:rsidRPr="00A55700">
              <w:rPr>
                <w:color w:val="000000"/>
              </w:rPr>
              <w:t>{</w:t>
            </w:r>
          </w:p>
          <w:p w14:paraId="22EE6789" w14:textId="77777777" w:rsidR="00DF765B" w:rsidRPr="00A55700" w:rsidRDefault="00DF765B" w:rsidP="00DF765B">
            <w:pPr>
              <w:spacing w:after="0"/>
              <w:rPr>
                <w:color w:val="000000"/>
              </w:rPr>
            </w:pPr>
            <w:r w:rsidRPr="00A55700">
              <w:rPr>
                <w:color w:val="000000"/>
              </w:rPr>
              <w:t xml:space="preserve">   "errorType": "INVALID_REQUEST_INPUT",</w:t>
            </w:r>
          </w:p>
          <w:p w14:paraId="2F06C4BE" w14:textId="67E26CA6" w:rsidR="00DF765B" w:rsidRPr="00A55700" w:rsidRDefault="00DF765B" w:rsidP="00DF765B">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31B67BED" w14:textId="77777777" w:rsidR="00DF765B" w:rsidRDefault="00DF765B" w:rsidP="00DF765B">
            <w:pPr>
              <w:spacing w:after="0"/>
              <w:rPr>
                <w:b/>
                <w:color w:val="000000"/>
              </w:rPr>
            </w:pPr>
            <w:r>
              <w:rPr>
                <w:b/>
                <w:color w:val="000000"/>
              </w:rPr>
              <w:t>}</w:t>
            </w:r>
          </w:p>
          <w:p w14:paraId="40BCF0D7" w14:textId="77777777" w:rsidR="00DF765B" w:rsidRDefault="00DF765B" w:rsidP="00DF765B">
            <w:pPr>
              <w:spacing w:after="0"/>
              <w:rPr>
                <w:b/>
                <w:color w:val="000000"/>
              </w:rPr>
            </w:pPr>
          </w:p>
          <w:p w14:paraId="2B70355C" w14:textId="77777777" w:rsidR="00DF765B" w:rsidRDefault="00DF765B" w:rsidP="00DF765B">
            <w:pPr>
              <w:spacing w:after="0"/>
              <w:rPr>
                <w:b/>
                <w:color w:val="000000"/>
              </w:rPr>
            </w:pPr>
          </w:p>
          <w:p w14:paraId="0ABBC851" w14:textId="77777777" w:rsidR="00DF765B" w:rsidRPr="00087D39" w:rsidRDefault="00DF765B" w:rsidP="00DF765B">
            <w:pPr>
              <w:spacing w:after="0"/>
              <w:rPr>
                <w:b/>
                <w:color w:val="000000"/>
              </w:rPr>
            </w:pPr>
            <w:r>
              <w:rPr>
                <w:b/>
                <w:color w:val="000000"/>
              </w:rPr>
              <w:t>Authentication Failure</w:t>
            </w:r>
            <w:r w:rsidRPr="00087D39">
              <w:rPr>
                <w:b/>
                <w:color w:val="000000"/>
              </w:rPr>
              <w:t xml:space="preserve">: </w:t>
            </w:r>
          </w:p>
          <w:p w14:paraId="61008040" w14:textId="77777777" w:rsidR="00DF765B" w:rsidRPr="00405671" w:rsidRDefault="00DF765B" w:rsidP="00DF765B">
            <w:pPr>
              <w:spacing w:after="0"/>
              <w:rPr>
                <w:color w:val="000000"/>
              </w:rPr>
            </w:pPr>
            <w:r w:rsidRPr="00405671">
              <w:rPr>
                <w:color w:val="000000"/>
              </w:rPr>
              <w:t>HTTP/1.1 401 Unauthorized</w:t>
            </w:r>
          </w:p>
          <w:p w14:paraId="6B44F342" w14:textId="77777777" w:rsidR="00DF765B" w:rsidRPr="00405671" w:rsidRDefault="00DF765B" w:rsidP="00DF765B">
            <w:pPr>
              <w:spacing w:after="0"/>
              <w:rPr>
                <w:color w:val="000000"/>
              </w:rPr>
            </w:pPr>
            <w:r w:rsidRPr="00405671">
              <w:rPr>
                <w:color w:val="000000"/>
              </w:rPr>
              <w:t>Content-Type: application/json</w:t>
            </w:r>
          </w:p>
          <w:p w14:paraId="4F352D47" w14:textId="77777777" w:rsidR="00DF765B" w:rsidRPr="00405671" w:rsidRDefault="00DF765B" w:rsidP="00DF765B">
            <w:pPr>
              <w:spacing w:after="0"/>
              <w:rPr>
                <w:color w:val="000000"/>
              </w:rPr>
            </w:pPr>
          </w:p>
          <w:p w14:paraId="4616D1D6" w14:textId="77777777" w:rsidR="00DF765B" w:rsidRPr="00087D39" w:rsidRDefault="00DF765B" w:rsidP="00DF765B">
            <w:pPr>
              <w:spacing w:after="0"/>
              <w:jc w:val="left"/>
              <w:rPr>
                <w:color w:val="000000"/>
              </w:rPr>
            </w:pPr>
            <w:r w:rsidRPr="00405671">
              <w:rPr>
                <w:color w:val="000000"/>
              </w:rPr>
              <w:t>{"errorType":"REQUEST_AUTHENTICATION_FAILED","message":"Access Denied: LDAP authentication failed","stackTrace":"</w:t>
            </w:r>
            <w:r>
              <w:rPr>
                <w:color w:val="000000"/>
              </w:rPr>
              <w:t>..”}</w:t>
            </w:r>
          </w:p>
          <w:p w14:paraId="747CDECC" w14:textId="77777777" w:rsidR="00DF765B" w:rsidRDefault="00DF765B" w:rsidP="00DF765B">
            <w:pPr>
              <w:spacing w:after="0"/>
              <w:rPr>
                <w:color w:val="000000"/>
              </w:rPr>
            </w:pPr>
          </w:p>
          <w:p w14:paraId="757C3310" w14:textId="77777777" w:rsidR="00DF765B" w:rsidRDefault="00DF765B" w:rsidP="00DF765B">
            <w:pPr>
              <w:spacing w:after="0"/>
              <w:rPr>
                <w:color w:val="000000"/>
              </w:rPr>
            </w:pPr>
            <w:r>
              <w:rPr>
                <w:color w:val="000000"/>
              </w:rPr>
              <w:t>JSON:</w:t>
            </w:r>
          </w:p>
          <w:p w14:paraId="38BFEFDD" w14:textId="77777777" w:rsidR="00DF765B" w:rsidRPr="00405671" w:rsidRDefault="00DF765B" w:rsidP="00DF765B">
            <w:pPr>
              <w:spacing w:after="0"/>
              <w:rPr>
                <w:color w:val="000000"/>
              </w:rPr>
            </w:pPr>
            <w:r w:rsidRPr="00405671">
              <w:rPr>
                <w:color w:val="000000"/>
              </w:rPr>
              <w:t>{</w:t>
            </w:r>
          </w:p>
          <w:p w14:paraId="3661BF49" w14:textId="77777777" w:rsidR="00DF765B" w:rsidRPr="00405671" w:rsidRDefault="00DF765B" w:rsidP="00DF765B">
            <w:pPr>
              <w:spacing w:after="0"/>
              <w:rPr>
                <w:color w:val="000000"/>
              </w:rPr>
            </w:pPr>
            <w:r w:rsidRPr="00405671">
              <w:rPr>
                <w:color w:val="000000"/>
              </w:rPr>
              <w:t xml:space="preserve">   "errorType": "REQUEST_AUTHENTICATION_FAILED",</w:t>
            </w:r>
          </w:p>
          <w:p w14:paraId="5EF430BB" w14:textId="77777777" w:rsidR="00DF765B" w:rsidRPr="00405671" w:rsidRDefault="00DF765B" w:rsidP="00DF765B">
            <w:pPr>
              <w:spacing w:after="0"/>
              <w:rPr>
                <w:color w:val="000000"/>
              </w:rPr>
            </w:pPr>
            <w:r w:rsidRPr="00405671">
              <w:rPr>
                <w:color w:val="000000"/>
              </w:rPr>
              <w:t xml:space="preserve">   "message": "Access Denied: LDAP authentication failed",</w:t>
            </w:r>
          </w:p>
          <w:p w14:paraId="58FE4E46" w14:textId="77777777" w:rsidR="00DF765B" w:rsidRPr="00405671" w:rsidRDefault="00DF765B" w:rsidP="00DF765B">
            <w:pPr>
              <w:spacing w:after="0"/>
              <w:rPr>
                <w:color w:val="000000"/>
              </w:rPr>
            </w:pPr>
            <w:r w:rsidRPr="00405671">
              <w:rPr>
                <w:color w:val="000000"/>
              </w:rPr>
              <w:t xml:space="preserve">   "stackTrace": "</w:t>
            </w:r>
            <w:r>
              <w:rPr>
                <w:color w:val="000000"/>
              </w:rPr>
              <w:t>…</w:t>
            </w:r>
            <w:r w:rsidRPr="00405671">
              <w:rPr>
                <w:color w:val="000000"/>
              </w:rPr>
              <w:t>"</w:t>
            </w:r>
          </w:p>
          <w:p w14:paraId="2F0DB330" w14:textId="77777777" w:rsidR="00DF765B" w:rsidRPr="00087D39" w:rsidRDefault="00DF765B" w:rsidP="00DF765B">
            <w:pPr>
              <w:spacing w:after="0"/>
              <w:rPr>
                <w:color w:val="000000"/>
              </w:rPr>
            </w:pPr>
            <w:r w:rsidRPr="00405671">
              <w:rPr>
                <w:color w:val="000000"/>
              </w:rPr>
              <w:t>}</w:t>
            </w:r>
          </w:p>
          <w:p w14:paraId="208CD809" w14:textId="77777777" w:rsidR="00DF0DF6" w:rsidRPr="00087D39" w:rsidRDefault="00DF0DF6" w:rsidP="00DF765B">
            <w:pPr>
              <w:spacing w:after="0"/>
              <w:rPr>
                <w:color w:val="000000"/>
              </w:rPr>
            </w:pPr>
          </w:p>
        </w:tc>
      </w:tr>
    </w:tbl>
    <w:p w14:paraId="3ADF399B" w14:textId="08846637" w:rsidR="00DF0DF6" w:rsidRPr="004E60AD" w:rsidRDefault="00017497" w:rsidP="00DF0DF6">
      <w:pPr>
        <w:pStyle w:val="Heading2"/>
        <w:keepLines w:val="0"/>
        <w:numPr>
          <w:ilvl w:val="1"/>
          <w:numId w:val="9"/>
        </w:numPr>
        <w:spacing w:before="240" w:after="60" w:line="276" w:lineRule="auto"/>
        <w:jc w:val="left"/>
      </w:pPr>
      <w:bookmarkStart w:id="70" w:name="_Toc359660730"/>
      <w:r>
        <w:t>Delete Bookmark</w:t>
      </w:r>
      <w:bookmarkEnd w:id="70"/>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516C339D" w14:textId="77777777" w:rsidTr="00022773">
        <w:tc>
          <w:tcPr>
            <w:tcW w:w="1548" w:type="dxa"/>
            <w:shd w:val="clear" w:color="auto" w:fill="auto"/>
          </w:tcPr>
          <w:p w14:paraId="20B1C51B"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5EE34F75" w14:textId="16ADDE15"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49ECF83C" w14:textId="77777777" w:rsidTr="00022773">
        <w:tc>
          <w:tcPr>
            <w:tcW w:w="1548" w:type="dxa"/>
            <w:shd w:val="clear" w:color="auto" w:fill="auto"/>
          </w:tcPr>
          <w:p w14:paraId="3F04EE65"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3B3A62CC" w14:textId="1BB36F78" w:rsidR="00DF0DF6" w:rsidRPr="00087D39" w:rsidRDefault="00DF0DF6" w:rsidP="00017497">
            <w:pPr>
              <w:ind w:left="0"/>
              <w:rPr>
                <w:color w:val="000000"/>
              </w:rPr>
            </w:pPr>
            <w:r>
              <w:rPr>
                <w:color w:val="000000"/>
              </w:rPr>
              <w:t xml:space="preserve">Delete a </w:t>
            </w:r>
            <w:r w:rsidR="00017497">
              <w:rPr>
                <w:color w:val="000000"/>
              </w:rPr>
              <w:t>bookmark</w:t>
            </w:r>
          </w:p>
        </w:tc>
      </w:tr>
      <w:tr w:rsidR="00DF0DF6" w:rsidRPr="00087D39" w14:paraId="642FDC3D" w14:textId="77777777" w:rsidTr="00022773">
        <w:tc>
          <w:tcPr>
            <w:tcW w:w="1548" w:type="dxa"/>
            <w:shd w:val="clear" w:color="auto" w:fill="auto"/>
          </w:tcPr>
          <w:p w14:paraId="22FC049E"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3949EDAD" w14:textId="369E250A" w:rsidR="00DF0DF6" w:rsidRPr="00087D39" w:rsidRDefault="00DF0DF6" w:rsidP="00017497">
            <w:pPr>
              <w:rPr>
                <w:color w:val="000000"/>
              </w:rPr>
            </w:pPr>
            <w:r w:rsidRPr="00211984">
              <w:rPr>
                <w:color w:val="000000"/>
              </w:rPr>
              <w:t>/</w:t>
            </w:r>
            <w:r w:rsidR="00017497">
              <w:rPr>
                <w:color w:val="000000"/>
              </w:rPr>
              <w:t>bookmark</w:t>
            </w:r>
            <w:r>
              <w:rPr>
                <w:color w:val="000000"/>
              </w:rPr>
              <w:t>/{</w:t>
            </w:r>
            <w:r w:rsidR="00017497">
              <w:rPr>
                <w:color w:val="000000"/>
              </w:rPr>
              <w:t>bookmark</w:t>
            </w:r>
            <w:r>
              <w:rPr>
                <w:color w:val="000000"/>
              </w:rPr>
              <w:t>Name}</w:t>
            </w:r>
          </w:p>
        </w:tc>
      </w:tr>
      <w:tr w:rsidR="00DF0DF6" w:rsidRPr="00087D39" w14:paraId="3837B0B6" w14:textId="77777777" w:rsidTr="00022773">
        <w:tc>
          <w:tcPr>
            <w:tcW w:w="1548" w:type="dxa"/>
            <w:shd w:val="clear" w:color="auto" w:fill="auto"/>
          </w:tcPr>
          <w:p w14:paraId="1B20FA90"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B391717" w14:textId="77777777" w:rsidR="00DF0DF6" w:rsidRPr="00087D39" w:rsidRDefault="00DF0DF6" w:rsidP="00022773">
            <w:pPr>
              <w:rPr>
                <w:color w:val="000000"/>
              </w:rPr>
            </w:pPr>
            <w:r>
              <w:rPr>
                <w:color w:val="000000"/>
              </w:rPr>
              <w:t>DELETE</w:t>
            </w:r>
          </w:p>
        </w:tc>
      </w:tr>
      <w:tr w:rsidR="00DF0DF6" w:rsidRPr="00087D39" w14:paraId="6313C474" w14:textId="77777777" w:rsidTr="00022773">
        <w:tc>
          <w:tcPr>
            <w:tcW w:w="1548" w:type="dxa"/>
            <w:shd w:val="clear" w:color="auto" w:fill="auto"/>
          </w:tcPr>
          <w:p w14:paraId="4B830A69" w14:textId="77777777" w:rsidR="00DF0DF6" w:rsidRPr="00087D39" w:rsidRDefault="00DF0DF6" w:rsidP="00022773">
            <w:pPr>
              <w:ind w:left="0"/>
              <w:jc w:val="left"/>
              <w:rPr>
                <w:color w:val="000000"/>
              </w:rPr>
            </w:pPr>
            <w:r w:rsidRPr="00087D39">
              <w:rPr>
                <w:color w:val="000000"/>
              </w:rPr>
              <w:lastRenderedPageBreak/>
              <w:t>Acceptable request representation</w:t>
            </w:r>
          </w:p>
        </w:tc>
        <w:tc>
          <w:tcPr>
            <w:tcW w:w="8028" w:type="dxa"/>
            <w:shd w:val="clear" w:color="auto" w:fill="auto"/>
          </w:tcPr>
          <w:p w14:paraId="7D33453E" w14:textId="77777777" w:rsidR="00DF0DF6" w:rsidRPr="00087D39" w:rsidRDefault="00DF0DF6" w:rsidP="00022773">
            <w:pPr>
              <w:rPr>
                <w:rFonts w:cs="Consolas"/>
                <w:color w:val="000000"/>
              </w:rPr>
            </w:pPr>
            <w:r w:rsidRPr="00087D39">
              <w:rPr>
                <w:rFonts w:cs="Consolas"/>
                <w:color w:val="000000"/>
              </w:rPr>
              <w:t>application/json</w:t>
            </w:r>
          </w:p>
          <w:p w14:paraId="32F45954" w14:textId="77777777" w:rsidR="00DF0DF6" w:rsidRPr="00087D39" w:rsidRDefault="00DF0DF6" w:rsidP="00022773">
            <w:pPr>
              <w:rPr>
                <w:color w:val="000000"/>
              </w:rPr>
            </w:pPr>
            <w:r w:rsidRPr="00087D39">
              <w:rPr>
                <w:rFonts w:cs="Consolas"/>
                <w:color w:val="000000"/>
              </w:rPr>
              <w:t>application/xml</w:t>
            </w:r>
          </w:p>
        </w:tc>
      </w:tr>
      <w:tr w:rsidR="00DF0DF6" w:rsidRPr="00087D39" w14:paraId="0935F291" w14:textId="77777777" w:rsidTr="00022773">
        <w:tc>
          <w:tcPr>
            <w:tcW w:w="1548" w:type="dxa"/>
            <w:shd w:val="clear" w:color="auto" w:fill="auto"/>
          </w:tcPr>
          <w:p w14:paraId="08648749"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13A6B9A3" w14:textId="77777777" w:rsidR="00DF0DF6" w:rsidRPr="00087D39" w:rsidRDefault="00DF0DF6" w:rsidP="00022773">
            <w:pPr>
              <w:rPr>
                <w:rFonts w:cs="Consolas"/>
                <w:color w:val="000000"/>
              </w:rPr>
            </w:pPr>
            <w:r w:rsidRPr="00087D39">
              <w:rPr>
                <w:rFonts w:cs="Consolas"/>
                <w:color w:val="000000"/>
              </w:rPr>
              <w:t>application/json</w:t>
            </w:r>
          </w:p>
          <w:p w14:paraId="7E2C6BF1" w14:textId="77777777" w:rsidR="00DF0DF6" w:rsidRPr="00087D39" w:rsidRDefault="00DF0DF6" w:rsidP="00022773">
            <w:pPr>
              <w:rPr>
                <w:color w:val="000000"/>
              </w:rPr>
            </w:pPr>
            <w:r w:rsidRPr="00087D39">
              <w:rPr>
                <w:rFonts w:cs="Consolas"/>
                <w:color w:val="000000"/>
              </w:rPr>
              <w:t>application/xml</w:t>
            </w:r>
          </w:p>
        </w:tc>
      </w:tr>
      <w:tr w:rsidR="00DF0DF6" w:rsidRPr="00087D39" w14:paraId="3E80C1D6" w14:textId="77777777" w:rsidTr="00022773">
        <w:tc>
          <w:tcPr>
            <w:tcW w:w="1548" w:type="dxa"/>
            <w:shd w:val="clear" w:color="auto" w:fill="auto"/>
          </w:tcPr>
          <w:p w14:paraId="75A75B7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306C1C27" w14:textId="505A865E" w:rsidR="00DF0DF6" w:rsidRPr="00087D39" w:rsidRDefault="00017497" w:rsidP="00022773">
            <w:pPr>
              <w:ind w:left="0"/>
              <w:rPr>
                <w:color w:val="000000"/>
              </w:rPr>
            </w:pPr>
            <w:r>
              <w:rPr>
                <w:color w:val="000000"/>
              </w:rPr>
              <w:t>bookmark</w:t>
            </w:r>
            <w:r w:rsidR="00DF0DF6">
              <w:rPr>
                <w:color w:val="000000"/>
              </w:rPr>
              <w:t>Name</w:t>
            </w:r>
          </w:p>
        </w:tc>
      </w:tr>
      <w:tr w:rsidR="00DF0DF6" w:rsidRPr="00087D39" w14:paraId="77B35579" w14:textId="77777777" w:rsidTr="00022773">
        <w:tc>
          <w:tcPr>
            <w:tcW w:w="1548" w:type="dxa"/>
            <w:shd w:val="clear" w:color="auto" w:fill="auto"/>
          </w:tcPr>
          <w:p w14:paraId="6C98F506"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42FCCF8E" w14:textId="77777777" w:rsidR="00DF0DF6" w:rsidRPr="00087D39" w:rsidRDefault="00DF0DF6" w:rsidP="00022773">
            <w:pPr>
              <w:ind w:left="0"/>
              <w:jc w:val="left"/>
            </w:pPr>
          </w:p>
        </w:tc>
      </w:tr>
      <w:tr w:rsidR="00DF0DF6" w:rsidRPr="00087D39" w14:paraId="04B2590E" w14:textId="77777777" w:rsidTr="00022773">
        <w:tc>
          <w:tcPr>
            <w:tcW w:w="1548" w:type="dxa"/>
            <w:shd w:val="clear" w:color="auto" w:fill="auto"/>
          </w:tcPr>
          <w:p w14:paraId="35E2E976"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5D2319EC"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HTTP/1.1 200 OK</w:t>
            </w:r>
          </w:p>
          <w:p w14:paraId="26A66C92"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599FDDDA" w14:textId="77777777" w:rsidR="00DF0DF6" w:rsidRPr="00AA3C7A" w:rsidRDefault="00DF0DF6" w:rsidP="00022773">
            <w:pPr>
              <w:spacing w:after="0"/>
              <w:jc w:val="left"/>
              <w:rPr>
                <w:rFonts w:cs="Arial"/>
                <w:bCs/>
                <w:color w:val="000000"/>
                <w:shd w:val="clear" w:color="auto" w:fill="F9F9F9"/>
              </w:rPr>
            </w:pPr>
            <w:r w:rsidRPr="00AA3C7A">
              <w:rPr>
                <w:rFonts w:cs="Arial"/>
                <w:bCs/>
                <w:color w:val="000000"/>
                <w:shd w:val="clear" w:color="auto" w:fill="F9F9F9"/>
              </w:rPr>
              <w:t>HPC-API-Version: 1.0.0</w:t>
            </w:r>
          </w:p>
          <w:p w14:paraId="650ED29A" w14:textId="77777777" w:rsidR="00DF0DF6" w:rsidRPr="00087D39" w:rsidRDefault="00DF0DF6" w:rsidP="00022773">
            <w:pPr>
              <w:spacing w:after="0"/>
              <w:rPr>
                <w:rFonts w:cs="Arial"/>
                <w:bCs/>
                <w:color w:val="000000"/>
                <w:shd w:val="clear" w:color="auto" w:fill="F9F9F9"/>
              </w:rPr>
            </w:pPr>
          </w:p>
        </w:tc>
      </w:tr>
      <w:tr w:rsidR="00DF0DF6" w:rsidRPr="00087D39" w14:paraId="10FC078F" w14:textId="77777777" w:rsidTr="00022773">
        <w:tc>
          <w:tcPr>
            <w:tcW w:w="1548" w:type="dxa"/>
            <w:shd w:val="clear" w:color="auto" w:fill="auto"/>
          </w:tcPr>
          <w:p w14:paraId="490F3245"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065190F0" w14:textId="77777777" w:rsidR="00017497" w:rsidRDefault="00017497" w:rsidP="00017497">
            <w:pPr>
              <w:spacing w:after="0"/>
              <w:rPr>
                <w:b/>
                <w:color w:val="000000"/>
              </w:rPr>
            </w:pPr>
            <w:r>
              <w:rPr>
                <w:b/>
                <w:color w:val="000000"/>
              </w:rPr>
              <w:t>Bookmark doesn’t exist</w:t>
            </w:r>
            <w:r w:rsidRPr="00087D39">
              <w:rPr>
                <w:b/>
                <w:color w:val="000000"/>
              </w:rPr>
              <w:t>:</w:t>
            </w:r>
          </w:p>
          <w:p w14:paraId="0231FA11" w14:textId="77777777" w:rsidR="00017497" w:rsidRPr="00A55700" w:rsidRDefault="00017497" w:rsidP="00017497">
            <w:pPr>
              <w:spacing w:after="0"/>
              <w:rPr>
                <w:color w:val="000000"/>
              </w:rPr>
            </w:pPr>
            <w:r>
              <w:rPr>
                <w:color w:val="000000"/>
              </w:rPr>
              <w:t>In case bookmark doesn’t exist</w:t>
            </w:r>
          </w:p>
          <w:p w14:paraId="52531E77" w14:textId="77777777" w:rsidR="00017497" w:rsidRPr="00AA3C7A" w:rsidRDefault="00017497" w:rsidP="00017497">
            <w:pPr>
              <w:spacing w:after="0"/>
              <w:rPr>
                <w:color w:val="000000"/>
              </w:rPr>
            </w:pPr>
            <w:r w:rsidRPr="00AA3C7A">
              <w:rPr>
                <w:color w:val="000000"/>
              </w:rPr>
              <w:t>HTTP/1.1 400 Bad Request</w:t>
            </w:r>
          </w:p>
          <w:p w14:paraId="59C48F3A" w14:textId="77777777" w:rsidR="00017497" w:rsidRPr="00AA3C7A" w:rsidRDefault="00017497" w:rsidP="00017497">
            <w:pPr>
              <w:spacing w:after="0"/>
              <w:rPr>
                <w:color w:val="000000"/>
              </w:rPr>
            </w:pPr>
            <w:r w:rsidRPr="00AA3C7A">
              <w:rPr>
                <w:color w:val="000000"/>
              </w:rPr>
              <w:t>Content-Type: application/json</w:t>
            </w:r>
          </w:p>
          <w:p w14:paraId="64B7864D" w14:textId="77777777" w:rsidR="00017497" w:rsidRPr="00AA3C7A" w:rsidRDefault="00017497" w:rsidP="00017497">
            <w:pPr>
              <w:spacing w:after="0"/>
              <w:rPr>
                <w:color w:val="000000"/>
              </w:rPr>
            </w:pPr>
            <w:r w:rsidRPr="00AA3C7A">
              <w:rPr>
                <w:color w:val="000000"/>
              </w:rPr>
              <w:t>HPC-API-Version: 1.0.0</w:t>
            </w:r>
          </w:p>
          <w:p w14:paraId="6FA816D4" w14:textId="77777777" w:rsidR="00017497" w:rsidRPr="00A55700" w:rsidRDefault="00017497" w:rsidP="00017497">
            <w:pPr>
              <w:spacing w:after="0"/>
              <w:rPr>
                <w:color w:val="000000"/>
              </w:rPr>
            </w:pPr>
            <w:r w:rsidRPr="00A55700">
              <w:rPr>
                <w:color w:val="000000"/>
              </w:rPr>
              <w:t>{</w:t>
            </w:r>
          </w:p>
          <w:p w14:paraId="1E80C192" w14:textId="77777777" w:rsidR="00017497" w:rsidRPr="00A55700" w:rsidRDefault="00017497" w:rsidP="00017497">
            <w:pPr>
              <w:spacing w:after="0"/>
              <w:rPr>
                <w:color w:val="000000"/>
              </w:rPr>
            </w:pPr>
            <w:r w:rsidRPr="00A55700">
              <w:rPr>
                <w:color w:val="000000"/>
              </w:rPr>
              <w:t xml:space="preserve">   "errorType": "INVALID_REQUEST_INPUT",</w:t>
            </w:r>
          </w:p>
          <w:p w14:paraId="4C8ECFEF" w14:textId="77777777" w:rsidR="00017497" w:rsidRPr="00A55700" w:rsidRDefault="00017497" w:rsidP="00017497">
            <w:pPr>
              <w:rPr>
                <w:color w:val="000000"/>
              </w:rPr>
            </w:pPr>
            <w:r>
              <w:rPr>
                <w:color w:val="000000"/>
              </w:rPr>
              <w:t xml:space="preserve">  </w:t>
            </w:r>
            <w:r w:rsidRPr="00A55700">
              <w:rPr>
                <w:color w:val="000000"/>
              </w:rPr>
              <w:t xml:space="preserve">"message": "Bookmark name </w:t>
            </w:r>
            <w:r>
              <w:rPr>
                <w:color w:val="000000"/>
              </w:rPr>
              <w:t>doesn’t exist</w:t>
            </w:r>
            <w:r w:rsidRPr="00A55700">
              <w:rPr>
                <w:color w:val="000000"/>
              </w:rPr>
              <w:t xml:space="preserve">: </w:t>
            </w:r>
            <w:r>
              <w:rPr>
                <w:color w:val="000000"/>
              </w:rPr>
              <w:t>&lt;bookmark-name&gt;</w:t>
            </w:r>
            <w:r w:rsidRPr="00A55700">
              <w:rPr>
                <w:color w:val="000000"/>
              </w:rPr>
              <w:t>",</w:t>
            </w:r>
          </w:p>
          <w:p w14:paraId="1DCBF21F" w14:textId="77777777" w:rsidR="00017497" w:rsidRDefault="00017497" w:rsidP="00017497">
            <w:pPr>
              <w:spacing w:after="0"/>
              <w:rPr>
                <w:b/>
                <w:color w:val="000000"/>
              </w:rPr>
            </w:pPr>
            <w:r>
              <w:rPr>
                <w:b/>
                <w:color w:val="000000"/>
              </w:rPr>
              <w:t>}</w:t>
            </w:r>
          </w:p>
          <w:p w14:paraId="34145120" w14:textId="77777777" w:rsidR="00017497" w:rsidRDefault="00017497" w:rsidP="00017497">
            <w:pPr>
              <w:spacing w:after="0"/>
              <w:rPr>
                <w:b/>
                <w:color w:val="000000"/>
              </w:rPr>
            </w:pPr>
          </w:p>
          <w:p w14:paraId="0A790581" w14:textId="77777777" w:rsidR="00017497" w:rsidRDefault="00017497" w:rsidP="00017497">
            <w:pPr>
              <w:spacing w:after="0"/>
              <w:rPr>
                <w:b/>
                <w:color w:val="000000"/>
              </w:rPr>
            </w:pPr>
          </w:p>
          <w:p w14:paraId="5FD4E746" w14:textId="77777777" w:rsidR="00017497" w:rsidRPr="00087D39" w:rsidRDefault="00017497" w:rsidP="00017497">
            <w:pPr>
              <w:spacing w:after="0"/>
              <w:rPr>
                <w:b/>
                <w:color w:val="000000"/>
              </w:rPr>
            </w:pPr>
            <w:r>
              <w:rPr>
                <w:b/>
                <w:color w:val="000000"/>
              </w:rPr>
              <w:t>Authentication Failure</w:t>
            </w:r>
            <w:r w:rsidRPr="00087D39">
              <w:rPr>
                <w:b/>
                <w:color w:val="000000"/>
              </w:rPr>
              <w:t xml:space="preserve">: </w:t>
            </w:r>
          </w:p>
          <w:p w14:paraId="05B9583A" w14:textId="77777777" w:rsidR="00017497" w:rsidRPr="00405671" w:rsidRDefault="00017497" w:rsidP="00017497">
            <w:pPr>
              <w:spacing w:after="0"/>
              <w:rPr>
                <w:color w:val="000000"/>
              </w:rPr>
            </w:pPr>
            <w:r w:rsidRPr="00405671">
              <w:rPr>
                <w:color w:val="000000"/>
              </w:rPr>
              <w:t>HTTP/1.1 401 Unauthorized</w:t>
            </w:r>
          </w:p>
          <w:p w14:paraId="327A5CD9" w14:textId="77777777" w:rsidR="00017497" w:rsidRPr="00405671" w:rsidRDefault="00017497" w:rsidP="00017497">
            <w:pPr>
              <w:spacing w:after="0"/>
              <w:rPr>
                <w:color w:val="000000"/>
              </w:rPr>
            </w:pPr>
            <w:r w:rsidRPr="00405671">
              <w:rPr>
                <w:color w:val="000000"/>
              </w:rPr>
              <w:t>Content-Type: application/json</w:t>
            </w:r>
          </w:p>
          <w:p w14:paraId="1B48B804" w14:textId="77777777" w:rsidR="00017497" w:rsidRPr="00405671" w:rsidRDefault="00017497" w:rsidP="00017497">
            <w:pPr>
              <w:spacing w:after="0"/>
              <w:rPr>
                <w:color w:val="000000"/>
              </w:rPr>
            </w:pPr>
          </w:p>
          <w:p w14:paraId="4FC83A5C" w14:textId="77777777" w:rsidR="00017497" w:rsidRPr="00087D39" w:rsidRDefault="00017497" w:rsidP="00017497">
            <w:pPr>
              <w:spacing w:after="0"/>
              <w:jc w:val="left"/>
              <w:rPr>
                <w:color w:val="000000"/>
              </w:rPr>
            </w:pPr>
            <w:r w:rsidRPr="00405671">
              <w:rPr>
                <w:color w:val="000000"/>
              </w:rPr>
              <w:t>{"errorType":"REQUEST_AUTHENTICATION_FAILED","message":"Access Denied: LDAP authentication failed","stackTrace":"</w:t>
            </w:r>
            <w:r>
              <w:rPr>
                <w:color w:val="000000"/>
              </w:rPr>
              <w:t>..”}</w:t>
            </w:r>
          </w:p>
          <w:p w14:paraId="4F73AB25" w14:textId="77777777" w:rsidR="00017497" w:rsidRDefault="00017497" w:rsidP="00017497">
            <w:pPr>
              <w:spacing w:after="0"/>
              <w:rPr>
                <w:color w:val="000000"/>
              </w:rPr>
            </w:pPr>
          </w:p>
          <w:p w14:paraId="23798E79" w14:textId="77777777" w:rsidR="00017497" w:rsidRDefault="00017497" w:rsidP="00017497">
            <w:pPr>
              <w:spacing w:after="0"/>
              <w:rPr>
                <w:color w:val="000000"/>
              </w:rPr>
            </w:pPr>
            <w:r>
              <w:rPr>
                <w:color w:val="000000"/>
              </w:rPr>
              <w:t>JSON:</w:t>
            </w:r>
          </w:p>
          <w:p w14:paraId="095B7E3E" w14:textId="77777777" w:rsidR="00017497" w:rsidRPr="00405671" w:rsidRDefault="00017497" w:rsidP="00017497">
            <w:pPr>
              <w:spacing w:after="0"/>
              <w:rPr>
                <w:color w:val="000000"/>
              </w:rPr>
            </w:pPr>
            <w:r w:rsidRPr="00405671">
              <w:rPr>
                <w:color w:val="000000"/>
              </w:rPr>
              <w:t>{</w:t>
            </w:r>
          </w:p>
          <w:p w14:paraId="1606D28A" w14:textId="77777777" w:rsidR="00017497" w:rsidRPr="00405671" w:rsidRDefault="00017497" w:rsidP="00017497">
            <w:pPr>
              <w:spacing w:after="0"/>
              <w:rPr>
                <w:color w:val="000000"/>
              </w:rPr>
            </w:pPr>
            <w:r w:rsidRPr="00405671">
              <w:rPr>
                <w:color w:val="000000"/>
              </w:rPr>
              <w:t xml:space="preserve">   "errorType": "REQUEST_AUTHENTICATION_FAILED",</w:t>
            </w:r>
          </w:p>
          <w:p w14:paraId="1EC7AC96" w14:textId="77777777" w:rsidR="00017497" w:rsidRPr="00405671" w:rsidRDefault="00017497" w:rsidP="00017497">
            <w:pPr>
              <w:spacing w:after="0"/>
              <w:rPr>
                <w:color w:val="000000"/>
              </w:rPr>
            </w:pPr>
            <w:r w:rsidRPr="00405671">
              <w:rPr>
                <w:color w:val="000000"/>
              </w:rPr>
              <w:t xml:space="preserve">   "message": "Access Denied: LDAP authentication failed",</w:t>
            </w:r>
          </w:p>
          <w:p w14:paraId="6D34AFA9" w14:textId="77777777" w:rsidR="00017497" w:rsidRPr="00405671" w:rsidRDefault="00017497" w:rsidP="00017497">
            <w:pPr>
              <w:spacing w:after="0"/>
              <w:rPr>
                <w:color w:val="000000"/>
              </w:rPr>
            </w:pPr>
            <w:r w:rsidRPr="00405671">
              <w:rPr>
                <w:color w:val="000000"/>
              </w:rPr>
              <w:t xml:space="preserve">   "stackTrace": "</w:t>
            </w:r>
            <w:r>
              <w:rPr>
                <w:color w:val="000000"/>
              </w:rPr>
              <w:t>…</w:t>
            </w:r>
            <w:r w:rsidRPr="00405671">
              <w:rPr>
                <w:color w:val="000000"/>
              </w:rPr>
              <w:t>"</w:t>
            </w:r>
          </w:p>
          <w:p w14:paraId="1943D6F1" w14:textId="77777777" w:rsidR="00017497" w:rsidRPr="00087D39" w:rsidRDefault="00017497" w:rsidP="00017497">
            <w:pPr>
              <w:spacing w:after="0"/>
              <w:rPr>
                <w:color w:val="000000"/>
              </w:rPr>
            </w:pPr>
            <w:r w:rsidRPr="00405671">
              <w:rPr>
                <w:color w:val="000000"/>
              </w:rPr>
              <w:t>}</w:t>
            </w:r>
          </w:p>
          <w:p w14:paraId="3A7AB845" w14:textId="77777777" w:rsidR="00DF0DF6" w:rsidRPr="00087D39" w:rsidRDefault="00DF0DF6" w:rsidP="00022773">
            <w:pPr>
              <w:spacing w:after="0"/>
              <w:jc w:val="left"/>
              <w:rPr>
                <w:color w:val="000000"/>
              </w:rPr>
            </w:pPr>
          </w:p>
        </w:tc>
      </w:tr>
    </w:tbl>
    <w:p w14:paraId="2FBAC048" w14:textId="1D2982B9" w:rsidR="00DF0DF6" w:rsidRPr="004E60AD" w:rsidRDefault="00DF0DF6" w:rsidP="00DF0DF6">
      <w:pPr>
        <w:pStyle w:val="Heading2"/>
        <w:keepLines w:val="0"/>
        <w:numPr>
          <w:ilvl w:val="1"/>
          <w:numId w:val="9"/>
        </w:numPr>
        <w:spacing w:before="240" w:after="60" w:line="276" w:lineRule="auto"/>
        <w:jc w:val="left"/>
      </w:pPr>
      <w:bookmarkStart w:id="71" w:name="_Toc359660731"/>
      <w:r>
        <w:lastRenderedPageBreak/>
        <w:t xml:space="preserve">Get </w:t>
      </w:r>
      <w:r w:rsidR="00022773">
        <w:t>Bookmarks</w:t>
      </w:r>
      <w:bookmarkEnd w:id="71"/>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3F5DC776" w14:textId="77777777" w:rsidTr="00022773">
        <w:tc>
          <w:tcPr>
            <w:tcW w:w="1548" w:type="dxa"/>
            <w:shd w:val="clear" w:color="auto" w:fill="auto"/>
          </w:tcPr>
          <w:p w14:paraId="2A6F6100"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0DE9047C" w14:textId="520EA821" w:rsidR="00DF0DF6" w:rsidRPr="00087D39" w:rsidRDefault="00DF0DF6" w:rsidP="00682754">
            <w:pPr>
              <w:ind w:left="0"/>
              <w:rPr>
                <w:color w:val="000000"/>
              </w:rPr>
            </w:pPr>
            <w:r>
              <w:rPr>
                <w:color w:val="000000"/>
              </w:rPr>
              <w:t xml:space="preserve">Get </w:t>
            </w:r>
            <w:r w:rsidR="00682754">
              <w:rPr>
                <w:color w:val="000000"/>
              </w:rPr>
              <w:t>all saved bookmarks</w:t>
            </w:r>
          </w:p>
        </w:tc>
      </w:tr>
      <w:tr w:rsidR="00DF0DF6" w:rsidRPr="00087D39" w14:paraId="3E2FF61F" w14:textId="77777777" w:rsidTr="00022773">
        <w:tc>
          <w:tcPr>
            <w:tcW w:w="1548" w:type="dxa"/>
            <w:shd w:val="clear" w:color="auto" w:fill="auto"/>
          </w:tcPr>
          <w:p w14:paraId="0BB9DF79"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74BEE41E" w14:textId="00C8A0C0" w:rsidR="00DF0DF6" w:rsidRPr="00433CD6" w:rsidRDefault="00DF0DF6" w:rsidP="00022773">
            <w:pPr>
              <w:autoSpaceDE w:val="0"/>
              <w:autoSpaceDN w:val="0"/>
              <w:adjustRightInd w:val="0"/>
              <w:spacing w:before="0" w:after="0"/>
              <w:ind w:left="0"/>
              <w:jc w:val="left"/>
            </w:pPr>
            <w:r>
              <w:rPr>
                <w:color w:val="000000"/>
              </w:rPr>
              <w:t xml:space="preserve">Return a list of all </w:t>
            </w:r>
            <w:r w:rsidR="00022773">
              <w:rPr>
                <w:color w:val="000000"/>
              </w:rPr>
              <w:t>bookmarks</w:t>
            </w:r>
            <w:r>
              <w:rPr>
                <w:color w:val="000000"/>
              </w:rPr>
              <w:t xml:space="preserve"> that are saved for the invoker</w:t>
            </w:r>
          </w:p>
          <w:p w14:paraId="5A4257D2" w14:textId="77777777" w:rsidR="00DF0DF6" w:rsidRPr="00087D39" w:rsidRDefault="00DF0DF6" w:rsidP="00022773">
            <w:pPr>
              <w:rPr>
                <w:color w:val="000000"/>
              </w:rPr>
            </w:pPr>
          </w:p>
        </w:tc>
      </w:tr>
      <w:tr w:rsidR="00DF0DF6" w:rsidRPr="00087D39" w14:paraId="08573D95" w14:textId="77777777" w:rsidTr="00022773">
        <w:tc>
          <w:tcPr>
            <w:tcW w:w="1548" w:type="dxa"/>
            <w:shd w:val="clear" w:color="auto" w:fill="auto"/>
          </w:tcPr>
          <w:p w14:paraId="5101CD24"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4D27BBAA" w14:textId="6AEDF94A" w:rsidR="00DF0DF6" w:rsidRPr="00087D39" w:rsidRDefault="00DF0DF6" w:rsidP="00022773">
            <w:pPr>
              <w:rPr>
                <w:color w:val="000000"/>
              </w:rPr>
            </w:pPr>
            <w:r w:rsidRPr="00211984">
              <w:rPr>
                <w:color w:val="000000"/>
              </w:rPr>
              <w:t>/</w:t>
            </w:r>
            <w:r w:rsidR="00022773">
              <w:rPr>
                <w:color w:val="000000"/>
              </w:rPr>
              <w:t>bookmark</w:t>
            </w:r>
          </w:p>
        </w:tc>
      </w:tr>
      <w:tr w:rsidR="00DF0DF6" w:rsidRPr="00087D39" w14:paraId="5F0B1300" w14:textId="77777777" w:rsidTr="00022773">
        <w:tc>
          <w:tcPr>
            <w:tcW w:w="1548" w:type="dxa"/>
            <w:shd w:val="clear" w:color="auto" w:fill="auto"/>
          </w:tcPr>
          <w:p w14:paraId="15E221EC"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1F3C1555" w14:textId="77777777" w:rsidR="00DF0DF6" w:rsidRPr="00087D39" w:rsidRDefault="00DF0DF6" w:rsidP="00022773">
            <w:pPr>
              <w:rPr>
                <w:color w:val="000000"/>
              </w:rPr>
            </w:pPr>
            <w:r>
              <w:rPr>
                <w:color w:val="000000"/>
              </w:rPr>
              <w:t>GET</w:t>
            </w:r>
          </w:p>
        </w:tc>
      </w:tr>
      <w:tr w:rsidR="00DF0DF6" w:rsidRPr="00087D39" w14:paraId="1F0B991C" w14:textId="77777777" w:rsidTr="00022773">
        <w:tc>
          <w:tcPr>
            <w:tcW w:w="1548" w:type="dxa"/>
            <w:shd w:val="clear" w:color="auto" w:fill="auto"/>
          </w:tcPr>
          <w:p w14:paraId="46E4DEE3"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554775EB" w14:textId="77777777" w:rsidR="00DF0DF6" w:rsidRPr="00087D39" w:rsidRDefault="00DF0DF6" w:rsidP="00022773">
            <w:pPr>
              <w:rPr>
                <w:rFonts w:cs="Consolas"/>
                <w:color w:val="000000"/>
              </w:rPr>
            </w:pPr>
            <w:r w:rsidRPr="00087D39">
              <w:rPr>
                <w:rFonts w:cs="Consolas"/>
                <w:color w:val="000000"/>
              </w:rPr>
              <w:t>application/json</w:t>
            </w:r>
          </w:p>
          <w:p w14:paraId="31838ED7" w14:textId="77777777" w:rsidR="00DF0DF6" w:rsidRPr="00087D39" w:rsidRDefault="00DF0DF6" w:rsidP="00022773">
            <w:pPr>
              <w:rPr>
                <w:color w:val="000000"/>
              </w:rPr>
            </w:pPr>
            <w:r w:rsidRPr="00087D39">
              <w:rPr>
                <w:rFonts w:cs="Consolas"/>
                <w:color w:val="000000"/>
              </w:rPr>
              <w:t>application/xml</w:t>
            </w:r>
          </w:p>
        </w:tc>
      </w:tr>
      <w:tr w:rsidR="00DF0DF6" w:rsidRPr="00087D39" w14:paraId="30443635" w14:textId="77777777" w:rsidTr="00022773">
        <w:tc>
          <w:tcPr>
            <w:tcW w:w="1548" w:type="dxa"/>
            <w:shd w:val="clear" w:color="auto" w:fill="auto"/>
          </w:tcPr>
          <w:p w14:paraId="1AFD9A32"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0E112D89" w14:textId="77777777" w:rsidR="00DF0DF6" w:rsidRPr="00087D39" w:rsidRDefault="00DF0DF6" w:rsidP="00022773">
            <w:pPr>
              <w:rPr>
                <w:rFonts w:cs="Consolas"/>
                <w:color w:val="000000"/>
              </w:rPr>
            </w:pPr>
            <w:r w:rsidRPr="00087D39">
              <w:rPr>
                <w:rFonts w:cs="Consolas"/>
                <w:color w:val="000000"/>
              </w:rPr>
              <w:t>application/json</w:t>
            </w:r>
          </w:p>
          <w:p w14:paraId="440C8B2E" w14:textId="77777777" w:rsidR="00DF0DF6" w:rsidRPr="00087D39" w:rsidRDefault="00DF0DF6" w:rsidP="00022773">
            <w:pPr>
              <w:rPr>
                <w:color w:val="000000"/>
              </w:rPr>
            </w:pPr>
            <w:r w:rsidRPr="00087D39">
              <w:rPr>
                <w:rFonts w:cs="Consolas"/>
                <w:color w:val="000000"/>
              </w:rPr>
              <w:t>application/xml</w:t>
            </w:r>
          </w:p>
        </w:tc>
      </w:tr>
      <w:tr w:rsidR="00DF0DF6" w:rsidRPr="00087D39" w14:paraId="2B98E37C" w14:textId="77777777" w:rsidTr="00022773">
        <w:tc>
          <w:tcPr>
            <w:tcW w:w="1548" w:type="dxa"/>
            <w:shd w:val="clear" w:color="auto" w:fill="auto"/>
          </w:tcPr>
          <w:p w14:paraId="43E06892"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318704D" w14:textId="77777777" w:rsidR="00DF0DF6" w:rsidRPr="00087D39" w:rsidRDefault="00DF0DF6" w:rsidP="00022773">
            <w:pPr>
              <w:ind w:left="0"/>
              <w:rPr>
                <w:color w:val="000000"/>
              </w:rPr>
            </w:pPr>
            <w:r>
              <w:rPr>
                <w:color w:val="000000"/>
              </w:rPr>
              <w:t xml:space="preserve">          </w:t>
            </w:r>
          </w:p>
        </w:tc>
      </w:tr>
      <w:tr w:rsidR="00DF0DF6" w:rsidRPr="00087D39" w14:paraId="0CCF0BE2" w14:textId="77777777" w:rsidTr="00022773">
        <w:tc>
          <w:tcPr>
            <w:tcW w:w="1548" w:type="dxa"/>
            <w:shd w:val="clear" w:color="auto" w:fill="auto"/>
          </w:tcPr>
          <w:p w14:paraId="235BD7A7"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156CDFB6" w14:textId="77777777" w:rsidR="00DF0DF6" w:rsidRPr="00087D39" w:rsidRDefault="00DF0DF6" w:rsidP="00022773">
            <w:pPr>
              <w:ind w:left="0"/>
              <w:jc w:val="left"/>
            </w:pPr>
          </w:p>
        </w:tc>
      </w:tr>
      <w:tr w:rsidR="00DF0DF6" w:rsidRPr="00087D39" w14:paraId="22C65E9D" w14:textId="77777777" w:rsidTr="00022773">
        <w:tc>
          <w:tcPr>
            <w:tcW w:w="1548" w:type="dxa"/>
            <w:shd w:val="clear" w:color="auto" w:fill="auto"/>
          </w:tcPr>
          <w:p w14:paraId="7E078A81"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025979E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3DA6D402"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44202DF1"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218F3F88"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0F851B1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06D6DF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01216FEF"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7ACFE250"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755D2969"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{"bookmarks": [{</w:t>
            </w:r>
          </w:p>
          <w:p w14:paraId="120A8B8C" w14:textId="4CD586CA" w:rsidR="00682754" w:rsidRPr="00682754" w:rsidRDefault="00682754" w:rsidP="00682754">
            <w:pPr>
              <w:rPr>
                <w:rFonts w:cs="Arial"/>
                <w:bCs/>
                <w:color w:val="000000"/>
                <w:shd w:val="clear" w:color="auto" w:fill="F9F9F9"/>
              </w:rPr>
            </w:pPr>
            <w:r>
              <w:rPr>
                <w:rFonts w:cs="Arial"/>
                <w:bCs/>
                <w:color w:val="000000"/>
                <w:shd w:val="clear" w:color="auto" w:fill="F9F9F9"/>
              </w:rPr>
              <w:t xml:space="preserve">   "name": "</w:t>
            </w:r>
            <w:r w:rsidRPr="00682754">
              <w:rPr>
                <w:rFonts w:cs="Arial"/>
                <w:bCs/>
                <w:color w:val="000000"/>
                <w:shd w:val="clear" w:color="auto" w:fill="F9F9F9"/>
              </w:rPr>
              <w:t>bookmark-</w:t>
            </w:r>
            <w:r>
              <w:rPr>
                <w:rFonts w:cs="Arial"/>
                <w:bCs/>
                <w:color w:val="000000"/>
                <w:shd w:val="clear" w:color="auto" w:fill="F9F9F9"/>
              </w:rPr>
              <w:t>name</w:t>
            </w:r>
            <w:r w:rsidRPr="00682754">
              <w:rPr>
                <w:rFonts w:cs="Arial"/>
                <w:bCs/>
                <w:color w:val="000000"/>
                <w:shd w:val="clear" w:color="auto" w:fill="F9F9F9"/>
              </w:rPr>
              <w:t>",</w:t>
            </w:r>
          </w:p>
          <w:p w14:paraId="39982AA3"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"group": "my-group",</w:t>
            </w:r>
          </w:p>
          <w:p w14:paraId="1DA89292" w14:textId="649228D9"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"path": "/</w:t>
            </w:r>
            <w:r>
              <w:rPr>
                <w:rFonts w:cs="Arial"/>
                <w:bCs/>
                <w:color w:val="000000"/>
                <w:shd w:val="clear" w:color="auto" w:fill="F9F9F9"/>
              </w:rPr>
              <w:t>Bookmark</w:t>
            </w:r>
            <w:r w:rsidRPr="00682754">
              <w:rPr>
                <w:rFonts w:cs="Arial"/>
                <w:bCs/>
                <w:color w:val="000000"/>
                <w:shd w:val="clear" w:color="auto" w:fill="F9F9F9"/>
              </w:rPr>
              <w:t>/</w:t>
            </w:r>
            <w:r>
              <w:rPr>
                <w:rFonts w:cs="Arial"/>
                <w:bCs/>
                <w:color w:val="000000"/>
                <w:shd w:val="clear" w:color="auto" w:fill="F9F9F9"/>
              </w:rPr>
              <w:t>Path</w:t>
            </w:r>
            <w:r w:rsidRPr="00682754">
              <w:rPr>
                <w:rFonts w:cs="Arial"/>
                <w:bCs/>
                <w:color w:val="000000"/>
                <w:shd w:val="clear" w:color="auto" w:fill="F9F9F9"/>
              </w:rPr>
              <w:t>",</w:t>
            </w:r>
          </w:p>
          <w:p w14:paraId="670BBF55"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"created": "2017-06-21T09:43:43.641-04:00",</w:t>
            </w:r>
          </w:p>
          <w:p w14:paraId="48B806FB" w14:textId="77777777" w:rsidR="00682754" w:rsidRPr="00682754" w:rsidRDefault="00682754" w:rsidP="00682754">
            <w:pPr>
              <w:rPr>
                <w:rFonts w:cs="Arial"/>
                <w:bCs/>
                <w:color w:val="000000"/>
                <w:shd w:val="clear" w:color="auto" w:fill="F9F9F9"/>
              </w:rPr>
            </w:pPr>
            <w:r w:rsidRPr="00682754">
              <w:rPr>
                <w:rFonts w:cs="Arial"/>
                <w:bCs/>
                <w:color w:val="000000"/>
                <w:shd w:val="clear" w:color="auto" w:fill="F9F9F9"/>
              </w:rPr>
              <w:t xml:space="preserve">   "updated": "2017-06-21T09:58:27.976-04:00"</w:t>
            </w:r>
          </w:p>
          <w:p w14:paraId="6AF3B728" w14:textId="56F0A2A0" w:rsidR="00DF0DF6" w:rsidRPr="00087D39" w:rsidRDefault="00682754" w:rsidP="00682754">
            <w:pPr>
              <w:rPr>
                <w:rFonts w:cs="Arial"/>
                <w:bCs/>
                <w:color w:val="000000"/>
                <w:shd w:val="clear" w:color="auto" w:fill="F9F9F9"/>
              </w:rPr>
            </w:pPr>
            <w:r w:rsidRPr="00682754">
              <w:rPr>
                <w:rFonts w:cs="Arial"/>
                <w:bCs/>
                <w:color w:val="000000"/>
                <w:shd w:val="clear" w:color="auto" w:fill="F9F9F9"/>
              </w:rPr>
              <w:t>}]}</w:t>
            </w:r>
          </w:p>
        </w:tc>
      </w:tr>
      <w:tr w:rsidR="00DF0DF6" w:rsidRPr="00087D39" w14:paraId="650634C3" w14:textId="77777777" w:rsidTr="00022773">
        <w:tc>
          <w:tcPr>
            <w:tcW w:w="1548" w:type="dxa"/>
            <w:shd w:val="clear" w:color="auto" w:fill="auto"/>
          </w:tcPr>
          <w:p w14:paraId="2F2861DC" w14:textId="77777777" w:rsidR="00DF0DF6" w:rsidRPr="00087D39" w:rsidRDefault="00DF0DF6" w:rsidP="00022773">
            <w:pPr>
              <w:ind w:left="0"/>
              <w:jc w:val="left"/>
              <w:rPr>
                <w:color w:val="000000"/>
              </w:rPr>
            </w:pPr>
            <w:r w:rsidRPr="00087D39">
              <w:rPr>
                <w:color w:val="000000"/>
              </w:rPr>
              <w:t>Error Response</w:t>
            </w:r>
          </w:p>
        </w:tc>
        <w:tc>
          <w:tcPr>
            <w:tcW w:w="8028" w:type="dxa"/>
            <w:shd w:val="clear" w:color="auto" w:fill="auto"/>
          </w:tcPr>
          <w:p w14:paraId="32F8FB60" w14:textId="77777777" w:rsidR="00682754" w:rsidRPr="00087D39" w:rsidRDefault="00682754" w:rsidP="00682754">
            <w:pPr>
              <w:spacing w:after="0"/>
              <w:rPr>
                <w:b/>
                <w:color w:val="000000"/>
              </w:rPr>
            </w:pPr>
            <w:r>
              <w:rPr>
                <w:b/>
                <w:color w:val="000000"/>
              </w:rPr>
              <w:t>Authentication Failure</w:t>
            </w:r>
            <w:r w:rsidRPr="00087D39">
              <w:rPr>
                <w:b/>
                <w:color w:val="000000"/>
              </w:rPr>
              <w:t xml:space="preserve">: </w:t>
            </w:r>
          </w:p>
          <w:p w14:paraId="14D05829" w14:textId="77777777" w:rsidR="00682754" w:rsidRPr="00405671" w:rsidRDefault="00682754" w:rsidP="00682754">
            <w:pPr>
              <w:spacing w:after="0"/>
              <w:rPr>
                <w:color w:val="000000"/>
              </w:rPr>
            </w:pPr>
            <w:r w:rsidRPr="00405671">
              <w:rPr>
                <w:color w:val="000000"/>
              </w:rPr>
              <w:t>HTTP/1.1 401 Unauthorized</w:t>
            </w:r>
          </w:p>
          <w:p w14:paraId="17D2DEE9" w14:textId="77777777" w:rsidR="00682754" w:rsidRPr="00405671" w:rsidRDefault="00682754" w:rsidP="00682754">
            <w:pPr>
              <w:spacing w:after="0"/>
              <w:rPr>
                <w:color w:val="000000"/>
              </w:rPr>
            </w:pPr>
            <w:r w:rsidRPr="00405671">
              <w:rPr>
                <w:color w:val="000000"/>
              </w:rPr>
              <w:t>Content-Type: application/json</w:t>
            </w:r>
          </w:p>
          <w:p w14:paraId="0FBE4519" w14:textId="77777777" w:rsidR="00682754" w:rsidRPr="00405671" w:rsidRDefault="00682754" w:rsidP="00682754">
            <w:pPr>
              <w:spacing w:after="0"/>
              <w:rPr>
                <w:color w:val="000000"/>
              </w:rPr>
            </w:pPr>
          </w:p>
          <w:p w14:paraId="116D8941" w14:textId="77777777" w:rsidR="00682754" w:rsidRPr="00087D39" w:rsidRDefault="00682754" w:rsidP="00682754">
            <w:pPr>
              <w:spacing w:after="0"/>
              <w:jc w:val="left"/>
              <w:rPr>
                <w:color w:val="000000"/>
              </w:rPr>
            </w:pPr>
            <w:r w:rsidRPr="00405671">
              <w:rPr>
                <w:color w:val="000000"/>
              </w:rPr>
              <w:t>{"errorType":"REQUEST_AUTHENTICATION_FAILED","message":"Access Denied: LDAP authentication failed","stackTrace":"</w:t>
            </w:r>
            <w:r>
              <w:rPr>
                <w:color w:val="000000"/>
              </w:rPr>
              <w:t>..”}</w:t>
            </w:r>
          </w:p>
          <w:p w14:paraId="32374CCB" w14:textId="77777777" w:rsidR="00682754" w:rsidRDefault="00682754" w:rsidP="00682754">
            <w:pPr>
              <w:spacing w:after="0"/>
              <w:rPr>
                <w:color w:val="000000"/>
              </w:rPr>
            </w:pPr>
          </w:p>
          <w:p w14:paraId="0E89DAD8" w14:textId="77777777" w:rsidR="00682754" w:rsidRDefault="00682754" w:rsidP="00682754">
            <w:pPr>
              <w:spacing w:after="0"/>
              <w:rPr>
                <w:color w:val="000000"/>
              </w:rPr>
            </w:pPr>
            <w:r>
              <w:rPr>
                <w:color w:val="000000"/>
              </w:rPr>
              <w:t>JSON:</w:t>
            </w:r>
          </w:p>
          <w:p w14:paraId="599D54CD" w14:textId="77777777" w:rsidR="00682754" w:rsidRPr="00405671" w:rsidRDefault="00682754" w:rsidP="00682754">
            <w:pPr>
              <w:spacing w:after="0"/>
              <w:rPr>
                <w:color w:val="000000"/>
              </w:rPr>
            </w:pPr>
            <w:r w:rsidRPr="00405671">
              <w:rPr>
                <w:color w:val="000000"/>
              </w:rPr>
              <w:lastRenderedPageBreak/>
              <w:t>{</w:t>
            </w:r>
          </w:p>
          <w:p w14:paraId="03CB2F7E" w14:textId="77777777" w:rsidR="00682754" w:rsidRPr="00405671" w:rsidRDefault="00682754" w:rsidP="00682754">
            <w:pPr>
              <w:spacing w:after="0"/>
              <w:rPr>
                <w:color w:val="000000"/>
              </w:rPr>
            </w:pPr>
            <w:r w:rsidRPr="00405671">
              <w:rPr>
                <w:color w:val="000000"/>
              </w:rPr>
              <w:t xml:space="preserve">   "errorType": "REQUEST_AUTHENTICATION_FAILED",</w:t>
            </w:r>
          </w:p>
          <w:p w14:paraId="24E9A148" w14:textId="77777777" w:rsidR="00682754" w:rsidRPr="00405671" w:rsidRDefault="00682754" w:rsidP="00682754">
            <w:pPr>
              <w:spacing w:after="0"/>
              <w:rPr>
                <w:color w:val="000000"/>
              </w:rPr>
            </w:pPr>
            <w:r w:rsidRPr="00405671">
              <w:rPr>
                <w:color w:val="000000"/>
              </w:rPr>
              <w:t xml:space="preserve">   "message": "Access Denied: LDAP authentication failed",</w:t>
            </w:r>
          </w:p>
          <w:p w14:paraId="31DD1CF3" w14:textId="77777777" w:rsidR="00682754" w:rsidRPr="00405671" w:rsidRDefault="00682754" w:rsidP="00682754">
            <w:pPr>
              <w:spacing w:after="0"/>
              <w:rPr>
                <w:color w:val="000000"/>
              </w:rPr>
            </w:pPr>
            <w:r w:rsidRPr="00405671">
              <w:rPr>
                <w:color w:val="000000"/>
              </w:rPr>
              <w:t xml:space="preserve">   "stackTrace": "</w:t>
            </w:r>
            <w:r>
              <w:rPr>
                <w:color w:val="000000"/>
              </w:rPr>
              <w:t>…</w:t>
            </w:r>
            <w:r w:rsidRPr="00405671">
              <w:rPr>
                <w:color w:val="000000"/>
              </w:rPr>
              <w:t>"</w:t>
            </w:r>
          </w:p>
          <w:p w14:paraId="0AAC6F4C" w14:textId="77777777" w:rsidR="00682754" w:rsidRPr="00087D39" w:rsidRDefault="00682754" w:rsidP="00682754">
            <w:pPr>
              <w:spacing w:after="0"/>
              <w:rPr>
                <w:color w:val="000000"/>
              </w:rPr>
            </w:pPr>
            <w:r w:rsidRPr="00405671">
              <w:rPr>
                <w:color w:val="000000"/>
              </w:rPr>
              <w:t>}</w:t>
            </w:r>
          </w:p>
          <w:p w14:paraId="0906CD7F" w14:textId="7C6104E7" w:rsidR="00DF0DF6" w:rsidRPr="00087D39" w:rsidRDefault="00DF0DF6" w:rsidP="00022773">
            <w:pPr>
              <w:spacing w:after="0"/>
              <w:rPr>
                <w:color w:val="000000"/>
              </w:rPr>
            </w:pPr>
          </w:p>
        </w:tc>
      </w:tr>
    </w:tbl>
    <w:p w14:paraId="3A22FC73" w14:textId="77777777" w:rsidR="00DF0DF6" w:rsidRDefault="00DF0DF6" w:rsidP="00DF0DF6">
      <w:pPr>
        <w:pStyle w:val="Heading2"/>
        <w:keepLines w:val="0"/>
        <w:spacing w:before="240" w:after="60" w:line="276" w:lineRule="auto"/>
        <w:ind w:left="936"/>
        <w:jc w:val="left"/>
      </w:pPr>
    </w:p>
    <w:p w14:paraId="6B3B98EC" w14:textId="055A2DA3" w:rsidR="00DF0DF6" w:rsidRPr="004E60AD" w:rsidRDefault="00DF0DF6" w:rsidP="00DF0DF6">
      <w:pPr>
        <w:pStyle w:val="Heading2"/>
        <w:keepLines w:val="0"/>
        <w:numPr>
          <w:ilvl w:val="1"/>
          <w:numId w:val="9"/>
        </w:numPr>
        <w:spacing w:before="240" w:after="60" w:line="276" w:lineRule="auto"/>
        <w:jc w:val="left"/>
      </w:pPr>
      <w:bookmarkStart w:id="72" w:name="_Toc359660732"/>
      <w:r>
        <w:t xml:space="preserve">Get </w:t>
      </w:r>
      <w:r w:rsidR="00682754">
        <w:t>Bookmark</w:t>
      </w:r>
      <w:bookmarkEnd w:id="72"/>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DF0DF6" w:rsidRPr="00087D39" w14:paraId="23463BE9" w14:textId="77777777" w:rsidTr="00022773">
        <w:tc>
          <w:tcPr>
            <w:tcW w:w="1548" w:type="dxa"/>
            <w:shd w:val="clear" w:color="auto" w:fill="auto"/>
          </w:tcPr>
          <w:p w14:paraId="68668B12" w14:textId="77777777" w:rsidR="00DF0DF6" w:rsidRPr="00087D39" w:rsidRDefault="00DF0DF6" w:rsidP="00022773">
            <w:pPr>
              <w:ind w:left="0"/>
              <w:jc w:val="left"/>
              <w:rPr>
                <w:color w:val="000000"/>
              </w:rPr>
            </w:pPr>
            <w:r w:rsidRPr="00087D39">
              <w:rPr>
                <w:color w:val="000000"/>
              </w:rPr>
              <w:t>Title</w:t>
            </w:r>
          </w:p>
        </w:tc>
        <w:tc>
          <w:tcPr>
            <w:tcW w:w="8028" w:type="dxa"/>
            <w:shd w:val="clear" w:color="auto" w:fill="auto"/>
          </w:tcPr>
          <w:p w14:paraId="40F21CC3" w14:textId="6B242AAE" w:rsidR="00DF0DF6" w:rsidRPr="00087D39" w:rsidRDefault="00DF0DF6" w:rsidP="00022773">
            <w:pPr>
              <w:ind w:left="0"/>
              <w:rPr>
                <w:color w:val="000000"/>
              </w:rPr>
            </w:pPr>
            <w:r>
              <w:rPr>
                <w:color w:val="000000"/>
              </w:rPr>
              <w:t xml:space="preserve">Get </w:t>
            </w:r>
            <w:r w:rsidR="00682754">
              <w:rPr>
                <w:color w:val="000000"/>
              </w:rPr>
              <w:t>a bookmark</w:t>
            </w:r>
          </w:p>
        </w:tc>
      </w:tr>
      <w:tr w:rsidR="00DF0DF6" w:rsidRPr="00087D39" w14:paraId="37665C1A" w14:textId="77777777" w:rsidTr="00022773">
        <w:tc>
          <w:tcPr>
            <w:tcW w:w="1548" w:type="dxa"/>
            <w:shd w:val="clear" w:color="auto" w:fill="auto"/>
          </w:tcPr>
          <w:p w14:paraId="58750FAB" w14:textId="77777777" w:rsidR="00DF0DF6" w:rsidRPr="00087D39" w:rsidRDefault="00DF0DF6" w:rsidP="00022773">
            <w:pPr>
              <w:ind w:left="0"/>
              <w:jc w:val="left"/>
              <w:rPr>
                <w:color w:val="000000"/>
              </w:rPr>
            </w:pPr>
            <w:r w:rsidRPr="00087D39">
              <w:rPr>
                <w:color w:val="000000"/>
              </w:rPr>
              <w:t>Description</w:t>
            </w:r>
          </w:p>
        </w:tc>
        <w:tc>
          <w:tcPr>
            <w:tcW w:w="8028" w:type="dxa"/>
            <w:shd w:val="clear" w:color="auto" w:fill="auto"/>
          </w:tcPr>
          <w:p w14:paraId="1DE6EB8A" w14:textId="5F06CAEE" w:rsidR="00DF0DF6" w:rsidRPr="00433CD6" w:rsidRDefault="00DF0DF6" w:rsidP="00022773">
            <w:pPr>
              <w:autoSpaceDE w:val="0"/>
              <w:autoSpaceDN w:val="0"/>
              <w:adjustRightInd w:val="0"/>
              <w:spacing w:before="0" w:after="0"/>
              <w:ind w:left="0"/>
              <w:jc w:val="left"/>
            </w:pPr>
            <w:r>
              <w:rPr>
                <w:color w:val="000000"/>
              </w:rPr>
              <w:t xml:space="preserve">Return a </w:t>
            </w:r>
            <w:r w:rsidR="00682754">
              <w:rPr>
                <w:color w:val="000000"/>
              </w:rPr>
              <w:t>bookmark by name</w:t>
            </w:r>
          </w:p>
          <w:p w14:paraId="3EE6CD7F" w14:textId="77777777" w:rsidR="00DF0DF6" w:rsidRPr="00087D39" w:rsidRDefault="00DF0DF6" w:rsidP="00022773">
            <w:pPr>
              <w:rPr>
                <w:color w:val="000000"/>
              </w:rPr>
            </w:pPr>
          </w:p>
        </w:tc>
      </w:tr>
      <w:tr w:rsidR="00DF0DF6" w:rsidRPr="00087D39" w14:paraId="47C70586" w14:textId="77777777" w:rsidTr="00022773">
        <w:tc>
          <w:tcPr>
            <w:tcW w:w="1548" w:type="dxa"/>
            <w:shd w:val="clear" w:color="auto" w:fill="auto"/>
          </w:tcPr>
          <w:p w14:paraId="6CE8188D" w14:textId="77777777" w:rsidR="00DF0DF6" w:rsidRPr="00087D39" w:rsidRDefault="00DF0DF6" w:rsidP="00022773">
            <w:pPr>
              <w:ind w:left="0"/>
              <w:jc w:val="left"/>
              <w:rPr>
                <w:color w:val="000000"/>
              </w:rPr>
            </w:pPr>
            <w:r w:rsidRPr="00087D39">
              <w:rPr>
                <w:color w:val="000000"/>
              </w:rPr>
              <w:t>URL</w:t>
            </w:r>
          </w:p>
        </w:tc>
        <w:tc>
          <w:tcPr>
            <w:tcW w:w="8028" w:type="dxa"/>
            <w:shd w:val="clear" w:color="auto" w:fill="auto"/>
          </w:tcPr>
          <w:p w14:paraId="1F02C186" w14:textId="5F3AD0EF" w:rsidR="00DF0DF6" w:rsidRPr="00087D39" w:rsidRDefault="00DF0DF6" w:rsidP="00D002BC">
            <w:pPr>
              <w:rPr>
                <w:color w:val="000000"/>
              </w:rPr>
            </w:pPr>
            <w:r w:rsidRPr="00211984">
              <w:rPr>
                <w:color w:val="000000"/>
              </w:rPr>
              <w:t>/</w:t>
            </w:r>
            <w:r w:rsidR="00D002BC">
              <w:rPr>
                <w:color w:val="000000"/>
              </w:rPr>
              <w:t>bookmark</w:t>
            </w:r>
            <w:r w:rsidR="00682754">
              <w:rPr>
                <w:color w:val="000000"/>
              </w:rPr>
              <w:t>/{bookmarkName}</w:t>
            </w:r>
          </w:p>
        </w:tc>
      </w:tr>
      <w:tr w:rsidR="00DF0DF6" w:rsidRPr="00087D39" w14:paraId="70D64CF9" w14:textId="77777777" w:rsidTr="00022773">
        <w:tc>
          <w:tcPr>
            <w:tcW w:w="1548" w:type="dxa"/>
            <w:shd w:val="clear" w:color="auto" w:fill="auto"/>
          </w:tcPr>
          <w:p w14:paraId="392BC956" w14:textId="77777777" w:rsidR="00DF0DF6" w:rsidRPr="00087D39" w:rsidRDefault="00DF0DF6" w:rsidP="00022773">
            <w:pPr>
              <w:ind w:left="0"/>
              <w:jc w:val="left"/>
              <w:rPr>
                <w:color w:val="000000"/>
              </w:rPr>
            </w:pPr>
            <w:r w:rsidRPr="00087D39">
              <w:rPr>
                <w:color w:val="000000"/>
              </w:rPr>
              <w:t>Method</w:t>
            </w:r>
          </w:p>
        </w:tc>
        <w:tc>
          <w:tcPr>
            <w:tcW w:w="8028" w:type="dxa"/>
            <w:shd w:val="clear" w:color="auto" w:fill="auto"/>
          </w:tcPr>
          <w:p w14:paraId="5FD7B20C" w14:textId="77777777" w:rsidR="00DF0DF6" w:rsidRPr="00087D39" w:rsidRDefault="00DF0DF6" w:rsidP="00022773">
            <w:pPr>
              <w:rPr>
                <w:color w:val="000000"/>
              </w:rPr>
            </w:pPr>
            <w:r>
              <w:rPr>
                <w:color w:val="000000"/>
              </w:rPr>
              <w:t>GET</w:t>
            </w:r>
          </w:p>
        </w:tc>
      </w:tr>
      <w:tr w:rsidR="00DF0DF6" w:rsidRPr="00087D39" w14:paraId="32B28A82" w14:textId="77777777" w:rsidTr="00022773">
        <w:tc>
          <w:tcPr>
            <w:tcW w:w="1548" w:type="dxa"/>
            <w:shd w:val="clear" w:color="auto" w:fill="auto"/>
          </w:tcPr>
          <w:p w14:paraId="6853EBC2" w14:textId="77777777" w:rsidR="00DF0DF6" w:rsidRPr="00087D39" w:rsidRDefault="00DF0DF6" w:rsidP="00022773">
            <w:pPr>
              <w:ind w:left="0"/>
              <w:jc w:val="left"/>
              <w:rPr>
                <w:color w:val="000000"/>
              </w:rPr>
            </w:pPr>
            <w:r w:rsidRPr="00087D39">
              <w:rPr>
                <w:color w:val="000000"/>
              </w:rPr>
              <w:t>Acceptable request representation</w:t>
            </w:r>
          </w:p>
        </w:tc>
        <w:tc>
          <w:tcPr>
            <w:tcW w:w="8028" w:type="dxa"/>
            <w:shd w:val="clear" w:color="auto" w:fill="auto"/>
          </w:tcPr>
          <w:p w14:paraId="768862B1" w14:textId="77777777" w:rsidR="00DF0DF6" w:rsidRPr="00087D39" w:rsidRDefault="00DF0DF6" w:rsidP="00022773">
            <w:pPr>
              <w:rPr>
                <w:rFonts w:cs="Consolas"/>
                <w:color w:val="000000"/>
              </w:rPr>
            </w:pPr>
            <w:r w:rsidRPr="00087D39">
              <w:rPr>
                <w:rFonts w:cs="Consolas"/>
                <w:color w:val="000000"/>
              </w:rPr>
              <w:t>application/json</w:t>
            </w:r>
          </w:p>
          <w:p w14:paraId="693F0BBF" w14:textId="77777777" w:rsidR="00DF0DF6" w:rsidRPr="00087D39" w:rsidRDefault="00DF0DF6" w:rsidP="00022773">
            <w:pPr>
              <w:rPr>
                <w:color w:val="000000"/>
              </w:rPr>
            </w:pPr>
            <w:r w:rsidRPr="00087D39">
              <w:rPr>
                <w:rFonts w:cs="Consolas"/>
                <w:color w:val="000000"/>
              </w:rPr>
              <w:t>application/xml</w:t>
            </w:r>
          </w:p>
        </w:tc>
      </w:tr>
      <w:tr w:rsidR="00DF0DF6" w:rsidRPr="00087D39" w14:paraId="37F51216" w14:textId="77777777" w:rsidTr="00022773">
        <w:tc>
          <w:tcPr>
            <w:tcW w:w="1548" w:type="dxa"/>
            <w:shd w:val="clear" w:color="auto" w:fill="auto"/>
          </w:tcPr>
          <w:p w14:paraId="06787B31" w14:textId="77777777" w:rsidR="00DF0DF6" w:rsidRPr="00087D39" w:rsidRDefault="00DF0DF6" w:rsidP="00022773">
            <w:pPr>
              <w:ind w:left="0"/>
              <w:jc w:val="left"/>
              <w:rPr>
                <w:color w:val="000000"/>
              </w:rPr>
            </w:pPr>
            <w:r w:rsidRPr="00087D39">
              <w:rPr>
                <w:color w:val="000000"/>
              </w:rPr>
              <w:t>Available response representation</w:t>
            </w:r>
          </w:p>
        </w:tc>
        <w:tc>
          <w:tcPr>
            <w:tcW w:w="8028" w:type="dxa"/>
            <w:shd w:val="clear" w:color="auto" w:fill="auto"/>
          </w:tcPr>
          <w:p w14:paraId="571AB1BC" w14:textId="77777777" w:rsidR="00DF0DF6" w:rsidRPr="00087D39" w:rsidRDefault="00DF0DF6" w:rsidP="00022773">
            <w:pPr>
              <w:rPr>
                <w:rFonts w:cs="Consolas"/>
                <w:color w:val="000000"/>
              </w:rPr>
            </w:pPr>
            <w:r w:rsidRPr="00087D39">
              <w:rPr>
                <w:rFonts w:cs="Consolas"/>
                <w:color w:val="000000"/>
              </w:rPr>
              <w:t>application/json</w:t>
            </w:r>
          </w:p>
          <w:p w14:paraId="36215635" w14:textId="77777777" w:rsidR="00DF0DF6" w:rsidRPr="00087D39" w:rsidRDefault="00DF0DF6" w:rsidP="00022773">
            <w:pPr>
              <w:rPr>
                <w:color w:val="000000"/>
              </w:rPr>
            </w:pPr>
            <w:r w:rsidRPr="00087D39">
              <w:rPr>
                <w:rFonts w:cs="Consolas"/>
                <w:color w:val="000000"/>
              </w:rPr>
              <w:t>application/xml</w:t>
            </w:r>
          </w:p>
        </w:tc>
      </w:tr>
      <w:tr w:rsidR="00DF0DF6" w:rsidRPr="00087D39" w14:paraId="079EC168" w14:textId="77777777" w:rsidTr="00022773">
        <w:tc>
          <w:tcPr>
            <w:tcW w:w="1548" w:type="dxa"/>
            <w:shd w:val="clear" w:color="auto" w:fill="auto"/>
          </w:tcPr>
          <w:p w14:paraId="4FC39FDF" w14:textId="77777777" w:rsidR="00DF0DF6" w:rsidRPr="00087D39" w:rsidRDefault="00DF0DF6" w:rsidP="00022773">
            <w:pPr>
              <w:ind w:left="0"/>
              <w:jc w:val="left"/>
              <w:rPr>
                <w:color w:val="000000"/>
              </w:rPr>
            </w:pPr>
            <w:r w:rsidRPr="00087D39">
              <w:rPr>
                <w:color w:val="000000"/>
              </w:rPr>
              <w:t>URL Params</w:t>
            </w:r>
          </w:p>
        </w:tc>
        <w:tc>
          <w:tcPr>
            <w:tcW w:w="8028" w:type="dxa"/>
            <w:shd w:val="clear" w:color="auto" w:fill="auto"/>
          </w:tcPr>
          <w:p w14:paraId="1ED90B99" w14:textId="7419802E" w:rsidR="00DF0DF6" w:rsidRPr="00087D39" w:rsidRDefault="00682754" w:rsidP="00022773">
            <w:pPr>
              <w:ind w:left="0"/>
              <w:rPr>
                <w:color w:val="000000"/>
              </w:rPr>
            </w:pPr>
            <w:r>
              <w:rPr>
                <w:color w:val="000000"/>
              </w:rPr>
              <w:t xml:space="preserve">         bookmark</w:t>
            </w:r>
            <w:r w:rsidR="00DF0DF6">
              <w:rPr>
                <w:color w:val="000000"/>
              </w:rPr>
              <w:t>Name</w:t>
            </w:r>
          </w:p>
        </w:tc>
      </w:tr>
      <w:tr w:rsidR="00DF0DF6" w:rsidRPr="00087D39" w14:paraId="45567E46" w14:textId="77777777" w:rsidTr="00022773">
        <w:tc>
          <w:tcPr>
            <w:tcW w:w="1548" w:type="dxa"/>
            <w:shd w:val="clear" w:color="auto" w:fill="auto"/>
          </w:tcPr>
          <w:p w14:paraId="706E5792" w14:textId="77777777" w:rsidR="00DF0DF6" w:rsidRPr="00087D39" w:rsidRDefault="00DF0DF6" w:rsidP="00022773">
            <w:pPr>
              <w:ind w:left="0"/>
              <w:jc w:val="left"/>
              <w:rPr>
                <w:color w:val="000000"/>
              </w:rPr>
            </w:pPr>
            <w:r w:rsidRPr="00087D39">
              <w:rPr>
                <w:color w:val="000000"/>
              </w:rPr>
              <w:t>Data Params</w:t>
            </w:r>
          </w:p>
        </w:tc>
        <w:tc>
          <w:tcPr>
            <w:tcW w:w="8028" w:type="dxa"/>
            <w:shd w:val="clear" w:color="auto" w:fill="auto"/>
          </w:tcPr>
          <w:p w14:paraId="54225CFF" w14:textId="77777777" w:rsidR="00DF0DF6" w:rsidRPr="00087D39" w:rsidRDefault="00DF0DF6" w:rsidP="00022773">
            <w:pPr>
              <w:ind w:left="0"/>
              <w:jc w:val="left"/>
            </w:pPr>
          </w:p>
        </w:tc>
      </w:tr>
      <w:tr w:rsidR="00DF0DF6" w:rsidRPr="00087D39" w14:paraId="3EE1D0F9" w14:textId="77777777" w:rsidTr="00022773">
        <w:tc>
          <w:tcPr>
            <w:tcW w:w="1548" w:type="dxa"/>
            <w:shd w:val="clear" w:color="auto" w:fill="auto"/>
          </w:tcPr>
          <w:p w14:paraId="223722E4" w14:textId="77777777" w:rsidR="00DF0DF6" w:rsidRPr="00087D39" w:rsidRDefault="00DF0DF6" w:rsidP="00022773">
            <w:pPr>
              <w:ind w:left="0"/>
              <w:jc w:val="left"/>
              <w:rPr>
                <w:color w:val="000000"/>
              </w:rPr>
            </w:pPr>
            <w:r w:rsidRPr="00087D39">
              <w:rPr>
                <w:color w:val="000000"/>
              </w:rPr>
              <w:t>Success Response</w:t>
            </w:r>
          </w:p>
        </w:tc>
        <w:tc>
          <w:tcPr>
            <w:tcW w:w="8028" w:type="dxa"/>
            <w:shd w:val="clear" w:color="auto" w:fill="auto"/>
          </w:tcPr>
          <w:p w14:paraId="3842480A"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HTTP/1.1 200 OK</w:t>
            </w:r>
          </w:p>
          <w:p w14:paraId="61D27ED9"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Access-Control-Allow-Origin: *</w:t>
            </w:r>
          </w:p>
          <w:p w14:paraId="63593527"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Access-Control-Allow-Methods: GET, POST, DELETE, PUT</w:t>
            </w:r>
          </w:p>
          <w:p w14:paraId="70590FB4"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HPC-API-Version: 1.0.0</w:t>
            </w:r>
          </w:p>
          <w:p w14:paraId="23BC53DE"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Content-Type: application/json</w:t>
            </w:r>
          </w:p>
          <w:p w14:paraId="0AEA3FA6"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Date: Thu, 25 Aug 2016 01:02:02 GMT</w:t>
            </w:r>
          </w:p>
          <w:p w14:paraId="5798682B" w14:textId="77777777" w:rsidR="00DF0DF6" w:rsidRPr="00E3186C" w:rsidRDefault="00DF0DF6" w:rsidP="00022773">
            <w:pPr>
              <w:spacing w:after="0"/>
              <w:jc w:val="left"/>
              <w:rPr>
                <w:rFonts w:cs="Arial"/>
                <w:bCs/>
                <w:color w:val="000000"/>
                <w:shd w:val="clear" w:color="auto" w:fill="F9F9F9"/>
              </w:rPr>
            </w:pPr>
            <w:r w:rsidRPr="00E3186C">
              <w:rPr>
                <w:rFonts w:cs="Arial"/>
                <w:bCs/>
                <w:color w:val="000000"/>
                <w:shd w:val="clear" w:color="auto" w:fill="F9F9F9"/>
              </w:rPr>
              <w:t>Transfer-Encoding: chunked</w:t>
            </w:r>
          </w:p>
          <w:p w14:paraId="0CE1218D" w14:textId="77777777" w:rsidR="00DF0DF6" w:rsidRDefault="00DF0DF6" w:rsidP="00022773">
            <w:pPr>
              <w:spacing w:after="0"/>
              <w:rPr>
                <w:rFonts w:cs="Arial"/>
                <w:bCs/>
                <w:color w:val="000000"/>
                <w:shd w:val="clear" w:color="auto" w:fill="F9F9F9"/>
              </w:rPr>
            </w:pPr>
            <w:r w:rsidRPr="00E3186C">
              <w:rPr>
                <w:rFonts w:cs="Arial"/>
                <w:bCs/>
                <w:color w:val="000000"/>
                <w:shd w:val="clear" w:color="auto" w:fill="F9F9F9"/>
              </w:rPr>
              <w:t>Server: Jetty(8.1.17.v20150415)</w:t>
            </w:r>
            <w:r w:rsidRPr="00E3186C">
              <w:rPr>
                <w:rFonts w:cs="Arial"/>
                <w:bCs/>
                <w:color w:val="000000"/>
                <w:shd w:val="clear" w:color="auto" w:fill="F9F9F9"/>
              </w:rPr>
              <w:cr/>
            </w:r>
          </w:p>
          <w:p w14:paraId="5519C23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{"bookmark": {</w:t>
            </w:r>
          </w:p>
          <w:p w14:paraId="583D43D9" w14:textId="5C174BA0" w:rsidR="00E16642" w:rsidRPr="00E16642" w:rsidRDefault="00E16642" w:rsidP="00E16642">
            <w:pPr>
              <w:rPr>
                <w:rFonts w:cs="Arial"/>
                <w:bCs/>
                <w:color w:val="000000"/>
                <w:shd w:val="clear" w:color="auto" w:fill="F9F9F9"/>
              </w:rPr>
            </w:pPr>
            <w:r>
              <w:rPr>
                <w:rFonts w:cs="Arial"/>
                <w:bCs/>
                <w:color w:val="000000"/>
                <w:shd w:val="clear" w:color="auto" w:fill="F9F9F9"/>
              </w:rPr>
              <w:t xml:space="preserve">   "name": "bookmark-name</w:t>
            </w:r>
            <w:r w:rsidRPr="00E16642">
              <w:rPr>
                <w:rFonts w:cs="Arial"/>
                <w:bCs/>
                <w:color w:val="000000"/>
                <w:shd w:val="clear" w:color="auto" w:fill="F9F9F9"/>
              </w:rPr>
              <w:t>",</w:t>
            </w:r>
          </w:p>
          <w:p w14:paraId="4160C3AF"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"group": "my-group",</w:t>
            </w:r>
          </w:p>
          <w:p w14:paraId="383FE0F9" w14:textId="6695A7FE" w:rsidR="00E16642" w:rsidRPr="00E16642" w:rsidRDefault="00E16642" w:rsidP="00E16642">
            <w:pPr>
              <w:rPr>
                <w:rFonts w:cs="Arial"/>
                <w:bCs/>
                <w:color w:val="000000"/>
                <w:shd w:val="clear" w:color="auto" w:fill="F9F9F9"/>
              </w:rPr>
            </w:pPr>
            <w:r>
              <w:rPr>
                <w:rFonts w:cs="Arial"/>
                <w:bCs/>
                <w:color w:val="000000"/>
                <w:shd w:val="clear" w:color="auto" w:fill="F9F9F9"/>
              </w:rPr>
              <w:t xml:space="preserve">   "path": "/Bookmark/Path</w:t>
            </w:r>
            <w:r w:rsidRPr="00E16642">
              <w:rPr>
                <w:rFonts w:cs="Arial"/>
                <w:bCs/>
                <w:color w:val="000000"/>
                <w:shd w:val="clear" w:color="auto" w:fill="F9F9F9"/>
              </w:rPr>
              <w:t>",</w:t>
            </w:r>
          </w:p>
          <w:p w14:paraId="05A6867B"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"created": "2017-06-21T09:43:43.641-04:00",</w:t>
            </w:r>
          </w:p>
          <w:p w14:paraId="6081BDE0" w14:textId="77777777" w:rsidR="00E16642" w:rsidRPr="00E16642" w:rsidRDefault="00E16642" w:rsidP="00E16642">
            <w:pPr>
              <w:rPr>
                <w:rFonts w:cs="Arial"/>
                <w:bCs/>
                <w:color w:val="000000"/>
                <w:shd w:val="clear" w:color="auto" w:fill="F9F9F9"/>
              </w:rPr>
            </w:pPr>
            <w:r w:rsidRPr="00E16642">
              <w:rPr>
                <w:rFonts w:cs="Arial"/>
                <w:bCs/>
                <w:color w:val="000000"/>
                <w:shd w:val="clear" w:color="auto" w:fill="F9F9F9"/>
              </w:rPr>
              <w:t xml:space="preserve">   "updated": "2017-06-21T09:58:27.976-04:00"</w:t>
            </w:r>
          </w:p>
          <w:p w14:paraId="48429F30" w14:textId="6C5E261F" w:rsidR="00DF0DF6" w:rsidRPr="00087D39" w:rsidRDefault="00E16642" w:rsidP="00E16642">
            <w:pPr>
              <w:rPr>
                <w:rFonts w:cs="Arial"/>
                <w:bCs/>
                <w:color w:val="000000"/>
                <w:shd w:val="clear" w:color="auto" w:fill="F9F9F9"/>
              </w:rPr>
            </w:pPr>
            <w:r w:rsidRPr="00E16642">
              <w:rPr>
                <w:rFonts w:cs="Arial"/>
                <w:bCs/>
                <w:color w:val="000000"/>
                <w:shd w:val="clear" w:color="auto" w:fill="F9F9F9"/>
              </w:rPr>
              <w:lastRenderedPageBreak/>
              <w:t>}}</w:t>
            </w:r>
          </w:p>
        </w:tc>
      </w:tr>
      <w:tr w:rsidR="00DF0DF6" w:rsidRPr="00087D39" w14:paraId="581C3ED7" w14:textId="77777777" w:rsidTr="00022773">
        <w:tc>
          <w:tcPr>
            <w:tcW w:w="1548" w:type="dxa"/>
            <w:shd w:val="clear" w:color="auto" w:fill="auto"/>
          </w:tcPr>
          <w:p w14:paraId="781AC6CE" w14:textId="77777777" w:rsidR="00DF0DF6" w:rsidRPr="00087D39" w:rsidRDefault="00DF0DF6" w:rsidP="00022773">
            <w:pPr>
              <w:ind w:left="0"/>
              <w:jc w:val="left"/>
              <w:rPr>
                <w:color w:val="000000"/>
              </w:rPr>
            </w:pPr>
            <w:r w:rsidRPr="00087D39">
              <w:rPr>
                <w:color w:val="000000"/>
              </w:rPr>
              <w:lastRenderedPageBreak/>
              <w:t>Error Response</w:t>
            </w:r>
          </w:p>
        </w:tc>
        <w:tc>
          <w:tcPr>
            <w:tcW w:w="8028" w:type="dxa"/>
            <w:shd w:val="clear" w:color="auto" w:fill="auto"/>
          </w:tcPr>
          <w:p w14:paraId="28C64255" w14:textId="77777777" w:rsidR="00E16642" w:rsidRPr="00087D39" w:rsidRDefault="00E16642" w:rsidP="00E16642">
            <w:pPr>
              <w:spacing w:after="0"/>
              <w:rPr>
                <w:b/>
                <w:color w:val="000000"/>
              </w:rPr>
            </w:pPr>
            <w:r>
              <w:rPr>
                <w:b/>
                <w:color w:val="000000"/>
              </w:rPr>
              <w:t>Authentication Failure</w:t>
            </w:r>
            <w:r w:rsidRPr="00087D39">
              <w:rPr>
                <w:b/>
                <w:color w:val="000000"/>
              </w:rPr>
              <w:t xml:space="preserve">: </w:t>
            </w:r>
          </w:p>
          <w:p w14:paraId="58EB6D33" w14:textId="77777777" w:rsidR="00E16642" w:rsidRPr="00405671" w:rsidRDefault="00E16642" w:rsidP="00E16642">
            <w:pPr>
              <w:spacing w:after="0"/>
              <w:rPr>
                <w:color w:val="000000"/>
              </w:rPr>
            </w:pPr>
            <w:r w:rsidRPr="00405671">
              <w:rPr>
                <w:color w:val="000000"/>
              </w:rPr>
              <w:t>HTTP/1.1 401 Unauthorized</w:t>
            </w:r>
          </w:p>
          <w:p w14:paraId="5AC931D1" w14:textId="77777777" w:rsidR="00E16642" w:rsidRPr="00405671" w:rsidRDefault="00E16642" w:rsidP="00E16642">
            <w:pPr>
              <w:spacing w:after="0"/>
              <w:rPr>
                <w:color w:val="000000"/>
              </w:rPr>
            </w:pPr>
            <w:r w:rsidRPr="00405671">
              <w:rPr>
                <w:color w:val="000000"/>
              </w:rPr>
              <w:t>Content-Type: application/json</w:t>
            </w:r>
          </w:p>
          <w:p w14:paraId="7388F52A" w14:textId="77777777" w:rsidR="00E16642" w:rsidRPr="00405671" w:rsidRDefault="00E16642" w:rsidP="00E16642">
            <w:pPr>
              <w:spacing w:after="0"/>
              <w:rPr>
                <w:color w:val="000000"/>
              </w:rPr>
            </w:pPr>
          </w:p>
          <w:p w14:paraId="68324F15" w14:textId="77777777" w:rsidR="00E16642" w:rsidRPr="00087D39" w:rsidRDefault="00E16642" w:rsidP="00E16642">
            <w:pPr>
              <w:spacing w:after="0"/>
              <w:jc w:val="left"/>
              <w:rPr>
                <w:color w:val="000000"/>
              </w:rPr>
            </w:pPr>
            <w:r w:rsidRPr="00405671">
              <w:rPr>
                <w:color w:val="000000"/>
              </w:rPr>
              <w:t>{"errorType":"REQUEST_AUTHENTICATION_FAILED","message":"Access Denied: LDAP authentication failed","stackTrace":"</w:t>
            </w:r>
            <w:r>
              <w:rPr>
                <w:color w:val="000000"/>
              </w:rPr>
              <w:t>..”}</w:t>
            </w:r>
          </w:p>
          <w:p w14:paraId="6D10B829" w14:textId="77777777" w:rsidR="00E16642" w:rsidRDefault="00E16642" w:rsidP="00E16642">
            <w:pPr>
              <w:spacing w:after="0"/>
              <w:rPr>
                <w:color w:val="000000"/>
              </w:rPr>
            </w:pPr>
          </w:p>
          <w:p w14:paraId="3575ED70" w14:textId="77777777" w:rsidR="00E16642" w:rsidRDefault="00E16642" w:rsidP="00E16642">
            <w:pPr>
              <w:spacing w:after="0"/>
              <w:rPr>
                <w:color w:val="000000"/>
              </w:rPr>
            </w:pPr>
            <w:r>
              <w:rPr>
                <w:color w:val="000000"/>
              </w:rPr>
              <w:t>JSON:</w:t>
            </w:r>
          </w:p>
          <w:p w14:paraId="0822B4F0" w14:textId="77777777" w:rsidR="00E16642" w:rsidRPr="00405671" w:rsidRDefault="00E16642" w:rsidP="00E16642">
            <w:pPr>
              <w:spacing w:after="0"/>
              <w:rPr>
                <w:color w:val="000000"/>
              </w:rPr>
            </w:pPr>
            <w:r w:rsidRPr="00405671">
              <w:rPr>
                <w:color w:val="000000"/>
              </w:rPr>
              <w:t>{</w:t>
            </w:r>
          </w:p>
          <w:p w14:paraId="36840719" w14:textId="77777777" w:rsidR="00E16642" w:rsidRPr="00405671" w:rsidRDefault="00E16642" w:rsidP="00E16642">
            <w:pPr>
              <w:spacing w:after="0"/>
              <w:rPr>
                <w:color w:val="000000"/>
              </w:rPr>
            </w:pPr>
            <w:r w:rsidRPr="00405671">
              <w:rPr>
                <w:color w:val="000000"/>
              </w:rPr>
              <w:t xml:space="preserve">   "errorType": "REQUEST_AUTHENTICATION_FAILED",</w:t>
            </w:r>
          </w:p>
          <w:p w14:paraId="02110E7F" w14:textId="77777777" w:rsidR="00E16642" w:rsidRPr="00405671" w:rsidRDefault="00E16642" w:rsidP="00E16642">
            <w:pPr>
              <w:spacing w:after="0"/>
              <w:rPr>
                <w:color w:val="000000"/>
              </w:rPr>
            </w:pPr>
            <w:r w:rsidRPr="00405671">
              <w:rPr>
                <w:color w:val="000000"/>
              </w:rPr>
              <w:t xml:space="preserve">   "message": "Access Denied: LDAP authentication failed",</w:t>
            </w:r>
          </w:p>
          <w:p w14:paraId="6365CB64" w14:textId="77777777" w:rsidR="00E16642" w:rsidRPr="00405671" w:rsidRDefault="00E16642" w:rsidP="00E16642">
            <w:pPr>
              <w:spacing w:after="0"/>
              <w:rPr>
                <w:color w:val="000000"/>
              </w:rPr>
            </w:pPr>
            <w:r w:rsidRPr="00405671">
              <w:rPr>
                <w:color w:val="000000"/>
              </w:rPr>
              <w:t xml:space="preserve">   "stackTrace": "</w:t>
            </w:r>
            <w:r>
              <w:rPr>
                <w:color w:val="000000"/>
              </w:rPr>
              <w:t>…</w:t>
            </w:r>
            <w:r w:rsidRPr="00405671">
              <w:rPr>
                <w:color w:val="000000"/>
              </w:rPr>
              <w:t>"</w:t>
            </w:r>
          </w:p>
          <w:p w14:paraId="5338B071" w14:textId="77777777" w:rsidR="00E16642" w:rsidRPr="00087D39" w:rsidRDefault="00E16642" w:rsidP="00E16642">
            <w:pPr>
              <w:spacing w:after="0"/>
              <w:rPr>
                <w:color w:val="000000"/>
              </w:rPr>
            </w:pPr>
            <w:r w:rsidRPr="00405671">
              <w:rPr>
                <w:color w:val="000000"/>
              </w:rPr>
              <w:t>}</w:t>
            </w:r>
          </w:p>
          <w:p w14:paraId="7A66E2EB" w14:textId="5392E7B9" w:rsidR="00DF0DF6" w:rsidRPr="00087D39" w:rsidRDefault="00DF0DF6" w:rsidP="00022773">
            <w:pPr>
              <w:spacing w:after="0"/>
              <w:rPr>
                <w:color w:val="000000"/>
              </w:rPr>
            </w:pPr>
          </w:p>
        </w:tc>
      </w:tr>
    </w:tbl>
    <w:p w14:paraId="4EA3A67B" w14:textId="77777777" w:rsidR="00DF0DF6" w:rsidRDefault="00DF0DF6" w:rsidP="00DF0DF6">
      <w:pPr>
        <w:pStyle w:val="Heading2"/>
        <w:keepLines w:val="0"/>
        <w:spacing w:before="240" w:after="60" w:line="276" w:lineRule="auto"/>
        <w:ind w:left="936"/>
        <w:jc w:val="left"/>
      </w:pPr>
    </w:p>
    <w:p w14:paraId="5FA8C2FF" w14:textId="043439B7" w:rsidR="009B04CD" w:rsidRDefault="009B04CD" w:rsidP="009B04CD">
      <w:pPr>
        <w:pStyle w:val="Heading2"/>
        <w:keepLines w:val="0"/>
        <w:spacing w:before="240" w:after="60" w:line="276" w:lineRule="auto"/>
        <w:ind w:left="360"/>
        <w:jc w:val="left"/>
      </w:pPr>
    </w:p>
    <w:p w14:paraId="36506499" w14:textId="45BC30CB" w:rsidR="00774DBF" w:rsidRPr="004E60AD" w:rsidRDefault="00433CD6" w:rsidP="00DE6CE5">
      <w:pPr>
        <w:pStyle w:val="Heading2"/>
        <w:keepLines w:val="0"/>
        <w:numPr>
          <w:ilvl w:val="1"/>
          <w:numId w:val="9"/>
        </w:numPr>
        <w:spacing w:before="240" w:after="60" w:line="276" w:lineRule="auto"/>
        <w:jc w:val="left"/>
      </w:pPr>
      <w:bookmarkStart w:id="73" w:name="_Toc359660733"/>
      <w:r>
        <w:t>Generate Report</w:t>
      </w:r>
      <w:bookmarkEnd w:id="73"/>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8028"/>
      </w:tblGrid>
      <w:tr w:rsidR="00774DBF" w:rsidRPr="00087D39" w14:paraId="1138F5EC" w14:textId="77777777" w:rsidTr="002705BB">
        <w:tc>
          <w:tcPr>
            <w:tcW w:w="1548" w:type="dxa"/>
            <w:shd w:val="clear" w:color="auto" w:fill="auto"/>
          </w:tcPr>
          <w:p w14:paraId="453017D3" w14:textId="77777777" w:rsidR="00774DBF" w:rsidRPr="00087D39" w:rsidRDefault="00774DBF" w:rsidP="002705BB">
            <w:pPr>
              <w:ind w:left="0"/>
              <w:jc w:val="left"/>
              <w:rPr>
                <w:color w:val="000000"/>
              </w:rPr>
            </w:pPr>
            <w:r w:rsidRPr="00087D39">
              <w:rPr>
                <w:color w:val="000000"/>
              </w:rPr>
              <w:t>Title</w:t>
            </w:r>
          </w:p>
        </w:tc>
        <w:tc>
          <w:tcPr>
            <w:tcW w:w="8028" w:type="dxa"/>
            <w:shd w:val="clear" w:color="auto" w:fill="auto"/>
          </w:tcPr>
          <w:p w14:paraId="610ED61D" w14:textId="3644462B" w:rsidR="00774DBF" w:rsidRPr="00087D39" w:rsidRDefault="00433CD6" w:rsidP="002705BB">
            <w:pPr>
              <w:ind w:left="0"/>
              <w:rPr>
                <w:color w:val="000000"/>
              </w:rPr>
            </w:pPr>
            <w:r>
              <w:rPr>
                <w:color w:val="000000"/>
              </w:rPr>
              <w:t>Generate usage summary report</w:t>
            </w:r>
          </w:p>
        </w:tc>
      </w:tr>
      <w:tr w:rsidR="00774DBF" w:rsidRPr="00087D39" w14:paraId="701CE0D4" w14:textId="77777777" w:rsidTr="002705BB">
        <w:tc>
          <w:tcPr>
            <w:tcW w:w="1548" w:type="dxa"/>
            <w:shd w:val="clear" w:color="auto" w:fill="auto"/>
          </w:tcPr>
          <w:p w14:paraId="513F1AFA" w14:textId="77777777" w:rsidR="00774DBF" w:rsidRPr="00087D39" w:rsidRDefault="00774DBF" w:rsidP="002705BB">
            <w:pPr>
              <w:ind w:left="0"/>
              <w:jc w:val="left"/>
              <w:rPr>
                <w:color w:val="000000"/>
              </w:rPr>
            </w:pPr>
            <w:r w:rsidRPr="00087D39">
              <w:rPr>
                <w:color w:val="000000"/>
              </w:rPr>
              <w:t>Description</w:t>
            </w:r>
          </w:p>
        </w:tc>
        <w:tc>
          <w:tcPr>
            <w:tcW w:w="8028" w:type="dxa"/>
            <w:shd w:val="clear" w:color="auto" w:fill="auto"/>
          </w:tcPr>
          <w:p w14:paraId="448274BD" w14:textId="55112AAE" w:rsidR="001A065C" w:rsidRDefault="001A065C" w:rsidP="00223431">
            <w:pPr>
              <w:ind w:left="0"/>
              <w:rPr>
                <w:color w:val="000000"/>
              </w:rPr>
            </w:pPr>
            <w:r>
              <w:rPr>
                <w:color w:val="000000"/>
              </w:rPr>
              <w:t xml:space="preserve">Authorized HPC DME users can generate </w:t>
            </w:r>
            <w:r w:rsidR="00265DBD">
              <w:rPr>
                <w:color w:val="000000"/>
              </w:rPr>
              <w:t xml:space="preserve">the </w:t>
            </w:r>
            <w:r>
              <w:rPr>
                <w:color w:val="000000"/>
              </w:rPr>
              <w:t>following usage summary reports:</w:t>
            </w:r>
          </w:p>
          <w:p w14:paraId="00CB9F35" w14:textId="428D9C96" w:rsidR="001A065C" w:rsidRPr="001A065C" w:rsidRDefault="00774DBF" w:rsidP="001A065C">
            <w:pPr>
              <w:autoSpaceDE w:val="0"/>
              <w:autoSpaceDN w:val="0"/>
              <w:adjustRightInd w:val="0"/>
              <w:spacing w:before="0" w:after="0"/>
              <w:ind w:left="0"/>
              <w:jc w:val="left"/>
            </w:pPr>
            <w:r>
              <w:rPr>
                <w:color w:val="000000"/>
              </w:rPr>
              <w:t xml:space="preserve"> </w:t>
            </w:r>
            <w:r w:rsidR="001A065C">
              <w:rPr>
                <w:color w:val="000000"/>
              </w:rPr>
              <w:t xml:space="preserve">        </w:t>
            </w:r>
            <w:r w:rsidR="001A065C" w:rsidRPr="001A065C">
              <w:rPr>
                <w:bCs/>
                <w:iCs/>
              </w:rPr>
              <w:t>USAGE_SUMMARY_REPORT</w:t>
            </w:r>
            <w:r w:rsidR="001A065C" w:rsidRPr="001A065C">
              <w:t>:</w:t>
            </w:r>
          </w:p>
          <w:p w14:paraId="6D1D0D99" w14:textId="3DF0ED96" w:rsidR="001A065C" w:rsidRPr="001A065C" w:rsidRDefault="001A065C" w:rsidP="001A065C">
            <w:pPr>
              <w:autoSpaceDE w:val="0"/>
              <w:autoSpaceDN w:val="0"/>
              <w:adjustRightInd w:val="0"/>
              <w:spacing w:before="0" w:after="0"/>
              <w:ind w:left="0"/>
              <w:jc w:val="left"/>
            </w:pPr>
            <w:r w:rsidRPr="001A065C">
              <w:rPr>
                <w:bCs/>
                <w:iCs/>
              </w:rPr>
              <w:t xml:space="preserve">         USAGE_SUMMARY_BY_WEEKLY_REPORT</w:t>
            </w:r>
            <w:r w:rsidRPr="001A065C">
              <w:t>:</w:t>
            </w:r>
          </w:p>
          <w:p w14:paraId="78F6A437" w14:textId="508E5E0F"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USAGE_SUMMARY_BY_DOC_REPORT</w:t>
            </w:r>
            <w:r w:rsidRPr="001A065C">
              <w:t>:</w:t>
            </w:r>
          </w:p>
          <w:p w14:paraId="33B1A69F" w14:textId="0707FF30"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USAGE_SUMMARY_BY_DOC_BY_WEEKLY_REPORT</w:t>
            </w:r>
            <w:r w:rsidRPr="001A065C">
              <w:t>:</w:t>
            </w:r>
          </w:p>
          <w:p w14:paraId="488AA598" w14:textId="42E60D01"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USAGE_SUMMARY_BY_USER_REPORT</w:t>
            </w:r>
            <w:r w:rsidRPr="001A065C">
              <w:t>:</w:t>
            </w:r>
          </w:p>
          <w:p w14:paraId="7144708E" w14:textId="168D67EC" w:rsidR="001A065C" w:rsidRPr="001A065C" w:rsidRDefault="001A065C" w:rsidP="001A065C">
            <w:pPr>
              <w:autoSpaceDE w:val="0"/>
              <w:autoSpaceDN w:val="0"/>
              <w:adjustRightInd w:val="0"/>
              <w:spacing w:before="0" w:after="0"/>
              <w:ind w:left="0"/>
              <w:jc w:val="left"/>
            </w:pPr>
            <w:r w:rsidRPr="001A065C">
              <w:t xml:space="preserve">         </w:t>
            </w:r>
            <w:r w:rsidRPr="001A065C">
              <w:rPr>
                <w:bCs/>
                <w:iCs/>
              </w:rPr>
              <w:t>USAGE_SUMMARY_BY_USER_BY_WEEKLY_REPORT</w:t>
            </w:r>
            <w:r w:rsidRPr="001A065C">
              <w:t>:</w:t>
            </w:r>
          </w:p>
          <w:p w14:paraId="4E6E14B2" w14:textId="7DC332D8" w:rsidR="00774DBF" w:rsidRPr="00087D39" w:rsidRDefault="00774DBF" w:rsidP="002705BB">
            <w:pPr>
              <w:rPr>
                <w:color w:val="000000"/>
              </w:rPr>
            </w:pPr>
          </w:p>
        </w:tc>
      </w:tr>
      <w:tr w:rsidR="00774DBF" w:rsidRPr="00087D39" w14:paraId="501A548B" w14:textId="77777777" w:rsidTr="002705BB">
        <w:tc>
          <w:tcPr>
            <w:tcW w:w="1548" w:type="dxa"/>
            <w:shd w:val="clear" w:color="auto" w:fill="auto"/>
          </w:tcPr>
          <w:p w14:paraId="1EEA2200" w14:textId="77777777" w:rsidR="00774DBF" w:rsidRPr="00087D39" w:rsidRDefault="00774DBF" w:rsidP="002705BB">
            <w:pPr>
              <w:ind w:left="0"/>
              <w:jc w:val="left"/>
              <w:rPr>
                <w:color w:val="000000"/>
              </w:rPr>
            </w:pPr>
            <w:r w:rsidRPr="00087D39">
              <w:rPr>
                <w:color w:val="000000"/>
              </w:rPr>
              <w:t>URL</w:t>
            </w:r>
          </w:p>
        </w:tc>
        <w:tc>
          <w:tcPr>
            <w:tcW w:w="8028" w:type="dxa"/>
            <w:shd w:val="clear" w:color="auto" w:fill="auto"/>
          </w:tcPr>
          <w:p w14:paraId="17270C94" w14:textId="2A31F1B4" w:rsidR="00774DBF" w:rsidRPr="00087D39" w:rsidRDefault="00774DBF" w:rsidP="002705BB">
            <w:pPr>
              <w:rPr>
                <w:color w:val="000000"/>
              </w:rPr>
            </w:pPr>
            <w:r w:rsidRPr="00211984">
              <w:rPr>
                <w:color w:val="000000"/>
              </w:rPr>
              <w:t>/</w:t>
            </w:r>
            <w:r w:rsidR="001248CF">
              <w:rPr>
                <w:color w:val="000000"/>
              </w:rPr>
              <w:t>report</w:t>
            </w:r>
          </w:p>
        </w:tc>
      </w:tr>
      <w:tr w:rsidR="00774DBF" w:rsidRPr="00087D39" w14:paraId="4A584CDF" w14:textId="77777777" w:rsidTr="002705BB">
        <w:tc>
          <w:tcPr>
            <w:tcW w:w="1548" w:type="dxa"/>
            <w:shd w:val="clear" w:color="auto" w:fill="auto"/>
          </w:tcPr>
          <w:p w14:paraId="1D2A3CFA" w14:textId="77777777" w:rsidR="00774DBF" w:rsidRPr="00087D39" w:rsidRDefault="00774DBF" w:rsidP="002705BB">
            <w:pPr>
              <w:ind w:left="0"/>
              <w:jc w:val="left"/>
              <w:rPr>
                <w:color w:val="000000"/>
              </w:rPr>
            </w:pPr>
            <w:r w:rsidRPr="00087D39">
              <w:rPr>
                <w:color w:val="000000"/>
              </w:rPr>
              <w:t>Method</w:t>
            </w:r>
          </w:p>
        </w:tc>
        <w:tc>
          <w:tcPr>
            <w:tcW w:w="8028" w:type="dxa"/>
            <w:shd w:val="clear" w:color="auto" w:fill="auto"/>
          </w:tcPr>
          <w:p w14:paraId="78720C8C" w14:textId="77777777" w:rsidR="00774DBF" w:rsidRPr="00087D39" w:rsidRDefault="00774DBF" w:rsidP="002705BB">
            <w:pPr>
              <w:rPr>
                <w:color w:val="000000"/>
              </w:rPr>
            </w:pPr>
            <w:r>
              <w:rPr>
                <w:color w:val="000000"/>
              </w:rPr>
              <w:t>POST</w:t>
            </w:r>
          </w:p>
        </w:tc>
      </w:tr>
      <w:tr w:rsidR="00774DBF" w:rsidRPr="00087D39" w14:paraId="4554B8C8" w14:textId="77777777" w:rsidTr="002705BB">
        <w:tc>
          <w:tcPr>
            <w:tcW w:w="1548" w:type="dxa"/>
            <w:shd w:val="clear" w:color="auto" w:fill="auto"/>
          </w:tcPr>
          <w:p w14:paraId="3889E426" w14:textId="77777777" w:rsidR="00774DBF" w:rsidRPr="00087D39" w:rsidRDefault="00774DBF" w:rsidP="002705BB">
            <w:pPr>
              <w:ind w:left="0"/>
              <w:jc w:val="left"/>
              <w:rPr>
                <w:color w:val="000000"/>
              </w:rPr>
            </w:pPr>
            <w:r w:rsidRPr="00087D39">
              <w:rPr>
                <w:color w:val="000000"/>
              </w:rPr>
              <w:t>Acceptable request representation</w:t>
            </w:r>
          </w:p>
        </w:tc>
        <w:tc>
          <w:tcPr>
            <w:tcW w:w="8028" w:type="dxa"/>
            <w:shd w:val="clear" w:color="auto" w:fill="auto"/>
          </w:tcPr>
          <w:p w14:paraId="1D02572E" w14:textId="77777777" w:rsidR="00774DBF" w:rsidRPr="00087D39" w:rsidRDefault="00774DBF" w:rsidP="002705BB">
            <w:pPr>
              <w:rPr>
                <w:rFonts w:cs="Consolas"/>
                <w:color w:val="000000"/>
              </w:rPr>
            </w:pPr>
            <w:r w:rsidRPr="00087D39">
              <w:rPr>
                <w:rFonts w:cs="Consolas"/>
                <w:color w:val="000000"/>
              </w:rPr>
              <w:t>application/json</w:t>
            </w:r>
          </w:p>
          <w:p w14:paraId="7DD73D39" w14:textId="77777777" w:rsidR="00774DBF" w:rsidRPr="00087D39" w:rsidRDefault="00774DBF" w:rsidP="002705BB">
            <w:pPr>
              <w:rPr>
                <w:color w:val="000000"/>
              </w:rPr>
            </w:pPr>
            <w:r w:rsidRPr="00087D39">
              <w:rPr>
                <w:rFonts w:cs="Consolas"/>
                <w:color w:val="000000"/>
              </w:rPr>
              <w:t>application/xml</w:t>
            </w:r>
          </w:p>
        </w:tc>
      </w:tr>
      <w:tr w:rsidR="00774DBF" w:rsidRPr="00087D39" w14:paraId="47549DE8" w14:textId="77777777" w:rsidTr="002705BB">
        <w:tc>
          <w:tcPr>
            <w:tcW w:w="1548" w:type="dxa"/>
            <w:shd w:val="clear" w:color="auto" w:fill="auto"/>
          </w:tcPr>
          <w:p w14:paraId="5E419AE9" w14:textId="77777777" w:rsidR="00774DBF" w:rsidRPr="00087D39" w:rsidRDefault="00774DBF" w:rsidP="002705BB">
            <w:pPr>
              <w:ind w:left="0"/>
              <w:jc w:val="left"/>
              <w:rPr>
                <w:color w:val="000000"/>
              </w:rPr>
            </w:pPr>
            <w:r w:rsidRPr="00087D39">
              <w:rPr>
                <w:color w:val="000000"/>
              </w:rPr>
              <w:t>Available response representation</w:t>
            </w:r>
          </w:p>
        </w:tc>
        <w:tc>
          <w:tcPr>
            <w:tcW w:w="8028" w:type="dxa"/>
            <w:shd w:val="clear" w:color="auto" w:fill="auto"/>
          </w:tcPr>
          <w:p w14:paraId="15E0B6B6" w14:textId="77777777" w:rsidR="00774DBF" w:rsidRPr="00087D39" w:rsidRDefault="00774DBF" w:rsidP="002705BB">
            <w:pPr>
              <w:rPr>
                <w:rFonts w:cs="Consolas"/>
                <w:color w:val="000000"/>
              </w:rPr>
            </w:pPr>
            <w:r w:rsidRPr="00087D39">
              <w:rPr>
                <w:rFonts w:cs="Consolas"/>
                <w:color w:val="000000"/>
              </w:rPr>
              <w:t>application/json</w:t>
            </w:r>
          </w:p>
          <w:p w14:paraId="68CE2454" w14:textId="77777777" w:rsidR="00774DBF" w:rsidRPr="00087D39" w:rsidRDefault="00774DBF" w:rsidP="002705BB">
            <w:pPr>
              <w:rPr>
                <w:color w:val="000000"/>
              </w:rPr>
            </w:pPr>
            <w:r w:rsidRPr="00087D39">
              <w:rPr>
                <w:rFonts w:cs="Consolas"/>
                <w:color w:val="000000"/>
              </w:rPr>
              <w:t>application/xml</w:t>
            </w:r>
          </w:p>
        </w:tc>
      </w:tr>
      <w:tr w:rsidR="00774DBF" w:rsidRPr="00087D39" w14:paraId="01E2BE86" w14:textId="77777777" w:rsidTr="002705BB">
        <w:tc>
          <w:tcPr>
            <w:tcW w:w="1548" w:type="dxa"/>
            <w:shd w:val="clear" w:color="auto" w:fill="auto"/>
          </w:tcPr>
          <w:p w14:paraId="143A9CA2" w14:textId="77777777" w:rsidR="00774DBF" w:rsidRPr="00087D39" w:rsidRDefault="00774DBF" w:rsidP="002705BB">
            <w:pPr>
              <w:ind w:left="0"/>
              <w:jc w:val="left"/>
              <w:rPr>
                <w:color w:val="000000"/>
              </w:rPr>
            </w:pPr>
            <w:r w:rsidRPr="00087D39">
              <w:rPr>
                <w:color w:val="000000"/>
              </w:rPr>
              <w:t>URL Params</w:t>
            </w:r>
          </w:p>
        </w:tc>
        <w:tc>
          <w:tcPr>
            <w:tcW w:w="8028" w:type="dxa"/>
            <w:shd w:val="clear" w:color="auto" w:fill="auto"/>
          </w:tcPr>
          <w:p w14:paraId="2797B40A" w14:textId="77777777" w:rsidR="00774DBF" w:rsidRPr="00087D39" w:rsidRDefault="00774DBF" w:rsidP="002705BB">
            <w:pPr>
              <w:rPr>
                <w:color w:val="000000"/>
              </w:rPr>
            </w:pPr>
          </w:p>
        </w:tc>
      </w:tr>
      <w:tr w:rsidR="00774DBF" w:rsidRPr="00087D39" w14:paraId="73BD892A" w14:textId="77777777" w:rsidTr="002705BB">
        <w:tc>
          <w:tcPr>
            <w:tcW w:w="1548" w:type="dxa"/>
            <w:shd w:val="clear" w:color="auto" w:fill="auto"/>
          </w:tcPr>
          <w:p w14:paraId="72B3DAD1" w14:textId="77777777" w:rsidR="00774DBF" w:rsidRPr="00087D39" w:rsidRDefault="00774DBF" w:rsidP="002705BB">
            <w:pPr>
              <w:ind w:left="0"/>
              <w:jc w:val="left"/>
              <w:rPr>
                <w:color w:val="000000"/>
              </w:rPr>
            </w:pPr>
            <w:r w:rsidRPr="00087D39">
              <w:rPr>
                <w:color w:val="000000"/>
              </w:rPr>
              <w:lastRenderedPageBreak/>
              <w:t>Data Params</w:t>
            </w:r>
          </w:p>
        </w:tc>
        <w:tc>
          <w:tcPr>
            <w:tcW w:w="8028" w:type="dxa"/>
            <w:shd w:val="clear" w:color="auto" w:fill="auto"/>
          </w:tcPr>
          <w:p w14:paraId="78DE7059" w14:textId="77777777" w:rsidR="00774DBF" w:rsidRPr="00087D39" w:rsidRDefault="00774DBF" w:rsidP="002705BB">
            <w:pPr>
              <w:ind w:left="0"/>
              <w:jc w:val="left"/>
              <w:rPr>
                <w:b/>
                <w:color w:val="000000"/>
              </w:rPr>
            </w:pPr>
            <w:r w:rsidRPr="00087D39">
              <w:rPr>
                <w:b/>
                <w:color w:val="000000"/>
              </w:rPr>
              <w:t>JSON:</w:t>
            </w:r>
          </w:p>
          <w:p w14:paraId="2346ABA0" w14:textId="77777777" w:rsidR="001248CF" w:rsidRDefault="001248CF" w:rsidP="001248CF">
            <w:pPr>
              <w:spacing w:after="0"/>
              <w:ind w:left="0"/>
              <w:jc w:val="left"/>
              <w:rPr>
                <w:rFonts w:cs="Consolas"/>
                <w:color w:val="000000"/>
              </w:rPr>
            </w:pPr>
          </w:p>
          <w:p w14:paraId="7BEAA1FB" w14:textId="7EF54AE2" w:rsidR="001248CF" w:rsidRPr="001248CF" w:rsidRDefault="001248CF" w:rsidP="001248CF">
            <w:pPr>
              <w:spacing w:after="0"/>
              <w:ind w:left="0"/>
              <w:jc w:val="left"/>
              <w:rPr>
                <w:rFonts w:cs="Consolas"/>
                <w:color w:val="000000"/>
              </w:rPr>
            </w:pPr>
            <w:r w:rsidRPr="001248CF">
              <w:rPr>
                <w:rFonts w:cs="Consolas"/>
                <w:color w:val="000000"/>
              </w:rPr>
              <w:t>{</w:t>
            </w:r>
          </w:p>
          <w:p w14:paraId="73551284" w14:textId="3383E9A5" w:rsidR="001248CF" w:rsidRPr="001248CF" w:rsidRDefault="001248CF" w:rsidP="001248CF">
            <w:pPr>
              <w:spacing w:after="0"/>
              <w:ind w:left="0"/>
              <w:jc w:val="left"/>
              <w:rPr>
                <w:rFonts w:cs="Consolas"/>
                <w:color w:val="000000"/>
              </w:rPr>
            </w:pPr>
            <w:r w:rsidRPr="001248CF">
              <w:rPr>
                <w:rFonts w:cs="Consolas"/>
                <w:color w:val="000000"/>
              </w:rPr>
              <w:t xml:space="preserve"> </w:t>
            </w:r>
            <w:r w:rsidRPr="001248CF">
              <w:rPr>
                <w:rFonts w:cs="Consolas"/>
                <w:color w:val="000000"/>
              </w:rPr>
              <w:tab/>
              <w:t>"</w:t>
            </w:r>
            <w:r>
              <w:rPr>
                <w:rFonts w:cs="Consolas"/>
                <w:color w:val="000000"/>
              </w:rPr>
              <w:t>type": "USAGE_SUMMARY</w:t>
            </w:r>
            <w:r w:rsidRPr="001248CF">
              <w:rPr>
                <w:rFonts w:cs="Consolas"/>
                <w:color w:val="000000"/>
              </w:rPr>
              <w:t>"</w:t>
            </w:r>
          </w:p>
          <w:p w14:paraId="5A0392D4" w14:textId="77777777" w:rsidR="001248CF" w:rsidRDefault="001248CF" w:rsidP="001248CF">
            <w:pPr>
              <w:ind w:left="0"/>
              <w:jc w:val="left"/>
              <w:rPr>
                <w:rFonts w:cs="Consolas"/>
                <w:color w:val="000000"/>
              </w:rPr>
            </w:pPr>
            <w:r w:rsidRPr="001248CF">
              <w:rPr>
                <w:rFonts w:cs="Consolas"/>
                <w:color w:val="000000"/>
              </w:rPr>
              <w:t>}</w:t>
            </w:r>
          </w:p>
          <w:p w14:paraId="7735F2A2" w14:textId="2A5346AB" w:rsidR="001248CF" w:rsidRDefault="00A76903" w:rsidP="001248CF">
            <w:pPr>
              <w:ind w:left="0"/>
              <w:jc w:val="left"/>
            </w:pPr>
            <w:r>
              <w:t>o</w:t>
            </w:r>
            <w:r w:rsidR="001248CF">
              <w:t>r</w:t>
            </w:r>
          </w:p>
          <w:p w14:paraId="39291413" w14:textId="77777777" w:rsidR="00A76903" w:rsidRDefault="00A76903" w:rsidP="00A76903">
            <w:pPr>
              <w:ind w:left="0"/>
              <w:jc w:val="left"/>
            </w:pPr>
            <w:r>
              <w:t>{</w:t>
            </w:r>
          </w:p>
          <w:p w14:paraId="77F3E282" w14:textId="7A81DB7C" w:rsidR="00A76903" w:rsidRDefault="00A76903" w:rsidP="00A76903">
            <w:pPr>
              <w:ind w:left="0"/>
              <w:jc w:val="left"/>
            </w:pPr>
            <w:r>
              <w:t xml:space="preserve"> </w:t>
            </w:r>
            <w:r>
              <w:tab/>
              <w:t>"type": "USAGE_SUMMARY_BY_DATE_RANGE",</w:t>
            </w:r>
          </w:p>
          <w:p w14:paraId="62458B9D" w14:textId="789D2CE8" w:rsidR="00A76903" w:rsidRDefault="00A76903" w:rsidP="00A76903">
            <w:pPr>
              <w:ind w:left="0"/>
              <w:jc w:val="left"/>
            </w:pPr>
            <w:r>
              <w:t xml:space="preserve"> </w:t>
            </w:r>
            <w:r>
              <w:tab/>
              <w:t>"fromDate": "08/01/2016",</w:t>
            </w:r>
          </w:p>
          <w:p w14:paraId="2109DF94" w14:textId="27FB58EF" w:rsidR="00A76903" w:rsidRDefault="00A76903" w:rsidP="00A76903">
            <w:pPr>
              <w:ind w:left="0"/>
              <w:jc w:val="left"/>
            </w:pPr>
            <w:r>
              <w:t xml:space="preserve"> </w:t>
            </w:r>
            <w:r>
              <w:tab/>
              <w:t>"toDate": "08/20/2016"</w:t>
            </w:r>
          </w:p>
          <w:p w14:paraId="4C2B5DBA" w14:textId="68D5E862" w:rsidR="00A76903" w:rsidRDefault="00A76903" w:rsidP="00A76903">
            <w:pPr>
              <w:ind w:left="0"/>
              <w:jc w:val="left"/>
            </w:pPr>
            <w:r>
              <w:t>}</w:t>
            </w:r>
          </w:p>
          <w:p w14:paraId="7140E61E" w14:textId="42AAFB08" w:rsidR="00A76903" w:rsidRDefault="00A76903" w:rsidP="00A76903">
            <w:pPr>
              <w:ind w:left="0"/>
              <w:jc w:val="left"/>
            </w:pPr>
            <w:r>
              <w:t>Or</w:t>
            </w:r>
          </w:p>
          <w:p w14:paraId="425FE71D" w14:textId="77777777" w:rsidR="00A76903" w:rsidRDefault="00A76903" w:rsidP="00A76903">
            <w:pPr>
              <w:ind w:left="0"/>
              <w:jc w:val="left"/>
            </w:pPr>
            <w:r>
              <w:t>{</w:t>
            </w:r>
          </w:p>
          <w:p w14:paraId="743213C8" w14:textId="4C2EAD20" w:rsidR="00A76903" w:rsidRDefault="00A76903" w:rsidP="00A76903">
            <w:pPr>
              <w:ind w:left="0"/>
              <w:jc w:val="left"/>
            </w:pPr>
            <w:r>
              <w:t xml:space="preserve"> </w:t>
            </w:r>
            <w:r>
              <w:tab/>
              <w:t>"type": "USAGE_SUMMARY_BY_DOC",</w:t>
            </w:r>
          </w:p>
          <w:p w14:paraId="402DCE1A" w14:textId="2A6D906B" w:rsidR="00A76903" w:rsidRDefault="00A76903" w:rsidP="00A76903">
            <w:pPr>
              <w:ind w:left="0"/>
              <w:jc w:val="left"/>
            </w:pPr>
            <w:r>
              <w:t xml:space="preserve"> </w:t>
            </w:r>
            <w:r>
              <w:tab/>
              <w:t>"doc": "FNLCR"</w:t>
            </w:r>
          </w:p>
          <w:p w14:paraId="77F3B5BD" w14:textId="744AD50E" w:rsidR="00A76903" w:rsidRDefault="00A76903" w:rsidP="00A76903">
            <w:pPr>
              <w:ind w:left="0"/>
              <w:jc w:val="left"/>
            </w:pPr>
            <w:r>
              <w:t>}</w:t>
            </w:r>
          </w:p>
          <w:p w14:paraId="75DC7D22" w14:textId="1FCF8226" w:rsidR="00A76903" w:rsidRDefault="00A76903" w:rsidP="00A76903">
            <w:pPr>
              <w:ind w:left="0"/>
              <w:jc w:val="left"/>
            </w:pPr>
            <w:r>
              <w:t>Or</w:t>
            </w:r>
          </w:p>
          <w:p w14:paraId="65D6D174" w14:textId="77777777" w:rsidR="00A76903" w:rsidRDefault="00A76903" w:rsidP="00A76903">
            <w:pPr>
              <w:ind w:left="0"/>
              <w:jc w:val="left"/>
            </w:pPr>
            <w:r>
              <w:t>{</w:t>
            </w:r>
          </w:p>
          <w:p w14:paraId="7D2E4958" w14:textId="6669B11C" w:rsidR="00A76903" w:rsidRDefault="00A76903" w:rsidP="00A76903">
            <w:pPr>
              <w:ind w:left="0"/>
              <w:jc w:val="left"/>
            </w:pPr>
            <w:r>
              <w:t xml:space="preserve"> </w:t>
            </w:r>
            <w:r>
              <w:tab/>
              <w:t>"type": "USAGE_SUMMARY_BY_DOC_BY_DATE_RANGE",</w:t>
            </w:r>
          </w:p>
          <w:p w14:paraId="73C0BEFC" w14:textId="4D193530" w:rsidR="00A76903" w:rsidRDefault="00A76903" w:rsidP="00A76903">
            <w:pPr>
              <w:ind w:left="0"/>
              <w:jc w:val="left"/>
            </w:pPr>
            <w:r>
              <w:t xml:space="preserve"> </w:t>
            </w:r>
            <w:r>
              <w:tab/>
              <w:t>"doc": "FNLCR",</w:t>
            </w:r>
          </w:p>
          <w:p w14:paraId="446BB9DD" w14:textId="7D1F9A45" w:rsidR="00A76903" w:rsidRDefault="00A76903" w:rsidP="00A76903">
            <w:pPr>
              <w:ind w:left="0"/>
              <w:jc w:val="left"/>
            </w:pPr>
            <w:r>
              <w:t xml:space="preserve"> </w:t>
            </w:r>
            <w:r>
              <w:tab/>
              <w:t>"fromDate": "08/01/2016",</w:t>
            </w:r>
          </w:p>
          <w:p w14:paraId="73C637E9" w14:textId="54DFBD47" w:rsidR="00A76903" w:rsidRDefault="00A76903" w:rsidP="00A76903">
            <w:pPr>
              <w:ind w:left="0"/>
              <w:jc w:val="left"/>
            </w:pPr>
            <w:r>
              <w:t xml:space="preserve"> </w:t>
            </w:r>
            <w:r>
              <w:tab/>
              <w:t>"toDate": "08/20/2016"</w:t>
            </w:r>
          </w:p>
          <w:p w14:paraId="2A2926E2" w14:textId="2627B715" w:rsidR="00A76903" w:rsidRDefault="00A76903" w:rsidP="00A76903">
            <w:pPr>
              <w:ind w:left="0"/>
              <w:jc w:val="left"/>
            </w:pPr>
            <w:r>
              <w:t>}</w:t>
            </w:r>
          </w:p>
          <w:p w14:paraId="5CA75993" w14:textId="3835078E" w:rsidR="00A76903" w:rsidRDefault="00A76903" w:rsidP="00A76903">
            <w:pPr>
              <w:ind w:left="0"/>
              <w:jc w:val="left"/>
            </w:pPr>
            <w:r>
              <w:t xml:space="preserve">Or </w:t>
            </w:r>
          </w:p>
          <w:p w14:paraId="00843F05" w14:textId="77777777" w:rsidR="00A76903" w:rsidRDefault="00A76903" w:rsidP="00A76903">
            <w:pPr>
              <w:ind w:left="0"/>
              <w:jc w:val="left"/>
            </w:pPr>
            <w:r>
              <w:t>{</w:t>
            </w:r>
          </w:p>
          <w:p w14:paraId="6C725817" w14:textId="1BC4A920" w:rsidR="00A76903" w:rsidRDefault="00A76903" w:rsidP="00A76903">
            <w:pPr>
              <w:ind w:left="0"/>
              <w:jc w:val="left"/>
            </w:pPr>
            <w:r>
              <w:t xml:space="preserve"> </w:t>
            </w:r>
            <w:r>
              <w:tab/>
              <w:t>"type": "USAGE_SUMMARY_BY_USER",</w:t>
            </w:r>
          </w:p>
          <w:p w14:paraId="79AA49D0" w14:textId="5DB49387" w:rsidR="00A76903" w:rsidRDefault="00A76903" w:rsidP="00A76903">
            <w:pPr>
              <w:ind w:left="0"/>
              <w:jc w:val="left"/>
            </w:pPr>
            <w:r>
              <w:t xml:space="preserve"> </w:t>
            </w:r>
            <w:r>
              <w:tab/>
              <w:t>"user": "konkapv"</w:t>
            </w:r>
          </w:p>
          <w:p w14:paraId="656FA0CF" w14:textId="79680F76" w:rsidR="00A76903" w:rsidRDefault="00A76903" w:rsidP="00A76903">
            <w:pPr>
              <w:ind w:left="0"/>
              <w:jc w:val="left"/>
            </w:pPr>
            <w:r>
              <w:t>}</w:t>
            </w:r>
          </w:p>
          <w:p w14:paraId="28262140" w14:textId="45622E81" w:rsidR="00A76903" w:rsidRDefault="00A76903" w:rsidP="00A76903">
            <w:pPr>
              <w:ind w:left="0"/>
              <w:jc w:val="left"/>
            </w:pPr>
            <w:r>
              <w:t>Or</w:t>
            </w:r>
          </w:p>
          <w:p w14:paraId="5C8C28B9" w14:textId="03E805DF" w:rsidR="001248CF" w:rsidRDefault="001248CF" w:rsidP="001248CF">
            <w:pPr>
              <w:ind w:left="0"/>
              <w:jc w:val="left"/>
            </w:pPr>
            <w:r>
              <w:t>{</w:t>
            </w:r>
          </w:p>
          <w:p w14:paraId="08032072" w14:textId="71C3AF35" w:rsidR="001248CF" w:rsidRDefault="001248CF" w:rsidP="001248CF">
            <w:pPr>
              <w:ind w:left="0"/>
              <w:jc w:val="left"/>
            </w:pPr>
            <w:r>
              <w:t xml:space="preserve"> </w:t>
            </w:r>
            <w:r>
              <w:tab/>
              <w:t>"type": "USAGE_SUMMARY_BY_USER_BY_DATE_RANGE",</w:t>
            </w:r>
          </w:p>
          <w:p w14:paraId="7B0063B7" w14:textId="55590E78" w:rsidR="001248CF" w:rsidRDefault="001248CF" w:rsidP="001248CF">
            <w:pPr>
              <w:ind w:left="0"/>
              <w:jc w:val="left"/>
            </w:pPr>
            <w:r>
              <w:t xml:space="preserve"> </w:t>
            </w:r>
            <w:r>
              <w:tab/>
              <w:t>"user": "konkapv",</w:t>
            </w:r>
          </w:p>
          <w:p w14:paraId="58FE6D6C" w14:textId="6BEBF0C1" w:rsidR="001248CF" w:rsidRDefault="001248CF" w:rsidP="001248CF">
            <w:pPr>
              <w:ind w:left="0"/>
              <w:jc w:val="left"/>
            </w:pPr>
            <w:r>
              <w:t xml:space="preserve"> </w:t>
            </w:r>
            <w:r>
              <w:tab/>
              <w:t>"fromDate": "08/01/2016",</w:t>
            </w:r>
          </w:p>
          <w:p w14:paraId="33B8B182" w14:textId="77BE8B23" w:rsidR="001248CF" w:rsidRDefault="001248CF" w:rsidP="001248CF">
            <w:pPr>
              <w:ind w:left="0"/>
              <w:jc w:val="left"/>
            </w:pPr>
            <w:r>
              <w:t xml:space="preserve"> </w:t>
            </w:r>
            <w:r>
              <w:tab/>
              <w:t>"toDate": "08/20/2016"</w:t>
            </w:r>
          </w:p>
          <w:p w14:paraId="4B32B7AF" w14:textId="4F7EA9EF" w:rsidR="00774DBF" w:rsidRPr="00087D39" w:rsidRDefault="001248CF" w:rsidP="001248CF">
            <w:pPr>
              <w:ind w:left="0"/>
              <w:jc w:val="left"/>
            </w:pPr>
            <w:r>
              <w:t>}</w:t>
            </w:r>
            <w:r w:rsidR="00774DBF">
              <w:tab/>
            </w:r>
          </w:p>
        </w:tc>
      </w:tr>
      <w:tr w:rsidR="00774DBF" w:rsidRPr="00087D39" w14:paraId="4A7185C9" w14:textId="77777777" w:rsidTr="002705BB">
        <w:tc>
          <w:tcPr>
            <w:tcW w:w="1548" w:type="dxa"/>
            <w:shd w:val="clear" w:color="auto" w:fill="auto"/>
          </w:tcPr>
          <w:p w14:paraId="4944133B" w14:textId="77777777" w:rsidR="00774DBF" w:rsidRPr="00087D39" w:rsidRDefault="00774DBF" w:rsidP="002705BB">
            <w:pPr>
              <w:ind w:left="0"/>
              <w:jc w:val="left"/>
              <w:rPr>
                <w:color w:val="000000"/>
              </w:rPr>
            </w:pPr>
            <w:r w:rsidRPr="00087D39">
              <w:rPr>
                <w:color w:val="000000"/>
              </w:rPr>
              <w:t>Success Response</w:t>
            </w:r>
          </w:p>
        </w:tc>
        <w:tc>
          <w:tcPr>
            <w:tcW w:w="8028" w:type="dxa"/>
            <w:shd w:val="clear" w:color="auto" w:fill="auto"/>
          </w:tcPr>
          <w:p w14:paraId="53A2ABC1"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HTTP/1.1 200 OK</w:t>
            </w:r>
          </w:p>
          <w:p w14:paraId="22A3E57B"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Content-Type: application/json</w:t>
            </w:r>
          </w:p>
          <w:p w14:paraId="04A75569" w14:textId="77777777" w:rsidR="00774DBF" w:rsidRPr="00AA3C7A" w:rsidRDefault="00774DBF" w:rsidP="002705BB">
            <w:pPr>
              <w:spacing w:after="0"/>
              <w:jc w:val="left"/>
              <w:rPr>
                <w:rFonts w:cs="Arial"/>
                <w:bCs/>
                <w:color w:val="000000"/>
                <w:shd w:val="clear" w:color="auto" w:fill="F9F9F9"/>
              </w:rPr>
            </w:pPr>
            <w:r w:rsidRPr="00AA3C7A">
              <w:rPr>
                <w:rFonts w:cs="Arial"/>
                <w:bCs/>
                <w:color w:val="000000"/>
                <w:shd w:val="clear" w:color="auto" w:fill="F9F9F9"/>
              </w:rPr>
              <w:t>HPC-API-Version: 1.0.0</w:t>
            </w:r>
          </w:p>
          <w:p w14:paraId="228459B0" w14:textId="77777777" w:rsidR="00774DBF" w:rsidRPr="00087D39" w:rsidRDefault="00774DBF" w:rsidP="002705BB">
            <w:pPr>
              <w:spacing w:after="0"/>
              <w:rPr>
                <w:rFonts w:cs="Arial"/>
                <w:bCs/>
                <w:color w:val="000000"/>
                <w:shd w:val="clear" w:color="auto" w:fill="F9F9F9"/>
              </w:rPr>
            </w:pPr>
          </w:p>
        </w:tc>
      </w:tr>
      <w:tr w:rsidR="00774DBF" w:rsidRPr="00087D39" w14:paraId="55BE843E" w14:textId="77777777" w:rsidTr="002705BB">
        <w:tc>
          <w:tcPr>
            <w:tcW w:w="1548" w:type="dxa"/>
            <w:shd w:val="clear" w:color="auto" w:fill="auto"/>
          </w:tcPr>
          <w:p w14:paraId="0026497D" w14:textId="77777777" w:rsidR="00774DBF" w:rsidRPr="00087D39" w:rsidRDefault="00774DBF" w:rsidP="002705BB">
            <w:pPr>
              <w:ind w:left="0"/>
              <w:jc w:val="left"/>
              <w:rPr>
                <w:color w:val="000000"/>
              </w:rPr>
            </w:pPr>
            <w:r w:rsidRPr="00087D39">
              <w:rPr>
                <w:color w:val="000000"/>
              </w:rPr>
              <w:t xml:space="preserve">Error </w:t>
            </w:r>
            <w:r w:rsidRPr="00087D39">
              <w:rPr>
                <w:color w:val="000000"/>
              </w:rPr>
              <w:lastRenderedPageBreak/>
              <w:t>Response</w:t>
            </w:r>
          </w:p>
        </w:tc>
        <w:tc>
          <w:tcPr>
            <w:tcW w:w="8028" w:type="dxa"/>
            <w:shd w:val="clear" w:color="auto" w:fill="auto"/>
          </w:tcPr>
          <w:p w14:paraId="57DDEF3D" w14:textId="18652EC0" w:rsidR="00774DBF" w:rsidRDefault="00892E8B" w:rsidP="002705BB">
            <w:pPr>
              <w:spacing w:after="0"/>
              <w:rPr>
                <w:b/>
                <w:color w:val="000000"/>
              </w:rPr>
            </w:pPr>
            <w:r>
              <w:rPr>
                <w:b/>
                <w:color w:val="000000"/>
              </w:rPr>
              <w:lastRenderedPageBreak/>
              <w:t>Invalid Report type</w:t>
            </w:r>
            <w:r w:rsidR="00774DBF" w:rsidRPr="00087D39">
              <w:rPr>
                <w:b/>
                <w:color w:val="000000"/>
              </w:rPr>
              <w:t>:</w:t>
            </w:r>
          </w:p>
          <w:p w14:paraId="782FE527" w14:textId="77777777" w:rsidR="00774DBF" w:rsidRPr="00087D39" w:rsidRDefault="00774DBF" w:rsidP="002705BB">
            <w:pPr>
              <w:spacing w:after="0"/>
              <w:rPr>
                <w:b/>
                <w:color w:val="000000"/>
              </w:rPr>
            </w:pPr>
          </w:p>
          <w:p w14:paraId="60770A45" w14:textId="77777777" w:rsidR="00774DBF" w:rsidRPr="00AA3C7A" w:rsidRDefault="00774DBF" w:rsidP="002705BB">
            <w:pPr>
              <w:spacing w:after="0"/>
              <w:rPr>
                <w:color w:val="000000"/>
              </w:rPr>
            </w:pPr>
            <w:r w:rsidRPr="00AA3C7A">
              <w:rPr>
                <w:color w:val="000000"/>
              </w:rPr>
              <w:t>HTTP/1.1 400 Bad Request</w:t>
            </w:r>
          </w:p>
          <w:p w14:paraId="51D1D1B5" w14:textId="77777777" w:rsidR="00774DBF" w:rsidRPr="00AA3C7A" w:rsidRDefault="00774DBF" w:rsidP="002705BB">
            <w:pPr>
              <w:spacing w:after="0"/>
              <w:rPr>
                <w:color w:val="000000"/>
              </w:rPr>
            </w:pPr>
            <w:r w:rsidRPr="00AA3C7A">
              <w:rPr>
                <w:color w:val="000000"/>
              </w:rPr>
              <w:t>Content-Type: application/json</w:t>
            </w:r>
          </w:p>
          <w:p w14:paraId="7966E205" w14:textId="77777777" w:rsidR="00774DBF" w:rsidRPr="00AA3C7A" w:rsidRDefault="00774DBF" w:rsidP="002705BB">
            <w:pPr>
              <w:spacing w:after="0"/>
              <w:rPr>
                <w:color w:val="000000"/>
              </w:rPr>
            </w:pPr>
            <w:r w:rsidRPr="00AA3C7A">
              <w:rPr>
                <w:color w:val="000000"/>
              </w:rPr>
              <w:t>HPC-API-Version: 1.0.0</w:t>
            </w:r>
          </w:p>
          <w:p w14:paraId="416C8209" w14:textId="77777777" w:rsidR="00584CF3" w:rsidRPr="00584CF3" w:rsidRDefault="00584CF3" w:rsidP="00584CF3">
            <w:pPr>
              <w:spacing w:after="0"/>
              <w:rPr>
                <w:color w:val="000000"/>
              </w:rPr>
            </w:pPr>
            <w:r w:rsidRPr="00584CF3">
              <w:rPr>
                <w:color w:val="000000"/>
              </w:rPr>
              <w:t>{</w:t>
            </w:r>
          </w:p>
          <w:p w14:paraId="7AC56BAF" w14:textId="77777777" w:rsidR="00584CF3" w:rsidRPr="00584CF3" w:rsidRDefault="00584CF3" w:rsidP="00584CF3">
            <w:pPr>
              <w:spacing w:after="0"/>
              <w:rPr>
                <w:color w:val="000000"/>
              </w:rPr>
            </w:pPr>
            <w:r w:rsidRPr="00584CF3">
              <w:rPr>
                <w:color w:val="000000"/>
              </w:rPr>
              <w:t xml:space="preserve">   "errorType": "INVALID_REQUEST_INPUT",</w:t>
            </w:r>
          </w:p>
          <w:p w14:paraId="02C0FF4E" w14:textId="77777777" w:rsidR="00584CF3" w:rsidRPr="00584CF3" w:rsidRDefault="00584CF3" w:rsidP="00584CF3">
            <w:pPr>
              <w:spacing w:after="0"/>
              <w:rPr>
                <w:color w:val="000000"/>
              </w:rPr>
            </w:pPr>
            <w:r w:rsidRPr="00584CF3">
              <w:rPr>
                <w:color w:val="000000"/>
              </w:rPr>
              <w:t xml:space="preserve">   "message": "Report type is missing",</w:t>
            </w:r>
          </w:p>
          <w:p w14:paraId="410F0803" w14:textId="16CB4DB5" w:rsidR="00584CF3" w:rsidRPr="00584CF3" w:rsidRDefault="00584CF3" w:rsidP="00584CF3">
            <w:pPr>
              <w:spacing w:after="0"/>
              <w:rPr>
                <w:color w:val="000000"/>
              </w:rPr>
            </w:pPr>
            <w:r w:rsidRPr="00584CF3">
              <w:rPr>
                <w:color w:val="000000"/>
              </w:rPr>
              <w:t xml:space="preserve">   "stackTrace": "</w:t>
            </w:r>
            <w:r>
              <w:rPr>
                <w:color w:val="000000"/>
              </w:rPr>
              <w:t>..</w:t>
            </w:r>
            <w:r w:rsidRPr="00584CF3">
              <w:rPr>
                <w:color w:val="000000"/>
              </w:rPr>
              <w:t>"</w:t>
            </w:r>
          </w:p>
          <w:p w14:paraId="5B584A41" w14:textId="1115F91D" w:rsidR="00774DBF" w:rsidRDefault="00584CF3" w:rsidP="00584CF3">
            <w:pPr>
              <w:spacing w:after="0"/>
              <w:rPr>
                <w:color w:val="000000"/>
              </w:rPr>
            </w:pPr>
            <w:r w:rsidRPr="00584CF3">
              <w:rPr>
                <w:color w:val="000000"/>
              </w:rPr>
              <w:t>}</w:t>
            </w:r>
          </w:p>
          <w:p w14:paraId="13028536" w14:textId="011564E6" w:rsidR="00584CF3" w:rsidRDefault="00584CF3" w:rsidP="00584CF3">
            <w:pPr>
              <w:spacing w:after="0"/>
              <w:rPr>
                <w:color w:val="000000"/>
              </w:rPr>
            </w:pPr>
          </w:p>
          <w:p w14:paraId="25919B8B" w14:textId="14E2A013" w:rsidR="00892E8B" w:rsidRDefault="00892E8B" w:rsidP="00892E8B">
            <w:pPr>
              <w:spacing w:after="0"/>
              <w:rPr>
                <w:b/>
                <w:color w:val="000000"/>
              </w:rPr>
            </w:pPr>
            <w:r>
              <w:rPr>
                <w:b/>
                <w:color w:val="000000"/>
              </w:rPr>
              <w:t>Invalid Date format</w:t>
            </w:r>
            <w:r w:rsidRPr="00087D39">
              <w:rPr>
                <w:b/>
                <w:color w:val="000000"/>
              </w:rPr>
              <w:t>:</w:t>
            </w:r>
          </w:p>
          <w:p w14:paraId="5E08E62E" w14:textId="77777777" w:rsidR="00892E8B" w:rsidRPr="00087D39" w:rsidRDefault="00892E8B" w:rsidP="00892E8B">
            <w:pPr>
              <w:spacing w:after="0"/>
              <w:rPr>
                <w:b/>
                <w:color w:val="000000"/>
              </w:rPr>
            </w:pPr>
          </w:p>
          <w:p w14:paraId="167365E1" w14:textId="77777777" w:rsidR="00892E8B" w:rsidRPr="00AA3C7A" w:rsidRDefault="00892E8B" w:rsidP="00892E8B">
            <w:pPr>
              <w:spacing w:after="0"/>
              <w:rPr>
                <w:color w:val="000000"/>
              </w:rPr>
            </w:pPr>
            <w:r w:rsidRPr="00AA3C7A">
              <w:rPr>
                <w:color w:val="000000"/>
              </w:rPr>
              <w:t>HTTP/1.1 400 Bad Request</w:t>
            </w:r>
          </w:p>
          <w:p w14:paraId="6418232E" w14:textId="77777777" w:rsidR="00892E8B" w:rsidRPr="00AA3C7A" w:rsidRDefault="00892E8B" w:rsidP="00892E8B">
            <w:pPr>
              <w:spacing w:after="0"/>
              <w:rPr>
                <w:color w:val="000000"/>
              </w:rPr>
            </w:pPr>
            <w:r w:rsidRPr="00AA3C7A">
              <w:rPr>
                <w:color w:val="000000"/>
              </w:rPr>
              <w:t>Content-Type: application/json</w:t>
            </w:r>
          </w:p>
          <w:p w14:paraId="0D0A8FA1" w14:textId="77777777" w:rsidR="00892E8B" w:rsidRPr="00AA3C7A" w:rsidRDefault="00892E8B" w:rsidP="00892E8B">
            <w:pPr>
              <w:spacing w:after="0"/>
              <w:rPr>
                <w:color w:val="000000"/>
              </w:rPr>
            </w:pPr>
            <w:r w:rsidRPr="00AA3C7A">
              <w:rPr>
                <w:color w:val="000000"/>
              </w:rPr>
              <w:t>HPC-API-Version: 1.0.0</w:t>
            </w:r>
          </w:p>
          <w:p w14:paraId="6934C6E3" w14:textId="77777777" w:rsidR="00892E8B" w:rsidRPr="00584CF3" w:rsidRDefault="00892E8B" w:rsidP="00892E8B">
            <w:pPr>
              <w:spacing w:after="0"/>
              <w:rPr>
                <w:color w:val="000000"/>
              </w:rPr>
            </w:pPr>
            <w:r w:rsidRPr="00584CF3">
              <w:rPr>
                <w:color w:val="000000"/>
              </w:rPr>
              <w:t>{</w:t>
            </w:r>
          </w:p>
          <w:p w14:paraId="28BEE389" w14:textId="77777777" w:rsidR="00892E8B" w:rsidRPr="00584CF3" w:rsidRDefault="00892E8B" w:rsidP="00892E8B">
            <w:pPr>
              <w:spacing w:after="0"/>
              <w:rPr>
                <w:color w:val="000000"/>
              </w:rPr>
            </w:pPr>
            <w:r w:rsidRPr="00584CF3">
              <w:rPr>
                <w:color w:val="000000"/>
              </w:rPr>
              <w:t xml:space="preserve">   "errorType": "INVALID_REQUEST_INPUT",</w:t>
            </w:r>
          </w:p>
          <w:p w14:paraId="3E2BB5EB" w14:textId="7901AB2E" w:rsidR="00892E8B" w:rsidRPr="00584CF3" w:rsidRDefault="00892E8B" w:rsidP="00892E8B">
            <w:pPr>
              <w:spacing w:after="0"/>
              <w:rPr>
                <w:color w:val="000000"/>
              </w:rPr>
            </w:pPr>
            <w:r>
              <w:rPr>
                <w:color w:val="000000"/>
              </w:rPr>
              <w:t xml:space="preserve">   </w:t>
            </w:r>
            <w:r w:rsidRPr="00892E8B">
              <w:rPr>
                <w:color w:val="000000"/>
              </w:rPr>
              <w:t>"message": "Invalid fromDate format. Valid format is mm/dd/yyyy"</w:t>
            </w:r>
            <w:r>
              <w:rPr>
                <w:color w:val="000000"/>
              </w:rPr>
              <w:t>,</w:t>
            </w:r>
          </w:p>
          <w:p w14:paraId="2DEEC639" w14:textId="77777777" w:rsidR="00892E8B" w:rsidRPr="00584CF3" w:rsidRDefault="00892E8B" w:rsidP="00892E8B">
            <w:pPr>
              <w:spacing w:after="0"/>
              <w:rPr>
                <w:color w:val="000000"/>
              </w:rPr>
            </w:pPr>
            <w:r w:rsidRPr="00584CF3">
              <w:rPr>
                <w:color w:val="000000"/>
              </w:rPr>
              <w:t xml:space="preserve">   "stackTrace": "</w:t>
            </w:r>
            <w:r>
              <w:rPr>
                <w:color w:val="000000"/>
              </w:rPr>
              <w:t>..</w:t>
            </w:r>
            <w:r w:rsidRPr="00584CF3">
              <w:rPr>
                <w:color w:val="000000"/>
              </w:rPr>
              <w:t>"</w:t>
            </w:r>
          </w:p>
          <w:p w14:paraId="3C3747FB" w14:textId="77777777" w:rsidR="00892E8B" w:rsidRDefault="00892E8B" w:rsidP="00892E8B">
            <w:pPr>
              <w:spacing w:after="0"/>
              <w:rPr>
                <w:color w:val="000000"/>
              </w:rPr>
            </w:pPr>
            <w:r w:rsidRPr="00584CF3">
              <w:rPr>
                <w:color w:val="000000"/>
              </w:rPr>
              <w:t>}</w:t>
            </w:r>
          </w:p>
          <w:p w14:paraId="2CCC8780" w14:textId="77777777" w:rsidR="00892E8B" w:rsidRDefault="00892E8B" w:rsidP="00584CF3">
            <w:pPr>
              <w:spacing w:after="0"/>
              <w:rPr>
                <w:color w:val="000000"/>
              </w:rPr>
            </w:pPr>
          </w:p>
          <w:p w14:paraId="65259925" w14:textId="77777777" w:rsidR="00774DBF" w:rsidRPr="00087D39" w:rsidRDefault="00774DBF" w:rsidP="002705BB">
            <w:pPr>
              <w:spacing w:after="0"/>
              <w:rPr>
                <w:b/>
                <w:color w:val="000000"/>
              </w:rPr>
            </w:pPr>
            <w:r>
              <w:rPr>
                <w:b/>
                <w:color w:val="000000"/>
              </w:rPr>
              <w:t>Authentication Failure</w:t>
            </w:r>
            <w:r w:rsidRPr="00087D39">
              <w:rPr>
                <w:b/>
                <w:color w:val="000000"/>
              </w:rPr>
              <w:t xml:space="preserve">: </w:t>
            </w:r>
          </w:p>
          <w:p w14:paraId="6E71121B" w14:textId="77777777" w:rsidR="00774DBF" w:rsidRPr="00405671" w:rsidRDefault="00774DBF" w:rsidP="002705BB">
            <w:pPr>
              <w:spacing w:after="0"/>
              <w:rPr>
                <w:color w:val="000000"/>
              </w:rPr>
            </w:pPr>
            <w:r w:rsidRPr="00405671">
              <w:rPr>
                <w:color w:val="000000"/>
              </w:rPr>
              <w:t>HTTP/1.1 401 Unauthorized</w:t>
            </w:r>
          </w:p>
          <w:p w14:paraId="02D084B5" w14:textId="77777777" w:rsidR="00774DBF" w:rsidRPr="00405671" w:rsidRDefault="00774DBF" w:rsidP="002705BB">
            <w:pPr>
              <w:spacing w:after="0"/>
              <w:rPr>
                <w:color w:val="000000"/>
              </w:rPr>
            </w:pPr>
            <w:r w:rsidRPr="00405671">
              <w:rPr>
                <w:color w:val="000000"/>
              </w:rPr>
              <w:t>Content-Type: application/json</w:t>
            </w:r>
          </w:p>
          <w:p w14:paraId="147FC0A4" w14:textId="77777777" w:rsidR="00774DBF" w:rsidRPr="00405671" w:rsidRDefault="00774DBF" w:rsidP="002705BB">
            <w:pPr>
              <w:spacing w:after="0"/>
              <w:rPr>
                <w:color w:val="000000"/>
              </w:rPr>
            </w:pPr>
          </w:p>
          <w:p w14:paraId="040DFF7E" w14:textId="77777777" w:rsidR="00774DBF" w:rsidRPr="00087D39" w:rsidRDefault="00774DBF" w:rsidP="002705BB">
            <w:pPr>
              <w:spacing w:after="0"/>
              <w:jc w:val="left"/>
              <w:rPr>
                <w:color w:val="000000"/>
              </w:rPr>
            </w:pPr>
            <w:r w:rsidRPr="00405671">
              <w:rPr>
                <w:color w:val="000000"/>
              </w:rPr>
              <w:t>{"errorType":"REQUEST_AUTHENTICATION_FAILED","message":"Access Denied: LDAP authentication failed","stackTrace":"</w:t>
            </w:r>
            <w:r>
              <w:rPr>
                <w:color w:val="000000"/>
              </w:rPr>
              <w:t>..”}</w:t>
            </w:r>
          </w:p>
          <w:p w14:paraId="280F39D3" w14:textId="77777777" w:rsidR="00774DBF" w:rsidRDefault="00774DBF" w:rsidP="002705BB">
            <w:pPr>
              <w:spacing w:after="0"/>
              <w:rPr>
                <w:color w:val="000000"/>
              </w:rPr>
            </w:pPr>
          </w:p>
          <w:p w14:paraId="6B2A1E34" w14:textId="77777777" w:rsidR="00774DBF" w:rsidRDefault="00774DBF" w:rsidP="002705BB">
            <w:pPr>
              <w:spacing w:after="0"/>
              <w:rPr>
                <w:color w:val="000000"/>
              </w:rPr>
            </w:pPr>
            <w:r>
              <w:rPr>
                <w:color w:val="000000"/>
              </w:rPr>
              <w:t>JSON:</w:t>
            </w:r>
          </w:p>
          <w:p w14:paraId="49D5A6D4" w14:textId="77777777" w:rsidR="00774DBF" w:rsidRPr="00405671" w:rsidRDefault="00774DBF" w:rsidP="002705BB">
            <w:pPr>
              <w:spacing w:after="0"/>
              <w:rPr>
                <w:color w:val="000000"/>
              </w:rPr>
            </w:pPr>
            <w:r w:rsidRPr="00405671">
              <w:rPr>
                <w:color w:val="000000"/>
              </w:rPr>
              <w:t>{</w:t>
            </w:r>
          </w:p>
          <w:p w14:paraId="246DE943" w14:textId="77777777" w:rsidR="00774DBF" w:rsidRPr="00405671" w:rsidRDefault="00774DBF" w:rsidP="002705BB">
            <w:pPr>
              <w:spacing w:after="0"/>
              <w:rPr>
                <w:color w:val="000000"/>
              </w:rPr>
            </w:pPr>
            <w:r w:rsidRPr="00405671">
              <w:rPr>
                <w:color w:val="000000"/>
              </w:rPr>
              <w:t xml:space="preserve">   "errorType": "REQUEST_AUTHENTICATION_FAILED",</w:t>
            </w:r>
          </w:p>
          <w:p w14:paraId="279A6571" w14:textId="77777777" w:rsidR="00774DBF" w:rsidRPr="00405671" w:rsidRDefault="00774DBF" w:rsidP="002705BB">
            <w:pPr>
              <w:spacing w:after="0"/>
              <w:rPr>
                <w:color w:val="000000"/>
              </w:rPr>
            </w:pPr>
            <w:r w:rsidRPr="00405671">
              <w:rPr>
                <w:color w:val="000000"/>
              </w:rPr>
              <w:t xml:space="preserve">   "message": "Access Denied: LDAP authentication failed",</w:t>
            </w:r>
          </w:p>
          <w:p w14:paraId="69325912" w14:textId="77777777" w:rsidR="00774DBF" w:rsidRPr="00405671" w:rsidRDefault="00774DBF" w:rsidP="002705BB">
            <w:pPr>
              <w:spacing w:after="0"/>
              <w:rPr>
                <w:color w:val="000000"/>
              </w:rPr>
            </w:pPr>
            <w:r w:rsidRPr="00405671">
              <w:rPr>
                <w:color w:val="000000"/>
              </w:rPr>
              <w:t xml:space="preserve">   "stackTrace": "</w:t>
            </w:r>
            <w:r>
              <w:rPr>
                <w:color w:val="000000"/>
              </w:rPr>
              <w:t>…</w:t>
            </w:r>
            <w:r w:rsidRPr="00405671">
              <w:rPr>
                <w:color w:val="000000"/>
              </w:rPr>
              <w:t>"</w:t>
            </w:r>
          </w:p>
          <w:p w14:paraId="4B8FEA25" w14:textId="77777777" w:rsidR="00774DBF" w:rsidRPr="00087D39" w:rsidRDefault="00774DBF" w:rsidP="002705BB">
            <w:pPr>
              <w:spacing w:after="0"/>
              <w:rPr>
                <w:color w:val="000000"/>
              </w:rPr>
            </w:pPr>
            <w:r w:rsidRPr="00405671">
              <w:rPr>
                <w:color w:val="000000"/>
              </w:rPr>
              <w:t>}</w:t>
            </w:r>
          </w:p>
          <w:p w14:paraId="6B1668C7" w14:textId="77777777" w:rsidR="00774DBF" w:rsidRPr="00087D39" w:rsidRDefault="00774DBF" w:rsidP="002705BB">
            <w:pPr>
              <w:spacing w:after="0"/>
              <w:jc w:val="left"/>
              <w:rPr>
                <w:color w:val="000000"/>
              </w:rPr>
            </w:pPr>
          </w:p>
        </w:tc>
      </w:tr>
    </w:tbl>
    <w:p w14:paraId="0BAB445E" w14:textId="77777777" w:rsidR="0020359E" w:rsidRPr="00087D39" w:rsidRDefault="0020359E" w:rsidP="0020359E">
      <w:pPr>
        <w:ind w:left="0"/>
        <w:rPr>
          <w:color w:val="000000"/>
        </w:rPr>
      </w:pPr>
    </w:p>
    <w:p w14:paraId="14F2A810" w14:textId="77777777" w:rsidR="00FB2380" w:rsidRPr="00087D39" w:rsidRDefault="00FB2380" w:rsidP="00FB2380">
      <w:pPr>
        <w:rPr>
          <w:color w:val="000000"/>
        </w:rPr>
      </w:pPr>
    </w:p>
    <w:p w14:paraId="75E8FB41" w14:textId="32DA9581" w:rsidR="009A381E" w:rsidRDefault="009A381E" w:rsidP="00BF0CDC">
      <w:pPr>
        <w:pStyle w:val="Heading1"/>
      </w:pPr>
      <w:bookmarkStart w:id="74" w:name="_Toc359660734"/>
      <w:r>
        <w:t xml:space="preserve">APPENDIX A: HPC SERVER API </w:t>
      </w:r>
      <w:r w:rsidR="00BF17A9">
        <w:t>GRAMMER</w:t>
      </w:r>
      <w:bookmarkEnd w:id="74"/>
    </w:p>
    <w:p w14:paraId="05FBEC72" w14:textId="77777777" w:rsidR="009A381E" w:rsidRDefault="009A381E" w:rsidP="009A381E">
      <w:pPr>
        <w:spacing w:after="0"/>
        <w:rPr>
          <w:color w:val="000000"/>
          <w:sz w:val="27"/>
          <w:szCs w:val="27"/>
        </w:rPr>
      </w:pPr>
    </w:p>
    <w:tbl>
      <w:tblPr>
        <w:tblStyle w:val="TableGrid"/>
        <w:tblW w:w="0" w:type="auto"/>
        <w:tblLook w:val="04A0" w:firstRow="1" w:lastRow="0" w:firstColumn="1" w:lastColumn="0" w:noHBand="0" w:noVBand="1"/>
      </w:tblPr>
      <w:tblGrid>
        <w:gridCol w:w="9576"/>
      </w:tblGrid>
      <w:tr w:rsidR="006D4A33" w14:paraId="449B3430" w14:textId="77777777" w:rsidTr="006D4A33">
        <w:tc>
          <w:tcPr>
            <w:tcW w:w="9576" w:type="dxa"/>
          </w:tcPr>
          <w:p w14:paraId="32B0D2FE" w14:textId="4FCB0C2E" w:rsidR="006D4A33" w:rsidRPr="008F1D70" w:rsidRDefault="006D4A33">
            <w:pPr>
              <w:spacing w:before="0" w:after="0"/>
              <w:ind w:left="0"/>
              <w:jc w:val="left"/>
              <w:rPr>
                <w:sz w:val="16"/>
                <w:szCs w:val="16"/>
              </w:rPr>
            </w:pPr>
            <w:r w:rsidRPr="008F1D70">
              <w:rPr>
                <w:rStyle w:val="sbrace"/>
                <w:rFonts w:ascii="Consolas" w:hAnsi="Consolas" w:cs="Consolas"/>
                <w:color w:val="666666"/>
                <w:sz w:val="16"/>
                <w:szCs w:val="16"/>
              </w:rPr>
              <w:lastRenderedPageBreak/>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"grammars"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"xs.schema"</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"USAGE_SUMMARY_BY_USER_BY_DATE_RANGE"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"HpcReportEntryAttribute"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"REPORT_GENERATED_ON"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"TO_DATE"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"USER_ID"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"TOTAL_DATA_SIZE"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"TOTAL_NUM_OF_REGISTERED_USERS"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"TOTAL_NUM_OF_DATA_OBJECTS"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"TOTAL_NUM_OF_COLLECTIONS"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"TOTAL_NUMBER_OF_META_ATTRS"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"LARGEST_FILE_SIZE"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"AVERAGE_FILE_SIZE"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"SMALLEST_FILE_SIZE"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"FILE_SIZE_BELOW_1MB"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"FILE_SIZE_1MB_10MB"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"FILE_SIZE_10MB_50MB"</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"FILE_SIZE_50MB_100MB"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"FILE_SIZE_100MB_500MB"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"FILE_SIZE_500MB_1GB"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"FILE_SIZE_1GB_10GB"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"FILE_SIZE_OVER_10GB"</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"HpcFileLocation"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"fileContainerId"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"fileId"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"S3"</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"generatedOn"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"fromDate"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"toDate"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"HpcReportsDTO"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"ns1:HpcReport"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"http://hpc.nci.nih.gov/dto/security"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"HpcAuthenticationResponseDTO"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"token"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"deleteUserIds"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"userGroupResponses"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"tns:HpcUserGroupResponseDTO"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"dataTransferType"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"ns1:HpcNciAccount"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"dataManagementAccount"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"ns1:HpcIntegratedSystemAccount"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"HpcUserGroupResponseDTO"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"addUpdateSubscriptions"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"ns1:HpcNotificationSubscription"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"deleteSubscriptions"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"selfMetadataEntries"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"parentMetadataEntries"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"tns:HpcMetadataQueryLevelFilter"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"HpcMetadataQueryLevelFilter"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"HpcMetadataValidationRule"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"attribute"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"mandatory"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"validValues"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"defaultValue"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"defaultUnit"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"ruleEnabled"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"HpcMetadataLevelAttributes"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"OR"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"AND"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"HpcMetadataQueryOperator"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"LIKE"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"NUM_GREATER_THAN"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"NUM_LESS_OR_EQUAL"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"NUM_GREATER_OR_EQUAL"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"HpcNciAccount"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"firstName"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"lastName"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"password"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"tns:HpcGroupUserResponse"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"HpcGroupUserResponse"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"HpcIntegratedSystem"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"GLOBUS"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"IRODS"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"CLEVERSAFE"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"HpcUserRole"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"SYSTEM_ADMIN"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"NOT_REGISTERED"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"http://hpc.nci.nih.gov/dto/datamanagement"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"xs.import"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"http://hpc.nci.nih.gov/domain/datatransfer"</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"http://hpc.nci.nih.gov/domain/metadata"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"tns:HpcCollectionDTO"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"compoundQuery"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"HpcDataManagementModelDTO"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"dataObjectMetadataValidationRules"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"ns3:HpcMetadataValidationRule"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"requestId"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"destinationLocation"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"destinationFile"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"tns:HpcDataObjectDTO"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"limit"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"HpcDataObjectRegistrationDTO"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"source"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"ns2:HpcFileLocation"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"callerObjectId"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"ns1:HpcUserPermission"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"ns1:HpcGroupPermission"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"entityPermissionResponses"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"HpcMetadataAttributesListDTO"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"ns3:HpcMetadataLevelAttributes"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"HpcNamedCompoundMetadataQueryListDTO"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"ns3:HpcNamedCompoundMetadataQuery"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"@ref"</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"tns:HpcEntityPermissionRequestDTO"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"ns1:HpcCollection"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"ns1:HpcDataObject"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"metadataEntries"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"ns3:HpcMetadataEntries"</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"transferPercentCompletion"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"tns:HpcUserPermissionResponseDTO"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"groupPermissionResponses"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"tns:HpcGroupPermissionResponseDTO"</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"HpcGroupPermissionResponseDTO"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"result"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"message"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"http://hpc.nci.nih.gov/domain/datamanagement"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"xs.complexContent"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"xs.extension"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"tns:HpcEntityPermission"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"HpcCollection"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"collectionParentName"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"collectionInheritance"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"info1"</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"info2"</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"modifiedAt"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"absolutePath"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"dataReplicationNumber"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"dataVersion"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"dataSize"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"xs:long"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"dataTypeName"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"resourceGroupName"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"resourceName"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"dataOwnerZone"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"replicationStatus"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"dataStatus"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"checksum"</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"expiry"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"dataMapId"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"comments"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"createdAt"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"updatedAt"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"xs:dateTime"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"specColType"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"HpcDataHierarchy"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"isDataObjectContainer"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"subCollectionsHierarchies"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"tns:HpcDataHierarchy"</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"@attributeFormDefault"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"@elementFormDefault"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"unqualified"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"@targetNamespace"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"http://hpc.nci.nih.gov/domain/notification"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"xs.complexType"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"xs.sequence"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"xs.element"</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"@maxOccurs"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"unbounded"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"@minOccurs"</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"0"</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"notificationDeliveryMethods"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"@nillable"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"true"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"xs.simpleType"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"HpcEventType"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"DATA_TRANSFER_UPLOAD_IN_TEMPORARY_ARCHIVE"</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"DATA_TRANSFER_UPLOAD_ARCHIVED"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"DATA_TRANSFER_UPLOAD_FAILED"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"DATA_TRANSFER_DOWNLOAD_COMPLETED"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"DATA_TRANSFER_DOWNLOAD_FAILED"</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"USAGE_SUMMARY_BY_DOC_BY_WEEKLY_REPORT"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"USAGE_SUMMARY_BY_USER_BY_WEEKLY_REPORT"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"HpcNotificationDeliveryMethod"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"xs.restriction"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"xs:string"</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"xs.enumeration"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"EMAIL"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"@value"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"TEXT"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"resources"</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"@base"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"https://fr-s-hpcdm-gp-d.ncifcrf.gov:7738/hpc-server"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"authenticate"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"group"</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"HpcGroupRequestDTO"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"systemAccount"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"HpcSystemAccountDTO"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"HpcUserDTO"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"user/{nciUserId}"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"HpcUpdateUserRequestDTO"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"acl"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"HpcEntityPermissionRequestDTO"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"HpcMetadataEntry"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"PUT"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"multipart/form-data"</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"dataObject/{path:.*}/download"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"path"</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"HpcDataObjectDownloadRequestDTO"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"application/octet-stream"</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"model/{doc}"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"doc"</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"collection/query/{queryName}"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"dataObject/query/{queryName}"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"detailedResponse"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"boolean"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"page"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"metadataAttributes"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"int"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"levelOperator"</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"queryName"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"DELETE"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"HpcCompoundMetadataQueryDTO"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"refreshMetadataViews"</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"notification/{nciUserId}"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"param"</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"nciUserId"</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"@style"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"template"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"string"</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"GET"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"HpcNotificationSubscriptionsRequestDTO"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"resource"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"@path"</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"report"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"method"</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"@name"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"POST"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"request"</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"HpcReportRequestDTO"</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"response"</w:t>
            </w:r>
            <w:r w:rsidRPr="008F1D70">
              <w:rPr>
                <w:rStyle w:val="scolon"/>
                <w:rFonts w:ascii="Consolas" w:hAnsi="Consolas" w:cs="Consolas"/>
                <w:color w:val="666666"/>
                <w:sz w:val="16"/>
                <w:szCs w:val="16"/>
              </w:rPr>
              <w:t>:</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"representation"</w:t>
            </w:r>
            <w:r w:rsidRPr="008F1D70">
              <w:rPr>
                <w:rStyle w:val="scolon"/>
                <w:rFonts w:ascii="Consolas" w:hAnsi="Consolas" w:cs="Consolas"/>
                <w:color w:val="666666"/>
                <w:sz w:val="16"/>
                <w:szCs w:val="16"/>
              </w:rPr>
              <w:t>:</w:t>
            </w:r>
            <w:r w:rsidRPr="008F1D70">
              <w:rPr>
                <w:rStyle w:val="sbracket"/>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"@element"</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"Response"</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"application/json"</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scomma"/>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Style w:val="apple-converted-space"/>
                <w:rFonts w:ascii="Consolas" w:hAnsi="Consolas" w:cs="Consolas"/>
                <w:color w:val="666666"/>
                <w:sz w:val="16"/>
                <w:szCs w:val="16"/>
              </w:rPr>
              <w:t>  </w:t>
            </w:r>
            <w:r w:rsidRPr="008F1D70">
              <w:rPr>
                <w:rFonts w:ascii="Consolas" w:hAnsi="Consolas" w:cs="Consolas"/>
                <w:color w:val="555555"/>
                <w:sz w:val="16"/>
                <w:szCs w:val="16"/>
              </w:rPr>
              <w:br/>
              <w:t>                           </w:t>
            </w:r>
            <w:r w:rsidRPr="008F1D70">
              <w:rPr>
                <w:rStyle w:val="sobjectk"/>
                <w:rFonts w:ascii="Consolas" w:hAnsi="Consolas" w:cs="Consolas"/>
                <w:b/>
                <w:bCs/>
                <w:color w:val="333333"/>
                <w:sz w:val="16"/>
                <w:szCs w:val="16"/>
              </w:rPr>
              <w:t>"@mediaType"</w:t>
            </w:r>
            <w:r w:rsidRPr="008F1D70">
              <w:rPr>
                <w:rStyle w:val="scolon"/>
                <w:rFonts w:ascii="Consolas" w:hAnsi="Consolas" w:cs="Consolas"/>
                <w:color w:val="666666"/>
                <w:sz w:val="16"/>
                <w:szCs w:val="16"/>
              </w:rPr>
              <w:t>:</w:t>
            </w:r>
            <w:r w:rsidRPr="008F1D70">
              <w:rPr>
                <w:rStyle w:val="sobjectv"/>
                <w:rFonts w:ascii="Consolas" w:hAnsi="Consolas" w:cs="Consolas"/>
                <w:color w:val="555555"/>
                <w:sz w:val="16"/>
                <w:szCs w:val="16"/>
              </w:rPr>
              <w:t>"application/xml"</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Fonts w:ascii="Consolas" w:hAnsi="Consolas" w:cs="Consolas"/>
                <w:color w:val="555555"/>
                <w:sz w:val="16"/>
                <w:szCs w:val="16"/>
              </w:rPr>
              <w:lastRenderedPageBreak/>
              <w:t>      </w:t>
            </w:r>
            <w:r w:rsidRPr="008F1D70">
              <w:rPr>
                <w:rStyle w:val="sbracket"/>
                <w:rFonts w:ascii="Consolas" w:hAnsi="Consolas" w:cs="Consolas"/>
                <w:color w:val="666666"/>
                <w:sz w:val="16"/>
                <w:szCs w:val="16"/>
              </w:rPr>
              <w:t>]</w:t>
            </w:r>
            <w:r w:rsidRPr="008F1D70">
              <w:rPr>
                <w:rFonts w:ascii="Consolas" w:hAnsi="Consolas" w:cs="Consolas"/>
                <w:color w:val="555555"/>
                <w:sz w:val="16"/>
                <w:szCs w:val="16"/>
              </w:rPr>
              <w:br/>
              <w:t>   </w:t>
            </w:r>
            <w:r w:rsidRPr="008F1D70">
              <w:rPr>
                <w:rStyle w:val="sbrace"/>
                <w:rFonts w:ascii="Consolas" w:hAnsi="Consolas" w:cs="Consolas"/>
                <w:color w:val="666666"/>
                <w:sz w:val="16"/>
                <w:szCs w:val="16"/>
              </w:rPr>
              <w:t>}</w:t>
            </w:r>
            <w:r w:rsidRPr="008F1D70">
              <w:rPr>
                <w:rFonts w:ascii="Consolas" w:hAnsi="Consolas" w:cs="Consolas"/>
                <w:color w:val="555555"/>
                <w:sz w:val="16"/>
                <w:szCs w:val="16"/>
              </w:rPr>
              <w:br/>
            </w:r>
            <w:r w:rsidRPr="008F1D70">
              <w:rPr>
                <w:rStyle w:val="sbrace"/>
                <w:rFonts w:ascii="Consolas" w:hAnsi="Consolas" w:cs="Consolas"/>
                <w:color w:val="666666"/>
                <w:sz w:val="16"/>
                <w:szCs w:val="16"/>
              </w:rPr>
              <w:t>}</w:t>
            </w:r>
          </w:p>
        </w:tc>
      </w:tr>
    </w:tbl>
    <w:p w14:paraId="5303F51A" w14:textId="77777777" w:rsidR="009A381E" w:rsidRDefault="009A381E">
      <w:pPr>
        <w:spacing w:before="0" w:after="0"/>
        <w:ind w:left="0"/>
        <w:jc w:val="left"/>
        <w:rPr>
          <w:sz w:val="20"/>
          <w:szCs w:val="20"/>
        </w:rPr>
      </w:pPr>
    </w:p>
    <w:sectPr w:rsidR="009A381E" w:rsidSect="00FF14DD">
      <w:headerReference w:type="default" r:id="rId23"/>
      <w:footerReference w:type="default" r:id="rId24"/>
      <w:pgSz w:w="12240" w:h="15840" w:code="1"/>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E5D47A9" w14:textId="77777777" w:rsidR="003A4D1D" w:rsidRDefault="003A4D1D">
      <w:r>
        <w:separator/>
      </w:r>
    </w:p>
  </w:endnote>
  <w:endnote w:type="continuationSeparator" w:id="0">
    <w:p w14:paraId="14C7B3BE" w14:textId="77777777" w:rsidR="003A4D1D" w:rsidRDefault="003A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charset w:val="00"/>
    <w:family w:val="auto"/>
    <w:pitch w:val="variable"/>
    <w:sig w:usb0="00000003" w:usb1="00000000" w:usb2="00000000" w:usb3="00000000" w:csb0="00000001"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Tahoma">
    <w:panose1 w:val="020B0604030504040204"/>
    <w:charset w:val="00"/>
    <w:family w:val="auto"/>
    <w:pitch w:val="variable"/>
    <w:sig w:usb0="00000003" w:usb1="00000000" w:usb2="00000000" w:usb3="00000000" w:csb0="00000001" w:csb1="00000000"/>
  </w:font>
  <w:font w:name="Book Antiqua">
    <w:panose1 w:val="02040602050305030304"/>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A2CE34" w14:textId="77777777" w:rsidR="00022773" w:rsidRDefault="000227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ECD702A" w14:textId="77777777" w:rsidR="00022773" w:rsidRDefault="0002277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82A632" w14:textId="19D08CA1" w:rsidR="00022773" w:rsidRDefault="00022773">
    <w:pPr>
      <w:pStyle w:val="Footer"/>
      <w:pBdr>
        <w:top w:val="single" w:sz="18" w:space="2" w:color="auto"/>
      </w:pBdr>
      <w:tabs>
        <w:tab w:val="clear" w:pos="4320"/>
        <w:tab w:val="clear" w:pos="8640"/>
        <w:tab w:val="center" w:pos="4680"/>
        <w:tab w:val="right" w:pos="9360"/>
      </w:tabs>
      <w:spacing w:before="0" w:after="0"/>
      <w:ind w:left="0"/>
      <w:rPr>
        <w:b/>
        <w:bCs/>
        <w:i/>
        <w:sz w:val="20"/>
      </w:rPr>
    </w:pPr>
    <w:r>
      <w:rPr>
        <w:b/>
        <w:bCs/>
        <w:i/>
        <w:iCs/>
        <w:sz w:val="20"/>
      </w:rPr>
      <w:t>Revision Date:</w:t>
    </w:r>
    <w:r>
      <w:rPr>
        <w:b/>
        <w:i/>
        <w:sz w:val="20"/>
        <w:szCs w:val="20"/>
      </w:rPr>
      <w:t xml:space="preserve"> </w:t>
    </w:r>
    <w:r>
      <w:rPr>
        <w:b/>
        <w:i/>
        <w:sz w:val="20"/>
        <w:szCs w:val="20"/>
      </w:rPr>
      <w:fldChar w:fldCharType="begin"/>
    </w:r>
    <w:r>
      <w:rPr>
        <w:b/>
        <w:i/>
        <w:sz w:val="20"/>
        <w:szCs w:val="20"/>
      </w:rPr>
      <w:instrText xml:space="preserve"> DOCPROPERTY  "Release Date"  \* MERGEFORMAT </w:instrText>
    </w:r>
    <w:r>
      <w:rPr>
        <w:b/>
        <w:i/>
        <w:sz w:val="20"/>
        <w:szCs w:val="20"/>
      </w:rPr>
      <w:fldChar w:fldCharType="separate"/>
    </w:r>
    <w:r>
      <w:rPr>
        <w:bCs/>
        <w:i/>
        <w:sz w:val="20"/>
        <w:szCs w:val="20"/>
      </w:rPr>
      <w:t>Error! Unknown document property name.</w:t>
    </w:r>
    <w:r>
      <w:rPr>
        <w:b/>
        <w:i/>
        <w:sz w:val="20"/>
        <w:szCs w:val="20"/>
      </w:rPr>
      <w:fldChar w:fldCharType="end"/>
    </w:r>
    <w:r>
      <w:rPr>
        <w:sz w:val="20"/>
      </w:rPr>
      <w:tab/>
    </w:r>
    <w:r>
      <w:rPr>
        <w:sz w:val="20"/>
      </w:rPr>
      <w:tab/>
    </w:r>
    <w:r>
      <w:rPr>
        <w:b/>
        <w:bCs/>
        <w:i/>
        <w:sz w:val="20"/>
      </w:rPr>
      <w:t xml:space="preserve">Page </w:t>
    </w:r>
    <w:r>
      <w:rPr>
        <w:b/>
        <w:bCs/>
        <w:i/>
        <w:sz w:val="20"/>
      </w:rPr>
      <w:fldChar w:fldCharType="begin"/>
    </w:r>
    <w:r>
      <w:rPr>
        <w:b/>
        <w:bCs/>
        <w:i/>
        <w:sz w:val="20"/>
      </w:rPr>
      <w:instrText xml:space="preserve"> PAGE </w:instrText>
    </w:r>
    <w:r>
      <w:rPr>
        <w:b/>
        <w:bCs/>
        <w:i/>
        <w:sz w:val="20"/>
      </w:rPr>
      <w:fldChar w:fldCharType="separate"/>
    </w:r>
    <w:r>
      <w:rPr>
        <w:b/>
        <w:bCs/>
        <w:i/>
        <w:noProof/>
        <w:sz w:val="20"/>
      </w:rPr>
      <w:t>2</w:t>
    </w:r>
    <w:r>
      <w:rPr>
        <w:b/>
        <w:bCs/>
        <w:i/>
        <w:sz w:val="20"/>
      </w:rPr>
      <w:fldChar w:fldCharType="end"/>
    </w:r>
    <w:r>
      <w:rPr>
        <w:b/>
        <w:bCs/>
        <w:i/>
        <w:sz w:val="20"/>
      </w:rPr>
      <w:t xml:space="preserve"> of </w:t>
    </w:r>
    <w:r>
      <w:rPr>
        <w:b/>
        <w:bCs/>
        <w:i/>
        <w:sz w:val="20"/>
      </w:rPr>
      <w:fldChar w:fldCharType="begin"/>
    </w:r>
    <w:r>
      <w:rPr>
        <w:b/>
        <w:bCs/>
        <w:i/>
        <w:sz w:val="20"/>
      </w:rPr>
      <w:instrText xml:space="preserve"> NUMPAGES </w:instrText>
    </w:r>
    <w:r>
      <w:rPr>
        <w:b/>
        <w:bCs/>
        <w:i/>
        <w:sz w:val="20"/>
      </w:rPr>
      <w:fldChar w:fldCharType="separate"/>
    </w:r>
    <w:r>
      <w:rPr>
        <w:b/>
        <w:bCs/>
        <w:i/>
        <w:noProof/>
        <w:sz w:val="20"/>
      </w:rPr>
      <w:t>107</w:t>
    </w:r>
    <w:r>
      <w:rPr>
        <w:b/>
        <w:bCs/>
        <w:i/>
        <w:sz w:val="20"/>
      </w:rPr>
      <w:fldChar w:fldCharType="end"/>
    </w:r>
  </w:p>
  <w:p w14:paraId="232E6C89" w14:textId="1E912D52" w:rsidR="00022773" w:rsidRDefault="00022773">
    <w:pPr>
      <w:pStyle w:val="Footer"/>
      <w:pBdr>
        <w:top w:val="single" w:sz="18" w:space="2" w:color="auto"/>
      </w:pBdr>
      <w:tabs>
        <w:tab w:val="clear" w:pos="4320"/>
        <w:tab w:val="clear" w:pos="8640"/>
        <w:tab w:val="center" w:pos="4680"/>
        <w:tab w:val="right" w:pos="9360"/>
      </w:tabs>
      <w:spacing w:before="0" w:after="0"/>
      <w:ind w:left="0"/>
      <w:rPr>
        <w:sz w:val="20"/>
      </w:rPr>
    </w:pPr>
    <w:r>
      <w:rPr>
        <w:b/>
        <w:bCs/>
        <w:i/>
        <w:iCs/>
        <w:sz w:val="20"/>
      </w:rPr>
      <w:fldChar w:fldCharType="begin"/>
    </w:r>
    <w:r>
      <w:rPr>
        <w:b/>
        <w:bCs/>
        <w:i/>
        <w:iCs/>
        <w:sz w:val="20"/>
      </w:rPr>
      <w:instrText xml:space="preserve"> FILENAME </w:instrText>
    </w:r>
    <w:r>
      <w:rPr>
        <w:b/>
        <w:bCs/>
        <w:i/>
        <w:iCs/>
        <w:sz w:val="20"/>
      </w:rPr>
      <w:fldChar w:fldCharType="separate"/>
    </w:r>
    <w:r>
      <w:rPr>
        <w:b/>
        <w:bCs/>
        <w:i/>
        <w:iCs/>
        <w:noProof/>
        <w:sz w:val="20"/>
      </w:rPr>
      <w:t>HPC_Server_API</w:t>
    </w:r>
    <w:r>
      <w:rPr>
        <w:b/>
        <w:bCs/>
        <w:i/>
        <w:iCs/>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EEF87F" w14:textId="77777777" w:rsidR="00022773" w:rsidRPr="0092790E" w:rsidRDefault="00022773" w:rsidP="0092790E">
    <w:pPr>
      <w:pStyle w:val="Footer"/>
      <w:pBdr>
        <w:top w:val="single" w:sz="18" w:space="2" w:color="auto"/>
      </w:pBdr>
      <w:tabs>
        <w:tab w:val="clear" w:pos="4320"/>
        <w:tab w:val="clear" w:pos="8640"/>
        <w:tab w:val="center" w:pos="4680"/>
        <w:tab w:val="right" w:pos="9360"/>
      </w:tabs>
      <w:spacing w:before="0" w:after="0"/>
      <w:ind w:left="0"/>
      <w:jc w:val="center"/>
      <w:rPr>
        <w:rFonts w:ascii="Arial" w:hAnsi="Arial" w:cs="Arial"/>
        <w:sz w:val="18"/>
        <w:szCs w:val="18"/>
      </w:rP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B75A85" w14:textId="428DD94B" w:rsidR="00022773" w:rsidRPr="007D72F1" w:rsidRDefault="00022773" w:rsidP="00FF14DD">
    <w:pPr>
      <w:pStyle w:val="Footer"/>
      <w:pBdr>
        <w:top w:val="single" w:sz="18" w:space="2" w:color="auto"/>
      </w:pBdr>
      <w:tabs>
        <w:tab w:val="clear" w:pos="4320"/>
        <w:tab w:val="clear" w:pos="8640"/>
        <w:tab w:val="center" w:pos="4680"/>
        <w:tab w:val="right" w:pos="9360"/>
      </w:tabs>
      <w:spacing w:before="0" w:after="0"/>
      <w:ind w:left="0"/>
      <w:rPr>
        <w:rFonts w:ascii="Arial" w:hAnsi="Arial" w:cs="Arial"/>
        <w:color w:val="0000FF"/>
        <w:sz w:val="18"/>
        <w:szCs w:val="18"/>
      </w:rPr>
    </w:pPr>
    <w:r w:rsidRPr="007D72F1">
      <w:rPr>
        <w:rFonts w:ascii="Arial" w:hAnsi="Arial" w:cs="Arial"/>
        <w:sz w:val="18"/>
        <w:szCs w:val="18"/>
      </w:rPr>
      <w:tab/>
    </w:r>
    <w:r w:rsidRPr="007D72F1">
      <w:rPr>
        <w:rFonts w:ascii="Arial" w:hAnsi="Arial" w:cs="Arial"/>
        <w:sz w:val="18"/>
        <w:szCs w:val="18"/>
      </w:rPr>
      <w:tab/>
    </w:r>
    <w:r w:rsidRPr="007D72F1">
      <w:rPr>
        <w:rFonts w:ascii="Arial" w:hAnsi="Arial" w:cs="Arial"/>
        <w:bCs/>
        <w:sz w:val="18"/>
        <w:szCs w:val="18"/>
      </w:rPr>
      <w:t>Page</w:t>
    </w:r>
    <w:r w:rsidRPr="007D72F1">
      <w:rPr>
        <w:rStyle w:val="PageNumber"/>
        <w:rFonts w:ascii="Arial" w:hAnsi="Arial" w:cs="Arial"/>
        <w:sz w:val="18"/>
        <w:szCs w:val="18"/>
      </w:rPr>
      <w:t xml:space="preserve">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PAGE </w:instrText>
    </w:r>
    <w:r w:rsidRPr="007D72F1">
      <w:rPr>
        <w:rStyle w:val="PageNumber"/>
        <w:rFonts w:ascii="Arial" w:hAnsi="Arial" w:cs="Arial"/>
        <w:sz w:val="18"/>
        <w:szCs w:val="18"/>
      </w:rPr>
      <w:fldChar w:fldCharType="separate"/>
    </w:r>
    <w:r w:rsidR="00D1182D">
      <w:rPr>
        <w:rStyle w:val="PageNumber"/>
        <w:rFonts w:ascii="Arial" w:hAnsi="Arial" w:cs="Arial"/>
        <w:noProof/>
        <w:sz w:val="18"/>
        <w:szCs w:val="18"/>
      </w:rPr>
      <w:t>30</w:t>
    </w:r>
    <w:r w:rsidRPr="007D72F1">
      <w:rPr>
        <w:rStyle w:val="PageNumber"/>
        <w:rFonts w:ascii="Arial" w:hAnsi="Arial" w:cs="Arial"/>
        <w:sz w:val="18"/>
        <w:szCs w:val="18"/>
      </w:rPr>
      <w:fldChar w:fldCharType="end"/>
    </w:r>
    <w:r w:rsidRPr="007D72F1">
      <w:rPr>
        <w:rStyle w:val="PageNumber"/>
        <w:rFonts w:ascii="Arial" w:hAnsi="Arial" w:cs="Arial"/>
        <w:sz w:val="18"/>
        <w:szCs w:val="18"/>
      </w:rPr>
      <w:t xml:space="preserve"> of </w:t>
    </w:r>
    <w:r w:rsidRPr="007D72F1">
      <w:rPr>
        <w:rStyle w:val="PageNumber"/>
        <w:rFonts w:ascii="Arial" w:hAnsi="Arial" w:cs="Arial"/>
        <w:sz w:val="18"/>
        <w:szCs w:val="18"/>
      </w:rPr>
      <w:fldChar w:fldCharType="begin"/>
    </w:r>
    <w:r w:rsidRPr="007D72F1">
      <w:rPr>
        <w:rStyle w:val="PageNumber"/>
        <w:rFonts w:ascii="Arial" w:hAnsi="Arial" w:cs="Arial"/>
        <w:sz w:val="18"/>
        <w:szCs w:val="18"/>
      </w:rPr>
      <w:instrText xml:space="preserve"> NUMPAGES </w:instrText>
    </w:r>
    <w:r w:rsidRPr="007D72F1">
      <w:rPr>
        <w:rStyle w:val="PageNumber"/>
        <w:rFonts w:ascii="Arial" w:hAnsi="Arial" w:cs="Arial"/>
        <w:sz w:val="18"/>
        <w:szCs w:val="18"/>
      </w:rPr>
      <w:fldChar w:fldCharType="separate"/>
    </w:r>
    <w:r w:rsidR="00D1182D">
      <w:rPr>
        <w:rStyle w:val="PageNumber"/>
        <w:rFonts w:ascii="Arial" w:hAnsi="Arial" w:cs="Arial"/>
        <w:noProof/>
        <w:sz w:val="18"/>
        <w:szCs w:val="18"/>
      </w:rPr>
      <w:t>146</w:t>
    </w:r>
    <w:r w:rsidRPr="007D72F1">
      <w:rPr>
        <w:rStyle w:val="PageNumber"/>
        <w:rFonts w:ascii="Arial" w:hAnsi="Arial" w:cs="Arial"/>
        <w:sz w:val="18"/>
        <w:szCs w:val="18"/>
      </w:rPr>
      <w:fldChar w:fldCharType="end"/>
    </w:r>
  </w:p>
  <w:p w14:paraId="6718A889" w14:textId="746FB0A9" w:rsidR="00022773" w:rsidRPr="006D7F6A" w:rsidRDefault="00022773" w:rsidP="0092790E">
    <w:pPr>
      <w:pStyle w:val="Footer"/>
      <w:jc w:val="center"/>
      <w:rPr>
        <w:rFonts w:ascii="Arial" w:hAnsi="Arial" w:cs="Arial"/>
        <w:sz w:val="18"/>
        <w:szCs w:val="1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07C75B" w14:textId="77777777" w:rsidR="003A4D1D" w:rsidRDefault="003A4D1D">
      <w:r>
        <w:separator/>
      </w:r>
    </w:p>
  </w:footnote>
  <w:footnote w:type="continuationSeparator" w:id="0">
    <w:p w14:paraId="2C0F4456" w14:textId="77777777" w:rsidR="003A4D1D" w:rsidRDefault="003A4D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641E96" w14:textId="30D8B700" w:rsidR="00022773" w:rsidRDefault="00022773">
    <w:pPr>
      <w:pStyle w:val="Header"/>
      <w:pBdr>
        <w:bottom w:val="single" w:sz="18" w:space="1" w:color="auto"/>
      </w:pBdr>
      <w:tabs>
        <w:tab w:val="clear" w:pos="8640"/>
        <w:tab w:val="right" w:pos="9360"/>
      </w:tabs>
      <w:spacing w:before="0" w:after="0"/>
      <w:ind w:left="14"/>
      <w:rPr>
        <w:b/>
        <w:bCs/>
        <w:i/>
        <w:iCs/>
        <w:sz w:val="20"/>
      </w:rPr>
    </w:pPr>
    <w:r>
      <w:rPr>
        <w:b/>
        <w:i/>
        <w:sz w:val="20"/>
        <w:szCs w:val="20"/>
      </w:rPr>
      <w:fldChar w:fldCharType="begin"/>
    </w:r>
    <w:r>
      <w:rPr>
        <w:b/>
        <w:i/>
        <w:sz w:val="20"/>
        <w:szCs w:val="20"/>
      </w:rPr>
      <w:instrText xml:space="preserve"> SUBJECT  \* MERGEFORMAT </w:instrText>
    </w:r>
    <w:r>
      <w:rPr>
        <w:b/>
        <w:i/>
        <w:sz w:val="20"/>
        <w:szCs w:val="20"/>
      </w:rPr>
      <w:fldChar w:fldCharType="separate"/>
    </w:r>
    <w:r>
      <w:rPr>
        <w:b/>
        <w:i/>
        <w:sz w:val="20"/>
        <w:szCs w:val="20"/>
      </w:rPr>
      <w:t>&lt;Project Name&gt;</w:t>
    </w:r>
    <w:r>
      <w:rPr>
        <w:b/>
        <w:i/>
        <w:sz w:val="20"/>
        <w:szCs w:val="20"/>
      </w:rPr>
      <w:fldChar w:fldCharType="end"/>
    </w:r>
    <w:r>
      <w:rPr>
        <w:b/>
        <w:i/>
        <w:sz w:val="20"/>
        <w:szCs w:val="20"/>
      </w:rPr>
      <w:t xml:space="preserve"> </w:t>
    </w:r>
    <w:r>
      <w:rPr>
        <w:b/>
        <w:i/>
        <w:sz w:val="20"/>
        <w:szCs w:val="20"/>
      </w:rPr>
      <w:fldChar w:fldCharType="begin"/>
    </w:r>
    <w:r>
      <w:rPr>
        <w:b/>
        <w:i/>
        <w:sz w:val="20"/>
        <w:szCs w:val="20"/>
      </w:rPr>
      <w:instrText xml:space="preserve"> TITLE  \* MERGEFORMAT </w:instrText>
    </w:r>
    <w:r>
      <w:rPr>
        <w:b/>
        <w:i/>
        <w:sz w:val="20"/>
        <w:szCs w:val="20"/>
      </w:rPr>
      <w:fldChar w:fldCharType="separate"/>
    </w:r>
    <w:r>
      <w:rPr>
        <w:b/>
        <w:i/>
        <w:sz w:val="20"/>
        <w:szCs w:val="20"/>
      </w:rPr>
      <w:t>Design</w:t>
    </w:r>
    <w:r>
      <w:rPr>
        <w:b/>
        <w:i/>
        <w:sz w:val="20"/>
        <w:szCs w:val="20"/>
      </w:rPr>
      <w:fldChar w:fldCharType="end"/>
    </w:r>
    <w:r>
      <w:rPr>
        <w:b/>
        <w:i/>
        <w:sz w:val="20"/>
        <w:szCs w:val="20"/>
      </w:rPr>
      <w:tab/>
    </w:r>
    <w:r>
      <w:rPr>
        <w:b/>
        <w:i/>
        <w:sz w:val="20"/>
        <w:szCs w:val="20"/>
      </w:rPr>
      <w:tab/>
      <w:t>Version:</w:t>
    </w:r>
    <w:r>
      <w:rPr>
        <w:i/>
        <w:sz w:val="20"/>
        <w:szCs w:val="20"/>
      </w:rPr>
      <w:t xml:space="preserve"> </w:t>
    </w:r>
    <w:r>
      <w:rPr>
        <w:i/>
        <w:sz w:val="20"/>
        <w:szCs w:val="20"/>
      </w:rPr>
      <w:fldChar w:fldCharType="begin"/>
    </w:r>
    <w:r>
      <w:rPr>
        <w:i/>
        <w:sz w:val="20"/>
        <w:szCs w:val="20"/>
      </w:rPr>
      <w:instrText xml:space="preserve"> DOCPROPERTY  Version  \* MERGEFORMAT </w:instrText>
    </w:r>
    <w:r>
      <w:rPr>
        <w:i/>
        <w:sz w:val="20"/>
        <w:szCs w:val="20"/>
      </w:rPr>
      <w:fldChar w:fldCharType="separate"/>
    </w:r>
    <w:r w:rsidRPr="001D4023">
      <w:rPr>
        <w:bCs/>
        <w:i/>
        <w:sz w:val="20"/>
        <w:szCs w:val="20"/>
      </w:rPr>
      <w:t>&lt;1.0&gt;</w:t>
    </w:r>
    <w:r>
      <w:rPr>
        <w:i/>
        <w:sz w:val="20"/>
        <w:szCs w:val="20"/>
      </w:rPr>
      <w:fldChar w:fldCharType="end"/>
    </w:r>
    <w:r>
      <w:rPr>
        <w:i/>
        <w:sz w:val="20"/>
        <w:szCs w:val="20"/>
      </w:rPr>
      <w:t xml:space="preserve"> </w:t>
    </w:r>
    <w:r>
      <w:rPr>
        <w:b/>
        <w:i/>
        <w:sz w:val="20"/>
        <w:szCs w:val="20"/>
      </w:rPr>
      <w:fldChar w:fldCharType="begin"/>
    </w:r>
    <w:r>
      <w:rPr>
        <w:b/>
        <w:i/>
        <w:sz w:val="20"/>
        <w:szCs w:val="20"/>
      </w:rPr>
      <w:instrText xml:space="preserve">DOCPROPERTY "Status" \* MERGEFORMAT </w:instrText>
    </w:r>
    <w:r>
      <w:rPr>
        <w:b/>
        <w:i/>
        <w:sz w:val="20"/>
        <w:szCs w:val="20"/>
      </w:rPr>
      <w:fldChar w:fldCharType="separate"/>
    </w:r>
    <w:r>
      <w:rPr>
        <w:bCs/>
        <w:i/>
        <w:sz w:val="20"/>
        <w:szCs w:val="20"/>
      </w:rPr>
      <w:t>Error! Unknown document property name.</w:t>
    </w:r>
    <w:r>
      <w:rPr>
        <w:b/>
        <w:i/>
        <w:sz w:val="20"/>
        <w:szCs w:val="20"/>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B5E85" w14:textId="77777777" w:rsidR="00022773" w:rsidRPr="00D94EFC" w:rsidRDefault="00022773" w:rsidP="00D94EFC">
    <w:pPr>
      <w:pStyle w:val="Header"/>
    </w:pPr>
    <w:r>
      <w:rPr>
        <w:noProof/>
      </w:rPr>
      <w:drawing>
        <wp:inline distT="0" distB="0" distL="0" distR="0" wp14:anchorId="5E219FAC" wp14:editId="4AF7832B">
          <wp:extent cx="787400" cy="863600"/>
          <wp:effectExtent l="0" t="0" r="0" b="0"/>
          <wp:docPr id="4" name="Picture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7400" cy="863600"/>
                  </a:xfrm>
                  <a:prstGeom prst="rect">
                    <a:avLst/>
                  </a:prstGeom>
                  <a:noFill/>
                  <a:ln>
                    <a:noFill/>
                  </a:ln>
                </pic:spPr>
              </pic:pic>
            </a:graphicData>
          </a:graphic>
        </wp:inline>
      </w:drawing>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9B57E0" w14:textId="51E9947D" w:rsidR="00022773" w:rsidRPr="0092790E" w:rsidRDefault="00022773" w:rsidP="0092790E">
    <w:pPr>
      <w:pStyle w:val="Header"/>
      <w:pBdr>
        <w:bottom w:val="single" w:sz="18" w:space="1" w:color="auto"/>
      </w:pBdr>
      <w:tabs>
        <w:tab w:val="clear" w:pos="8640"/>
        <w:tab w:val="right" w:pos="9360"/>
      </w:tabs>
      <w:spacing w:before="0" w:after="0"/>
      <w:ind w:left="14"/>
      <w:jc w:val="center"/>
      <w:rPr>
        <w:rFonts w:ascii="Arial" w:hAnsi="Arial" w:cs="Arial"/>
        <w:b/>
        <w:bCs/>
        <w:i/>
        <w:iCs/>
        <w:sz w:val="18"/>
        <w:szCs w:val="18"/>
      </w:rPr>
    </w:pPr>
    <w:r>
      <w:rPr>
        <w:rFonts w:ascii="Arial" w:hAnsi="Arial" w:cs="Arial"/>
        <w:b/>
        <w:i/>
        <w:sz w:val="18"/>
        <w:szCs w:val="18"/>
      </w:rPr>
      <w:t>HPC Data Management</w:t>
    </w:r>
  </w:p>
  <w:p w14:paraId="67870277" w14:textId="77777777" w:rsidR="00022773" w:rsidRPr="003042B3" w:rsidRDefault="00022773" w:rsidP="003042B3">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605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6E53BBF"/>
    <w:multiLevelType w:val="multilevel"/>
    <w:tmpl w:val="0409001F"/>
    <w:lvl w:ilvl="0">
      <w:start w:val="1"/>
      <w:numFmt w:val="decimal"/>
      <w:lvlText w:val="%1."/>
      <w:lvlJc w:val="left"/>
      <w:pPr>
        <w:ind w:left="936" w:hanging="360"/>
      </w:pPr>
    </w:lvl>
    <w:lvl w:ilvl="1">
      <w:start w:val="1"/>
      <w:numFmt w:val="decimal"/>
      <w:lvlText w:val="%1.%2."/>
      <w:lvlJc w:val="left"/>
      <w:pPr>
        <w:ind w:left="1368" w:hanging="432"/>
      </w:pPr>
    </w:lvl>
    <w:lvl w:ilvl="2">
      <w:start w:val="1"/>
      <w:numFmt w:val="decimal"/>
      <w:lvlText w:val="%1.%2.%3."/>
      <w:lvlJc w:val="left"/>
      <w:pPr>
        <w:ind w:left="1800" w:hanging="504"/>
      </w:pPr>
    </w:lvl>
    <w:lvl w:ilvl="3">
      <w:start w:val="1"/>
      <w:numFmt w:val="decimal"/>
      <w:lvlText w:val="%1.%2.%3.%4."/>
      <w:lvlJc w:val="left"/>
      <w:pPr>
        <w:ind w:left="2304" w:hanging="648"/>
      </w:pPr>
    </w:lvl>
    <w:lvl w:ilvl="4">
      <w:start w:val="1"/>
      <w:numFmt w:val="decimal"/>
      <w:lvlText w:val="%1.%2.%3.%4.%5."/>
      <w:lvlJc w:val="left"/>
      <w:pPr>
        <w:ind w:left="2808" w:hanging="792"/>
      </w:pPr>
    </w:lvl>
    <w:lvl w:ilvl="5">
      <w:start w:val="1"/>
      <w:numFmt w:val="decimal"/>
      <w:lvlText w:val="%1.%2.%3.%4.%5.%6."/>
      <w:lvlJc w:val="left"/>
      <w:pPr>
        <w:ind w:left="3312" w:hanging="936"/>
      </w:pPr>
    </w:lvl>
    <w:lvl w:ilvl="6">
      <w:start w:val="1"/>
      <w:numFmt w:val="decimal"/>
      <w:lvlText w:val="%1.%2.%3.%4.%5.%6.%7."/>
      <w:lvlJc w:val="left"/>
      <w:pPr>
        <w:ind w:left="3816" w:hanging="1080"/>
      </w:pPr>
    </w:lvl>
    <w:lvl w:ilvl="7">
      <w:start w:val="1"/>
      <w:numFmt w:val="decimal"/>
      <w:lvlText w:val="%1.%2.%3.%4.%5.%6.%7.%8."/>
      <w:lvlJc w:val="left"/>
      <w:pPr>
        <w:ind w:left="4320" w:hanging="1224"/>
      </w:pPr>
    </w:lvl>
    <w:lvl w:ilvl="8">
      <w:start w:val="1"/>
      <w:numFmt w:val="decimal"/>
      <w:lvlText w:val="%1.%2.%3.%4.%5.%6.%7.%8.%9."/>
      <w:lvlJc w:val="left"/>
      <w:pPr>
        <w:ind w:left="4896" w:hanging="1440"/>
      </w:pPr>
    </w:lvl>
  </w:abstractNum>
  <w:abstractNum w:abstractNumId="2">
    <w:nsid w:val="0A371A2C"/>
    <w:multiLevelType w:val="hybridMultilevel"/>
    <w:tmpl w:val="67D82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654B41"/>
    <w:multiLevelType w:val="multilevel"/>
    <w:tmpl w:val="75EED0F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nsid w:val="0FCF1D04"/>
    <w:multiLevelType w:val="hybridMultilevel"/>
    <w:tmpl w:val="B07C2834"/>
    <w:lvl w:ilvl="0" w:tplc="04090001">
      <w:start w:val="1"/>
      <w:numFmt w:val="bullet"/>
      <w:lvlText w:val=""/>
      <w:lvlJc w:val="left"/>
      <w:pPr>
        <w:ind w:left="936" w:hanging="360"/>
      </w:pPr>
      <w:rPr>
        <w:rFonts w:ascii="Symbol" w:hAnsi="Symbol" w:hint="default"/>
      </w:rPr>
    </w:lvl>
    <w:lvl w:ilvl="1" w:tplc="04090003">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nsid w:val="153836BD"/>
    <w:multiLevelType w:val="hybridMultilevel"/>
    <w:tmpl w:val="5EDA67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ECA"/>
    <w:multiLevelType w:val="hybridMultilevel"/>
    <w:tmpl w:val="D0D620D8"/>
    <w:lvl w:ilvl="0" w:tplc="FFFFFFFF">
      <w:start w:val="1"/>
      <w:numFmt w:val="bullet"/>
      <w:pStyle w:val="Bullet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1EDB6D01"/>
    <w:multiLevelType w:val="hybridMultilevel"/>
    <w:tmpl w:val="CEBCA382"/>
    <w:lvl w:ilvl="0" w:tplc="6534EE0C">
      <w:start w:val="1"/>
      <w:numFmt w:val="decimal"/>
      <w:pStyle w:val="ListNumb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04F2390"/>
    <w:multiLevelType w:val="hybridMultilevel"/>
    <w:tmpl w:val="BCA809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244B04F8"/>
    <w:multiLevelType w:val="hybridMultilevel"/>
    <w:tmpl w:val="669CF9D4"/>
    <w:lvl w:ilvl="0" w:tplc="A44A200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0">
    <w:nsid w:val="3A7B3721"/>
    <w:multiLevelType w:val="hybridMultilevel"/>
    <w:tmpl w:val="36FA8ACC"/>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3B17208C"/>
    <w:multiLevelType w:val="hybridMultilevel"/>
    <w:tmpl w:val="ABEE69F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12">
    <w:nsid w:val="41E366EB"/>
    <w:multiLevelType w:val="multilevel"/>
    <w:tmpl w:val="41F6FF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3426A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45EE7BBD"/>
    <w:multiLevelType w:val="hybridMultilevel"/>
    <w:tmpl w:val="91BA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E53289F"/>
    <w:multiLevelType w:val="hybridMultilevel"/>
    <w:tmpl w:val="E8C8E1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F61248B"/>
    <w:multiLevelType w:val="hybridMultilevel"/>
    <w:tmpl w:val="07C2DA36"/>
    <w:lvl w:ilvl="0" w:tplc="F02C80B4">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17">
    <w:nsid w:val="72B133D6"/>
    <w:multiLevelType w:val="multilevel"/>
    <w:tmpl w:val="B4EAE73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872" w:hanging="720"/>
      </w:pPr>
      <w:rPr>
        <w:rFonts w:hint="default"/>
      </w:rPr>
    </w:lvl>
    <w:lvl w:ilvl="3">
      <w:start w:val="1"/>
      <w:numFmt w:val="decimal"/>
      <w:lvlText w:val="%1.%2.%3.%4"/>
      <w:lvlJc w:val="left"/>
      <w:pPr>
        <w:ind w:left="2448" w:hanging="720"/>
      </w:pPr>
      <w:rPr>
        <w:rFonts w:hint="default"/>
      </w:rPr>
    </w:lvl>
    <w:lvl w:ilvl="4">
      <w:start w:val="1"/>
      <w:numFmt w:val="decimal"/>
      <w:lvlText w:val="%1.%2.%3.%4.%5"/>
      <w:lvlJc w:val="left"/>
      <w:pPr>
        <w:ind w:left="3384" w:hanging="1080"/>
      </w:pPr>
      <w:rPr>
        <w:rFonts w:hint="default"/>
      </w:rPr>
    </w:lvl>
    <w:lvl w:ilvl="5">
      <w:start w:val="1"/>
      <w:numFmt w:val="decimal"/>
      <w:lvlText w:val="%1.%2.%3.%4.%5.%6"/>
      <w:lvlJc w:val="left"/>
      <w:pPr>
        <w:ind w:left="3960" w:hanging="1080"/>
      </w:pPr>
      <w:rPr>
        <w:rFonts w:hint="default"/>
      </w:rPr>
    </w:lvl>
    <w:lvl w:ilvl="6">
      <w:start w:val="1"/>
      <w:numFmt w:val="decimal"/>
      <w:lvlText w:val="%1.%2.%3.%4.%5.%6.%7"/>
      <w:lvlJc w:val="left"/>
      <w:pPr>
        <w:ind w:left="4896" w:hanging="1440"/>
      </w:pPr>
      <w:rPr>
        <w:rFonts w:hint="default"/>
      </w:rPr>
    </w:lvl>
    <w:lvl w:ilvl="7">
      <w:start w:val="1"/>
      <w:numFmt w:val="decimal"/>
      <w:lvlText w:val="%1.%2.%3.%4.%5.%6.%7.%8"/>
      <w:lvlJc w:val="left"/>
      <w:pPr>
        <w:ind w:left="5472" w:hanging="1440"/>
      </w:pPr>
      <w:rPr>
        <w:rFonts w:hint="default"/>
      </w:rPr>
    </w:lvl>
    <w:lvl w:ilvl="8">
      <w:start w:val="1"/>
      <w:numFmt w:val="decimal"/>
      <w:lvlText w:val="%1.%2.%3.%4.%5.%6.%7.%8.%9"/>
      <w:lvlJc w:val="left"/>
      <w:pPr>
        <w:ind w:left="6408" w:hanging="1800"/>
      </w:pPr>
      <w:rPr>
        <w:rFonts w:hint="default"/>
      </w:rPr>
    </w:lvl>
  </w:abstractNum>
  <w:abstractNum w:abstractNumId="18">
    <w:nsid w:val="752550FD"/>
    <w:multiLevelType w:val="multilevel"/>
    <w:tmpl w:val="6BC4B40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7633555A"/>
    <w:multiLevelType w:val="hybridMultilevel"/>
    <w:tmpl w:val="713EFB52"/>
    <w:lvl w:ilvl="0" w:tplc="1ED65F9C">
      <w:start w:val="1"/>
      <w:numFmt w:val="decimal"/>
      <w:lvlText w:val="%1."/>
      <w:lvlJc w:val="left"/>
      <w:pPr>
        <w:ind w:left="936"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0">
    <w:nsid w:val="7A195370"/>
    <w:multiLevelType w:val="hybridMultilevel"/>
    <w:tmpl w:val="6B1461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6"/>
  </w:num>
  <w:num w:numId="2">
    <w:abstractNumId w:val="7"/>
  </w:num>
  <w:num w:numId="3">
    <w:abstractNumId w:val="10"/>
  </w:num>
  <w:num w:numId="4">
    <w:abstractNumId w:val="0"/>
  </w:num>
  <w:num w:numId="5">
    <w:abstractNumId w:val="13"/>
  </w:num>
  <w:num w:numId="6">
    <w:abstractNumId w:val="18"/>
  </w:num>
  <w:num w:numId="7">
    <w:abstractNumId w:val="5"/>
  </w:num>
  <w:num w:numId="8">
    <w:abstractNumId w:val="1"/>
  </w:num>
  <w:num w:numId="9">
    <w:abstractNumId w:val="17"/>
  </w:num>
  <w:num w:numId="10">
    <w:abstractNumId w:val="15"/>
  </w:num>
  <w:num w:numId="11">
    <w:abstractNumId w:val="8"/>
  </w:num>
  <w:num w:numId="12">
    <w:abstractNumId w:val="14"/>
  </w:num>
  <w:num w:numId="13">
    <w:abstractNumId w:val="20"/>
  </w:num>
  <w:num w:numId="14">
    <w:abstractNumId w:val="12"/>
  </w:num>
  <w:num w:numId="15">
    <w:abstractNumId w:val="19"/>
  </w:num>
  <w:num w:numId="16">
    <w:abstractNumId w:val="16"/>
  </w:num>
  <w:num w:numId="17">
    <w:abstractNumId w:val="11"/>
  </w:num>
  <w:num w:numId="18">
    <w:abstractNumId w:val="4"/>
  </w:num>
  <w:num w:numId="19">
    <w:abstractNumId w:val="9"/>
  </w:num>
  <w:num w:numId="20">
    <w:abstractNumId w:val="3"/>
  </w:num>
  <w:num w:numId="21">
    <w:abstractNumId w:val="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hideSpellingErrors/>
  <w:activeWritingStyle w:appName="MSWord" w:lang="en-US" w:vendorID="64" w:dllVersion="6" w:nlCheck="1" w:checkStyle="1"/>
  <w:activeWritingStyle w:appName="MSWord" w:lang="en-US" w:vendorID="64" w:dllVersion="5" w:nlCheck="1" w:checkStyle="1"/>
  <w:activeWritingStyle w:appName="MSWord" w:lang="en-GB"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6FFF"/>
    <w:rsid w:val="00000D61"/>
    <w:rsid w:val="00000D73"/>
    <w:rsid w:val="000037D5"/>
    <w:rsid w:val="00003EC9"/>
    <w:rsid w:val="00004554"/>
    <w:rsid w:val="00007E0C"/>
    <w:rsid w:val="00011EE4"/>
    <w:rsid w:val="00017497"/>
    <w:rsid w:val="00020630"/>
    <w:rsid w:val="00022654"/>
    <w:rsid w:val="000226B4"/>
    <w:rsid w:val="00022773"/>
    <w:rsid w:val="0002292B"/>
    <w:rsid w:val="00022B54"/>
    <w:rsid w:val="000240E5"/>
    <w:rsid w:val="00025832"/>
    <w:rsid w:val="00025C7F"/>
    <w:rsid w:val="00027613"/>
    <w:rsid w:val="000307FC"/>
    <w:rsid w:val="00032EC3"/>
    <w:rsid w:val="00036ED8"/>
    <w:rsid w:val="00037698"/>
    <w:rsid w:val="00037CA1"/>
    <w:rsid w:val="00046493"/>
    <w:rsid w:val="000465D9"/>
    <w:rsid w:val="00047286"/>
    <w:rsid w:val="00050601"/>
    <w:rsid w:val="0005141E"/>
    <w:rsid w:val="00052729"/>
    <w:rsid w:val="0005445F"/>
    <w:rsid w:val="00054C40"/>
    <w:rsid w:val="00055421"/>
    <w:rsid w:val="00056B53"/>
    <w:rsid w:val="00070303"/>
    <w:rsid w:val="00070D7E"/>
    <w:rsid w:val="00072E9B"/>
    <w:rsid w:val="00073B83"/>
    <w:rsid w:val="00077FAE"/>
    <w:rsid w:val="0008154C"/>
    <w:rsid w:val="00081B29"/>
    <w:rsid w:val="0008259B"/>
    <w:rsid w:val="00084ECA"/>
    <w:rsid w:val="00085012"/>
    <w:rsid w:val="00087022"/>
    <w:rsid w:val="00087663"/>
    <w:rsid w:val="00091256"/>
    <w:rsid w:val="00092BC3"/>
    <w:rsid w:val="00093287"/>
    <w:rsid w:val="00094A8F"/>
    <w:rsid w:val="00095451"/>
    <w:rsid w:val="0009642D"/>
    <w:rsid w:val="0009785D"/>
    <w:rsid w:val="00097D35"/>
    <w:rsid w:val="000A0298"/>
    <w:rsid w:val="000A1828"/>
    <w:rsid w:val="000A5EDF"/>
    <w:rsid w:val="000A6C71"/>
    <w:rsid w:val="000B0275"/>
    <w:rsid w:val="000B0740"/>
    <w:rsid w:val="000B4829"/>
    <w:rsid w:val="000B56AE"/>
    <w:rsid w:val="000B6D8E"/>
    <w:rsid w:val="000B75E3"/>
    <w:rsid w:val="000C04E3"/>
    <w:rsid w:val="000C0791"/>
    <w:rsid w:val="000C2398"/>
    <w:rsid w:val="000C2919"/>
    <w:rsid w:val="000C4861"/>
    <w:rsid w:val="000C4F65"/>
    <w:rsid w:val="000C5BDB"/>
    <w:rsid w:val="000C678D"/>
    <w:rsid w:val="000D0954"/>
    <w:rsid w:val="000D2BD3"/>
    <w:rsid w:val="000D560F"/>
    <w:rsid w:val="000D7280"/>
    <w:rsid w:val="000D766F"/>
    <w:rsid w:val="000D7E5C"/>
    <w:rsid w:val="000E03C8"/>
    <w:rsid w:val="000E3AB3"/>
    <w:rsid w:val="000E5541"/>
    <w:rsid w:val="000E5764"/>
    <w:rsid w:val="000E6BA2"/>
    <w:rsid w:val="000F3F48"/>
    <w:rsid w:val="000F7605"/>
    <w:rsid w:val="000F79F7"/>
    <w:rsid w:val="00100129"/>
    <w:rsid w:val="001017C7"/>
    <w:rsid w:val="00101F13"/>
    <w:rsid w:val="001043FC"/>
    <w:rsid w:val="001046BE"/>
    <w:rsid w:val="00106A66"/>
    <w:rsid w:val="00111039"/>
    <w:rsid w:val="001114AF"/>
    <w:rsid w:val="00114D6E"/>
    <w:rsid w:val="00120727"/>
    <w:rsid w:val="00120A22"/>
    <w:rsid w:val="00120AEA"/>
    <w:rsid w:val="00120CAB"/>
    <w:rsid w:val="00121647"/>
    <w:rsid w:val="001248CF"/>
    <w:rsid w:val="001258AC"/>
    <w:rsid w:val="00126629"/>
    <w:rsid w:val="00126C23"/>
    <w:rsid w:val="001272F4"/>
    <w:rsid w:val="0012733B"/>
    <w:rsid w:val="001337B4"/>
    <w:rsid w:val="001339A9"/>
    <w:rsid w:val="00135B9F"/>
    <w:rsid w:val="001360C4"/>
    <w:rsid w:val="0013617D"/>
    <w:rsid w:val="00140A5D"/>
    <w:rsid w:val="00142CF2"/>
    <w:rsid w:val="00142DFB"/>
    <w:rsid w:val="00143BF1"/>
    <w:rsid w:val="00145144"/>
    <w:rsid w:val="00145E82"/>
    <w:rsid w:val="001461EB"/>
    <w:rsid w:val="00146DDE"/>
    <w:rsid w:val="00147581"/>
    <w:rsid w:val="00150922"/>
    <w:rsid w:val="001523BE"/>
    <w:rsid w:val="001572DE"/>
    <w:rsid w:val="0016596E"/>
    <w:rsid w:val="00170387"/>
    <w:rsid w:val="0017072E"/>
    <w:rsid w:val="00171D93"/>
    <w:rsid w:val="00173AC9"/>
    <w:rsid w:val="00174561"/>
    <w:rsid w:val="00174FFB"/>
    <w:rsid w:val="001766A0"/>
    <w:rsid w:val="00177530"/>
    <w:rsid w:val="001776CC"/>
    <w:rsid w:val="001811BE"/>
    <w:rsid w:val="00181782"/>
    <w:rsid w:val="00181926"/>
    <w:rsid w:val="00182644"/>
    <w:rsid w:val="00183BC1"/>
    <w:rsid w:val="00186FC7"/>
    <w:rsid w:val="00190418"/>
    <w:rsid w:val="001912CB"/>
    <w:rsid w:val="001918C6"/>
    <w:rsid w:val="00195142"/>
    <w:rsid w:val="00195F97"/>
    <w:rsid w:val="00196E9C"/>
    <w:rsid w:val="001A065C"/>
    <w:rsid w:val="001A43FB"/>
    <w:rsid w:val="001A5F14"/>
    <w:rsid w:val="001B13D6"/>
    <w:rsid w:val="001B640D"/>
    <w:rsid w:val="001B6ACA"/>
    <w:rsid w:val="001B7414"/>
    <w:rsid w:val="001B7935"/>
    <w:rsid w:val="001B7CC3"/>
    <w:rsid w:val="001C0F58"/>
    <w:rsid w:val="001C2F12"/>
    <w:rsid w:val="001C3AC5"/>
    <w:rsid w:val="001C56AB"/>
    <w:rsid w:val="001C7133"/>
    <w:rsid w:val="001C76DA"/>
    <w:rsid w:val="001D22AD"/>
    <w:rsid w:val="001D371C"/>
    <w:rsid w:val="001D4023"/>
    <w:rsid w:val="001D627F"/>
    <w:rsid w:val="001D7809"/>
    <w:rsid w:val="001E065D"/>
    <w:rsid w:val="001E1F4C"/>
    <w:rsid w:val="001E238D"/>
    <w:rsid w:val="001E37EC"/>
    <w:rsid w:val="001E5BAE"/>
    <w:rsid w:val="001F0D48"/>
    <w:rsid w:val="001F195F"/>
    <w:rsid w:val="001F27B2"/>
    <w:rsid w:val="001F71F8"/>
    <w:rsid w:val="002008AE"/>
    <w:rsid w:val="0020359E"/>
    <w:rsid w:val="00203BBE"/>
    <w:rsid w:val="00203C51"/>
    <w:rsid w:val="00210004"/>
    <w:rsid w:val="0021058F"/>
    <w:rsid w:val="00211984"/>
    <w:rsid w:val="00212573"/>
    <w:rsid w:val="00212A93"/>
    <w:rsid w:val="002144D8"/>
    <w:rsid w:val="00216038"/>
    <w:rsid w:val="00217DA8"/>
    <w:rsid w:val="00220295"/>
    <w:rsid w:val="002217E3"/>
    <w:rsid w:val="00223431"/>
    <w:rsid w:val="002235AD"/>
    <w:rsid w:val="002256A4"/>
    <w:rsid w:val="00225E2B"/>
    <w:rsid w:val="00226272"/>
    <w:rsid w:val="00230DD0"/>
    <w:rsid w:val="0023171D"/>
    <w:rsid w:val="0023377C"/>
    <w:rsid w:val="00234539"/>
    <w:rsid w:val="0024008D"/>
    <w:rsid w:val="00240BA5"/>
    <w:rsid w:val="002429CB"/>
    <w:rsid w:val="00243B9F"/>
    <w:rsid w:val="00244FA3"/>
    <w:rsid w:val="00246B84"/>
    <w:rsid w:val="00250011"/>
    <w:rsid w:val="002519CE"/>
    <w:rsid w:val="0025413A"/>
    <w:rsid w:val="00254651"/>
    <w:rsid w:val="00255EB2"/>
    <w:rsid w:val="00256363"/>
    <w:rsid w:val="0025783F"/>
    <w:rsid w:val="00260DAB"/>
    <w:rsid w:val="00264F59"/>
    <w:rsid w:val="00265DBD"/>
    <w:rsid w:val="002677DE"/>
    <w:rsid w:val="002705BB"/>
    <w:rsid w:val="00271E6E"/>
    <w:rsid w:val="0027306C"/>
    <w:rsid w:val="002749E5"/>
    <w:rsid w:val="002766E3"/>
    <w:rsid w:val="00281DD3"/>
    <w:rsid w:val="00282B2B"/>
    <w:rsid w:val="0028512B"/>
    <w:rsid w:val="00293C57"/>
    <w:rsid w:val="0029446A"/>
    <w:rsid w:val="00296BA7"/>
    <w:rsid w:val="00296E9E"/>
    <w:rsid w:val="002A0A17"/>
    <w:rsid w:val="002A4353"/>
    <w:rsid w:val="002A6EB9"/>
    <w:rsid w:val="002B06A9"/>
    <w:rsid w:val="002B3131"/>
    <w:rsid w:val="002B3B45"/>
    <w:rsid w:val="002B5631"/>
    <w:rsid w:val="002B68C9"/>
    <w:rsid w:val="002B6F2A"/>
    <w:rsid w:val="002B7867"/>
    <w:rsid w:val="002C14B4"/>
    <w:rsid w:val="002C14C5"/>
    <w:rsid w:val="002C38E7"/>
    <w:rsid w:val="002C3BC7"/>
    <w:rsid w:val="002C421C"/>
    <w:rsid w:val="002C5B24"/>
    <w:rsid w:val="002C5BCB"/>
    <w:rsid w:val="002C6DEF"/>
    <w:rsid w:val="002C7FA3"/>
    <w:rsid w:val="002D22EA"/>
    <w:rsid w:val="002D31CF"/>
    <w:rsid w:val="002E0298"/>
    <w:rsid w:val="002E0B16"/>
    <w:rsid w:val="002E1C90"/>
    <w:rsid w:val="002E20C5"/>
    <w:rsid w:val="002E27F6"/>
    <w:rsid w:val="002E33C3"/>
    <w:rsid w:val="002E3F99"/>
    <w:rsid w:val="002E5BA0"/>
    <w:rsid w:val="002F11DC"/>
    <w:rsid w:val="002F23E7"/>
    <w:rsid w:val="002F361B"/>
    <w:rsid w:val="002F5961"/>
    <w:rsid w:val="002F61D1"/>
    <w:rsid w:val="002F72CE"/>
    <w:rsid w:val="003016F9"/>
    <w:rsid w:val="00302507"/>
    <w:rsid w:val="003042B3"/>
    <w:rsid w:val="003056AB"/>
    <w:rsid w:val="003112CB"/>
    <w:rsid w:val="003126D3"/>
    <w:rsid w:val="00314350"/>
    <w:rsid w:val="003169A4"/>
    <w:rsid w:val="003209F8"/>
    <w:rsid w:val="003218FA"/>
    <w:rsid w:val="00322972"/>
    <w:rsid w:val="00323BCB"/>
    <w:rsid w:val="00324F0E"/>
    <w:rsid w:val="0032644E"/>
    <w:rsid w:val="00331B3E"/>
    <w:rsid w:val="003320A4"/>
    <w:rsid w:val="003349D3"/>
    <w:rsid w:val="00336A69"/>
    <w:rsid w:val="00341618"/>
    <w:rsid w:val="003447C3"/>
    <w:rsid w:val="00345064"/>
    <w:rsid w:val="00345544"/>
    <w:rsid w:val="003455FD"/>
    <w:rsid w:val="00345818"/>
    <w:rsid w:val="00345F69"/>
    <w:rsid w:val="003527E7"/>
    <w:rsid w:val="00353455"/>
    <w:rsid w:val="00355A13"/>
    <w:rsid w:val="0035799F"/>
    <w:rsid w:val="00360D14"/>
    <w:rsid w:val="003639FE"/>
    <w:rsid w:val="0036486A"/>
    <w:rsid w:val="003671EC"/>
    <w:rsid w:val="00367C9B"/>
    <w:rsid w:val="00371216"/>
    <w:rsid w:val="00371824"/>
    <w:rsid w:val="00372D52"/>
    <w:rsid w:val="00373B3E"/>
    <w:rsid w:val="00374938"/>
    <w:rsid w:val="00381D77"/>
    <w:rsid w:val="00384EAF"/>
    <w:rsid w:val="00387128"/>
    <w:rsid w:val="00390962"/>
    <w:rsid w:val="00391A6C"/>
    <w:rsid w:val="00393C31"/>
    <w:rsid w:val="00393C8C"/>
    <w:rsid w:val="00394FBE"/>
    <w:rsid w:val="0039646E"/>
    <w:rsid w:val="003967FB"/>
    <w:rsid w:val="00396CF6"/>
    <w:rsid w:val="003A09B7"/>
    <w:rsid w:val="003A1769"/>
    <w:rsid w:val="003A246D"/>
    <w:rsid w:val="003A4D1D"/>
    <w:rsid w:val="003A6FF2"/>
    <w:rsid w:val="003B0985"/>
    <w:rsid w:val="003B1E6C"/>
    <w:rsid w:val="003B2A71"/>
    <w:rsid w:val="003B340F"/>
    <w:rsid w:val="003B3430"/>
    <w:rsid w:val="003B42C6"/>
    <w:rsid w:val="003B5635"/>
    <w:rsid w:val="003B585E"/>
    <w:rsid w:val="003B70E7"/>
    <w:rsid w:val="003C070A"/>
    <w:rsid w:val="003C080A"/>
    <w:rsid w:val="003C0FE9"/>
    <w:rsid w:val="003C1D42"/>
    <w:rsid w:val="003C20B7"/>
    <w:rsid w:val="003C2551"/>
    <w:rsid w:val="003C30E7"/>
    <w:rsid w:val="003C4204"/>
    <w:rsid w:val="003C69A5"/>
    <w:rsid w:val="003C6AA8"/>
    <w:rsid w:val="003C704F"/>
    <w:rsid w:val="003D03C2"/>
    <w:rsid w:val="003D0FE0"/>
    <w:rsid w:val="003D1688"/>
    <w:rsid w:val="003D171D"/>
    <w:rsid w:val="003D1B74"/>
    <w:rsid w:val="003D1C76"/>
    <w:rsid w:val="003D25ED"/>
    <w:rsid w:val="003D2D49"/>
    <w:rsid w:val="003D3CB2"/>
    <w:rsid w:val="003D640D"/>
    <w:rsid w:val="003D65C2"/>
    <w:rsid w:val="003E1AB2"/>
    <w:rsid w:val="003E1B9E"/>
    <w:rsid w:val="003E2530"/>
    <w:rsid w:val="003E5B78"/>
    <w:rsid w:val="003E78E1"/>
    <w:rsid w:val="003F06D7"/>
    <w:rsid w:val="003F09B4"/>
    <w:rsid w:val="003F2042"/>
    <w:rsid w:val="003F3F02"/>
    <w:rsid w:val="003F6FFF"/>
    <w:rsid w:val="00401C21"/>
    <w:rsid w:val="00404C3C"/>
    <w:rsid w:val="00404FD0"/>
    <w:rsid w:val="00405671"/>
    <w:rsid w:val="00411623"/>
    <w:rsid w:val="0041333F"/>
    <w:rsid w:val="00413BE5"/>
    <w:rsid w:val="00415A4C"/>
    <w:rsid w:val="00415C59"/>
    <w:rsid w:val="00416185"/>
    <w:rsid w:val="00416302"/>
    <w:rsid w:val="0041652D"/>
    <w:rsid w:val="00417329"/>
    <w:rsid w:val="004208B1"/>
    <w:rsid w:val="004220C5"/>
    <w:rsid w:val="00422712"/>
    <w:rsid w:val="004247C7"/>
    <w:rsid w:val="00424F24"/>
    <w:rsid w:val="00425BCE"/>
    <w:rsid w:val="00425F87"/>
    <w:rsid w:val="00426395"/>
    <w:rsid w:val="00426D8F"/>
    <w:rsid w:val="004277CB"/>
    <w:rsid w:val="004324A7"/>
    <w:rsid w:val="00432BE9"/>
    <w:rsid w:val="00433CD6"/>
    <w:rsid w:val="00437578"/>
    <w:rsid w:val="00440B10"/>
    <w:rsid w:val="00441551"/>
    <w:rsid w:val="00441805"/>
    <w:rsid w:val="00441F1C"/>
    <w:rsid w:val="0044298B"/>
    <w:rsid w:val="00442D8F"/>
    <w:rsid w:val="0044310B"/>
    <w:rsid w:val="00443A4E"/>
    <w:rsid w:val="004460D5"/>
    <w:rsid w:val="00446659"/>
    <w:rsid w:val="00447AA2"/>
    <w:rsid w:val="00450CC5"/>
    <w:rsid w:val="00451FE8"/>
    <w:rsid w:val="004523C9"/>
    <w:rsid w:val="0045581C"/>
    <w:rsid w:val="00456CF1"/>
    <w:rsid w:val="004613A6"/>
    <w:rsid w:val="0046414E"/>
    <w:rsid w:val="00466AD0"/>
    <w:rsid w:val="00470226"/>
    <w:rsid w:val="00474A80"/>
    <w:rsid w:val="0047640C"/>
    <w:rsid w:val="00477E63"/>
    <w:rsid w:val="00482BD7"/>
    <w:rsid w:val="00484DCF"/>
    <w:rsid w:val="00486D61"/>
    <w:rsid w:val="0049123A"/>
    <w:rsid w:val="00492781"/>
    <w:rsid w:val="00492C3E"/>
    <w:rsid w:val="0049304B"/>
    <w:rsid w:val="004959C3"/>
    <w:rsid w:val="00496BB5"/>
    <w:rsid w:val="004A0517"/>
    <w:rsid w:val="004A4B09"/>
    <w:rsid w:val="004A581E"/>
    <w:rsid w:val="004A6294"/>
    <w:rsid w:val="004A73DC"/>
    <w:rsid w:val="004A7598"/>
    <w:rsid w:val="004B0A54"/>
    <w:rsid w:val="004B4904"/>
    <w:rsid w:val="004C19A2"/>
    <w:rsid w:val="004C26EF"/>
    <w:rsid w:val="004C351C"/>
    <w:rsid w:val="004C3532"/>
    <w:rsid w:val="004C4455"/>
    <w:rsid w:val="004C6D9C"/>
    <w:rsid w:val="004D7FA0"/>
    <w:rsid w:val="004E5A95"/>
    <w:rsid w:val="004E6690"/>
    <w:rsid w:val="004F56B3"/>
    <w:rsid w:val="004F5FDC"/>
    <w:rsid w:val="004F6384"/>
    <w:rsid w:val="004F741E"/>
    <w:rsid w:val="005004E8"/>
    <w:rsid w:val="0050122D"/>
    <w:rsid w:val="00503182"/>
    <w:rsid w:val="00504466"/>
    <w:rsid w:val="00504669"/>
    <w:rsid w:val="00505FF5"/>
    <w:rsid w:val="00507197"/>
    <w:rsid w:val="005159FA"/>
    <w:rsid w:val="00516588"/>
    <w:rsid w:val="00517276"/>
    <w:rsid w:val="00517D33"/>
    <w:rsid w:val="005259EF"/>
    <w:rsid w:val="005267D0"/>
    <w:rsid w:val="00526854"/>
    <w:rsid w:val="005275C3"/>
    <w:rsid w:val="00530304"/>
    <w:rsid w:val="00530910"/>
    <w:rsid w:val="00530A4B"/>
    <w:rsid w:val="00531ECD"/>
    <w:rsid w:val="00534606"/>
    <w:rsid w:val="00541BAB"/>
    <w:rsid w:val="00543FDF"/>
    <w:rsid w:val="005450CB"/>
    <w:rsid w:val="00546884"/>
    <w:rsid w:val="00552548"/>
    <w:rsid w:val="005527F6"/>
    <w:rsid w:val="0055289A"/>
    <w:rsid w:val="00554582"/>
    <w:rsid w:val="005552DF"/>
    <w:rsid w:val="00560652"/>
    <w:rsid w:val="00563324"/>
    <w:rsid w:val="005637D3"/>
    <w:rsid w:val="00565569"/>
    <w:rsid w:val="0056577D"/>
    <w:rsid w:val="005671E0"/>
    <w:rsid w:val="005678CB"/>
    <w:rsid w:val="005710BF"/>
    <w:rsid w:val="00571605"/>
    <w:rsid w:val="00571C81"/>
    <w:rsid w:val="00572DB3"/>
    <w:rsid w:val="0057712B"/>
    <w:rsid w:val="005779B2"/>
    <w:rsid w:val="00577B9A"/>
    <w:rsid w:val="00577C4A"/>
    <w:rsid w:val="00580303"/>
    <w:rsid w:val="0058135B"/>
    <w:rsid w:val="00581488"/>
    <w:rsid w:val="00582367"/>
    <w:rsid w:val="005835C9"/>
    <w:rsid w:val="00584CF3"/>
    <w:rsid w:val="00590A7B"/>
    <w:rsid w:val="00592002"/>
    <w:rsid w:val="00594876"/>
    <w:rsid w:val="005A05CD"/>
    <w:rsid w:val="005A17D8"/>
    <w:rsid w:val="005A22C1"/>
    <w:rsid w:val="005A4951"/>
    <w:rsid w:val="005A664A"/>
    <w:rsid w:val="005A69ED"/>
    <w:rsid w:val="005A6AC8"/>
    <w:rsid w:val="005B1247"/>
    <w:rsid w:val="005B1D10"/>
    <w:rsid w:val="005B39BD"/>
    <w:rsid w:val="005B3DA8"/>
    <w:rsid w:val="005B5C00"/>
    <w:rsid w:val="005B626B"/>
    <w:rsid w:val="005B6957"/>
    <w:rsid w:val="005B6C30"/>
    <w:rsid w:val="005B6EFF"/>
    <w:rsid w:val="005C2211"/>
    <w:rsid w:val="005C3E53"/>
    <w:rsid w:val="005C4144"/>
    <w:rsid w:val="005C6698"/>
    <w:rsid w:val="005D0182"/>
    <w:rsid w:val="005D1411"/>
    <w:rsid w:val="005D5336"/>
    <w:rsid w:val="005D5DA9"/>
    <w:rsid w:val="005E0246"/>
    <w:rsid w:val="005E073A"/>
    <w:rsid w:val="005E1D5B"/>
    <w:rsid w:val="005E22C0"/>
    <w:rsid w:val="005E4191"/>
    <w:rsid w:val="005E6340"/>
    <w:rsid w:val="005F0A4F"/>
    <w:rsid w:val="005F24D2"/>
    <w:rsid w:val="005F4F8F"/>
    <w:rsid w:val="005F5D66"/>
    <w:rsid w:val="005F70BD"/>
    <w:rsid w:val="0060146C"/>
    <w:rsid w:val="00601CAF"/>
    <w:rsid w:val="0060327E"/>
    <w:rsid w:val="00604839"/>
    <w:rsid w:val="00606E5E"/>
    <w:rsid w:val="006077AF"/>
    <w:rsid w:val="00610791"/>
    <w:rsid w:val="0061114B"/>
    <w:rsid w:val="006135C8"/>
    <w:rsid w:val="00613BCE"/>
    <w:rsid w:val="00614208"/>
    <w:rsid w:val="0061474A"/>
    <w:rsid w:val="00614763"/>
    <w:rsid w:val="0061604C"/>
    <w:rsid w:val="006214EC"/>
    <w:rsid w:val="00623E2F"/>
    <w:rsid w:val="00624B31"/>
    <w:rsid w:val="0062766B"/>
    <w:rsid w:val="00631349"/>
    <w:rsid w:val="00631BAE"/>
    <w:rsid w:val="0063407A"/>
    <w:rsid w:val="00634543"/>
    <w:rsid w:val="00641090"/>
    <w:rsid w:val="00642BAE"/>
    <w:rsid w:val="006434CE"/>
    <w:rsid w:val="006446B5"/>
    <w:rsid w:val="00644DFB"/>
    <w:rsid w:val="00650D16"/>
    <w:rsid w:val="006513BA"/>
    <w:rsid w:val="0065567B"/>
    <w:rsid w:val="00661A80"/>
    <w:rsid w:val="00663822"/>
    <w:rsid w:val="00670C08"/>
    <w:rsid w:val="00670CF6"/>
    <w:rsid w:val="006730DF"/>
    <w:rsid w:val="00675217"/>
    <w:rsid w:val="00676061"/>
    <w:rsid w:val="006762AA"/>
    <w:rsid w:val="00676E7D"/>
    <w:rsid w:val="00677293"/>
    <w:rsid w:val="0067730E"/>
    <w:rsid w:val="00677CA0"/>
    <w:rsid w:val="006803AD"/>
    <w:rsid w:val="00680E43"/>
    <w:rsid w:val="006825F1"/>
    <w:rsid w:val="00682655"/>
    <w:rsid w:val="00682754"/>
    <w:rsid w:val="00684641"/>
    <w:rsid w:val="00685076"/>
    <w:rsid w:val="006873C6"/>
    <w:rsid w:val="00687938"/>
    <w:rsid w:val="00690340"/>
    <w:rsid w:val="006905AD"/>
    <w:rsid w:val="0069077C"/>
    <w:rsid w:val="006912C5"/>
    <w:rsid w:val="00692DE6"/>
    <w:rsid w:val="00693C8D"/>
    <w:rsid w:val="00693FFB"/>
    <w:rsid w:val="006969A4"/>
    <w:rsid w:val="006A107C"/>
    <w:rsid w:val="006A17EA"/>
    <w:rsid w:val="006A2FC9"/>
    <w:rsid w:val="006A3FAC"/>
    <w:rsid w:val="006A5A04"/>
    <w:rsid w:val="006A6802"/>
    <w:rsid w:val="006A6F56"/>
    <w:rsid w:val="006A7623"/>
    <w:rsid w:val="006A792A"/>
    <w:rsid w:val="006B17CA"/>
    <w:rsid w:val="006B4476"/>
    <w:rsid w:val="006B56C3"/>
    <w:rsid w:val="006B654B"/>
    <w:rsid w:val="006B6CA7"/>
    <w:rsid w:val="006B729E"/>
    <w:rsid w:val="006B78C1"/>
    <w:rsid w:val="006C0708"/>
    <w:rsid w:val="006C0BE4"/>
    <w:rsid w:val="006C2660"/>
    <w:rsid w:val="006C55CA"/>
    <w:rsid w:val="006C576F"/>
    <w:rsid w:val="006C5ED2"/>
    <w:rsid w:val="006C6B75"/>
    <w:rsid w:val="006C7D14"/>
    <w:rsid w:val="006D0AAE"/>
    <w:rsid w:val="006D19D9"/>
    <w:rsid w:val="006D34B7"/>
    <w:rsid w:val="006D423D"/>
    <w:rsid w:val="006D44AF"/>
    <w:rsid w:val="006D4A33"/>
    <w:rsid w:val="006D56E5"/>
    <w:rsid w:val="006D58B2"/>
    <w:rsid w:val="006D7521"/>
    <w:rsid w:val="006E02F2"/>
    <w:rsid w:val="006E2FA3"/>
    <w:rsid w:val="006E35CC"/>
    <w:rsid w:val="006E37F6"/>
    <w:rsid w:val="006E4611"/>
    <w:rsid w:val="006E4EE5"/>
    <w:rsid w:val="006E51AC"/>
    <w:rsid w:val="006E678F"/>
    <w:rsid w:val="006F0ECD"/>
    <w:rsid w:val="006F27CE"/>
    <w:rsid w:val="006F31D8"/>
    <w:rsid w:val="006F358E"/>
    <w:rsid w:val="006F7111"/>
    <w:rsid w:val="006F72A8"/>
    <w:rsid w:val="006F74FA"/>
    <w:rsid w:val="006F7500"/>
    <w:rsid w:val="007006EF"/>
    <w:rsid w:val="00704FE6"/>
    <w:rsid w:val="007061FB"/>
    <w:rsid w:val="0070760C"/>
    <w:rsid w:val="0070794A"/>
    <w:rsid w:val="0071041E"/>
    <w:rsid w:val="00715197"/>
    <w:rsid w:val="00715265"/>
    <w:rsid w:val="00716118"/>
    <w:rsid w:val="007166E0"/>
    <w:rsid w:val="007204B1"/>
    <w:rsid w:val="00722F4C"/>
    <w:rsid w:val="00723C98"/>
    <w:rsid w:val="007250D9"/>
    <w:rsid w:val="00727A54"/>
    <w:rsid w:val="00741E16"/>
    <w:rsid w:val="007426FA"/>
    <w:rsid w:val="0074372B"/>
    <w:rsid w:val="00744F25"/>
    <w:rsid w:val="007454F3"/>
    <w:rsid w:val="0074628F"/>
    <w:rsid w:val="00747024"/>
    <w:rsid w:val="00750FBD"/>
    <w:rsid w:val="0075131E"/>
    <w:rsid w:val="0075158E"/>
    <w:rsid w:val="00751E03"/>
    <w:rsid w:val="00753B7A"/>
    <w:rsid w:val="00755C20"/>
    <w:rsid w:val="007573D1"/>
    <w:rsid w:val="007603BC"/>
    <w:rsid w:val="00760A44"/>
    <w:rsid w:val="00762ED5"/>
    <w:rsid w:val="00764304"/>
    <w:rsid w:val="00765350"/>
    <w:rsid w:val="00766A47"/>
    <w:rsid w:val="00767348"/>
    <w:rsid w:val="007679FF"/>
    <w:rsid w:val="00771CEF"/>
    <w:rsid w:val="00771F0C"/>
    <w:rsid w:val="00772FA1"/>
    <w:rsid w:val="00774DBF"/>
    <w:rsid w:val="00775F0A"/>
    <w:rsid w:val="007762C0"/>
    <w:rsid w:val="00782178"/>
    <w:rsid w:val="0078543E"/>
    <w:rsid w:val="0078666E"/>
    <w:rsid w:val="00786E9C"/>
    <w:rsid w:val="00787B94"/>
    <w:rsid w:val="007903D0"/>
    <w:rsid w:val="00792A5B"/>
    <w:rsid w:val="00793CFC"/>
    <w:rsid w:val="00794977"/>
    <w:rsid w:val="00794D36"/>
    <w:rsid w:val="007955FF"/>
    <w:rsid w:val="00795E0E"/>
    <w:rsid w:val="00796998"/>
    <w:rsid w:val="00797785"/>
    <w:rsid w:val="007A0DD5"/>
    <w:rsid w:val="007A1081"/>
    <w:rsid w:val="007A324F"/>
    <w:rsid w:val="007A4304"/>
    <w:rsid w:val="007A4F04"/>
    <w:rsid w:val="007A5887"/>
    <w:rsid w:val="007A59D0"/>
    <w:rsid w:val="007A6158"/>
    <w:rsid w:val="007B1965"/>
    <w:rsid w:val="007B569E"/>
    <w:rsid w:val="007B5CDF"/>
    <w:rsid w:val="007B5DFA"/>
    <w:rsid w:val="007C147A"/>
    <w:rsid w:val="007C5B11"/>
    <w:rsid w:val="007C71AE"/>
    <w:rsid w:val="007D4346"/>
    <w:rsid w:val="007D72F1"/>
    <w:rsid w:val="007E20EB"/>
    <w:rsid w:val="007E276D"/>
    <w:rsid w:val="007E34A8"/>
    <w:rsid w:val="007E6875"/>
    <w:rsid w:val="007E6971"/>
    <w:rsid w:val="007E6B53"/>
    <w:rsid w:val="007F0BBB"/>
    <w:rsid w:val="007F34BE"/>
    <w:rsid w:val="007F3FDE"/>
    <w:rsid w:val="007F53CF"/>
    <w:rsid w:val="007F60C1"/>
    <w:rsid w:val="0080115F"/>
    <w:rsid w:val="00803E79"/>
    <w:rsid w:val="0080666F"/>
    <w:rsid w:val="00807D49"/>
    <w:rsid w:val="0081072A"/>
    <w:rsid w:val="0081102A"/>
    <w:rsid w:val="0081482D"/>
    <w:rsid w:val="00815073"/>
    <w:rsid w:val="00817061"/>
    <w:rsid w:val="0081734F"/>
    <w:rsid w:val="0081798D"/>
    <w:rsid w:val="008201EA"/>
    <w:rsid w:val="00821241"/>
    <w:rsid w:val="0082187A"/>
    <w:rsid w:val="00821C67"/>
    <w:rsid w:val="00822FA5"/>
    <w:rsid w:val="008249D3"/>
    <w:rsid w:val="00831C99"/>
    <w:rsid w:val="008339F2"/>
    <w:rsid w:val="008340E8"/>
    <w:rsid w:val="00835E39"/>
    <w:rsid w:val="00840215"/>
    <w:rsid w:val="008415C1"/>
    <w:rsid w:val="00845E83"/>
    <w:rsid w:val="008503B4"/>
    <w:rsid w:val="008525A6"/>
    <w:rsid w:val="008558F0"/>
    <w:rsid w:val="00855A91"/>
    <w:rsid w:val="00863E80"/>
    <w:rsid w:val="008649D4"/>
    <w:rsid w:val="00867361"/>
    <w:rsid w:val="00870A8F"/>
    <w:rsid w:val="008710D4"/>
    <w:rsid w:val="0087204D"/>
    <w:rsid w:val="00873AC6"/>
    <w:rsid w:val="008745C5"/>
    <w:rsid w:val="00877454"/>
    <w:rsid w:val="008809F5"/>
    <w:rsid w:val="00880DFD"/>
    <w:rsid w:val="00881302"/>
    <w:rsid w:val="008836F2"/>
    <w:rsid w:val="0088448C"/>
    <w:rsid w:val="00886085"/>
    <w:rsid w:val="008861AA"/>
    <w:rsid w:val="0088641D"/>
    <w:rsid w:val="00887BB9"/>
    <w:rsid w:val="00887EBA"/>
    <w:rsid w:val="00891089"/>
    <w:rsid w:val="00891E14"/>
    <w:rsid w:val="00892E8B"/>
    <w:rsid w:val="0089437B"/>
    <w:rsid w:val="00895F33"/>
    <w:rsid w:val="00896355"/>
    <w:rsid w:val="00896C4D"/>
    <w:rsid w:val="008974FD"/>
    <w:rsid w:val="00897A43"/>
    <w:rsid w:val="00897AD8"/>
    <w:rsid w:val="008A06E7"/>
    <w:rsid w:val="008A2DC3"/>
    <w:rsid w:val="008A3381"/>
    <w:rsid w:val="008A4894"/>
    <w:rsid w:val="008A639D"/>
    <w:rsid w:val="008A6460"/>
    <w:rsid w:val="008A6548"/>
    <w:rsid w:val="008A6996"/>
    <w:rsid w:val="008B0E15"/>
    <w:rsid w:val="008B364C"/>
    <w:rsid w:val="008B3C16"/>
    <w:rsid w:val="008B6695"/>
    <w:rsid w:val="008B7261"/>
    <w:rsid w:val="008C121E"/>
    <w:rsid w:val="008C4884"/>
    <w:rsid w:val="008C51F0"/>
    <w:rsid w:val="008D069A"/>
    <w:rsid w:val="008D4311"/>
    <w:rsid w:val="008D6544"/>
    <w:rsid w:val="008E4147"/>
    <w:rsid w:val="008E4744"/>
    <w:rsid w:val="008E5CDF"/>
    <w:rsid w:val="008E7FAD"/>
    <w:rsid w:val="008F12DB"/>
    <w:rsid w:val="008F1D70"/>
    <w:rsid w:val="008F45D6"/>
    <w:rsid w:val="008F6147"/>
    <w:rsid w:val="00900622"/>
    <w:rsid w:val="00900F14"/>
    <w:rsid w:val="00902417"/>
    <w:rsid w:val="00904680"/>
    <w:rsid w:val="0091483F"/>
    <w:rsid w:val="00914ADC"/>
    <w:rsid w:val="009157A7"/>
    <w:rsid w:val="00915928"/>
    <w:rsid w:val="00917DFA"/>
    <w:rsid w:val="0092200F"/>
    <w:rsid w:val="00922877"/>
    <w:rsid w:val="00924F77"/>
    <w:rsid w:val="00925A36"/>
    <w:rsid w:val="0092790E"/>
    <w:rsid w:val="00930164"/>
    <w:rsid w:val="0093370A"/>
    <w:rsid w:val="009375BA"/>
    <w:rsid w:val="00940F56"/>
    <w:rsid w:val="0094113F"/>
    <w:rsid w:val="00941322"/>
    <w:rsid w:val="00943115"/>
    <w:rsid w:val="009435DF"/>
    <w:rsid w:val="0094390D"/>
    <w:rsid w:val="00943A62"/>
    <w:rsid w:val="009472EB"/>
    <w:rsid w:val="00947C7E"/>
    <w:rsid w:val="009504F2"/>
    <w:rsid w:val="00952E34"/>
    <w:rsid w:val="00953297"/>
    <w:rsid w:val="00953D48"/>
    <w:rsid w:val="00954EED"/>
    <w:rsid w:val="00954F84"/>
    <w:rsid w:val="00961811"/>
    <w:rsid w:val="00961CB4"/>
    <w:rsid w:val="00962324"/>
    <w:rsid w:val="00963405"/>
    <w:rsid w:val="009645F3"/>
    <w:rsid w:val="00970881"/>
    <w:rsid w:val="00970AA1"/>
    <w:rsid w:val="00971C65"/>
    <w:rsid w:val="0097237B"/>
    <w:rsid w:val="00972426"/>
    <w:rsid w:val="009729C9"/>
    <w:rsid w:val="009739C5"/>
    <w:rsid w:val="00974614"/>
    <w:rsid w:val="009755E2"/>
    <w:rsid w:val="009772CE"/>
    <w:rsid w:val="009779A2"/>
    <w:rsid w:val="0098078E"/>
    <w:rsid w:val="0098246F"/>
    <w:rsid w:val="00985680"/>
    <w:rsid w:val="00987245"/>
    <w:rsid w:val="0099181C"/>
    <w:rsid w:val="00992F40"/>
    <w:rsid w:val="00993017"/>
    <w:rsid w:val="00994933"/>
    <w:rsid w:val="009974D6"/>
    <w:rsid w:val="009A043D"/>
    <w:rsid w:val="009A276A"/>
    <w:rsid w:val="009A2878"/>
    <w:rsid w:val="009A29A1"/>
    <w:rsid w:val="009A3090"/>
    <w:rsid w:val="009A329D"/>
    <w:rsid w:val="009A381E"/>
    <w:rsid w:val="009A64F9"/>
    <w:rsid w:val="009A725F"/>
    <w:rsid w:val="009B04CD"/>
    <w:rsid w:val="009B1606"/>
    <w:rsid w:val="009B1BE5"/>
    <w:rsid w:val="009B2549"/>
    <w:rsid w:val="009B3945"/>
    <w:rsid w:val="009B3A0D"/>
    <w:rsid w:val="009B7B6F"/>
    <w:rsid w:val="009C2D9E"/>
    <w:rsid w:val="009C39CB"/>
    <w:rsid w:val="009D692F"/>
    <w:rsid w:val="009D77E4"/>
    <w:rsid w:val="009D7980"/>
    <w:rsid w:val="009E4A3B"/>
    <w:rsid w:val="009E5288"/>
    <w:rsid w:val="009E58F1"/>
    <w:rsid w:val="009E7762"/>
    <w:rsid w:val="009F044D"/>
    <w:rsid w:val="009F070E"/>
    <w:rsid w:val="009F0743"/>
    <w:rsid w:val="009F086C"/>
    <w:rsid w:val="009F0F4C"/>
    <w:rsid w:val="009F1DD2"/>
    <w:rsid w:val="009F245A"/>
    <w:rsid w:val="009F36FB"/>
    <w:rsid w:val="009F4CA9"/>
    <w:rsid w:val="009F5816"/>
    <w:rsid w:val="009F6F36"/>
    <w:rsid w:val="009F7E71"/>
    <w:rsid w:val="00A00CE9"/>
    <w:rsid w:val="00A01C04"/>
    <w:rsid w:val="00A04238"/>
    <w:rsid w:val="00A050DC"/>
    <w:rsid w:val="00A054B2"/>
    <w:rsid w:val="00A106B0"/>
    <w:rsid w:val="00A117FD"/>
    <w:rsid w:val="00A134CC"/>
    <w:rsid w:val="00A14B83"/>
    <w:rsid w:val="00A16980"/>
    <w:rsid w:val="00A21F3D"/>
    <w:rsid w:val="00A23DE2"/>
    <w:rsid w:val="00A25FD2"/>
    <w:rsid w:val="00A261EA"/>
    <w:rsid w:val="00A267A1"/>
    <w:rsid w:val="00A27C45"/>
    <w:rsid w:val="00A30118"/>
    <w:rsid w:val="00A324DE"/>
    <w:rsid w:val="00A40334"/>
    <w:rsid w:val="00A407D8"/>
    <w:rsid w:val="00A41DDC"/>
    <w:rsid w:val="00A42F75"/>
    <w:rsid w:val="00A452F5"/>
    <w:rsid w:val="00A45B24"/>
    <w:rsid w:val="00A46A14"/>
    <w:rsid w:val="00A5002F"/>
    <w:rsid w:val="00A5120F"/>
    <w:rsid w:val="00A51EA4"/>
    <w:rsid w:val="00A52834"/>
    <w:rsid w:val="00A52F44"/>
    <w:rsid w:val="00A55700"/>
    <w:rsid w:val="00A60C27"/>
    <w:rsid w:val="00A61F59"/>
    <w:rsid w:val="00A61FDD"/>
    <w:rsid w:val="00A6451D"/>
    <w:rsid w:val="00A6734B"/>
    <w:rsid w:val="00A67F26"/>
    <w:rsid w:val="00A71065"/>
    <w:rsid w:val="00A71ADD"/>
    <w:rsid w:val="00A7285F"/>
    <w:rsid w:val="00A72E03"/>
    <w:rsid w:val="00A75E86"/>
    <w:rsid w:val="00A76903"/>
    <w:rsid w:val="00A801C4"/>
    <w:rsid w:val="00A81156"/>
    <w:rsid w:val="00A81D80"/>
    <w:rsid w:val="00A81E7D"/>
    <w:rsid w:val="00A81F96"/>
    <w:rsid w:val="00A83A0D"/>
    <w:rsid w:val="00A85778"/>
    <w:rsid w:val="00A85BAA"/>
    <w:rsid w:val="00A8613F"/>
    <w:rsid w:val="00A870D4"/>
    <w:rsid w:val="00A907A4"/>
    <w:rsid w:val="00A9233F"/>
    <w:rsid w:val="00A92B9E"/>
    <w:rsid w:val="00A93820"/>
    <w:rsid w:val="00A93F87"/>
    <w:rsid w:val="00A94624"/>
    <w:rsid w:val="00AA2215"/>
    <w:rsid w:val="00AA2B82"/>
    <w:rsid w:val="00AA2F4D"/>
    <w:rsid w:val="00AA3411"/>
    <w:rsid w:val="00AA3C7A"/>
    <w:rsid w:val="00AA50AD"/>
    <w:rsid w:val="00AA585C"/>
    <w:rsid w:val="00AA644B"/>
    <w:rsid w:val="00AA75CB"/>
    <w:rsid w:val="00AA7BDA"/>
    <w:rsid w:val="00AB07AD"/>
    <w:rsid w:val="00AB163D"/>
    <w:rsid w:val="00AB24DF"/>
    <w:rsid w:val="00AB2E4B"/>
    <w:rsid w:val="00AB6089"/>
    <w:rsid w:val="00AB60F1"/>
    <w:rsid w:val="00AB6171"/>
    <w:rsid w:val="00AB6CE8"/>
    <w:rsid w:val="00AB7308"/>
    <w:rsid w:val="00AC03DF"/>
    <w:rsid w:val="00AC2209"/>
    <w:rsid w:val="00AC4B04"/>
    <w:rsid w:val="00AC5A39"/>
    <w:rsid w:val="00AD1655"/>
    <w:rsid w:val="00AD1C11"/>
    <w:rsid w:val="00AD54AB"/>
    <w:rsid w:val="00AD73CB"/>
    <w:rsid w:val="00AD7BA0"/>
    <w:rsid w:val="00AE0B9F"/>
    <w:rsid w:val="00AE11F0"/>
    <w:rsid w:val="00AE3372"/>
    <w:rsid w:val="00AE3955"/>
    <w:rsid w:val="00AE40DB"/>
    <w:rsid w:val="00AE6F1B"/>
    <w:rsid w:val="00AE6F1D"/>
    <w:rsid w:val="00AE7D57"/>
    <w:rsid w:val="00AF03B1"/>
    <w:rsid w:val="00AF1875"/>
    <w:rsid w:val="00AF398A"/>
    <w:rsid w:val="00AF49EA"/>
    <w:rsid w:val="00B01A4D"/>
    <w:rsid w:val="00B0323A"/>
    <w:rsid w:val="00B03A3D"/>
    <w:rsid w:val="00B04DB1"/>
    <w:rsid w:val="00B05C72"/>
    <w:rsid w:val="00B06885"/>
    <w:rsid w:val="00B079C4"/>
    <w:rsid w:val="00B07D6E"/>
    <w:rsid w:val="00B12463"/>
    <w:rsid w:val="00B12FDE"/>
    <w:rsid w:val="00B15858"/>
    <w:rsid w:val="00B15AFE"/>
    <w:rsid w:val="00B1613A"/>
    <w:rsid w:val="00B20743"/>
    <w:rsid w:val="00B21078"/>
    <w:rsid w:val="00B21BF6"/>
    <w:rsid w:val="00B22B3E"/>
    <w:rsid w:val="00B2521E"/>
    <w:rsid w:val="00B26CA6"/>
    <w:rsid w:val="00B273A3"/>
    <w:rsid w:val="00B276D4"/>
    <w:rsid w:val="00B302CF"/>
    <w:rsid w:val="00B3064A"/>
    <w:rsid w:val="00B321D9"/>
    <w:rsid w:val="00B32235"/>
    <w:rsid w:val="00B323A8"/>
    <w:rsid w:val="00B32EAA"/>
    <w:rsid w:val="00B3340F"/>
    <w:rsid w:val="00B34F05"/>
    <w:rsid w:val="00B35D78"/>
    <w:rsid w:val="00B35E1C"/>
    <w:rsid w:val="00B4227A"/>
    <w:rsid w:val="00B45AC9"/>
    <w:rsid w:val="00B45AEB"/>
    <w:rsid w:val="00B46564"/>
    <w:rsid w:val="00B47126"/>
    <w:rsid w:val="00B516AC"/>
    <w:rsid w:val="00B51E4C"/>
    <w:rsid w:val="00B5629D"/>
    <w:rsid w:val="00B56E0B"/>
    <w:rsid w:val="00B576E1"/>
    <w:rsid w:val="00B6282D"/>
    <w:rsid w:val="00B65C15"/>
    <w:rsid w:val="00B669D2"/>
    <w:rsid w:val="00B703AB"/>
    <w:rsid w:val="00B714A1"/>
    <w:rsid w:val="00B71562"/>
    <w:rsid w:val="00B71645"/>
    <w:rsid w:val="00B718C1"/>
    <w:rsid w:val="00B7292A"/>
    <w:rsid w:val="00B73CE9"/>
    <w:rsid w:val="00B74F80"/>
    <w:rsid w:val="00B755B6"/>
    <w:rsid w:val="00B75BD5"/>
    <w:rsid w:val="00B77D3D"/>
    <w:rsid w:val="00B815DB"/>
    <w:rsid w:val="00B83642"/>
    <w:rsid w:val="00B845E1"/>
    <w:rsid w:val="00B84792"/>
    <w:rsid w:val="00B84C7B"/>
    <w:rsid w:val="00B91135"/>
    <w:rsid w:val="00B9312D"/>
    <w:rsid w:val="00B935B0"/>
    <w:rsid w:val="00B94488"/>
    <w:rsid w:val="00B94FB3"/>
    <w:rsid w:val="00B95102"/>
    <w:rsid w:val="00B97A7C"/>
    <w:rsid w:val="00BA11F4"/>
    <w:rsid w:val="00BA3B56"/>
    <w:rsid w:val="00BA47BF"/>
    <w:rsid w:val="00BA4ECE"/>
    <w:rsid w:val="00BA6B57"/>
    <w:rsid w:val="00BA6F37"/>
    <w:rsid w:val="00BA70BE"/>
    <w:rsid w:val="00BA7FC0"/>
    <w:rsid w:val="00BB0038"/>
    <w:rsid w:val="00BB059E"/>
    <w:rsid w:val="00BB2197"/>
    <w:rsid w:val="00BB65C0"/>
    <w:rsid w:val="00BC189C"/>
    <w:rsid w:val="00BC3554"/>
    <w:rsid w:val="00BC35BC"/>
    <w:rsid w:val="00BC4117"/>
    <w:rsid w:val="00BC74F4"/>
    <w:rsid w:val="00BD0469"/>
    <w:rsid w:val="00BD61AB"/>
    <w:rsid w:val="00BD69DD"/>
    <w:rsid w:val="00BD78EE"/>
    <w:rsid w:val="00BE0B82"/>
    <w:rsid w:val="00BE1B2E"/>
    <w:rsid w:val="00BE36A4"/>
    <w:rsid w:val="00BE50BE"/>
    <w:rsid w:val="00BE53FC"/>
    <w:rsid w:val="00BE5A09"/>
    <w:rsid w:val="00BE6DFF"/>
    <w:rsid w:val="00BE70AA"/>
    <w:rsid w:val="00BF0CDC"/>
    <w:rsid w:val="00BF1724"/>
    <w:rsid w:val="00BF17A9"/>
    <w:rsid w:val="00BF19E7"/>
    <w:rsid w:val="00BF3B93"/>
    <w:rsid w:val="00BF6AA8"/>
    <w:rsid w:val="00BF6E6B"/>
    <w:rsid w:val="00BF6E80"/>
    <w:rsid w:val="00C01749"/>
    <w:rsid w:val="00C02013"/>
    <w:rsid w:val="00C050CB"/>
    <w:rsid w:val="00C063C1"/>
    <w:rsid w:val="00C11A22"/>
    <w:rsid w:val="00C13409"/>
    <w:rsid w:val="00C13904"/>
    <w:rsid w:val="00C151AF"/>
    <w:rsid w:val="00C16AF8"/>
    <w:rsid w:val="00C176B1"/>
    <w:rsid w:val="00C207F2"/>
    <w:rsid w:val="00C23623"/>
    <w:rsid w:val="00C23B07"/>
    <w:rsid w:val="00C2424C"/>
    <w:rsid w:val="00C25B77"/>
    <w:rsid w:val="00C266A5"/>
    <w:rsid w:val="00C27AE2"/>
    <w:rsid w:val="00C30E47"/>
    <w:rsid w:val="00C30EE0"/>
    <w:rsid w:val="00C3209C"/>
    <w:rsid w:val="00C320BF"/>
    <w:rsid w:val="00C36099"/>
    <w:rsid w:val="00C401DF"/>
    <w:rsid w:val="00C42284"/>
    <w:rsid w:val="00C43006"/>
    <w:rsid w:val="00C451E5"/>
    <w:rsid w:val="00C50127"/>
    <w:rsid w:val="00C50335"/>
    <w:rsid w:val="00C52992"/>
    <w:rsid w:val="00C53BB7"/>
    <w:rsid w:val="00C5437F"/>
    <w:rsid w:val="00C550B7"/>
    <w:rsid w:val="00C554D8"/>
    <w:rsid w:val="00C55B7B"/>
    <w:rsid w:val="00C55BBF"/>
    <w:rsid w:val="00C5704B"/>
    <w:rsid w:val="00C57609"/>
    <w:rsid w:val="00C61BE1"/>
    <w:rsid w:val="00C620D9"/>
    <w:rsid w:val="00C624F8"/>
    <w:rsid w:val="00C639C7"/>
    <w:rsid w:val="00C70AD1"/>
    <w:rsid w:val="00C70DEA"/>
    <w:rsid w:val="00C71C9D"/>
    <w:rsid w:val="00C75DD3"/>
    <w:rsid w:val="00C7676A"/>
    <w:rsid w:val="00C83CC2"/>
    <w:rsid w:val="00C84F94"/>
    <w:rsid w:val="00C86D28"/>
    <w:rsid w:val="00C87079"/>
    <w:rsid w:val="00C90217"/>
    <w:rsid w:val="00C90ECC"/>
    <w:rsid w:val="00C91362"/>
    <w:rsid w:val="00C93E26"/>
    <w:rsid w:val="00C94361"/>
    <w:rsid w:val="00CA0C8A"/>
    <w:rsid w:val="00CA12D1"/>
    <w:rsid w:val="00CA79EA"/>
    <w:rsid w:val="00CB0795"/>
    <w:rsid w:val="00CB0A51"/>
    <w:rsid w:val="00CB3B85"/>
    <w:rsid w:val="00CB7709"/>
    <w:rsid w:val="00CC108A"/>
    <w:rsid w:val="00CC1724"/>
    <w:rsid w:val="00CC21B2"/>
    <w:rsid w:val="00CC474D"/>
    <w:rsid w:val="00CC695E"/>
    <w:rsid w:val="00CC697A"/>
    <w:rsid w:val="00CC7D3B"/>
    <w:rsid w:val="00CD38B7"/>
    <w:rsid w:val="00CD40FE"/>
    <w:rsid w:val="00CD508E"/>
    <w:rsid w:val="00CD53C2"/>
    <w:rsid w:val="00CD6671"/>
    <w:rsid w:val="00CD66E6"/>
    <w:rsid w:val="00CE2859"/>
    <w:rsid w:val="00CE3CA1"/>
    <w:rsid w:val="00CE74A7"/>
    <w:rsid w:val="00CF4AB0"/>
    <w:rsid w:val="00CF5B25"/>
    <w:rsid w:val="00D002BC"/>
    <w:rsid w:val="00D00D5B"/>
    <w:rsid w:val="00D01B2D"/>
    <w:rsid w:val="00D0235C"/>
    <w:rsid w:val="00D041E5"/>
    <w:rsid w:val="00D078B8"/>
    <w:rsid w:val="00D07C75"/>
    <w:rsid w:val="00D114A3"/>
    <w:rsid w:val="00D1182D"/>
    <w:rsid w:val="00D126D7"/>
    <w:rsid w:val="00D14230"/>
    <w:rsid w:val="00D156EB"/>
    <w:rsid w:val="00D17381"/>
    <w:rsid w:val="00D2031F"/>
    <w:rsid w:val="00D20505"/>
    <w:rsid w:val="00D234FB"/>
    <w:rsid w:val="00D2354B"/>
    <w:rsid w:val="00D25BA7"/>
    <w:rsid w:val="00D26EC7"/>
    <w:rsid w:val="00D31D5B"/>
    <w:rsid w:val="00D31DDA"/>
    <w:rsid w:val="00D32096"/>
    <w:rsid w:val="00D34EC0"/>
    <w:rsid w:val="00D3640E"/>
    <w:rsid w:val="00D42699"/>
    <w:rsid w:val="00D42A63"/>
    <w:rsid w:val="00D43858"/>
    <w:rsid w:val="00D44F5C"/>
    <w:rsid w:val="00D46C15"/>
    <w:rsid w:val="00D51611"/>
    <w:rsid w:val="00D524C1"/>
    <w:rsid w:val="00D52BCB"/>
    <w:rsid w:val="00D53E59"/>
    <w:rsid w:val="00D564BF"/>
    <w:rsid w:val="00D6027C"/>
    <w:rsid w:val="00D602A8"/>
    <w:rsid w:val="00D61571"/>
    <w:rsid w:val="00D62986"/>
    <w:rsid w:val="00D639EC"/>
    <w:rsid w:val="00D65F4C"/>
    <w:rsid w:val="00D67668"/>
    <w:rsid w:val="00D720D4"/>
    <w:rsid w:val="00D73AD8"/>
    <w:rsid w:val="00D74466"/>
    <w:rsid w:val="00D74C00"/>
    <w:rsid w:val="00D751C8"/>
    <w:rsid w:val="00D76A9B"/>
    <w:rsid w:val="00D7763B"/>
    <w:rsid w:val="00D81598"/>
    <w:rsid w:val="00D826E3"/>
    <w:rsid w:val="00D82F83"/>
    <w:rsid w:val="00D846A5"/>
    <w:rsid w:val="00D84B4C"/>
    <w:rsid w:val="00D90850"/>
    <w:rsid w:val="00D92817"/>
    <w:rsid w:val="00D94EFC"/>
    <w:rsid w:val="00D95070"/>
    <w:rsid w:val="00D96C3D"/>
    <w:rsid w:val="00D96DB5"/>
    <w:rsid w:val="00D97ADB"/>
    <w:rsid w:val="00D97B1B"/>
    <w:rsid w:val="00D97FBF"/>
    <w:rsid w:val="00DA0116"/>
    <w:rsid w:val="00DA35FC"/>
    <w:rsid w:val="00DA38C2"/>
    <w:rsid w:val="00DA4CC1"/>
    <w:rsid w:val="00DA4CEC"/>
    <w:rsid w:val="00DA6AAB"/>
    <w:rsid w:val="00DA71F8"/>
    <w:rsid w:val="00DB1DB6"/>
    <w:rsid w:val="00DB39B3"/>
    <w:rsid w:val="00DC0205"/>
    <w:rsid w:val="00DC1BEE"/>
    <w:rsid w:val="00DC5574"/>
    <w:rsid w:val="00DC6D3A"/>
    <w:rsid w:val="00DD05E3"/>
    <w:rsid w:val="00DD0D55"/>
    <w:rsid w:val="00DD4B1C"/>
    <w:rsid w:val="00DD5FEA"/>
    <w:rsid w:val="00DD7DC4"/>
    <w:rsid w:val="00DE2560"/>
    <w:rsid w:val="00DE66D1"/>
    <w:rsid w:val="00DE6CE5"/>
    <w:rsid w:val="00DF0C96"/>
    <w:rsid w:val="00DF0DF6"/>
    <w:rsid w:val="00DF21FF"/>
    <w:rsid w:val="00DF231F"/>
    <w:rsid w:val="00DF4F11"/>
    <w:rsid w:val="00DF595B"/>
    <w:rsid w:val="00DF765B"/>
    <w:rsid w:val="00E01575"/>
    <w:rsid w:val="00E01F96"/>
    <w:rsid w:val="00E02437"/>
    <w:rsid w:val="00E05B6C"/>
    <w:rsid w:val="00E06147"/>
    <w:rsid w:val="00E07F24"/>
    <w:rsid w:val="00E07FDA"/>
    <w:rsid w:val="00E12E61"/>
    <w:rsid w:val="00E15AE8"/>
    <w:rsid w:val="00E16642"/>
    <w:rsid w:val="00E16B94"/>
    <w:rsid w:val="00E21085"/>
    <w:rsid w:val="00E24C92"/>
    <w:rsid w:val="00E30606"/>
    <w:rsid w:val="00E30B43"/>
    <w:rsid w:val="00E3186C"/>
    <w:rsid w:val="00E319CF"/>
    <w:rsid w:val="00E3406B"/>
    <w:rsid w:val="00E3575B"/>
    <w:rsid w:val="00E359B9"/>
    <w:rsid w:val="00E35E65"/>
    <w:rsid w:val="00E361D3"/>
    <w:rsid w:val="00E400C5"/>
    <w:rsid w:val="00E415EB"/>
    <w:rsid w:val="00E41C50"/>
    <w:rsid w:val="00E421A5"/>
    <w:rsid w:val="00E43504"/>
    <w:rsid w:val="00E446FD"/>
    <w:rsid w:val="00E45AED"/>
    <w:rsid w:val="00E4706E"/>
    <w:rsid w:val="00E53D07"/>
    <w:rsid w:val="00E5472F"/>
    <w:rsid w:val="00E54E2C"/>
    <w:rsid w:val="00E57712"/>
    <w:rsid w:val="00E61040"/>
    <w:rsid w:val="00E61DD0"/>
    <w:rsid w:val="00E62A4E"/>
    <w:rsid w:val="00E6387B"/>
    <w:rsid w:val="00E65069"/>
    <w:rsid w:val="00E70E0B"/>
    <w:rsid w:val="00E71300"/>
    <w:rsid w:val="00E72F09"/>
    <w:rsid w:val="00E731E1"/>
    <w:rsid w:val="00E7350F"/>
    <w:rsid w:val="00E74524"/>
    <w:rsid w:val="00E74C97"/>
    <w:rsid w:val="00E76930"/>
    <w:rsid w:val="00E80CE8"/>
    <w:rsid w:val="00E83C39"/>
    <w:rsid w:val="00E901F9"/>
    <w:rsid w:val="00E91265"/>
    <w:rsid w:val="00E9476B"/>
    <w:rsid w:val="00E962D3"/>
    <w:rsid w:val="00E9754D"/>
    <w:rsid w:val="00E97E3A"/>
    <w:rsid w:val="00EA0350"/>
    <w:rsid w:val="00EA08A2"/>
    <w:rsid w:val="00EA1A8E"/>
    <w:rsid w:val="00EA1D32"/>
    <w:rsid w:val="00EB1C05"/>
    <w:rsid w:val="00EB2F9E"/>
    <w:rsid w:val="00EB4CA9"/>
    <w:rsid w:val="00EC35E5"/>
    <w:rsid w:val="00EC5291"/>
    <w:rsid w:val="00EC585F"/>
    <w:rsid w:val="00EC67E2"/>
    <w:rsid w:val="00EC778B"/>
    <w:rsid w:val="00EC77F5"/>
    <w:rsid w:val="00ED0E68"/>
    <w:rsid w:val="00ED1992"/>
    <w:rsid w:val="00ED1E33"/>
    <w:rsid w:val="00ED27D2"/>
    <w:rsid w:val="00ED2B2B"/>
    <w:rsid w:val="00ED67EA"/>
    <w:rsid w:val="00ED732E"/>
    <w:rsid w:val="00EE13AF"/>
    <w:rsid w:val="00EE15E7"/>
    <w:rsid w:val="00EE16A1"/>
    <w:rsid w:val="00EE2E5C"/>
    <w:rsid w:val="00EE4260"/>
    <w:rsid w:val="00EE712E"/>
    <w:rsid w:val="00EE7C41"/>
    <w:rsid w:val="00EF0C43"/>
    <w:rsid w:val="00EF14C9"/>
    <w:rsid w:val="00EF21B5"/>
    <w:rsid w:val="00EF4EC6"/>
    <w:rsid w:val="00EF7609"/>
    <w:rsid w:val="00EF7B06"/>
    <w:rsid w:val="00F02148"/>
    <w:rsid w:val="00F02453"/>
    <w:rsid w:val="00F029E7"/>
    <w:rsid w:val="00F0628D"/>
    <w:rsid w:val="00F0676D"/>
    <w:rsid w:val="00F112B0"/>
    <w:rsid w:val="00F12D3F"/>
    <w:rsid w:val="00F15ECD"/>
    <w:rsid w:val="00F178D1"/>
    <w:rsid w:val="00F2047C"/>
    <w:rsid w:val="00F20956"/>
    <w:rsid w:val="00F20D01"/>
    <w:rsid w:val="00F22BF6"/>
    <w:rsid w:val="00F23941"/>
    <w:rsid w:val="00F23A1C"/>
    <w:rsid w:val="00F242B3"/>
    <w:rsid w:val="00F2449C"/>
    <w:rsid w:val="00F350A3"/>
    <w:rsid w:val="00F35B81"/>
    <w:rsid w:val="00F35E58"/>
    <w:rsid w:val="00F36F1E"/>
    <w:rsid w:val="00F400D5"/>
    <w:rsid w:val="00F40B54"/>
    <w:rsid w:val="00F40B6B"/>
    <w:rsid w:val="00F4263B"/>
    <w:rsid w:val="00F4389C"/>
    <w:rsid w:val="00F4680A"/>
    <w:rsid w:val="00F5187A"/>
    <w:rsid w:val="00F51DB8"/>
    <w:rsid w:val="00F51DBB"/>
    <w:rsid w:val="00F56168"/>
    <w:rsid w:val="00F6009E"/>
    <w:rsid w:val="00F6090B"/>
    <w:rsid w:val="00F65D17"/>
    <w:rsid w:val="00F66B28"/>
    <w:rsid w:val="00F67051"/>
    <w:rsid w:val="00F67DEF"/>
    <w:rsid w:val="00F75041"/>
    <w:rsid w:val="00F75DB9"/>
    <w:rsid w:val="00F764D5"/>
    <w:rsid w:val="00F76866"/>
    <w:rsid w:val="00F772B0"/>
    <w:rsid w:val="00F800EF"/>
    <w:rsid w:val="00F81329"/>
    <w:rsid w:val="00F82085"/>
    <w:rsid w:val="00F83276"/>
    <w:rsid w:val="00F8327A"/>
    <w:rsid w:val="00F8598B"/>
    <w:rsid w:val="00F859D6"/>
    <w:rsid w:val="00F925A3"/>
    <w:rsid w:val="00F9457E"/>
    <w:rsid w:val="00F94605"/>
    <w:rsid w:val="00F96780"/>
    <w:rsid w:val="00F976B6"/>
    <w:rsid w:val="00FA0D0B"/>
    <w:rsid w:val="00FA1805"/>
    <w:rsid w:val="00FA2321"/>
    <w:rsid w:val="00FA2844"/>
    <w:rsid w:val="00FA2C61"/>
    <w:rsid w:val="00FA3053"/>
    <w:rsid w:val="00FA3058"/>
    <w:rsid w:val="00FA3442"/>
    <w:rsid w:val="00FA3511"/>
    <w:rsid w:val="00FA4342"/>
    <w:rsid w:val="00FA472D"/>
    <w:rsid w:val="00FA4A7F"/>
    <w:rsid w:val="00FA4F28"/>
    <w:rsid w:val="00FA53BF"/>
    <w:rsid w:val="00FA5835"/>
    <w:rsid w:val="00FA5956"/>
    <w:rsid w:val="00FA7AF2"/>
    <w:rsid w:val="00FB04EA"/>
    <w:rsid w:val="00FB0B1F"/>
    <w:rsid w:val="00FB2380"/>
    <w:rsid w:val="00FB4F3B"/>
    <w:rsid w:val="00FB5C82"/>
    <w:rsid w:val="00FC4613"/>
    <w:rsid w:val="00FC55E2"/>
    <w:rsid w:val="00FC6168"/>
    <w:rsid w:val="00FC6B9B"/>
    <w:rsid w:val="00FC7030"/>
    <w:rsid w:val="00FD0248"/>
    <w:rsid w:val="00FD1173"/>
    <w:rsid w:val="00FD13C0"/>
    <w:rsid w:val="00FD22A6"/>
    <w:rsid w:val="00FD24AA"/>
    <w:rsid w:val="00FD3BF3"/>
    <w:rsid w:val="00FD5910"/>
    <w:rsid w:val="00FD6313"/>
    <w:rsid w:val="00FE1262"/>
    <w:rsid w:val="00FE1286"/>
    <w:rsid w:val="00FE1F65"/>
    <w:rsid w:val="00FE63B3"/>
    <w:rsid w:val="00FE7853"/>
    <w:rsid w:val="00FF14DD"/>
    <w:rsid w:val="00FF1BE7"/>
    <w:rsid w:val="00FF43C2"/>
    <w:rsid w:val="00FF45D7"/>
    <w:rsid w:val="00FF4C47"/>
    <w:rsid w:val="00FF63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3389B9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uiPriority="9" w:qFormat="1"/>
    <w:lsdException w:name="heading 2" w:uiPriority="9"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spacing w:before="60" w:after="60"/>
      <w:ind w:left="576"/>
      <w:jc w:val="both"/>
    </w:pPr>
    <w:rPr>
      <w:sz w:val="24"/>
      <w:szCs w:val="24"/>
    </w:rPr>
  </w:style>
  <w:style w:type="paragraph" w:styleId="Heading1">
    <w:name w:val="heading 1"/>
    <w:basedOn w:val="Normal"/>
    <w:link w:val="Heading1Char"/>
    <w:autoRedefine/>
    <w:uiPriority w:val="9"/>
    <w:qFormat/>
    <w:rsid w:val="00BF0CDC"/>
    <w:pPr>
      <w:keepNext/>
      <w:numPr>
        <w:numId w:val="6"/>
      </w:numPr>
      <w:spacing w:before="180" w:after="120" w:line="480" w:lineRule="auto"/>
      <w:jc w:val="left"/>
      <w:outlineLvl w:val="0"/>
    </w:pPr>
    <w:rPr>
      <w:rFonts w:eastAsia="Arial Unicode MS"/>
      <w:b/>
      <w:bCs/>
      <w:caps/>
      <w:noProof/>
      <w:kern w:val="36"/>
    </w:rPr>
  </w:style>
  <w:style w:type="paragraph" w:styleId="Heading2">
    <w:name w:val="heading 2"/>
    <w:basedOn w:val="Normal"/>
    <w:link w:val="Heading2Char"/>
    <w:uiPriority w:val="9"/>
    <w:qFormat/>
    <w:pPr>
      <w:keepNext/>
      <w:keepLines/>
      <w:spacing w:before="180" w:after="120"/>
      <w:ind w:left="0"/>
      <w:outlineLvl w:val="1"/>
    </w:pPr>
    <w:rPr>
      <w:rFonts w:eastAsia="Arial Unicode MS" w:cs="Arial Unicode MS"/>
      <w:b/>
      <w:bCs/>
      <w:caps/>
    </w:rPr>
  </w:style>
  <w:style w:type="paragraph" w:styleId="Heading3">
    <w:name w:val="heading 3"/>
    <w:basedOn w:val="Normal"/>
    <w:qFormat/>
    <w:pPr>
      <w:keepNext/>
      <w:tabs>
        <w:tab w:val="left" w:pos="864"/>
      </w:tabs>
      <w:spacing w:before="120"/>
      <w:ind w:left="0"/>
      <w:outlineLvl w:val="2"/>
    </w:pPr>
    <w:rPr>
      <w:rFonts w:eastAsia="Arial Unicode MS" w:cs="Arial Unicode MS"/>
      <w:b/>
      <w:bCs/>
    </w:rPr>
  </w:style>
  <w:style w:type="paragraph" w:styleId="Heading4">
    <w:name w:val="heading 4"/>
    <w:basedOn w:val="Normal"/>
    <w:qFormat/>
    <w:pPr>
      <w:keepNext/>
      <w:tabs>
        <w:tab w:val="left" w:pos="1152"/>
      </w:tabs>
      <w:spacing w:before="120"/>
      <w:ind w:left="0"/>
      <w:outlineLvl w:val="3"/>
    </w:pPr>
    <w:rPr>
      <w:rFonts w:ascii="Arial" w:eastAsia="Arial Unicode MS" w:hAnsi="Arial" w:cs="Arial Unicode MS"/>
      <w:b/>
      <w:bCs/>
    </w:rPr>
  </w:style>
  <w:style w:type="paragraph" w:styleId="Heading5">
    <w:name w:val="heading 5"/>
    <w:basedOn w:val="Normal"/>
    <w:qFormat/>
    <w:pPr>
      <w:ind w:left="0"/>
      <w:outlineLvl w:val="4"/>
    </w:pPr>
    <w:rPr>
      <w:rFonts w:ascii="Arial" w:eastAsia="Arial Unicode MS" w:hAnsi="Arial" w:cs="Arial Unicode MS"/>
      <w:b/>
      <w:bCs/>
      <w:szCs w:val="20"/>
    </w:rPr>
  </w:style>
  <w:style w:type="paragraph" w:styleId="Heading6">
    <w:name w:val="heading 6"/>
    <w:basedOn w:val="Normal"/>
    <w:next w:val="Normal"/>
    <w:qFormat/>
    <w:pPr>
      <w:ind w:left="0"/>
      <w:outlineLvl w:val="5"/>
    </w:pPr>
    <w:rPr>
      <w:rFonts w:ascii="Arial" w:hAnsi="Arial"/>
      <w:b/>
      <w:bCs/>
      <w:caps/>
      <w:sz w:val="28"/>
      <w:szCs w:val="22"/>
    </w:rPr>
  </w:style>
  <w:style w:type="paragraph" w:styleId="Heading7">
    <w:name w:val="heading 7"/>
    <w:basedOn w:val="Normal"/>
    <w:next w:val="Normal"/>
    <w:qFormat/>
    <w:pPr>
      <w:ind w:left="0"/>
      <w:outlineLvl w:val="6"/>
    </w:pPr>
    <w:rPr>
      <w:rFonts w:ascii="Arial" w:hAnsi="Arial"/>
      <w:b/>
    </w:rPr>
  </w:style>
  <w:style w:type="paragraph" w:styleId="Heading8">
    <w:name w:val="heading 8"/>
    <w:basedOn w:val="Normal"/>
    <w:next w:val="Normal"/>
    <w:qFormat/>
    <w:pPr>
      <w:ind w:left="0"/>
      <w:outlineLvl w:val="7"/>
    </w:pPr>
    <w:rPr>
      <w:rFonts w:ascii="Arial" w:hAnsi="Arial"/>
      <w:b/>
      <w:iCs/>
    </w:rPr>
  </w:style>
  <w:style w:type="paragraph" w:styleId="Heading9">
    <w:name w:val="heading 9"/>
    <w:basedOn w:val="Normal"/>
    <w:next w:val="Normal"/>
    <w:qFormat/>
    <w:pPr>
      <w:spacing w:before="240"/>
      <w:ind w:left="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F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180" w:after="120"/>
      <w:ind w:left="0"/>
      <w:jc w:val="center"/>
    </w:pPr>
    <w:rPr>
      <w:b/>
      <w:bCs/>
      <w:caps/>
      <w:sz w:val="36"/>
    </w:rPr>
  </w:style>
  <w:style w:type="paragraph" w:styleId="Caption">
    <w:name w:val="caption"/>
    <w:basedOn w:val="Normal"/>
    <w:next w:val="Normal"/>
    <w:qFormat/>
    <w:pPr>
      <w:keepNext/>
    </w:pPr>
    <w:rPr>
      <w:b/>
      <w:bCs/>
      <w:i/>
      <w:sz w:val="20"/>
      <w:szCs w:val="20"/>
    </w:rPr>
  </w:style>
  <w:style w:type="paragraph" w:styleId="BodyTextIndent">
    <w:name w:val="Body Text Indent"/>
    <w:basedOn w:val="Normal"/>
  </w:style>
  <w:style w:type="paragraph" w:styleId="TOC1">
    <w:name w:val="toc 1"/>
    <w:basedOn w:val="Normal"/>
    <w:next w:val="Normal"/>
    <w:uiPriority w:val="39"/>
    <w:pPr>
      <w:tabs>
        <w:tab w:val="left" w:pos="288"/>
        <w:tab w:val="left" w:pos="720"/>
        <w:tab w:val="right" w:leader="dot" w:pos="9350"/>
      </w:tabs>
      <w:spacing w:before="180"/>
      <w:ind w:left="0"/>
    </w:pPr>
    <w:rPr>
      <w:b/>
      <w:bCs/>
      <w:caps/>
      <w:noProof/>
      <w:szCs w:val="28"/>
    </w:rPr>
  </w:style>
  <w:style w:type="paragraph" w:styleId="TOC2">
    <w:name w:val="toc 2"/>
    <w:basedOn w:val="Normal"/>
    <w:next w:val="Normal"/>
    <w:uiPriority w:val="39"/>
    <w:pPr>
      <w:tabs>
        <w:tab w:val="left" w:pos="720"/>
        <w:tab w:val="left" w:pos="1296"/>
        <w:tab w:val="right" w:leader="dot" w:pos="9350"/>
      </w:tabs>
      <w:ind w:left="432"/>
    </w:pPr>
    <w:rPr>
      <w:noProof/>
    </w:rPr>
  </w:style>
  <w:style w:type="paragraph" w:styleId="TOC3">
    <w:name w:val="toc 3"/>
    <w:basedOn w:val="Normal"/>
    <w:next w:val="Normal"/>
    <w:autoRedefine/>
    <w:uiPriority w:val="39"/>
    <w:pPr>
      <w:tabs>
        <w:tab w:val="left" w:pos="1620"/>
        <w:tab w:val="left" w:pos="1920"/>
        <w:tab w:val="right" w:leader="dot" w:pos="9350"/>
      </w:tabs>
      <w:ind w:left="900"/>
    </w:pPr>
    <w:rPr>
      <w:noProof/>
    </w:rPr>
  </w:style>
  <w:style w:type="paragraph" w:styleId="TOC4">
    <w:name w:val="toc 4"/>
    <w:basedOn w:val="Normal"/>
    <w:next w:val="Normal"/>
    <w:autoRedefine/>
    <w:uiPriority w:val="39"/>
    <w:pPr>
      <w:tabs>
        <w:tab w:val="left" w:pos="2160"/>
        <w:tab w:val="right" w:leader="dot" w:pos="9360"/>
      </w:tabs>
      <w:ind w:left="0"/>
    </w:pPr>
    <w:rPr>
      <w:b/>
      <w:caps/>
      <w:szCs w:val="28"/>
    </w:rPr>
  </w:style>
  <w:style w:type="paragraph" w:styleId="TOC5">
    <w:name w:val="toc 5"/>
    <w:basedOn w:val="Normal"/>
    <w:next w:val="Normal"/>
    <w:autoRedefine/>
    <w:semiHidden/>
    <w:pPr>
      <w:ind w:left="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customStyle="1" w:styleId="tabletxt">
    <w:name w:val="tabletxt"/>
    <w:basedOn w:val="Normal"/>
    <w:pPr>
      <w:autoSpaceDE w:val="0"/>
      <w:autoSpaceDN w:val="0"/>
      <w:adjustRightInd w:val="0"/>
      <w:spacing w:before="20" w:after="20"/>
      <w:ind w:left="0"/>
    </w:pPr>
    <w:rPr>
      <w:rFonts w:cs="Arial"/>
      <w:sz w:val="20"/>
      <w:szCs w:val="20"/>
    </w:rPr>
  </w:style>
  <w:style w:type="paragraph" w:customStyle="1" w:styleId="TitleCover">
    <w:name w:val="Title Cover"/>
    <w:basedOn w:val="Normal"/>
    <w:next w:val="Normal"/>
    <w:pPr>
      <w:keepNext/>
      <w:keepLines/>
      <w:pBdr>
        <w:top w:val="single" w:sz="48" w:space="31" w:color="auto"/>
      </w:pBdr>
      <w:tabs>
        <w:tab w:val="left" w:pos="0"/>
      </w:tabs>
      <w:spacing w:before="240" w:after="500" w:line="640" w:lineRule="exact"/>
      <w:ind w:left="0"/>
      <w:jc w:val="left"/>
    </w:pPr>
    <w:rPr>
      <w:rFonts w:ascii="Arial Black" w:hAnsi="Arial Black"/>
      <w:b/>
      <w:spacing w:val="-48"/>
      <w:kern w:val="28"/>
      <w:sz w:val="64"/>
      <w:szCs w:val="20"/>
    </w:rPr>
  </w:style>
  <w:style w:type="paragraph" w:customStyle="1" w:styleId="SubtitleCover">
    <w:name w:val="Subtitle Cover"/>
    <w:basedOn w:val="TitleCover"/>
    <w:next w:val="BodyText"/>
    <w:pPr>
      <w:pBdr>
        <w:top w:val="single" w:sz="6" w:space="24" w:color="auto"/>
      </w:pBdr>
      <w:tabs>
        <w:tab w:val="clear" w:pos="0"/>
      </w:tabs>
      <w:spacing w:before="0" w:after="0" w:line="480" w:lineRule="atLeast"/>
      <w:jc w:val="right"/>
    </w:pPr>
    <w:rPr>
      <w:rFonts w:ascii="Arial" w:hAnsi="Arial"/>
      <w:b w:val="0"/>
      <w:spacing w:val="-30"/>
      <w:sz w:val="48"/>
    </w:rPr>
  </w:style>
  <w:style w:type="paragraph" w:customStyle="1" w:styleId="SubtitleCover2">
    <w:name w:val="Subtitle Cover2"/>
    <w:basedOn w:val="SubtitleCover"/>
    <w:rPr>
      <w:spacing w:val="0"/>
      <w:sz w:val="36"/>
    </w:rPr>
  </w:style>
  <w:style w:type="paragraph" w:styleId="BodyText">
    <w:name w:val="Body Text"/>
    <w:basedOn w:val="Normal"/>
    <w:link w:val="BodyTextChar"/>
    <w:pPr>
      <w:spacing w:after="120"/>
    </w:pPr>
  </w:style>
  <w:style w:type="paragraph" w:customStyle="1" w:styleId="Tabletext">
    <w:name w:val="Tabletext"/>
    <w:basedOn w:val="Normal"/>
    <w:pPr>
      <w:keepLines/>
      <w:widowControl w:val="0"/>
      <w:spacing w:before="0" w:after="0" w:line="240" w:lineRule="atLeast"/>
      <w:ind w:left="0"/>
      <w:jc w:val="left"/>
    </w:pPr>
    <w:rPr>
      <w:rFonts w:ascii="Arial" w:hAnsi="Arial"/>
      <w:sz w:val="20"/>
      <w:szCs w:val="20"/>
    </w:rPr>
  </w:style>
  <w:style w:type="paragraph" w:customStyle="1" w:styleId="InfoBlueCharChar">
    <w:name w:val="InfoBlue Char Char"/>
    <w:basedOn w:val="Normal"/>
    <w:next w:val="BodyText"/>
    <w:pPr>
      <w:keepLines/>
      <w:spacing w:before="0" w:after="120" w:line="240" w:lineRule="atLeast"/>
    </w:pPr>
    <w:rPr>
      <w:i/>
      <w:color w:val="0000FF"/>
      <w:szCs w:val="20"/>
    </w:rPr>
  </w:style>
  <w:style w:type="paragraph" w:customStyle="1" w:styleId="Paragraph2">
    <w:name w:val="Paragraph2"/>
    <w:basedOn w:val="Normal"/>
    <w:pPr>
      <w:widowControl w:val="0"/>
      <w:spacing w:before="80" w:after="0" w:line="240" w:lineRule="atLeast"/>
      <w:ind w:left="720"/>
    </w:pPr>
    <w:rPr>
      <w:rFonts w:ascii="Arial" w:hAnsi="Arial"/>
      <w:color w:val="000000"/>
      <w:sz w:val="20"/>
      <w:szCs w:val="20"/>
      <w:lang w:val="en-AU"/>
    </w:rPr>
  </w:style>
  <w:style w:type="paragraph" w:customStyle="1" w:styleId="StyleSubtitleCover2TopNoborder">
    <w:name w:val="Style Subtitle Cover2 + Top: (No border)"/>
    <w:basedOn w:val="SubtitleCover2"/>
    <w:pPr>
      <w:pBdr>
        <w:top w:val="none" w:sz="0" w:space="0" w:color="auto"/>
      </w:pBdr>
    </w:pPr>
    <w:rPr>
      <w:rFonts w:ascii="Times New Roman" w:hAnsi="Times New Roman"/>
      <w:sz w:val="32"/>
    </w:rPr>
  </w:style>
  <w:style w:type="paragraph" w:customStyle="1" w:styleId="StyleInfoBlueBoldCharChar">
    <w:name w:val="Style InfoBlue + Bold Char Char"/>
    <w:basedOn w:val="InfoBlueCharChar"/>
    <w:rPr>
      <w:b/>
      <w:bCs/>
      <w:iCs/>
    </w:rPr>
  </w:style>
  <w:style w:type="character" w:customStyle="1" w:styleId="InfoBlueCharCharChar">
    <w:name w:val="InfoBlue Char Char Char"/>
    <w:basedOn w:val="DefaultParagraphFont"/>
    <w:rPr>
      <w:i/>
      <w:color w:val="0000FF"/>
      <w:sz w:val="24"/>
      <w:lang w:val="en-US" w:eastAsia="en-US" w:bidi="ar-SA"/>
    </w:rPr>
  </w:style>
  <w:style w:type="character" w:customStyle="1" w:styleId="StyleInfoBlueBoldCharCharChar">
    <w:name w:val="Style InfoBlue + Bold Char Char Char"/>
    <w:basedOn w:val="InfoBlueCharCharChar"/>
    <w:rPr>
      <w:b/>
      <w:bCs/>
      <w:i/>
      <w:iCs/>
      <w:color w:val="0000FF"/>
      <w:sz w:val="24"/>
      <w:lang w:val="en-US" w:eastAsia="en-US" w:bidi="ar-SA"/>
    </w:rPr>
  </w:style>
  <w:style w:type="paragraph" w:styleId="BalloonText">
    <w:name w:val="Balloon Text"/>
    <w:basedOn w:val="Normal"/>
    <w:semiHidden/>
    <w:rPr>
      <w:rFonts w:ascii="Tahoma" w:hAnsi="Tahoma" w:cs="Tahoma"/>
      <w:sz w:val="16"/>
      <w:szCs w:val="16"/>
    </w:rPr>
  </w:style>
  <w:style w:type="character" w:styleId="CommentReference">
    <w:name w:val="annotation reference"/>
    <w:basedOn w:val="DefaultParagraphFont"/>
    <w:semiHidden/>
    <w:rPr>
      <w:sz w:val="16"/>
      <w:szCs w:val="16"/>
    </w:rPr>
  </w:style>
  <w:style w:type="paragraph" w:customStyle="1" w:styleId="InfoBlueCharCharCharCharCharChar">
    <w:name w:val="InfoBlue Char Char Char Char Char Char"/>
    <w:basedOn w:val="Normal"/>
    <w:next w:val="BodyText"/>
    <w:pPr>
      <w:keepLines/>
      <w:spacing w:before="0" w:after="120" w:line="240" w:lineRule="atLeast"/>
    </w:pPr>
    <w:rPr>
      <w:i/>
      <w:color w:val="0000FF"/>
    </w:rPr>
  </w:style>
  <w:style w:type="character" w:customStyle="1" w:styleId="InfoBlueCharCharCharCharCharCharChar">
    <w:name w:val="InfoBlue Char Char Char Char Char Char Char"/>
    <w:basedOn w:val="DefaultParagraphFont"/>
    <w:rPr>
      <w:i/>
      <w:color w:val="0000FF"/>
      <w:sz w:val="24"/>
      <w:szCs w:val="24"/>
      <w:lang w:val="en-US" w:eastAsia="en-US" w:bidi="ar-SA"/>
    </w:rPr>
  </w:style>
  <w:style w:type="paragraph" w:customStyle="1" w:styleId="InfoBlueChar">
    <w:name w:val="InfoBlue Char"/>
    <w:basedOn w:val="Normal"/>
    <w:next w:val="BodyText"/>
    <w:pPr>
      <w:keepLines/>
      <w:spacing w:before="0" w:after="120" w:line="240" w:lineRule="atLeast"/>
    </w:pPr>
    <w:rPr>
      <w:i/>
      <w:color w:val="0000FF"/>
      <w:szCs w:val="20"/>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customStyle="1" w:styleId="ResumeBody">
    <w:name w:val="Resume Body"/>
    <w:basedOn w:val="Normal"/>
    <w:pPr>
      <w:spacing w:after="120"/>
      <w:ind w:left="0"/>
      <w:jc w:val="left"/>
    </w:pPr>
    <w:rPr>
      <w:sz w:val="20"/>
    </w:rPr>
  </w:style>
  <w:style w:type="paragraph" w:styleId="BodyText2">
    <w:name w:val="Body Text 2"/>
    <w:basedOn w:val="Normal"/>
    <w:pPr>
      <w:spacing w:before="0" w:after="0"/>
      <w:ind w:left="0"/>
      <w:jc w:val="left"/>
    </w:pPr>
    <w:rPr>
      <w:rFonts w:ascii="Arial" w:hAnsi="Arial" w:cs="Arial"/>
      <w:sz w:val="22"/>
      <w:szCs w:val="22"/>
    </w:rPr>
  </w:style>
  <w:style w:type="paragraph" w:styleId="NormalWeb">
    <w:name w:val="Normal (Web)"/>
    <w:basedOn w:val="Normal"/>
    <w:uiPriority w:val="99"/>
    <w:pPr>
      <w:spacing w:before="100" w:beforeAutospacing="1" w:after="100" w:afterAutospacing="1"/>
      <w:ind w:left="0"/>
      <w:jc w:val="left"/>
    </w:pPr>
  </w:style>
  <w:style w:type="character" w:styleId="Strong">
    <w:name w:val="Strong"/>
    <w:basedOn w:val="DefaultParagraphFont"/>
    <w:qFormat/>
    <w:rPr>
      <w:b/>
      <w:bCs/>
    </w:rPr>
  </w:style>
  <w:style w:type="character" w:styleId="FollowedHyperlink">
    <w:name w:val="FollowedHyperlink"/>
    <w:basedOn w:val="DefaultParagraphFont"/>
    <w:rPr>
      <w:color w:val="800080"/>
      <w:u w:val="single"/>
    </w:rPr>
  </w:style>
  <w:style w:type="paragraph" w:styleId="BodyText3">
    <w:name w:val="Body Text 3"/>
    <w:basedOn w:val="Normal"/>
    <w:pPr>
      <w:tabs>
        <w:tab w:val="num" w:pos="1800"/>
      </w:tabs>
      <w:ind w:left="0"/>
    </w:pPr>
  </w:style>
  <w:style w:type="character" w:customStyle="1" w:styleId="InstructionsChar1">
    <w:name w:val="Instructions Char1"/>
    <w:basedOn w:val="DefaultParagraphFont"/>
    <w:rPr>
      <w:i/>
      <w:color w:val="0000FF"/>
      <w:sz w:val="24"/>
      <w:lang w:val="en-US" w:eastAsia="en-US" w:bidi="ar-SA"/>
    </w:rPr>
  </w:style>
  <w:style w:type="character" w:styleId="HTMLCite">
    <w:name w:val="HTML Cite"/>
    <w:basedOn w:val="DefaultParagraphFont"/>
    <w:rPr>
      <w:i/>
      <w:iCs/>
    </w:rPr>
  </w:style>
  <w:style w:type="paragraph" w:customStyle="1" w:styleId="TableColumnHeading">
    <w:name w:val="TableColumnHeading"/>
    <w:next w:val="Normal"/>
    <w:pPr>
      <w:spacing w:before="60" w:after="60"/>
      <w:jc w:val="center"/>
    </w:pPr>
    <w:rPr>
      <w:rFonts w:ascii="Arial" w:hAnsi="Arial"/>
      <w:b/>
    </w:rPr>
  </w:style>
  <w:style w:type="paragraph" w:customStyle="1" w:styleId="TableText0">
    <w:name w:val="TableText"/>
    <w:aliases w:val="tt"/>
    <w:pPr>
      <w:spacing w:before="40" w:after="40"/>
    </w:pPr>
    <w:rPr>
      <w:rFonts w:ascii="Arial" w:hAnsi="Arial"/>
    </w:rPr>
  </w:style>
  <w:style w:type="paragraph" w:styleId="BodyTextIndent2">
    <w:name w:val="Body Text Indent 2"/>
    <w:basedOn w:val="Normal"/>
    <w:pPr>
      <w:spacing w:before="120" w:after="0"/>
      <w:ind w:left="720"/>
      <w:jc w:val="left"/>
    </w:pPr>
    <w:rPr>
      <w:rFonts w:ascii="Arial" w:hAnsi="Arial" w:cs="Arial"/>
      <w:sz w:val="20"/>
      <w:szCs w:val="20"/>
    </w:rPr>
  </w:style>
  <w:style w:type="character" w:customStyle="1" w:styleId="StyleInfoBlueBoldCharCharCharChar">
    <w:name w:val="Style InfoBlue + Bold Char Char Char Char"/>
    <w:basedOn w:val="InfoBlueCharCharChar"/>
    <w:rPr>
      <w:b/>
      <w:bCs/>
      <w:i/>
      <w:iCs/>
      <w:color w:val="0000FF"/>
      <w:sz w:val="24"/>
      <w:lang w:val="en-US" w:eastAsia="en-US" w:bidi="ar-SA"/>
    </w:rPr>
  </w:style>
  <w:style w:type="paragraph" w:customStyle="1" w:styleId="Tableheader">
    <w:name w:val="Table header"/>
    <w:basedOn w:val="Normal"/>
    <w:pPr>
      <w:spacing w:before="0" w:after="0"/>
      <w:ind w:left="0"/>
      <w:jc w:val="left"/>
    </w:pPr>
    <w:rPr>
      <w:rFonts w:ascii="Arial" w:hAnsi="Arial"/>
      <w:b/>
      <w:sz w:val="22"/>
    </w:rPr>
  </w:style>
  <w:style w:type="paragraph" w:customStyle="1" w:styleId="PageTitle">
    <w:name w:val="PageTitle"/>
    <w:basedOn w:val="Normal"/>
    <w:pPr>
      <w:spacing w:before="120" w:after="120"/>
      <w:ind w:left="0"/>
      <w:jc w:val="center"/>
      <w:outlineLvl w:val="0"/>
    </w:pPr>
    <w:rPr>
      <w:rFonts w:ascii="Arial" w:hAnsi="Arial"/>
      <w:b/>
      <w:color w:val="000000"/>
      <w:sz w:val="32"/>
      <w:szCs w:val="20"/>
    </w:rPr>
  </w:style>
  <w:style w:type="paragraph" w:customStyle="1" w:styleId="TableHeading">
    <w:name w:val="Table Heading"/>
    <w:pPr>
      <w:shd w:val="pct5" w:color="auto" w:fill="FFFFFF"/>
      <w:snapToGrid w:val="0"/>
    </w:pPr>
    <w:rPr>
      <w:rFonts w:ascii="Arial" w:hAnsi="Arial"/>
      <w:b/>
    </w:rPr>
  </w:style>
  <w:style w:type="paragraph" w:customStyle="1" w:styleId="Table10Text">
    <w:name w:val="Table 10 Text"/>
    <w:basedOn w:val="Normal"/>
    <w:pPr>
      <w:spacing w:before="20" w:after="20"/>
      <w:ind w:left="0"/>
      <w:jc w:val="left"/>
    </w:pPr>
    <w:rPr>
      <w:rFonts w:ascii="Arial" w:hAnsi="Arial"/>
      <w:sz w:val="20"/>
      <w:szCs w:val="20"/>
    </w:rPr>
  </w:style>
  <w:style w:type="paragraph" w:customStyle="1" w:styleId="TextBold">
    <w:name w:val="Text Bold"/>
    <w:basedOn w:val="Normal"/>
    <w:next w:val="Normal"/>
    <w:pPr>
      <w:spacing w:before="0" w:after="0"/>
      <w:ind w:left="0"/>
      <w:jc w:val="left"/>
    </w:pPr>
    <w:rPr>
      <w:rFonts w:ascii="Arial" w:hAnsi="Arial"/>
      <w:b/>
      <w:sz w:val="20"/>
      <w:szCs w:val="20"/>
    </w:rPr>
  </w:style>
  <w:style w:type="paragraph" w:customStyle="1" w:styleId="TextUnderBold">
    <w:name w:val="Text UnderBold"/>
    <w:basedOn w:val="Normal"/>
    <w:pPr>
      <w:spacing w:before="0" w:after="0"/>
      <w:ind w:left="0"/>
      <w:jc w:val="center"/>
    </w:pPr>
    <w:rPr>
      <w:rFonts w:ascii="Arial" w:hAnsi="Arial"/>
      <w:sz w:val="20"/>
      <w:szCs w:val="20"/>
      <w:u w:val="single"/>
    </w:rPr>
  </w:style>
  <w:style w:type="paragraph" w:customStyle="1" w:styleId="BodyTextKeep">
    <w:name w:val="Body Text Keep"/>
    <w:basedOn w:val="BodyText"/>
    <w:pPr>
      <w:keepNext/>
      <w:spacing w:before="0" w:after="220" w:line="220" w:lineRule="atLeast"/>
      <w:ind w:left="1080"/>
      <w:jc w:val="left"/>
    </w:pPr>
    <w:rPr>
      <w:rFonts w:ascii="Arial" w:hAnsi="Arial"/>
      <w:szCs w:val="20"/>
    </w:rPr>
  </w:style>
  <w:style w:type="paragraph" w:customStyle="1" w:styleId="SectionHeading">
    <w:name w:val="Section Heading"/>
    <w:basedOn w:val="Heading1"/>
    <w:pPr>
      <w:keepLines/>
      <w:shd w:val="pct15" w:color="auto" w:fill="auto"/>
      <w:spacing w:before="220" w:after="220" w:line="280" w:lineRule="atLeast"/>
      <w:ind w:left="0" w:firstLine="1080"/>
    </w:pPr>
    <w:rPr>
      <w:rFonts w:ascii="Arial" w:eastAsia="Times New Roman" w:hAnsi="Arial"/>
      <w:bCs w:val="0"/>
      <w:caps w:val="0"/>
      <w:spacing w:val="-10"/>
      <w:kern w:val="28"/>
      <w:position w:val="6"/>
      <w:szCs w:val="20"/>
    </w:rPr>
  </w:style>
  <w:style w:type="paragraph" w:customStyle="1" w:styleId="narratstyle">
    <w:name w:val="narrat style"/>
    <w:basedOn w:val="SectionHeading"/>
    <w:pPr>
      <w:keepNext w:val="0"/>
      <w:keepLines w:val="0"/>
      <w:shd w:val="clear" w:color="auto" w:fill="auto"/>
      <w:spacing w:before="0" w:after="0" w:line="240" w:lineRule="auto"/>
      <w:ind w:left="342" w:right="355" w:firstLine="0"/>
      <w:jc w:val="center"/>
      <w:outlineLvl w:val="9"/>
    </w:pPr>
    <w:rPr>
      <w:rFonts w:ascii="Book Antiqua" w:hAnsi="Book Antiqua"/>
      <w:i/>
      <w:spacing w:val="0"/>
      <w:kern w:val="0"/>
      <w:position w:val="0"/>
      <w:sz w:val="22"/>
    </w:rPr>
  </w:style>
  <w:style w:type="paragraph" w:customStyle="1" w:styleId="formtext">
    <w:name w:val="form text"/>
    <w:basedOn w:val="Normal"/>
    <w:pPr>
      <w:spacing w:before="120" w:after="0"/>
      <w:ind w:left="0"/>
      <w:jc w:val="left"/>
    </w:pPr>
    <w:rPr>
      <w:b/>
      <w:i/>
      <w:sz w:val="22"/>
      <w:szCs w:val="20"/>
    </w:rPr>
  </w:style>
  <w:style w:type="paragraph" w:customStyle="1" w:styleId="tableheading0">
    <w:name w:val="table heading"/>
    <w:basedOn w:val="formtext-small"/>
    <w:pPr>
      <w:spacing w:before="60"/>
    </w:pPr>
    <w:rPr>
      <w:i/>
      <w:sz w:val="18"/>
    </w:rPr>
  </w:style>
  <w:style w:type="paragraph" w:customStyle="1" w:styleId="formtext-small">
    <w:name w:val="form text - small"/>
    <w:basedOn w:val="Normal"/>
    <w:pPr>
      <w:spacing w:before="240" w:after="0"/>
      <w:ind w:left="0"/>
      <w:jc w:val="left"/>
    </w:pPr>
    <w:rPr>
      <w:sz w:val="20"/>
      <w:szCs w:val="20"/>
    </w:rPr>
  </w:style>
  <w:style w:type="paragraph" w:customStyle="1" w:styleId="Instructions">
    <w:name w:val="Instructions"/>
    <w:basedOn w:val="Normal"/>
    <w:autoRedefine/>
    <w:pPr>
      <w:shd w:val="clear" w:color="auto" w:fill="FFFFFF"/>
      <w:spacing w:before="0" w:after="0"/>
      <w:ind w:left="0"/>
      <w:jc w:val="left"/>
    </w:pPr>
    <w:rPr>
      <w:i/>
      <w:color w:val="0000FF"/>
      <w:szCs w:val="20"/>
    </w:rPr>
  </w:style>
  <w:style w:type="paragraph" w:customStyle="1" w:styleId="Bullet1">
    <w:name w:val="Bullet 1"/>
    <w:basedOn w:val="Normal"/>
    <w:pPr>
      <w:numPr>
        <w:numId w:val="1"/>
      </w:numPr>
      <w:tabs>
        <w:tab w:val="clear" w:pos="720"/>
        <w:tab w:val="num" w:pos="340"/>
        <w:tab w:val="num" w:pos="454"/>
      </w:tabs>
      <w:spacing w:before="0" w:after="0"/>
      <w:ind w:left="340" w:hanging="227"/>
      <w:jc w:val="left"/>
    </w:pPr>
    <w:rPr>
      <w:rFonts w:ascii="Arial" w:hAnsi="Arial"/>
    </w:rPr>
  </w:style>
  <w:style w:type="paragraph" w:customStyle="1" w:styleId="TableText1">
    <w:name w:val="Table Text"/>
    <w:basedOn w:val="TableHeading"/>
    <w:pPr>
      <w:shd w:val="clear" w:color="auto" w:fill="auto"/>
      <w:overflowPunct w:val="0"/>
      <w:autoSpaceDE w:val="0"/>
      <w:autoSpaceDN w:val="0"/>
      <w:adjustRightInd w:val="0"/>
      <w:snapToGrid/>
      <w:textAlignment w:val="baseline"/>
    </w:pPr>
    <w:rPr>
      <w:b w:val="0"/>
      <w:noProof/>
    </w:rPr>
  </w:style>
  <w:style w:type="character" w:styleId="HTMLAcronym">
    <w:name w:val="HTML Acronym"/>
    <w:basedOn w:val="DefaultParagraphFont"/>
    <w:rPr>
      <w:color w:val="666666"/>
    </w:rPr>
  </w:style>
  <w:style w:type="paragraph" w:customStyle="1" w:styleId="InfoBlueCharChar2">
    <w:name w:val="InfoBlue Char Char2"/>
    <w:basedOn w:val="Normal"/>
    <w:next w:val="BodyText"/>
    <w:pPr>
      <w:keepLines/>
      <w:spacing w:before="0" w:after="120" w:line="240" w:lineRule="atLeast"/>
    </w:pPr>
    <w:rPr>
      <w:i/>
      <w:color w:val="0000FF"/>
    </w:rPr>
  </w:style>
  <w:style w:type="character" w:customStyle="1" w:styleId="InfoBlueCharCharChar1">
    <w:name w:val="InfoBlue Char Char Char1"/>
    <w:basedOn w:val="DefaultParagraphFont"/>
    <w:rPr>
      <w:i/>
      <w:color w:val="0000FF"/>
      <w:sz w:val="24"/>
      <w:szCs w:val="24"/>
      <w:lang w:val="en-US" w:eastAsia="en-US" w:bidi="ar-SA"/>
    </w:rPr>
  </w:style>
  <w:style w:type="character" w:customStyle="1" w:styleId="InstructionsChar">
    <w:name w:val="Instructions Char"/>
    <w:basedOn w:val="DefaultParagraphFont"/>
    <w:rPr>
      <w:i/>
      <w:color w:val="0000FF"/>
      <w:sz w:val="24"/>
      <w:lang w:val="en-US" w:eastAsia="en-US" w:bidi="ar-SA"/>
    </w:rPr>
  </w:style>
  <w:style w:type="paragraph" w:customStyle="1" w:styleId="Appendix">
    <w:name w:val="Appendix"/>
    <w:basedOn w:val="Normal"/>
    <w:pPr>
      <w:ind w:left="0"/>
    </w:pPr>
    <w:rPr>
      <w:b/>
      <w:sz w:val="28"/>
      <w:szCs w:val="28"/>
    </w:rPr>
  </w:style>
  <w:style w:type="table" w:styleId="TableGrid">
    <w:name w:val="Table Grid"/>
    <w:basedOn w:val="TableNormal"/>
    <w:uiPriority w:val="39"/>
    <w:rsid w:val="00961811"/>
    <w:pPr>
      <w:spacing w:before="60" w:after="60"/>
      <w:ind w:left="576"/>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foBlue">
    <w:name w:val="InfoBlue"/>
    <w:basedOn w:val="Normal"/>
    <w:next w:val="BodyText"/>
    <w:pPr>
      <w:widowControl w:val="0"/>
      <w:spacing w:before="0" w:after="120" w:line="240" w:lineRule="atLeast"/>
    </w:pPr>
    <w:rPr>
      <w:i/>
      <w:color w:val="0000FF"/>
      <w:szCs w:val="20"/>
    </w:rPr>
  </w:style>
  <w:style w:type="character" w:styleId="PageNumber">
    <w:name w:val="page number"/>
    <w:basedOn w:val="DefaultParagraphFont"/>
  </w:style>
  <w:style w:type="character" w:customStyle="1" w:styleId="BodyTextChar">
    <w:name w:val="Body Text Char"/>
    <w:basedOn w:val="DefaultParagraphFont"/>
    <w:link w:val="BodyText"/>
    <w:rsid w:val="00786E9C"/>
    <w:rPr>
      <w:sz w:val="24"/>
      <w:szCs w:val="24"/>
    </w:rPr>
  </w:style>
  <w:style w:type="character" w:styleId="Emphasis">
    <w:name w:val="Emphasis"/>
    <w:basedOn w:val="DefaultParagraphFont"/>
    <w:uiPriority w:val="20"/>
    <w:qFormat/>
    <w:rsid w:val="0012733B"/>
    <w:rPr>
      <w:i/>
      <w:iCs/>
    </w:rPr>
  </w:style>
  <w:style w:type="paragraph" w:styleId="ListParagraph">
    <w:name w:val="List Paragraph"/>
    <w:basedOn w:val="Normal"/>
    <w:uiPriority w:val="34"/>
    <w:qFormat/>
    <w:rsid w:val="0012733B"/>
    <w:pPr>
      <w:ind w:left="720"/>
      <w:contextualSpacing/>
    </w:pPr>
  </w:style>
  <w:style w:type="paragraph" w:styleId="ListNumber">
    <w:name w:val="List Number"/>
    <w:basedOn w:val="Normal"/>
    <w:unhideWhenUsed/>
    <w:rsid w:val="00F36F1E"/>
    <w:pPr>
      <w:numPr>
        <w:numId w:val="2"/>
      </w:numPr>
      <w:spacing w:before="0" w:after="240"/>
      <w:ind w:left="720"/>
    </w:pPr>
    <w:rPr>
      <w:rFonts w:asciiTheme="minorHAnsi" w:eastAsiaTheme="minorHAnsi" w:hAnsiTheme="minorHAnsi" w:cstheme="minorBidi"/>
      <w:sz w:val="22"/>
      <w:szCs w:val="22"/>
    </w:rPr>
  </w:style>
  <w:style w:type="paragraph" w:customStyle="1" w:styleId="BodyLevel1">
    <w:name w:val="Body Level 1"/>
    <w:qFormat/>
    <w:locked/>
    <w:rsid w:val="00F36F1E"/>
    <w:pPr>
      <w:spacing w:after="240"/>
      <w:ind w:left="360"/>
      <w:jc w:val="both"/>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0C4F65"/>
  </w:style>
  <w:style w:type="character" w:styleId="HTMLCode">
    <w:name w:val="HTML Code"/>
    <w:uiPriority w:val="99"/>
    <w:unhideWhenUsed/>
    <w:rsid w:val="009A381E"/>
    <w:rPr>
      <w:rFonts w:ascii="Courier New" w:eastAsia="Times New Roman" w:hAnsi="Courier New" w:cs="Courier New"/>
      <w:sz w:val="20"/>
      <w:szCs w:val="20"/>
    </w:rPr>
  </w:style>
  <w:style w:type="character" w:customStyle="1" w:styleId="html-tag">
    <w:name w:val="html-tag"/>
    <w:rsid w:val="009A381E"/>
  </w:style>
  <w:style w:type="character" w:customStyle="1" w:styleId="html-attribute">
    <w:name w:val="html-attribute"/>
    <w:rsid w:val="009A381E"/>
  </w:style>
  <w:style w:type="character" w:customStyle="1" w:styleId="html-attribute-name">
    <w:name w:val="html-attribute-name"/>
    <w:rsid w:val="009A381E"/>
  </w:style>
  <w:style w:type="character" w:customStyle="1" w:styleId="html-attribute-value">
    <w:name w:val="html-attribute-value"/>
    <w:rsid w:val="009A381E"/>
  </w:style>
  <w:style w:type="character" w:customStyle="1" w:styleId="Heading1Char">
    <w:name w:val="Heading 1 Char"/>
    <w:link w:val="Heading1"/>
    <w:uiPriority w:val="9"/>
    <w:rsid w:val="00BF0CDC"/>
    <w:rPr>
      <w:rFonts w:eastAsia="Arial Unicode MS"/>
      <w:b/>
      <w:bCs/>
      <w:caps/>
      <w:noProof/>
      <w:kern w:val="36"/>
      <w:sz w:val="24"/>
      <w:szCs w:val="24"/>
    </w:rPr>
  </w:style>
  <w:style w:type="character" w:customStyle="1" w:styleId="Heading2Char">
    <w:name w:val="Heading 2 Char"/>
    <w:link w:val="Heading2"/>
    <w:uiPriority w:val="9"/>
    <w:rsid w:val="009A381E"/>
    <w:rPr>
      <w:rFonts w:eastAsia="Arial Unicode MS" w:cs="Arial Unicode MS"/>
      <w:b/>
      <w:bCs/>
      <w:caps/>
      <w:sz w:val="24"/>
      <w:szCs w:val="24"/>
    </w:rPr>
  </w:style>
  <w:style w:type="character" w:customStyle="1" w:styleId="button">
    <w:name w:val="button"/>
    <w:rsid w:val="009A381E"/>
  </w:style>
  <w:style w:type="character" w:customStyle="1" w:styleId="text">
    <w:name w:val="text"/>
    <w:rsid w:val="009A381E"/>
  </w:style>
  <w:style w:type="paragraph" w:styleId="HTMLPreformatted">
    <w:name w:val="HTML Preformatted"/>
    <w:basedOn w:val="Normal"/>
    <w:link w:val="HTMLPreformattedChar"/>
    <w:uiPriority w:val="99"/>
    <w:unhideWhenUsed/>
    <w:rsid w:val="003C0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ind w:left="0"/>
      <w:jc w:val="left"/>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C0FE9"/>
    <w:rPr>
      <w:rFonts w:ascii="Courier New" w:hAnsi="Courier New" w:cs="Courier New"/>
    </w:rPr>
  </w:style>
  <w:style w:type="character" w:customStyle="1" w:styleId="pln">
    <w:name w:val="pln"/>
    <w:basedOn w:val="DefaultParagraphFont"/>
    <w:rsid w:val="003C0FE9"/>
  </w:style>
  <w:style w:type="character" w:customStyle="1" w:styleId="tag">
    <w:name w:val="tag"/>
    <w:basedOn w:val="DefaultParagraphFont"/>
    <w:rsid w:val="003C0FE9"/>
  </w:style>
  <w:style w:type="paragraph" w:customStyle="1" w:styleId="msonormal0">
    <w:name w:val="msonormal"/>
    <w:basedOn w:val="Normal"/>
    <w:rsid w:val="002C5B24"/>
    <w:pPr>
      <w:spacing w:before="100" w:beforeAutospacing="1" w:after="100" w:afterAutospacing="1"/>
      <w:ind w:left="0"/>
      <w:jc w:val="left"/>
    </w:pPr>
  </w:style>
  <w:style w:type="character" w:customStyle="1" w:styleId="st">
    <w:name w:val="st"/>
    <w:basedOn w:val="DefaultParagraphFont"/>
    <w:rsid w:val="00FC4613"/>
  </w:style>
  <w:style w:type="paragraph" w:styleId="PlainText">
    <w:name w:val="Plain Text"/>
    <w:basedOn w:val="Normal"/>
    <w:link w:val="PlainTextChar"/>
    <w:uiPriority w:val="99"/>
    <w:unhideWhenUsed/>
    <w:rsid w:val="00FA4F28"/>
    <w:pPr>
      <w:spacing w:before="0" w:after="0"/>
      <w:ind w:left="0"/>
      <w:jc w:val="left"/>
    </w:pPr>
    <w:rPr>
      <w:rFonts w:ascii="Calibri" w:eastAsia="Calibri" w:hAnsi="Calibri"/>
      <w:sz w:val="22"/>
      <w:szCs w:val="21"/>
    </w:rPr>
  </w:style>
  <w:style w:type="character" w:customStyle="1" w:styleId="PlainTextChar">
    <w:name w:val="Plain Text Char"/>
    <w:basedOn w:val="DefaultParagraphFont"/>
    <w:link w:val="PlainText"/>
    <w:uiPriority w:val="99"/>
    <w:rsid w:val="00FA4F28"/>
    <w:rPr>
      <w:rFonts w:ascii="Calibri" w:eastAsia="Calibri" w:hAnsi="Calibri"/>
      <w:sz w:val="22"/>
      <w:szCs w:val="21"/>
    </w:rPr>
  </w:style>
  <w:style w:type="character" w:customStyle="1" w:styleId="json-open-bracket">
    <w:name w:val="json-open-bracket"/>
    <w:basedOn w:val="DefaultParagraphFont"/>
    <w:rsid w:val="002C38E7"/>
  </w:style>
  <w:style w:type="character" w:customStyle="1" w:styleId="json-collapse-1">
    <w:name w:val="json-collapse-1"/>
    <w:basedOn w:val="DefaultParagraphFont"/>
    <w:rsid w:val="002C38E7"/>
  </w:style>
  <w:style w:type="character" w:customStyle="1" w:styleId="json-indent">
    <w:name w:val="json-indent"/>
    <w:basedOn w:val="DefaultParagraphFont"/>
    <w:rsid w:val="002C38E7"/>
  </w:style>
  <w:style w:type="character" w:customStyle="1" w:styleId="json-property">
    <w:name w:val="json-property"/>
    <w:basedOn w:val="DefaultParagraphFont"/>
    <w:rsid w:val="002C38E7"/>
  </w:style>
  <w:style w:type="character" w:customStyle="1" w:styleId="json-semi-colon">
    <w:name w:val="json-semi-colon"/>
    <w:basedOn w:val="DefaultParagraphFont"/>
    <w:rsid w:val="002C38E7"/>
  </w:style>
  <w:style w:type="character" w:customStyle="1" w:styleId="json-collapse-2">
    <w:name w:val="json-collapse-2"/>
    <w:basedOn w:val="DefaultParagraphFont"/>
    <w:rsid w:val="002C38E7"/>
  </w:style>
  <w:style w:type="character" w:customStyle="1" w:styleId="json-value">
    <w:name w:val="json-value"/>
    <w:basedOn w:val="DefaultParagraphFont"/>
    <w:rsid w:val="002C38E7"/>
  </w:style>
  <w:style w:type="character" w:customStyle="1" w:styleId="json-comma">
    <w:name w:val="json-comma"/>
    <w:basedOn w:val="DefaultParagraphFont"/>
    <w:rsid w:val="002C38E7"/>
  </w:style>
  <w:style w:type="character" w:customStyle="1" w:styleId="json-collapse-3">
    <w:name w:val="json-collapse-3"/>
    <w:basedOn w:val="DefaultParagraphFont"/>
    <w:rsid w:val="002C38E7"/>
  </w:style>
  <w:style w:type="character" w:customStyle="1" w:styleId="json-collapse-4">
    <w:name w:val="json-collapse-4"/>
    <w:basedOn w:val="DefaultParagraphFont"/>
    <w:rsid w:val="002C38E7"/>
  </w:style>
  <w:style w:type="character" w:customStyle="1" w:styleId="json-close-bracket">
    <w:name w:val="json-close-bracket"/>
    <w:basedOn w:val="DefaultParagraphFont"/>
    <w:rsid w:val="002C38E7"/>
  </w:style>
  <w:style w:type="character" w:customStyle="1" w:styleId="json-collapse-5">
    <w:name w:val="json-collapse-5"/>
    <w:basedOn w:val="DefaultParagraphFont"/>
    <w:rsid w:val="002C38E7"/>
  </w:style>
  <w:style w:type="character" w:customStyle="1" w:styleId="json-collapse-6">
    <w:name w:val="json-collapse-6"/>
    <w:basedOn w:val="DefaultParagraphFont"/>
    <w:rsid w:val="002C38E7"/>
  </w:style>
  <w:style w:type="character" w:customStyle="1" w:styleId="json-collapse-7">
    <w:name w:val="json-collapse-7"/>
    <w:basedOn w:val="DefaultParagraphFont"/>
    <w:rsid w:val="002C38E7"/>
  </w:style>
  <w:style w:type="character" w:customStyle="1" w:styleId="json-collapse-8">
    <w:name w:val="json-collapse-8"/>
    <w:basedOn w:val="DefaultParagraphFont"/>
    <w:rsid w:val="002C38E7"/>
  </w:style>
  <w:style w:type="character" w:customStyle="1" w:styleId="json-collapse-9">
    <w:name w:val="json-collapse-9"/>
    <w:basedOn w:val="DefaultParagraphFont"/>
    <w:rsid w:val="002C38E7"/>
  </w:style>
  <w:style w:type="character" w:customStyle="1" w:styleId="json-collapse-10">
    <w:name w:val="json-collapse-10"/>
    <w:basedOn w:val="DefaultParagraphFont"/>
    <w:rsid w:val="002C38E7"/>
  </w:style>
  <w:style w:type="character" w:customStyle="1" w:styleId="json-collapse-11">
    <w:name w:val="json-collapse-11"/>
    <w:basedOn w:val="DefaultParagraphFont"/>
    <w:rsid w:val="002C38E7"/>
  </w:style>
  <w:style w:type="character" w:customStyle="1" w:styleId="json-collapse-12">
    <w:name w:val="json-collapse-12"/>
    <w:basedOn w:val="DefaultParagraphFont"/>
    <w:rsid w:val="002C38E7"/>
  </w:style>
  <w:style w:type="character" w:customStyle="1" w:styleId="json-collapse-13">
    <w:name w:val="json-collapse-13"/>
    <w:basedOn w:val="DefaultParagraphFont"/>
    <w:rsid w:val="002C38E7"/>
  </w:style>
  <w:style w:type="character" w:customStyle="1" w:styleId="json-collapse-14">
    <w:name w:val="json-collapse-14"/>
    <w:basedOn w:val="DefaultParagraphFont"/>
    <w:rsid w:val="002C38E7"/>
  </w:style>
  <w:style w:type="character" w:customStyle="1" w:styleId="sbrace">
    <w:name w:val="sbrace"/>
    <w:basedOn w:val="DefaultParagraphFont"/>
    <w:rsid w:val="006D4A33"/>
  </w:style>
  <w:style w:type="character" w:customStyle="1" w:styleId="sobjectk">
    <w:name w:val="sobjectk"/>
    <w:basedOn w:val="DefaultParagraphFont"/>
    <w:rsid w:val="006D4A33"/>
  </w:style>
  <w:style w:type="character" w:customStyle="1" w:styleId="scolon">
    <w:name w:val="scolon"/>
    <w:basedOn w:val="DefaultParagraphFont"/>
    <w:rsid w:val="006D4A33"/>
  </w:style>
  <w:style w:type="character" w:customStyle="1" w:styleId="sbracket">
    <w:name w:val="sbracket"/>
    <w:basedOn w:val="DefaultParagraphFont"/>
    <w:rsid w:val="006D4A33"/>
  </w:style>
  <w:style w:type="character" w:customStyle="1" w:styleId="sobjectv">
    <w:name w:val="sobjectv"/>
    <w:basedOn w:val="DefaultParagraphFont"/>
    <w:rsid w:val="006D4A33"/>
  </w:style>
  <w:style w:type="character" w:customStyle="1" w:styleId="scomma">
    <w:name w:val="scomma"/>
    <w:basedOn w:val="DefaultParagraphFont"/>
    <w:rsid w:val="006D4A33"/>
  </w:style>
  <w:style w:type="character" w:customStyle="1" w:styleId="sarrayv">
    <w:name w:val="sarrayv"/>
    <w:basedOn w:val="DefaultParagraphFont"/>
    <w:rsid w:val="009B04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9420">
      <w:bodyDiv w:val="1"/>
      <w:marLeft w:val="0"/>
      <w:marRight w:val="0"/>
      <w:marTop w:val="0"/>
      <w:marBottom w:val="0"/>
      <w:divBdr>
        <w:top w:val="none" w:sz="0" w:space="0" w:color="auto"/>
        <w:left w:val="none" w:sz="0" w:space="0" w:color="auto"/>
        <w:bottom w:val="none" w:sz="0" w:space="0" w:color="auto"/>
        <w:right w:val="none" w:sz="0" w:space="0" w:color="auto"/>
      </w:divBdr>
    </w:div>
    <w:div w:id="219483668">
      <w:bodyDiv w:val="1"/>
      <w:marLeft w:val="0"/>
      <w:marRight w:val="0"/>
      <w:marTop w:val="0"/>
      <w:marBottom w:val="0"/>
      <w:divBdr>
        <w:top w:val="none" w:sz="0" w:space="0" w:color="auto"/>
        <w:left w:val="none" w:sz="0" w:space="0" w:color="auto"/>
        <w:bottom w:val="none" w:sz="0" w:space="0" w:color="auto"/>
        <w:right w:val="none" w:sz="0" w:space="0" w:color="auto"/>
      </w:divBdr>
      <w:divsChild>
        <w:div w:id="142086703">
          <w:marLeft w:val="240"/>
          <w:marRight w:val="0"/>
          <w:marTop w:val="0"/>
          <w:marBottom w:val="0"/>
          <w:divBdr>
            <w:top w:val="none" w:sz="0" w:space="0" w:color="auto"/>
            <w:left w:val="none" w:sz="0" w:space="0" w:color="auto"/>
            <w:bottom w:val="none" w:sz="0" w:space="0" w:color="auto"/>
            <w:right w:val="none" w:sz="0" w:space="0" w:color="auto"/>
          </w:divBdr>
          <w:divsChild>
            <w:div w:id="591089463">
              <w:marLeft w:val="0"/>
              <w:marRight w:val="0"/>
              <w:marTop w:val="0"/>
              <w:marBottom w:val="0"/>
              <w:divBdr>
                <w:top w:val="none" w:sz="0" w:space="0" w:color="auto"/>
                <w:left w:val="none" w:sz="0" w:space="0" w:color="auto"/>
                <w:bottom w:val="none" w:sz="0" w:space="0" w:color="auto"/>
                <w:right w:val="none" w:sz="0" w:space="0" w:color="auto"/>
              </w:divBdr>
              <w:divsChild>
                <w:div w:id="1855269855">
                  <w:marLeft w:val="0"/>
                  <w:marRight w:val="0"/>
                  <w:marTop w:val="0"/>
                  <w:marBottom w:val="0"/>
                  <w:divBdr>
                    <w:top w:val="none" w:sz="0" w:space="0" w:color="auto"/>
                    <w:left w:val="none" w:sz="0" w:space="0" w:color="auto"/>
                    <w:bottom w:val="none" w:sz="0" w:space="0" w:color="auto"/>
                    <w:right w:val="none" w:sz="0" w:space="0" w:color="auto"/>
                  </w:divBdr>
                  <w:divsChild>
                    <w:div w:id="271669057">
                      <w:marLeft w:val="0"/>
                      <w:marRight w:val="0"/>
                      <w:marTop w:val="0"/>
                      <w:marBottom w:val="0"/>
                      <w:divBdr>
                        <w:top w:val="none" w:sz="0" w:space="0" w:color="auto"/>
                        <w:left w:val="none" w:sz="0" w:space="0" w:color="auto"/>
                        <w:bottom w:val="none" w:sz="0" w:space="0" w:color="auto"/>
                        <w:right w:val="none" w:sz="0" w:space="0" w:color="auto"/>
                      </w:divBdr>
                    </w:div>
                    <w:div w:id="694035419">
                      <w:marLeft w:val="240"/>
                      <w:marRight w:val="0"/>
                      <w:marTop w:val="0"/>
                      <w:marBottom w:val="0"/>
                      <w:divBdr>
                        <w:top w:val="none" w:sz="0" w:space="0" w:color="auto"/>
                        <w:left w:val="none" w:sz="0" w:space="0" w:color="auto"/>
                        <w:bottom w:val="none" w:sz="0" w:space="0" w:color="auto"/>
                        <w:right w:val="none" w:sz="0" w:space="0" w:color="auto"/>
                      </w:divBdr>
                      <w:divsChild>
                        <w:div w:id="1286229122">
                          <w:marLeft w:val="0"/>
                          <w:marRight w:val="0"/>
                          <w:marTop w:val="0"/>
                          <w:marBottom w:val="0"/>
                          <w:divBdr>
                            <w:top w:val="none" w:sz="0" w:space="0" w:color="auto"/>
                            <w:left w:val="none" w:sz="0" w:space="0" w:color="auto"/>
                            <w:bottom w:val="none" w:sz="0" w:space="0" w:color="auto"/>
                            <w:right w:val="none" w:sz="0" w:space="0" w:color="auto"/>
                          </w:divBdr>
                        </w:div>
                        <w:div w:id="1309749940">
                          <w:marLeft w:val="0"/>
                          <w:marRight w:val="0"/>
                          <w:marTop w:val="0"/>
                          <w:marBottom w:val="0"/>
                          <w:divBdr>
                            <w:top w:val="none" w:sz="0" w:space="0" w:color="auto"/>
                            <w:left w:val="none" w:sz="0" w:space="0" w:color="auto"/>
                            <w:bottom w:val="none" w:sz="0" w:space="0" w:color="auto"/>
                            <w:right w:val="none" w:sz="0" w:space="0" w:color="auto"/>
                          </w:divBdr>
                        </w:div>
                      </w:divsChild>
                    </w:div>
                    <w:div w:id="210981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815059">
          <w:marLeft w:val="0"/>
          <w:marRight w:val="0"/>
          <w:marTop w:val="0"/>
          <w:marBottom w:val="0"/>
          <w:divBdr>
            <w:top w:val="none" w:sz="0" w:space="0" w:color="auto"/>
            <w:left w:val="none" w:sz="0" w:space="0" w:color="auto"/>
            <w:bottom w:val="none" w:sz="0" w:space="0" w:color="auto"/>
            <w:right w:val="none" w:sz="0" w:space="0" w:color="auto"/>
          </w:divBdr>
        </w:div>
        <w:div w:id="866257788">
          <w:marLeft w:val="0"/>
          <w:marRight w:val="0"/>
          <w:marTop w:val="0"/>
          <w:marBottom w:val="0"/>
          <w:divBdr>
            <w:top w:val="none" w:sz="0" w:space="0" w:color="auto"/>
            <w:left w:val="none" w:sz="0" w:space="0" w:color="auto"/>
            <w:bottom w:val="none" w:sz="0" w:space="0" w:color="auto"/>
            <w:right w:val="none" w:sz="0" w:space="0" w:color="auto"/>
          </w:divBdr>
        </w:div>
      </w:divsChild>
    </w:div>
    <w:div w:id="290090793">
      <w:bodyDiv w:val="1"/>
      <w:marLeft w:val="0"/>
      <w:marRight w:val="0"/>
      <w:marTop w:val="0"/>
      <w:marBottom w:val="0"/>
      <w:divBdr>
        <w:top w:val="none" w:sz="0" w:space="0" w:color="auto"/>
        <w:left w:val="none" w:sz="0" w:space="0" w:color="auto"/>
        <w:bottom w:val="none" w:sz="0" w:space="0" w:color="auto"/>
        <w:right w:val="none" w:sz="0" w:space="0" w:color="auto"/>
      </w:divBdr>
      <w:divsChild>
        <w:div w:id="222759984">
          <w:marLeft w:val="0"/>
          <w:marRight w:val="0"/>
          <w:marTop w:val="0"/>
          <w:marBottom w:val="0"/>
          <w:divBdr>
            <w:top w:val="none" w:sz="0" w:space="0" w:color="auto"/>
            <w:left w:val="none" w:sz="0" w:space="0" w:color="auto"/>
            <w:bottom w:val="none" w:sz="0" w:space="0" w:color="auto"/>
            <w:right w:val="none" w:sz="0" w:space="0" w:color="auto"/>
          </w:divBdr>
        </w:div>
      </w:divsChild>
    </w:div>
    <w:div w:id="355811864">
      <w:bodyDiv w:val="1"/>
      <w:marLeft w:val="0"/>
      <w:marRight w:val="0"/>
      <w:marTop w:val="0"/>
      <w:marBottom w:val="0"/>
      <w:divBdr>
        <w:top w:val="none" w:sz="0" w:space="0" w:color="auto"/>
        <w:left w:val="none" w:sz="0" w:space="0" w:color="auto"/>
        <w:bottom w:val="none" w:sz="0" w:space="0" w:color="auto"/>
        <w:right w:val="none" w:sz="0" w:space="0" w:color="auto"/>
      </w:divBdr>
      <w:divsChild>
        <w:div w:id="818420045">
          <w:marLeft w:val="150"/>
          <w:marRight w:val="150"/>
          <w:marTop w:val="150"/>
          <w:marBottom w:val="150"/>
          <w:divBdr>
            <w:top w:val="none" w:sz="0" w:space="0" w:color="auto"/>
            <w:left w:val="none" w:sz="0" w:space="0" w:color="auto"/>
            <w:bottom w:val="single" w:sz="12" w:space="4" w:color="000000"/>
            <w:right w:val="none" w:sz="0" w:space="0" w:color="auto"/>
          </w:divBdr>
        </w:div>
        <w:div w:id="857308009">
          <w:marLeft w:val="300"/>
          <w:marRight w:val="0"/>
          <w:marTop w:val="240"/>
          <w:marBottom w:val="0"/>
          <w:divBdr>
            <w:top w:val="none" w:sz="0" w:space="0" w:color="auto"/>
            <w:left w:val="none" w:sz="0" w:space="0" w:color="auto"/>
            <w:bottom w:val="none" w:sz="0" w:space="0" w:color="auto"/>
            <w:right w:val="none" w:sz="0" w:space="0" w:color="auto"/>
          </w:divBdr>
          <w:divsChild>
            <w:div w:id="1622609355">
              <w:marLeft w:val="0"/>
              <w:marRight w:val="0"/>
              <w:marTop w:val="0"/>
              <w:marBottom w:val="0"/>
              <w:divBdr>
                <w:top w:val="none" w:sz="0" w:space="0" w:color="auto"/>
                <w:left w:val="none" w:sz="0" w:space="0" w:color="auto"/>
                <w:bottom w:val="none" w:sz="0" w:space="0" w:color="auto"/>
                <w:right w:val="none" w:sz="0" w:space="0" w:color="auto"/>
              </w:divBdr>
              <w:divsChild>
                <w:div w:id="1807815760">
                  <w:marLeft w:val="0"/>
                  <w:marRight w:val="0"/>
                  <w:marTop w:val="0"/>
                  <w:marBottom w:val="0"/>
                  <w:divBdr>
                    <w:top w:val="none" w:sz="0" w:space="0" w:color="auto"/>
                    <w:left w:val="none" w:sz="0" w:space="0" w:color="auto"/>
                    <w:bottom w:val="none" w:sz="0" w:space="0" w:color="auto"/>
                    <w:right w:val="none" w:sz="0" w:space="0" w:color="auto"/>
                  </w:divBdr>
                  <w:divsChild>
                    <w:div w:id="713239072">
                      <w:marLeft w:val="0"/>
                      <w:marRight w:val="0"/>
                      <w:marTop w:val="0"/>
                      <w:marBottom w:val="0"/>
                      <w:divBdr>
                        <w:top w:val="none" w:sz="0" w:space="0" w:color="auto"/>
                        <w:left w:val="none" w:sz="0" w:space="0" w:color="auto"/>
                        <w:bottom w:val="none" w:sz="0" w:space="0" w:color="auto"/>
                        <w:right w:val="none" w:sz="0" w:space="0" w:color="auto"/>
                      </w:divBdr>
                    </w:div>
                    <w:div w:id="241456639">
                      <w:marLeft w:val="240"/>
                      <w:marRight w:val="0"/>
                      <w:marTop w:val="0"/>
                      <w:marBottom w:val="0"/>
                      <w:divBdr>
                        <w:top w:val="none" w:sz="0" w:space="0" w:color="auto"/>
                        <w:left w:val="none" w:sz="0" w:space="0" w:color="auto"/>
                        <w:bottom w:val="none" w:sz="0" w:space="0" w:color="auto"/>
                        <w:right w:val="none" w:sz="0" w:space="0" w:color="auto"/>
                      </w:divBdr>
                      <w:divsChild>
                        <w:div w:id="927230744">
                          <w:marLeft w:val="0"/>
                          <w:marRight w:val="0"/>
                          <w:marTop w:val="0"/>
                          <w:marBottom w:val="0"/>
                          <w:divBdr>
                            <w:top w:val="none" w:sz="0" w:space="0" w:color="auto"/>
                            <w:left w:val="none" w:sz="0" w:space="0" w:color="auto"/>
                            <w:bottom w:val="none" w:sz="0" w:space="0" w:color="auto"/>
                            <w:right w:val="none" w:sz="0" w:space="0" w:color="auto"/>
                          </w:divBdr>
                          <w:divsChild>
                            <w:div w:id="9452343">
                              <w:marLeft w:val="0"/>
                              <w:marRight w:val="0"/>
                              <w:marTop w:val="0"/>
                              <w:marBottom w:val="0"/>
                              <w:divBdr>
                                <w:top w:val="none" w:sz="0" w:space="0" w:color="auto"/>
                                <w:left w:val="none" w:sz="0" w:space="0" w:color="auto"/>
                                <w:bottom w:val="none" w:sz="0" w:space="0" w:color="auto"/>
                                <w:right w:val="none" w:sz="0" w:space="0" w:color="auto"/>
                              </w:divBdr>
                              <w:divsChild>
                                <w:div w:id="575481135">
                                  <w:marLeft w:val="0"/>
                                  <w:marRight w:val="0"/>
                                  <w:marTop w:val="0"/>
                                  <w:marBottom w:val="0"/>
                                  <w:divBdr>
                                    <w:top w:val="none" w:sz="0" w:space="0" w:color="auto"/>
                                    <w:left w:val="none" w:sz="0" w:space="0" w:color="auto"/>
                                    <w:bottom w:val="none" w:sz="0" w:space="0" w:color="auto"/>
                                    <w:right w:val="none" w:sz="0" w:space="0" w:color="auto"/>
                                  </w:divBdr>
                                </w:div>
                                <w:div w:id="364257621">
                                  <w:marLeft w:val="240"/>
                                  <w:marRight w:val="0"/>
                                  <w:marTop w:val="0"/>
                                  <w:marBottom w:val="0"/>
                                  <w:divBdr>
                                    <w:top w:val="none" w:sz="0" w:space="0" w:color="auto"/>
                                    <w:left w:val="none" w:sz="0" w:space="0" w:color="auto"/>
                                    <w:bottom w:val="none" w:sz="0" w:space="0" w:color="auto"/>
                                    <w:right w:val="none" w:sz="0" w:space="0" w:color="auto"/>
                                  </w:divBdr>
                                  <w:divsChild>
                                    <w:div w:id="189147789">
                                      <w:marLeft w:val="0"/>
                                      <w:marRight w:val="0"/>
                                      <w:marTop w:val="0"/>
                                      <w:marBottom w:val="0"/>
                                      <w:divBdr>
                                        <w:top w:val="none" w:sz="0" w:space="0" w:color="auto"/>
                                        <w:left w:val="none" w:sz="0" w:space="0" w:color="auto"/>
                                        <w:bottom w:val="none" w:sz="0" w:space="0" w:color="auto"/>
                                        <w:right w:val="none" w:sz="0" w:space="0" w:color="auto"/>
                                      </w:divBdr>
                                      <w:divsChild>
                                        <w:div w:id="357389838">
                                          <w:marLeft w:val="0"/>
                                          <w:marRight w:val="0"/>
                                          <w:marTop w:val="0"/>
                                          <w:marBottom w:val="0"/>
                                          <w:divBdr>
                                            <w:top w:val="none" w:sz="0" w:space="0" w:color="auto"/>
                                            <w:left w:val="none" w:sz="0" w:space="0" w:color="auto"/>
                                            <w:bottom w:val="none" w:sz="0" w:space="0" w:color="auto"/>
                                            <w:right w:val="none" w:sz="0" w:space="0" w:color="auto"/>
                                          </w:divBdr>
                                          <w:divsChild>
                                            <w:div w:id="208032312">
                                              <w:marLeft w:val="0"/>
                                              <w:marRight w:val="0"/>
                                              <w:marTop w:val="0"/>
                                              <w:marBottom w:val="0"/>
                                              <w:divBdr>
                                                <w:top w:val="none" w:sz="0" w:space="0" w:color="auto"/>
                                                <w:left w:val="none" w:sz="0" w:space="0" w:color="auto"/>
                                                <w:bottom w:val="none" w:sz="0" w:space="0" w:color="auto"/>
                                                <w:right w:val="none" w:sz="0" w:space="0" w:color="auto"/>
                                              </w:divBdr>
                                            </w:div>
                                            <w:div w:id="1156724965">
                                              <w:marLeft w:val="240"/>
                                              <w:marRight w:val="0"/>
                                              <w:marTop w:val="0"/>
                                              <w:marBottom w:val="0"/>
                                              <w:divBdr>
                                                <w:top w:val="none" w:sz="0" w:space="0" w:color="auto"/>
                                                <w:left w:val="none" w:sz="0" w:space="0" w:color="auto"/>
                                                <w:bottom w:val="none" w:sz="0" w:space="0" w:color="auto"/>
                                                <w:right w:val="none" w:sz="0" w:space="0" w:color="auto"/>
                                              </w:divBdr>
                                              <w:divsChild>
                                                <w:div w:id="1315646621">
                                                  <w:marLeft w:val="0"/>
                                                  <w:marRight w:val="0"/>
                                                  <w:marTop w:val="0"/>
                                                  <w:marBottom w:val="0"/>
                                                  <w:divBdr>
                                                    <w:top w:val="none" w:sz="0" w:space="0" w:color="auto"/>
                                                    <w:left w:val="none" w:sz="0" w:space="0" w:color="auto"/>
                                                    <w:bottom w:val="none" w:sz="0" w:space="0" w:color="auto"/>
                                                    <w:right w:val="none" w:sz="0" w:space="0" w:color="auto"/>
                                                  </w:divBdr>
                                                </w:div>
                                                <w:div w:id="634875950">
                                                  <w:marLeft w:val="0"/>
                                                  <w:marRight w:val="0"/>
                                                  <w:marTop w:val="0"/>
                                                  <w:marBottom w:val="0"/>
                                                  <w:divBdr>
                                                    <w:top w:val="none" w:sz="0" w:space="0" w:color="auto"/>
                                                    <w:left w:val="none" w:sz="0" w:space="0" w:color="auto"/>
                                                    <w:bottom w:val="none" w:sz="0" w:space="0" w:color="auto"/>
                                                    <w:right w:val="none" w:sz="0" w:space="0" w:color="auto"/>
                                                  </w:divBdr>
                                                </w:div>
                                                <w:div w:id="1817331938">
                                                  <w:marLeft w:val="0"/>
                                                  <w:marRight w:val="0"/>
                                                  <w:marTop w:val="0"/>
                                                  <w:marBottom w:val="0"/>
                                                  <w:divBdr>
                                                    <w:top w:val="none" w:sz="0" w:space="0" w:color="auto"/>
                                                    <w:left w:val="none" w:sz="0" w:space="0" w:color="auto"/>
                                                    <w:bottom w:val="none" w:sz="0" w:space="0" w:color="auto"/>
                                                    <w:right w:val="none" w:sz="0" w:space="0" w:color="auto"/>
                                                  </w:divBdr>
                                                  <w:divsChild>
                                                    <w:div w:id="31083044">
                                                      <w:marLeft w:val="0"/>
                                                      <w:marRight w:val="0"/>
                                                      <w:marTop w:val="0"/>
                                                      <w:marBottom w:val="0"/>
                                                      <w:divBdr>
                                                        <w:top w:val="none" w:sz="0" w:space="0" w:color="auto"/>
                                                        <w:left w:val="none" w:sz="0" w:space="0" w:color="auto"/>
                                                        <w:bottom w:val="none" w:sz="0" w:space="0" w:color="auto"/>
                                                        <w:right w:val="none" w:sz="0" w:space="0" w:color="auto"/>
                                                      </w:divBdr>
                                                      <w:divsChild>
                                                        <w:div w:id="1304194383">
                                                          <w:marLeft w:val="0"/>
                                                          <w:marRight w:val="0"/>
                                                          <w:marTop w:val="0"/>
                                                          <w:marBottom w:val="0"/>
                                                          <w:divBdr>
                                                            <w:top w:val="none" w:sz="0" w:space="0" w:color="auto"/>
                                                            <w:left w:val="none" w:sz="0" w:space="0" w:color="auto"/>
                                                            <w:bottom w:val="none" w:sz="0" w:space="0" w:color="auto"/>
                                                            <w:right w:val="none" w:sz="0" w:space="0" w:color="auto"/>
                                                          </w:divBdr>
                                                        </w:div>
                                                        <w:div w:id="1581135426">
                                                          <w:marLeft w:val="240"/>
                                                          <w:marRight w:val="0"/>
                                                          <w:marTop w:val="0"/>
                                                          <w:marBottom w:val="0"/>
                                                          <w:divBdr>
                                                            <w:top w:val="none" w:sz="0" w:space="0" w:color="auto"/>
                                                            <w:left w:val="none" w:sz="0" w:space="0" w:color="auto"/>
                                                            <w:bottom w:val="none" w:sz="0" w:space="0" w:color="auto"/>
                                                            <w:right w:val="none" w:sz="0" w:space="0" w:color="auto"/>
                                                          </w:divBdr>
                                                          <w:divsChild>
                                                            <w:div w:id="1982617445">
                                                              <w:marLeft w:val="0"/>
                                                              <w:marRight w:val="0"/>
                                                              <w:marTop w:val="0"/>
                                                              <w:marBottom w:val="0"/>
                                                              <w:divBdr>
                                                                <w:top w:val="none" w:sz="0" w:space="0" w:color="auto"/>
                                                                <w:left w:val="none" w:sz="0" w:space="0" w:color="auto"/>
                                                                <w:bottom w:val="none" w:sz="0" w:space="0" w:color="auto"/>
                                                                <w:right w:val="none" w:sz="0" w:space="0" w:color="auto"/>
                                                              </w:divBdr>
                                                              <w:divsChild>
                                                                <w:div w:id="1648438261">
                                                                  <w:marLeft w:val="0"/>
                                                                  <w:marRight w:val="0"/>
                                                                  <w:marTop w:val="0"/>
                                                                  <w:marBottom w:val="0"/>
                                                                  <w:divBdr>
                                                                    <w:top w:val="none" w:sz="0" w:space="0" w:color="auto"/>
                                                                    <w:left w:val="none" w:sz="0" w:space="0" w:color="auto"/>
                                                                    <w:bottom w:val="none" w:sz="0" w:space="0" w:color="auto"/>
                                                                    <w:right w:val="none" w:sz="0" w:space="0" w:color="auto"/>
                                                                  </w:divBdr>
                                                                  <w:divsChild>
                                                                    <w:div w:id="198518360">
                                                                      <w:marLeft w:val="0"/>
                                                                      <w:marRight w:val="0"/>
                                                                      <w:marTop w:val="0"/>
                                                                      <w:marBottom w:val="0"/>
                                                                      <w:divBdr>
                                                                        <w:top w:val="none" w:sz="0" w:space="0" w:color="auto"/>
                                                                        <w:left w:val="none" w:sz="0" w:space="0" w:color="auto"/>
                                                                        <w:bottom w:val="none" w:sz="0" w:space="0" w:color="auto"/>
                                                                        <w:right w:val="none" w:sz="0" w:space="0" w:color="auto"/>
                                                                      </w:divBdr>
                                                                    </w:div>
                                                                    <w:div w:id="1849058558">
                                                                      <w:marLeft w:val="240"/>
                                                                      <w:marRight w:val="0"/>
                                                                      <w:marTop w:val="0"/>
                                                                      <w:marBottom w:val="0"/>
                                                                      <w:divBdr>
                                                                        <w:top w:val="none" w:sz="0" w:space="0" w:color="auto"/>
                                                                        <w:left w:val="none" w:sz="0" w:space="0" w:color="auto"/>
                                                                        <w:bottom w:val="none" w:sz="0" w:space="0" w:color="auto"/>
                                                                        <w:right w:val="none" w:sz="0" w:space="0" w:color="auto"/>
                                                                      </w:divBdr>
                                                                      <w:divsChild>
                                                                        <w:div w:id="520708539">
                                                                          <w:marLeft w:val="0"/>
                                                                          <w:marRight w:val="0"/>
                                                                          <w:marTop w:val="0"/>
                                                                          <w:marBottom w:val="0"/>
                                                                          <w:divBdr>
                                                                            <w:top w:val="none" w:sz="0" w:space="0" w:color="auto"/>
                                                                            <w:left w:val="none" w:sz="0" w:space="0" w:color="auto"/>
                                                                            <w:bottom w:val="none" w:sz="0" w:space="0" w:color="auto"/>
                                                                            <w:right w:val="none" w:sz="0" w:space="0" w:color="auto"/>
                                                                          </w:divBdr>
                                                                        </w:div>
                                                                        <w:div w:id="1767849604">
                                                                          <w:marLeft w:val="0"/>
                                                                          <w:marRight w:val="0"/>
                                                                          <w:marTop w:val="0"/>
                                                                          <w:marBottom w:val="0"/>
                                                                          <w:divBdr>
                                                                            <w:top w:val="none" w:sz="0" w:space="0" w:color="auto"/>
                                                                            <w:left w:val="none" w:sz="0" w:space="0" w:color="auto"/>
                                                                            <w:bottom w:val="none" w:sz="0" w:space="0" w:color="auto"/>
                                                                            <w:right w:val="none" w:sz="0" w:space="0" w:color="auto"/>
                                                                          </w:divBdr>
                                                                        </w:div>
                                                                        <w:div w:id="1597052527">
                                                                          <w:marLeft w:val="0"/>
                                                                          <w:marRight w:val="0"/>
                                                                          <w:marTop w:val="0"/>
                                                                          <w:marBottom w:val="0"/>
                                                                          <w:divBdr>
                                                                            <w:top w:val="none" w:sz="0" w:space="0" w:color="auto"/>
                                                                            <w:left w:val="none" w:sz="0" w:space="0" w:color="auto"/>
                                                                            <w:bottom w:val="none" w:sz="0" w:space="0" w:color="auto"/>
                                                                            <w:right w:val="none" w:sz="0" w:space="0" w:color="auto"/>
                                                                          </w:divBdr>
                                                                        </w:div>
                                                                        <w:div w:id="978195066">
                                                                          <w:marLeft w:val="0"/>
                                                                          <w:marRight w:val="0"/>
                                                                          <w:marTop w:val="0"/>
                                                                          <w:marBottom w:val="0"/>
                                                                          <w:divBdr>
                                                                            <w:top w:val="none" w:sz="0" w:space="0" w:color="auto"/>
                                                                            <w:left w:val="none" w:sz="0" w:space="0" w:color="auto"/>
                                                                            <w:bottom w:val="none" w:sz="0" w:space="0" w:color="auto"/>
                                                                            <w:right w:val="none" w:sz="0" w:space="0" w:color="auto"/>
                                                                          </w:divBdr>
                                                                        </w:div>
                                                                      </w:divsChild>
                                                                    </w:div>
                                                                    <w:div w:id="268440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23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50625">
                                                  <w:marLeft w:val="0"/>
                                                  <w:marRight w:val="0"/>
                                                  <w:marTop w:val="0"/>
                                                  <w:marBottom w:val="0"/>
                                                  <w:divBdr>
                                                    <w:top w:val="none" w:sz="0" w:space="0" w:color="auto"/>
                                                    <w:left w:val="none" w:sz="0" w:space="0" w:color="auto"/>
                                                    <w:bottom w:val="none" w:sz="0" w:space="0" w:color="auto"/>
                                                    <w:right w:val="none" w:sz="0" w:space="0" w:color="auto"/>
                                                  </w:divBdr>
                                                  <w:divsChild>
                                                    <w:div w:id="1687362489">
                                                      <w:marLeft w:val="0"/>
                                                      <w:marRight w:val="0"/>
                                                      <w:marTop w:val="0"/>
                                                      <w:marBottom w:val="0"/>
                                                      <w:divBdr>
                                                        <w:top w:val="none" w:sz="0" w:space="0" w:color="auto"/>
                                                        <w:left w:val="none" w:sz="0" w:space="0" w:color="auto"/>
                                                        <w:bottom w:val="none" w:sz="0" w:space="0" w:color="auto"/>
                                                        <w:right w:val="none" w:sz="0" w:space="0" w:color="auto"/>
                                                      </w:divBdr>
                                                      <w:divsChild>
                                                        <w:div w:id="896891024">
                                                          <w:marLeft w:val="0"/>
                                                          <w:marRight w:val="0"/>
                                                          <w:marTop w:val="0"/>
                                                          <w:marBottom w:val="0"/>
                                                          <w:divBdr>
                                                            <w:top w:val="none" w:sz="0" w:space="0" w:color="auto"/>
                                                            <w:left w:val="none" w:sz="0" w:space="0" w:color="auto"/>
                                                            <w:bottom w:val="none" w:sz="0" w:space="0" w:color="auto"/>
                                                            <w:right w:val="none" w:sz="0" w:space="0" w:color="auto"/>
                                                          </w:divBdr>
                                                        </w:div>
                                                        <w:div w:id="479007614">
                                                          <w:marLeft w:val="240"/>
                                                          <w:marRight w:val="0"/>
                                                          <w:marTop w:val="0"/>
                                                          <w:marBottom w:val="0"/>
                                                          <w:divBdr>
                                                            <w:top w:val="none" w:sz="0" w:space="0" w:color="auto"/>
                                                            <w:left w:val="none" w:sz="0" w:space="0" w:color="auto"/>
                                                            <w:bottom w:val="none" w:sz="0" w:space="0" w:color="auto"/>
                                                            <w:right w:val="none" w:sz="0" w:space="0" w:color="auto"/>
                                                          </w:divBdr>
                                                          <w:divsChild>
                                                            <w:div w:id="359429579">
                                                              <w:marLeft w:val="0"/>
                                                              <w:marRight w:val="0"/>
                                                              <w:marTop w:val="0"/>
                                                              <w:marBottom w:val="0"/>
                                                              <w:divBdr>
                                                                <w:top w:val="none" w:sz="0" w:space="0" w:color="auto"/>
                                                                <w:left w:val="none" w:sz="0" w:space="0" w:color="auto"/>
                                                                <w:bottom w:val="none" w:sz="0" w:space="0" w:color="auto"/>
                                                                <w:right w:val="none" w:sz="0" w:space="0" w:color="auto"/>
                                                              </w:divBdr>
                                                              <w:divsChild>
                                                                <w:div w:id="607129895">
                                                                  <w:marLeft w:val="0"/>
                                                                  <w:marRight w:val="0"/>
                                                                  <w:marTop w:val="0"/>
                                                                  <w:marBottom w:val="0"/>
                                                                  <w:divBdr>
                                                                    <w:top w:val="none" w:sz="0" w:space="0" w:color="auto"/>
                                                                    <w:left w:val="none" w:sz="0" w:space="0" w:color="auto"/>
                                                                    <w:bottom w:val="none" w:sz="0" w:space="0" w:color="auto"/>
                                                                    <w:right w:val="none" w:sz="0" w:space="0" w:color="auto"/>
                                                                  </w:divBdr>
                                                                  <w:divsChild>
                                                                    <w:div w:id="1511948181">
                                                                      <w:marLeft w:val="0"/>
                                                                      <w:marRight w:val="0"/>
                                                                      <w:marTop w:val="0"/>
                                                                      <w:marBottom w:val="0"/>
                                                                      <w:divBdr>
                                                                        <w:top w:val="none" w:sz="0" w:space="0" w:color="auto"/>
                                                                        <w:left w:val="none" w:sz="0" w:space="0" w:color="auto"/>
                                                                        <w:bottom w:val="none" w:sz="0" w:space="0" w:color="auto"/>
                                                                        <w:right w:val="none" w:sz="0" w:space="0" w:color="auto"/>
                                                                      </w:divBdr>
                                                                    </w:div>
                                                                    <w:div w:id="1851531259">
                                                                      <w:marLeft w:val="240"/>
                                                                      <w:marRight w:val="0"/>
                                                                      <w:marTop w:val="0"/>
                                                                      <w:marBottom w:val="0"/>
                                                                      <w:divBdr>
                                                                        <w:top w:val="none" w:sz="0" w:space="0" w:color="auto"/>
                                                                        <w:left w:val="none" w:sz="0" w:space="0" w:color="auto"/>
                                                                        <w:bottom w:val="none" w:sz="0" w:space="0" w:color="auto"/>
                                                                        <w:right w:val="none" w:sz="0" w:space="0" w:color="auto"/>
                                                                      </w:divBdr>
                                                                      <w:divsChild>
                                                                        <w:div w:id="328532002">
                                                                          <w:marLeft w:val="0"/>
                                                                          <w:marRight w:val="0"/>
                                                                          <w:marTop w:val="0"/>
                                                                          <w:marBottom w:val="0"/>
                                                                          <w:divBdr>
                                                                            <w:top w:val="none" w:sz="0" w:space="0" w:color="auto"/>
                                                                            <w:left w:val="none" w:sz="0" w:space="0" w:color="auto"/>
                                                                            <w:bottom w:val="none" w:sz="0" w:space="0" w:color="auto"/>
                                                                            <w:right w:val="none" w:sz="0" w:space="0" w:color="auto"/>
                                                                          </w:divBdr>
                                                                        </w:div>
                                                                        <w:div w:id="520050677">
                                                                          <w:marLeft w:val="0"/>
                                                                          <w:marRight w:val="0"/>
                                                                          <w:marTop w:val="0"/>
                                                                          <w:marBottom w:val="0"/>
                                                                          <w:divBdr>
                                                                            <w:top w:val="none" w:sz="0" w:space="0" w:color="auto"/>
                                                                            <w:left w:val="none" w:sz="0" w:space="0" w:color="auto"/>
                                                                            <w:bottom w:val="none" w:sz="0" w:space="0" w:color="auto"/>
                                                                            <w:right w:val="none" w:sz="0" w:space="0" w:color="auto"/>
                                                                          </w:divBdr>
                                                                        </w:div>
                                                                        <w:div w:id="1755936379">
                                                                          <w:marLeft w:val="0"/>
                                                                          <w:marRight w:val="0"/>
                                                                          <w:marTop w:val="0"/>
                                                                          <w:marBottom w:val="0"/>
                                                                          <w:divBdr>
                                                                            <w:top w:val="none" w:sz="0" w:space="0" w:color="auto"/>
                                                                            <w:left w:val="none" w:sz="0" w:space="0" w:color="auto"/>
                                                                            <w:bottom w:val="none" w:sz="0" w:space="0" w:color="auto"/>
                                                                            <w:right w:val="none" w:sz="0" w:space="0" w:color="auto"/>
                                                                          </w:divBdr>
                                                                        </w:div>
                                                                        <w:div w:id="1966546365">
                                                                          <w:marLeft w:val="0"/>
                                                                          <w:marRight w:val="0"/>
                                                                          <w:marTop w:val="0"/>
                                                                          <w:marBottom w:val="0"/>
                                                                          <w:divBdr>
                                                                            <w:top w:val="none" w:sz="0" w:space="0" w:color="auto"/>
                                                                            <w:left w:val="none" w:sz="0" w:space="0" w:color="auto"/>
                                                                            <w:bottom w:val="none" w:sz="0" w:space="0" w:color="auto"/>
                                                                            <w:right w:val="none" w:sz="0" w:space="0" w:color="auto"/>
                                                                          </w:divBdr>
                                                                        </w:div>
                                                                      </w:divsChild>
                                                                    </w:div>
                                                                    <w:div w:id="185102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15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9650">
                                                  <w:marLeft w:val="0"/>
                                                  <w:marRight w:val="0"/>
                                                  <w:marTop w:val="0"/>
                                                  <w:marBottom w:val="0"/>
                                                  <w:divBdr>
                                                    <w:top w:val="none" w:sz="0" w:space="0" w:color="auto"/>
                                                    <w:left w:val="none" w:sz="0" w:space="0" w:color="auto"/>
                                                    <w:bottom w:val="none" w:sz="0" w:space="0" w:color="auto"/>
                                                    <w:right w:val="none" w:sz="0" w:space="0" w:color="auto"/>
                                                  </w:divBdr>
                                                  <w:divsChild>
                                                    <w:div w:id="1154299341">
                                                      <w:marLeft w:val="0"/>
                                                      <w:marRight w:val="0"/>
                                                      <w:marTop w:val="0"/>
                                                      <w:marBottom w:val="0"/>
                                                      <w:divBdr>
                                                        <w:top w:val="none" w:sz="0" w:space="0" w:color="auto"/>
                                                        <w:left w:val="none" w:sz="0" w:space="0" w:color="auto"/>
                                                        <w:bottom w:val="none" w:sz="0" w:space="0" w:color="auto"/>
                                                        <w:right w:val="none" w:sz="0" w:space="0" w:color="auto"/>
                                                      </w:divBdr>
                                                      <w:divsChild>
                                                        <w:div w:id="311327268">
                                                          <w:marLeft w:val="0"/>
                                                          <w:marRight w:val="0"/>
                                                          <w:marTop w:val="0"/>
                                                          <w:marBottom w:val="0"/>
                                                          <w:divBdr>
                                                            <w:top w:val="none" w:sz="0" w:space="0" w:color="auto"/>
                                                            <w:left w:val="none" w:sz="0" w:space="0" w:color="auto"/>
                                                            <w:bottom w:val="none" w:sz="0" w:space="0" w:color="auto"/>
                                                            <w:right w:val="none" w:sz="0" w:space="0" w:color="auto"/>
                                                          </w:divBdr>
                                                        </w:div>
                                                        <w:div w:id="1719276937">
                                                          <w:marLeft w:val="240"/>
                                                          <w:marRight w:val="0"/>
                                                          <w:marTop w:val="0"/>
                                                          <w:marBottom w:val="0"/>
                                                          <w:divBdr>
                                                            <w:top w:val="none" w:sz="0" w:space="0" w:color="auto"/>
                                                            <w:left w:val="none" w:sz="0" w:space="0" w:color="auto"/>
                                                            <w:bottom w:val="none" w:sz="0" w:space="0" w:color="auto"/>
                                                            <w:right w:val="none" w:sz="0" w:space="0" w:color="auto"/>
                                                          </w:divBdr>
                                                          <w:divsChild>
                                                            <w:div w:id="599336258">
                                                              <w:marLeft w:val="0"/>
                                                              <w:marRight w:val="0"/>
                                                              <w:marTop w:val="0"/>
                                                              <w:marBottom w:val="0"/>
                                                              <w:divBdr>
                                                                <w:top w:val="none" w:sz="0" w:space="0" w:color="auto"/>
                                                                <w:left w:val="none" w:sz="0" w:space="0" w:color="auto"/>
                                                                <w:bottom w:val="none" w:sz="0" w:space="0" w:color="auto"/>
                                                                <w:right w:val="none" w:sz="0" w:space="0" w:color="auto"/>
                                                              </w:divBdr>
                                                              <w:divsChild>
                                                                <w:div w:id="2087073860">
                                                                  <w:marLeft w:val="0"/>
                                                                  <w:marRight w:val="0"/>
                                                                  <w:marTop w:val="0"/>
                                                                  <w:marBottom w:val="0"/>
                                                                  <w:divBdr>
                                                                    <w:top w:val="none" w:sz="0" w:space="0" w:color="auto"/>
                                                                    <w:left w:val="none" w:sz="0" w:space="0" w:color="auto"/>
                                                                    <w:bottom w:val="none" w:sz="0" w:space="0" w:color="auto"/>
                                                                    <w:right w:val="none" w:sz="0" w:space="0" w:color="auto"/>
                                                                  </w:divBdr>
                                                                  <w:divsChild>
                                                                    <w:div w:id="1760514910">
                                                                      <w:marLeft w:val="0"/>
                                                                      <w:marRight w:val="0"/>
                                                                      <w:marTop w:val="0"/>
                                                                      <w:marBottom w:val="0"/>
                                                                      <w:divBdr>
                                                                        <w:top w:val="none" w:sz="0" w:space="0" w:color="auto"/>
                                                                        <w:left w:val="none" w:sz="0" w:space="0" w:color="auto"/>
                                                                        <w:bottom w:val="none" w:sz="0" w:space="0" w:color="auto"/>
                                                                        <w:right w:val="none" w:sz="0" w:space="0" w:color="auto"/>
                                                                      </w:divBdr>
                                                                    </w:div>
                                                                    <w:div w:id="408305375">
                                                                      <w:marLeft w:val="240"/>
                                                                      <w:marRight w:val="0"/>
                                                                      <w:marTop w:val="0"/>
                                                                      <w:marBottom w:val="0"/>
                                                                      <w:divBdr>
                                                                        <w:top w:val="none" w:sz="0" w:space="0" w:color="auto"/>
                                                                        <w:left w:val="none" w:sz="0" w:space="0" w:color="auto"/>
                                                                        <w:bottom w:val="none" w:sz="0" w:space="0" w:color="auto"/>
                                                                        <w:right w:val="none" w:sz="0" w:space="0" w:color="auto"/>
                                                                      </w:divBdr>
                                                                      <w:divsChild>
                                                                        <w:div w:id="1776289013">
                                                                          <w:marLeft w:val="0"/>
                                                                          <w:marRight w:val="0"/>
                                                                          <w:marTop w:val="0"/>
                                                                          <w:marBottom w:val="0"/>
                                                                          <w:divBdr>
                                                                            <w:top w:val="none" w:sz="0" w:space="0" w:color="auto"/>
                                                                            <w:left w:val="none" w:sz="0" w:space="0" w:color="auto"/>
                                                                            <w:bottom w:val="none" w:sz="0" w:space="0" w:color="auto"/>
                                                                            <w:right w:val="none" w:sz="0" w:space="0" w:color="auto"/>
                                                                          </w:divBdr>
                                                                        </w:div>
                                                                        <w:div w:id="718821517">
                                                                          <w:marLeft w:val="0"/>
                                                                          <w:marRight w:val="0"/>
                                                                          <w:marTop w:val="0"/>
                                                                          <w:marBottom w:val="0"/>
                                                                          <w:divBdr>
                                                                            <w:top w:val="none" w:sz="0" w:space="0" w:color="auto"/>
                                                                            <w:left w:val="none" w:sz="0" w:space="0" w:color="auto"/>
                                                                            <w:bottom w:val="none" w:sz="0" w:space="0" w:color="auto"/>
                                                                            <w:right w:val="none" w:sz="0" w:space="0" w:color="auto"/>
                                                                          </w:divBdr>
                                                                        </w:div>
                                                                        <w:div w:id="1176267202">
                                                                          <w:marLeft w:val="0"/>
                                                                          <w:marRight w:val="0"/>
                                                                          <w:marTop w:val="0"/>
                                                                          <w:marBottom w:val="0"/>
                                                                          <w:divBdr>
                                                                            <w:top w:val="none" w:sz="0" w:space="0" w:color="auto"/>
                                                                            <w:left w:val="none" w:sz="0" w:space="0" w:color="auto"/>
                                                                            <w:bottom w:val="none" w:sz="0" w:space="0" w:color="auto"/>
                                                                            <w:right w:val="none" w:sz="0" w:space="0" w:color="auto"/>
                                                                          </w:divBdr>
                                                                        </w:div>
                                                                        <w:div w:id="1545171519">
                                                                          <w:marLeft w:val="0"/>
                                                                          <w:marRight w:val="0"/>
                                                                          <w:marTop w:val="0"/>
                                                                          <w:marBottom w:val="0"/>
                                                                          <w:divBdr>
                                                                            <w:top w:val="none" w:sz="0" w:space="0" w:color="auto"/>
                                                                            <w:left w:val="none" w:sz="0" w:space="0" w:color="auto"/>
                                                                            <w:bottom w:val="none" w:sz="0" w:space="0" w:color="auto"/>
                                                                            <w:right w:val="none" w:sz="0" w:space="0" w:color="auto"/>
                                                                          </w:divBdr>
                                                                        </w:div>
                                                                        <w:div w:id="33627680">
                                                                          <w:marLeft w:val="0"/>
                                                                          <w:marRight w:val="0"/>
                                                                          <w:marTop w:val="0"/>
                                                                          <w:marBottom w:val="0"/>
                                                                          <w:divBdr>
                                                                            <w:top w:val="none" w:sz="0" w:space="0" w:color="auto"/>
                                                                            <w:left w:val="none" w:sz="0" w:space="0" w:color="auto"/>
                                                                            <w:bottom w:val="none" w:sz="0" w:space="0" w:color="auto"/>
                                                                            <w:right w:val="none" w:sz="0" w:space="0" w:color="auto"/>
                                                                          </w:divBdr>
                                                                        </w:div>
                                                                        <w:div w:id="1014307737">
                                                                          <w:marLeft w:val="0"/>
                                                                          <w:marRight w:val="0"/>
                                                                          <w:marTop w:val="0"/>
                                                                          <w:marBottom w:val="0"/>
                                                                          <w:divBdr>
                                                                            <w:top w:val="none" w:sz="0" w:space="0" w:color="auto"/>
                                                                            <w:left w:val="none" w:sz="0" w:space="0" w:color="auto"/>
                                                                            <w:bottom w:val="none" w:sz="0" w:space="0" w:color="auto"/>
                                                                            <w:right w:val="none" w:sz="0" w:space="0" w:color="auto"/>
                                                                          </w:divBdr>
                                                                        </w:div>
                                                                        <w:div w:id="1263490305">
                                                                          <w:marLeft w:val="0"/>
                                                                          <w:marRight w:val="0"/>
                                                                          <w:marTop w:val="0"/>
                                                                          <w:marBottom w:val="0"/>
                                                                          <w:divBdr>
                                                                            <w:top w:val="none" w:sz="0" w:space="0" w:color="auto"/>
                                                                            <w:left w:val="none" w:sz="0" w:space="0" w:color="auto"/>
                                                                            <w:bottom w:val="none" w:sz="0" w:space="0" w:color="auto"/>
                                                                            <w:right w:val="none" w:sz="0" w:space="0" w:color="auto"/>
                                                                          </w:divBdr>
                                                                        </w:div>
                                                                        <w:div w:id="575436442">
                                                                          <w:marLeft w:val="0"/>
                                                                          <w:marRight w:val="0"/>
                                                                          <w:marTop w:val="0"/>
                                                                          <w:marBottom w:val="0"/>
                                                                          <w:divBdr>
                                                                            <w:top w:val="none" w:sz="0" w:space="0" w:color="auto"/>
                                                                            <w:left w:val="none" w:sz="0" w:space="0" w:color="auto"/>
                                                                            <w:bottom w:val="none" w:sz="0" w:space="0" w:color="auto"/>
                                                                            <w:right w:val="none" w:sz="0" w:space="0" w:color="auto"/>
                                                                          </w:divBdr>
                                                                        </w:div>
                                                                      </w:divsChild>
                                                                    </w:div>
                                                                    <w:div w:id="2132819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3745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44129">
                                                  <w:marLeft w:val="0"/>
                                                  <w:marRight w:val="0"/>
                                                  <w:marTop w:val="0"/>
                                                  <w:marBottom w:val="0"/>
                                                  <w:divBdr>
                                                    <w:top w:val="none" w:sz="0" w:space="0" w:color="auto"/>
                                                    <w:left w:val="none" w:sz="0" w:space="0" w:color="auto"/>
                                                    <w:bottom w:val="none" w:sz="0" w:space="0" w:color="auto"/>
                                                    <w:right w:val="none" w:sz="0" w:space="0" w:color="auto"/>
                                                  </w:divBdr>
                                                  <w:divsChild>
                                                    <w:div w:id="1763332007">
                                                      <w:marLeft w:val="0"/>
                                                      <w:marRight w:val="0"/>
                                                      <w:marTop w:val="0"/>
                                                      <w:marBottom w:val="0"/>
                                                      <w:divBdr>
                                                        <w:top w:val="none" w:sz="0" w:space="0" w:color="auto"/>
                                                        <w:left w:val="none" w:sz="0" w:space="0" w:color="auto"/>
                                                        <w:bottom w:val="none" w:sz="0" w:space="0" w:color="auto"/>
                                                        <w:right w:val="none" w:sz="0" w:space="0" w:color="auto"/>
                                                      </w:divBdr>
                                                      <w:divsChild>
                                                        <w:div w:id="1181622978">
                                                          <w:marLeft w:val="0"/>
                                                          <w:marRight w:val="0"/>
                                                          <w:marTop w:val="0"/>
                                                          <w:marBottom w:val="0"/>
                                                          <w:divBdr>
                                                            <w:top w:val="none" w:sz="0" w:space="0" w:color="auto"/>
                                                            <w:left w:val="none" w:sz="0" w:space="0" w:color="auto"/>
                                                            <w:bottom w:val="none" w:sz="0" w:space="0" w:color="auto"/>
                                                            <w:right w:val="none" w:sz="0" w:space="0" w:color="auto"/>
                                                          </w:divBdr>
                                                        </w:div>
                                                        <w:div w:id="383406516">
                                                          <w:marLeft w:val="240"/>
                                                          <w:marRight w:val="0"/>
                                                          <w:marTop w:val="0"/>
                                                          <w:marBottom w:val="0"/>
                                                          <w:divBdr>
                                                            <w:top w:val="none" w:sz="0" w:space="0" w:color="auto"/>
                                                            <w:left w:val="none" w:sz="0" w:space="0" w:color="auto"/>
                                                            <w:bottom w:val="none" w:sz="0" w:space="0" w:color="auto"/>
                                                            <w:right w:val="none" w:sz="0" w:space="0" w:color="auto"/>
                                                          </w:divBdr>
                                                          <w:divsChild>
                                                            <w:div w:id="1754165099">
                                                              <w:marLeft w:val="0"/>
                                                              <w:marRight w:val="0"/>
                                                              <w:marTop w:val="0"/>
                                                              <w:marBottom w:val="0"/>
                                                              <w:divBdr>
                                                                <w:top w:val="none" w:sz="0" w:space="0" w:color="auto"/>
                                                                <w:left w:val="none" w:sz="0" w:space="0" w:color="auto"/>
                                                                <w:bottom w:val="none" w:sz="0" w:space="0" w:color="auto"/>
                                                                <w:right w:val="none" w:sz="0" w:space="0" w:color="auto"/>
                                                              </w:divBdr>
                                                              <w:divsChild>
                                                                <w:div w:id="66347294">
                                                                  <w:marLeft w:val="0"/>
                                                                  <w:marRight w:val="0"/>
                                                                  <w:marTop w:val="0"/>
                                                                  <w:marBottom w:val="0"/>
                                                                  <w:divBdr>
                                                                    <w:top w:val="none" w:sz="0" w:space="0" w:color="auto"/>
                                                                    <w:left w:val="none" w:sz="0" w:space="0" w:color="auto"/>
                                                                    <w:bottom w:val="none" w:sz="0" w:space="0" w:color="auto"/>
                                                                    <w:right w:val="none" w:sz="0" w:space="0" w:color="auto"/>
                                                                  </w:divBdr>
                                                                  <w:divsChild>
                                                                    <w:div w:id="108201978">
                                                                      <w:marLeft w:val="0"/>
                                                                      <w:marRight w:val="0"/>
                                                                      <w:marTop w:val="0"/>
                                                                      <w:marBottom w:val="0"/>
                                                                      <w:divBdr>
                                                                        <w:top w:val="none" w:sz="0" w:space="0" w:color="auto"/>
                                                                        <w:left w:val="none" w:sz="0" w:space="0" w:color="auto"/>
                                                                        <w:bottom w:val="none" w:sz="0" w:space="0" w:color="auto"/>
                                                                        <w:right w:val="none" w:sz="0" w:space="0" w:color="auto"/>
                                                                      </w:divBdr>
                                                                    </w:div>
                                                                    <w:div w:id="1560439569">
                                                                      <w:marLeft w:val="240"/>
                                                                      <w:marRight w:val="0"/>
                                                                      <w:marTop w:val="0"/>
                                                                      <w:marBottom w:val="0"/>
                                                                      <w:divBdr>
                                                                        <w:top w:val="none" w:sz="0" w:space="0" w:color="auto"/>
                                                                        <w:left w:val="none" w:sz="0" w:space="0" w:color="auto"/>
                                                                        <w:bottom w:val="none" w:sz="0" w:space="0" w:color="auto"/>
                                                                        <w:right w:val="none" w:sz="0" w:space="0" w:color="auto"/>
                                                                      </w:divBdr>
                                                                      <w:divsChild>
                                                                        <w:div w:id="385221608">
                                                                          <w:marLeft w:val="0"/>
                                                                          <w:marRight w:val="0"/>
                                                                          <w:marTop w:val="0"/>
                                                                          <w:marBottom w:val="0"/>
                                                                          <w:divBdr>
                                                                            <w:top w:val="none" w:sz="0" w:space="0" w:color="auto"/>
                                                                            <w:left w:val="none" w:sz="0" w:space="0" w:color="auto"/>
                                                                            <w:bottom w:val="none" w:sz="0" w:space="0" w:color="auto"/>
                                                                            <w:right w:val="none" w:sz="0" w:space="0" w:color="auto"/>
                                                                          </w:divBdr>
                                                                        </w:div>
                                                                        <w:div w:id="1461999050">
                                                                          <w:marLeft w:val="0"/>
                                                                          <w:marRight w:val="0"/>
                                                                          <w:marTop w:val="0"/>
                                                                          <w:marBottom w:val="0"/>
                                                                          <w:divBdr>
                                                                            <w:top w:val="none" w:sz="0" w:space="0" w:color="auto"/>
                                                                            <w:left w:val="none" w:sz="0" w:space="0" w:color="auto"/>
                                                                            <w:bottom w:val="none" w:sz="0" w:space="0" w:color="auto"/>
                                                                            <w:right w:val="none" w:sz="0" w:space="0" w:color="auto"/>
                                                                          </w:divBdr>
                                                                        </w:div>
                                                                        <w:div w:id="1449280281">
                                                                          <w:marLeft w:val="0"/>
                                                                          <w:marRight w:val="0"/>
                                                                          <w:marTop w:val="0"/>
                                                                          <w:marBottom w:val="0"/>
                                                                          <w:divBdr>
                                                                            <w:top w:val="none" w:sz="0" w:space="0" w:color="auto"/>
                                                                            <w:left w:val="none" w:sz="0" w:space="0" w:color="auto"/>
                                                                            <w:bottom w:val="none" w:sz="0" w:space="0" w:color="auto"/>
                                                                            <w:right w:val="none" w:sz="0" w:space="0" w:color="auto"/>
                                                                          </w:divBdr>
                                                                        </w:div>
                                                                        <w:div w:id="644431180">
                                                                          <w:marLeft w:val="0"/>
                                                                          <w:marRight w:val="0"/>
                                                                          <w:marTop w:val="0"/>
                                                                          <w:marBottom w:val="0"/>
                                                                          <w:divBdr>
                                                                            <w:top w:val="none" w:sz="0" w:space="0" w:color="auto"/>
                                                                            <w:left w:val="none" w:sz="0" w:space="0" w:color="auto"/>
                                                                            <w:bottom w:val="none" w:sz="0" w:space="0" w:color="auto"/>
                                                                            <w:right w:val="none" w:sz="0" w:space="0" w:color="auto"/>
                                                                          </w:divBdr>
                                                                        </w:div>
                                                                        <w:div w:id="913515045">
                                                                          <w:marLeft w:val="0"/>
                                                                          <w:marRight w:val="0"/>
                                                                          <w:marTop w:val="0"/>
                                                                          <w:marBottom w:val="0"/>
                                                                          <w:divBdr>
                                                                            <w:top w:val="none" w:sz="0" w:space="0" w:color="auto"/>
                                                                            <w:left w:val="none" w:sz="0" w:space="0" w:color="auto"/>
                                                                            <w:bottom w:val="none" w:sz="0" w:space="0" w:color="auto"/>
                                                                            <w:right w:val="none" w:sz="0" w:space="0" w:color="auto"/>
                                                                          </w:divBdr>
                                                                        </w:div>
                                                                        <w:div w:id="1966347749">
                                                                          <w:marLeft w:val="0"/>
                                                                          <w:marRight w:val="0"/>
                                                                          <w:marTop w:val="0"/>
                                                                          <w:marBottom w:val="0"/>
                                                                          <w:divBdr>
                                                                            <w:top w:val="none" w:sz="0" w:space="0" w:color="auto"/>
                                                                            <w:left w:val="none" w:sz="0" w:space="0" w:color="auto"/>
                                                                            <w:bottom w:val="none" w:sz="0" w:space="0" w:color="auto"/>
                                                                            <w:right w:val="none" w:sz="0" w:space="0" w:color="auto"/>
                                                                          </w:divBdr>
                                                                        </w:div>
                                                                        <w:div w:id="303782237">
                                                                          <w:marLeft w:val="0"/>
                                                                          <w:marRight w:val="0"/>
                                                                          <w:marTop w:val="0"/>
                                                                          <w:marBottom w:val="0"/>
                                                                          <w:divBdr>
                                                                            <w:top w:val="none" w:sz="0" w:space="0" w:color="auto"/>
                                                                            <w:left w:val="none" w:sz="0" w:space="0" w:color="auto"/>
                                                                            <w:bottom w:val="none" w:sz="0" w:space="0" w:color="auto"/>
                                                                            <w:right w:val="none" w:sz="0" w:space="0" w:color="auto"/>
                                                                          </w:divBdr>
                                                                        </w:div>
                                                                      </w:divsChild>
                                                                    </w:div>
                                                                    <w:div w:id="33673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3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245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295478">
                                      <w:marLeft w:val="0"/>
                                      <w:marRight w:val="0"/>
                                      <w:marTop w:val="0"/>
                                      <w:marBottom w:val="0"/>
                                      <w:divBdr>
                                        <w:top w:val="none" w:sz="0" w:space="0" w:color="auto"/>
                                        <w:left w:val="none" w:sz="0" w:space="0" w:color="auto"/>
                                        <w:bottom w:val="none" w:sz="0" w:space="0" w:color="auto"/>
                                        <w:right w:val="none" w:sz="0" w:space="0" w:color="auto"/>
                                      </w:divBdr>
                                      <w:divsChild>
                                        <w:div w:id="1288388395">
                                          <w:marLeft w:val="0"/>
                                          <w:marRight w:val="0"/>
                                          <w:marTop w:val="0"/>
                                          <w:marBottom w:val="0"/>
                                          <w:divBdr>
                                            <w:top w:val="none" w:sz="0" w:space="0" w:color="auto"/>
                                            <w:left w:val="none" w:sz="0" w:space="0" w:color="auto"/>
                                            <w:bottom w:val="none" w:sz="0" w:space="0" w:color="auto"/>
                                            <w:right w:val="none" w:sz="0" w:space="0" w:color="auto"/>
                                          </w:divBdr>
                                          <w:divsChild>
                                            <w:div w:id="35395032">
                                              <w:marLeft w:val="0"/>
                                              <w:marRight w:val="0"/>
                                              <w:marTop w:val="0"/>
                                              <w:marBottom w:val="0"/>
                                              <w:divBdr>
                                                <w:top w:val="none" w:sz="0" w:space="0" w:color="auto"/>
                                                <w:left w:val="none" w:sz="0" w:space="0" w:color="auto"/>
                                                <w:bottom w:val="none" w:sz="0" w:space="0" w:color="auto"/>
                                                <w:right w:val="none" w:sz="0" w:space="0" w:color="auto"/>
                                              </w:divBdr>
                                            </w:div>
                                            <w:div w:id="1759404920">
                                              <w:marLeft w:val="240"/>
                                              <w:marRight w:val="0"/>
                                              <w:marTop w:val="0"/>
                                              <w:marBottom w:val="0"/>
                                              <w:divBdr>
                                                <w:top w:val="none" w:sz="0" w:space="0" w:color="auto"/>
                                                <w:left w:val="none" w:sz="0" w:space="0" w:color="auto"/>
                                                <w:bottom w:val="none" w:sz="0" w:space="0" w:color="auto"/>
                                                <w:right w:val="none" w:sz="0" w:space="0" w:color="auto"/>
                                              </w:divBdr>
                                              <w:divsChild>
                                                <w:div w:id="382289578">
                                                  <w:marLeft w:val="0"/>
                                                  <w:marRight w:val="0"/>
                                                  <w:marTop w:val="0"/>
                                                  <w:marBottom w:val="0"/>
                                                  <w:divBdr>
                                                    <w:top w:val="none" w:sz="0" w:space="0" w:color="auto"/>
                                                    <w:left w:val="none" w:sz="0" w:space="0" w:color="auto"/>
                                                    <w:bottom w:val="none" w:sz="0" w:space="0" w:color="auto"/>
                                                    <w:right w:val="none" w:sz="0" w:space="0" w:color="auto"/>
                                                  </w:divBdr>
                                                </w:div>
                                                <w:div w:id="2016104630">
                                                  <w:marLeft w:val="0"/>
                                                  <w:marRight w:val="0"/>
                                                  <w:marTop w:val="0"/>
                                                  <w:marBottom w:val="0"/>
                                                  <w:divBdr>
                                                    <w:top w:val="none" w:sz="0" w:space="0" w:color="auto"/>
                                                    <w:left w:val="none" w:sz="0" w:space="0" w:color="auto"/>
                                                    <w:bottom w:val="none" w:sz="0" w:space="0" w:color="auto"/>
                                                    <w:right w:val="none" w:sz="0" w:space="0" w:color="auto"/>
                                                  </w:divBdr>
                                                </w:div>
                                                <w:div w:id="1733041142">
                                                  <w:marLeft w:val="0"/>
                                                  <w:marRight w:val="0"/>
                                                  <w:marTop w:val="0"/>
                                                  <w:marBottom w:val="0"/>
                                                  <w:divBdr>
                                                    <w:top w:val="none" w:sz="0" w:space="0" w:color="auto"/>
                                                    <w:left w:val="none" w:sz="0" w:space="0" w:color="auto"/>
                                                    <w:bottom w:val="none" w:sz="0" w:space="0" w:color="auto"/>
                                                    <w:right w:val="none" w:sz="0" w:space="0" w:color="auto"/>
                                                  </w:divBdr>
                                                </w:div>
                                                <w:div w:id="1159536495">
                                                  <w:marLeft w:val="0"/>
                                                  <w:marRight w:val="0"/>
                                                  <w:marTop w:val="0"/>
                                                  <w:marBottom w:val="0"/>
                                                  <w:divBdr>
                                                    <w:top w:val="none" w:sz="0" w:space="0" w:color="auto"/>
                                                    <w:left w:val="none" w:sz="0" w:space="0" w:color="auto"/>
                                                    <w:bottom w:val="none" w:sz="0" w:space="0" w:color="auto"/>
                                                    <w:right w:val="none" w:sz="0" w:space="0" w:color="auto"/>
                                                  </w:divBdr>
                                                </w:div>
                                                <w:div w:id="777065049">
                                                  <w:marLeft w:val="0"/>
                                                  <w:marRight w:val="0"/>
                                                  <w:marTop w:val="0"/>
                                                  <w:marBottom w:val="0"/>
                                                  <w:divBdr>
                                                    <w:top w:val="none" w:sz="0" w:space="0" w:color="auto"/>
                                                    <w:left w:val="none" w:sz="0" w:space="0" w:color="auto"/>
                                                    <w:bottom w:val="none" w:sz="0" w:space="0" w:color="auto"/>
                                                    <w:right w:val="none" w:sz="0" w:space="0" w:color="auto"/>
                                                  </w:divBdr>
                                                  <w:divsChild>
                                                    <w:div w:id="2131779018">
                                                      <w:marLeft w:val="0"/>
                                                      <w:marRight w:val="0"/>
                                                      <w:marTop w:val="0"/>
                                                      <w:marBottom w:val="0"/>
                                                      <w:divBdr>
                                                        <w:top w:val="none" w:sz="0" w:space="0" w:color="auto"/>
                                                        <w:left w:val="none" w:sz="0" w:space="0" w:color="auto"/>
                                                        <w:bottom w:val="none" w:sz="0" w:space="0" w:color="auto"/>
                                                        <w:right w:val="none" w:sz="0" w:space="0" w:color="auto"/>
                                                      </w:divBdr>
                                                      <w:divsChild>
                                                        <w:div w:id="1826968161">
                                                          <w:marLeft w:val="0"/>
                                                          <w:marRight w:val="0"/>
                                                          <w:marTop w:val="0"/>
                                                          <w:marBottom w:val="0"/>
                                                          <w:divBdr>
                                                            <w:top w:val="none" w:sz="0" w:space="0" w:color="auto"/>
                                                            <w:left w:val="none" w:sz="0" w:space="0" w:color="auto"/>
                                                            <w:bottom w:val="none" w:sz="0" w:space="0" w:color="auto"/>
                                                            <w:right w:val="none" w:sz="0" w:space="0" w:color="auto"/>
                                                          </w:divBdr>
                                                        </w:div>
                                                        <w:div w:id="687869121">
                                                          <w:marLeft w:val="240"/>
                                                          <w:marRight w:val="0"/>
                                                          <w:marTop w:val="0"/>
                                                          <w:marBottom w:val="0"/>
                                                          <w:divBdr>
                                                            <w:top w:val="none" w:sz="0" w:space="0" w:color="auto"/>
                                                            <w:left w:val="none" w:sz="0" w:space="0" w:color="auto"/>
                                                            <w:bottom w:val="none" w:sz="0" w:space="0" w:color="auto"/>
                                                            <w:right w:val="none" w:sz="0" w:space="0" w:color="auto"/>
                                                          </w:divBdr>
                                                          <w:divsChild>
                                                            <w:div w:id="1709992144">
                                                              <w:marLeft w:val="0"/>
                                                              <w:marRight w:val="0"/>
                                                              <w:marTop w:val="0"/>
                                                              <w:marBottom w:val="0"/>
                                                              <w:divBdr>
                                                                <w:top w:val="none" w:sz="0" w:space="0" w:color="auto"/>
                                                                <w:left w:val="none" w:sz="0" w:space="0" w:color="auto"/>
                                                                <w:bottom w:val="none" w:sz="0" w:space="0" w:color="auto"/>
                                                                <w:right w:val="none" w:sz="0" w:space="0" w:color="auto"/>
                                                              </w:divBdr>
                                                              <w:divsChild>
                                                                <w:div w:id="1631126187">
                                                                  <w:marLeft w:val="0"/>
                                                                  <w:marRight w:val="0"/>
                                                                  <w:marTop w:val="0"/>
                                                                  <w:marBottom w:val="0"/>
                                                                  <w:divBdr>
                                                                    <w:top w:val="none" w:sz="0" w:space="0" w:color="auto"/>
                                                                    <w:left w:val="none" w:sz="0" w:space="0" w:color="auto"/>
                                                                    <w:bottom w:val="none" w:sz="0" w:space="0" w:color="auto"/>
                                                                    <w:right w:val="none" w:sz="0" w:space="0" w:color="auto"/>
                                                                  </w:divBdr>
                                                                  <w:divsChild>
                                                                    <w:div w:id="1693140729">
                                                                      <w:marLeft w:val="0"/>
                                                                      <w:marRight w:val="0"/>
                                                                      <w:marTop w:val="0"/>
                                                                      <w:marBottom w:val="0"/>
                                                                      <w:divBdr>
                                                                        <w:top w:val="none" w:sz="0" w:space="0" w:color="auto"/>
                                                                        <w:left w:val="none" w:sz="0" w:space="0" w:color="auto"/>
                                                                        <w:bottom w:val="none" w:sz="0" w:space="0" w:color="auto"/>
                                                                        <w:right w:val="none" w:sz="0" w:space="0" w:color="auto"/>
                                                                      </w:divBdr>
                                                                    </w:div>
                                                                    <w:div w:id="1791240448">
                                                                      <w:marLeft w:val="240"/>
                                                                      <w:marRight w:val="0"/>
                                                                      <w:marTop w:val="0"/>
                                                                      <w:marBottom w:val="0"/>
                                                                      <w:divBdr>
                                                                        <w:top w:val="none" w:sz="0" w:space="0" w:color="auto"/>
                                                                        <w:left w:val="none" w:sz="0" w:space="0" w:color="auto"/>
                                                                        <w:bottom w:val="none" w:sz="0" w:space="0" w:color="auto"/>
                                                                        <w:right w:val="none" w:sz="0" w:space="0" w:color="auto"/>
                                                                      </w:divBdr>
                                                                      <w:divsChild>
                                                                        <w:div w:id="1695883529">
                                                                          <w:marLeft w:val="0"/>
                                                                          <w:marRight w:val="0"/>
                                                                          <w:marTop w:val="0"/>
                                                                          <w:marBottom w:val="0"/>
                                                                          <w:divBdr>
                                                                            <w:top w:val="none" w:sz="0" w:space="0" w:color="auto"/>
                                                                            <w:left w:val="none" w:sz="0" w:space="0" w:color="auto"/>
                                                                            <w:bottom w:val="none" w:sz="0" w:space="0" w:color="auto"/>
                                                                            <w:right w:val="none" w:sz="0" w:space="0" w:color="auto"/>
                                                                          </w:divBdr>
                                                                          <w:divsChild>
                                                                            <w:div w:id="1109272625">
                                                                              <w:marLeft w:val="0"/>
                                                                              <w:marRight w:val="0"/>
                                                                              <w:marTop w:val="0"/>
                                                                              <w:marBottom w:val="0"/>
                                                                              <w:divBdr>
                                                                                <w:top w:val="none" w:sz="0" w:space="0" w:color="auto"/>
                                                                                <w:left w:val="none" w:sz="0" w:space="0" w:color="auto"/>
                                                                                <w:bottom w:val="none" w:sz="0" w:space="0" w:color="auto"/>
                                                                                <w:right w:val="none" w:sz="0" w:space="0" w:color="auto"/>
                                                                              </w:divBdr>
                                                                              <w:divsChild>
                                                                                <w:div w:id="1380126669">
                                                                                  <w:marLeft w:val="0"/>
                                                                                  <w:marRight w:val="0"/>
                                                                                  <w:marTop w:val="0"/>
                                                                                  <w:marBottom w:val="0"/>
                                                                                  <w:divBdr>
                                                                                    <w:top w:val="none" w:sz="0" w:space="0" w:color="auto"/>
                                                                                    <w:left w:val="none" w:sz="0" w:space="0" w:color="auto"/>
                                                                                    <w:bottom w:val="none" w:sz="0" w:space="0" w:color="auto"/>
                                                                                    <w:right w:val="none" w:sz="0" w:space="0" w:color="auto"/>
                                                                                  </w:divBdr>
                                                                                </w:div>
                                                                                <w:div w:id="2040354370">
                                                                                  <w:marLeft w:val="240"/>
                                                                                  <w:marRight w:val="0"/>
                                                                                  <w:marTop w:val="0"/>
                                                                                  <w:marBottom w:val="0"/>
                                                                                  <w:divBdr>
                                                                                    <w:top w:val="none" w:sz="0" w:space="0" w:color="auto"/>
                                                                                    <w:left w:val="none" w:sz="0" w:space="0" w:color="auto"/>
                                                                                    <w:bottom w:val="none" w:sz="0" w:space="0" w:color="auto"/>
                                                                                    <w:right w:val="none" w:sz="0" w:space="0" w:color="auto"/>
                                                                                  </w:divBdr>
                                                                                  <w:divsChild>
                                                                                    <w:div w:id="942496175">
                                                                                      <w:marLeft w:val="0"/>
                                                                                      <w:marRight w:val="0"/>
                                                                                      <w:marTop w:val="0"/>
                                                                                      <w:marBottom w:val="0"/>
                                                                                      <w:divBdr>
                                                                                        <w:top w:val="none" w:sz="0" w:space="0" w:color="auto"/>
                                                                                        <w:left w:val="none" w:sz="0" w:space="0" w:color="auto"/>
                                                                                        <w:bottom w:val="none" w:sz="0" w:space="0" w:color="auto"/>
                                                                                        <w:right w:val="none" w:sz="0" w:space="0" w:color="auto"/>
                                                                                      </w:divBdr>
                                                                                    </w:div>
                                                                                    <w:div w:id="621884703">
                                                                                      <w:marLeft w:val="0"/>
                                                                                      <w:marRight w:val="0"/>
                                                                                      <w:marTop w:val="0"/>
                                                                                      <w:marBottom w:val="0"/>
                                                                                      <w:divBdr>
                                                                                        <w:top w:val="none" w:sz="0" w:space="0" w:color="auto"/>
                                                                                        <w:left w:val="none" w:sz="0" w:space="0" w:color="auto"/>
                                                                                        <w:bottom w:val="none" w:sz="0" w:space="0" w:color="auto"/>
                                                                                        <w:right w:val="none" w:sz="0" w:space="0" w:color="auto"/>
                                                                                      </w:divBdr>
                                                                                    </w:div>
                                                                                  </w:divsChild>
                                                                                </w:div>
                                                                                <w:div w:id="8356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7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931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156899">
                                                  <w:marLeft w:val="0"/>
                                                  <w:marRight w:val="0"/>
                                                  <w:marTop w:val="0"/>
                                                  <w:marBottom w:val="0"/>
                                                  <w:divBdr>
                                                    <w:top w:val="none" w:sz="0" w:space="0" w:color="auto"/>
                                                    <w:left w:val="none" w:sz="0" w:space="0" w:color="auto"/>
                                                    <w:bottom w:val="none" w:sz="0" w:space="0" w:color="auto"/>
                                                    <w:right w:val="none" w:sz="0" w:space="0" w:color="auto"/>
                                                  </w:divBdr>
                                                  <w:divsChild>
                                                    <w:div w:id="406194678">
                                                      <w:marLeft w:val="0"/>
                                                      <w:marRight w:val="0"/>
                                                      <w:marTop w:val="0"/>
                                                      <w:marBottom w:val="0"/>
                                                      <w:divBdr>
                                                        <w:top w:val="none" w:sz="0" w:space="0" w:color="auto"/>
                                                        <w:left w:val="none" w:sz="0" w:space="0" w:color="auto"/>
                                                        <w:bottom w:val="none" w:sz="0" w:space="0" w:color="auto"/>
                                                        <w:right w:val="none" w:sz="0" w:space="0" w:color="auto"/>
                                                      </w:divBdr>
                                                      <w:divsChild>
                                                        <w:div w:id="1925063206">
                                                          <w:marLeft w:val="0"/>
                                                          <w:marRight w:val="0"/>
                                                          <w:marTop w:val="0"/>
                                                          <w:marBottom w:val="0"/>
                                                          <w:divBdr>
                                                            <w:top w:val="none" w:sz="0" w:space="0" w:color="auto"/>
                                                            <w:left w:val="none" w:sz="0" w:space="0" w:color="auto"/>
                                                            <w:bottom w:val="none" w:sz="0" w:space="0" w:color="auto"/>
                                                            <w:right w:val="none" w:sz="0" w:space="0" w:color="auto"/>
                                                          </w:divBdr>
                                                        </w:div>
                                                        <w:div w:id="1088118954">
                                                          <w:marLeft w:val="240"/>
                                                          <w:marRight w:val="0"/>
                                                          <w:marTop w:val="0"/>
                                                          <w:marBottom w:val="0"/>
                                                          <w:divBdr>
                                                            <w:top w:val="none" w:sz="0" w:space="0" w:color="auto"/>
                                                            <w:left w:val="none" w:sz="0" w:space="0" w:color="auto"/>
                                                            <w:bottom w:val="none" w:sz="0" w:space="0" w:color="auto"/>
                                                            <w:right w:val="none" w:sz="0" w:space="0" w:color="auto"/>
                                                          </w:divBdr>
                                                          <w:divsChild>
                                                            <w:div w:id="1544638224">
                                                              <w:marLeft w:val="0"/>
                                                              <w:marRight w:val="0"/>
                                                              <w:marTop w:val="0"/>
                                                              <w:marBottom w:val="0"/>
                                                              <w:divBdr>
                                                                <w:top w:val="none" w:sz="0" w:space="0" w:color="auto"/>
                                                                <w:left w:val="none" w:sz="0" w:space="0" w:color="auto"/>
                                                                <w:bottom w:val="none" w:sz="0" w:space="0" w:color="auto"/>
                                                                <w:right w:val="none" w:sz="0" w:space="0" w:color="auto"/>
                                                              </w:divBdr>
                                                              <w:divsChild>
                                                                <w:div w:id="2099985541">
                                                                  <w:marLeft w:val="0"/>
                                                                  <w:marRight w:val="0"/>
                                                                  <w:marTop w:val="0"/>
                                                                  <w:marBottom w:val="0"/>
                                                                  <w:divBdr>
                                                                    <w:top w:val="none" w:sz="0" w:space="0" w:color="auto"/>
                                                                    <w:left w:val="none" w:sz="0" w:space="0" w:color="auto"/>
                                                                    <w:bottom w:val="none" w:sz="0" w:space="0" w:color="auto"/>
                                                                    <w:right w:val="none" w:sz="0" w:space="0" w:color="auto"/>
                                                                  </w:divBdr>
                                                                  <w:divsChild>
                                                                    <w:div w:id="421150051">
                                                                      <w:marLeft w:val="0"/>
                                                                      <w:marRight w:val="0"/>
                                                                      <w:marTop w:val="0"/>
                                                                      <w:marBottom w:val="0"/>
                                                                      <w:divBdr>
                                                                        <w:top w:val="none" w:sz="0" w:space="0" w:color="auto"/>
                                                                        <w:left w:val="none" w:sz="0" w:space="0" w:color="auto"/>
                                                                        <w:bottom w:val="none" w:sz="0" w:space="0" w:color="auto"/>
                                                                        <w:right w:val="none" w:sz="0" w:space="0" w:color="auto"/>
                                                                      </w:divBdr>
                                                                    </w:div>
                                                                    <w:div w:id="569774158">
                                                                      <w:marLeft w:val="240"/>
                                                                      <w:marRight w:val="0"/>
                                                                      <w:marTop w:val="0"/>
                                                                      <w:marBottom w:val="0"/>
                                                                      <w:divBdr>
                                                                        <w:top w:val="none" w:sz="0" w:space="0" w:color="auto"/>
                                                                        <w:left w:val="none" w:sz="0" w:space="0" w:color="auto"/>
                                                                        <w:bottom w:val="none" w:sz="0" w:space="0" w:color="auto"/>
                                                                        <w:right w:val="none" w:sz="0" w:space="0" w:color="auto"/>
                                                                      </w:divBdr>
                                                                      <w:divsChild>
                                                                        <w:div w:id="448008688">
                                                                          <w:marLeft w:val="0"/>
                                                                          <w:marRight w:val="0"/>
                                                                          <w:marTop w:val="0"/>
                                                                          <w:marBottom w:val="0"/>
                                                                          <w:divBdr>
                                                                            <w:top w:val="none" w:sz="0" w:space="0" w:color="auto"/>
                                                                            <w:left w:val="none" w:sz="0" w:space="0" w:color="auto"/>
                                                                            <w:bottom w:val="none" w:sz="0" w:space="0" w:color="auto"/>
                                                                            <w:right w:val="none" w:sz="0" w:space="0" w:color="auto"/>
                                                                          </w:divBdr>
                                                                          <w:divsChild>
                                                                            <w:div w:id="1824396780">
                                                                              <w:marLeft w:val="0"/>
                                                                              <w:marRight w:val="0"/>
                                                                              <w:marTop w:val="0"/>
                                                                              <w:marBottom w:val="0"/>
                                                                              <w:divBdr>
                                                                                <w:top w:val="none" w:sz="0" w:space="0" w:color="auto"/>
                                                                                <w:left w:val="none" w:sz="0" w:space="0" w:color="auto"/>
                                                                                <w:bottom w:val="none" w:sz="0" w:space="0" w:color="auto"/>
                                                                                <w:right w:val="none" w:sz="0" w:space="0" w:color="auto"/>
                                                                              </w:divBdr>
                                                                              <w:divsChild>
                                                                                <w:div w:id="145364457">
                                                                                  <w:marLeft w:val="0"/>
                                                                                  <w:marRight w:val="0"/>
                                                                                  <w:marTop w:val="0"/>
                                                                                  <w:marBottom w:val="0"/>
                                                                                  <w:divBdr>
                                                                                    <w:top w:val="none" w:sz="0" w:space="0" w:color="auto"/>
                                                                                    <w:left w:val="none" w:sz="0" w:space="0" w:color="auto"/>
                                                                                    <w:bottom w:val="none" w:sz="0" w:space="0" w:color="auto"/>
                                                                                    <w:right w:val="none" w:sz="0" w:space="0" w:color="auto"/>
                                                                                  </w:divBdr>
                                                                                </w:div>
                                                                                <w:div w:id="841242347">
                                                                                  <w:marLeft w:val="240"/>
                                                                                  <w:marRight w:val="0"/>
                                                                                  <w:marTop w:val="0"/>
                                                                                  <w:marBottom w:val="0"/>
                                                                                  <w:divBdr>
                                                                                    <w:top w:val="none" w:sz="0" w:space="0" w:color="auto"/>
                                                                                    <w:left w:val="none" w:sz="0" w:space="0" w:color="auto"/>
                                                                                    <w:bottom w:val="none" w:sz="0" w:space="0" w:color="auto"/>
                                                                                    <w:right w:val="none" w:sz="0" w:space="0" w:color="auto"/>
                                                                                  </w:divBdr>
                                                                                  <w:divsChild>
                                                                                    <w:div w:id="394820328">
                                                                                      <w:marLeft w:val="0"/>
                                                                                      <w:marRight w:val="0"/>
                                                                                      <w:marTop w:val="0"/>
                                                                                      <w:marBottom w:val="0"/>
                                                                                      <w:divBdr>
                                                                                        <w:top w:val="none" w:sz="0" w:space="0" w:color="auto"/>
                                                                                        <w:left w:val="none" w:sz="0" w:space="0" w:color="auto"/>
                                                                                        <w:bottom w:val="none" w:sz="0" w:space="0" w:color="auto"/>
                                                                                        <w:right w:val="none" w:sz="0" w:space="0" w:color="auto"/>
                                                                                      </w:divBdr>
                                                                                    </w:div>
                                                                                    <w:div w:id="1041132131">
                                                                                      <w:marLeft w:val="0"/>
                                                                                      <w:marRight w:val="0"/>
                                                                                      <w:marTop w:val="0"/>
                                                                                      <w:marBottom w:val="0"/>
                                                                                      <w:divBdr>
                                                                                        <w:top w:val="none" w:sz="0" w:space="0" w:color="auto"/>
                                                                                        <w:left w:val="none" w:sz="0" w:space="0" w:color="auto"/>
                                                                                        <w:bottom w:val="none" w:sz="0" w:space="0" w:color="auto"/>
                                                                                        <w:right w:val="none" w:sz="0" w:space="0" w:color="auto"/>
                                                                                      </w:divBdr>
                                                                                    </w:div>
                                                                                    <w:div w:id="184752188">
                                                                                      <w:marLeft w:val="0"/>
                                                                                      <w:marRight w:val="0"/>
                                                                                      <w:marTop w:val="0"/>
                                                                                      <w:marBottom w:val="0"/>
                                                                                      <w:divBdr>
                                                                                        <w:top w:val="none" w:sz="0" w:space="0" w:color="auto"/>
                                                                                        <w:left w:val="none" w:sz="0" w:space="0" w:color="auto"/>
                                                                                        <w:bottom w:val="none" w:sz="0" w:space="0" w:color="auto"/>
                                                                                        <w:right w:val="none" w:sz="0" w:space="0" w:color="auto"/>
                                                                                      </w:divBdr>
                                                                                    </w:div>
                                                                                  </w:divsChild>
                                                                                </w:div>
                                                                                <w:div w:id="45051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62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20989">
                                                  <w:marLeft w:val="0"/>
                                                  <w:marRight w:val="0"/>
                                                  <w:marTop w:val="0"/>
                                                  <w:marBottom w:val="0"/>
                                                  <w:divBdr>
                                                    <w:top w:val="none" w:sz="0" w:space="0" w:color="auto"/>
                                                    <w:left w:val="none" w:sz="0" w:space="0" w:color="auto"/>
                                                    <w:bottom w:val="none" w:sz="0" w:space="0" w:color="auto"/>
                                                    <w:right w:val="none" w:sz="0" w:space="0" w:color="auto"/>
                                                  </w:divBdr>
                                                  <w:divsChild>
                                                    <w:div w:id="1141310663">
                                                      <w:marLeft w:val="0"/>
                                                      <w:marRight w:val="0"/>
                                                      <w:marTop w:val="0"/>
                                                      <w:marBottom w:val="0"/>
                                                      <w:divBdr>
                                                        <w:top w:val="none" w:sz="0" w:space="0" w:color="auto"/>
                                                        <w:left w:val="none" w:sz="0" w:space="0" w:color="auto"/>
                                                        <w:bottom w:val="none" w:sz="0" w:space="0" w:color="auto"/>
                                                        <w:right w:val="none" w:sz="0" w:space="0" w:color="auto"/>
                                                      </w:divBdr>
                                                      <w:divsChild>
                                                        <w:div w:id="273053816">
                                                          <w:marLeft w:val="0"/>
                                                          <w:marRight w:val="0"/>
                                                          <w:marTop w:val="0"/>
                                                          <w:marBottom w:val="0"/>
                                                          <w:divBdr>
                                                            <w:top w:val="none" w:sz="0" w:space="0" w:color="auto"/>
                                                            <w:left w:val="none" w:sz="0" w:space="0" w:color="auto"/>
                                                            <w:bottom w:val="none" w:sz="0" w:space="0" w:color="auto"/>
                                                            <w:right w:val="none" w:sz="0" w:space="0" w:color="auto"/>
                                                          </w:divBdr>
                                                        </w:div>
                                                        <w:div w:id="1987198286">
                                                          <w:marLeft w:val="240"/>
                                                          <w:marRight w:val="0"/>
                                                          <w:marTop w:val="0"/>
                                                          <w:marBottom w:val="0"/>
                                                          <w:divBdr>
                                                            <w:top w:val="none" w:sz="0" w:space="0" w:color="auto"/>
                                                            <w:left w:val="none" w:sz="0" w:space="0" w:color="auto"/>
                                                            <w:bottom w:val="none" w:sz="0" w:space="0" w:color="auto"/>
                                                            <w:right w:val="none" w:sz="0" w:space="0" w:color="auto"/>
                                                          </w:divBdr>
                                                          <w:divsChild>
                                                            <w:div w:id="181207340">
                                                              <w:marLeft w:val="0"/>
                                                              <w:marRight w:val="0"/>
                                                              <w:marTop w:val="0"/>
                                                              <w:marBottom w:val="0"/>
                                                              <w:divBdr>
                                                                <w:top w:val="none" w:sz="0" w:space="0" w:color="auto"/>
                                                                <w:left w:val="none" w:sz="0" w:space="0" w:color="auto"/>
                                                                <w:bottom w:val="none" w:sz="0" w:space="0" w:color="auto"/>
                                                                <w:right w:val="none" w:sz="0" w:space="0" w:color="auto"/>
                                                              </w:divBdr>
                                                              <w:divsChild>
                                                                <w:div w:id="1080444660">
                                                                  <w:marLeft w:val="0"/>
                                                                  <w:marRight w:val="0"/>
                                                                  <w:marTop w:val="0"/>
                                                                  <w:marBottom w:val="0"/>
                                                                  <w:divBdr>
                                                                    <w:top w:val="none" w:sz="0" w:space="0" w:color="auto"/>
                                                                    <w:left w:val="none" w:sz="0" w:space="0" w:color="auto"/>
                                                                    <w:bottom w:val="none" w:sz="0" w:space="0" w:color="auto"/>
                                                                    <w:right w:val="none" w:sz="0" w:space="0" w:color="auto"/>
                                                                  </w:divBdr>
                                                                  <w:divsChild>
                                                                    <w:div w:id="1009601525">
                                                                      <w:marLeft w:val="0"/>
                                                                      <w:marRight w:val="0"/>
                                                                      <w:marTop w:val="0"/>
                                                                      <w:marBottom w:val="0"/>
                                                                      <w:divBdr>
                                                                        <w:top w:val="none" w:sz="0" w:space="0" w:color="auto"/>
                                                                        <w:left w:val="none" w:sz="0" w:space="0" w:color="auto"/>
                                                                        <w:bottom w:val="none" w:sz="0" w:space="0" w:color="auto"/>
                                                                        <w:right w:val="none" w:sz="0" w:space="0" w:color="auto"/>
                                                                      </w:divBdr>
                                                                    </w:div>
                                                                    <w:div w:id="1139225970">
                                                                      <w:marLeft w:val="240"/>
                                                                      <w:marRight w:val="0"/>
                                                                      <w:marTop w:val="0"/>
                                                                      <w:marBottom w:val="0"/>
                                                                      <w:divBdr>
                                                                        <w:top w:val="none" w:sz="0" w:space="0" w:color="auto"/>
                                                                        <w:left w:val="none" w:sz="0" w:space="0" w:color="auto"/>
                                                                        <w:bottom w:val="none" w:sz="0" w:space="0" w:color="auto"/>
                                                                        <w:right w:val="none" w:sz="0" w:space="0" w:color="auto"/>
                                                                      </w:divBdr>
                                                                      <w:divsChild>
                                                                        <w:div w:id="1722360793">
                                                                          <w:marLeft w:val="0"/>
                                                                          <w:marRight w:val="0"/>
                                                                          <w:marTop w:val="0"/>
                                                                          <w:marBottom w:val="0"/>
                                                                          <w:divBdr>
                                                                            <w:top w:val="none" w:sz="0" w:space="0" w:color="auto"/>
                                                                            <w:left w:val="none" w:sz="0" w:space="0" w:color="auto"/>
                                                                            <w:bottom w:val="none" w:sz="0" w:space="0" w:color="auto"/>
                                                                            <w:right w:val="none" w:sz="0" w:space="0" w:color="auto"/>
                                                                          </w:divBdr>
                                                                          <w:divsChild>
                                                                            <w:div w:id="388917872">
                                                                              <w:marLeft w:val="0"/>
                                                                              <w:marRight w:val="0"/>
                                                                              <w:marTop w:val="0"/>
                                                                              <w:marBottom w:val="0"/>
                                                                              <w:divBdr>
                                                                                <w:top w:val="none" w:sz="0" w:space="0" w:color="auto"/>
                                                                                <w:left w:val="none" w:sz="0" w:space="0" w:color="auto"/>
                                                                                <w:bottom w:val="none" w:sz="0" w:space="0" w:color="auto"/>
                                                                                <w:right w:val="none" w:sz="0" w:space="0" w:color="auto"/>
                                                                              </w:divBdr>
                                                                              <w:divsChild>
                                                                                <w:div w:id="386420995">
                                                                                  <w:marLeft w:val="0"/>
                                                                                  <w:marRight w:val="0"/>
                                                                                  <w:marTop w:val="0"/>
                                                                                  <w:marBottom w:val="0"/>
                                                                                  <w:divBdr>
                                                                                    <w:top w:val="none" w:sz="0" w:space="0" w:color="auto"/>
                                                                                    <w:left w:val="none" w:sz="0" w:space="0" w:color="auto"/>
                                                                                    <w:bottom w:val="none" w:sz="0" w:space="0" w:color="auto"/>
                                                                                    <w:right w:val="none" w:sz="0" w:space="0" w:color="auto"/>
                                                                                  </w:divBdr>
                                                                                </w:div>
                                                                                <w:div w:id="1822847951">
                                                                                  <w:marLeft w:val="240"/>
                                                                                  <w:marRight w:val="0"/>
                                                                                  <w:marTop w:val="0"/>
                                                                                  <w:marBottom w:val="0"/>
                                                                                  <w:divBdr>
                                                                                    <w:top w:val="none" w:sz="0" w:space="0" w:color="auto"/>
                                                                                    <w:left w:val="none" w:sz="0" w:space="0" w:color="auto"/>
                                                                                    <w:bottom w:val="none" w:sz="0" w:space="0" w:color="auto"/>
                                                                                    <w:right w:val="none" w:sz="0" w:space="0" w:color="auto"/>
                                                                                  </w:divBdr>
                                                                                  <w:divsChild>
                                                                                    <w:div w:id="1848983359">
                                                                                      <w:marLeft w:val="0"/>
                                                                                      <w:marRight w:val="0"/>
                                                                                      <w:marTop w:val="0"/>
                                                                                      <w:marBottom w:val="0"/>
                                                                                      <w:divBdr>
                                                                                        <w:top w:val="none" w:sz="0" w:space="0" w:color="auto"/>
                                                                                        <w:left w:val="none" w:sz="0" w:space="0" w:color="auto"/>
                                                                                        <w:bottom w:val="none" w:sz="0" w:space="0" w:color="auto"/>
                                                                                        <w:right w:val="none" w:sz="0" w:space="0" w:color="auto"/>
                                                                                      </w:divBdr>
                                                                                    </w:div>
                                                                                    <w:div w:id="1871802110">
                                                                                      <w:marLeft w:val="0"/>
                                                                                      <w:marRight w:val="0"/>
                                                                                      <w:marTop w:val="0"/>
                                                                                      <w:marBottom w:val="0"/>
                                                                                      <w:divBdr>
                                                                                        <w:top w:val="none" w:sz="0" w:space="0" w:color="auto"/>
                                                                                        <w:left w:val="none" w:sz="0" w:space="0" w:color="auto"/>
                                                                                        <w:bottom w:val="none" w:sz="0" w:space="0" w:color="auto"/>
                                                                                        <w:right w:val="none" w:sz="0" w:space="0" w:color="auto"/>
                                                                                      </w:divBdr>
                                                                                    </w:div>
                                                                                    <w:div w:id="923493532">
                                                                                      <w:marLeft w:val="0"/>
                                                                                      <w:marRight w:val="0"/>
                                                                                      <w:marTop w:val="0"/>
                                                                                      <w:marBottom w:val="0"/>
                                                                                      <w:divBdr>
                                                                                        <w:top w:val="none" w:sz="0" w:space="0" w:color="auto"/>
                                                                                        <w:left w:val="none" w:sz="0" w:space="0" w:color="auto"/>
                                                                                        <w:bottom w:val="none" w:sz="0" w:space="0" w:color="auto"/>
                                                                                        <w:right w:val="none" w:sz="0" w:space="0" w:color="auto"/>
                                                                                      </w:divBdr>
                                                                                    </w:div>
                                                                                  </w:divsChild>
                                                                                </w:div>
                                                                                <w:div w:id="2068533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91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312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958469">
                                                  <w:marLeft w:val="0"/>
                                                  <w:marRight w:val="0"/>
                                                  <w:marTop w:val="0"/>
                                                  <w:marBottom w:val="0"/>
                                                  <w:divBdr>
                                                    <w:top w:val="none" w:sz="0" w:space="0" w:color="auto"/>
                                                    <w:left w:val="none" w:sz="0" w:space="0" w:color="auto"/>
                                                    <w:bottom w:val="none" w:sz="0" w:space="0" w:color="auto"/>
                                                    <w:right w:val="none" w:sz="0" w:space="0" w:color="auto"/>
                                                  </w:divBdr>
                                                  <w:divsChild>
                                                    <w:div w:id="908686470">
                                                      <w:marLeft w:val="0"/>
                                                      <w:marRight w:val="0"/>
                                                      <w:marTop w:val="0"/>
                                                      <w:marBottom w:val="0"/>
                                                      <w:divBdr>
                                                        <w:top w:val="none" w:sz="0" w:space="0" w:color="auto"/>
                                                        <w:left w:val="none" w:sz="0" w:space="0" w:color="auto"/>
                                                        <w:bottom w:val="none" w:sz="0" w:space="0" w:color="auto"/>
                                                        <w:right w:val="none" w:sz="0" w:space="0" w:color="auto"/>
                                                      </w:divBdr>
                                                      <w:divsChild>
                                                        <w:div w:id="136917291">
                                                          <w:marLeft w:val="0"/>
                                                          <w:marRight w:val="0"/>
                                                          <w:marTop w:val="0"/>
                                                          <w:marBottom w:val="0"/>
                                                          <w:divBdr>
                                                            <w:top w:val="none" w:sz="0" w:space="0" w:color="auto"/>
                                                            <w:left w:val="none" w:sz="0" w:space="0" w:color="auto"/>
                                                            <w:bottom w:val="none" w:sz="0" w:space="0" w:color="auto"/>
                                                            <w:right w:val="none" w:sz="0" w:space="0" w:color="auto"/>
                                                          </w:divBdr>
                                                        </w:div>
                                                        <w:div w:id="535242119">
                                                          <w:marLeft w:val="240"/>
                                                          <w:marRight w:val="0"/>
                                                          <w:marTop w:val="0"/>
                                                          <w:marBottom w:val="0"/>
                                                          <w:divBdr>
                                                            <w:top w:val="none" w:sz="0" w:space="0" w:color="auto"/>
                                                            <w:left w:val="none" w:sz="0" w:space="0" w:color="auto"/>
                                                            <w:bottom w:val="none" w:sz="0" w:space="0" w:color="auto"/>
                                                            <w:right w:val="none" w:sz="0" w:space="0" w:color="auto"/>
                                                          </w:divBdr>
                                                          <w:divsChild>
                                                            <w:div w:id="55671651">
                                                              <w:marLeft w:val="0"/>
                                                              <w:marRight w:val="0"/>
                                                              <w:marTop w:val="0"/>
                                                              <w:marBottom w:val="0"/>
                                                              <w:divBdr>
                                                                <w:top w:val="none" w:sz="0" w:space="0" w:color="auto"/>
                                                                <w:left w:val="none" w:sz="0" w:space="0" w:color="auto"/>
                                                                <w:bottom w:val="none" w:sz="0" w:space="0" w:color="auto"/>
                                                                <w:right w:val="none" w:sz="0" w:space="0" w:color="auto"/>
                                                              </w:divBdr>
                                                              <w:divsChild>
                                                                <w:div w:id="70591183">
                                                                  <w:marLeft w:val="0"/>
                                                                  <w:marRight w:val="0"/>
                                                                  <w:marTop w:val="0"/>
                                                                  <w:marBottom w:val="0"/>
                                                                  <w:divBdr>
                                                                    <w:top w:val="none" w:sz="0" w:space="0" w:color="auto"/>
                                                                    <w:left w:val="none" w:sz="0" w:space="0" w:color="auto"/>
                                                                    <w:bottom w:val="none" w:sz="0" w:space="0" w:color="auto"/>
                                                                    <w:right w:val="none" w:sz="0" w:space="0" w:color="auto"/>
                                                                  </w:divBdr>
                                                                  <w:divsChild>
                                                                    <w:div w:id="1193226644">
                                                                      <w:marLeft w:val="0"/>
                                                                      <w:marRight w:val="0"/>
                                                                      <w:marTop w:val="0"/>
                                                                      <w:marBottom w:val="0"/>
                                                                      <w:divBdr>
                                                                        <w:top w:val="none" w:sz="0" w:space="0" w:color="auto"/>
                                                                        <w:left w:val="none" w:sz="0" w:space="0" w:color="auto"/>
                                                                        <w:bottom w:val="none" w:sz="0" w:space="0" w:color="auto"/>
                                                                        <w:right w:val="none" w:sz="0" w:space="0" w:color="auto"/>
                                                                      </w:divBdr>
                                                                    </w:div>
                                                                    <w:div w:id="1195726175">
                                                                      <w:marLeft w:val="240"/>
                                                                      <w:marRight w:val="0"/>
                                                                      <w:marTop w:val="0"/>
                                                                      <w:marBottom w:val="0"/>
                                                                      <w:divBdr>
                                                                        <w:top w:val="none" w:sz="0" w:space="0" w:color="auto"/>
                                                                        <w:left w:val="none" w:sz="0" w:space="0" w:color="auto"/>
                                                                        <w:bottom w:val="none" w:sz="0" w:space="0" w:color="auto"/>
                                                                        <w:right w:val="none" w:sz="0" w:space="0" w:color="auto"/>
                                                                      </w:divBdr>
                                                                      <w:divsChild>
                                                                        <w:div w:id="1038311092">
                                                                          <w:marLeft w:val="0"/>
                                                                          <w:marRight w:val="0"/>
                                                                          <w:marTop w:val="0"/>
                                                                          <w:marBottom w:val="0"/>
                                                                          <w:divBdr>
                                                                            <w:top w:val="none" w:sz="0" w:space="0" w:color="auto"/>
                                                                            <w:left w:val="none" w:sz="0" w:space="0" w:color="auto"/>
                                                                            <w:bottom w:val="none" w:sz="0" w:space="0" w:color="auto"/>
                                                                            <w:right w:val="none" w:sz="0" w:space="0" w:color="auto"/>
                                                                          </w:divBdr>
                                                                          <w:divsChild>
                                                                            <w:div w:id="307174260">
                                                                              <w:marLeft w:val="0"/>
                                                                              <w:marRight w:val="0"/>
                                                                              <w:marTop w:val="0"/>
                                                                              <w:marBottom w:val="0"/>
                                                                              <w:divBdr>
                                                                                <w:top w:val="none" w:sz="0" w:space="0" w:color="auto"/>
                                                                                <w:left w:val="none" w:sz="0" w:space="0" w:color="auto"/>
                                                                                <w:bottom w:val="none" w:sz="0" w:space="0" w:color="auto"/>
                                                                                <w:right w:val="none" w:sz="0" w:space="0" w:color="auto"/>
                                                                              </w:divBdr>
                                                                              <w:divsChild>
                                                                                <w:div w:id="2122870764">
                                                                                  <w:marLeft w:val="0"/>
                                                                                  <w:marRight w:val="0"/>
                                                                                  <w:marTop w:val="0"/>
                                                                                  <w:marBottom w:val="0"/>
                                                                                  <w:divBdr>
                                                                                    <w:top w:val="none" w:sz="0" w:space="0" w:color="auto"/>
                                                                                    <w:left w:val="none" w:sz="0" w:space="0" w:color="auto"/>
                                                                                    <w:bottom w:val="none" w:sz="0" w:space="0" w:color="auto"/>
                                                                                    <w:right w:val="none" w:sz="0" w:space="0" w:color="auto"/>
                                                                                  </w:divBdr>
                                                                                </w:div>
                                                                                <w:div w:id="1032728834">
                                                                                  <w:marLeft w:val="240"/>
                                                                                  <w:marRight w:val="0"/>
                                                                                  <w:marTop w:val="0"/>
                                                                                  <w:marBottom w:val="0"/>
                                                                                  <w:divBdr>
                                                                                    <w:top w:val="none" w:sz="0" w:space="0" w:color="auto"/>
                                                                                    <w:left w:val="none" w:sz="0" w:space="0" w:color="auto"/>
                                                                                    <w:bottom w:val="none" w:sz="0" w:space="0" w:color="auto"/>
                                                                                    <w:right w:val="none" w:sz="0" w:space="0" w:color="auto"/>
                                                                                  </w:divBdr>
                                                                                  <w:divsChild>
                                                                                    <w:div w:id="1738243783">
                                                                                      <w:marLeft w:val="0"/>
                                                                                      <w:marRight w:val="0"/>
                                                                                      <w:marTop w:val="0"/>
                                                                                      <w:marBottom w:val="0"/>
                                                                                      <w:divBdr>
                                                                                        <w:top w:val="none" w:sz="0" w:space="0" w:color="auto"/>
                                                                                        <w:left w:val="none" w:sz="0" w:space="0" w:color="auto"/>
                                                                                        <w:bottom w:val="none" w:sz="0" w:space="0" w:color="auto"/>
                                                                                        <w:right w:val="none" w:sz="0" w:space="0" w:color="auto"/>
                                                                                      </w:divBdr>
                                                                                    </w:div>
                                                                                  </w:divsChild>
                                                                                </w:div>
                                                                                <w:div w:id="108187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70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66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111769">
                                                  <w:marLeft w:val="0"/>
                                                  <w:marRight w:val="0"/>
                                                  <w:marTop w:val="0"/>
                                                  <w:marBottom w:val="0"/>
                                                  <w:divBdr>
                                                    <w:top w:val="none" w:sz="0" w:space="0" w:color="auto"/>
                                                    <w:left w:val="none" w:sz="0" w:space="0" w:color="auto"/>
                                                    <w:bottom w:val="none" w:sz="0" w:space="0" w:color="auto"/>
                                                    <w:right w:val="none" w:sz="0" w:space="0" w:color="auto"/>
                                                  </w:divBdr>
                                                  <w:divsChild>
                                                    <w:div w:id="96486998">
                                                      <w:marLeft w:val="0"/>
                                                      <w:marRight w:val="0"/>
                                                      <w:marTop w:val="0"/>
                                                      <w:marBottom w:val="0"/>
                                                      <w:divBdr>
                                                        <w:top w:val="none" w:sz="0" w:space="0" w:color="auto"/>
                                                        <w:left w:val="none" w:sz="0" w:space="0" w:color="auto"/>
                                                        <w:bottom w:val="none" w:sz="0" w:space="0" w:color="auto"/>
                                                        <w:right w:val="none" w:sz="0" w:space="0" w:color="auto"/>
                                                      </w:divBdr>
                                                      <w:divsChild>
                                                        <w:div w:id="1089932795">
                                                          <w:marLeft w:val="0"/>
                                                          <w:marRight w:val="0"/>
                                                          <w:marTop w:val="0"/>
                                                          <w:marBottom w:val="0"/>
                                                          <w:divBdr>
                                                            <w:top w:val="none" w:sz="0" w:space="0" w:color="auto"/>
                                                            <w:left w:val="none" w:sz="0" w:space="0" w:color="auto"/>
                                                            <w:bottom w:val="none" w:sz="0" w:space="0" w:color="auto"/>
                                                            <w:right w:val="none" w:sz="0" w:space="0" w:color="auto"/>
                                                          </w:divBdr>
                                                        </w:div>
                                                        <w:div w:id="158933257">
                                                          <w:marLeft w:val="240"/>
                                                          <w:marRight w:val="0"/>
                                                          <w:marTop w:val="0"/>
                                                          <w:marBottom w:val="0"/>
                                                          <w:divBdr>
                                                            <w:top w:val="none" w:sz="0" w:space="0" w:color="auto"/>
                                                            <w:left w:val="none" w:sz="0" w:space="0" w:color="auto"/>
                                                            <w:bottom w:val="none" w:sz="0" w:space="0" w:color="auto"/>
                                                            <w:right w:val="none" w:sz="0" w:space="0" w:color="auto"/>
                                                          </w:divBdr>
                                                          <w:divsChild>
                                                            <w:div w:id="759790918">
                                                              <w:marLeft w:val="0"/>
                                                              <w:marRight w:val="0"/>
                                                              <w:marTop w:val="0"/>
                                                              <w:marBottom w:val="0"/>
                                                              <w:divBdr>
                                                                <w:top w:val="none" w:sz="0" w:space="0" w:color="auto"/>
                                                                <w:left w:val="none" w:sz="0" w:space="0" w:color="auto"/>
                                                                <w:bottom w:val="none" w:sz="0" w:space="0" w:color="auto"/>
                                                                <w:right w:val="none" w:sz="0" w:space="0" w:color="auto"/>
                                                              </w:divBdr>
                                                              <w:divsChild>
                                                                <w:div w:id="1427847900">
                                                                  <w:marLeft w:val="0"/>
                                                                  <w:marRight w:val="0"/>
                                                                  <w:marTop w:val="0"/>
                                                                  <w:marBottom w:val="0"/>
                                                                  <w:divBdr>
                                                                    <w:top w:val="none" w:sz="0" w:space="0" w:color="auto"/>
                                                                    <w:left w:val="none" w:sz="0" w:space="0" w:color="auto"/>
                                                                    <w:bottom w:val="none" w:sz="0" w:space="0" w:color="auto"/>
                                                                    <w:right w:val="none" w:sz="0" w:space="0" w:color="auto"/>
                                                                  </w:divBdr>
                                                                  <w:divsChild>
                                                                    <w:div w:id="1913193650">
                                                                      <w:marLeft w:val="0"/>
                                                                      <w:marRight w:val="0"/>
                                                                      <w:marTop w:val="0"/>
                                                                      <w:marBottom w:val="0"/>
                                                                      <w:divBdr>
                                                                        <w:top w:val="none" w:sz="0" w:space="0" w:color="auto"/>
                                                                        <w:left w:val="none" w:sz="0" w:space="0" w:color="auto"/>
                                                                        <w:bottom w:val="none" w:sz="0" w:space="0" w:color="auto"/>
                                                                        <w:right w:val="none" w:sz="0" w:space="0" w:color="auto"/>
                                                                      </w:divBdr>
                                                                    </w:div>
                                                                    <w:div w:id="1083641843">
                                                                      <w:marLeft w:val="240"/>
                                                                      <w:marRight w:val="0"/>
                                                                      <w:marTop w:val="0"/>
                                                                      <w:marBottom w:val="0"/>
                                                                      <w:divBdr>
                                                                        <w:top w:val="none" w:sz="0" w:space="0" w:color="auto"/>
                                                                        <w:left w:val="none" w:sz="0" w:space="0" w:color="auto"/>
                                                                        <w:bottom w:val="none" w:sz="0" w:space="0" w:color="auto"/>
                                                                        <w:right w:val="none" w:sz="0" w:space="0" w:color="auto"/>
                                                                      </w:divBdr>
                                                                      <w:divsChild>
                                                                        <w:div w:id="1569881939">
                                                                          <w:marLeft w:val="0"/>
                                                                          <w:marRight w:val="0"/>
                                                                          <w:marTop w:val="0"/>
                                                                          <w:marBottom w:val="0"/>
                                                                          <w:divBdr>
                                                                            <w:top w:val="none" w:sz="0" w:space="0" w:color="auto"/>
                                                                            <w:left w:val="none" w:sz="0" w:space="0" w:color="auto"/>
                                                                            <w:bottom w:val="none" w:sz="0" w:space="0" w:color="auto"/>
                                                                            <w:right w:val="none" w:sz="0" w:space="0" w:color="auto"/>
                                                                          </w:divBdr>
                                                                          <w:divsChild>
                                                                            <w:div w:id="712969453">
                                                                              <w:marLeft w:val="0"/>
                                                                              <w:marRight w:val="0"/>
                                                                              <w:marTop w:val="0"/>
                                                                              <w:marBottom w:val="0"/>
                                                                              <w:divBdr>
                                                                                <w:top w:val="none" w:sz="0" w:space="0" w:color="auto"/>
                                                                                <w:left w:val="none" w:sz="0" w:space="0" w:color="auto"/>
                                                                                <w:bottom w:val="none" w:sz="0" w:space="0" w:color="auto"/>
                                                                                <w:right w:val="none" w:sz="0" w:space="0" w:color="auto"/>
                                                                              </w:divBdr>
                                                                              <w:divsChild>
                                                                                <w:div w:id="877819050">
                                                                                  <w:marLeft w:val="0"/>
                                                                                  <w:marRight w:val="0"/>
                                                                                  <w:marTop w:val="0"/>
                                                                                  <w:marBottom w:val="0"/>
                                                                                  <w:divBdr>
                                                                                    <w:top w:val="none" w:sz="0" w:space="0" w:color="auto"/>
                                                                                    <w:left w:val="none" w:sz="0" w:space="0" w:color="auto"/>
                                                                                    <w:bottom w:val="none" w:sz="0" w:space="0" w:color="auto"/>
                                                                                    <w:right w:val="none" w:sz="0" w:space="0" w:color="auto"/>
                                                                                  </w:divBdr>
                                                                                </w:div>
                                                                                <w:div w:id="302269835">
                                                                                  <w:marLeft w:val="240"/>
                                                                                  <w:marRight w:val="0"/>
                                                                                  <w:marTop w:val="0"/>
                                                                                  <w:marBottom w:val="0"/>
                                                                                  <w:divBdr>
                                                                                    <w:top w:val="none" w:sz="0" w:space="0" w:color="auto"/>
                                                                                    <w:left w:val="none" w:sz="0" w:space="0" w:color="auto"/>
                                                                                    <w:bottom w:val="none" w:sz="0" w:space="0" w:color="auto"/>
                                                                                    <w:right w:val="none" w:sz="0" w:space="0" w:color="auto"/>
                                                                                  </w:divBdr>
                                                                                  <w:divsChild>
                                                                                    <w:div w:id="1242833772">
                                                                                      <w:marLeft w:val="0"/>
                                                                                      <w:marRight w:val="0"/>
                                                                                      <w:marTop w:val="0"/>
                                                                                      <w:marBottom w:val="0"/>
                                                                                      <w:divBdr>
                                                                                        <w:top w:val="none" w:sz="0" w:space="0" w:color="auto"/>
                                                                                        <w:left w:val="none" w:sz="0" w:space="0" w:color="auto"/>
                                                                                        <w:bottom w:val="none" w:sz="0" w:space="0" w:color="auto"/>
                                                                                        <w:right w:val="none" w:sz="0" w:space="0" w:color="auto"/>
                                                                                      </w:divBdr>
                                                                                    </w:div>
                                                                                    <w:div w:id="1833372321">
                                                                                      <w:marLeft w:val="0"/>
                                                                                      <w:marRight w:val="0"/>
                                                                                      <w:marTop w:val="0"/>
                                                                                      <w:marBottom w:val="0"/>
                                                                                      <w:divBdr>
                                                                                        <w:top w:val="none" w:sz="0" w:space="0" w:color="auto"/>
                                                                                        <w:left w:val="none" w:sz="0" w:space="0" w:color="auto"/>
                                                                                        <w:bottom w:val="none" w:sz="0" w:space="0" w:color="auto"/>
                                                                                        <w:right w:val="none" w:sz="0" w:space="0" w:color="auto"/>
                                                                                      </w:divBdr>
                                                                                    </w:div>
                                                                                    <w:div w:id="1087339689">
                                                                                      <w:marLeft w:val="0"/>
                                                                                      <w:marRight w:val="0"/>
                                                                                      <w:marTop w:val="0"/>
                                                                                      <w:marBottom w:val="0"/>
                                                                                      <w:divBdr>
                                                                                        <w:top w:val="none" w:sz="0" w:space="0" w:color="auto"/>
                                                                                        <w:left w:val="none" w:sz="0" w:space="0" w:color="auto"/>
                                                                                        <w:bottom w:val="none" w:sz="0" w:space="0" w:color="auto"/>
                                                                                        <w:right w:val="none" w:sz="0" w:space="0" w:color="auto"/>
                                                                                      </w:divBdr>
                                                                                    </w:div>
                                                                                    <w:div w:id="2073691442">
                                                                                      <w:marLeft w:val="0"/>
                                                                                      <w:marRight w:val="0"/>
                                                                                      <w:marTop w:val="0"/>
                                                                                      <w:marBottom w:val="0"/>
                                                                                      <w:divBdr>
                                                                                        <w:top w:val="none" w:sz="0" w:space="0" w:color="auto"/>
                                                                                        <w:left w:val="none" w:sz="0" w:space="0" w:color="auto"/>
                                                                                        <w:bottom w:val="none" w:sz="0" w:space="0" w:color="auto"/>
                                                                                        <w:right w:val="none" w:sz="0" w:space="0" w:color="auto"/>
                                                                                      </w:divBdr>
                                                                                    </w:div>
                                                                                    <w:div w:id="1592080631">
                                                                                      <w:marLeft w:val="0"/>
                                                                                      <w:marRight w:val="0"/>
                                                                                      <w:marTop w:val="0"/>
                                                                                      <w:marBottom w:val="0"/>
                                                                                      <w:divBdr>
                                                                                        <w:top w:val="none" w:sz="0" w:space="0" w:color="auto"/>
                                                                                        <w:left w:val="none" w:sz="0" w:space="0" w:color="auto"/>
                                                                                        <w:bottom w:val="none" w:sz="0" w:space="0" w:color="auto"/>
                                                                                        <w:right w:val="none" w:sz="0" w:space="0" w:color="auto"/>
                                                                                      </w:divBdr>
                                                                                    </w:div>
                                                                                    <w:div w:id="1706515843">
                                                                                      <w:marLeft w:val="0"/>
                                                                                      <w:marRight w:val="0"/>
                                                                                      <w:marTop w:val="0"/>
                                                                                      <w:marBottom w:val="0"/>
                                                                                      <w:divBdr>
                                                                                        <w:top w:val="none" w:sz="0" w:space="0" w:color="auto"/>
                                                                                        <w:left w:val="none" w:sz="0" w:space="0" w:color="auto"/>
                                                                                        <w:bottom w:val="none" w:sz="0" w:space="0" w:color="auto"/>
                                                                                        <w:right w:val="none" w:sz="0" w:space="0" w:color="auto"/>
                                                                                      </w:divBdr>
                                                                                    </w:div>
                                                                                  </w:divsChild>
                                                                                </w:div>
                                                                                <w:div w:id="189472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41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5753">
                                                  <w:marLeft w:val="0"/>
                                                  <w:marRight w:val="0"/>
                                                  <w:marTop w:val="0"/>
                                                  <w:marBottom w:val="0"/>
                                                  <w:divBdr>
                                                    <w:top w:val="none" w:sz="0" w:space="0" w:color="auto"/>
                                                    <w:left w:val="none" w:sz="0" w:space="0" w:color="auto"/>
                                                    <w:bottom w:val="none" w:sz="0" w:space="0" w:color="auto"/>
                                                    <w:right w:val="none" w:sz="0" w:space="0" w:color="auto"/>
                                                  </w:divBdr>
                                                  <w:divsChild>
                                                    <w:div w:id="1092892727">
                                                      <w:marLeft w:val="0"/>
                                                      <w:marRight w:val="0"/>
                                                      <w:marTop w:val="0"/>
                                                      <w:marBottom w:val="0"/>
                                                      <w:divBdr>
                                                        <w:top w:val="none" w:sz="0" w:space="0" w:color="auto"/>
                                                        <w:left w:val="none" w:sz="0" w:space="0" w:color="auto"/>
                                                        <w:bottom w:val="none" w:sz="0" w:space="0" w:color="auto"/>
                                                        <w:right w:val="none" w:sz="0" w:space="0" w:color="auto"/>
                                                      </w:divBdr>
                                                      <w:divsChild>
                                                        <w:div w:id="1283800765">
                                                          <w:marLeft w:val="0"/>
                                                          <w:marRight w:val="0"/>
                                                          <w:marTop w:val="0"/>
                                                          <w:marBottom w:val="0"/>
                                                          <w:divBdr>
                                                            <w:top w:val="none" w:sz="0" w:space="0" w:color="auto"/>
                                                            <w:left w:val="none" w:sz="0" w:space="0" w:color="auto"/>
                                                            <w:bottom w:val="none" w:sz="0" w:space="0" w:color="auto"/>
                                                            <w:right w:val="none" w:sz="0" w:space="0" w:color="auto"/>
                                                          </w:divBdr>
                                                        </w:div>
                                                        <w:div w:id="1274945347">
                                                          <w:marLeft w:val="240"/>
                                                          <w:marRight w:val="0"/>
                                                          <w:marTop w:val="0"/>
                                                          <w:marBottom w:val="0"/>
                                                          <w:divBdr>
                                                            <w:top w:val="none" w:sz="0" w:space="0" w:color="auto"/>
                                                            <w:left w:val="none" w:sz="0" w:space="0" w:color="auto"/>
                                                            <w:bottom w:val="none" w:sz="0" w:space="0" w:color="auto"/>
                                                            <w:right w:val="none" w:sz="0" w:space="0" w:color="auto"/>
                                                          </w:divBdr>
                                                          <w:divsChild>
                                                            <w:div w:id="1261916658">
                                                              <w:marLeft w:val="0"/>
                                                              <w:marRight w:val="0"/>
                                                              <w:marTop w:val="0"/>
                                                              <w:marBottom w:val="0"/>
                                                              <w:divBdr>
                                                                <w:top w:val="none" w:sz="0" w:space="0" w:color="auto"/>
                                                                <w:left w:val="none" w:sz="0" w:space="0" w:color="auto"/>
                                                                <w:bottom w:val="none" w:sz="0" w:space="0" w:color="auto"/>
                                                                <w:right w:val="none" w:sz="0" w:space="0" w:color="auto"/>
                                                              </w:divBdr>
                                                              <w:divsChild>
                                                                <w:div w:id="694962550">
                                                                  <w:marLeft w:val="0"/>
                                                                  <w:marRight w:val="0"/>
                                                                  <w:marTop w:val="0"/>
                                                                  <w:marBottom w:val="0"/>
                                                                  <w:divBdr>
                                                                    <w:top w:val="none" w:sz="0" w:space="0" w:color="auto"/>
                                                                    <w:left w:val="none" w:sz="0" w:space="0" w:color="auto"/>
                                                                    <w:bottom w:val="none" w:sz="0" w:space="0" w:color="auto"/>
                                                                    <w:right w:val="none" w:sz="0" w:space="0" w:color="auto"/>
                                                                  </w:divBdr>
                                                                  <w:divsChild>
                                                                    <w:div w:id="1643273492">
                                                                      <w:marLeft w:val="0"/>
                                                                      <w:marRight w:val="0"/>
                                                                      <w:marTop w:val="0"/>
                                                                      <w:marBottom w:val="0"/>
                                                                      <w:divBdr>
                                                                        <w:top w:val="none" w:sz="0" w:space="0" w:color="auto"/>
                                                                        <w:left w:val="none" w:sz="0" w:space="0" w:color="auto"/>
                                                                        <w:bottom w:val="none" w:sz="0" w:space="0" w:color="auto"/>
                                                                        <w:right w:val="none" w:sz="0" w:space="0" w:color="auto"/>
                                                                      </w:divBdr>
                                                                    </w:div>
                                                                    <w:div w:id="734204547">
                                                                      <w:marLeft w:val="240"/>
                                                                      <w:marRight w:val="0"/>
                                                                      <w:marTop w:val="0"/>
                                                                      <w:marBottom w:val="0"/>
                                                                      <w:divBdr>
                                                                        <w:top w:val="none" w:sz="0" w:space="0" w:color="auto"/>
                                                                        <w:left w:val="none" w:sz="0" w:space="0" w:color="auto"/>
                                                                        <w:bottom w:val="none" w:sz="0" w:space="0" w:color="auto"/>
                                                                        <w:right w:val="none" w:sz="0" w:space="0" w:color="auto"/>
                                                                      </w:divBdr>
                                                                      <w:divsChild>
                                                                        <w:div w:id="465783941">
                                                                          <w:marLeft w:val="0"/>
                                                                          <w:marRight w:val="0"/>
                                                                          <w:marTop w:val="0"/>
                                                                          <w:marBottom w:val="0"/>
                                                                          <w:divBdr>
                                                                            <w:top w:val="none" w:sz="0" w:space="0" w:color="auto"/>
                                                                            <w:left w:val="none" w:sz="0" w:space="0" w:color="auto"/>
                                                                            <w:bottom w:val="none" w:sz="0" w:space="0" w:color="auto"/>
                                                                            <w:right w:val="none" w:sz="0" w:space="0" w:color="auto"/>
                                                                          </w:divBdr>
                                                                          <w:divsChild>
                                                                            <w:div w:id="1393623131">
                                                                              <w:marLeft w:val="0"/>
                                                                              <w:marRight w:val="0"/>
                                                                              <w:marTop w:val="0"/>
                                                                              <w:marBottom w:val="0"/>
                                                                              <w:divBdr>
                                                                                <w:top w:val="none" w:sz="0" w:space="0" w:color="auto"/>
                                                                                <w:left w:val="none" w:sz="0" w:space="0" w:color="auto"/>
                                                                                <w:bottom w:val="none" w:sz="0" w:space="0" w:color="auto"/>
                                                                                <w:right w:val="none" w:sz="0" w:space="0" w:color="auto"/>
                                                                              </w:divBdr>
                                                                              <w:divsChild>
                                                                                <w:div w:id="1833594457">
                                                                                  <w:marLeft w:val="0"/>
                                                                                  <w:marRight w:val="0"/>
                                                                                  <w:marTop w:val="0"/>
                                                                                  <w:marBottom w:val="0"/>
                                                                                  <w:divBdr>
                                                                                    <w:top w:val="none" w:sz="0" w:space="0" w:color="auto"/>
                                                                                    <w:left w:val="none" w:sz="0" w:space="0" w:color="auto"/>
                                                                                    <w:bottom w:val="none" w:sz="0" w:space="0" w:color="auto"/>
                                                                                    <w:right w:val="none" w:sz="0" w:space="0" w:color="auto"/>
                                                                                  </w:divBdr>
                                                                                </w:div>
                                                                                <w:div w:id="727385522">
                                                                                  <w:marLeft w:val="240"/>
                                                                                  <w:marRight w:val="0"/>
                                                                                  <w:marTop w:val="0"/>
                                                                                  <w:marBottom w:val="0"/>
                                                                                  <w:divBdr>
                                                                                    <w:top w:val="none" w:sz="0" w:space="0" w:color="auto"/>
                                                                                    <w:left w:val="none" w:sz="0" w:space="0" w:color="auto"/>
                                                                                    <w:bottom w:val="none" w:sz="0" w:space="0" w:color="auto"/>
                                                                                    <w:right w:val="none" w:sz="0" w:space="0" w:color="auto"/>
                                                                                  </w:divBdr>
                                                                                  <w:divsChild>
                                                                                    <w:div w:id="1768816644">
                                                                                      <w:marLeft w:val="0"/>
                                                                                      <w:marRight w:val="0"/>
                                                                                      <w:marTop w:val="0"/>
                                                                                      <w:marBottom w:val="0"/>
                                                                                      <w:divBdr>
                                                                                        <w:top w:val="none" w:sz="0" w:space="0" w:color="auto"/>
                                                                                        <w:left w:val="none" w:sz="0" w:space="0" w:color="auto"/>
                                                                                        <w:bottom w:val="none" w:sz="0" w:space="0" w:color="auto"/>
                                                                                        <w:right w:val="none" w:sz="0" w:space="0" w:color="auto"/>
                                                                                      </w:divBdr>
                                                                                    </w:div>
                                                                                    <w:div w:id="322320065">
                                                                                      <w:marLeft w:val="0"/>
                                                                                      <w:marRight w:val="0"/>
                                                                                      <w:marTop w:val="0"/>
                                                                                      <w:marBottom w:val="0"/>
                                                                                      <w:divBdr>
                                                                                        <w:top w:val="none" w:sz="0" w:space="0" w:color="auto"/>
                                                                                        <w:left w:val="none" w:sz="0" w:space="0" w:color="auto"/>
                                                                                        <w:bottom w:val="none" w:sz="0" w:space="0" w:color="auto"/>
                                                                                        <w:right w:val="none" w:sz="0" w:space="0" w:color="auto"/>
                                                                                      </w:divBdr>
                                                                                    </w:div>
                                                                                    <w:div w:id="679701298">
                                                                                      <w:marLeft w:val="0"/>
                                                                                      <w:marRight w:val="0"/>
                                                                                      <w:marTop w:val="0"/>
                                                                                      <w:marBottom w:val="0"/>
                                                                                      <w:divBdr>
                                                                                        <w:top w:val="none" w:sz="0" w:space="0" w:color="auto"/>
                                                                                        <w:left w:val="none" w:sz="0" w:space="0" w:color="auto"/>
                                                                                        <w:bottom w:val="none" w:sz="0" w:space="0" w:color="auto"/>
                                                                                        <w:right w:val="none" w:sz="0" w:space="0" w:color="auto"/>
                                                                                      </w:divBdr>
                                                                                    </w:div>
                                                                                    <w:div w:id="2025160347">
                                                                                      <w:marLeft w:val="0"/>
                                                                                      <w:marRight w:val="0"/>
                                                                                      <w:marTop w:val="0"/>
                                                                                      <w:marBottom w:val="0"/>
                                                                                      <w:divBdr>
                                                                                        <w:top w:val="none" w:sz="0" w:space="0" w:color="auto"/>
                                                                                        <w:left w:val="none" w:sz="0" w:space="0" w:color="auto"/>
                                                                                        <w:bottom w:val="none" w:sz="0" w:space="0" w:color="auto"/>
                                                                                        <w:right w:val="none" w:sz="0" w:space="0" w:color="auto"/>
                                                                                      </w:divBdr>
                                                                                    </w:div>
                                                                                  </w:divsChild>
                                                                                </w:div>
                                                                                <w:div w:id="197409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38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756900">
                                                  <w:marLeft w:val="0"/>
                                                  <w:marRight w:val="0"/>
                                                  <w:marTop w:val="0"/>
                                                  <w:marBottom w:val="0"/>
                                                  <w:divBdr>
                                                    <w:top w:val="none" w:sz="0" w:space="0" w:color="auto"/>
                                                    <w:left w:val="none" w:sz="0" w:space="0" w:color="auto"/>
                                                    <w:bottom w:val="none" w:sz="0" w:space="0" w:color="auto"/>
                                                    <w:right w:val="none" w:sz="0" w:space="0" w:color="auto"/>
                                                  </w:divBdr>
                                                  <w:divsChild>
                                                    <w:div w:id="137915726">
                                                      <w:marLeft w:val="0"/>
                                                      <w:marRight w:val="0"/>
                                                      <w:marTop w:val="0"/>
                                                      <w:marBottom w:val="0"/>
                                                      <w:divBdr>
                                                        <w:top w:val="none" w:sz="0" w:space="0" w:color="auto"/>
                                                        <w:left w:val="none" w:sz="0" w:space="0" w:color="auto"/>
                                                        <w:bottom w:val="none" w:sz="0" w:space="0" w:color="auto"/>
                                                        <w:right w:val="none" w:sz="0" w:space="0" w:color="auto"/>
                                                      </w:divBdr>
                                                      <w:divsChild>
                                                        <w:div w:id="1865558723">
                                                          <w:marLeft w:val="0"/>
                                                          <w:marRight w:val="0"/>
                                                          <w:marTop w:val="0"/>
                                                          <w:marBottom w:val="0"/>
                                                          <w:divBdr>
                                                            <w:top w:val="none" w:sz="0" w:space="0" w:color="auto"/>
                                                            <w:left w:val="none" w:sz="0" w:space="0" w:color="auto"/>
                                                            <w:bottom w:val="none" w:sz="0" w:space="0" w:color="auto"/>
                                                            <w:right w:val="none" w:sz="0" w:space="0" w:color="auto"/>
                                                          </w:divBdr>
                                                        </w:div>
                                                        <w:div w:id="1040671200">
                                                          <w:marLeft w:val="240"/>
                                                          <w:marRight w:val="0"/>
                                                          <w:marTop w:val="0"/>
                                                          <w:marBottom w:val="0"/>
                                                          <w:divBdr>
                                                            <w:top w:val="none" w:sz="0" w:space="0" w:color="auto"/>
                                                            <w:left w:val="none" w:sz="0" w:space="0" w:color="auto"/>
                                                            <w:bottom w:val="none" w:sz="0" w:space="0" w:color="auto"/>
                                                            <w:right w:val="none" w:sz="0" w:space="0" w:color="auto"/>
                                                          </w:divBdr>
                                                          <w:divsChild>
                                                            <w:div w:id="1126658901">
                                                              <w:marLeft w:val="0"/>
                                                              <w:marRight w:val="0"/>
                                                              <w:marTop w:val="0"/>
                                                              <w:marBottom w:val="0"/>
                                                              <w:divBdr>
                                                                <w:top w:val="none" w:sz="0" w:space="0" w:color="auto"/>
                                                                <w:left w:val="none" w:sz="0" w:space="0" w:color="auto"/>
                                                                <w:bottom w:val="none" w:sz="0" w:space="0" w:color="auto"/>
                                                                <w:right w:val="none" w:sz="0" w:space="0" w:color="auto"/>
                                                              </w:divBdr>
                                                              <w:divsChild>
                                                                <w:div w:id="1018506101">
                                                                  <w:marLeft w:val="0"/>
                                                                  <w:marRight w:val="0"/>
                                                                  <w:marTop w:val="0"/>
                                                                  <w:marBottom w:val="0"/>
                                                                  <w:divBdr>
                                                                    <w:top w:val="none" w:sz="0" w:space="0" w:color="auto"/>
                                                                    <w:left w:val="none" w:sz="0" w:space="0" w:color="auto"/>
                                                                    <w:bottom w:val="none" w:sz="0" w:space="0" w:color="auto"/>
                                                                    <w:right w:val="none" w:sz="0" w:space="0" w:color="auto"/>
                                                                  </w:divBdr>
                                                                  <w:divsChild>
                                                                    <w:div w:id="2132817115">
                                                                      <w:marLeft w:val="0"/>
                                                                      <w:marRight w:val="0"/>
                                                                      <w:marTop w:val="0"/>
                                                                      <w:marBottom w:val="0"/>
                                                                      <w:divBdr>
                                                                        <w:top w:val="none" w:sz="0" w:space="0" w:color="auto"/>
                                                                        <w:left w:val="none" w:sz="0" w:space="0" w:color="auto"/>
                                                                        <w:bottom w:val="none" w:sz="0" w:space="0" w:color="auto"/>
                                                                        <w:right w:val="none" w:sz="0" w:space="0" w:color="auto"/>
                                                                      </w:divBdr>
                                                                    </w:div>
                                                                    <w:div w:id="805439766">
                                                                      <w:marLeft w:val="240"/>
                                                                      <w:marRight w:val="0"/>
                                                                      <w:marTop w:val="0"/>
                                                                      <w:marBottom w:val="0"/>
                                                                      <w:divBdr>
                                                                        <w:top w:val="none" w:sz="0" w:space="0" w:color="auto"/>
                                                                        <w:left w:val="none" w:sz="0" w:space="0" w:color="auto"/>
                                                                        <w:bottom w:val="none" w:sz="0" w:space="0" w:color="auto"/>
                                                                        <w:right w:val="none" w:sz="0" w:space="0" w:color="auto"/>
                                                                      </w:divBdr>
                                                                      <w:divsChild>
                                                                        <w:div w:id="525825821">
                                                                          <w:marLeft w:val="0"/>
                                                                          <w:marRight w:val="0"/>
                                                                          <w:marTop w:val="0"/>
                                                                          <w:marBottom w:val="0"/>
                                                                          <w:divBdr>
                                                                            <w:top w:val="none" w:sz="0" w:space="0" w:color="auto"/>
                                                                            <w:left w:val="none" w:sz="0" w:space="0" w:color="auto"/>
                                                                            <w:bottom w:val="none" w:sz="0" w:space="0" w:color="auto"/>
                                                                            <w:right w:val="none" w:sz="0" w:space="0" w:color="auto"/>
                                                                          </w:divBdr>
                                                                          <w:divsChild>
                                                                            <w:div w:id="997416170">
                                                                              <w:marLeft w:val="0"/>
                                                                              <w:marRight w:val="0"/>
                                                                              <w:marTop w:val="0"/>
                                                                              <w:marBottom w:val="0"/>
                                                                              <w:divBdr>
                                                                                <w:top w:val="none" w:sz="0" w:space="0" w:color="auto"/>
                                                                                <w:left w:val="none" w:sz="0" w:space="0" w:color="auto"/>
                                                                                <w:bottom w:val="none" w:sz="0" w:space="0" w:color="auto"/>
                                                                                <w:right w:val="none" w:sz="0" w:space="0" w:color="auto"/>
                                                                              </w:divBdr>
                                                                              <w:divsChild>
                                                                                <w:div w:id="1204908240">
                                                                                  <w:marLeft w:val="0"/>
                                                                                  <w:marRight w:val="0"/>
                                                                                  <w:marTop w:val="0"/>
                                                                                  <w:marBottom w:val="0"/>
                                                                                  <w:divBdr>
                                                                                    <w:top w:val="none" w:sz="0" w:space="0" w:color="auto"/>
                                                                                    <w:left w:val="none" w:sz="0" w:space="0" w:color="auto"/>
                                                                                    <w:bottom w:val="none" w:sz="0" w:space="0" w:color="auto"/>
                                                                                    <w:right w:val="none" w:sz="0" w:space="0" w:color="auto"/>
                                                                                  </w:divBdr>
                                                                                </w:div>
                                                                                <w:div w:id="1354921340">
                                                                                  <w:marLeft w:val="240"/>
                                                                                  <w:marRight w:val="0"/>
                                                                                  <w:marTop w:val="0"/>
                                                                                  <w:marBottom w:val="0"/>
                                                                                  <w:divBdr>
                                                                                    <w:top w:val="none" w:sz="0" w:space="0" w:color="auto"/>
                                                                                    <w:left w:val="none" w:sz="0" w:space="0" w:color="auto"/>
                                                                                    <w:bottom w:val="none" w:sz="0" w:space="0" w:color="auto"/>
                                                                                    <w:right w:val="none" w:sz="0" w:space="0" w:color="auto"/>
                                                                                  </w:divBdr>
                                                                                  <w:divsChild>
                                                                                    <w:div w:id="338846702">
                                                                                      <w:marLeft w:val="0"/>
                                                                                      <w:marRight w:val="0"/>
                                                                                      <w:marTop w:val="0"/>
                                                                                      <w:marBottom w:val="0"/>
                                                                                      <w:divBdr>
                                                                                        <w:top w:val="none" w:sz="0" w:space="0" w:color="auto"/>
                                                                                        <w:left w:val="none" w:sz="0" w:space="0" w:color="auto"/>
                                                                                        <w:bottom w:val="none" w:sz="0" w:space="0" w:color="auto"/>
                                                                                        <w:right w:val="none" w:sz="0" w:space="0" w:color="auto"/>
                                                                                      </w:divBdr>
                                                                                    </w:div>
                                                                                    <w:div w:id="1400326872">
                                                                                      <w:marLeft w:val="0"/>
                                                                                      <w:marRight w:val="0"/>
                                                                                      <w:marTop w:val="0"/>
                                                                                      <w:marBottom w:val="0"/>
                                                                                      <w:divBdr>
                                                                                        <w:top w:val="none" w:sz="0" w:space="0" w:color="auto"/>
                                                                                        <w:left w:val="none" w:sz="0" w:space="0" w:color="auto"/>
                                                                                        <w:bottom w:val="none" w:sz="0" w:space="0" w:color="auto"/>
                                                                                        <w:right w:val="none" w:sz="0" w:space="0" w:color="auto"/>
                                                                                      </w:divBdr>
                                                                                    </w:div>
                                                                                  </w:divsChild>
                                                                                </w:div>
                                                                                <w:div w:id="1040789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22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09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6873">
                                                  <w:marLeft w:val="0"/>
                                                  <w:marRight w:val="0"/>
                                                  <w:marTop w:val="0"/>
                                                  <w:marBottom w:val="0"/>
                                                  <w:divBdr>
                                                    <w:top w:val="none" w:sz="0" w:space="0" w:color="auto"/>
                                                    <w:left w:val="none" w:sz="0" w:space="0" w:color="auto"/>
                                                    <w:bottom w:val="none" w:sz="0" w:space="0" w:color="auto"/>
                                                    <w:right w:val="none" w:sz="0" w:space="0" w:color="auto"/>
                                                  </w:divBdr>
                                                  <w:divsChild>
                                                    <w:div w:id="1460102941">
                                                      <w:marLeft w:val="0"/>
                                                      <w:marRight w:val="0"/>
                                                      <w:marTop w:val="0"/>
                                                      <w:marBottom w:val="0"/>
                                                      <w:divBdr>
                                                        <w:top w:val="none" w:sz="0" w:space="0" w:color="auto"/>
                                                        <w:left w:val="none" w:sz="0" w:space="0" w:color="auto"/>
                                                        <w:bottom w:val="none" w:sz="0" w:space="0" w:color="auto"/>
                                                        <w:right w:val="none" w:sz="0" w:space="0" w:color="auto"/>
                                                      </w:divBdr>
                                                      <w:divsChild>
                                                        <w:div w:id="1292708980">
                                                          <w:marLeft w:val="0"/>
                                                          <w:marRight w:val="0"/>
                                                          <w:marTop w:val="0"/>
                                                          <w:marBottom w:val="0"/>
                                                          <w:divBdr>
                                                            <w:top w:val="none" w:sz="0" w:space="0" w:color="auto"/>
                                                            <w:left w:val="none" w:sz="0" w:space="0" w:color="auto"/>
                                                            <w:bottom w:val="none" w:sz="0" w:space="0" w:color="auto"/>
                                                            <w:right w:val="none" w:sz="0" w:space="0" w:color="auto"/>
                                                          </w:divBdr>
                                                        </w:div>
                                                        <w:div w:id="924805005">
                                                          <w:marLeft w:val="240"/>
                                                          <w:marRight w:val="0"/>
                                                          <w:marTop w:val="0"/>
                                                          <w:marBottom w:val="0"/>
                                                          <w:divBdr>
                                                            <w:top w:val="none" w:sz="0" w:space="0" w:color="auto"/>
                                                            <w:left w:val="none" w:sz="0" w:space="0" w:color="auto"/>
                                                            <w:bottom w:val="none" w:sz="0" w:space="0" w:color="auto"/>
                                                            <w:right w:val="none" w:sz="0" w:space="0" w:color="auto"/>
                                                          </w:divBdr>
                                                          <w:divsChild>
                                                            <w:div w:id="118572365">
                                                              <w:marLeft w:val="0"/>
                                                              <w:marRight w:val="0"/>
                                                              <w:marTop w:val="0"/>
                                                              <w:marBottom w:val="0"/>
                                                              <w:divBdr>
                                                                <w:top w:val="none" w:sz="0" w:space="0" w:color="auto"/>
                                                                <w:left w:val="none" w:sz="0" w:space="0" w:color="auto"/>
                                                                <w:bottom w:val="none" w:sz="0" w:space="0" w:color="auto"/>
                                                                <w:right w:val="none" w:sz="0" w:space="0" w:color="auto"/>
                                                              </w:divBdr>
                                                              <w:divsChild>
                                                                <w:div w:id="103310637">
                                                                  <w:marLeft w:val="0"/>
                                                                  <w:marRight w:val="0"/>
                                                                  <w:marTop w:val="0"/>
                                                                  <w:marBottom w:val="0"/>
                                                                  <w:divBdr>
                                                                    <w:top w:val="none" w:sz="0" w:space="0" w:color="auto"/>
                                                                    <w:left w:val="none" w:sz="0" w:space="0" w:color="auto"/>
                                                                    <w:bottom w:val="none" w:sz="0" w:space="0" w:color="auto"/>
                                                                    <w:right w:val="none" w:sz="0" w:space="0" w:color="auto"/>
                                                                  </w:divBdr>
                                                                  <w:divsChild>
                                                                    <w:div w:id="2084176961">
                                                                      <w:marLeft w:val="0"/>
                                                                      <w:marRight w:val="0"/>
                                                                      <w:marTop w:val="0"/>
                                                                      <w:marBottom w:val="0"/>
                                                                      <w:divBdr>
                                                                        <w:top w:val="none" w:sz="0" w:space="0" w:color="auto"/>
                                                                        <w:left w:val="none" w:sz="0" w:space="0" w:color="auto"/>
                                                                        <w:bottom w:val="none" w:sz="0" w:space="0" w:color="auto"/>
                                                                        <w:right w:val="none" w:sz="0" w:space="0" w:color="auto"/>
                                                                      </w:divBdr>
                                                                    </w:div>
                                                                    <w:div w:id="1164122585">
                                                                      <w:marLeft w:val="240"/>
                                                                      <w:marRight w:val="0"/>
                                                                      <w:marTop w:val="0"/>
                                                                      <w:marBottom w:val="0"/>
                                                                      <w:divBdr>
                                                                        <w:top w:val="none" w:sz="0" w:space="0" w:color="auto"/>
                                                                        <w:left w:val="none" w:sz="0" w:space="0" w:color="auto"/>
                                                                        <w:bottom w:val="none" w:sz="0" w:space="0" w:color="auto"/>
                                                                        <w:right w:val="none" w:sz="0" w:space="0" w:color="auto"/>
                                                                      </w:divBdr>
                                                                      <w:divsChild>
                                                                        <w:div w:id="944769563">
                                                                          <w:marLeft w:val="0"/>
                                                                          <w:marRight w:val="0"/>
                                                                          <w:marTop w:val="0"/>
                                                                          <w:marBottom w:val="0"/>
                                                                          <w:divBdr>
                                                                            <w:top w:val="none" w:sz="0" w:space="0" w:color="auto"/>
                                                                            <w:left w:val="none" w:sz="0" w:space="0" w:color="auto"/>
                                                                            <w:bottom w:val="none" w:sz="0" w:space="0" w:color="auto"/>
                                                                            <w:right w:val="none" w:sz="0" w:space="0" w:color="auto"/>
                                                                          </w:divBdr>
                                                                          <w:divsChild>
                                                                            <w:div w:id="2096432370">
                                                                              <w:marLeft w:val="0"/>
                                                                              <w:marRight w:val="0"/>
                                                                              <w:marTop w:val="0"/>
                                                                              <w:marBottom w:val="0"/>
                                                                              <w:divBdr>
                                                                                <w:top w:val="none" w:sz="0" w:space="0" w:color="auto"/>
                                                                                <w:left w:val="none" w:sz="0" w:space="0" w:color="auto"/>
                                                                                <w:bottom w:val="none" w:sz="0" w:space="0" w:color="auto"/>
                                                                                <w:right w:val="none" w:sz="0" w:space="0" w:color="auto"/>
                                                                              </w:divBdr>
                                                                              <w:divsChild>
                                                                                <w:div w:id="822162013">
                                                                                  <w:marLeft w:val="0"/>
                                                                                  <w:marRight w:val="0"/>
                                                                                  <w:marTop w:val="0"/>
                                                                                  <w:marBottom w:val="0"/>
                                                                                  <w:divBdr>
                                                                                    <w:top w:val="none" w:sz="0" w:space="0" w:color="auto"/>
                                                                                    <w:left w:val="none" w:sz="0" w:space="0" w:color="auto"/>
                                                                                    <w:bottom w:val="none" w:sz="0" w:space="0" w:color="auto"/>
                                                                                    <w:right w:val="none" w:sz="0" w:space="0" w:color="auto"/>
                                                                                  </w:divBdr>
                                                                                </w:div>
                                                                                <w:div w:id="2080251513">
                                                                                  <w:marLeft w:val="240"/>
                                                                                  <w:marRight w:val="0"/>
                                                                                  <w:marTop w:val="0"/>
                                                                                  <w:marBottom w:val="0"/>
                                                                                  <w:divBdr>
                                                                                    <w:top w:val="none" w:sz="0" w:space="0" w:color="auto"/>
                                                                                    <w:left w:val="none" w:sz="0" w:space="0" w:color="auto"/>
                                                                                    <w:bottom w:val="none" w:sz="0" w:space="0" w:color="auto"/>
                                                                                    <w:right w:val="none" w:sz="0" w:space="0" w:color="auto"/>
                                                                                  </w:divBdr>
                                                                                  <w:divsChild>
                                                                                    <w:div w:id="1059089852">
                                                                                      <w:marLeft w:val="0"/>
                                                                                      <w:marRight w:val="0"/>
                                                                                      <w:marTop w:val="0"/>
                                                                                      <w:marBottom w:val="0"/>
                                                                                      <w:divBdr>
                                                                                        <w:top w:val="none" w:sz="0" w:space="0" w:color="auto"/>
                                                                                        <w:left w:val="none" w:sz="0" w:space="0" w:color="auto"/>
                                                                                        <w:bottom w:val="none" w:sz="0" w:space="0" w:color="auto"/>
                                                                                        <w:right w:val="none" w:sz="0" w:space="0" w:color="auto"/>
                                                                                      </w:divBdr>
                                                                                    </w:div>
                                                                                    <w:div w:id="1596397551">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sChild>
                                                                                </w:div>
                                                                                <w:div w:id="3312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43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050715">
                                                  <w:marLeft w:val="0"/>
                                                  <w:marRight w:val="0"/>
                                                  <w:marTop w:val="0"/>
                                                  <w:marBottom w:val="0"/>
                                                  <w:divBdr>
                                                    <w:top w:val="none" w:sz="0" w:space="0" w:color="auto"/>
                                                    <w:left w:val="none" w:sz="0" w:space="0" w:color="auto"/>
                                                    <w:bottom w:val="none" w:sz="0" w:space="0" w:color="auto"/>
                                                    <w:right w:val="none" w:sz="0" w:space="0" w:color="auto"/>
                                                  </w:divBdr>
                                                  <w:divsChild>
                                                    <w:div w:id="530924805">
                                                      <w:marLeft w:val="0"/>
                                                      <w:marRight w:val="0"/>
                                                      <w:marTop w:val="0"/>
                                                      <w:marBottom w:val="0"/>
                                                      <w:divBdr>
                                                        <w:top w:val="none" w:sz="0" w:space="0" w:color="auto"/>
                                                        <w:left w:val="none" w:sz="0" w:space="0" w:color="auto"/>
                                                        <w:bottom w:val="none" w:sz="0" w:space="0" w:color="auto"/>
                                                        <w:right w:val="none" w:sz="0" w:space="0" w:color="auto"/>
                                                      </w:divBdr>
                                                      <w:divsChild>
                                                        <w:div w:id="8332223">
                                                          <w:marLeft w:val="0"/>
                                                          <w:marRight w:val="0"/>
                                                          <w:marTop w:val="0"/>
                                                          <w:marBottom w:val="0"/>
                                                          <w:divBdr>
                                                            <w:top w:val="none" w:sz="0" w:space="0" w:color="auto"/>
                                                            <w:left w:val="none" w:sz="0" w:space="0" w:color="auto"/>
                                                            <w:bottom w:val="none" w:sz="0" w:space="0" w:color="auto"/>
                                                            <w:right w:val="none" w:sz="0" w:space="0" w:color="auto"/>
                                                          </w:divBdr>
                                                        </w:div>
                                                        <w:div w:id="1694962440">
                                                          <w:marLeft w:val="240"/>
                                                          <w:marRight w:val="0"/>
                                                          <w:marTop w:val="0"/>
                                                          <w:marBottom w:val="0"/>
                                                          <w:divBdr>
                                                            <w:top w:val="none" w:sz="0" w:space="0" w:color="auto"/>
                                                            <w:left w:val="none" w:sz="0" w:space="0" w:color="auto"/>
                                                            <w:bottom w:val="none" w:sz="0" w:space="0" w:color="auto"/>
                                                            <w:right w:val="none" w:sz="0" w:space="0" w:color="auto"/>
                                                          </w:divBdr>
                                                          <w:divsChild>
                                                            <w:div w:id="28771464">
                                                              <w:marLeft w:val="0"/>
                                                              <w:marRight w:val="0"/>
                                                              <w:marTop w:val="0"/>
                                                              <w:marBottom w:val="0"/>
                                                              <w:divBdr>
                                                                <w:top w:val="none" w:sz="0" w:space="0" w:color="auto"/>
                                                                <w:left w:val="none" w:sz="0" w:space="0" w:color="auto"/>
                                                                <w:bottom w:val="none" w:sz="0" w:space="0" w:color="auto"/>
                                                                <w:right w:val="none" w:sz="0" w:space="0" w:color="auto"/>
                                                              </w:divBdr>
                                                              <w:divsChild>
                                                                <w:div w:id="1417047454">
                                                                  <w:marLeft w:val="0"/>
                                                                  <w:marRight w:val="0"/>
                                                                  <w:marTop w:val="0"/>
                                                                  <w:marBottom w:val="0"/>
                                                                  <w:divBdr>
                                                                    <w:top w:val="none" w:sz="0" w:space="0" w:color="auto"/>
                                                                    <w:left w:val="none" w:sz="0" w:space="0" w:color="auto"/>
                                                                    <w:bottom w:val="none" w:sz="0" w:space="0" w:color="auto"/>
                                                                    <w:right w:val="none" w:sz="0" w:space="0" w:color="auto"/>
                                                                  </w:divBdr>
                                                                  <w:divsChild>
                                                                    <w:div w:id="1496916352">
                                                                      <w:marLeft w:val="0"/>
                                                                      <w:marRight w:val="0"/>
                                                                      <w:marTop w:val="0"/>
                                                                      <w:marBottom w:val="0"/>
                                                                      <w:divBdr>
                                                                        <w:top w:val="none" w:sz="0" w:space="0" w:color="auto"/>
                                                                        <w:left w:val="none" w:sz="0" w:space="0" w:color="auto"/>
                                                                        <w:bottom w:val="none" w:sz="0" w:space="0" w:color="auto"/>
                                                                        <w:right w:val="none" w:sz="0" w:space="0" w:color="auto"/>
                                                                      </w:divBdr>
                                                                    </w:div>
                                                                    <w:div w:id="319358162">
                                                                      <w:marLeft w:val="240"/>
                                                                      <w:marRight w:val="0"/>
                                                                      <w:marTop w:val="0"/>
                                                                      <w:marBottom w:val="0"/>
                                                                      <w:divBdr>
                                                                        <w:top w:val="none" w:sz="0" w:space="0" w:color="auto"/>
                                                                        <w:left w:val="none" w:sz="0" w:space="0" w:color="auto"/>
                                                                        <w:bottom w:val="none" w:sz="0" w:space="0" w:color="auto"/>
                                                                        <w:right w:val="none" w:sz="0" w:space="0" w:color="auto"/>
                                                                      </w:divBdr>
                                                                      <w:divsChild>
                                                                        <w:div w:id="596252677">
                                                                          <w:marLeft w:val="0"/>
                                                                          <w:marRight w:val="0"/>
                                                                          <w:marTop w:val="0"/>
                                                                          <w:marBottom w:val="0"/>
                                                                          <w:divBdr>
                                                                            <w:top w:val="none" w:sz="0" w:space="0" w:color="auto"/>
                                                                            <w:left w:val="none" w:sz="0" w:space="0" w:color="auto"/>
                                                                            <w:bottom w:val="none" w:sz="0" w:space="0" w:color="auto"/>
                                                                            <w:right w:val="none" w:sz="0" w:space="0" w:color="auto"/>
                                                                          </w:divBdr>
                                                                          <w:divsChild>
                                                                            <w:div w:id="422723406">
                                                                              <w:marLeft w:val="0"/>
                                                                              <w:marRight w:val="0"/>
                                                                              <w:marTop w:val="0"/>
                                                                              <w:marBottom w:val="0"/>
                                                                              <w:divBdr>
                                                                                <w:top w:val="none" w:sz="0" w:space="0" w:color="auto"/>
                                                                                <w:left w:val="none" w:sz="0" w:space="0" w:color="auto"/>
                                                                                <w:bottom w:val="none" w:sz="0" w:space="0" w:color="auto"/>
                                                                                <w:right w:val="none" w:sz="0" w:space="0" w:color="auto"/>
                                                                              </w:divBdr>
                                                                              <w:divsChild>
                                                                                <w:div w:id="932473902">
                                                                                  <w:marLeft w:val="0"/>
                                                                                  <w:marRight w:val="0"/>
                                                                                  <w:marTop w:val="0"/>
                                                                                  <w:marBottom w:val="0"/>
                                                                                  <w:divBdr>
                                                                                    <w:top w:val="none" w:sz="0" w:space="0" w:color="auto"/>
                                                                                    <w:left w:val="none" w:sz="0" w:space="0" w:color="auto"/>
                                                                                    <w:bottom w:val="none" w:sz="0" w:space="0" w:color="auto"/>
                                                                                    <w:right w:val="none" w:sz="0" w:space="0" w:color="auto"/>
                                                                                  </w:divBdr>
                                                                                </w:div>
                                                                                <w:div w:id="507870514">
                                                                                  <w:marLeft w:val="240"/>
                                                                                  <w:marRight w:val="0"/>
                                                                                  <w:marTop w:val="0"/>
                                                                                  <w:marBottom w:val="0"/>
                                                                                  <w:divBdr>
                                                                                    <w:top w:val="none" w:sz="0" w:space="0" w:color="auto"/>
                                                                                    <w:left w:val="none" w:sz="0" w:space="0" w:color="auto"/>
                                                                                    <w:bottom w:val="none" w:sz="0" w:space="0" w:color="auto"/>
                                                                                    <w:right w:val="none" w:sz="0" w:space="0" w:color="auto"/>
                                                                                  </w:divBdr>
                                                                                  <w:divsChild>
                                                                                    <w:div w:id="1106777817">
                                                                                      <w:marLeft w:val="0"/>
                                                                                      <w:marRight w:val="0"/>
                                                                                      <w:marTop w:val="0"/>
                                                                                      <w:marBottom w:val="0"/>
                                                                                      <w:divBdr>
                                                                                        <w:top w:val="none" w:sz="0" w:space="0" w:color="auto"/>
                                                                                        <w:left w:val="none" w:sz="0" w:space="0" w:color="auto"/>
                                                                                        <w:bottom w:val="none" w:sz="0" w:space="0" w:color="auto"/>
                                                                                        <w:right w:val="none" w:sz="0" w:space="0" w:color="auto"/>
                                                                                      </w:divBdr>
                                                                                    </w:div>
                                                                                  </w:divsChild>
                                                                                </w:div>
                                                                                <w:div w:id="16339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21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366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15362">
                                                  <w:marLeft w:val="0"/>
                                                  <w:marRight w:val="0"/>
                                                  <w:marTop w:val="0"/>
                                                  <w:marBottom w:val="0"/>
                                                  <w:divBdr>
                                                    <w:top w:val="none" w:sz="0" w:space="0" w:color="auto"/>
                                                    <w:left w:val="none" w:sz="0" w:space="0" w:color="auto"/>
                                                    <w:bottom w:val="none" w:sz="0" w:space="0" w:color="auto"/>
                                                    <w:right w:val="none" w:sz="0" w:space="0" w:color="auto"/>
                                                  </w:divBdr>
                                                  <w:divsChild>
                                                    <w:div w:id="216866339">
                                                      <w:marLeft w:val="0"/>
                                                      <w:marRight w:val="0"/>
                                                      <w:marTop w:val="0"/>
                                                      <w:marBottom w:val="0"/>
                                                      <w:divBdr>
                                                        <w:top w:val="none" w:sz="0" w:space="0" w:color="auto"/>
                                                        <w:left w:val="none" w:sz="0" w:space="0" w:color="auto"/>
                                                        <w:bottom w:val="none" w:sz="0" w:space="0" w:color="auto"/>
                                                        <w:right w:val="none" w:sz="0" w:space="0" w:color="auto"/>
                                                      </w:divBdr>
                                                      <w:divsChild>
                                                        <w:div w:id="1844084011">
                                                          <w:marLeft w:val="0"/>
                                                          <w:marRight w:val="0"/>
                                                          <w:marTop w:val="0"/>
                                                          <w:marBottom w:val="0"/>
                                                          <w:divBdr>
                                                            <w:top w:val="none" w:sz="0" w:space="0" w:color="auto"/>
                                                            <w:left w:val="none" w:sz="0" w:space="0" w:color="auto"/>
                                                            <w:bottom w:val="none" w:sz="0" w:space="0" w:color="auto"/>
                                                            <w:right w:val="none" w:sz="0" w:space="0" w:color="auto"/>
                                                          </w:divBdr>
                                                        </w:div>
                                                        <w:div w:id="588348815">
                                                          <w:marLeft w:val="240"/>
                                                          <w:marRight w:val="0"/>
                                                          <w:marTop w:val="0"/>
                                                          <w:marBottom w:val="0"/>
                                                          <w:divBdr>
                                                            <w:top w:val="none" w:sz="0" w:space="0" w:color="auto"/>
                                                            <w:left w:val="none" w:sz="0" w:space="0" w:color="auto"/>
                                                            <w:bottom w:val="none" w:sz="0" w:space="0" w:color="auto"/>
                                                            <w:right w:val="none" w:sz="0" w:space="0" w:color="auto"/>
                                                          </w:divBdr>
                                                          <w:divsChild>
                                                            <w:div w:id="1501777066">
                                                              <w:marLeft w:val="0"/>
                                                              <w:marRight w:val="0"/>
                                                              <w:marTop w:val="0"/>
                                                              <w:marBottom w:val="0"/>
                                                              <w:divBdr>
                                                                <w:top w:val="none" w:sz="0" w:space="0" w:color="auto"/>
                                                                <w:left w:val="none" w:sz="0" w:space="0" w:color="auto"/>
                                                                <w:bottom w:val="none" w:sz="0" w:space="0" w:color="auto"/>
                                                                <w:right w:val="none" w:sz="0" w:space="0" w:color="auto"/>
                                                              </w:divBdr>
                                                              <w:divsChild>
                                                                <w:div w:id="1887257704">
                                                                  <w:marLeft w:val="0"/>
                                                                  <w:marRight w:val="0"/>
                                                                  <w:marTop w:val="0"/>
                                                                  <w:marBottom w:val="0"/>
                                                                  <w:divBdr>
                                                                    <w:top w:val="none" w:sz="0" w:space="0" w:color="auto"/>
                                                                    <w:left w:val="none" w:sz="0" w:space="0" w:color="auto"/>
                                                                    <w:bottom w:val="none" w:sz="0" w:space="0" w:color="auto"/>
                                                                    <w:right w:val="none" w:sz="0" w:space="0" w:color="auto"/>
                                                                  </w:divBdr>
                                                                  <w:divsChild>
                                                                    <w:div w:id="108203990">
                                                                      <w:marLeft w:val="0"/>
                                                                      <w:marRight w:val="0"/>
                                                                      <w:marTop w:val="0"/>
                                                                      <w:marBottom w:val="0"/>
                                                                      <w:divBdr>
                                                                        <w:top w:val="none" w:sz="0" w:space="0" w:color="auto"/>
                                                                        <w:left w:val="none" w:sz="0" w:space="0" w:color="auto"/>
                                                                        <w:bottom w:val="none" w:sz="0" w:space="0" w:color="auto"/>
                                                                        <w:right w:val="none" w:sz="0" w:space="0" w:color="auto"/>
                                                                      </w:divBdr>
                                                                    </w:div>
                                                                    <w:div w:id="1477182329">
                                                                      <w:marLeft w:val="240"/>
                                                                      <w:marRight w:val="0"/>
                                                                      <w:marTop w:val="0"/>
                                                                      <w:marBottom w:val="0"/>
                                                                      <w:divBdr>
                                                                        <w:top w:val="none" w:sz="0" w:space="0" w:color="auto"/>
                                                                        <w:left w:val="none" w:sz="0" w:space="0" w:color="auto"/>
                                                                        <w:bottom w:val="none" w:sz="0" w:space="0" w:color="auto"/>
                                                                        <w:right w:val="none" w:sz="0" w:space="0" w:color="auto"/>
                                                                      </w:divBdr>
                                                                      <w:divsChild>
                                                                        <w:div w:id="97724634">
                                                                          <w:marLeft w:val="0"/>
                                                                          <w:marRight w:val="0"/>
                                                                          <w:marTop w:val="0"/>
                                                                          <w:marBottom w:val="0"/>
                                                                          <w:divBdr>
                                                                            <w:top w:val="none" w:sz="0" w:space="0" w:color="auto"/>
                                                                            <w:left w:val="none" w:sz="0" w:space="0" w:color="auto"/>
                                                                            <w:bottom w:val="none" w:sz="0" w:space="0" w:color="auto"/>
                                                                            <w:right w:val="none" w:sz="0" w:space="0" w:color="auto"/>
                                                                          </w:divBdr>
                                                                          <w:divsChild>
                                                                            <w:div w:id="247347601">
                                                                              <w:marLeft w:val="0"/>
                                                                              <w:marRight w:val="0"/>
                                                                              <w:marTop w:val="0"/>
                                                                              <w:marBottom w:val="0"/>
                                                                              <w:divBdr>
                                                                                <w:top w:val="none" w:sz="0" w:space="0" w:color="auto"/>
                                                                                <w:left w:val="none" w:sz="0" w:space="0" w:color="auto"/>
                                                                                <w:bottom w:val="none" w:sz="0" w:space="0" w:color="auto"/>
                                                                                <w:right w:val="none" w:sz="0" w:space="0" w:color="auto"/>
                                                                              </w:divBdr>
                                                                              <w:divsChild>
                                                                                <w:div w:id="191039988">
                                                                                  <w:marLeft w:val="0"/>
                                                                                  <w:marRight w:val="0"/>
                                                                                  <w:marTop w:val="0"/>
                                                                                  <w:marBottom w:val="0"/>
                                                                                  <w:divBdr>
                                                                                    <w:top w:val="none" w:sz="0" w:space="0" w:color="auto"/>
                                                                                    <w:left w:val="none" w:sz="0" w:space="0" w:color="auto"/>
                                                                                    <w:bottom w:val="none" w:sz="0" w:space="0" w:color="auto"/>
                                                                                    <w:right w:val="none" w:sz="0" w:space="0" w:color="auto"/>
                                                                                  </w:divBdr>
                                                                                </w:div>
                                                                                <w:div w:id="1605528521">
                                                                                  <w:marLeft w:val="240"/>
                                                                                  <w:marRight w:val="0"/>
                                                                                  <w:marTop w:val="0"/>
                                                                                  <w:marBottom w:val="0"/>
                                                                                  <w:divBdr>
                                                                                    <w:top w:val="none" w:sz="0" w:space="0" w:color="auto"/>
                                                                                    <w:left w:val="none" w:sz="0" w:space="0" w:color="auto"/>
                                                                                    <w:bottom w:val="none" w:sz="0" w:space="0" w:color="auto"/>
                                                                                    <w:right w:val="none" w:sz="0" w:space="0" w:color="auto"/>
                                                                                  </w:divBdr>
                                                                                  <w:divsChild>
                                                                                    <w:div w:id="1678536230">
                                                                                      <w:marLeft w:val="0"/>
                                                                                      <w:marRight w:val="0"/>
                                                                                      <w:marTop w:val="0"/>
                                                                                      <w:marBottom w:val="0"/>
                                                                                      <w:divBdr>
                                                                                        <w:top w:val="none" w:sz="0" w:space="0" w:color="auto"/>
                                                                                        <w:left w:val="none" w:sz="0" w:space="0" w:color="auto"/>
                                                                                        <w:bottom w:val="none" w:sz="0" w:space="0" w:color="auto"/>
                                                                                        <w:right w:val="none" w:sz="0" w:space="0" w:color="auto"/>
                                                                                      </w:divBdr>
                                                                                    </w:div>
                                                                                  </w:divsChild>
                                                                                </w:div>
                                                                                <w:div w:id="56676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8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1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5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009">
                                      <w:marLeft w:val="0"/>
                                      <w:marRight w:val="0"/>
                                      <w:marTop w:val="0"/>
                                      <w:marBottom w:val="0"/>
                                      <w:divBdr>
                                        <w:top w:val="none" w:sz="0" w:space="0" w:color="auto"/>
                                        <w:left w:val="none" w:sz="0" w:space="0" w:color="auto"/>
                                        <w:bottom w:val="none" w:sz="0" w:space="0" w:color="auto"/>
                                        <w:right w:val="none" w:sz="0" w:space="0" w:color="auto"/>
                                      </w:divBdr>
                                      <w:divsChild>
                                        <w:div w:id="846016769">
                                          <w:marLeft w:val="0"/>
                                          <w:marRight w:val="0"/>
                                          <w:marTop w:val="0"/>
                                          <w:marBottom w:val="0"/>
                                          <w:divBdr>
                                            <w:top w:val="none" w:sz="0" w:space="0" w:color="auto"/>
                                            <w:left w:val="none" w:sz="0" w:space="0" w:color="auto"/>
                                            <w:bottom w:val="none" w:sz="0" w:space="0" w:color="auto"/>
                                            <w:right w:val="none" w:sz="0" w:space="0" w:color="auto"/>
                                          </w:divBdr>
                                          <w:divsChild>
                                            <w:div w:id="1088429455">
                                              <w:marLeft w:val="0"/>
                                              <w:marRight w:val="0"/>
                                              <w:marTop w:val="0"/>
                                              <w:marBottom w:val="0"/>
                                              <w:divBdr>
                                                <w:top w:val="none" w:sz="0" w:space="0" w:color="auto"/>
                                                <w:left w:val="none" w:sz="0" w:space="0" w:color="auto"/>
                                                <w:bottom w:val="none" w:sz="0" w:space="0" w:color="auto"/>
                                                <w:right w:val="none" w:sz="0" w:space="0" w:color="auto"/>
                                              </w:divBdr>
                                            </w:div>
                                            <w:div w:id="120074265">
                                              <w:marLeft w:val="240"/>
                                              <w:marRight w:val="0"/>
                                              <w:marTop w:val="0"/>
                                              <w:marBottom w:val="0"/>
                                              <w:divBdr>
                                                <w:top w:val="none" w:sz="0" w:space="0" w:color="auto"/>
                                                <w:left w:val="none" w:sz="0" w:space="0" w:color="auto"/>
                                                <w:bottom w:val="none" w:sz="0" w:space="0" w:color="auto"/>
                                                <w:right w:val="none" w:sz="0" w:space="0" w:color="auto"/>
                                              </w:divBdr>
                                              <w:divsChild>
                                                <w:div w:id="55709696">
                                                  <w:marLeft w:val="0"/>
                                                  <w:marRight w:val="0"/>
                                                  <w:marTop w:val="0"/>
                                                  <w:marBottom w:val="0"/>
                                                  <w:divBdr>
                                                    <w:top w:val="none" w:sz="0" w:space="0" w:color="auto"/>
                                                    <w:left w:val="none" w:sz="0" w:space="0" w:color="auto"/>
                                                    <w:bottom w:val="none" w:sz="0" w:space="0" w:color="auto"/>
                                                    <w:right w:val="none" w:sz="0" w:space="0" w:color="auto"/>
                                                  </w:divBdr>
                                                  <w:divsChild>
                                                    <w:div w:id="70742327">
                                                      <w:marLeft w:val="0"/>
                                                      <w:marRight w:val="0"/>
                                                      <w:marTop w:val="0"/>
                                                      <w:marBottom w:val="0"/>
                                                      <w:divBdr>
                                                        <w:top w:val="none" w:sz="0" w:space="0" w:color="auto"/>
                                                        <w:left w:val="none" w:sz="0" w:space="0" w:color="auto"/>
                                                        <w:bottom w:val="none" w:sz="0" w:space="0" w:color="auto"/>
                                                        <w:right w:val="none" w:sz="0" w:space="0" w:color="auto"/>
                                                      </w:divBdr>
                                                      <w:divsChild>
                                                        <w:div w:id="2021852954">
                                                          <w:marLeft w:val="0"/>
                                                          <w:marRight w:val="0"/>
                                                          <w:marTop w:val="0"/>
                                                          <w:marBottom w:val="0"/>
                                                          <w:divBdr>
                                                            <w:top w:val="none" w:sz="0" w:space="0" w:color="auto"/>
                                                            <w:left w:val="none" w:sz="0" w:space="0" w:color="auto"/>
                                                            <w:bottom w:val="none" w:sz="0" w:space="0" w:color="auto"/>
                                                            <w:right w:val="none" w:sz="0" w:space="0" w:color="auto"/>
                                                          </w:divBdr>
                                                        </w:div>
                                                        <w:div w:id="459305284">
                                                          <w:marLeft w:val="240"/>
                                                          <w:marRight w:val="0"/>
                                                          <w:marTop w:val="0"/>
                                                          <w:marBottom w:val="0"/>
                                                          <w:divBdr>
                                                            <w:top w:val="none" w:sz="0" w:space="0" w:color="auto"/>
                                                            <w:left w:val="none" w:sz="0" w:space="0" w:color="auto"/>
                                                            <w:bottom w:val="none" w:sz="0" w:space="0" w:color="auto"/>
                                                            <w:right w:val="none" w:sz="0" w:space="0" w:color="auto"/>
                                                          </w:divBdr>
                                                          <w:divsChild>
                                                            <w:div w:id="2044818130">
                                                              <w:marLeft w:val="0"/>
                                                              <w:marRight w:val="0"/>
                                                              <w:marTop w:val="0"/>
                                                              <w:marBottom w:val="0"/>
                                                              <w:divBdr>
                                                                <w:top w:val="none" w:sz="0" w:space="0" w:color="auto"/>
                                                                <w:left w:val="none" w:sz="0" w:space="0" w:color="auto"/>
                                                                <w:bottom w:val="none" w:sz="0" w:space="0" w:color="auto"/>
                                                                <w:right w:val="none" w:sz="0" w:space="0" w:color="auto"/>
                                                              </w:divBdr>
                                                              <w:divsChild>
                                                                <w:div w:id="925455219">
                                                                  <w:marLeft w:val="0"/>
                                                                  <w:marRight w:val="0"/>
                                                                  <w:marTop w:val="0"/>
                                                                  <w:marBottom w:val="0"/>
                                                                  <w:divBdr>
                                                                    <w:top w:val="none" w:sz="0" w:space="0" w:color="auto"/>
                                                                    <w:left w:val="none" w:sz="0" w:space="0" w:color="auto"/>
                                                                    <w:bottom w:val="none" w:sz="0" w:space="0" w:color="auto"/>
                                                                    <w:right w:val="none" w:sz="0" w:space="0" w:color="auto"/>
                                                                  </w:divBdr>
                                                                  <w:divsChild>
                                                                    <w:div w:id="7564537">
                                                                      <w:marLeft w:val="0"/>
                                                                      <w:marRight w:val="0"/>
                                                                      <w:marTop w:val="0"/>
                                                                      <w:marBottom w:val="0"/>
                                                                      <w:divBdr>
                                                                        <w:top w:val="none" w:sz="0" w:space="0" w:color="auto"/>
                                                                        <w:left w:val="none" w:sz="0" w:space="0" w:color="auto"/>
                                                                        <w:bottom w:val="none" w:sz="0" w:space="0" w:color="auto"/>
                                                                        <w:right w:val="none" w:sz="0" w:space="0" w:color="auto"/>
                                                                      </w:divBdr>
                                                                    </w:div>
                                                                    <w:div w:id="609320730">
                                                                      <w:marLeft w:val="240"/>
                                                                      <w:marRight w:val="0"/>
                                                                      <w:marTop w:val="0"/>
                                                                      <w:marBottom w:val="0"/>
                                                                      <w:divBdr>
                                                                        <w:top w:val="none" w:sz="0" w:space="0" w:color="auto"/>
                                                                        <w:left w:val="none" w:sz="0" w:space="0" w:color="auto"/>
                                                                        <w:bottom w:val="none" w:sz="0" w:space="0" w:color="auto"/>
                                                                        <w:right w:val="none" w:sz="0" w:space="0" w:color="auto"/>
                                                                      </w:divBdr>
                                                                      <w:divsChild>
                                                                        <w:div w:id="1133407188">
                                                                          <w:marLeft w:val="0"/>
                                                                          <w:marRight w:val="0"/>
                                                                          <w:marTop w:val="0"/>
                                                                          <w:marBottom w:val="0"/>
                                                                          <w:divBdr>
                                                                            <w:top w:val="none" w:sz="0" w:space="0" w:color="auto"/>
                                                                            <w:left w:val="none" w:sz="0" w:space="0" w:color="auto"/>
                                                                            <w:bottom w:val="none" w:sz="0" w:space="0" w:color="auto"/>
                                                                            <w:right w:val="none" w:sz="0" w:space="0" w:color="auto"/>
                                                                          </w:divBdr>
                                                                        </w:div>
                                                                        <w:div w:id="1382173569">
                                                                          <w:marLeft w:val="0"/>
                                                                          <w:marRight w:val="0"/>
                                                                          <w:marTop w:val="0"/>
                                                                          <w:marBottom w:val="0"/>
                                                                          <w:divBdr>
                                                                            <w:top w:val="none" w:sz="0" w:space="0" w:color="auto"/>
                                                                            <w:left w:val="none" w:sz="0" w:space="0" w:color="auto"/>
                                                                            <w:bottom w:val="none" w:sz="0" w:space="0" w:color="auto"/>
                                                                            <w:right w:val="none" w:sz="0" w:space="0" w:color="auto"/>
                                                                          </w:divBdr>
                                                                        </w:div>
                                                                      </w:divsChild>
                                                                    </w:div>
                                                                    <w:div w:id="82427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30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4303">
                                                  <w:marLeft w:val="0"/>
                                                  <w:marRight w:val="0"/>
                                                  <w:marTop w:val="0"/>
                                                  <w:marBottom w:val="0"/>
                                                  <w:divBdr>
                                                    <w:top w:val="none" w:sz="0" w:space="0" w:color="auto"/>
                                                    <w:left w:val="none" w:sz="0" w:space="0" w:color="auto"/>
                                                    <w:bottom w:val="none" w:sz="0" w:space="0" w:color="auto"/>
                                                    <w:right w:val="none" w:sz="0" w:space="0" w:color="auto"/>
                                                  </w:divBdr>
                                                  <w:divsChild>
                                                    <w:div w:id="39012755">
                                                      <w:marLeft w:val="0"/>
                                                      <w:marRight w:val="0"/>
                                                      <w:marTop w:val="0"/>
                                                      <w:marBottom w:val="0"/>
                                                      <w:divBdr>
                                                        <w:top w:val="none" w:sz="0" w:space="0" w:color="auto"/>
                                                        <w:left w:val="none" w:sz="0" w:space="0" w:color="auto"/>
                                                        <w:bottom w:val="none" w:sz="0" w:space="0" w:color="auto"/>
                                                        <w:right w:val="none" w:sz="0" w:space="0" w:color="auto"/>
                                                      </w:divBdr>
                                                      <w:divsChild>
                                                        <w:div w:id="1437678190">
                                                          <w:marLeft w:val="0"/>
                                                          <w:marRight w:val="0"/>
                                                          <w:marTop w:val="0"/>
                                                          <w:marBottom w:val="0"/>
                                                          <w:divBdr>
                                                            <w:top w:val="none" w:sz="0" w:space="0" w:color="auto"/>
                                                            <w:left w:val="none" w:sz="0" w:space="0" w:color="auto"/>
                                                            <w:bottom w:val="none" w:sz="0" w:space="0" w:color="auto"/>
                                                            <w:right w:val="none" w:sz="0" w:space="0" w:color="auto"/>
                                                          </w:divBdr>
                                                        </w:div>
                                                        <w:div w:id="789474496">
                                                          <w:marLeft w:val="240"/>
                                                          <w:marRight w:val="0"/>
                                                          <w:marTop w:val="0"/>
                                                          <w:marBottom w:val="0"/>
                                                          <w:divBdr>
                                                            <w:top w:val="none" w:sz="0" w:space="0" w:color="auto"/>
                                                            <w:left w:val="none" w:sz="0" w:space="0" w:color="auto"/>
                                                            <w:bottom w:val="none" w:sz="0" w:space="0" w:color="auto"/>
                                                            <w:right w:val="none" w:sz="0" w:space="0" w:color="auto"/>
                                                          </w:divBdr>
                                                          <w:divsChild>
                                                            <w:div w:id="132916781">
                                                              <w:marLeft w:val="0"/>
                                                              <w:marRight w:val="0"/>
                                                              <w:marTop w:val="0"/>
                                                              <w:marBottom w:val="0"/>
                                                              <w:divBdr>
                                                                <w:top w:val="none" w:sz="0" w:space="0" w:color="auto"/>
                                                                <w:left w:val="none" w:sz="0" w:space="0" w:color="auto"/>
                                                                <w:bottom w:val="none" w:sz="0" w:space="0" w:color="auto"/>
                                                                <w:right w:val="none" w:sz="0" w:space="0" w:color="auto"/>
                                                              </w:divBdr>
                                                              <w:divsChild>
                                                                <w:div w:id="1534343496">
                                                                  <w:marLeft w:val="0"/>
                                                                  <w:marRight w:val="0"/>
                                                                  <w:marTop w:val="0"/>
                                                                  <w:marBottom w:val="0"/>
                                                                  <w:divBdr>
                                                                    <w:top w:val="none" w:sz="0" w:space="0" w:color="auto"/>
                                                                    <w:left w:val="none" w:sz="0" w:space="0" w:color="auto"/>
                                                                    <w:bottom w:val="none" w:sz="0" w:space="0" w:color="auto"/>
                                                                    <w:right w:val="none" w:sz="0" w:space="0" w:color="auto"/>
                                                                  </w:divBdr>
                                                                  <w:divsChild>
                                                                    <w:div w:id="879244523">
                                                                      <w:marLeft w:val="0"/>
                                                                      <w:marRight w:val="0"/>
                                                                      <w:marTop w:val="0"/>
                                                                      <w:marBottom w:val="0"/>
                                                                      <w:divBdr>
                                                                        <w:top w:val="none" w:sz="0" w:space="0" w:color="auto"/>
                                                                        <w:left w:val="none" w:sz="0" w:space="0" w:color="auto"/>
                                                                        <w:bottom w:val="none" w:sz="0" w:space="0" w:color="auto"/>
                                                                        <w:right w:val="none" w:sz="0" w:space="0" w:color="auto"/>
                                                                      </w:divBdr>
                                                                    </w:div>
                                                                    <w:div w:id="441147978">
                                                                      <w:marLeft w:val="240"/>
                                                                      <w:marRight w:val="0"/>
                                                                      <w:marTop w:val="0"/>
                                                                      <w:marBottom w:val="0"/>
                                                                      <w:divBdr>
                                                                        <w:top w:val="none" w:sz="0" w:space="0" w:color="auto"/>
                                                                        <w:left w:val="none" w:sz="0" w:space="0" w:color="auto"/>
                                                                        <w:bottom w:val="none" w:sz="0" w:space="0" w:color="auto"/>
                                                                        <w:right w:val="none" w:sz="0" w:space="0" w:color="auto"/>
                                                                      </w:divBdr>
                                                                      <w:divsChild>
                                                                        <w:div w:id="714158698">
                                                                          <w:marLeft w:val="0"/>
                                                                          <w:marRight w:val="0"/>
                                                                          <w:marTop w:val="0"/>
                                                                          <w:marBottom w:val="0"/>
                                                                          <w:divBdr>
                                                                            <w:top w:val="none" w:sz="0" w:space="0" w:color="auto"/>
                                                                            <w:left w:val="none" w:sz="0" w:space="0" w:color="auto"/>
                                                                            <w:bottom w:val="none" w:sz="0" w:space="0" w:color="auto"/>
                                                                            <w:right w:val="none" w:sz="0" w:space="0" w:color="auto"/>
                                                                          </w:divBdr>
                                                                        </w:div>
                                                                        <w:div w:id="540092593">
                                                                          <w:marLeft w:val="0"/>
                                                                          <w:marRight w:val="0"/>
                                                                          <w:marTop w:val="0"/>
                                                                          <w:marBottom w:val="0"/>
                                                                          <w:divBdr>
                                                                            <w:top w:val="none" w:sz="0" w:space="0" w:color="auto"/>
                                                                            <w:left w:val="none" w:sz="0" w:space="0" w:color="auto"/>
                                                                            <w:bottom w:val="none" w:sz="0" w:space="0" w:color="auto"/>
                                                                            <w:right w:val="none" w:sz="0" w:space="0" w:color="auto"/>
                                                                          </w:divBdr>
                                                                        </w:div>
                                                                      </w:divsChild>
                                                                    </w:div>
                                                                    <w:div w:id="175354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4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354435">
                                                  <w:marLeft w:val="0"/>
                                                  <w:marRight w:val="0"/>
                                                  <w:marTop w:val="0"/>
                                                  <w:marBottom w:val="0"/>
                                                  <w:divBdr>
                                                    <w:top w:val="none" w:sz="0" w:space="0" w:color="auto"/>
                                                    <w:left w:val="none" w:sz="0" w:space="0" w:color="auto"/>
                                                    <w:bottom w:val="none" w:sz="0" w:space="0" w:color="auto"/>
                                                    <w:right w:val="none" w:sz="0" w:space="0" w:color="auto"/>
                                                  </w:divBdr>
                                                  <w:divsChild>
                                                    <w:div w:id="596138743">
                                                      <w:marLeft w:val="0"/>
                                                      <w:marRight w:val="0"/>
                                                      <w:marTop w:val="0"/>
                                                      <w:marBottom w:val="0"/>
                                                      <w:divBdr>
                                                        <w:top w:val="none" w:sz="0" w:space="0" w:color="auto"/>
                                                        <w:left w:val="none" w:sz="0" w:space="0" w:color="auto"/>
                                                        <w:bottom w:val="none" w:sz="0" w:space="0" w:color="auto"/>
                                                        <w:right w:val="none" w:sz="0" w:space="0" w:color="auto"/>
                                                      </w:divBdr>
                                                      <w:divsChild>
                                                        <w:div w:id="785462053">
                                                          <w:marLeft w:val="0"/>
                                                          <w:marRight w:val="0"/>
                                                          <w:marTop w:val="0"/>
                                                          <w:marBottom w:val="0"/>
                                                          <w:divBdr>
                                                            <w:top w:val="none" w:sz="0" w:space="0" w:color="auto"/>
                                                            <w:left w:val="none" w:sz="0" w:space="0" w:color="auto"/>
                                                            <w:bottom w:val="none" w:sz="0" w:space="0" w:color="auto"/>
                                                            <w:right w:val="none" w:sz="0" w:space="0" w:color="auto"/>
                                                          </w:divBdr>
                                                        </w:div>
                                                        <w:div w:id="818572539">
                                                          <w:marLeft w:val="240"/>
                                                          <w:marRight w:val="0"/>
                                                          <w:marTop w:val="0"/>
                                                          <w:marBottom w:val="0"/>
                                                          <w:divBdr>
                                                            <w:top w:val="none" w:sz="0" w:space="0" w:color="auto"/>
                                                            <w:left w:val="none" w:sz="0" w:space="0" w:color="auto"/>
                                                            <w:bottom w:val="none" w:sz="0" w:space="0" w:color="auto"/>
                                                            <w:right w:val="none" w:sz="0" w:space="0" w:color="auto"/>
                                                          </w:divBdr>
                                                          <w:divsChild>
                                                            <w:div w:id="1312904242">
                                                              <w:marLeft w:val="0"/>
                                                              <w:marRight w:val="0"/>
                                                              <w:marTop w:val="0"/>
                                                              <w:marBottom w:val="0"/>
                                                              <w:divBdr>
                                                                <w:top w:val="none" w:sz="0" w:space="0" w:color="auto"/>
                                                                <w:left w:val="none" w:sz="0" w:space="0" w:color="auto"/>
                                                                <w:bottom w:val="none" w:sz="0" w:space="0" w:color="auto"/>
                                                                <w:right w:val="none" w:sz="0" w:space="0" w:color="auto"/>
                                                              </w:divBdr>
                                                              <w:divsChild>
                                                                <w:div w:id="327632623">
                                                                  <w:marLeft w:val="0"/>
                                                                  <w:marRight w:val="0"/>
                                                                  <w:marTop w:val="0"/>
                                                                  <w:marBottom w:val="0"/>
                                                                  <w:divBdr>
                                                                    <w:top w:val="none" w:sz="0" w:space="0" w:color="auto"/>
                                                                    <w:left w:val="none" w:sz="0" w:space="0" w:color="auto"/>
                                                                    <w:bottom w:val="none" w:sz="0" w:space="0" w:color="auto"/>
                                                                    <w:right w:val="none" w:sz="0" w:space="0" w:color="auto"/>
                                                                  </w:divBdr>
                                                                  <w:divsChild>
                                                                    <w:div w:id="938176244">
                                                                      <w:marLeft w:val="0"/>
                                                                      <w:marRight w:val="0"/>
                                                                      <w:marTop w:val="0"/>
                                                                      <w:marBottom w:val="0"/>
                                                                      <w:divBdr>
                                                                        <w:top w:val="none" w:sz="0" w:space="0" w:color="auto"/>
                                                                        <w:left w:val="none" w:sz="0" w:space="0" w:color="auto"/>
                                                                        <w:bottom w:val="none" w:sz="0" w:space="0" w:color="auto"/>
                                                                        <w:right w:val="none" w:sz="0" w:space="0" w:color="auto"/>
                                                                      </w:divBdr>
                                                                    </w:div>
                                                                    <w:div w:id="173108775">
                                                                      <w:marLeft w:val="240"/>
                                                                      <w:marRight w:val="0"/>
                                                                      <w:marTop w:val="0"/>
                                                                      <w:marBottom w:val="0"/>
                                                                      <w:divBdr>
                                                                        <w:top w:val="none" w:sz="0" w:space="0" w:color="auto"/>
                                                                        <w:left w:val="none" w:sz="0" w:space="0" w:color="auto"/>
                                                                        <w:bottom w:val="none" w:sz="0" w:space="0" w:color="auto"/>
                                                                        <w:right w:val="none" w:sz="0" w:space="0" w:color="auto"/>
                                                                      </w:divBdr>
                                                                      <w:divsChild>
                                                                        <w:div w:id="676422423">
                                                                          <w:marLeft w:val="0"/>
                                                                          <w:marRight w:val="0"/>
                                                                          <w:marTop w:val="0"/>
                                                                          <w:marBottom w:val="0"/>
                                                                          <w:divBdr>
                                                                            <w:top w:val="none" w:sz="0" w:space="0" w:color="auto"/>
                                                                            <w:left w:val="none" w:sz="0" w:space="0" w:color="auto"/>
                                                                            <w:bottom w:val="none" w:sz="0" w:space="0" w:color="auto"/>
                                                                            <w:right w:val="none" w:sz="0" w:space="0" w:color="auto"/>
                                                                          </w:divBdr>
                                                                        </w:div>
                                                                        <w:div w:id="419954807">
                                                                          <w:marLeft w:val="0"/>
                                                                          <w:marRight w:val="0"/>
                                                                          <w:marTop w:val="0"/>
                                                                          <w:marBottom w:val="0"/>
                                                                          <w:divBdr>
                                                                            <w:top w:val="none" w:sz="0" w:space="0" w:color="auto"/>
                                                                            <w:left w:val="none" w:sz="0" w:space="0" w:color="auto"/>
                                                                            <w:bottom w:val="none" w:sz="0" w:space="0" w:color="auto"/>
                                                                            <w:right w:val="none" w:sz="0" w:space="0" w:color="auto"/>
                                                                          </w:divBdr>
                                                                        </w:div>
                                                                        <w:div w:id="1661762739">
                                                                          <w:marLeft w:val="0"/>
                                                                          <w:marRight w:val="0"/>
                                                                          <w:marTop w:val="0"/>
                                                                          <w:marBottom w:val="0"/>
                                                                          <w:divBdr>
                                                                            <w:top w:val="none" w:sz="0" w:space="0" w:color="auto"/>
                                                                            <w:left w:val="none" w:sz="0" w:space="0" w:color="auto"/>
                                                                            <w:bottom w:val="none" w:sz="0" w:space="0" w:color="auto"/>
                                                                            <w:right w:val="none" w:sz="0" w:space="0" w:color="auto"/>
                                                                          </w:divBdr>
                                                                        </w:div>
                                                                        <w:div w:id="91972956">
                                                                          <w:marLeft w:val="0"/>
                                                                          <w:marRight w:val="0"/>
                                                                          <w:marTop w:val="0"/>
                                                                          <w:marBottom w:val="0"/>
                                                                          <w:divBdr>
                                                                            <w:top w:val="none" w:sz="0" w:space="0" w:color="auto"/>
                                                                            <w:left w:val="none" w:sz="0" w:space="0" w:color="auto"/>
                                                                            <w:bottom w:val="none" w:sz="0" w:space="0" w:color="auto"/>
                                                                            <w:right w:val="none" w:sz="0" w:space="0" w:color="auto"/>
                                                                          </w:divBdr>
                                                                        </w:div>
                                                                        <w:div w:id="331179843">
                                                                          <w:marLeft w:val="0"/>
                                                                          <w:marRight w:val="0"/>
                                                                          <w:marTop w:val="0"/>
                                                                          <w:marBottom w:val="0"/>
                                                                          <w:divBdr>
                                                                            <w:top w:val="none" w:sz="0" w:space="0" w:color="auto"/>
                                                                            <w:left w:val="none" w:sz="0" w:space="0" w:color="auto"/>
                                                                            <w:bottom w:val="none" w:sz="0" w:space="0" w:color="auto"/>
                                                                            <w:right w:val="none" w:sz="0" w:space="0" w:color="auto"/>
                                                                          </w:divBdr>
                                                                        </w:div>
                                                                        <w:div w:id="432748081">
                                                                          <w:marLeft w:val="0"/>
                                                                          <w:marRight w:val="0"/>
                                                                          <w:marTop w:val="0"/>
                                                                          <w:marBottom w:val="0"/>
                                                                          <w:divBdr>
                                                                            <w:top w:val="none" w:sz="0" w:space="0" w:color="auto"/>
                                                                            <w:left w:val="none" w:sz="0" w:space="0" w:color="auto"/>
                                                                            <w:bottom w:val="none" w:sz="0" w:space="0" w:color="auto"/>
                                                                            <w:right w:val="none" w:sz="0" w:space="0" w:color="auto"/>
                                                                          </w:divBdr>
                                                                        </w:div>
                                                                      </w:divsChild>
                                                                    </w:div>
                                                                    <w:div w:id="190213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78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382225">
                                                  <w:marLeft w:val="0"/>
                                                  <w:marRight w:val="0"/>
                                                  <w:marTop w:val="0"/>
                                                  <w:marBottom w:val="0"/>
                                                  <w:divBdr>
                                                    <w:top w:val="none" w:sz="0" w:space="0" w:color="auto"/>
                                                    <w:left w:val="none" w:sz="0" w:space="0" w:color="auto"/>
                                                    <w:bottom w:val="none" w:sz="0" w:space="0" w:color="auto"/>
                                                    <w:right w:val="none" w:sz="0" w:space="0" w:color="auto"/>
                                                  </w:divBdr>
                                                  <w:divsChild>
                                                    <w:div w:id="606354051">
                                                      <w:marLeft w:val="0"/>
                                                      <w:marRight w:val="0"/>
                                                      <w:marTop w:val="0"/>
                                                      <w:marBottom w:val="0"/>
                                                      <w:divBdr>
                                                        <w:top w:val="none" w:sz="0" w:space="0" w:color="auto"/>
                                                        <w:left w:val="none" w:sz="0" w:space="0" w:color="auto"/>
                                                        <w:bottom w:val="none" w:sz="0" w:space="0" w:color="auto"/>
                                                        <w:right w:val="none" w:sz="0" w:space="0" w:color="auto"/>
                                                      </w:divBdr>
                                                      <w:divsChild>
                                                        <w:div w:id="1656639807">
                                                          <w:marLeft w:val="0"/>
                                                          <w:marRight w:val="0"/>
                                                          <w:marTop w:val="0"/>
                                                          <w:marBottom w:val="0"/>
                                                          <w:divBdr>
                                                            <w:top w:val="none" w:sz="0" w:space="0" w:color="auto"/>
                                                            <w:left w:val="none" w:sz="0" w:space="0" w:color="auto"/>
                                                            <w:bottom w:val="none" w:sz="0" w:space="0" w:color="auto"/>
                                                            <w:right w:val="none" w:sz="0" w:space="0" w:color="auto"/>
                                                          </w:divBdr>
                                                        </w:div>
                                                        <w:div w:id="1236740469">
                                                          <w:marLeft w:val="240"/>
                                                          <w:marRight w:val="0"/>
                                                          <w:marTop w:val="0"/>
                                                          <w:marBottom w:val="0"/>
                                                          <w:divBdr>
                                                            <w:top w:val="none" w:sz="0" w:space="0" w:color="auto"/>
                                                            <w:left w:val="none" w:sz="0" w:space="0" w:color="auto"/>
                                                            <w:bottom w:val="none" w:sz="0" w:space="0" w:color="auto"/>
                                                            <w:right w:val="none" w:sz="0" w:space="0" w:color="auto"/>
                                                          </w:divBdr>
                                                          <w:divsChild>
                                                            <w:div w:id="1764715499">
                                                              <w:marLeft w:val="0"/>
                                                              <w:marRight w:val="0"/>
                                                              <w:marTop w:val="0"/>
                                                              <w:marBottom w:val="0"/>
                                                              <w:divBdr>
                                                                <w:top w:val="none" w:sz="0" w:space="0" w:color="auto"/>
                                                                <w:left w:val="none" w:sz="0" w:space="0" w:color="auto"/>
                                                                <w:bottom w:val="none" w:sz="0" w:space="0" w:color="auto"/>
                                                                <w:right w:val="none" w:sz="0" w:space="0" w:color="auto"/>
                                                              </w:divBdr>
                                                              <w:divsChild>
                                                                <w:div w:id="1127547433">
                                                                  <w:marLeft w:val="0"/>
                                                                  <w:marRight w:val="0"/>
                                                                  <w:marTop w:val="0"/>
                                                                  <w:marBottom w:val="0"/>
                                                                  <w:divBdr>
                                                                    <w:top w:val="none" w:sz="0" w:space="0" w:color="auto"/>
                                                                    <w:left w:val="none" w:sz="0" w:space="0" w:color="auto"/>
                                                                    <w:bottom w:val="none" w:sz="0" w:space="0" w:color="auto"/>
                                                                    <w:right w:val="none" w:sz="0" w:space="0" w:color="auto"/>
                                                                  </w:divBdr>
                                                                  <w:divsChild>
                                                                    <w:div w:id="287249697">
                                                                      <w:marLeft w:val="0"/>
                                                                      <w:marRight w:val="0"/>
                                                                      <w:marTop w:val="0"/>
                                                                      <w:marBottom w:val="0"/>
                                                                      <w:divBdr>
                                                                        <w:top w:val="none" w:sz="0" w:space="0" w:color="auto"/>
                                                                        <w:left w:val="none" w:sz="0" w:space="0" w:color="auto"/>
                                                                        <w:bottom w:val="none" w:sz="0" w:space="0" w:color="auto"/>
                                                                        <w:right w:val="none" w:sz="0" w:space="0" w:color="auto"/>
                                                                      </w:divBdr>
                                                                    </w:div>
                                                                    <w:div w:id="1305811018">
                                                                      <w:marLeft w:val="240"/>
                                                                      <w:marRight w:val="0"/>
                                                                      <w:marTop w:val="0"/>
                                                                      <w:marBottom w:val="0"/>
                                                                      <w:divBdr>
                                                                        <w:top w:val="none" w:sz="0" w:space="0" w:color="auto"/>
                                                                        <w:left w:val="none" w:sz="0" w:space="0" w:color="auto"/>
                                                                        <w:bottom w:val="none" w:sz="0" w:space="0" w:color="auto"/>
                                                                        <w:right w:val="none" w:sz="0" w:space="0" w:color="auto"/>
                                                                      </w:divBdr>
                                                                      <w:divsChild>
                                                                        <w:div w:id="569317216">
                                                                          <w:marLeft w:val="0"/>
                                                                          <w:marRight w:val="0"/>
                                                                          <w:marTop w:val="0"/>
                                                                          <w:marBottom w:val="0"/>
                                                                          <w:divBdr>
                                                                            <w:top w:val="none" w:sz="0" w:space="0" w:color="auto"/>
                                                                            <w:left w:val="none" w:sz="0" w:space="0" w:color="auto"/>
                                                                            <w:bottom w:val="none" w:sz="0" w:space="0" w:color="auto"/>
                                                                            <w:right w:val="none" w:sz="0" w:space="0" w:color="auto"/>
                                                                          </w:divBdr>
                                                                        </w:div>
                                                                        <w:div w:id="1253971903">
                                                                          <w:marLeft w:val="0"/>
                                                                          <w:marRight w:val="0"/>
                                                                          <w:marTop w:val="0"/>
                                                                          <w:marBottom w:val="0"/>
                                                                          <w:divBdr>
                                                                            <w:top w:val="none" w:sz="0" w:space="0" w:color="auto"/>
                                                                            <w:left w:val="none" w:sz="0" w:space="0" w:color="auto"/>
                                                                            <w:bottom w:val="none" w:sz="0" w:space="0" w:color="auto"/>
                                                                            <w:right w:val="none" w:sz="0" w:space="0" w:color="auto"/>
                                                                          </w:divBdr>
                                                                        </w:div>
                                                                        <w:div w:id="1983849942">
                                                                          <w:marLeft w:val="0"/>
                                                                          <w:marRight w:val="0"/>
                                                                          <w:marTop w:val="0"/>
                                                                          <w:marBottom w:val="0"/>
                                                                          <w:divBdr>
                                                                            <w:top w:val="none" w:sz="0" w:space="0" w:color="auto"/>
                                                                            <w:left w:val="none" w:sz="0" w:space="0" w:color="auto"/>
                                                                            <w:bottom w:val="none" w:sz="0" w:space="0" w:color="auto"/>
                                                                            <w:right w:val="none" w:sz="0" w:space="0" w:color="auto"/>
                                                                          </w:divBdr>
                                                                        </w:div>
                                                                        <w:div w:id="332882282">
                                                                          <w:marLeft w:val="0"/>
                                                                          <w:marRight w:val="0"/>
                                                                          <w:marTop w:val="0"/>
                                                                          <w:marBottom w:val="0"/>
                                                                          <w:divBdr>
                                                                            <w:top w:val="none" w:sz="0" w:space="0" w:color="auto"/>
                                                                            <w:left w:val="none" w:sz="0" w:space="0" w:color="auto"/>
                                                                            <w:bottom w:val="none" w:sz="0" w:space="0" w:color="auto"/>
                                                                            <w:right w:val="none" w:sz="0" w:space="0" w:color="auto"/>
                                                                          </w:divBdr>
                                                                        </w:div>
                                                                        <w:div w:id="1099987260">
                                                                          <w:marLeft w:val="0"/>
                                                                          <w:marRight w:val="0"/>
                                                                          <w:marTop w:val="0"/>
                                                                          <w:marBottom w:val="0"/>
                                                                          <w:divBdr>
                                                                            <w:top w:val="none" w:sz="0" w:space="0" w:color="auto"/>
                                                                            <w:left w:val="none" w:sz="0" w:space="0" w:color="auto"/>
                                                                            <w:bottom w:val="none" w:sz="0" w:space="0" w:color="auto"/>
                                                                            <w:right w:val="none" w:sz="0" w:space="0" w:color="auto"/>
                                                                          </w:divBdr>
                                                                        </w:div>
                                                                        <w:div w:id="318850328">
                                                                          <w:marLeft w:val="0"/>
                                                                          <w:marRight w:val="0"/>
                                                                          <w:marTop w:val="0"/>
                                                                          <w:marBottom w:val="0"/>
                                                                          <w:divBdr>
                                                                            <w:top w:val="none" w:sz="0" w:space="0" w:color="auto"/>
                                                                            <w:left w:val="none" w:sz="0" w:space="0" w:color="auto"/>
                                                                            <w:bottom w:val="none" w:sz="0" w:space="0" w:color="auto"/>
                                                                            <w:right w:val="none" w:sz="0" w:space="0" w:color="auto"/>
                                                                          </w:divBdr>
                                                                        </w:div>
                                                                        <w:div w:id="1159537869">
                                                                          <w:marLeft w:val="0"/>
                                                                          <w:marRight w:val="0"/>
                                                                          <w:marTop w:val="0"/>
                                                                          <w:marBottom w:val="0"/>
                                                                          <w:divBdr>
                                                                            <w:top w:val="none" w:sz="0" w:space="0" w:color="auto"/>
                                                                            <w:left w:val="none" w:sz="0" w:space="0" w:color="auto"/>
                                                                            <w:bottom w:val="none" w:sz="0" w:space="0" w:color="auto"/>
                                                                            <w:right w:val="none" w:sz="0" w:space="0" w:color="auto"/>
                                                                          </w:divBdr>
                                                                        </w:div>
                                                                        <w:div w:id="1351227156">
                                                                          <w:marLeft w:val="0"/>
                                                                          <w:marRight w:val="0"/>
                                                                          <w:marTop w:val="0"/>
                                                                          <w:marBottom w:val="0"/>
                                                                          <w:divBdr>
                                                                            <w:top w:val="none" w:sz="0" w:space="0" w:color="auto"/>
                                                                            <w:left w:val="none" w:sz="0" w:space="0" w:color="auto"/>
                                                                            <w:bottom w:val="none" w:sz="0" w:space="0" w:color="auto"/>
                                                                            <w:right w:val="none" w:sz="0" w:space="0" w:color="auto"/>
                                                                          </w:divBdr>
                                                                        </w:div>
                                                                        <w:div w:id="1620451749">
                                                                          <w:marLeft w:val="0"/>
                                                                          <w:marRight w:val="0"/>
                                                                          <w:marTop w:val="0"/>
                                                                          <w:marBottom w:val="0"/>
                                                                          <w:divBdr>
                                                                            <w:top w:val="none" w:sz="0" w:space="0" w:color="auto"/>
                                                                            <w:left w:val="none" w:sz="0" w:space="0" w:color="auto"/>
                                                                            <w:bottom w:val="none" w:sz="0" w:space="0" w:color="auto"/>
                                                                            <w:right w:val="none" w:sz="0" w:space="0" w:color="auto"/>
                                                                          </w:divBdr>
                                                                        </w:div>
                                                                        <w:div w:id="1446919637">
                                                                          <w:marLeft w:val="0"/>
                                                                          <w:marRight w:val="0"/>
                                                                          <w:marTop w:val="0"/>
                                                                          <w:marBottom w:val="0"/>
                                                                          <w:divBdr>
                                                                            <w:top w:val="none" w:sz="0" w:space="0" w:color="auto"/>
                                                                            <w:left w:val="none" w:sz="0" w:space="0" w:color="auto"/>
                                                                            <w:bottom w:val="none" w:sz="0" w:space="0" w:color="auto"/>
                                                                            <w:right w:val="none" w:sz="0" w:space="0" w:color="auto"/>
                                                                          </w:divBdr>
                                                                        </w:div>
                                                                        <w:div w:id="746539404">
                                                                          <w:marLeft w:val="0"/>
                                                                          <w:marRight w:val="0"/>
                                                                          <w:marTop w:val="0"/>
                                                                          <w:marBottom w:val="0"/>
                                                                          <w:divBdr>
                                                                            <w:top w:val="none" w:sz="0" w:space="0" w:color="auto"/>
                                                                            <w:left w:val="none" w:sz="0" w:space="0" w:color="auto"/>
                                                                            <w:bottom w:val="none" w:sz="0" w:space="0" w:color="auto"/>
                                                                            <w:right w:val="none" w:sz="0" w:space="0" w:color="auto"/>
                                                                          </w:divBdr>
                                                                        </w:div>
                                                                        <w:div w:id="486559055">
                                                                          <w:marLeft w:val="0"/>
                                                                          <w:marRight w:val="0"/>
                                                                          <w:marTop w:val="0"/>
                                                                          <w:marBottom w:val="0"/>
                                                                          <w:divBdr>
                                                                            <w:top w:val="none" w:sz="0" w:space="0" w:color="auto"/>
                                                                            <w:left w:val="none" w:sz="0" w:space="0" w:color="auto"/>
                                                                            <w:bottom w:val="none" w:sz="0" w:space="0" w:color="auto"/>
                                                                            <w:right w:val="none" w:sz="0" w:space="0" w:color="auto"/>
                                                                          </w:divBdr>
                                                                        </w:div>
                                                                        <w:div w:id="1935164030">
                                                                          <w:marLeft w:val="0"/>
                                                                          <w:marRight w:val="0"/>
                                                                          <w:marTop w:val="0"/>
                                                                          <w:marBottom w:val="0"/>
                                                                          <w:divBdr>
                                                                            <w:top w:val="none" w:sz="0" w:space="0" w:color="auto"/>
                                                                            <w:left w:val="none" w:sz="0" w:space="0" w:color="auto"/>
                                                                            <w:bottom w:val="none" w:sz="0" w:space="0" w:color="auto"/>
                                                                            <w:right w:val="none" w:sz="0" w:space="0" w:color="auto"/>
                                                                          </w:divBdr>
                                                                        </w:div>
                                                                        <w:div w:id="1908109266">
                                                                          <w:marLeft w:val="0"/>
                                                                          <w:marRight w:val="0"/>
                                                                          <w:marTop w:val="0"/>
                                                                          <w:marBottom w:val="0"/>
                                                                          <w:divBdr>
                                                                            <w:top w:val="none" w:sz="0" w:space="0" w:color="auto"/>
                                                                            <w:left w:val="none" w:sz="0" w:space="0" w:color="auto"/>
                                                                            <w:bottom w:val="none" w:sz="0" w:space="0" w:color="auto"/>
                                                                            <w:right w:val="none" w:sz="0" w:space="0" w:color="auto"/>
                                                                          </w:divBdr>
                                                                        </w:div>
                                                                        <w:div w:id="2102216884">
                                                                          <w:marLeft w:val="0"/>
                                                                          <w:marRight w:val="0"/>
                                                                          <w:marTop w:val="0"/>
                                                                          <w:marBottom w:val="0"/>
                                                                          <w:divBdr>
                                                                            <w:top w:val="none" w:sz="0" w:space="0" w:color="auto"/>
                                                                            <w:left w:val="none" w:sz="0" w:space="0" w:color="auto"/>
                                                                            <w:bottom w:val="none" w:sz="0" w:space="0" w:color="auto"/>
                                                                            <w:right w:val="none" w:sz="0" w:space="0" w:color="auto"/>
                                                                          </w:divBdr>
                                                                        </w:div>
                                                                        <w:div w:id="738985937">
                                                                          <w:marLeft w:val="0"/>
                                                                          <w:marRight w:val="0"/>
                                                                          <w:marTop w:val="0"/>
                                                                          <w:marBottom w:val="0"/>
                                                                          <w:divBdr>
                                                                            <w:top w:val="none" w:sz="0" w:space="0" w:color="auto"/>
                                                                            <w:left w:val="none" w:sz="0" w:space="0" w:color="auto"/>
                                                                            <w:bottom w:val="none" w:sz="0" w:space="0" w:color="auto"/>
                                                                            <w:right w:val="none" w:sz="0" w:space="0" w:color="auto"/>
                                                                          </w:divBdr>
                                                                        </w:div>
                                                                        <w:div w:id="1998217699">
                                                                          <w:marLeft w:val="0"/>
                                                                          <w:marRight w:val="0"/>
                                                                          <w:marTop w:val="0"/>
                                                                          <w:marBottom w:val="0"/>
                                                                          <w:divBdr>
                                                                            <w:top w:val="none" w:sz="0" w:space="0" w:color="auto"/>
                                                                            <w:left w:val="none" w:sz="0" w:space="0" w:color="auto"/>
                                                                            <w:bottom w:val="none" w:sz="0" w:space="0" w:color="auto"/>
                                                                            <w:right w:val="none" w:sz="0" w:space="0" w:color="auto"/>
                                                                          </w:divBdr>
                                                                        </w:div>
                                                                        <w:div w:id="1718508802">
                                                                          <w:marLeft w:val="0"/>
                                                                          <w:marRight w:val="0"/>
                                                                          <w:marTop w:val="0"/>
                                                                          <w:marBottom w:val="0"/>
                                                                          <w:divBdr>
                                                                            <w:top w:val="none" w:sz="0" w:space="0" w:color="auto"/>
                                                                            <w:left w:val="none" w:sz="0" w:space="0" w:color="auto"/>
                                                                            <w:bottom w:val="none" w:sz="0" w:space="0" w:color="auto"/>
                                                                            <w:right w:val="none" w:sz="0" w:space="0" w:color="auto"/>
                                                                          </w:divBdr>
                                                                        </w:div>
                                                                        <w:div w:id="829559587">
                                                                          <w:marLeft w:val="0"/>
                                                                          <w:marRight w:val="0"/>
                                                                          <w:marTop w:val="0"/>
                                                                          <w:marBottom w:val="0"/>
                                                                          <w:divBdr>
                                                                            <w:top w:val="none" w:sz="0" w:space="0" w:color="auto"/>
                                                                            <w:left w:val="none" w:sz="0" w:space="0" w:color="auto"/>
                                                                            <w:bottom w:val="none" w:sz="0" w:space="0" w:color="auto"/>
                                                                            <w:right w:val="none" w:sz="0" w:space="0" w:color="auto"/>
                                                                          </w:divBdr>
                                                                        </w:div>
                                                                        <w:div w:id="920915574">
                                                                          <w:marLeft w:val="0"/>
                                                                          <w:marRight w:val="0"/>
                                                                          <w:marTop w:val="0"/>
                                                                          <w:marBottom w:val="0"/>
                                                                          <w:divBdr>
                                                                            <w:top w:val="none" w:sz="0" w:space="0" w:color="auto"/>
                                                                            <w:left w:val="none" w:sz="0" w:space="0" w:color="auto"/>
                                                                            <w:bottom w:val="none" w:sz="0" w:space="0" w:color="auto"/>
                                                                            <w:right w:val="none" w:sz="0" w:space="0" w:color="auto"/>
                                                                          </w:divBdr>
                                                                        </w:div>
                                                                        <w:div w:id="1617712646">
                                                                          <w:marLeft w:val="0"/>
                                                                          <w:marRight w:val="0"/>
                                                                          <w:marTop w:val="0"/>
                                                                          <w:marBottom w:val="0"/>
                                                                          <w:divBdr>
                                                                            <w:top w:val="none" w:sz="0" w:space="0" w:color="auto"/>
                                                                            <w:left w:val="none" w:sz="0" w:space="0" w:color="auto"/>
                                                                            <w:bottom w:val="none" w:sz="0" w:space="0" w:color="auto"/>
                                                                            <w:right w:val="none" w:sz="0" w:space="0" w:color="auto"/>
                                                                          </w:divBdr>
                                                                        </w:div>
                                                                        <w:div w:id="894580645">
                                                                          <w:marLeft w:val="0"/>
                                                                          <w:marRight w:val="0"/>
                                                                          <w:marTop w:val="0"/>
                                                                          <w:marBottom w:val="0"/>
                                                                          <w:divBdr>
                                                                            <w:top w:val="none" w:sz="0" w:space="0" w:color="auto"/>
                                                                            <w:left w:val="none" w:sz="0" w:space="0" w:color="auto"/>
                                                                            <w:bottom w:val="none" w:sz="0" w:space="0" w:color="auto"/>
                                                                            <w:right w:val="none" w:sz="0" w:space="0" w:color="auto"/>
                                                                          </w:divBdr>
                                                                        </w:div>
                                                                        <w:div w:id="1446195764">
                                                                          <w:marLeft w:val="0"/>
                                                                          <w:marRight w:val="0"/>
                                                                          <w:marTop w:val="0"/>
                                                                          <w:marBottom w:val="0"/>
                                                                          <w:divBdr>
                                                                            <w:top w:val="none" w:sz="0" w:space="0" w:color="auto"/>
                                                                            <w:left w:val="none" w:sz="0" w:space="0" w:color="auto"/>
                                                                            <w:bottom w:val="none" w:sz="0" w:space="0" w:color="auto"/>
                                                                            <w:right w:val="none" w:sz="0" w:space="0" w:color="auto"/>
                                                                          </w:divBdr>
                                                                        </w:div>
                                                                        <w:div w:id="195781443">
                                                                          <w:marLeft w:val="0"/>
                                                                          <w:marRight w:val="0"/>
                                                                          <w:marTop w:val="0"/>
                                                                          <w:marBottom w:val="0"/>
                                                                          <w:divBdr>
                                                                            <w:top w:val="none" w:sz="0" w:space="0" w:color="auto"/>
                                                                            <w:left w:val="none" w:sz="0" w:space="0" w:color="auto"/>
                                                                            <w:bottom w:val="none" w:sz="0" w:space="0" w:color="auto"/>
                                                                            <w:right w:val="none" w:sz="0" w:space="0" w:color="auto"/>
                                                                          </w:divBdr>
                                                                        </w:div>
                                                                        <w:div w:id="478303486">
                                                                          <w:marLeft w:val="0"/>
                                                                          <w:marRight w:val="0"/>
                                                                          <w:marTop w:val="0"/>
                                                                          <w:marBottom w:val="0"/>
                                                                          <w:divBdr>
                                                                            <w:top w:val="none" w:sz="0" w:space="0" w:color="auto"/>
                                                                            <w:left w:val="none" w:sz="0" w:space="0" w:color="auto"/>
                                                                            <w:bottom w:val="none" w:sz="0" w:space="0" w:color="auto"/>
                                                                            <w:right w:val="none" w:sz="0" w:space="0" w:color="auto"/>
                                                                          </w:divBdr>
                                                                        </w:div>
                                                                        <w:div w:id="627249079">
                                                                          <w:marLeft w:val="0"/>
                                                                          <w:marRight w:val="0"/>
                                                                          <w:marTop w:val="0"/>
                                                                          <w:marBottom w:val="0"/>
                                                                          <w:divBdr>
                                                                            <w:top w:val="none" w:sz="0" w:space="0" w:color="auto"/>
                                                                            <w:left w:val="none" w:sz="0" w:space="0" w:color="auto"/>
                                                                            <w:bottom w:val="none" w:sz="0" w:space="0" w:color="auto"/>
                                                                            <w:right w:val="none" w:sz="0" w:space="0" w:color="auto"/>
                                                                          </w:divBdr>
                                                                        </w:div>
                                                                        <w:div w:id="2048525778">
                                                                          <w:marLeft w:val="0"/>
                                                                          <w:marRight w:val="0"/>
                                                                          <w:marTop w:val="0"/>
                                                                          <w:marBottom w:val="0"/>
                                                                          <w:divBdr>
                                                                            <w:top w:val="none" w:sz="0" w:space="0" w:color="auto"/>
                                                                            <w:left w:val="none" w:sz="0" w:space="0" w:color="auto"/>
                                                                            <w:bottom w:val="none" w:sz="0" w:space="0" w:color="auto"/>
                                                                            <w:right w:val="none" w:sz="0" w:space="0" w:color="auto"/>
                                                                          </w:divBdr>
                                                                        </w:div>
                                                                      </w:divsChild>
                                                                    </w:div>
                                                                    <w:div w:id="157092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5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269">
                                                  <w:marLeft w:val="0"/>
                                                  <w:marRight w:val="0"/>
                                                  <w:marTop w:val="0"/>
                                                  <w:marBottom w:val="0"/>
                                                  <w:divBdr>
                                                    <w:top w:val="none" w:sz="0" w:space="0" w:color="auto"/>
                                                    <w:left w:val="none" w:sz="0" w:space="0" w:color="auto"/>
                                                    <w:bottom w:val="none" w:sz="0" w:space="0" w:color="auto"/>
                                                    <w:right w:val="none" w:sz="0" w:space="0" w:color="auto"/>
                                                  </w:divBdr>
                                                  <w:divsChild>
                                                    <w:div w:id="1512446744">
                                                      <w:marLeft w:val="0"/>
                                                      <w:marRight w:val="0"/>
                                                      <w:marTop w:val="0"/>
                                                      <w:marBottom w:val="0"/>
                                                      <w:divBdr>
                                                        <w:top w:val="none" w:sz="0" w:space="0" w:color="auto"/>
                                                        <w:left w:val="none" w:sz="0" w:space="0" w:color="auto"/>
                                                        <w:bottom w:val="none" w:sz="0" w:space="0" w:color="auto"/>
                                                        <w:right w:val="none" w:sz="0" w:space="0" w:color="auto"/>
                                                      </w:divBdr>
                                                      <w:divsChild>
                                                        <w:div w:id="855733185">
                                                          <w:marLeft w:val="0"/>
                                                          <w:marRight w:val="0"/>
                                                          <w:marTop w:val="0"/>
                                                          <w:marBottom w:val="0"/>
                                                          <w:divBdr>
                                                            <w:top w:val="none" w:sz="0" w:space="0" w:color="auto"/>
                                                            <w:left w:val="none" w:sz="0" w:space="0" w:color="auto"/>
                                                            <w:bottom w:val="none" w:sz="0" w:space="0" w:color="auto"/>
                                                            <w:right w:val="none" w:sz="0" w:space="0" w:color="auto"/>
                                                          </w:divBdr>
                                                        </w:div>
                                                        <w:div w:id="1554460685">
                                                          <w:marLeft w:val="240"/>
                                                          <w:marRight w:val="0"/>
                                                          <w:marTop w:val="0"/>
                                                          <w:marBottom w:val="0"/>
                                                          <w:divBdr>
                                                            <w:top w:val="none" w:sz="0" w:space="0" w:color="auto"/>
                                                            <w:left w:val="none" w:sz="0" w:space="0" w:color="auto"/>
                                                            <w:bottom w:val="none" w:sz="0" w:space="0" w:color="auto"/>
                                                            <w:right w:val="none" w:sz="0" w:space="0" w:color="auto"/>
                                                          </w:divBdr>
                                                          <w:divsChild>
                                                            <w:div w:id="1523933090">
                                                              <w:marLeft w:val="0"/>
                                                              <w:marRight w:val="0"/>
                                                              <w:marTop w:val="0"/>
                                                              <w:marBottom w:val="0"/>
                                                              <w:divBdr>
                                                                <w:top w:val="none" w:sz="0" w:space="0" w:color="auto"/>
                                                                <w:left w:val="none" w:sz="0" w:space="0" w:color="auto"/>
                                                                <w:bottom w:val="none" w:sz="0" w:space="0" w:color="auto"/>
                                                                <w:right w:val="none" w:sz="0" w:space="0" w:color="auto"/>
                                                              </w:divBdr>
                                                              <w:divsChild>
                                                                <w:div w:id="1258949845">
                                                                  <w:marLeft w:val="0"/>
                                                                  <w:marRight w:val="0"/>
                                                                  <w:marTop w:val="0"/>
                                                                  <w:marBottom w:val="0"/>
                                                                  <w:divBdr>
                                                                    <w:top w:val="none" w:sz="0" w:space="0" w:color="auto"/>
                                                                    <w:left w:val="none" w:sz="0" w:space="0" w:color="auto"/>
                                                                    <w:bottom w:val="none" w:sz="0" w:space="0" w:color="auto"/>
                                                                    <w:right w:val="none" w:sz="0" w:space="0" w:color="auto"/>
                                                                  </w:divBdr>
                                                                  <w:divsChild>
                                                                    <w:div w:id="1254363123">
                                                                      <w:marLeft w:val="0"/>
                                                                      <w:marRight w:val="0"/>
                                                                      <w:marTop w:val="0"/>
                                                                      <w:marBottom w:val="0"/>
                                                                      <w:divBdr>
                                                                        <w:top w:val="none" w:sz="0" w:space="0" w:color="auto"/>
                                                                        <w:left w:val="none" w:sz="0" w:space="0" w:color="auto"/>
                                                                        <w:bottom w:val="none" w:sz="0" w:space="0" w:color="auto"/>
                                                                        <w:right w:val="none" w:sz="0" w:space="0" w:color="auto"/>
                                                                      </w:divBdr>
                                                                    </w:div>
                                                                    <w:div w:id="1734622121">
                                                                      <w:marLeft w:val="240"/>
                                                                      <w:marRight w:val="0"/>
                                                                      <w:marTop w:val="0"/>
                                                                      <w:marBottom w:val="0"/>
                                                                      <w:divBdr>
                                                                        <w:top w:val="none" w:sz="0" w:space="0" w:color="auto"/>
                                                                        <w:left w:val="none" w:sz="0" w:space="0" w:color="auto"/>
                                                                        <w:bottom w:val="none" w:sz="0" w:space="0" w:color="auto"/>
                                                                        <w:right w:val="none" w:sz="0" w:space="0" w:color="auto"/>
                                                                      </w:divBdr>
                                                                      <w:divsChild>
                                                                        <w:div w:id="2037078971">
                                                                          <w:marLeft w:val="0"/>
                                                                          <w:marRight w:val="0"/>
                                                                          <w:marTop w:val="0"/>
                                                                          <w:marBottom w:val="0"/>
                                                                          <w:divBdr>
                                                                            <w:top w:val="none" w:sz="0" w:space="0" w:color="auto"/>
                                                                            <w:left w:val="none" w:sz="0" w:space="0" w:color="auto"/>
                                                                            <w:bottom w:val="none" w:sz="0" w:space="0" w:color="auto"/>
                                                                            <w:right w:val="none" w:sz="0" w:space="0" w:color="auto"/>
                                                                          </w:divBdr>
                                                                        </w:div>
                                                                        <w:div w:id="1242183156">
                                                                          <w:marLeft w:val="0"/>
                                                                          <w:marRight w:val="0"/>
                                                                          <w:marTop w:val="0"/>
                                                                          <w:marBottom w:val="0"/>
                                                                          <w:divBdr>
                                                                            <w:top w:val="none" w:sz="0" w:space="0" w:color="auto"/>
                                                                            <w:left w:val="none" w:sz="0" w:space="0" w:color="auto"/>
                                                                            <w:bottom w:val="none" w:sz="0" w:space="0" w:color="auto"/>
                                                                            <w:right w:val="none" w:sz="0" w:space="0" w:color="auto"/>
                                                                          </w:divBdr>
                                                                        </w:div>
                                                                        <w:div w:id="1757550090">
                                                                          <w:marLeft w:val="0"/>
                                                                          <w:marRight w:val="0"/>
                                                                          <w:marTop w:val="0"/>
                                                                          <w:marBottom w:val="0"/>
                                                                          <w:divBdr>
                                                                            <w:top w:val="none" w:sz="0" w:space="0" w:color="auto"/>
                                                                            <w:left w:val="none" w:sz="0" w:space="0" w:color="auto"/>
                                                                            <w:bottom w:val="none" w:sz="0" w:space="0" w:color="auto"/>
                                                                            <w:right w:val="none" w:sz="0" w:space="0" w:color="auto"/>
                                                                          </w:divBdr>
                                                                        </w:div>
                                                                        <w:div w:id="2064400659">
                                                                          <w:marLeft w:val="0"/>
                                                                          <w:marRight w:val="0"/>
                                                                          <w:marTop w:val="0"/>
                                                                          <w:marBottom w:val="0"/>
                                                                          <w:divBdr>
                                                                            <w:top w:val="none" w:sz="0" w:space="0" w:color="auto"/>
                                                                            <w:left w:val="none" w:sz="0" w:space="0" w:color="auto"/>
                                                                            <w:bottom w:val="none" w:sz="0" w:space="0" w:color="auto"/>
                                                                            <w:right w:val="none" w:sz="0" w:space="0" w:color="auto"/>
                                                                          </w:divBdr>
                                                                        </w:div>
                                                                        <w:div w:id="7605477">
                                                                          <w:marLeft w:val="0"/>
                                                                          <w:marRight w:val="0"/>
                                                                          <w:marTop w:val="0"/>
                                                                          <w:marBottom w:val="0"/>
                                                                          <w:divBdr>
                                                                            <w:top w:val="none" w:sz="0" w:space="0" w:color="auto"/>
                                                                            <w:left w:val="none" w:sz="0" w:space="0" w:color="auto"/>
                                                                            <w:bottom w:val="none" w:sz="0" w:space="0" w:color="auto"/>
                                                                            <w:right w:val="none" w:sz="0" w:space="0" w:color="auto"/>
                                                                          </w:divBdr>
                                                                        </w:div>
                                                                        <w:div w:id="1218784188">
                                                                          <w:marLeft w:val="0"/>
                                                                          <w:marRight w:val="0"/>
                                                                          <w:marTop w:val="0"/>
                                                                          <w:marBottom w:val="0"/>
                                                                          <w:divBdr>
                                                                            <w:top w:val="none" w:sz="0" w:space="0" w:color="auto"/>
                                                                            <w:left w:val="none" w:sz="0" w:space="0" w:color="auto"/>
                                                                            <w:bottom w:val="none" w:sz="0" w:space="0" w:color="auto"/>
                                                                            <w:right w:val="none" w:sz="0" w:space="0" w:color="auto"/>
                                                                          </w:divBdr>
                                                                        </w:div>
                                                                      </w:divsChild>
                                                                    </w:div>
                                                                    <w:div w:id="14518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7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51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960550">
                                      <w:marLeft w:val="0"/>
                                      <w:marRight w:val="0"/>
                                      <w:marTop w:val="0"/>
                                      <w:marBottom w:val="0"/>
                                      <w:divBdr>
                                        <w:top w:val="none" w:sz="0" w:space="0" w:color="auto"/>
                                        <w:left w:val="none" w:sz="0" w:space="0" w:color="auto"/>
                                        <w:bottom w:val="none" w:sz="0" w:space="0" w:color="auto"/>
                                        <w:right w:val="none" w:sz="0" w:space="0" w:color="auto"/>
                                      </w:divBdr>
                                      <w:divsChild>
                                        <w:div w:id="230578269">
                                          <w:marLeft w:val="0"/>
                                          <w:marRight w:val="0"/>
                                          <w:marTop w:val="0"/>
                                          <w:marBottom w:val="0"/>
                                          <w:divBdr>
                                            <w:top w:val="none" w:sz="0" w:space="0" w:color="auto"/>
                                            <w:left w:val="none" w:sz="0" w:space="0" w:color="auto"/>
                                            <w:bottom w:val="none" w:sz="0" w:space="0" w:color="auto"/>
                                            <w:right w:val="none" w:sz="0" w:space="0" w:color="auto"/>
                                          </w:divBdr>
                                          <w:divsChild>
                                            <w:div w:id="938684759">
                                              <w:marLeft w:val="0"/>
                                              <w:marRight w:val="0"/>
                                              <w:marTop w:val="0"/>
                                              <w:marBottom w:val="0"/>
                                              <w:divBdr>
                                                <w:top w:val="none" w:sz="0" w:space="0" w:color="auto"/>
                                                <w:left w:val="none" w:sz="0" w:space="0" w:color="auto"/>
                                                <w:bottom w:val="none" w:sz="0" w:space="0" w:color="auto"/>
                                                <w:right w:val="none" w:sz="0" w:space="0" w:color="auto"/>
                                              </w:divBdr>
                                            </w:div>
                                            <w:div w:id="1277056680">
                                              <w:marLeft w:val="240"/>
                                              <w:marRight w:val="0"/>
                                              <w:marTop w:val="0"/>
                                              <w:marBottom w:val="0"/>
                                              <w:divBdr>
                                                <w:top w:val="none" w:sz="0" w:space="0" w:color="auto"/>
                                                <w:left w:val="none" w:sz="0" w:space="0" w:color="auto"/>
                                                <w:bottom w:val="none" w:sz="0" w:space="0" w:color="auto"/>
                                                <w:right w:val="none" w:sz="0" w:space="0" w:color="auto"/>
                                              </w:divBdr>
                                              <w:divsChild>
                                                <w:div w:id="1428623291">
                                                  <w:marLeft w:val="0"/>
                                                  <w:marRight w:val="0"/>
                                                  <w:marTop w:val="0"/>
                                                  <w:marBottom w:val="0"/>
                                                  <w:divBdr>
                                                    <w:top w:val="none" w:sz="0" w:space="0" w:color="auto"/>
                                                    <w:left w:val="none" w:sz="0" w:space="0" w:color="auto"/>
                                                    <w:bottom w:val="none" w:sz="0" w:space="0" w:color="auto"/>
                                                    <w:right w:val="none" w:sz="0" w:space="0" w:color="auto"/>
                                                  </w:divBdr>
                                                  <w:divsChild>
                                                    <w:div w:id="904025596">
                                                      <w:marLeft w:val="0"/>
                                                      <w:marRight w:val="0"/>
                                                      <w:marTop w:val="0"/>
                                                      <w:marBottom w:val="0"/>
                                                      <w:divBdr>
                                                        <w:top w:val="none" w:sz="0" w:space="0" w:color="auto"/>
                                                        <w:left w:val="none" w:sz="0" w:space="0" w:color="auto"/>
                                                        <w:bottom w:val="none" w:sz="0" w:space="0" w:color="auto"/>
                                                        <w:right w:val="none" w:sz="0" w:space="0" w:color="auto"/>
                                                      </w:divBdr>
                                                      <w:divsChild>
                                                        <w:div w:id="1625889913">
                                                          <w:marLeft w:val="0"/>
                                                          <w:marRight w:val="0"/>
                                                          <w:marTop w:val="0"/>
                                                          <w:marBottom w:val="0"/>
                                                          <w:divBdr>
                                                            <w:top w:val="none" w:sz="0" w:space="0" w:color="auto"/>
                                                            <w:left w:val="none" w:sz="0" w:space="0" w:color="auto"/>
                                                            <w:bottom w:val="none" w:sz="0" w:space="0" w:color="auto"/>
                                                            <w:right w:val="none" w:sz="0" w:space="0" w:color="auto"/>
                                                          </w:divBdr>
                                                        </w:div>
                                                        <w:div w:id="679703016">
                                                          <w:marLeft w:val="240"/>
                                                          <w:marRight w:val="0"/>
                                                          <w:marTop w:val="0"/>
                                                          <w:marBottom w:val="0"/>
                                                          <w:divBdr>
                                                            <w:top w:val="none" w:sz="0" w:space="0" w:color="auto"/>
                                                            <w:left w:val="none" w:sz="0" w:space="0" w:color="auto"/>
                                                            <w:bottom w:val="none" w:sz="0" w:space="0" w:color="auto"/>
                                                            <w:right w:val="none" w:sz="0" w:space="0" w:color="auto"/>
                                                          </w:divBdr>
                                                          <w:divsChild>
                                                            <w:div w:id="466557925">
                                                              <w:marLeft w:val="0"/>
                                                              <w:marRight w:val="0"/>
                                                              <w:marTop w:val="0"/>
                                                              <w:marBottom w:val="0"/>
                                                              <w:divBdr>
                                                                <w:top w:val="none" w:sz="0" w:space="0" w:color="auto"/>
                                                                <w:left w:val="none" w:sz="0" w:space="0" w:color="auto"/>
                                                                <w:bottom w:val="none" w:sz="0" w:space="0" w:color="auto"/>
                                                                <w:right w:val="none" w:sz="0" w:space="0" w:color="auto"/>
                                                              </w:divBdr>
                                                              <w:divsChild>
                                                                <w:div w:id="1600261805">
                                                                  <w:marLeft w:val="0"/>
                                                                  <w:marRight w:val="0"/>
                                                                  <w:marTop w:val="0"/>
                                                                  <w:marBottom w:val="0"/>
                                                                  <w:divBdr>
                                                                    <w:top w:val="none" w:sz="0" w:space="0" w:color="auto"/>
                                                                    <w:left w:val="none" w:sz="0" w:space="0" w:color="auto"/>
                                                                    <w:bottom w:val="none" w:sz="0" w:space="0" w:color="auto"/>
                                                                    <w:right w:val="none" w:sz="0" w:space="0" w:color="auto"/>
                                                                  </w:divBdr>
                                                                  <w:divsChild>
                                                                    <w:div w:id="1594586639">
                                                                      <w:marLeft w:val="0"/>
                                                                      <w:marRight w:val="0"/>
                                                                      <w:marTop w:val="0"/>
                                                                      <w:marBottom w:val="0"/>
                                                                      <w:divBdr>
                                                                        <w:top w:val="none" w:sz="0" w:space="0" w:color="auto"/>
                                                                        <w:left w:val="none" w:sz="0" w:space="0" w:color="auto"/>
                                                                        <w:bottom w:val="none" w:sz="0" w:space="0" w:color="auto"/>
                                                                        <w:right w:val="none" w:sz="0" w:space="0" w:color="auto"/>
                                                                      </w:divBdr>
                                                                    </w:div>
                                                                    <w:div w:id="2136366944">
                                                                      <w:marLeft w:val="240"/>
                                                                      <w:marRight w:val="0"/>
                                                                      <w:marTop w:val="0"/>
                                                                      <w:marBottom w:val="0"/>
                                                                      <w:divBdr>
                                                                        <w:top w:val="none" w:sz="0" w:space="0" w:color="auto"/>
                                                                        <w:left w:val="none" w:sz="0" w:space="0" w:color="auto"/>
                                                                        <w:bottom w:val="none" w:sz="0" w:space="0" w:color="auto"/>
                                                                        <w:right w:val="none" w:sz="0" w:space="0" w:color="auto"/>
                                                                      </w:divBdr>
                                                                      <w:divsChild>
                                                                        <w:div w:id="1190409056">
                                                                          <w:marLeft w:val="0"/>
                                                                          <w:marRight w:val="0"/>
                                                                          <w:marTop w:val="0"/>
                                                                          <w:marBottom w:val="0"/>
                                                                          <w:divBdr>
                                                                            <w:top w:val="none" w:sz="0" w:space="0" w:color="auto"/>
                                                                            <w:left w:val="none" w:sz="0" w:space="0" w:color="auto"/>
                                                                            <w:bottom w:val="none" w:sz="0" w:space="0" w:color="auto"/>
                                                                            <w:right w:val="none" w:sz="0" w:space="0" w:color="auto"/>
                                                                          </w:divBdr>
                                                                        </w:div>
                                                                        <w:div w:id="98720133">
                                                                          <w:marLeft w:val="0"/>
                                                                          <w:marRight w:val="0"/>
                                                                          <w:marTop w:val="0"/>
                                                                          <w:marBottom w:val="0"/>
                                                                          <w:divBdr>
                                                                            <w:top w:val="none" w:sz="0" w:space="0" w:color="auto"/>
                                                                            <w:left w:val="none" w:sz="0" w:space="0" w:color="auto"/>
                                                                            <w:bottom w:val="none" w:sz="0" w:space="0" w:color="auto"/>
                                                                            <w:right w:val="none" w:sz="0" w:space="0" w:color="auto"/>
                                                                          </w:divBdr>
                                                                        </w:div>
                                                                        <w:div w:id="1536582833">
                                                                          <w:marLeft w:val="0"/>
                                                                          <w:marRight w:val="0"/>
                                                                          <w:marTop w:val="0"/>
                                                                          <w:marBottom w:val="0"/>
                                                                          <w:divBdr>
                                                                            <w:top w:val="none" w:sz="0" w:space="0" w:color="auto"/>
                                                                            <w:left w:val="none" w:sz="0" w:space="0" w:color="auto"/>
                                                                            <w:bottom w:val="none" w:sz="0" w:space="0" w:color="auto"/>
                                                                            <w:right w:val="none" w:sz="0" w:space="0" w:color="auto"/>
                                                                          </w:divBdr>
                                                                        </w:div>
                                                                      </w:divsChild>
                                                                    </w:div>
                                                                    <w:div w:id="3698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7748">
                                                  <w:marLeft w:val="0"/>
                                                  <w:marRight w:val="0"/>
                                                  <w:marTop w:val="0"/>
                                                  <w:marBottom w:val="0"/>
                                                  <w:divBdr>
                                                    <w:top w:val="none" w:sz="0" w:space="0" w:color="auto"/>
                                                    <w:left w:val="none" w:sz="0" w:space="0" w:color="auto"/>
                                                    <w:bottom w:val="none" w:sz="0" w:space="0" w:color="auto"/>
                                                    <w:right w:val="none" w:sz="0" w:space="0" w:color="auto"/>
                                                  </w:divBdr>
                                                  <w:divsChild>
                                                    <w:div w:id="1089423327">
                                                      <w:marLeft w:val="0"/>
                                                      <w:marRight w:val="0"/>
                                                      <w:marTop w:val="0"/>
                                                      <w:marBottom w:val="0"/>
                                                      <w:divBdr>
                                                        <w:top w:val="none" w:sz="0" w:space="0" w:color="auto"/>
                                                        <w:left w:val="none" w:sz="0" w:space="0" w:color="auto"/>
                                                        <w:bottom w:val="none" w:sz="0" w:space="0" w:color="auto"/>
                                                        <w:right w:val="none" w:sz="0" w:space="0" w:color="auto"/>
                                                      </w:divBdr>
                                                      <w:divsChild>
                                                        <w:div w:id="105731459">
                                                          <w:marLeft w:val="0"/>
                                                          <w:marRight w:val="0"/>
                                                          <w:marTop w:val="0"/>
                                                          <w:marBottom w:val="0"/>
                                                          <w:divBdr>
                                                            <w:top w:val="none" w:sz="0" w:space="0" w:color="auto"/>
                                                            <w:left w:val="none" w:sz="0" w:space="0" w:color="auto"/>
                                                            <w:bottom w:val="none" w:sz="0" w:space="0" w:color="auto"/>
                                                            <w:right w:val="none" w:sz="0" w:space="0" w:color="auto"/>
                                                          </w:divBdr>
                                                        </w:div>
                                                        <w:div w:id="1661494535">
                                                          <w:marLeft w:val="240"/>
                                                          <w:marRight w:val="0"/>
                                                          <w:marTop w:val="0"/>
                                                          <w:marBottom w:val="0"/>
                                                          <w:divBdr>
                                                            <w:top w:val="none" w:sz="0" w:space="0" w:color="auto"/>
                                                            <w:left w:val="none" w:sz="0" w:space="0" w:color="auto"/>
                                                            <w:bottom w:val="none" w:sz="0" w:space="0" w:color="auto"/>
                                                            <w:right w:val="none" w:sz="0" w:space="0" w:color="auto"/>
                                                          </w:divBdr>
                                                          <w:divsChild>
                                                            <w:div w:id="503470412">
                                                              <w:marLeft w:val="0"/>
                                                              <w:marRight w:val="0"/>
                                                              <w:marTop w:val="0"/>
                                                              <w:marBottom w:val="0"/>
                                                              <w:divBdr>
                                                                <w:top w:val="none" w:sz="0" w:space="0" w:color="auto"/>
                                                                <w:left w:val="none" w:sz="0" w:space="0" w:color="auto"/>
                                                                <w:bottom w:val="none" w:sz="0" w:space="0" w:color="auto"/>
                                                                <w:right w:val="none" w:sz="0" w:space="0" w:color="auto"/>
                                                              </w:divBdr>
                                                              <w:divsChild>
                                                                <w:div w:id="1441797002">
                                                                  <w:marLeft w:val="0"/>
                                                                  <w:marRight w:val="0"/>
                                                                  <w:marTop w:val="0"/>
                                                                  <w:marBottom w:val="0"/>
                                                                  <w:divBdr>
                                                                    <w:top w:val="none" w:sz="0" w:space="0" w:color="auto"/>
                                                                    <w:left w:val="none" w:sz="0" w:space="0" w:color="auto"/>
                                                                    <w:bottom w:val="none" w:sz="0" w:space="0" w:color="auto"/>
                                                                    <w:right w:val="none" w:sz="0" w:space="0" w:color="auto"/>
                                                                  </w:divBdr>
                                                                  <w:divsChild>
                                                                    <w:div w:id="601842525">
                                                                      <w:marLeft w:val="0"/>
                                                                      <w:marRight w:val="0"/>
                                                                      <w:marTop w:val="0"/>
                                                                      <w:marBottom w:val="0"/>
                                                                      <w:divBdr>
                                                                        <w:top w:val="none" w:sz="0" w:space="0" w:color="auto"/>
                                                                        <w:left w:val="none" w:sz="0" w:space="0" w:color="auto"/>
                                                                        <w:bottom w:val="none" w:sz="0" w:space="0" w:color="auto"/>
                                                                        <w:right w:val="none" w:sz="0" w:space="0" w:color="auto"/>
                                                                      </w:divBdr>
                                                                    </w:div>
                                                                    <w:div w:id="1602765154">
                                                                      <w:marLeft w:val="240"/>
                                                                      <w:marRight w:val="0"/>
                                                                      <w:marTop w:val="0"/>
                                                                      <w:marBottom w:val="0"/>
                                                                      <w:divBdr>
                                                                        <w:top w:val="none" w:sz="0" w:space="0" w:color="auto"/>
                                                                        <w:left w:val="none" w:sz="0" w:space="0" w:color="auto"/>
                                                                        <w:bottom w:val="none" w:sz="0" w:space="0" w:color="auto"/>
                                                                        <w:right w:val="none" w:sz="0" w:space="0" w:color="auto"/>
                                                                      </w:divBdr>
                                                                      <w:divsChild>
                                                                        <w:div w:id="144785960">
                                                                          <w:marLeft w:val="0"/>
                                                                          <w:marRight w:val="0"/>
                                                                          <w:marTop w:val="0"/>
                                                                          <w:marBottom w:val="0"/>
                                                                          <w:divBdr>
                                                                            <w:top w:val="none" w:sz="0" w:space="0" w:color="auto"/>
                                                                            <w:left w:val="none" w:sz="0" w:space="0" w:color="auto"/>
                                                                            <w:bottom w:val="none" w:sz="0" w:space="0" w:color="auto"/>
                                                                            <w:right w:val="none" w:sz="0" w:space="0" w:color="auto"/>
                                                                          </w:divBdr>
                                                                        </w:div>
                                                                        <w:div w:id="154492636">
                                                                          <w:marLeft w:val="0"/>
                                                                          <w:marRight w:val="0"/>
                                                                          <w:marTop w:val="0"/>
                                                                          <w:marBottom w:val="0"/>
                                                                          <w:divBdr>
                                                                            <w:top w:val="none" w:sz="0" w:space="0" w:color="auto"/>
                                                                            <w:left w:val="none" w:sz="0" w:space="0" w:color="auto"/>
                                                                            <w:bottom w:val="none" w:sz="0" w:space="0" w:color="auto"/>
                                                                            <w:right w:val="none" w:sz="0" w:space="0" w:color="auto"/>
                                                                          </w:divBdr>
                                                                        </w:div>
                                                                        <w:div w:id="953633142">
                                                                          <w:marLeft w:val="0"/>
                                                                          <w:marRight w:val="0"/>
                                                                          <w:marTop w:val="0"/>
                                                                          <w:marBottom w:val="0"/>
                                                                          <w:divBdr>
                                                                            <w:top w:val="none" w:sz="0" w:space="0" w:color="auto"/>
                                                                            <w:left w:val="none" w:sz="0" w:space="0" w:color="auto"/>
                                                                            <w:bottom w:val="none" w:sz="0" w:space="0" w:color="auto"/>
                                                                            <w:right w:val="none" w:sz="0" w:space="0" w:color="auto"/>
                                                                          </w:divBdr>
                                                                        </w:div>
                                                                      </w:divsChild>
                                                                    </w:div>
                                                                    <w:div w:id="189257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909342">
                                                  <w:marLeft w:val="0"/>
                                                  <w:marRight w:val="0"/>
                                                  <w:marTop w:val="0"/>
                                                  <w:marBottom w:val="0"/>
                                                  <w:divBdr>
                                                    <w:top w:val="none" w:sz="0" w:space="0" w:color="auto"/>
                                                    <w:left w:val="none" w:sz="0" w:space="0" w:color="auto"/>
                                                    <w:bottom w:val="none" w:sz="0" w:space="0" w:color="auto"/>
                                                    <w:right w:val="none" w:sz="0" w:space="0" w:color="auto"/>
                                                  </w:divBdr>
                                                  <w:divsChild>
                                                    <w:div w:id="545528791">
                                                      <w:marLeft w:val="0"/>
                                                      <w:marRight w:val="0"/>
                                                      <w:marTop w:val="0"/>
                                                      <w:marBottom w:val="0"/>
                                                      <w:divBdr>
                                                        <w:top w:val="none" w:sz="0" w:space="0" w:color="auto"/>
                                                        <w:left w:val="none" w:sz="0" w:space="0" w:color="auto"/>
                                                        <w:bottom w:val="none" w:sz="0" w:space="0" w:color="auto"/>
                                                        <w:right w:val="none" w:sz="0" w:space="0" w:color="auto"/>
                                                      </w:divBdr>
                                                      <w:divsChild>
                                                        <w:div w:id="874393513">
                                                          <w:marLeft w:val="0"/>
                                                          <w:marRight w:val="0"/>
                                                          <w:marTop w:val="0"/>
                                                          <w:marBottom w:val="0"/>
                                                          <w:divBdr>
                                                            <w:top w:val="none" w:sz="0" w:space="0" w:color="auto"/>
                                                            <w:left w:val="none" w:sz="0" w:space="0" w:color="auto"/>
                                                            <w:bottom w:val="none" w:sz="0" w:space="0" w:color="auto"/>
                                                            <w:right w:val="none" w:sz="0" w:space="0" w:color="auto"/>
                                                          </w:divBdr>
                                                        </w:div>
                                                        <w:div w:id="877815363">
                                                          <w:marLeft w:val="240"/>
                                                          <w:marRight w:val="0"/>
                                                          <w:marTop w:val="0"/>
                                                          <w:marBottom w:val="0"/>
                                                          <w:divBdr>
                                                            <w:top w:val="none" w:sz="0" w:space="0" w:color="auto"/>
                                                            <w:left w:val="none" w:sz="0" w:space="0" w:color="auto"/>
                                                            <w:bottom w:val="none" w:sz="0" w:space="0" w:color="auto"/>
                                                            <w:right w:val="none" w:sz="0" w:space="0" w:color="auto"/>
                                                          </w:divBdr>
                                                          <w:divsChild>
                                                            <w:div w:id="228618182">
                                                              <w:marLeft w:val="0"/>
                                                              <w:marRight w:val="0"/>
                                                              <w:marTop w:val="0"/>
                                                              <w:marBottom w:val="0"/>
                                                              <w:divBdr>
                                                                <w:top w:val="none" w:sz="0" w:space="0" w:color="auto"/>
                                                                <w:left w:val="none" w:sz="0" w:space="0" w:color="auto"/>
                                                                <w:bottom w:val="none" w:sz="0" w:space="0" w:color="auto"/>
                                                                <w:right w:val="none" w:sz="0" w:space="0" w:color="auto"/>
                                                              </w:divBdr>
                                                              <w:divsChild>
                                                                <w:div w:id="2091728841">
                                                                  <w:marLeft w:val="0"/>
                                                                  <w:marRight w:val="0"/>
                                                                  <w:marTop w:val="0"/>
                                                                  <w:marBottom w:val="0"/>
                                                                  <w:divBdr>
                                                                    <w:top w:val="none" w:sz="0" w:space="0" w:color="auto"/>
                                                                    <w:left w:val="none" w:sz="0" w:space="0" w:color="auto"/>
                                                                    <w:bottom w:val="none" w:sz="0" w:space="0" w:color="auto"/>
                                                                    <w:right w:val="none" w:sz="0" w:space="0" w:color="auto"/>
                                                                  </w:divBdr>
                                                                  <w:divsChild>
                                                                    <w:div w:id="59981382">
                                                                      <w:marLeft w:val="0"/>
                                                                      <w:marRight w:val="0"/>
                                                                      <w:marTop w:val="0"/>
                                                                      <w:marBottom w:val="0"/>
                                                                      <w:divBdr>
                                                                        <w:top w:val="none" w:sz="0" w:space="0" w:color="auto"/>
                                                                        <w:left w:val="none" w:sz="0" w:space="0" w:color="auto"/>
                                                                        <w:bottom w:val="none" w:sz="0" w:space="0" w:color="auto"/>
                                                                        <w:right w:val="none" w:sz="0" w:space="0" w:color="auto"/>
                                                                      </w:divBdr>
                                                                    </w:div>
                                                                    <w:div w:id="1069956610">
                                                                      <w:marLeft w:val="240"/>
                                                                      <w:marRight w:val="0"/>
                                                                      <w:marTop w:val="0"/>
                                                                      <w:marBottom w:val="0"/>
                                                                      <w:divBdr>
                                                                        <w:top w:val="none" w:sz="0" w:space="0" w:color="auto"/>
                                                                        <w:left w:val="none" w:sz="0" w:space="0" w:color="auto"/>
                                                                        <w:bottom w:val="none" w:sz="0" w:space="0" w:color="auto"/>
                                                                        <w:right w:val="none" w:sz="0" w:space="0" w:color="auto"/>
                                                                      </w:divBdr>
                                                                      <w:divsChild>
                                                                        <w:div w:id="819275694">
                                                                          <w:marLeft w:val="0"/>
                                                                          <w:marRight w:val="0"/>
                                                                          <w:marTop w:val="0"/>
                                                                          <w:marBottom w:val="0"/>
                                                                          <w:divBdr>
                                                                            <w:top w:val="none" w:sz="0" w:space="0" w:color="auto"/>
                                                                            <w:left w:val="none" w:sz="0" w:space="0" w:color="auto"/>
                                                                            <w:bottom w:val="none" w:sz="0" w:space="0" w:color="auto"/>
                                                                            <w:right w:val="none" w:sz="0" w:space="0" w:color="auto"/>
                                                                          </w:divBdr>
                                                                        </w:div>
                                                                        <w:div w:id="1607614540">
                                                                          <w:marLeft w:val="0"/>
                                                                          <w:marRight w:val="0"/>
                                                                          <w:marTop w:val="0"/>
                                                                          <w:marBottom w:val="0"/>
                                                                          <w:divBdr>
                                                                            <w:top w:val="none" w:sz="0" w:space="0" w:color="auto"/>
                                                                            <w:left w:val="none" w:sz="0" w:space="0" w:color="auto"/>
                                                                            <w:bottom w:val="none" w:sz="0" w:space="0" w:color="auto"/>
                                                                            <w:right w:val="none" w:sz="0" w:space="0" w:color="auto"/>
                                                                          </w:divBdr>
                                                                        </w:div>
                                                                      </w:divsChild>
                                                                    </w:div>
                                                                    <w:div w:id="171503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3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803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5852">
                                      <w:marLeft w:val="0"/>
                                      <w:marRight w:val="0"/>
                                      <w:marTop w:val="0"/>
                                      <w:marBottom w:val="0"/>
                                      <w:divBdr>
                                        <w:top w:val="none" w:sz="0" w:space="0" w:color="auto"/>
                                        <w:left w:val="none" w:sz="0" w:space="0" w:color="auto"/>
                                        <w:bottom w:val="none" w:sz="0" w:space="0" w:color="auto"/>
                                        <w:right w:val="none" w:sz="0" w:space="0" w:color="auto"/>
                                      </w:divBdr>
                                      <w:divsChild>
                                        <w:div w:id="1535773073">
                                          <w:marLeft w:val="0"/>
                                          <w:marRight w:val="0"/>
                                          <w:marTop w:val="0"/>
                                          <w:marBottom w:val="0"/>
                                          <w:divBdr>
                                            <w:top w:val="none" w:sz="0" w:space="0" w:color="auto"/>
                                            <w:left w:val="none" w:sz="0" w:space="0" w:color="auto"/>
                                            <w:bottom w:val="none" w:sz="0" w:space="0" w:color="auto"/>
                                            <w:right w:val="none" w:sz="0" w:space="0" w:color="auto"/>
                                          </w:divBdr>
                                          <w:divsChild>
                                            <w:div w:id="1252199994">
                                              <w:marLeft w:val="0"/>
                                              <w:marRight w:val="0"/>
                                              <w:marTop w:val="0"/>
                                              <w:marBottom w:val="0"/>
                                              <w:divBdr>
                                                <w:top w:val="none" w:sz="0" w:space="0" w:color="auto"/>
                                                <w:left w:val="none" w:sz="0" w:space="0" w:color="auto"/>
                                                <w:bottom w:val="none" w:sz="0" w:space="0" w:color="auto"/>
                                                <w:right w:val="none" w:sz="0" w:space="0" w:color="auto"/>
                                              </w:divBdr>
                                            </w:div>
                                            <w:div w:id="785927942">
                                              <w:marLeft w:val="240"/>
                                              <w:marRight w:val="0"/>
                                              <w:marTop w:val="0"/>
                                              <w:marBottom w:val="0"/>
                                              <w:divBdr>
                                                <w:top w:val="none" w:sz="0" w:space="0" w:color="auto"/>
                                                <w:left w:val="none" w:sz="0" w:space="0" w:color="auto"/>
                                                <w:bottom w:val="none" w:sz="0" w:space="0" w:color="auto"/>
                                                <w:right w:val="none" w:sz="0" w:space="0" w:color="auto"/>
                                              </w:divBdr>
                                              <w:divsChild>
                                                <w:div w:id="1714305674">
                                                  <w:marLeft w:val="0"/>
                                                  <w:marRight w:val="0"/>
                                                  <w:marTop w:val="0"/>
                                                  <w:marBottom w:val="0"/>
                                                  <w:divBdr>
                                                    <w:top w:val="none" w:sz="0" w:space="0" w:color="auto"/>
                                                    <w:left w:val="none" w:sz="0" w:space="0" w:color="auto"/>
                                                    <w:bottom w:val="none" w:sz="0" w:space="0" w:color="auto"/>
                                                    <w:right w:val="none" w:sz="0" w:space="0" w:color="auto"/>
                                                  </w:divBdr>
                                                </w:div>
                                                <w:div w:id="1781490499">
                                                  <w:marLeft w:val="0"/>
                                                  <w:marRight w:val="0"/>
                                                  <w:marTop w:val="0"/>
                                                  <w:marBottom w:val="0"/>
                                                  <w:divBdr>
                                                    <w:top w:val="none" w:sz="0" w:space="0" w:color="auto"/>
                                                    <w:left w:val="none" w:sz="0" w:space="0" w:color="auto"/>
                                                    <w:bottom w:val="none" w:sz="0" w:space="0" w:color="auto"/>
                                                    <w:right w:val="none" w:sz="0" w:space="0" w:color="auto"/>
                                                  </w:divBdr>
                                                  <w:divsChild>
                                                    <w:div w:id="142627421">
                                                      <w:marLeft w:val="0"/>
                                                      <w:marRight w:val="0"/>
                                                      <w:marTop w:val="0"/>
                                                      <w:marBottom w:val="0"/>
                                                      <w:divBdr>
                                                        <w:top w:val="none" w:sz="0" w:space="0" w:color="auto"/>
                                                        <w:left w:val="none" w:sz="0" w:space="0" w:color="auto"/>
                                                        <w:bottom w:val="none" w:sz="0" w:space="0" w:color="auto"/>
                                                        <w:right w:val="none" w:sz="0" w:space="0" w:color="auto"/>
                                                      </w:divBdr>
                                                      <w:divsChild>
                                                        <w:div w:id="1635405860">
                                                          <w:marLeft w:val="0"/>
                                                          <w:marRight w:val="0"/>
                                                          <w:marTop w:val="0"/>
                                                          <w:marBottom w:val="0"/>
                                                          <w:divBdr>
                                                            <w:top w:val="none" w:sz="0" w:space="0" w:color="auto"/>
                                                            <w:left w:val="none" w:sz="0" w:space="0" w:color="auto"/>
                                                            <w:bottom w:val="none" w:sz="0" w:space="0" w:color="auto"/>
                                                            <w:right w:val="none" w:sz="0" w:space="0" w:color="auto"/>
                                                          </w:divBdr>
                                                        </w:div>
                                                        <w:div w:id="1424719412">
                                                          <w:marLeft w:val="240"/>
                                                          <w:marRight w:val="0"/>
                                                          <w:marTop w:val="0"/>
                                                          <w:marBottom w:val="0"/>
                                                          <w:divBdr>
                                                            <w:top w:val="none" w:sz="0" w:space="0" w:color="auto"/>
                                                            <w:left w:val="none" w:sz="0" w:space="0" w:color="auto"/>
                                                            <w:bottom w:val="none" w:sz="0" w:space="0" w:color="auto"/>
                                                            <w:right w:val="none" w:sz="0" w:space="0" w:color="auto"/>
                                                          </w:divBdr>
                                                          <w:divsChild>
                                                            <w:div w:id="680200762">
                                                              <w:marLeft w:val="0"/>
                                                              <w:marRight w:val="0"/>
                                                              <w:marTop w:val="0"/>
                                                              <w:marBottom w:val="0"/>
                                                              <w:divBdr>
                                                                <w:top w:val="none" w:sz="0" w:space="0" w:color="auto"/>
                                                                <w:left w:val="none" w:sz="0" w:space="0" w:color="auto"/>
                                                                <w:bottom w:val="none" w:sz="0" w:space="0" w:color="auto"/>
                                                                <w:right w:val="none" w:sz="0" w:space="0" w:color="auto"/>
                                                              </w:divBdr>
                                                              <w:divsChild>
                                                                <w:div w:id="1487893259">
                                                                  <w:marLeft w:val="0"/>
                                                                  <w:marRight w:val="0"/>
                                                                  <w:marTop w:val="0"/>
                                                                  <w:marBottom w:val="0"/>
                                                                  <w:divBdr>
                                                                    <w:top w:val="none" w:sz="0" w:space="0" w:color="auto"/>
                                                                    <w:left w:val="none" w:sz="0" w:space="0" w:color="auto"/>
                                                                    <w:bottom w:val="none" w:sz="0" w:space="0" w:color="auto"/>
                                                                    <w:right w:val="none" w:sz="0" w:space="0" w:color="auto"/>
                                                                  </w:divBdr>
                                                                  <w:divsChild>
                                                                    <w:div w:id="598945801">
                                                                      <w:marLeft w:val="0"/>
                                                                      <w:marRight w:val="0"/>
                                                                      <w:marTop w:val="0"/>
                                                                      <w:marBottom w:val="0"/>
                                                                      <w:divBdr>
                                                                        <w:top w:val="none" w:sz="0" w:space="0" w:color="auto"/>
                                                                        <w:left w:val="none" w:sz="0" w:space="0" w:color="auto"/>
                                                                        <w:bottom w:val="none" w:sz="0" w:space="0" w:color="auto"/>
                                                                        <w:right w:val="none" w:sz="0" w:space="0" w:color="auto"/>
                                                                      </w:divBdr>
                                                                    </w:div>
                                                                    <w:div w:id="1036542217">
                                                                      <w:marLeft w:val="240"/>
                                                                      <w:marRight w:val="0"/>
                                                                      <w:marTop w:val="0"/>
                                                                      <w:marBottom w:val="0"/>
                                                                      <w:divBdr>
                                                                        <w:top w:val="none" w:sz="0" w:space="0" w:color="auto"/>
                                                                        <w:left w:val="none" w:sz="0" w:space="0" w:color="auto"/>
                                                                        <w:bottom w:val="none" w:sz="0" w:space="0" w:color="auto"/>
                                                                        <w:right w:val="none" w:sz="0" w:space="0" w:color="auto"/>
                                                                      </w:divBdr>
                                                                      <w:divsChild>
                                                                        <w:div w:id="800802496">
                                                                          <w:marLeft w:val="0"/>
                                                                          <w:marRight w:val="0"/>
                                                                          <w:marTop w:val="0"/>
                                                                          <w:marBottom w:val="0"/>
                                                                          <w:divBdr>
                                                                            <w:top w:val="none" w:sz="0" w:space="0" w:color="auto"/>
                                                                            <w:left w:val="none" w:sz="0" w:space="0" w:color="auto"/>
                                                                            <w:bottom w:val="none" w:sz="0" w:space="0" w:color="auto"/>
                                                                            <w:right w:val="none" w:sz="0" w:space="0" w:color="auto"/>
                                                                          </w:divBdr>
                                                                          <w:divsChild>
                                                                            <w:div w:id="144326201">
                                                                              <w:marLeft w:val="0"/>
                                                                              <w:marRight w:val="0"/>
                                                                              <w:marTop w:val="0"/>
                                                                              <w:marBottom w:val="0"/>
                                                                              <w:divBdr>
                                                                                <w:top w:val="none" w:sz="0" w:space="0" w:color="auto"/>
                                                                                <w:left w:val="none" w:sz="0" w:space="0" w:color="auto"/>
                                                                                <w:bottom w:val="none" w:sz="0" w:space="0" w:color="auto"/>
                                                                                <w:right w:val="none" w:sz="0" w:space="0" w:color="auto"/>
                                                                              </w:divBdr>
                                                                              <w:divsChild>
                                                                                <w:div w:id="1849324052">
                                                                                  <w:marLeft w:val="0"/>
                                                                                  <w:marRight w:val="0"/>
                                                                                  <w:marTop w:val="0"/>
                                                                                  <w:marBottom w:val="0"/>
                                                                                  <w:divBdr>
                                                                                    <w:top w:val="none" w:sz="0" w:space="0" w:color="auto"/>
                                                                                    <w:left w:val="none" w:sz="0" w:space="0" w:color="auto"/>
                                                                                    <w:bottom w:val="none" w:sz="0" w:space="0" w:color="auto"/>
                                                                                    <w:right w:val="none" w:sz="0" w:space="0" w:color="auto"/>
                                                                                  </w:divBdr>
                                                                                </w:div>
                                                                                <w:div w:id="445738423">
                                                                                  <w:marLeft w:val="240"/>
                                                                                  <w:marRight w:val="0"/>
                                                                                  <w:marTop w:val="0"/>
                                                                                  <w:marBottom w:val="0"/>
                                                                                  <w:divBdr>
                                                                                    <w:top w:val="none" w:sz="0" w:space="0" w:color="auto"/>
                                                                                    <w:left w:val="none" w:sz="0" w:space="0" w:color="auto"/>
                                                                                    <w:bottom w:val="none" w:sz="0" w:space="0" w:color="auto"/>
                                                                                    <w:right w:val="none" w:sz="0" w:space="0" w:color="auto"/>
                                                                                  </w:divBdr>
                                                                                  <w:divsChild>
                                                                                    <w:div w:id="365914322">
                                                                                      <w:marLeft w:val="0"/>
                                                                                      <w:marRight w:val="0"/>
                                                                                      <w:marTop w:val="0"/>
                                                                                      <w:marBottom w:val="0"/>
                                                                                      <w:divBdr>
                                                                                        <w:top w:val="none" w:sz="0" w:space="0" w:color="auto"/>
                                                                                        <w:left w:val="none" w:sz="0" w:space="0" w:color="auto"/>
                                                                                        <w:bottom w:val="none" w:sz="0" w:space="0" w:color="auto"/>
                                                                                        <w:right w:val="none" w:sz="0" w:space="0" w:color="auto"/>
                                                                                      </w:divBdr>
                                                                                    </w:div>
                                                                                    <w:div w:id="1902907964">
                                                                                      <w:marLeft w:val="0"/>
                                                                                      <w:marRight w:val="0"/>
                                                                                      <w:marTop w:val="0"/>
                                                                                      <w:marBottom w:val="0"/>
                                                                                      <w:divBdr>
                                                                                        <w:top w:val="none" w:sz="0" w:space="0" w:color="auto"/>
                                                                                        <w:left w:val="none" w:sz="0" w:space="0" w:color="auto"/>
                                                                                        <w:bottom w:val="none" w:sz="0" w:space="0" w:color="auto"/>
                                                                                        <w:right w:val="none" w:sz="0" w:space="0" w:color="auto"/>
                                                                                      </w:divBdr>
                                                                                    </w:div>
                                                                                  </w:divsChild>
                                                                                </w:div>
                                                                                <w:div w:id="87642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11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91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01247">
                                                  <w:marLeft w:val="0"/>
                                                  <w:marRight w:val="0"/>
                                                  <w:marTop w:val="0"/>
                                                  <w:marBottom w:val="0"/>
                                                  <w:divBdr>
                                                    <w:top w:val="none" w:sz="0" w:space="0" w:color="auto"/>
                                                    <w:left w:val="none" w:sz="0" w:space="0" w:color="auto"/>
                                                    <w:bottom w:val="none" w:sz="0" w:space="0" w:color="auto"/>
                                                    <w:right w:val="none" w:sz="0" w:space="0" w:color="auto"/>
                                                  </w:divBdr>
                                                  <w:divsChild>
                                                    <w:div w:id="1961063376">
                                                      <w:marLeft w:val="0"/>
                                                      <w:marRight w:val="0"/>
                                                      <w:marTop w:val="0"/>
                                                      <w:marBottom w:val="0"/>
                                                      <w:divBdr>
                                                        <w:top w:val="none" w:sz="0" w:space="0" w:color="auto"/>
                                                        <w:left w:val="none" w:sz="0" w:space="0" w:color="auto"/>
                                                        <w:bottom w:val="none" w:sz="0" w:space="0" w:color="auto"/>
                                                        <w:right w:val="none" w:sz="0" w:space="0" w:color="auto"/>
                                                      </w:divBdr>
                                                      <w:divsChild>
                                                        <w:div w:id="645469987">
                                                          <w:marLeft w:val="0"/>
                                                          <w:marRight w:val="0"/>
                                                          <w:marTop w:val="0"/>
                                                          <w:marBottom w:val="0"/>
                                                          <w:divBdr>
                                                            <w:top w:val="none" w:sz="0" w:space="0" w:color="auto"/>
                                                            <w:left w:val="none" w:sz="0" w:space="0" w:color="auto"/>
                                                            <w:bottom w:val="none" w:sz="0" w:space="0" w:color="auto"/>
                                                            <w:right w:val="none" w:sz="0" w:space="0" w:color="auto"/>
                                                          </w:divBdr>
                                                        </w:div>
                                                        <w:div w:id="675423125">
                                                          <w:marLeft w:val="240"/>
                                                          <w:marRight w:val="0"/>
                                                          <w:marTop w:val="0"/>
                                                          <w:marBottom w:val="0"/>
                                                          <w:divBdr>
                                                            <w:top w:val="none" w:sz="0" w:space="0" w:color="auto"/>
                                                            <w:left w:val="none" w:sz="0" w:space="0" w:color="auto"/>
                                                            <w:bottom w:val="none" w:sz="0" w:space="0" w:color="auto"/>
                                                            <w:right w:val="none" w:sz="0" w:space="0" w:color="auto"/>
                                                          </w:divBdr>
                                                          <w:divsChild>
                                                            <w:div w:id="1227688918">
                                                              <w:marLeft w:val="0"/>
                                                              <w:marRight w:val="0"/>
                                                              <w:marTop w:val="0"/>
                                                              <w:marBottom w:val="0"/>
                                                              <w:divBdr>
                                                                <w:top w:val="none" w:sz="0" w:space="0" w:color="auto"/>
                                                                <w:left w:val="none" w:sz="0" w:space="0" w:color="auto"/>
                                                                <w:bottom w:val="none" w:sz="0" w:space="0" w:color="auto"/>
                                                                <w:right w:val="none" w:sz="0" w:space="0" w:color="auto"/>
                                                              </w:divBdr>
                                                              <w:divsChild>
                                                                <w:div w:id="546724782">
                                                                  <w:marLeft w:val="0"/>
                                                                  <w:marRight w:val="0"/>
                                                                  <w:marTop w:val="0"/>
                                                                  <w:marBottom w:val="0"/>
                                                                  <w:divBdr>
                                                                    <w:top w:val="none" w:sz="0" w:space="0" w:color="auto"/>
                                                                    <w:left w:val="none" w:sz="0" w:space="0" w:color="auto"/>
                                                                    <w:bottom w:val="none" w:sz="0" w:space="0" w:color="auto"/>
                                                                    <w:right w:val="none" w:sz="0" w:space="0" w:color="auto"/>
                                                                  </w:divBdr>
                                                                  <w:divsChild>
                                                                    <w:div w:id="819738042">
                                                                      <w:marLeft w:val="0"/>
                                                                      <w:marRight w:val="0"/>
                                                                      <w:marTop w:val="0"/>
                                                                      <w:marBottom w:val="0"/>
                                                                      <w:divBdr>
                                                                        <w:top w:val="none" w:sz="0" w:space="0" w:color="auto"/>
                                                                        <w:left w:val="none" w:sz="0" w:space="0" w:color="auto"/>
                                                                        <w:bottom w:val="none" w:sz="0" w:space="0" w:color="auto"/>
                                                                        <w:right w:val="none" w:sz="0" w:space="0" w:color="auto"/>
                                                                      </w:divBdr>
                                                                    </w:div>
                                                                    <w:div w:id="2015455975">
                                                                      <w:marLeft w:val="240"/>
                                                                      <w:marRight w:val="0"/>
                                                                      <w:marTop w:val="0"/>
                                                                      <w:marBottom w:val="0"/>
                                                                      <w:divBdr>
                                                                        <w:top w:val="none" w:sz="0" w:space="0" w:color="auto"/>
                                                                        <w:left w:val="none" w:sz="0" w:space="0" w:color="auto"/>
                                                                        <w:bottom w:val="none" w:sz="0" w:space="0" w:color="auto"/>
                                                                        <w:right w:val="none" w:sz="0" w:space="0" w:color="auto"/>
                                                                      </w:divBdr>
                                                                      <w:divsChild>
                                                                        <w:div w:id="1551378064">
                                                                          <w:marLeft w:val="0"/>
                                                                          <w:marRight w:val="0"/>
                                                                          <w:marTop w:val="0"/>
                                                                          <w:marBottom w:val="0"/>
                                                                          <w:divBdr>
                                                                            <w:top w:val="none" w:sz="0" w:space="0" w:color="auto"/>
                                                                            <w:left w:val="none" w:sz="0" w:space="0" w:color="auto"/>
                                                                            <w:bottom w:val="none" w:sz="0" w:space="0" w:color="auto"/>
                                                                            <w:right w:val="none" w:sz="0" w:space="0" w:color="auto"/>
                                                                          </w:divBdr>
                                                                          <w:divsChild>
                                                                            <w:div w:id="2088334213">
                                                                              <w:marLeft w:val="0"/>
                                                                              <w:marRight w:val="0"/>
                                                                              <w:marTop w:val="0"/>
                                                                              <w:marBottom w:val="0"/>
                                                                              <w:divBdr>
                                                                                <w:top w:val="none" w:sz="0" w:space="0" w:color="auto"/>
                                                                                <w:left w:val="none" w:sz="0" w:space="0" w:color="auto"/>
                                                                                <w:bottom w:val="none" w:sz="0" w:space="0" w:color="auto"/>
                                                                                <w:right w:val="none" w:sz="0" w:space="0" w:color="auto"/>
                                                                              </w:divBdr>
                                                                              <w:divsChild>
                                                                                <w:div w:id="807013936">
                                                                                  <w:marLeft w:val="0"/>
                                                                                  <w:marRight w:val="0"/>
                                                                                  <w:marTop w:val="0"/>
                                                                                  <w:marBottom w:val="0"/>
                                                                                  <w:divBdr>
                                                                                    <w:top w:val="none" w:sz="0" w:space="0" w:color="auto"/>
                                                                                    <w:left w:val="none" w:sz="0" w:space="0" w:color="auto"/>
                                                                                    <w:bottom w:val="none" w:sz="0" w:space="0" w:color="auto"/>
                                                                                    <w:right w:val="none" w:sz="0" w:space="0" w:color="auto"/>
                                                                                  </w:divBdr>
                                                                                </w:div>
                                                                                <w:div w:id="1845365376">
                                                                                  <w:marLeft w:val="240"/>
                                                                                  <w:marRight w:val="0"/>
                                                                                  <w:marTop w:val="0"/>
                                                                                  <w:marBottom w:val="0"/>
                                                                                  <w:divBdr>
                                                                                    <w:top w:val="none" w:sz="0" w:space="0" w:color="auto"/>
                                                                                    <w:left w:val="none" w:sz="0" w:space="0" w:color="auto"/>
                                                                                    <w:bottom w:val="none" w:sz="0" w:space="0" w:color="auto"/>
                                                                                    <w:right w:val="none" w:sz="0" w:space="0" w:color="auto"/>
                                                                                  </w:divBdr>
                                                                                  <w:divsChild>
                                                                                    <w:div w:id="1241939213">
                                                                                      <w:marLeft w:val="0"/>
                                                                                      <w:marRight w:val="0"/>
                                                                                      <w:marTop w:val="0"/>
                                                                                      <w:marBottom w:val="0"/>
                                                                                      <w:divBdr>
                                                                                        <w:top w:val="none" w:sz="0" w:space="0" w:color="auto"/>
                                                                                        <w:left w:val="none" w:sz="0" w:space="0" w:color="auto"/>
                                                                                        <w:bottom w:val="none" w:sz="0" w:space="0" w:color="auto"/>
                                                                                        <w:right w:val="none" w:sz="0" w:space="0" w:color="auto"/>
                                                                                      </w:divBdr>
                                                                                    </w:div>
                                                                                    <w:div w:id="2143765818">
                                                                                      <w:marLeft w:val="0"/>
                                                                                      <w:marRight w:val="0"/>
                                                                                      <w:marTop w:val="0"/>
                                                                                      <w:marBottom w:val="0"/>
                                                                                      <w:divBdr>
                                                                                        <w:top w:val="none" w:sz="0" w:space="0" w:color="auto"/>
                                                                                        <w:left w:val="none" w:sz="0" w:space="0" w:color="auto"/>
                                                                                        <w:bottom w:val="none" w:sz="0" w:space="0" w:color="auto"/>
                                                                                        <w:right w:val="none" w:sz="0" w:space="0" w:color="auto"/>
                                                                                      </w:divBdr>
                                                                                    </w:div>
                                                                                  </w:divsChild>
                                                                                </w:div>
                                                                                <w:div w:id="17283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9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12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08276">
                                                  <w:marLeft w:val="0"/>
                                                  <w:marRight w:val="0"/>
                                                  <w:marTop w:val="0"/>
                                                  <w:marBottom w:val="0"/>
                                                  <w:divBdr>
                                                    <w:top w:val="none" w:sz="0" w:space="0" w:color="auto"/>
                                                    <w:left w:val="none" w:sz="0" w:space="0" w:color="auto"/>
                                                    <w:bottom w:val="none" w:sz="0" w:space="0" w:color="auto"/>
                                                    <w:right w:val="none" w:sz="0" w:space="0" w:color="auto"/>
                                                  </w:divBdr>
                                                  <w:divsChild>
                                                    <w:div w:id="278802570">
                                                      <w:marLeft w:val="0"/>
                                                      <w:marRight w:val="0"/>
                                                      <w:marTop w:val="0"/>
                                                      <w:marBottom w:val="0"/>
                                                      <w:divBdr>
                                                        <w:top w:val="none" w:sz="0" w:space="0" w:color="auto"/>
                                                        <w:left w:val="none" w:sz="0" w:space="0" w:color="auto"/>
                                                        <w:bottom w:val="none" w:sz="0" w:space="0" w:color="auto"/>
                                                        <w:right w:val="none" w:sz="0" w:space="0" w:color="auto"/>
                                                      </w:divBdr>
                                                      <w:divsChild>
                                                        <w:div w:id="691491501">
                                                          <w:marLeft w:val="0"/>
                                                          <w:marRight w:val="0"/>
                                                          <w:marTop w:val="0"/>
                                                          <w:marBottom w:val="0"/>
                                                          <w:divBdr>
                                                            <w:top w:val="none" w:sz="0" w:space="0" w:color="auto"/>
                                                            <w:left w:val="none" w:sz="0" w:space="0" w:color="auto"/>
                                                            <w:bottom w:val="none" w:sz="0" w:space="0" w:color="auto"/>
                                                            <w:right w:val="none" w:sz="0" w:space="0" w:color="auto"/>
                                                          </w:divBdr>
                                                        </w:div>
                                                        <w:div w:id="136265348">
                                                          <w:marLeft w:val="240"/>
                                                          <w:marRight w:val="0"/>
                                                          <w:marTop w:val="0"/>
                                                          <w:marBottom w:val="0"/>
                                                          <w:divBdr>
                                                            <w:top w:val="none" w:sz="0" w:space="0" w:color="auto"/>
                                                            <w:left w:val="none" w:sz="0" w:space="0" w:color="auto"/>
                                                            <w:bottom w:val="none" w:sz="0" w:space="0" w:color="auto"/>
                                                            <w:right w:val="none" w:sz="0" w:space="0" w:color="auto"/>
                                                          </w:divBdr>
                                                          <w:divsChild>
                                                            <w:div w:id="1299261046">
                                                              <w:marLeft w:val="0"/>
                                                              <w:marRight w:val="0"/>
                                                              <w:marTop w:val="0"/>
                                                              <w:marBottom w:val="0"/>
                                                              <w:divBdr>
                                                                <w:top w:val="none" w:sz="0" w:space="0" w:color="auto"/>
                                                                <w:left w:val="none" w:sz="0" w:space="0" w:color="auto"/>
                                                                <w:bottom w:val="none" w:sz="0" w:space="0" w:color="auto"/>
                                                                <w:right w:val="none" w:sz="0" w:space="0" w:color="auto"/>
                                                              </w:divBdr>
                                                              <w:divsChild>
                                                                <w:div w:id="1699349112">
                                                                  <w:marLeft w:val="0"/>
                                                                  <w:marRight w:val="0"/>
                                                                  <w:marTop w:val="0"/>
                                                                  <w:marBottom w:val="0"/>
                                                                  <w:divBdr>
                                                                    <w:top w:val="none" w:sz="0" w:space="0" w:color="auto"/>
                                                                    <w:left w:val="none" w:sz="0" w:space="0" w:color="auto"/>
                                                                    <w:bottom w:val="none" w:sz="0" w:space="0" w:color="auto"/>
                                                                    <w:right w:val="none" w:sz="0" w:space="0" w:color="auto"/>
                                                                  </w:divBdr>
                                                                  <w:divsChild>
                                                                    <w:div w:id="1292588223">
                                                                      <w:marLeft w:val="0"/>
                                                                      <w:marRight w:val="0"/>
                                                                      <w:marTop w:val="0"/>
                                                                      <w:marBottom w:val="0"/>
                                                                      <w:divBdr>
                                                                        <w:top w:val="none" w:sz="0" w:space="0" w:color="auto"/>
                                                                        <w:left w:val="none" w:sz="0" w:space="0" w:color="auto"/>
                                                                        <w:bottom w:val="none" w:sz="0" w:space="0" w:color="auto"/>
                                                                        <w:right w:val="none" w:sz="0" w:space="0" w:color="auto"/>
                                                                      </w:divBdr>
                                                                    </w:div>
                                                                    <w:div w:id="1264919843">
                                                                      <w:marLeft w:val="240"/>
                                                                      <w:marRight w:val="0"/>
                                                                      <w:marTop w:val="0"/>
                                                                      <w:marBottom w:val="0"/>
                                                                      <w:divBdr>
                                                                        <w:top w:val="none" w:sz="0" w:space="0" w:color="auto"/>
                                                                        <w:left w:val="none" w:sz="0" w:space="0" w:color="auto"/>
                                                                        <w:bottom w:val="none" w:sz="0" w:space="0" w:color="auto"/>
                                                                        <w:right w:val="none" w:sz="0" w:space="0" w:color="auto"/>
                                                                      </w:divBdr>
                                                                      <w:divsChild>
                                                                        <w:div w:id="1993171533">
                                                                          <w:marLeft w:val="0"/>
                                                                          <w:marRight w:val="0"/>
                                                                          <w:marTop w:val="0"/>
                                                                          <w:marBottom w:val="0"/>
                                                                          <w:divBdr>
                                                                            <w:top w:val="none" w:sz="0" w:space="0" w:color="auto"/>
                                                                            <w:left w:val="none" w:sz="0" w:space="0" w:color="auto"/>
                                                                            <w:bottom w:val="none" w:sz="0" w:space="0" w:color="auto"/>
                                                                            <w:right w:val="none" w:sz="0" w:space="0" w:color="auto"/>
                                                                          </w:divBdr>
                                                                          <w:divsChild>
                                                                            <w:div w:id="1635285874">
                                                                              <w:marLeft w:val="0"/>
                                                                              <w:marRight w:val="0"/>
                                                                              <w:marTop w:val="0"/>
                                                                              <w:marBottom w:val="0"/>
                                                                              <w:divBdr>
                                                                                <w:top w:val="none" w:sz="0" w:space="0" w:color="auto"/>
                                                                                <w:left w:val="none" w:sz="0" w:space="0" w:color="auto"/>
                                                                                <w:bottom w:val="none" w:sz="0" w:space="0" w:color="auto"/>
                                                                                <w:right w:val="none" w:sz="0" w:space="0" w:color="auto"/>
                                                                              </w:divBdr>
                                                                              <w:divsChild>
                                                                                <w:div w:id="1175455121">
                                                                                  <w:marLeft w:val="0"/>
                                                                                  <w:marRight w:val="0"/>
                                                                                  <w:marTop w:val="0"/>
                                                                                  <w:marBottom w:val="0"/>
                                                                                  <w:divBdr>
                                                                                    <w:top w:val="none" w:sz="0" w:space="0" w:color="auto"/>
                                                                                    <w:left w:val="none" w:sz="0" w:space="0" w:color="auto"/>
                                                                                    <w:bottom w:val="none" w:sz="0" w:space="0" w:color="auto"/>
                                                                                    <w:right w:val="none" w:sz="0" w:space="0" w:color="auto"/>
                                                                                  </w:divBdr>
                                                                                </w:div>
                                                                                <w:div w:id="934677118">
                                                                                  <w:marLeft w:val="240"/>
                                                                                  <w:marRight w:val="0"/>
                                                                                  <w:marTop w:val="0"/>
                                                                                  <w:marBottom w:val="0"/>
                                                                                  <w:divBdr>
                                                                                    <w:top w:val="none" w:sz="0" w:space="0" w:color="auto"/>
                                                                                    <w:left w:val="none" w:sz="0" w:space="0" w:color="auto"/>
                                                                                    <w:bottom w:val="none" w:sz="0" w:space="0" w:color="auto"/>
                                                                                    <w:right w:val="none" w:sz="0" w:space="0" w:color="auto"/>
                                                                                  </w:divBdr>
                                                                                  <w:divsChild>
                                                                                    <w:div w:id="375282159">
                                                                                      <w:marLeft w:val="0"/>
                                                                                      <w:marRight w:val="0"/>
                                                                                      <w:marTop w:val="0"/>
                                                                                      <w:marBottom w:val="0"/>
                                                                                      <w:divBdr>
                                                                                        <w:top w:val="none" w:sz="0" w:space="0" w:color="auto"/>
                                                                                        <w:left w:val="none" w:sz="0" w:space="0" w:color="auto"/>
                                                                                        <w:bottom w:val="none" w:sz="0" w:space="0" w:color="auto"/>
                                                                                        <w:right w:val="none" w:sz="0" w:space="0" w:color="auto"/>
                                                                                      </w:divBdr>
                                                                                    </w:div>
                                                                                    <w:div w:id="1110009518">
                                                                                      <w:marLeft w:val="0"/>
                                                                                      <w:marRight w:val="0"/>
                                                                                      <w:marTop w:val="0"/>
                                                                                      <w:marBottom w:val="0"/>
                                                                                      <w:divBdr>
                                                                                        <w:top w:val="none" w:sz="0" w:space="0" w:color="auto"/>
                                                                                        <w:left w:val="none" w:sz="0" w:space="0" w:color="auto"/>
                                                                                        <w:bottom w:val="none" w:sz="0" w:space="0" w:color="auto"/>
                                                                                        <w:right w:val="none" w:sz="0" w:space="0" w:color="auto"/>
                                                                                      </w:divBdr>
                                                                                    </w:div>
                                                                                    <w:div w:id="1250886357">
                                                                                      <w:marLeft w:val="0"/>
                                                                                      <w:marRight w:val="0"/>
                                                                                      <w:marTop w:val="0"/>
                                                                                      <w:marBottom w:val="0"/>
                                                                                      <w:divBdr>
                                                                                        <w:top w:val="none" w:sz="0" w:space="0" w:color="auto"/>
                                                                                        <w:left w:val="none" w:sz="0" w:space="0" w:color="auto"/>
                                                                                        <w:bottom w:val="none" w:sz="0" w:space="0" w:color="auto"/>
                                                                                        <w:right w:val="none" w:sz="0" w:space="0" w:color="auto"/>
                                                                                      </w:divBdr>
                                                                                    </w:div>
                                                                                  </w:divsChild>
                                                                                </w:div>
                                                                                <w:div w:id="5655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656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13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99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664765">
                                      <w:marLeft w:val="0"/>
                                      <w:marRight w:val="0"/>
                                      <w:marTop w:val="0"/>
                                      <w:marBottom w:val="0"/>
                                      <w:divBdr>
                                        <w:top w:val="none" w:sz="0" w:space="0" w:color="auto"/>
                                        <w:left w:val="none" w:sz="0" w:space="0" w:color="auto"/>
                                        <w:bottom w:val="none" w:sz="0" w:space="0" w:color="auto"/>
                                        <w:right w:val="none" w:sz="0" w:space="0" w:color="auto"/>
                                      </w:divBdr>
                                      <w:divsChild>
                                        <w:div w:id="1999653884">
                                          <w:marLeft w:val="0"/>
                                          <w:marRight w:val="0"/>
                                          <w:marTop w:val="0"/>
                                          <w:marBottom w:val="0"/>
                                          <w:divBdr>
                                            <w:top w:val="none" w:sz="0" w:space="0" w:color="auto"/>
                                            <w:left w:val="none" w:sz="0" w:space="0" w:color="auto"/>
                                            <w:bottom w:val="none" w:sz="0" w:space="0" w:color="auto"/>
                                            <w:right w:val="none" w:sz="0" w:space="0" w:color="auto"/>
                                          </w:divBdr>
                                          <w:divsChild>
                                            <w:div w:id="418915999">
                                              <w:marLeft w:val="0"/>
                                              <w:marRight w:val="0"/>
                                              <w:marTop w:val="0"/>
                                              <w:marBottom w:val="0"/>
                                              <w:divBdr>
                                                <w:top w:val="none" w:sz="0" w:space="0" w:color="auto"/>
                                                <w:left w:val="none" w:sz="0" w:space="0" w:color="auto"/>
                                                <w:bottom w:val="none" w:sz="0" w:space="0" w:color="auto"/>
                                                <w:right w:val="none" w:sz="0" w:space="0" w:color="auto"/>
                                              </w:divBdr>
                                            </w:div>
                                            <w:div w:id="1779718296">
                                              <w:marLeft w:val="240"/>
                                              <w:marRight w:val="0"/>
                                              <w:marTop w:val="0"/>
                                              <w:marBottom w:val="0"/>
                                              <w:divBdr>
                                                <w:top w:val="none" w:sz="0" w:space="0" w:color="auto"/>
                                                <w:left w:val="none" w:sz="0" w:space="0" w:color="auto"/>
                                                <w:bottom w:val="none" w:sz="0" w:space="0" w:color="auto"/>
                                                <w:right w:val="none" w:sz="0" w:space="0" w:color="auto"/>
                                              </w:divBdr>
                                              <w:divsChild>
                                                <w:div w:id="859775806">
                                                  <w:marLeft w:val="0"/>
                                                  <w:marRight w:val="0"/>
                                                  <w:marTop w:val="0"/>
                                                  <w:marBottom w:val="0"/>
                                                  <w:divBdr>
                                                    <w:top w:val="none" w:sz="0" w:space="0" w:color="auto"/>
                                                    <w:left w:val="none" w:sz="0" w:space="0" w:color="auto"/>
                                                    <w:bottom w:val="none" w:sz="0" w:space="0" w:color="auto"/>
                                                    <w:right w:val="none" w:sz="0" w:space="0" w:color="auto"/>
                                                  </w:divBdr>
                                                </w:div>
                                                <w:div w:id="136269274">
                                                  <w:marLeft w:val="0"/>
                                                  <w:marRight w:val="0"/>
                                                  <w:marTop w:val="0"/>
                                                  <w:marBottom w:val="0"/>
                                                  <w:divBdr>
                                                    <w:top w:val="none" w:sz="0" w:space="0" w:color="auto"/>
                                                    <w:left w:val="none" w:sz="0" w:space="0" w:color="auto"/>
                                                    <w:bottom w:val="none" w:sz="0" w:space="0" w:color="auto"/>
                                                    <w:right w:val="none" w:sz="0" w:space="0" w:color="auto"/>
                                                  </w:divBdr>
                                                </w:div>
                                                <w:div w:id="810367550">
                                                  <w:marLeft w:val="0"/>
                                                  <w:marRight w:val="0"/>
                                                  <w:marTop w:val="0"/>
                                                  <w:marBottom w:val="0"/>
                                                  <w:divBdr>
                                                    <w:top w:val="none" w:sz="0" w:space="0" w:color="auto"/>
                                                    <w:left w:val="none" w:sz="0" w:space="0" w:color="auto"/>
                                                    <w:bottom w:val="none" w:sz="0" w:space="0" w:color="auto"/>
                                                    <w:right w:val="none" w:sz="0" w:space="0" w:color="auto"/>
                                                  </w:divBdr>
                                                </w:div>
                                                <w:div w:id="402260412">
                                                  <w:marLeft w:val="0"/>
                                                  <w:marRight w:val="0"/>
                                                  <w:marTop w:val="0"/>
                                                  <w:marBottom w:val="0"/>
                                                  <w:divBdr>
                                                    <w:top w:val="none" w:sz="0" w:space="0" w:color="auto"/>
                                                    <w:left w:val="none" w:sz="0" w:space="0" w:color="auto"/>
                                                    <w:bottom w:val="none" w:sz="0" w:space="0" w:color="auto"/>
                                                    <w:right w:val="none" w:sz="0" w:space="0" w:color="auto"/>
                                                  </w:divBdr>
                                                  <w:divsChild>
                                                    <w:div w:id="91169885">
                                                      <w:marLeft w:val="0"/>
                                                      <w:marRight w:val="0"/>
                                                      <w:marTop w:val="0"/>
                                                      <w:marBottom w:val="0"/>
                                                      <w:divBdr>
                                                        <w:top w:val="none" w:sz="0" w:space="0" w:color="auto"/>
                                                        <w:left w:val="none" w:sz="0" w:space="0" w:color="auto"/>
                                                        <w:bottom w:val="none" w:sz="0" w:space="0" w:color="auto"/>
                                                        <w:right w:val="none" w:sz="0" w:space="0" w:color="auto"/>
                                                      </w:divBdr>
                                                      <w:divsChild>
                                                        <w:div w:id="1826817072">
                                                          <w:marLeft w:val="0"/>
                                                          <w:marRight w:val="0"/>
                                                          <w:marTop w:val="0"/>
                                                          <w:marBottom w:val="0"/>
                                                          <w:divBdr>
                                                            <w:top w:val="none" w:sz="0" w:space="0" w:color="auto"/>
                                                            <w:left w:val="none" w:sz="0" w:space="0" w:color="auto"/>
                                                            <w:bottom w:val="none" w:sz="0" w:space="0" w:color="auto"/>
                                                            <w:right w:val="none" w:sz="0" w:space="0" w:color="auto"/>
                                                          </w:divBdr>
                                                        </w:div>
                                                        <w:div w:id="571745026">
                                                          <w:marLeft w:val="240"/>
                                                          <w:marRight w:val="0"/>
                                                          <w:marTop w:val="0"/>
                                                          <w:marBottom w:val="0"/>
                                                          <w:divBdr>
                                                            <w:top w:val="none" w:sz="0" w:space="0" w:color="auto"/>
                                                            <w:left w:val="none" w:sz="0" w:space="0" w:color="auto"/>
                                                            <w:bottom w:val="none" w:sz="0" w:space="0" w:color="auto"/>
                                                            <w:right w:val="none" w:sz="0" w:space="0" w:color="auto"/>
                                                          </w:divBdr>
                                                          <w:divsChild>
                                                            <w:div w:id="196551707">
                                                              <w:marLeft w:val="0"/>
                                                              <w:marRight w:val="0"/>
                                                              <w:marTop w:val="0"/>
                                                              <w:marBottom w:val="0"/>
                                                              <w:divBdr>
                                                                <w:top w:val="none" w:sz="0" w:space="0" w:color="auto"/>
                                                                <w:left w:val="none" w:sz="0" w:space="0" w:color="auto"/>
                                                                <w:bottom w:val="none" w:sz="0" w:space="0" w:color="auto"/>
                                                                <w:right w:val="none" w:sz="0" w:space="0" w:color="auto"/>
                                                              </w:divBdr>
                                                              <w:divsChild>
                                                                <w:div w:id="329675190">
                                                                  <w:marLeft w:val="0"/>
                                                                  <w:marRight w:val="0"/>
                                                                  <w:marTop w:val="0"/>
                                                                  <w:marBottom w:val="0"/>
                                                                  <w:divBdr>
                                                                    <w:top w:val="none" w:sz="0" w:space="0" w:color="auto"/>
                                                                    <w:left w:val="none" w:sz="0" w:space="0" w:color="auto"/>
                                                                    <w:bottom w:val="none" w:sz="0" w:space="0" w:color="auto"/>
                                                                    <w:right w:val="none" w:sz="0" w:space="0" w:color="auto"/>
                                                                  </w:divBdr>
                                                                  <w:divsChild>
                                                                    <w:div w:id="1069839256">
                                                                      <w:marLeft w:val="0"/>
                                                                      <w:marRight w:val="0"/>
                                                                      <w:marTop w:val="0"/>
                                                                      <w:marBottom w:val="0"/>
                                                                      <w:divBdr>
                                                                        <w:top w:val="none" w:sz="0" w:space="0" w:color="auto"/>
                                                                        <w:left w:val="none" w:sz="0" w:space="0" w:color="auto"/>
                                                                        <w:bottom w:val="none" w:sz="0" w:space="0" w:color="auto"/>
                                                                        <w:right w:val="none" w:sz="0" w:space="0" w:color="auto"/>
                                                                      </w:divBdr>
                                                                    </w:div>
                                                                    <w:div w:id="98453440">
                                                                      <w:marLeft w:val="240"/>
                                                                      <w:marRight w:val="0"/>
                                                                      <w:marTop w:val="0"/>
                                                                      <w:marBottom w:val="0"/>
                                                                      <w:divBdr>
                                                                        <w:top w:val="none" w:sz="0" w:space="0" w:color="auto"/>
                                                                        <w:left w:val="none" w:sz="0" w:space="0" w:color="auto"/>
                                                                        <w:bottom w:val="none" w:sz="0" w:space="0" w:color="auto"/>
                                                                        <w:right w:val="none" w:sz="0" w:space="0" w:color="auto"/>
                                                                      </w:divBdr>
                                                                      <w:divsChild>
                                                                        <w:div w:id="31075641">
                                                                          <w:marLeft w:val="0"/>
                                                                          <w:marRight w:val="0"/>
                                                                          <w:marTop w:val="0"/>
                                                                          <w:marBottom w:val="0"/>
                                                                          <w:divBdr>
                                                                            <w:top w:val="none" w:sz="0" w:space="0" w:color="auto"/>
                                                                            <w:left w:val="none" w:sz="0" w:space="0" w:color="auto"/>
                                                                            <w:bottom w:val="none" w:sz="0" w:space="0" w:color="auto"/>
                                                                            <w:right w:val="none" w:sz="0" w:space="0" w:color="auto"/>
                                                                          </w:divBdr>
                                                                          <w:divsChild>
                                                                            <w:div w:id="79762493">
                                                                              <w:marLeft w:val="0"/>
                                                                              <w:marRight w:val="0"/>
                                                                              <w:marTop w:val="0"/>
                                                                              <w:marBottom w:val="0"/>
                                                                              <w:divBdr>
                                                                                <w:top w:val="none" w:sz="0" w:space="0" w:color="auto"/>
                                                                                <w:left w:val="none" w:sz="0" w:space="0" w:color="auto"/>
                                                                                <w:bottom w:val="none" w:sz="0" w:space="0" w:color="auto"/>
                                                                                <w:right w:val="none" w:sz="0" w:space="0" w:color="auto"/>
                                                                              </w:divBdr>
                                                                              <w:divsChild>
                                                                                <w:div w:id="960650330">
                                                                                  <w:marLeft w:val="0"/>
                                                                                  <w:marRight w:val="0"/>
                                                                                  <w:marTop w:val="0"/>
                                                                                  <w:marBottom w:val="0"/>
                                                                                  <w:divBdr>
                                                                                    <w:top w:val="none" w:sz="0" w:space="0" w:color="auto"/>
                                                                                    <w:left w:val="none" w:sz="0" w:space="0" w:color="auto"/>
                                                                                    <w:bottom w:val="none" w:sz="0" w:space="0" w:color="auto"/>
                                                                                    <w:right w:val="none" w:sz="0" w:space="0" w:color="auto"/>
                                                                                  </w:divBdr>
                                                                                </w:div>
                                                                                <w:div w:id="1774324317">
                                                                                  <w:marLeft w:val="240"/>
                                                                                  <w:marRight w:val="0"/>
                                                                                  <w:marTop w:val="0"/>
                                                                                  <w:marBottom w:val="0"/>
                                                                                  <w:divBdr>
                                                                                    <w:top w:val="none" w:sz="0" w:space="0" w:color="auto"/>
                                                                                    <w:left w:val="none" w:sz="0" w:space="0" w:color="auto"/>
                                                                                    <w:bottom w:val="none" w:sz="0" w:space="0" w:color="auto"/>
                                                                                    <w:right w:val="none" w:sz="0" w:space="0" w:color="auto"/>
                                                                                  </w:divBdr>
                                                                                  <w:divsChild>
                                                                                    <w:div w:id="416831103">
                                                                                      <w:marLeft w:val="0"/>
                                                                                      <w:marRight w:val="0"/>
                                                                                      <w:marTop w:val="0"/>
                                                                                      <w:marBottom w:val="0"/>
                                                                                      <w:divBdr>
                                                                                        <w:top w:val="none" w:sz="0" w:space="0" w:color="auto"/>
                                                                                        <w:left w:val="none" w:sz="0" w:space="0" w:color="auto"/>
                                                                                        <w:bottom w:val="none" w:sz="0" w:space="0" w:color="auto"/>
                                                                                        <w:right w:val="none" w:sz="0" w:space="0" w:color="auto"/>
                                                                                      </w:divBdr>
                                                                                    </w:div>
                                                                                  </w:divsChild>
                                                                                </w:div>
                                                                                <w:div w:id="36097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2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7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313707">
                                                  <w:marLeft w:val="0"/>
                                                  <w:marRight w:val="0"/>
                                                  <w:marTop w:val="0"/>
                                                  <w:marBottom w:val="0"/>
                                                  <w:divBdr>
                                                    <w:top w:val="none" w:sz="0" w:space="0" w:color="auto"/>
                                                    <w:left w:val="none" w:sz="0" w:space="0" w:color="auto"/>
                                                    <w:bottom w:val="none" w:sz="0" w:space="0" w:color="auto"/>
                                                    <w:right w:val="none" w:sz="0" w:space="0" w:color="auto"/>
                                                  </w:divBdr>
                                                  <w:divsChild>
                                                    <w:div w:id="401099096">
                                                      <w:marLeft w:val="0"/>
                                                      <w:marRight w:val="0"/>
                                                      <w:marTop w:val="0"/>
                                                      <w:marBottom w:val="0"/>
                                                      <w:divBdr>
                                                        <w:top w:val="none" w:sz="0" w:space="0" w:color="auto"/>
                                                        <w:left w:val="none" w:sz="0" w:space="0" w:color="auto"/>
                                                        <w:bottom w:val="none" w:sz="0" w:space="0" w:color="auto"/>
                                                        <w:right w:val="none" w:sz="0" w:space="0" w:color="auto"/>
                                                      </w:divBdr>
                                                      <w:divsChild>
                                                        <w:div w:id="221789366">
                                                          <w:marLeft w:val="0"/>
                                                          <w:marRight w:val="0"/>
                                                          <w:marTop w:val="0"/>
                                                          <w:marBottom w:val="0"/>
                                                          <w:divBdr>
                                                            <w:top w:val="none" w:sz="0" w:space="0" w:color="auto"/>
                                                            <w:left w:val="none" w:sz="0" w:space="0" w:color="auto"/>
                                                            <w:bottom w:val="none" w:sz="0" w:space="0" w:color="auto"/>
                                                            <w:right w:val="none" w:sz="0" w:space="0" w:color="auto"/>
                                                          </w:divBdr>
                                                        </w:div>
                                                        <w:div w:id="2065059123">
                                                          <w:marLeft w:val="240"/>
                                                          <w:marRight w:val="0"/>
                                                          <w:marTop w:val="0"/>
                                                          <w:marBottom w:val="0"/>
                                                          <w:divBdr>
                                                            <w:top w:val="none" w:sz="0" w:space="0" w:color="auto"/>
                                                            <w:left w:val="none" w:sz="0" w:space="0" w:color="auto"/>
                                                            <w:bottom w:val="none" w:sz="0" w:space="0" w:color="auto"/>
                                                            <w:right w:val="none" w:sz="0" w:space="0" w:color="auto"/>
                                                          </w:divBdr>
                                                          <w:divsChild>
                                                            <w:div w:id="404837415">
                                                              <w:marLeft w:val="0"/>
                                                              <w:marRight w:val="0"/>
                                                              <w:marTop w:val="0"/>
                                                              <w:marBottom w:val="0"/>
                                                              <w:divBdr>
                                                                <w:top w:val="none" w:sz="0" w:space="0" w:color="auto"/>
                                                                <w:left w:val="none" w:sz="0" w:space="0" w:color="auto"/>
                                                                <w:bottom w:val="none" w:sz="0" w:space="0" w:color="auto"/>
                                                                <w:right w:val="none" w:sz="0" w:space="0" w:color="auto"/>
                                                              </w:divBdr>
                                                              <w:divsChild>
                                                                <w:div w:id="2085445856">
                                                                  <w:marLeft w:val="0"/>
                                                                  <w:marRight w:val="0"/>
                                                                  <w:marTop w:val="0"/>
                                                                  <w:marBottom w:val="0"/>
                                                                  <w:divBdr>
                                                                    <w:top w:val="none" w:sz="0" w:space="0" w:color="auto"/>
                                                                    <w:left w:val="none" w:sz="0" w:space="0" w:color="auto"/>
                                                                    <w:bottom w:val="none" w:sz="0" w:space="0" w:color="auto"/>
                                                                    <w:right w:val="none" w:sz="0" w:space="0" w:color="auto"/>
                                                                  </w:divBdr>
                                                                  <w:divsChild>
                                                                    <w:div w:id="540245683">
                                                                      <w:marLeft w:val="0"/>
                                                                      <w:marRight w:val="0"/>
                                                                      <w:marTop w:val="0"/>
                                                                      <w:marBottom w:val="0"/>
                                                                      <w:divBdr>
                                                                        <w:top w:val="none" w:sz="0" w:space="0" w:color="auto"/>
                                                                        <w:left w:val="none" w:sz="0" w:space="0" w:color="auto"/>
                                                                        <w:bottom w:val="none" w:sz="0" w:space="0" w:color="auto"/>
                                                                        <w:right w:val="none" w:sz="0" w:space="0" w:color="auto"/>
                                                                      </w:divBdr>
                                                                    </w:div>
                                                                    <w:div w:id="1620452680">
                                                                      <w:marLeft w:val="240"/>
                                                                      <w:marRight w:val="0"/>
                                                                      <w:marTop w:val="0"/>
                                                                      <w:marBottom w:val="0"/>
                                                                      <w:divBdr>
                                                                        <w:top w:val="none" w:sz="0" w:space="0" w:color="auto"/>
                                                                        <w:left w:val="none" w:sz="0" w:space="0" w:color="auto"/>
                                                                        <w:bottom w:val="none" w:sz="0" w:space="0" w:color="auto"/>
                                                                        <w:right w:val="none" w:sz="0" w:space="0" w:color="auto"/>
                                                                      </w:divBdr>
                                                                      <w:divsChild>
                                                                        <w:div w:id="1802534046">
                                                                          <w:marLeft w:val="0"/>
                                                                          <w:marRight w:val="0"/>
                                                                          <w:marTop w:val="0"/>
                                                                          <w:marBottom w:val="0"/>
                                                                          <w:divBdr>
                                                                            <w:top w:val="none" w:sz="0" w:space="0" w:color="auto"/>
                                                                            <w:left w:val="none" w:sz="0" w:space="0" w:color="auto"/>
                                                                            <w:bottom w:val="none" w:sz="0" w:space="0" w:color="auto"/>
                                                                            <w:right w:val="none" w:sz="0" w:space="0" w:color="auto"/>
                                                                          </w:divBdr>
                                                                          <w:divsChild>
                                                                            <w:div w:id="905724655">
                                                                              <w:marLeft w:val="0"/>
                                                                              <w:marRight w:val="0"/>
                                                                              <w:marTop w:val="0"/>
                                                                              <w:marBottom w:val="0"/>
                                                                              <w:divBdr>
                                                                                <w:top w:val="none" w:sz="0" w:space="0" w:color="auto"/>
                                                                                <w:left w:val="none" w:sz="0" w:space="0" w:color="auto"/>
                                                                                <w:bottom w:val="none" w:sz="0" w:space="0" w:color="auto"/>
                                                                                <w:right w:val="none" w:sz="0" w:space="0" w:color="auto"/>
                                                                              </w:divBdr>
                                                                              <w:divsChild>
                                                                                <w:div w:id="975178334">
                                                                                  <w:marLeft w:val="0"/>
                                                                                  <w:marRight w:val="0"/>
                                                                                  <w:marTop w:val="0"/>
                                                                                  <w:marBottom w:val="0"/>
                                                                                  <w:divBdr>
                                                                                    <w:top w:val="none" w:sz="0" w:space="0" w:color="auto"/>
                                                                                    <w:left w:val="none" w:sz="0" w:space="0" w:color="auto"/>
                                                                                    <w:bottom w:val="none" w:sz="0" w:space="0" w:color="auto"/>
                                                                                    <w:right w:val="none" w:sz="0" w:space="0" w:color="auto"/>
                                                                                  </w:divBdr>
                                                                                </w:div>
                                                                                <w:div w:id="1966539423">
                                                                                  <w:marLeft w:val="240"/>
                                                                                  <w:marRight w:val="0"/>
                                                                                  <w:marTop w:val="0"/>
                                                                                  <w:marBottom w:val="0"/>
                                                                                  <w:divBdr>
                                                                                    <w:top w:val="none" w:sz="0" w:space="0" w:color="auto"/>
                                                                                    <w:left w:val="none" w:sz="0" w:space="0" w:color="auto"/>
                                                                                    <w:bottom w:val="none" w:sz="0" w:space="0" w:color="auto"/>
                                                                                    <w:right w:val="none" w:sz="0" w:space="0" w:color="auto"/>
                                                                                  </w:divBdr>
                                                                                  <w:divsChild>
                                                                                    <w:div w:id="898052251">
                                                                                      <w:marLeft w:val="0"/>
                                                                                      <w:marRight w:val="0"/>
                                                                                      <w:marTop w:val="0"/>
                                                                                      <w:marBottom w:val="0"/>
                                                                                      <w:divBdr>
                                                                                        <w:top w:val="none" w:sz="0" w:space="0" w:color="auto"/>
                                                                                        <w:left w:val="none" w:sz="0" w:space="0" w:color="auto"/>
                                                                                        <w:bottom w:val="none" w:sz="0" w:space="0" w:color="auto"/>
                                                                                        <w:right w:val="none" w:sz="0" w:space="0" w:color="auto"/>
                                                                                      </w:divBdr>
                                                                                    </w:div>
                                                                                    <w:div w:id="842235068">
                                                                                      <w:marLeft w:val="0"/>
                                                                                      <w:marRight w:val="0"/>
                                                                                      <w:marTop w:val="0"/>
                                                                                      <w:marBottom w:val="0"/>
                                                                                      <w:divBdr>
                                                                                        <w:top w:val="none" w:sz="0" w:space="0" w:color="auto"/>
                                                                                        <w:left w:val="none" w:sz="0" w:space="0" w:color="auto"/>
                                                                                        <w:bottom w:val="none" w:sz="0" w:space="0" w:color="auto"/>
                                                                                        <w:right w:val="none" w:sz="0" w:space="0" w:color="auto"/>
                                                                                      </w:divBdr>
                                                                                    </w:div>
                                                                                  </w:divsChild>
                                                                                </w:div>
                                                                                <w:div w:id="222840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341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4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5445">
                                                  <w:marLeft w:val="0"/>
                                                  <w:marRight w:val="0"/>
                                                  <w:marTop w:val="0"/>
                                                  <w:marBottom w:val="0"/>
                                                  <w:divBdr>
                                                    <w:top w:val="none" w:sz="0" w:space="0" w:color="auto"/>
                                                    <w:left w:val="none" w:sz="0" w:space="0" w:color="auto"/>
                                                    <w:bottom w:val="none" w:sz="0" w:space="0" w:color="auto"/>
                                                    <w:right w:val="none" w:sz="0" w:space="0" w:color="auto"/>
                                                  </w:divBdr>
                                                  <w:divsChild>
                                                    <w:div w:id="703168473">
                                                      <w:marLeft w:val="0"/>
                                                      <w:marRight w:val="0"/>
                                                      <w:marTop w:val="0"/>
                                                      <w:marBottom w:val="0"/>
                                                      <w:divBdr>
                                                        <w:top w:val="none" w:sz="0" w:space="0" w:color="auto"/>
                                                        <w:left w:val="none" w:sz="0" w:space="0" w:color="auto"/>
                                                        <w:bottom w:val="none" w:sz="0" w:space="0" w:color="auto"/>
                                                        <w:right w:val="none" w:sz="0" w:space="0" w:color="auto"/>
                                                      </w:divBdr>
                                                      <w:divsChild>
                                                        <w:div w:id="283973517">
                                                          <w:marLeft w:val="0"/>
                                                          <w:marRight w:val="0"/>
                                                          <w:marTop w:val="0"/>
                                                          <w:marBottom w:val="0"/>
                                                          <w:divBdr>
                                                            <w:top w:val="none" w:sz="0" w:space="0" w:color="auto"/>
                                                            <w:left w:val="none" w:sz="0" w:space="0" w:color="auto"/>
                                                            <w:bottom w:val="none" w:sz="0" w:space="0" w:color="auto"/>
                                                            <w:right w:val="none" w:sz="0" w:space="0" w:color="auto"/>
                                                          </w:divBdr>
                                                        </w:div>
                                                        <w:div w:id="853804209">
                                                          <w:marLeft w:val="240"/>
                                                          <w:marRight w:val="0"/>
                                                          <w:marTop w:val="0"/>
                                                          <w:marBottom w:val="0"/>
                                                          <w:divBdr>
                                                            <w:top w:val="none" w:sz="0" w:space="0" w:color="auto"/>
                                                            <w:left w:val="none" w:sz="0" w:space="0" w:color="auto"/>
                                                            <w:bottom w:val="none" w:sz="0" w:space="0" w:color="auto"/>
                                                            <w:right w:val="none" w:sz="0" w:space="0" w:color="auto"/>
                                                          </w:divBdr>
                                                          <w:divsChild>
                                                            <w:div w:id="2020689803">
                                                              <w:marLeft w:val="0"/>
                                                              <w:marRight w:val="0"/>
                                                              <w:marTop w:val="0"/>
                                                              <w:marBottom w:val="0"/>
                                                              <w:divBdr>
                                                                <w:top w:val="none" w:sz="0" w:space="0" w:color="auto"/>
                                                                <w:left w:val="none" w:sz="0" w:space="0" w:color="auto"/>
                                                                <w:bottom w:val="none" w:sz="0" w:space="0" w:color="auto"/>
                                                                <w:right w:val="none" w:sz="0" w:space="0" w:color="auto"/>
                                                              </w:divBdr>
                                                              <w:divsChild>
                                                                <w:div w:id="906653470">
                                                                  <w:marLeft w:val="0"/>
                                                                  <w:marRight w:val="0"/>
                                                                  <w:marTop w:val="0"/>
                                                                  <w:marBottom w:val="0"/>
                                                                  <w:divBdr>
                                                                    <w:top w:val="none" w:sz="0" w:space="0" w:color="auto"/>
                                                                    <w:left w:val="none" w:sz="0" w:space="0" w:color="auto"/>
                                                                    <w:bottom w:val="none" w:sz="0" w:space="0" w:color="auto"/>
                                                                    <w:right w:val="none" w:sz="0" w:space="0" w:color="auto"/>
                                                                  </w:divBdr>
                                                                  <w:divsChild>
                                                                    <w:div w:id="356934654">
                                                                      <w:marLeft w:val="0"/>
                                                                      <w:marRight w:val="0"/>
                                                                      <w:marTop w:val="0"/>
                                                                      <w:marBottom w:val="0"/>
                                                                      <w:divBdr>
                                                                        <w:top w:val="none" w:sz="0" w:space="0" w:color="auto"/>
                                                                        <w:left w:val="none" w:sz="0" w:space="0" w:color="auto"/>
                                                                        <w:bottom w:val="none" w:sz="0" w:space="0" w:color="auto"/>
                                                                        <w:right w:val="none" w:sz="0" w:space="0" w:color="auto"/>
                                                                      </w:divBdr>
                                                                    </w:div>
                                                                    <w:div w:id="1428572618">
                                                                      <w:marLeft w:val="240"/>
                                                                      <w:marRight w:val="0"/>
                                                                      <w:marTop w:val="0"/>
                                                                      <w:marBottom w:val="0"/>
                                                                      <w:divBdr>
                                                                        <w:top w:val="none" w:sz="0" w:space="0" w:color="auto"/>
                                                                        <w:left w:val="none" w:sz="0" w:space="0" w:color="auto"/>
                                                                        <w:bottom w:val="none" w:sz="0" w:space="0" w:color="auto"/>
                                                                        <w:right w:val="none" w:sz="0" w:space="0" w:color="auto"/>
                                                                      </w:divBdr>
                                                                      <w:divsChild>
                                                                        <w:div w:id="634607577">
                                                                          <w:marLeft w:val="0"/>
                                                                          <w:marRight w:val="0"/>
                                                                          <w:marTop w:val="0"/>
                                                                          <w:marBottom w:val="0"/>
                                                                          <w:divBdr>
                                                                            <w:top w:val="none" w:sz="0" w:space="0" w:color="auto"/>
                                                                            <w:left w:val="none" w:sz="0" w:space="0" w:color="auto"/>
                                                                            <w:bottom w:val="none" w:sz="0" w:space="0" w:color="auto"/>
                                                                            <w:right w:val="none" w:sz="0" w:space="0" w:color="auto"/>
                                                                          </w:divBdr>
                                                                          <w:divsChild>
                                                                            <w:div w:id="323314963">
                                                                              <w:marLeft w:val="0"/>
                                                                              <w:marRight w:val="0"/>
                                                                              <w:marTop w:val="0"/>
                                                                              <w:marBottom w:val="0"/>
                                                                              <w:divBdr>
                                                                                <w:top w:val="none" w:sz="0" w:space="0" w:color="auto"/>
                                                                                <w:left w:val="none" w:sz="0" w:space="0" w:color="auto"/>
                                                                                <w:bottom w:val="none" w:sz="0" w:space="0" w:color="auto"/>
                                                                                <w:right w:val="none" w:sz="0" w:space="0" w:color="auto"/>
                                                                              </w:divBdr>
                                                                              <w:divsChild>
                                                                                <w:div w:id="517816664">
                                                                                  <w:marLeft w:val="0"/>
                                                                                  <w:marRight w:val="0"/>
                                                                                  <w:marTop w:val="0"/>
                                                                                  <w:marBottom w:val="0"/>
                                                                                  <w:divBdr>
                                                                                    <w:top w:val="none" w:sz="0" w:space="0" w:color="auto"/>
                                                                                    <w:left w:val="none" w:sz="0" w:space="0" w:color="auto"/>
                                                                                    <w:bottom w:val="none" w:sz="0" w:space="0" w:color="auto"/>
                                                                                    <w:right w:val="none" w:sz="0" w:space="0" w:color="auto"/>
                                                                                  </w:divBdr>
                                                                                </w:div>
                                                                                <w:div w:id="1249387700">
                                                                                  <w:marLeft w:val="240"/>
                                                                                  <w:marRight w:val="0"/>
                                                                                  <w:marTop w:val="0"/>
                                                                                  <w:marBottom w:val="0"/>
                                                                                  <w:divBdr>
                                                                                    <w:top w:val="none" w:sz="0" w:space="0" w:color="auto"/>
                                                                                    <w:left w:val="none" w:sz="0" w:space="0" w:color="auto"/>
                                                                                    <w:bottom w:val="none" w:sz="0" w:space="0" w:color="auto"/>
                                                                                    <w:right w:val="none" w:sz="0" w:space="0" w:color="auto"/>
                                                                                  </w:divBdr>
                                                                                  <w:divsChild>
                                                                                    <w:div w:id="1464998812">
                                                                                      <w:marLeft w:val="0"/>
                                                                                      <w:marRight w:val="0"/>
                                                                                      <w:marTop w:val="0"/>
                                                                                      <w:marBottom w:val="0"/>
                                                                                      <w:divBdr>
                                                                                        <w:top w:val="none" w:sz="0" w:space="0" w:color="auto"/>
                                                                                        <w:left w:val="none" w:sz="0" w:space="0" w:color="auto"/>
                                                                                        <w:bottom w:val="none" w:sz="0" w:space="0" w:color="auto"/>
                                                                                        <w:right w:val="none" w:sz="0" w:space="0" w:color="auto"/>
                                                                                      </w:divBdr>
                                                                                    </w:div>
                                                                                  </w:divsChild>
                                                                                </w:div>
                                                                                <w:div w:id="40202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22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8181">
                                                  <w:marLeft w:val="0"/>
                                                  <w:marRight w:val="0"/>
                                                  <w:marTop w:val="0"/>
                                                  <w:marBottom w:val="0"/>
                                                  <w:divBdr>
                                                    <w:top w:val="none" w:sz="0" w:space="0" w:color="auto"/>
                                                    <w:left w:val="none" w:sz="0" w:space="0" w:color="auto"/>
                                                    <w:bottom w:val="none" w:sz="0" w:space="0" w:color="auto"/>
                                                    <w:right w:val="none" w:sz="0" w:space="0" w:color="auto"/>
                                                  </w:divBdr>
                                                  <w:divsChild>
                                                    <w:div w:id="686098950">
                                                      <w:marLeft w:val="0"/>
                                                      <w:marRight w:val="0"/>
                                                      <w:marTop w:val="0"/>
                                                      <w:marBottom w:val="0"/>
                                                      <w:divBdr>
                                                        <w:top w:val="none" w:sz="0" w:space="0" w:color="auto"/>
                                                        <w:left w:val="none" w:sz="0" w:space="0" w:color="auto"/>
                                                        <w:bottom w:val="none" w:sz="0" w:space="0" w:color="auto"/>
                                                        <w:right w:val="none" w:sz="0" w:space="0" w:color="auto"/>
                                                      </w:divBdr>
                                                      <w:divsChild>
                                                        <w:div w:id="1034186089">
                                                          <w:marLeft w:val="0"/>
                                                          <w:marRight w:val="0"/>
                                                          <w:marTop w:val="0"/>
                                                          <w:marBottom w:val="0"/>
                                                          <w:divBdr>
                                                            <w:top w:val="none" w:sz="0" w:space="0" w:color="auto"/>
                                                            <w:left w:val="none" w:sz="0" w:space="0" w:color="auto"/>
                                                            <w:bottom w:val="none" w:sz="0" w:space="0" w:color="auto"/>
                                                            <w:right w:val="none" w:sz="0" w:space="0" w:color="auto"/>
                                                          </w:divBdr>
                                                        </w:div>
                                                        <w:div w:id="302738805">
                                                          <w:marLeft w:val="240"/>
                                                          <w:marRight w:val="0"/>
                                                          <w:marTop w:val="0"/>
                                                          <w:marBottom w:val="0"/>
                                                          <w:divBdr>
                                                            <w:top w:val="none" w:sz="0" w:space="0" w:color="auto"/>
                                                            <w:left w:val="none" w:sz="0" w:space="0" w:color="auto"/>
                                                            <w:bottom w:val="none" w:sz="0" w:space="0" w:color="auto"/>
                                                            <w:right w:val="none" w:sz="0" w:space="0" w:color="auto"/>
                                                          </w:divBdr>
                                                          <w:divsChild>
                                                            <w:div w:id="949975499">
                                                              <w:marLeft w:val="0"/>
                                                              <w:marRight w:val="0"/>
                                                              <w:marTop w:val="0"/>
                                                              <w:marBottom w:val="0"/>
                                                              <w:divBdr>
                                                                <w:top w:val="none" w:sz="0" w:space="0" w:color="auto"/>
                                                                <w:left w:val="none" w:sz="0" w:space="0" w:color="auto"/>
                                                                <w:bottom w:val="none" w:sz="0" w:space="0" w:color="auto"/>
                                                                <w:right w:val="none" w:sz="0" w:space="0" w:color="auto"/>
                                                              </w:divBdr>
                                                              <w:divsChild>
                                                                <w:div w:id="1544900598">
                                                                  <w:marLeft w:val="0"/>
                                                                  <w:marRight w:val="0"/>
                                                                  <w:marTop w:val="0"/>
                                                                  <w:marBottom w:val="0"/>
                                                                  <w:divBdr>
                                                                    <w:top w:val="none" w:sz="0" w:space="0" w:color="auto"/>
                                                                    <w:left w:val="none" w:sz="0" w:space="0" w:color="auto"/>
                                                                    <w:bottom w:val="none" w:sz="0" w:space="0" w:color="auto"/>
                                                                    <w:right w:val="none" w:sz="0" w:space="0" w:color="auto"/>
                                                                  </w:divBdr>
                                                                  <w:divsChild>
                                                                    <w:div w:id="1930693343">
                                                                      <w:marLeft w:val="0"/>
                                                                      <w:marRight w:val="0"/>
                                                                      <w:marTop w:val="0"/>
                                                                      <w:marBottom w:val="0"/>
                                                                      <w:divBdr>
                                                                        <w:top w:val="none" w:sz="0" w:space="0" w:color="auto"/>
                                                                        <w:left w:val="none" w:sz="0" w:space="0" w:color="auto"/>
                                                                        <w:bottom w:val="none" w:sz="0" w:space="0" w:color="auto"/>
                                                                        <w:right w:val="none" w:sz="0" w:space="0" w:color="auto"/>
                                                                      </w:divBdr>
                                                                    </w:div>
                                                                    <w:div w:id="178351693">
                                                                      <w:marLeft w:val="240"/>
                                                                      <w:marRight w:val="0"/>
                                                                      <w:marTop w:val="0"/>
                                                                      <w:marBottom w:val="0"/>
                                                                      <w:divBdr>
                                                                        <w:top w:val="none" w:sz="0" w:space="0" w:color="auto"/>
                                                                        <w:left w:val="none" w:sz="0" w:space="0" w:color="auto"/>
                                                                        <w:bottom w:val="none" w:sz="0" w:space="0" w:color="auto"/>
                                                                        <w:right w:val="none" w:sz="0" w:space="0" w:color="auto"/>
                                                                      </w:divBdr>
                                                                      <w:divsChild>
                                                                        <w:div w:id="243413264">
                                                                          <w:marLeft w:val="0"/>
                                                                          <w:marRight w:val="0"/>
                                                                          <w:marTop w:val="0"/>
                                                                          <w:marBottom w:val="0"/>
                                                                          <w:divBdr>
                                                                            <w:top w:val="none" w:sz="0" w:space="0" w:color="auto"/>
                                                                            <w:left w:val="none" w:sz="0" w:space="0" w:color="auto"/>
                                                                            <w:bottom w:val="none" w:sz="0" w:space="0" w:color="auto"/>
                                                                            <w:right w:val="none" w:sz="0" w:space="0" w:color="auto"/>
                                                                          </w:divBdr>
                                                                        </w:div>
                                                                        <w:div w:id="1215507059">
                                                                          <w:marLeft w:val="0"/>
                                                                          <w:marRight w:val="0"/>
                                                                          <w:marTop w:val="0"/>
                                                                          <w:marBottom w:val="0"/>
                                                                          <w:divBdr>
                                                                            <w:top w:val="none" w:sz="0" w:space="0" w:color="auto"/>
                                                                            <w:left w:val="none" w:sz="0" w:space="0" w:color="auto"/>
                                                                            <w:bottom w:val="none" w:sz="0" w:space="0" w:color="auto"/>
                                                                            <w:right w:val="none" w:sz="0" w:space="0" w:color="auto"/>
                                                                          </w:divBdr>
                                                                        </w:div>
                                                                      </w:divsChild>
                                                                    </w:div>
                                                                    <w:div w:id="67970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00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521196">
                                                  <w:marLeft w:val="0"/>
                                                  <w:marRight w:val="0"/>
                                                  <w:marTop w:val="0"/>
                                                  <w:marBottom w:val="0"/>
                                                  <w:divBdr>
                                                    <w:top w:val="none" w:sz="0" w:space="0" w:color="auto"/>
                                                    <w:left w:val="none" w:sz="0" w:space="0" w:color="auto"/>
                                                    <w:bottom w:val="none" w:sz="0" w:space="0" w:color="auto"/>
                                                    <w:right w:val="none" w:sz="0" w:space="0" w:color="auto"/>
                                                  </w:divBdr>
                                                  <w:divsChild>
                                                    <w:div w:id="1461462314">
                                                      <w:marLeft w:val="0"/>
                                                      <w:marRight w:val="0"/>
                                                      <w:marTop w:val="0"/>
                                                      <w:marBottom w:val="0"/>
                                                      <w:divBdr>
                                                        <w:top w:val="none" w:sz="0" w:space="0" w:color="auto"/>
                                                        <w:left w:val="none" w:sz="0" w:space="0" w:color="auto"/>
                                                        <w:bottom w:val="none" w:sz="0" w:space="0" w:color="auto"/>
                                                        <w:right w:val="none" w:sz="0" w:space="0" w:color="auto"/>
                                                      </w:divBdr>
                                                      <w:divsChild>
                                                        <w:div w:id="859516224">
                                                          <w:marLeft w:val="0"/>
                                                          <w:marRight w:val="0"/>
                                                          <w:marTop w:val="0"/>
                                                          <w:marBottom w:val="0"/>
                                                          <w:divBdr>
                                                            <w:top w:val="none" w:sz="0" w:space="0" w:color="auto"/>
                                                            <w:left w:val="none" w:sz="0" w:space="0" w:color="auto"/>
                                                            <w:bottom w:val="none" w:sz="0" w:space="0" w:color="auto"/>
                                                            <w:right w:val="none" w:sz="0" w:space="0" w:color="auto"/>
                                                          </w:divBdr>
                                                        </w:div>
                                                        <w:div w:id="887187683">
                                                          <w:marLeft w:val="240"/>
                                                          <w:marRight w:val="0"/>
                                                          <w:marTop w:val="0"/>
                                                          <w:marBottom w:val="0"/>
                                                          <w:divBdr>
                                                            <w:top w:val="none" w:sz="0" w:space="0" w:color="auto"/>
                                                            <w:left w:val="none" w:sz="0" w:space="0" w:color="auto"/>
                                                            <w:bottom w:val="none" w:sz="0" w:space="0" w:color="auto"/>
                                                            <w:right w:val="none" w:sz="0" w:space="0" w:color="auto"/>
                                                          </w:divBdr>
                                                          <w:divsChild>
                                                            <w:div w:id="862674191">
                                                              <w:marLeft w:val="0"/>
                                                              <w:marRight w:val="0"/>
                                                              <w:marTop w:val="0"/>
                                                              <w:marBottom w:val="0"/>
                                                              <w:divBdr>
                                                                <w:top w:val="none" w:sz="0" w:space="0" w:color="auto"/>
                                                                <w:left w:val="none" w:sz="0" w:space="0" w:color="auto"/>
                                                                <w:bottom w:val="none" w:sz="0" w:space="0" w:color="auto"/>
                                                                <w:right w:val="none" w:sz="0" w:space="0" w:color="auto"/>
                                                              </w:divBdr>
                                                              <w:divsChild>
                                                                <w:div w:id="2082481943">
                                                                  <w:marLeft w:val="0"/>
                                                                  <w:marRight w:val="0"/>
                                                                  <w:marTop w:val="0"/>
                                                                  <w:marBottom w:val="0"/>
                                                                  <w:divBdr>
                                                                    <w:top w:val="none" w:sz="0" w:space="0" w:color="auto"/>
                                                                    <w:left w:val="none" w:sz="0" w:space="0" w:color="auto"/>
                                                                    <w:bottom w:val="none" w:sz="0" w:space="0" w:color="auto"/>
                                                                    <w:right w:val="none" w:sz="0" w:space="0" w:color="auto"/>
                                                                  </w:divBdr>
                                                                  <w:divsChild>
                                                                    <w:div w:id="226427524">
                                                                      <w:marLeft w:val="0"/>
                                                                      <w:marRight w:val="0"/>
                                                                      <w:marTop w:val="0"/>
                                                                      <w:marBottom w:val="0"/>
                                                                      <w:divBdr>
                                                                        <w:top w:val="none" w:sz="0" w:space="0" w:color="auto"/>
                                                                        <w:left w:val="none" w:sz="0" w:space="0" w:color="auto"/>
                                                                        <w:bottom w:val="none" w:sz="0" w:space="0" w:color="auto"/>
                                                                        <w:right w:val="none" w:sz="0" w:space="0" w:color="auto"/>
                                                                      </w:divBdr>
                                                                    </w:div>
                                                                    <w:div w:id="2057657619">
                                                                      <w:marLeft w:val="240"/>
                                                                      <w:marRight w:val="0"/>
                                                                      <w:marTop w:val="0"/>
                                                                      <w:marBottom w:val="0"/>
                                                                      <w:divBdr>
                                                                        <w:top w:val="none" w:sz="0" w:space="0" w:color="auto"/>
                                                                        <w:left w:val="none" w:sz="0" w:space="0" w:color="auto"/>
                                                                        <w:bottom w:val="none" w:sz="0" w:space="0" w:color="auto"/>
                                                                        <w:right w:val="none" w:sz="0" w:space="0" w:color="auto"/>
                                                                      </w:divBdr>
                                                                      <w:divsChild>
                                                                        <w:div w:id="87042729">
                                                                          <w:marLeft w:val="0"/>
                                                                          <w:marRight w:val="0"/>
                                                                          <w:marTop w:val="0"/>
                                                                          <w:marBottom w:val="0"/>
                                                                          <w:divBdr>
                                                                            <w:top w:val="none" w:sz="0" w:space="0" w:color="auto"/>
                                                                            <w:left w:val="none" w:sz="0" w:space="0" w:color="auto"/>
                                                                            <w:bottom w:val="none" w:sz="0" w:space="0" w:color="auto"/>
                                                                            <w:right w:val="none" w:sz="0" w:space="0" w:color="auto"/>
                                                                          </w:divBdr>
                                                                        </w:div>
                                                                        <w:div w:id="596332753">
                                                                          <w:marLeft w:val="0"/>
                                                                          <w:marRight w:val="0"/>
                                                                          <w:marTop w:val="0"/>
                                                                          <w:marBottom w:val="0"/>
                                                                          <w:divBdr>
                                                                            <w:top w:val="none" w:sz="0" w:space="0" w:color="auto"/>
                                                                            <w:left w:val="none" w:sz="0" w:space="0" w:color="auto"/>
                                                                            <w:bottom w:val="none" w:sz="0" w:space="0" w:color="auto"/>
                                                                            <w:right w:val="none" w:sz="0" w:space="0" w:color="auto"/>
                                                                          </w:divBdr>
                                                                        </w:div>
                                                                      </w:divsChild>
                                                                    </w:div>
                                                                    <w:div w:id="112651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84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9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711">
                                      <w:marLeft w:val="0"/>
                                      <w:marRight w:val="0"/>
                                      <w:marTop w:val="0"/>
                                      <w:marBottom w:val="0"/>
                                      <w:divBdr>
                                        <w:top w:val="none" w:sz="0" w:space="0" w:color="auto"/>
                                        <w:left w:val="none" w:sz="0" w:space="0" w:color="auto"/>
                                        <w:bottom w:val="none" w:sz="0" w:space="0" w:color="auto"/>
                                        <w:right w:val="none" w:sz="0" w:space="0" w:color="auto"/>
                                      </w:divBdr>
                                      <w:divsChild>
                                        <w:div w:id="391856059">
                                          <w:marLeft w:val="0"/>
                                          <w:marRight w:val="0"/>
                                          <w:marTop w:val="0"/>
                                          <w:marBottom w:val="0"/>
                                          <w:divBdr>
                                            <w:top w:val="none" w:sz="0" w:space="0" w:color="auto"/>
                                            <w:left w:val="none" w:sz="0" w:space="0" w:color="auto"/>
                                            <w:bottom w:val="none" w:sz="0" w:space="0" w:color="auto"/>
                                            <w:right w:val="none" w:sz="0" w:space="0" w:color="auto"/>
                                          </w:divBdr>
                                          <w:divsChild>
                                            <w:div w:id="1362782152">
                                              <w:marLeft w:val="0"/>
                                              <w:marRight w:val="0"/>
                                              <w:marTop w:val="0"/>
                                              <w:marBottom w:val="0"/>
                                              <w:divBdr>
                                                <w:top w:val="none" w:sz="0" w:space="0" w:color="auto"/>
                                                <w:left w:val="none" w:sz="0" w:space="0" w:color="auto"/>
                                                <w:bottom w:val="none" w:sz="0" w:space="0" w:color="auto"/>
                                                <w:right w:val="none" w:sz="0" w:space="0" w:color="auto"/>
                                              </w:divBdr>
                                            </w:div>
                                            <w:div w:id="1474565242">
                                              <w:marLeft w:val="240"/>
                                              <w:marRight w:val="0"/>
                                              <w:marTop w:val="0"/>
                                              <w:marBottom w:val="0"/>
                                              <w:divBdr>
                                                <w:top w:val="none" w:sz="0" w:space="0" w:color="auto"/>
                                                <w:left w:val="none" w:sz="0" w:space="0" w:color="auto"/>
                                                <w:bottom w:val="none" w:sz="0" w:space="0" w:color="auto"/>
                                                <w:right w:val="none" w:sz="0" w:space="0" w:color="auto"/>
                                              </w:divBdr>
                                              <w:divsChild>
                                                <w:div w:id="2130009517">
                                                  <w:marLeft w:val="0"/>
                                                  <w:marRight w:val="0"/>
                                                  <w:marTop w:val="0"/>
                                                  <w:marBottom w:val="0"/>
                                                  <w:divBdr>
                                                    <w:top w:val="none" w:sz="0" w:space="0" w:color="auto"/>
                                                    <w:left w:val="none" w:sz="0" w:space="0" w:color="auto"/>
                                                    <w:bottom w:val="none" w:sz="0" w:space="0" w:color="auto"/>
                                                    <w:right w:val="none" w:sz="0" w:space="0" w:color="auto"/>
                                                  </w:divBdr>
                                                  <w:divsChild>
                                                    <w:div w:id="559631592">
                                                      <w:marLeft w:val="0"/>
                                                      <w:marRight w:val="0"/>
                                                      <w:marTop w:val="0"/>
                                                      <w:marBottom w:val="0"/>
                                                      <w:divBdr>
                                                        <w:top w:val="none" w:sz="0" w:space="0" w:color="auto"/>
                                                        <w:left w:val="none" w:sz="0" w:space="0" w:color="auto"/>
                                                        <w:bottom w:val="none" w:sz="0" w:space="0" w:color="auto"/>
                                                        <w:right w:val="none" w:sz="0" w:space="0" w:color="auto"/>
                                                      </w:divBdr>
                                                      <w:divsChild>
                                                        <w:div w:id="2009751527">
                                                          <w:marLeft w:val="0"/>
                                                          <w:marRight w:val="0"/>
                                                          <w:marTop w:val="0"/>
                                                          <w:marBottom w:val="0"/>
                                                          <w:divBdr>
                                                            <w:top w:val="none" w:sz="0" w:space="0" w:color="auto"/>
                                                            <w:left w:val="none" w:sz="0" w:space="0" w:color="auto"/>
                                                            <w:bottom w:val="none" w:sz="0" w:space="0" w:color="auto"/>
                                                            <w:right w:val="none" w:sz="0" w:space="0" w:color="auto"/>
                                                          </w:divBdr>
                                                        </w:div>
                                                        <w:div w:id="807669950">
                                                          <w:marLeft w:val="240"/>
                                                          <w:marRight w:val="0"/>
                                                          <w:marTop w:val="0"/>
                                                          <w:marBottom w:val="0"/>
                                                          <w:divBdr>
                                                            <w:top w:val="none" w:sz="0" w:space="0" w:color="auto"/>
                                                            <w:left w:val="none" w:sz="0" w:space="0" w:color="auto"/>
                                                            <w:bottom w:val="none" w:sz="0" w:space="0" w:color="auto"/>
                                                            <w:right w:val="none" w:sz="0" w:space="0" w:color="auto"/>
                                                          </w:divBdr>
                                                          <w:divsChild>
                                                            <w:div w:id="246623029">
                                                              <w:marLeft w:val="0"/>
                                                              <w:marRight w:val="0"/>
                                                              <w:marTop w:val="0"/>
                                                              <w:marBottom w:val="0"/>
                                                              <w:divBdr>
                                                                <w:top w:val="none" w:sz="0" w:space="0" w:color="auto"/>
                                                                <w:left w:val="none" w:sz="0" w:space="0" w:color="auto"/>
                                                                <w:bottom w:val="none" w:sz="0" w:space="0" w:color="auto"/>
                                                                <w:right w:val="none" w:sz="0" w:space="0" w:color="auto"/>
                                                              </w:divBdr>
                                                              <w:divsChild>
                                                                <w:div w:id="269170679">
                                                                  <w:marLeft w:val="0"/>
                                                                  <w:marRight w:val="0"/>
                                                                  <w:marTop w:val="0"/>
                                                                  <w:marBottom w:val="0"/>
                                                                  <w:divBdr>
                                                                    <w:top w:val="none" w:sz="0" w:space="0" w:color="auto"/>
                                                                    <w:left w:val="none" w:sz="0" w:space="0" w:color="auto"/>
                                                                    <w:bottom w:val="none" w:sz="0" w:space="0" w:color="auto"/>
                                                                    <w:right w:val="none" w:sz="0" w:space="0" w:color="auto"/>
                                                                  </w:divBdr>
                                                                  <w:divsChild>
                                                                    <w:div w:id="1179857859">
                                                                      <w:marLeft w:val="0"/>
                                                                      <w:marRight w:val="0"/>
                                                                      <w:marTop w:val="0"/>
                                                                      <w:marBottom w:val="0"/>
                                                                      <w:divBdr>
                                                                        <w:top w:val="none" w:sz="0" w:space="0" w:color="auto"/>
                                                                        <w:left w:val="none" w:sz="0" w:space="0" w:color="auto"/>
                                                                        <w:bottom w:val="none" w:sz="0" w:space="0" w:color="auto"/>
                                                                        <w:right w:val="none" w:sz="0" w:space="0" w:color="auto"/>
                                                                      </w:divBdr>
                                                                    </w:div>
                                                                    <w:div w:id="560868541">
                                                                      <w:marLeft w:val="240"/>
                                                                      <w:marRight w:val="0"/>
                                                                      <w:marTop w:val="0"/>
                                                                      <w:marBottom w:val="0"/>
                                                                      <w:divBdr>
                                                                        <w:top w:val="none" w:sz="0" w:space="0" w:color="auto"/>
                                                                        <w:left w:val="none" w:sz="0" w:space="0" w:color="auto"/>
                                                                        <w:bottom w:val="none" w:sz="0" w:space="0" w:color="auto"/>
                                                                        <w:right w:val="none" w:sz="0" w:space="0" w:color="auto"/>
                                                                      </w:divBdr>
                                                                      <w:divsChild>
                                                                        <w:div w:id="1437754664">
                                                                          <w:marLeft w:val="0"/>
                                                                          <w:marRight w:val="0"/>
                                                                          <w:marTop w:val="0"/>
                                                                          <w:marBottom w:val="0"/>
                                                                          <w:divBdr>
                                                                            <w:top w:val="none" w:sz="0" w:space="0" w:color="auto"/>
                                                                            <w:left w:val="none" w:sz="0" w:space="0" w:color="auto"/>
                                                                            <w:bottom w:val="none" w:sz="0" w:space="0" w:color="auto"/>
                                                                            <w:right w:val="none" w:sz="0" w:space="0" w:color="auto"/>
                                                                          </w:divBdr>
                                                                        </w:div>
                                                                        <w:div w:id="1712874812">
                                                                          <w:marLeft w:val="0"/>
                                                                          <w:marRight w:val="0"/>
                                                                          <w:marTop w:val="0"/>
                                                                          <w:marBottom w:val="0"/>
                                                                          <w:divBdr>
                                                                            <w:top w:val="none" w:sz="0" w:space="0" w:color="auto"/>
                                                                            <w:left w:val="none" w:sz="0" w:space="0" w:color="auto"/>
                                                                            <w:bottom w:val="none" w:sz="0" w:space="0" w:color="auto"/>
                                                                            <w:right w:val="none" w:sz="0" w:space="0" w:color="auto"/>
                                                                          </w:divBdr>
                                                                        </w:div>
                                                                        <w:div w:id="1130978518">
                                                                          <w:marLeft w:val="0"/>
                                                                          <w:marRight w:val="0"/>
                                                                          <w:marTop w:val="0"/>
                                                                          <w:marBottom w:val="0"/>
                                                                          <w:divBdr>
                                                                            <w:top w:val="none" w:sz="0" w:space="0" w:color="auto"/>
                                                                            <w:left w:val="none" w:sz="0" w:space="0" w:color="auto"/>
                                                                            <w:bottom w:val="none" w:sz="0" w:space="0" w:color="auto"/>
                                                                            <w:right w:val="none" w:sz="0" w:space="0" w:color="auto"/>
                                                                          </w:divBdr>
                                                                        </w:div>
                                                                        <w:div w:id="869420946">
                                                                          <w:marLeft w:val="0"/>
                                                                          <w:marRight w:val="0"/>
                                                                          <w:marTop w:val="0"/>
                                                                          <w:marBottom w:val="0"/>
                                                                          <w:divBdr>
                                                                            <w:top w:val="none" w:sz="0" w:space="0" w:color="auto"/>
                                                                            <w:left w:val="none" w:sz="0" w:space="0" w:color="auto"/>
                                                                            <w:bottom w:val="none" w:sz="0" w:space="0" w:color="auto"/>
                                                                            <w:right w:val="none" w:sz="0" w:space="0" w:color="auto"/>
                                                                          </w:divBdr>
                                                                        </w:div>
                                                                        <w:div w:id="1148085131">
                                                                          <w:marLeft w:val="0"/>
                                                                          <w:marRight w:val="0"/>
                                                                          <w:marTop w:val="0"/>
                                                                          <w:marBottom w:val="0"/>
                                                                          <w:divBdr>
                                                                            <w:top w:val="none" w:sz="0" w:space="0" w:color="auto"/>
                                                                            <w:left w:val="none" w:sz="0" w:space="0" w:color="auto"/>
                                                                            <w:bottom w:val="none" w:sz="0" w:space="0" w:color="auto"/>
                                                                            <w:right w:val="none" w:sz="0" w:space="0" w:color="auto"/>
                                                                          </w:divBdr>
                                                                        </w:div>
                                                                        <w:div w:id="2136630721">
                                                                          <w:marLeft w:val="0"/>
                                                                          <w:marRight w:val="0"/>
                                                                          <w:marTop w:val="0"/>
                                                                          <w:marBottom w:val="0"/>
                                                                          <w:divBdr>
                                                                            <w:top w:val="none" w:sz="0" w:space="0" w:color="auto"/>
                                                                            <w:left w:val="none" w:sz="0" w:space="0" w:color="auto"/>
                                                                            <w:bottom w:val="none" w:sz="0" w:space="0" w:color="auto"/>
                                                                            <w:right w:val="none" w:sz="0" w:space="0" w:color="auto"/>
                                                                          </w:divBdr>
                                                                        </w:div>
                                                                        <w:div w:id="1333292875">
                                                                          <w:marLeft w:val="0"/>
                                                                          <w:marRight w:val="0"/>
                                                                          <w:marTop w:val="0"/>
                                                                          <w:marBottom w:val="0"/>
                                                                          <w:divBdr>
                                                                            <w:top w:val="none" w:sz="0" w:space="0" w:color="auto"/>
                                                                            <w:left w:val="none" w:sz="0" w:space="0" w:color="auto"/>
                                                                            <w:bottom w:val="none" w:sz="0" w:space="0" w:color="auto"/>
                                                                            <w:right w:val="none" w:sz="0" w:space="0" w:color="auto"/>
                                                                          </w:divBdr>
                                                                        </w:div>
                                                                        <w:div w:id="810640126">
                                                                          <w:marLeft w:val="0"/>
                                                                          <w:marRight w:val="0"/>
                                                                          <w:marTop w:val="0"/>
                                                                          <w:marBottom w:val="0"/>
                                                                          <w:divBdr>
                                                                            <w:top w:val="none" w:sz="0" w:space="0" w:color="auto"/>
                                                                            <w:left w:val="none" w:sz="0" w:space="0" w:color="auto"/>
                                                                            <w:bottom w:val="none" w:sz="0" w:space="0" w:color="auto"/>
                                                                            <w:right w:val="none" w:sz="0" w:space="0" w:color="auto"/>
                                                                          </w:divBdr>
                                                                        </w:div>
                                                                        <w:div w:id="1546867701">
                                                                          <w:marLeft w:val="0"/>
                                                                          <w:marRight w:val="0"/>
                                                                          <w:marTop w:val="0"/>
                                                                          <w:marBottom w:val="0"/>
                                                                          <w:divBdr>
                                                                            <w:top w:val="none" w:sz="0" w:space="0" w:color="auto"/>
                                                                            <w:left w:val="none" w:sz="0" w:space="0" w:color="auto"/>
                                                                            <w:bottom w:val="none" w:sz="0" w:space="0" w:color="auto"/>
                                                                            <w:right w:val="none" w:sz="0" w:space="0" w:color="auto"/>
                                                                          </w:divBdr>
                                                                        </w:div>
                                                                        <w:div w:id="1865316084">
                                                                          <w:marLeft w:val="0"/>
                                                                          <w:marRight w:val="0"/>
                                                                          <w:marTop w:val="0"/>
                                                                          <w:marBottom w:val="0"/>
                                                                          <w:divBdr>
                                                                            <w:top w:val="none" w:sz="0" w:space="0" w:color="auto"/>
                                                                            <w:left w:val="none" w:sz="0" w:space="0" w:color="auto"/>
                                                                            <w:bottom w:val="none" w:sz="0" w:space="0" w:color="auto"/>
                                                                            <w:right w:val="none" w:sz="0" w:space="0" w:color="auto"/>
                                                                          </w:divBdr>
                                                                        </w:div>
                                                                        <w:div w:id="436562652">
                                                                          <w:marLeft w:val="0"/>
                                                                          <w:marRight w:val="0"/>
                                                                          <w:marTop w:val="0"/>
                                                                          <w:marBottom w:val="0"/>
                                                                          <w:divBdr>
                                                                            <w:top w:val="none" w:sz="0" w:space="0" w:color="auto"/>
                                                                            <w:left w:val="none" w:sz="0" w:space="0" w:color="auto"/>
                                                                            <w:bottom w:val="none" w:sz="0" w:space="0" w:color="auto"/>
                                                                            <w:right w:val="none" w:sz="0" w:space="0" w:color="auto"/>
                                                                          </w:divBdr>
                                                                        </w:div>
                                                                        <w:div w:id="579220079">
                                                                          <w:marLeft w:val="0"/>
                                                                          <w:marRight w:val="0"/>
                                                                          <w:marTop w:val="0"/>
                                                                          <w:marBottom w:val="0"/>
                                                                          <w:divBdr>
                                                                            <w:top w:val="none" w:sz="0" w:space="0" w:color="auto"/>
                                                                            <w:left w:val="none" w:sz="0" w:space="0" w:color="auto"/>
                                                                            <w:bottom w:val="none" w:sz="0" w:space="0" w:color="auto"/>
                                                                            <w:right w:val="none" w:sz="0" w:space="0" w:color="auto"/>
                                                                          </w:divBdr>
                                                                        </w:div>
                                                                        <w:div w:id="1849368438">
                                                                          <w:marLeft w:val="0"/>
                                                                          <w:marRight w:val="0"/>
                                                                          <w:marTop w:val="0"/>
                                                                          <w:marBottom w:val="0"/>
                                                                          <w:divBdr>
                                                                            <w:top w:val="none" w:sz="0" w:space="0" w:color="auto"/>
                                                                            <w:left w:val="none" w:sz="0" w:space="0" w:color="auto"/>
                                                                            <w:bottom w:val="none" w:sz="0" w:space="0" w:color="auto"/>
                                                                            <w:right w:val="none" w:sz="0" w:space="0" w:color="auto"/>
                                                                          </w:divBdr>
                                                                        </w:div>
                                                                        <w:div w:id="2134204931">
                                                                          <w:marLeft w:val="0"/>
                                                                          <w:marRight w:val="0"/>
                                                                          <w:marTop w:val="0"/>
                                                                          <w:marBottom w:val="0"/>
                                                                          <w:divBdr>
                                                                            <w:top w:val="none" w:sz="0" w:space="0" w:color="auto"/>
                                                                            <w:left w:val="none" w:sz="0" w:space="0" w:color="auto"/>
                                                                            <w:bottom w:val="none" w:sz="0" w:space="0" w:color="auto"/>
                                                                            <w:right w:val="none" w:sz="0" w:space="0" w:color="auto"/>
                                                                          </w:divBdr>
                                                                        </w:div>
                                                                      </w:divsChild>
                                                                    </w:div>
                                                                    <w:div w:id="161929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56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282554">
                                                  <w:marLeft w:val="0"/>
                                                  <w:marRight w:val="0"/>
                                                  <w:marTop w:val="0"/>
                                                  <w:marBottom w:val="0"/>
                                                  <w:divBdr>
                                                    <w:top w:val="none" w:sz="0" w:space="0" w:color="auto"/>
                                                    <w:left w:val="none" w:sz="0" w:space="0" w:color="auto"/>
                                                    <w:bottom w:val="none" w:sz="0" w:space="0" w:color="auto"/>
                                                    <w:right w:val="none" w:sz="0" w:space="0" w:color="auto"/>
                                                  </w:divBdr>
                                                  <w:divsChild>
                                                    <w:div w:id="197865080">
                                                      <w:marLeft w:val="0"/>
                                                      <w:marRight w:val="0"/>
                                                      <w:marTop w:val="0"/>
                                                      <w:marBottom w:val="0"/>
                                                      <w:divBdr>
                                                        <w:top w:val="none" w:sz="0" w:space="0" w:color="auto"/>
                                                        <w:left w:val="none" w:sz="0" w:space="0" w:color="auto"/>
                                                        <w:bottom w:val="none" w:sz="0" w:space="0" w:color="auto"/>
                                                        <w:right w:val="none" w:sz="0" w:space="0" w:color="auto"/>
                                                      </w:divBdr>
                                                      <w:divsChild>
                                                        <w:div w:id="1602954245">
                                                          <w:marLeft w:val="0"/>
                                                          <w:marRight w:val="0"/>
                                                          <w:marTop w:val="0"/>
                                                          <w:marBottom w:val="0"/>
                                                          <w:divBdr>
                                                            <w:top w:val="none" w:sz="0" w:space="0" w:color="auto"/>
                                                            <w:left w:val="none" w:sz="0" w:space="0" w:color="auto"/>
                                                            <w:bottom w:val="none" w:sz="0" w:space="0" w:color="auto"/>
                                                            <w:right w:val="none" w:sz="0" w:space="0" w:color="auto"/>
                                                          </w:divBdr>
                                                        </w:div>
                                                        <w:div w:id="659382160">
                                                          <w:marLeft w:val="240"/>
                                                          <w:marRight w:val="0"/>
                                                          <w:marTop w:val="0"/>
                                                          <w:marBottom w:val="0"/>
                                                          <w:divBdr>
                                                            <w:top w:val="none" w:sz="0" w:space="0" w:color="auto"/>
                                                            <w:left w:val="none" w:sz="0" w:space="0" w:color="auto"/>
                                                            <w:bottom w:val="none" w:sz="0" w:space="0" w:color="auto"/>
                                                            <w:right w:val="none" w:sz="0" w:space="0" w:color="auto"/>
                                                          </w:divBdr>
                                                          <w:divsChild>
                                                            <w:div w:id="777410550">
                                                              <w:marLeft w:val="0"/>
                                                              <w:marRight w:val="0"/>
                                                              <w:marTop w:val="0"/>
                                                              <w:marBottom w:val="0"/>
                                                              <w:divBdr>
                                                                <w:top w:val="none" w:sz="0" w:space="0" w:color="auto"/>
                                                                <w:left w:val="none" w:sz="0" w:space="0" w:color="auto"/>
                                                                <w:bottom w:val="none" w:sz="0" w:space="0" w:color="auto"/>
                                                                <w:right w:val="none" w:sz="0" w:space="0" w:color="auto"/>
                                                              </w:divBdr>
                                                              <w:divsChild>
                                                                <w:div w:id="591360856">
                                                                  <w:marLeft w:val="0"/>
                                                                  <w:marRight w:val="0"/>
                                                                  <w:marTop w:val="0"/>
                                                                  <w:marBottom w:val="0"/>
                                                                  <w:divBdr>
                                                                    <w:top w:val="none" w:sz="0" w:space="0" w:color="auto"/>
                                                                    <w:left w:val="none" w:sz="0" w:space="0" w:color="auto"/>
                                                                    <w:bottom w:val="none" w:sz="0" w:space="0" w:color="auto"/>
                                                                    <w:right w:val="none" w:sz="0" w:space="0" w:color="auto"/>
                                                                  </w:divBdr>
                                                                  <w:divsChild>
                                                                    <w:div w:id="1783181958">
                                                                      <w:marLeft w:val="0"/>
                                                                      <w:marRight w:val="0"/>
                                                                      <w:marTop w:val="0"/>
                                                                      <w:marBottom w:val="0"/>
                                                                      <w:divBdr>
                                                                        <w:top w:val="none" w:sz="0" w:space="0" w:color="auto"/>
                                                                        <w:left w:val="none" w:sz="0" w:space="0" w:color="auto"/>
                                                                        <w:bottom w:val="none" w:sz="0" w:space="0" w:color="auto"/>
                                                                        <w:right w:val="none" w:sz="0" w:space="0" w:color="auto"/>
                                                                      </w:divBdr>
                                                                    </w:div>
                                                                    <w:div w:id="2030374551">
                                                                      <w:marLeft w:val="240"/>
                                                                      <w:marRight w:val="0"/>
                                                                      <w:marTop w:val="0"/>
                                                                      <w:marBottom w:val="0"/>
                                                                      <w:divBdr>
                                                                        <w:top w:val="none" w:sz="0" w:space="0" w:color="auto"/>
                                                                        <w:left w:val="none" w:sz="0" w:space="0" w:color="auto"/>
                                                                        <w:bottom w:val="none" w:sz="0" w:space="0" w:color="auto"/>
                                                                        <w:right w:val="none" w:sz="0" w:space="0" w:color="auto"/>
                                                                      </w:divBdr>
                                                                      <w:divsChild>
                                                                        <w:div w:id="1211188602">
                                                                          <w:marLeft w:val="0"/>
                                                                          <w:marRight w:val="0"/>
                                                                          <w:marTop w:val="0"/>
                                                                          <w:marBottom w:val="0"/>
                                                                          <w:divBdr>
                                                                            <w:top w:val="none" w:sz="0" w:space="0" w:color="auto"/>
                                                                            <w:left w:val="none" w:sz="0" w:space="0" w:color="auto"/>
                                                                            <w:bottom w:val="none" w:sz="0" w:space="0" w:color="auto"/>
                                                                            <w:right w:val="none" w:sz="0" w:space="0" w:color="auto"/>
                                                                          </w:divBdr>
                                                                        </w:div>
                                                                        <w:div w:id="2057928577">
                                                                          <w:marLeft w:val="0"/>
                                                                          <w:marRight w:val="0"/>
                                                                          <w:marTop w:val="0"/>
                                                                          <w:marBottom w:val="0"/>
                                                                          <w:divBdr>
                                                                            <w:top w:val="none" w:sz="0" w:space="0" w:color="auto"/>
                                                                            <w:left w:val="none" w:sz="0" w:space="0" w:color="auto"/>
                                                                            <w:bottom w:val="none" w:sz="0" w:space="0" w:color="auto"/>
                                                                            <w:right w:val="none" w:sz="0" w:space="0" w:color="auto"/>
                                                                          </w:divBdr>
                                                                        </w:div>
                                                                        <w:div w:id="589706343">
                                                                          <w:marLeft w:val="0"/>
                                                                          <w:marRight w:val="0"/>
                                                                          <w:marTop w:val="0"/>
                                                                          <w:marBottom w:val="0"/>
                                                                          <w:divBdr>
                                                                            <w:top w:val="none" w:sz="0" w:space="0" w:color="auto"/>
                                                                            <w:left w:val="none" w:sz="0" w:space="0" w:color="auto"/>
                                                                            <w:bottom w:val="none" w:sz="0" w:space="0" w:color="auto"/>
                                                                            <w:right w:val="none" w:sz="0" w:space="0" w:color="auto"/>
                                                                          </w:divBdr>
                                                                        </w:div>
                                                                        <w:div w:id="1977174912">
                                                                          <w:marLeft w:val="0"/>
                                                                          <w:marRight w:val="0"/>
                                                                          <w:marTop w:val="0"/>
                                                                          <w:marBottom w:val="0"/>
                                                                          <w:divBdr>
                                                                            <w:top w:val="none" w:sz="0" w:space="0" w:color="auto"/>
                                                                            <w:left w:val="none" w:sz="0" w:space="0" w:color="auto"/>
                                                                            <w:bottom w:val="none" w:sz="0" w:space="0" w:color="auto"/>
                                                                            <w:right w:val="none" w:sz="0" w:space="0" w:color="auto"/>
                                                                          </w:divBdr>
                                                                        </w:div>
                                                                        <w:div w:id="410736219">
                                                                          <w:marLeft w:val="0"/>
                                                                          <w:marRight w:val="0"/>
                                                                          <w:marTop w:val="0"/>
                                                                          <w:marBottom w:val="0"/>
                                                                          <w:divBdr>
                                                                            <w:top w:val="none" w:sz="0" w:space="0" w:color="auto"/>
                                                                            <w:left w:val="none" w:sz="0" w:space="0" w:color="auto"/>
                                                                            <w:bottom w:val="none" w:sz="0" w:space="0" w:color="auto"/>
                                                                            <w:right w:val="none" w:sz="0" w:space="0" w:color="auto"/>
                                                                          </w:divBdr>
                                                                        </w:div>
                                                                        <w:div w:id="1970284595">
                                                                          <w:marLeft w:val="0"/>
                                                                          <w:marRight w:val="0"/>
                                                                          <w:marTop w:val="0"/>
                                                                          <w:marBottom w:val="0"/>
                                                                          <w:divBdr>
                                                                            <w:top w:val="none" w:sz="0" w:space="0" w:color="auto"/>
                                                                            <w:left w:val="none" w:sz="0" w:space="0" w:color="auto"/>
                                                                            <w:bottom w:val="none" w:sz="0" w:space="0" w:color="auto"/>
                                                                            <w:right w:val="none" w:sz="0" w:space="0" w:color="auto"/>
                                                                          </w:divBdr>
                                                                        </w:div>
                                                                        <w:div w:id="1250886789">
                                                                          <w:marLeft w:val="0"/>
                                                                          <w:marRight w:val="0"/>
                                                                          <w:marTop w:val="0"/>
                                                                          <w:marBottom w:val="0"/>
                                                                          <w:divBdr>
                                                                            <w:top w:val="none" w:sz="0" w:space="0" w:color="auto"/>
                                                                            <w:left w:val="none" w:sz="0" w:space="0" w:color="auto"/>
                                                                            <w:bottom w:val="none" w:sz="0" w:space="0" w:color="auto"/>
                                                                            <w:right w:val="none" w:sz="0" w:space="0" w:color="auto"/>
                                                                          </w:divBdr>
                                                                        </w:div>
                                                                        <w:div w:id="1801026403">
                                                                          <w:marLeft w:val="0"/>
                                                                          <w:marRight w:val="0"/>
                                                                          <w:marTop w:val="0"/>
                                                                          <w:marBottom w:val="0"/>
                                                                          <w:divBdr>
                                                                            <w:top w:val="none" w:sz="0" w:space="0" w:color="auto"/>
                                                                            <w:left w:val="none" w:sz="0" w:space="0" w:color="auto"/>
                                                                            <w:bottom w:val="none" w:sz="0" w:space="0" w:color="auto"/>
                                                                            <w:right w:val="none" w:sz="0" w:space="0" w:color="auto"/>
                                                                          </w:divBdr>
                                                                        </w:div>
                                                                        <w:div w:id="823159344">
                                                                          <w:marLeft w:val="0"/>
                                                                          <w:marRight w:val="0"/>
                                                                          <w:marTop w:val="0"/>
                                                                          <w:marBottom w:val="0"/>
                                                                          <w:divBdr>
                                                                            <w:top w:val="none" w:sz="0" w:space="0" w:color="auto"/>
                                                                            <w:left w:val="none" w:sz="0" w:space="0" w:color="auto"/>
                                                                            <w:bottom w:val="none" w:sz="0" w:space="0" w:color="auto"/>
                                                                            <w:right w:val="none" w:sz="0" w:space="0" w:color="auto"/>
                                                                          </w:divBdr>
                                                                        </w:div>
                                                                        <w:div w:id="1699816688">
                                                                          <w:marLeft w:val="0"/>
                                                                          <w:marRight w:val="0"/>
                                                                          <w:marTop w:val="0"/>
                                                                          <w:marBottom w:val="0"/>
                                                                          <w:divBdr>
                                                                            <w:top w:val="none" w:sz="0" w:space="0" w:color="auto"/>
                                                                            <w:left w:val="none" w:sz="0" w:space="0" w:color="auto"/>
                                                                            <w:bottom w:val="none" w:sz="0" w:space="0" w:color="auto"/>
                                                                            <w:right w:val="none" w:sz="0" w:space="0" w:color="auto"/>
                                                                          </w:divBdr>
                                                                        </w:div>
                                                                        <w:div w:id="716129359">
                                                                          <w:marLeft w:val="0"/>
                                                                          <w:marRight w:val="0"/>
                                                                          <w:marTop w:val="0"/>
                                                                          <w:marBottom w:val="0"/>
                                                                          <w:divBdr>
                                                                            <w:top w:val="none" w:sz="0" w:space="0" w:color="auto"/>
                                                                            <w:left w:val="none" w:sz="0" w:space="0" w:color="auto"/>
                                                                            <w:bottom w:val="none" w:sz="0" w:space="0" w:color="auto"/>
                                                                            <w:right w:val="none" w:sz="0" w:space="0" w:color="auto"/>
                                                                          </w:divBdr>
                                                                        </w:div>
                                                                        <w:div w:id="472336053">
                                                                          <w:marLeft w:val="0"/>
                                                                          <w:marRight w:val="0"/>
                                                                          <w:marTop w:val="0"/>
                                                                          <w:marBottom w:val="0"/>
                                                                          <w:divBdr>
                                                                            <w:top w:val="none" w:sz="0" w:space="0" w:color="auto"/>
                                                                            <w:left w:val="none" w:sz="0" w:space="0" w:color="auto"/>
                                                                            <w:bottom w:val="none" w:sz="0" w:space="0" w:color="auto"/>
                                                                            <w:right w:val="none" w:sz="0" w:space="0" w:color="auto"/>
                                                                          </w:divBdr>
                                                                        </w:div>
                                                                        <w:div w:id="511988269">
                                                                          <w:marLeft w:val="0"/>
                                                                          <w:marRight w:val="0"/>
                                                                          <w:marTop w:val="0"/>
                                                                          <w:marBottom w:val="0"/>
                                                                          <w:divBdr>
                                                                            <w:top w:val="none" w:sz="0" w:space="0" w:color="auto"/>
                                                                            <w:left w:val="none" w:sz="0" w:space="0" w:color="auto"/>
                                                                            <w:bottom w:val="none" w:sz="0" w:space="0" w:color="auto"/>
                                                                            <w:right w:val="none" w:sz="0" w:space="0" w:color="auto"/>
                                                                          </w:divBdr>
                                                                        </w:div>
                                                                        <w:div w:id="817042154">
                                                                          <w:marLeft w:val="0"/>
                                                                          <w:marRight w:val="0"/>
                                                                          <w:marTop w:val="0"/>
                                                                          <w:marBottom w:val="0"/>
                                                                          <w:divBdr>
                                                                            <w:top w:val="none" w:sz="0" w:space="0" w:color="auto"/>
                                                                            <w:left w:val="none" w:sz="0" w:space="0" w:color="auto"/>
                                                                            <w:bottom w:val="none" w:sz="0" w:space="0" w:color="auto"/>
                                                                            <w:right w:val="none" w:sz="0" w:space="0" w:color="auto"/>
                                                                          </w:divBdr>
                                                                        </w:div>
                                                                        <w:div w:id="808282280">
                                                                          <w:marLeft w:val="0"/>
                                                                          <w:marRight w:val="0"/>
                                                                          <w:marTop w:val="0"/>
                                                                          <w:marBottom w:val="0"/>
                                                                          <w:divBdr>
                                                                            <w:top w:val="none" w:sz="0" w:space="0" w:color="auto"/>
                                                                            <w:left w:val="none" w:sz="0" w:space="0" w:color="auto"/>
                                                                            <w:bottom w:val="none" w:sz="0" w:space="0" w:color="auto"/>
                                                                            <w:right w:val="none" w:sz="0" w:space="0" w:color="auto"/>
                                                                          </w:divBdr>
                                                                        </w:div>
                                                                        <w:div w:id="225072627">
                                                                          <w:marLeft w:val="0"/>
                                                                          <w:marRight w:val="0"/>
                                                                          <w:marTop w:val="0"/>
                                                                          <w:marBottom w:val="0"/>
                                                                          <w:divBdr>
                                                                            <w:top w:val="none" w:sz="0" w:space="0" w:color="auto"/>
                                                                            <w:left w:val="none" w:sz="0" w:space="0" w:color="auto"/>
                                                                            <w:bottom w:val="none" w:sz="0" w:space="0" w:color="auto"/>
                                                                            <w:right w:val="none" w:sz="0" w:space="0" w:color="auto"/>
                                                                          </w:divBdr>
                                                                        </w:div>
                                                                        <w:div w:id="1832793683">
                                                                          <w:marLeft w:val="0"/>
                                                                          <w:marRight w:val="0"/>
                                                                          <w:marTop w:val="0"/>
                                                                          <w:marBottom w:val="0"/>
                                                                          <w:divBdr>
                                                                            <w:top w:val="none" w:sz="0" w:space="0" w:color="auto"/>
                                                                            <w:left w:val="none" w:sz="0" w:space="0" w:color="auto"/>
                                                                            <w:bottom w:val="none" w:sz="0" w:space="0" w:color="auto"/>
                                                                            <w:right w:val="none" w:sz="0" w:space="0" w:color="auto"/>
                                                                          </w:divBdr>
                                                                        </w:div>
                                                                        <w:div w:id="670572701">
                                                                          <w:marLeft w:val="0"/>
                                                                          <w:marRight w:val="0"/>
                                                                          <w:marTop w:val="0"/>
                                                                          <w:marBottom w:val="0"/>
                                                                          <w:divBdr>
                                                                            <w:top w:val="none" w:sz="0" w:space="0" w:color="auto"/>
                                                                            <w:left w:val="none" w:sz="0" w:space="0" w:color="auto"/>
                                                                            <w:bottom w:val="none" w:sz="0" w:space="0" w:color="auto"/>
                                                                            <w:right w:val="none" w:sz="0" w:space="0" w:color="auto"/>
                                                                          </w:divBdr>
                                                                        </w:div>
                                                                        <w:div w:id="688334857">
                                                                          <w:marLeft w:val="0"/>
                                                                          <w:marRight w:val="0"/>
                                                                          <w:marTop w:val="0"/>
                                                                          <w:marBottom w:val="0"/>
                                                                          <w:divBdr>
                                                                            <w:top w:val="none" w:sz="0" w:space="0" w:color="auto"/>
                                                                            <w:left w:val="none" w:sz="0" w:space="0" w:color="auto"/>
                                                                            <w:bottom w:val="none" w:sz="0" w:space="0" w:color="auto"/>
                                                                            <w:right w:val="none" w:sz="0" w:space="0" w:color="auto"/>
                                                                          </w:divBdr>
                                                                        </w:div>
                                                                        <w:div w:id="2013756308">
                                                                          <w:marLeft w:val="0"/>
                                                                          <w:marRight w:val="0"/>
                                                                          <w:marTop w:val="0"/>
                                                                          <w:marBottom w:val="0"/>
                                                                          <w:divBdr>
                                                                            <w:top w:val="none" w:sz="0" w:space="0" w:color="auto"/>
                                                                            <w:left w:val="none" w:sz="0" w:space="0" w:color="auto"/>
                                                                            <w:bottom w:val="none" w:sz="0" w:space="0" w:color="auto"/>
                                                                            <w:right w:val="none" w:sz="0" w:space="0" w:color="auto"/>
                                                                          </w:divBdr>
                                                                        </w:div>
                                                                        <w:div w:id="366564400">
                                                                          <w:marLeft w:val="0"/>
                                                                          <w:marRight w:val="0"/>
                                                                          <w:marTop w:val="0"/>
                                                                          <w:marBottom w:val="0"/>
                                                                          <w:divBdr>
                                                                            <w:top w:val="none" w:sz="0" w:space="0" w:color="auto"/>
                                                                            <w:left w:val="none" w:sz="0" w:space="0" w:color="auto"/>
                                                                            <w:bottom w:val="none" w:sz="0" w:space="0" w:color="auto"/>
                                                                            <w:right w:val="none" w:sz="0" w:space="0" w:color="auto"/>
                                                                          </w:divBdr>
                                                                        </w:div>
                                                                        <w:div w:id="1216892602">
                                                                          <w:marLeft w:val="0"/>
                                                                          <w:marRight w:val="0"/>
                                                                          <w:marTop w:val="0"/>
                                                                          <w:marBottom w:val="0"/>
                                                                          <w:divBdr>
                                                                            <w:top w:val="none" w:sz="0" w:space="0" w:color="auto"/>
                                                                            <w:left w:val="none" w:sz="0" w:space="0" w:color="auto"/>
                                                                            <w:bottom w:val="none" w:sz="0" w:space="0" w:color="auto"/>
                                                                            <w:right w:val="none" w:sz="0" w:space="0" w:color="auto"/>
                                                                          </w:divBdr>
                                                                        </w:div>
                                                                        <w:div w:id="1473907002">
                                                                          <w:marLeft w:val="0"/>
                                                                          <w:marRight w:val="0"/>
                                                                          <w:marTop w:val="0"/>
                                                                          <w:marBottom w:val="0"/>
                                                                          <w:divBdr>
                                                                            <w:top w:val="none" w:sz="0" w:space="0" w:color="auto"/>
                                                                            <w:left w:val="none" w:sz="0" w:space="0" w:color="auto"/>
                                                                            <w:bottom w:val="none" w:sz="0" w:space="0" w:color="auto"/>
                                                                            <w:right w:val="none" w:sz="0" w:space="0" w:color="auto"/>
                                                                          </w:divBdr>
                                                                        </w:div>
                                                                      </w:divsChild>
                                                                    </w:div>
                                                                    <w:div w:id="928195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3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835186">
                                      <w:marLeft w:val="0"/>
                                      <w:marRight w:val="0"/>
                                      <w:marTop w:val="0"/>
                                      <w:marBottom w:val="0"/>
                                      <w:divBdr>
                                        <w:top w:val="none" w:sz="0" w:space="0" w:color="auto"/>
                                        <w:left w:val="none" w:sz="0" w:space="0" w:color="auto"/>
                                        <w:bottom w:val="none" w:sz="0" w:space="0" w:color="auto"/>
                                        <w:right w:val="none" w:sz="0" w:space="0" w:color="auto"/>
                                      </w:divBdr>
                                      <w:divsChild>
                                        <w:div w:id="32971379">
                                          <w:marLeft w:val="0"/>
                                          <w:marRight w:val="0"/>
                                          <w:marTop w:val="0"/>
                                          <w:marBottom w:val="0"/>
                                          <w:divBdr>
                                            <w:top w:val="none" w:sz="0" w:space="0" w:color="auto"/>
                                            <w:left w:val="none" w:sz="0" w:space="0" w:color="auto"/>
                                            <w:bottom w:val="none" w:sz="0" w:space="0" w:color="auto"/>
                                            <w:right w:val="none" w:sz="0" w:space="0" w:color="auto"/>
                                          </w:divBdr>
                                          <w:divsChild>
                                            <w:div w:id="40399811">
                                              <w:marLeft w:val="0"/>
                                              <w:marRight w:val="0"/>
                                              <w:marTop w:val="0"/>
                                              <w:marBottom w:val="0"/>
                                              <w:divBdr>
                                                <w:top w:val="none" w:sz="0" w:space="0" w:color="auto"/>
                                                <w:left w:val="none" w:sz="0" w:space="0" w:color="auto"/>
                                                <w:bottom w:val="none" w:sz="0" w:space="0" w:color="auto"/>
                                                <w:right w:val="none" w:sz="0" w:space="0" w:color="auto"/>
                                              </w:divBdr>
                                            </w:div>
                                            <w:div w:id="538976776">
                                              <w:marLeft w:val="240"/>
                                              <w:marRight w:val="0"/>
                                              <w:marTop w:val="0"/>
                                              <w:marBottom w:val="0"/>
                                              <w:divBdr>
                                                <w:top w:val="none" w:sz="0" w:space="0" w:color="auto"/>
                                                <w:left w:val="none" w:sz="0" w:space="0" w:color="auto"/>
                                                <w:bottom w:val="none" w:sz="0" w:space="0" w:color="auto"/>
                                                <w:right w:val="none" w:sz="0" w:space="0" w:color="auto"/>
                                              </w:divBdr>
                                              <w:divsChild>
                                                <w:div w:id="702636675">
                                                  <w:marLeft w:val="0"/>
                                                  <w:marRight w:val="0"/>
                                                  <w:marTop w:val="0"/>
                                                  <w:marBottom w:val="0"/>
                                                  <w:divBdr>
                                                    <w:top w:val="none" w:sz="0" w:space="0" w:color="auto"/>
                                                    <w:left w:val="none" w:sz="0" w:space="0" w:color="auto"/>
                                                    <w:bottom w:val="none" w:sz="0" w:space="0" w:color="auto"/>
                                                    <w:right w:val="none" w:sz="0" w:space="0" w:color="auto"/>
                                                  </w:divBdr>
                                                  <w:divsChild>
                                                    <w:div w:id="799496016">
                                                      <w:marLeft w:val="0"/>
                                                      <w:marRight w:val="0"/>
                                                      <w:marTop w:val="0"/>
                                                      <w:marBottom w:val="0"/>
                                                      <w:divBdr>
                                                        <w:top w:val="none" w:sz="0" w:space="0" w:color="auto"/>
                                                        <w:left w:val="none" w:sz="0" w:space="0" w:color="auto"/>
                                                        <w:bottom w:val="none" w:sz="0" w:space="0" w:color="auto"/>
                                                        <w:right w:val="none" w:sz="0" w:space="0" w:color="auto"/>
                                                      </w:divBdr>
                                                      <w:divsChild>
                                                        <w:div w:id="1000308723">
                                                          <w:marLeft w:val="0"/>
                                                          <w:marRight w:val="0"/>
                                                          <w:marTop w:val="0"/>
                                                          <w:marBottom w:val="0"/>
                                                          <w:divBdr>
                                                            <w:top w:val="none" w:sz="0" w:space="0" w:color="auto"/>
                                                            <w:left w:val="none" w:sz="0" w:space="0" w:color="auto"/>
                                                            <w:bottom w:val="none" w:sz="0" w:space="0" w:color="auto"/>
                                                            <w:right w:val="none" w:sz="0" w:space="0" w:color="auto"/>
                                                          </w:divBdr>
                                                        </w:div>
                                                        <w:div w:id="777337750">
                                                          <w:marLeft w:val="240"/>
                                                          <w:marRight w:val="0"/>
                                                          <w:marTop w:val="0"/>
                                                          <w:marBottom w:val="0"/>
                                                          <w:divBdr>
                                                            <w:top w:val="none" w:sz="0" w:space="0" w:color="auto"/>
                                                            <w:left w:val="none" w:sz="0" w:space="0" w:color="auto"/>
                                                            <w:bottom w:val="none" w:sz="0" w:space="0" w:color="auto"/>
                                                            <w:right w:val="none" w:sz="0" w:space="0" w:color="auto"/>
                                                          </w:divBdr>
                                                          <w:divsChild>
                                                            <w:div w:id="375469958">
                                                              <w:marLeft w:val="0"/>
                                                              <w:marRight w:val="0"/>
                                                              <w:marTop w:val="0"/>
                                                              <w:marBottom w:val="0"/>
                                                              <w:divBdr>
                                                                <w:top w:val="none" w:sz="0" w:space="0" w:color="auto"/>
                                                                <w:left w:val="none" w:sz="0" w:space="0" w:color="auto"/>
                                                                <w:bottom w:val="none" w:sz="0" w:space="0" w:color="auto"/>
                                                                <w:right w:val="none" w:sz="0" w:space="0" w:color="auto"/>
                                                              </w:divBdr>
                                                              <w:divsChild>
                                                                <w:div w:id="440757543">
                                                                  <w:marLeft w:val="0"/>
                                                                  <w:marRight w:val="0"/>
                                                                  <w:marTop w:val="0"/>
                                                                  <w:marBottom w:val="0"/>
                                                                  <w:divBdr>
                                                                    <w:top w:val="none" w:sz="0" w:space="0" w:color="auto"/>
                                                                    <w:left w:val="none" w:sz="0" w:space="0" w:color="auto"/>
                                                                    <w:bottom w:val="none" w:sz="0" w:space="0" w:color="auto"/>
                                                                    <w:right w:val="none" w:sz="0" w:space="0" w:color="auto"/>
                                                                  </w:divBdr>
                                                                  <w:divsChild>
                                                                    <w:div w:id="1031879900">
                                                                      <w:marLeft w:val="0"/>
                                                                      <w:marRight w:val="0"/>
                                                                      <w:marTop w:val="0"/>
                                                                      <w:marBottom w:val="0"/>
                                                                      <w:divBdr>
                                                                        <w:top w:val="none" w:sz="0" w:space="0" w:color="auto"/>
                                                                        <w:left w:val="none" w:sz="0" w:space="0" w:color="auto"/>
                                                                        <w:bottom w:val="none" w:sz="0" w:space="0" w:color="auto"/>
                                                                        <w:right w:val="none" w:sz="0" w:space="0" w:color="auto"/>
                                                                      </w:divBdr>
                                                                    </w:div>
                                                                    <w:div w:id="134101873">
                                                                      <w:marLeft w:val="240"/>
                                                                      <w:marRight w:val="0"/>
                                                                      <w:marTop w:val="0"/>
                                                                      <w:marBottom w:val="0"/>
                                                                      <w:divBdr>
                                                                        <w:top w:val="none" w:sz="0" w:space="0" w:color="auto"/>
                                                                        <w:left w:val="none" w:sz="0" w:space="0" w:color="auto"/>
                                                                        <w:bottom w:val="none" w:sz="0" w:space="0" w:color="auto"/>
                                                                        <w:right w:val="none" w:sz="0" w:space="0" w:color="auto"/>
                                                                      </w:divBdr>
                                                                      <w:divsChild>
                                                                        <w:div w:id="1432506248">
                                                                          <w:marLeft w:val="0"/>
                                                                          <w:marRight w:val="0"/>
                                                                          <w:marTop w:val="0"/>
                                                                          <w:marBottom w:val="0"/>
                                                                          <w:divBdr>
                                                                            <w:top w:val="none" w:sz="0" w:space="0" w:color="auto"/>
                                                                            <w:left w:val="none" w:sz="0" w:space="0" w:color="auto"/>
                                                                            <w:bottom w:val="none" w:sz="0" w:space="0" w:color="auto"/>
                                                                            <w:right w:val="none" w:sz="0" w:space="0" w:color="auto"/>
                                                                          </w:divBdr>
                                                                        </w:div>
                                                                        <w:div w:id="1080712578">
                                                                          <w:marLeft w:val="0"/>
                                                                          <w:marRight w:val="0"/>
                                                                          <w:marTop w:val="0"/>
                                                                          <w:marBottom w:val="0"/>
                                                                          <w:divBdr>
                                                                            <w:top w:val="none" w:sz="0" w:space="0" w:color="auto"/>
                                                                            <w:left w:val="none" w:sz="0" w:space="0" w:color="auto"/>
                                                                            <w:bottom w:val="none" w:sz="0" w:space="0" w:color="auto"/>
                                                                            <w:right w:val="none" w:sz="0" w:space="0" w:color="auto"/>
                                                                          </w:divBdr>
                                                                        </w:div>
                                                                        <w:div w:id="1923224053">
                                                                          <w:marLeft w:val="0"/>
                                                                          <w:marRight w:val="0"/>
                                                                          <w:marTop w:val="0"/>
                                                                          <w:marBottom w:val="0"/>
                                                                          <w:divBdr>
                                                                            <w:top w:val="none" w:sz="0" w:space="0" w:color="auto"/>
                                                                            <w:left w:val="none" w:sz="0" w:space="0" w:color="auto"/>
                                                                            <w:bottom w:val="none" w:sz="0" w:space="0" w:color="auto"/>
                                                                            <w:right w:val="none" w:sz="0" w:space="0" w:color="auto"/>
                                                                          </w:divBdr>
                                                                        </w:div>
                                                                        <w:div w:id="1989480471">
                                                                          <w:marLeft w:val="0"/>
                                                                          <w:marRight w:val="0"/>
                                                                          <w:marTop w:val="0"/>
                                                                          <w:marBottom w:val="0"/>
                                                                          <w:divBdr>
                                                                            <w:top w:val="none" w:sz="0" w:space="0" w:color="auto"/>
                                                                            <w:left w:val="none" w:sz="0" w:space="0" w:color="auto"/>
                                                                            <w:bottom w:val="none" w:sz="0" w:space="0" w:color="auto"/>
                                                                            <w:right w:val="none" w:sz="0" w:space="0" w:color="auto"/>
                                                                          </w:divBdr>
                                                                        </w:div>
                                                                        <w:div w:id="1268730166">
                                                                          <w:marLeft w:val="0"/>
                                                                          <w:marRight w:val="0"/>
                                                                          <w:marTop w:val="0"/>
                                                                          <w:marBottom w:val="0"/>
                                                                          <w:divBdr>
                                                                            <w:top w:val="none" w:sz="0" w:space="0" w:color="auto"/>
                                                                            <w:left w:val="none" w:sz="0" w:space="0" w:color="auto"/>
                                                                            <w:bottom w:val="none" w:sz="0" w:space="0" w:color="auto"/>
                                                                            <w:right w:val="none" w:sz="0" w:space="0" w:color="auto"/>
                                                                          </w:divBdr>
                                                                        </w:div>
                                                                        <w:div w:id="828977943">
                                                                          <w:marLeft w:val="0"/>
                                                                          <w:marRight w:val="0"/>
                                                                          <w:marTop w:val="0"/>
                                                                          <w:marBottom w:val="0"/>
                                                                          <w:divBdr>
                                                                            <w:top w:val="none" w:sz="0" w:space="0" w:color="auto"/>
                                                                            <w:left w:val="none" w:sz="0" w:space="0" w:color="auto"/>
                                                                            <w:bottom w:val="none" w:sz="0" w:space="0" w:color="auto"/>
                                                                            <w:right w:val="none" w:sz="0" w:space="0" w:color="auto"/>
                                                                          </w:divBdr>
                                                                        </w:div>
                                                                        <w:div w:id="173300749">
                                                                          <w:marLeft w:val="0"/>
                                                                          <w:marRight w:val="0"/>
                                                                          <w:marTop w:val="0"/>
                                                                          <w:marBottom w:val="0"/>
                                                                          <w:divBdr>
                                                                            <w:top w:val="none" w:sz="0" w:space="0" w:color="auto"/>
                                                                            <w:left w:val="none" w:sz="0" w:space="0" w:color="auto"/>
                                                                            <w:bottom w:val="none" w:sz="0" w:space="0" w:color="auto"/>
                                                                            <w:right w:val="none" w:sz="0" w:space="0" w:color="auto"/>
                                                                          </w:divBdr>
                                                                        </w:div>
                                                                        <w:div w:id="1913657798">
                                                                          <w:marLeft w:val="0"/>
                                                                          <w:marRight w:val="0"/>
                                                                          <w:marTop w:val="0"/>
                                                                          <w:marBottom w:val="0"/>
                                                                          <w:divBdr>
                                                                            <w:top w:val="none" w:sz="0" w:space="0" w:color="auto"/>
                                                                            <w:left w:val="none" w:sz="0" w:space="0" w:color="auto"/>
                                                                            <w:bottom w:val="none" w:sz="0" w:space="0" w:color="auto"/>
                                                                            <w:right w:val="none" w:sz="0" w:space="0" w:color="auto"/>
                                                                          </w:divBdr>
                                                                        </w:div>
                                                                        <w:div w:id="1457602647">
                                                                          <w:marLeft w:val="0"/>
                                                                          <w:marRight w:val="0"/>
                                                                          <w:marTop w:val="0"/>
                                                                          <w:marBottom w:val="0"/>
                                                                          <w:divBdr>
                                                                            <w:top w:val="none" w:sz="0" w:space="0" w:color="auto"/>
                                                                            <w:left w:val="none" w:sz="0" w:space="0" w:color="auto"/>
                                                                            <w:bottom w:val="none" w:sz="0" w:space="0" w:color="auto"/>
                                                                            <w:right w:val="none" w:sz="0" w:space="0" w:color="auto"/>
                                                                          </w:divBdr>
                                                                        </w:div>
                                                                        <w:div w:id="1446346232">
                                                                          <w:marLeft w:val="0"/>
                                                                          <w:marRight w:val="0"/>
                                                                          <w:marTop w:val="0"/>
                                                                          <w:marBottom w:val="0"/>
                                                                          <w:divBdr>
                                                                            <w:top w:val="none" w:sz="0" w:space="0" w:color="auto"/>
                                                                            <w:left w:val="none" w:sz="0" w:space="0" w:color="auto"/>
                                                                            <w:bottom w:val="none" w:sz="0" w:space="0" w:color="auto"/>
                                                                            <w:right w:val="none" w:sz="0" w:space="0" w:color="auto"/>
                                                                          </w:divBdr>
                                                                        </w:div>
                                                                        <w:div w:id="1092778840">
                                                                          <w:marLeft w:val="0"/>
                                                                          <w:marRight w:val="0"/>
                                                                          <w:marTop w:val="0"/>
                                                                          <w:marBottom w:val="0"/>
                                                                          <w:divBdr>
                                                                            <w:top w:val="none" w:sz="0" w:space="0" w:color="auto"/>
                                                                            <w:left w:val="none" w:sz="0" w:space="0" w:color="auto"/>
                                                                            <w:bottom w:val="none" w:sz="0" w:space="0" w:color="auto"/>
                                                                            <w:right w:val="none" w:sz="0" w:space="0" w:color="auto"/>
                                                                          </w:divBdr>
                                                                        </w:div>
                                                                        <w:div w:id="2122992223">
                                                                          <w:marLeft w:val="0"/>
                                                                          <w:marRight w:val="0"/>
                                                                          <w:marTop w:val="0"/>
                                                                          <w:marBottom w:val="0"/>
                                                                          <w:divBdr>
                                                                            <w:top w:val="none" w:sz="0" w:space="0" w:color="auto"/>
                                                                            <w:left w:val="none" w:sz="0" w:space="0" w:color="auto"/>
                                                                            <w:bottom w:val="none" w:sz="0" w:space="0" w:color="auto"/>
                                                                            <w:right w:val="none" w:sz="0" w:space="0" w:color="auto"/>
                                                                          </w:divBdr>
                                                                        </w:div>
                                                                        <w:div w:id="707679711">
                                                                          <w:marLeft w:val="0"/>
                                                                          <w:marRight w:val="0"/>
                                                                          <w:marTop w:val="0"/>
                                                                          <w:marBottom w:val="0"/>
                                                                          <w:divBdr>
                                                                            <w:top w:val="none" w:sz="0" w:space="0" w:color="auto"/>
                                                                            <w:left w:val="none" w:sz="0" w:space="0" w:color="auto"/>
                                                                            <w:bottom w:val="none" w:sz="0" w:space="0" w:color="auto"/>
                                                                            <w:right w:val="none" w:sz="0" w:space="0" w:color="auto"/>
                                                                          </w:divBdr>
                                                                        </w:div>
                                                                        <w:div w:id="1521626696">
                                                                          <w:marLeft w:val="0"/>
                                                                          <w:marRight w:val="0"/>
                                                                          <w:marTop w:val="0"/>
                                                                          <w:marBottom w:val="0"/>
                                                                          <w:divBdr>
                                                                            <w:top w:val="none" w:sz="0" w:space="0" w:color="auto"/>
                                                                            <w:left w:val="none" w:sz="0" w:space="0" w:color="auto"/>
                                                                            <w:bottom w:val="none" w:sz="0" w:space="0" w:color="auto"/>
                                                                            <w:right w:val="none" w:sz="0" w:space="0" w:color="auto"/>
                                                                          </w:divBdr>
                                                                        </w:div>
                                                                      </w:divsChild>
                                                                    </w:div>
                                                                    <w:div w:id="20661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6594">
                                                  <w:marLeft w:val="0"/>
                                                  <w:marRight w:val="0"/>
                                                  <w:marTop w:val="0"/>
                                                  <w:marBottom w:val="0"/>
                                                  <w:divBdr>
                                                    <w:top w:val="none" w:sz="0" w:space="0" w:color="auto"/>
                                                    <w:left w:val="none" w:sz="0" w:space="0" w:color="auto"/>
                                                    <w:bottom w:val="none" w:sz="0" w:space="0" w:color="auto"/>
                                                    <w:right w:val="none" w:sz="0" w:space="0" w:color="auto"/>
                                                  </w:divBdr>
                                                  <w:divsChild>
                                                    <w:div w:id="2022119827">
                                                      <w:marLeft w:val="0"/>
                                                      <w:marRight w:val="0"/>
                                                      <w:marTop w:val="0"/>
                                                      <w:marBottom w:val="0"/>
                                                      <w:divBdr>
                                                        <w:top w:val="none" w:sz="0" w:space="0" w:color="auto"/>
                                                        <w:left w:val="none" w:sz="0" w:space="0" w:color="auto"/>
                                                        <w:bottom w:val="none" w:sz="0" w:space="0" w:color="auto"/>
                                                        <w:right w:val="none" w:sz="0" w:space="0" w:color="auto"/>
                                                      </w:divBdr>
                                                      <w:divsChild>
                                                        <w:div w:id="1497694708">
                                                          <w:marLeft w:val="0"/>
                                                          <w:marRight w:val="0"/>
                                                          <w:marTop w:val="0"/>
                                                          <w:marBottom w:val="0"/>
                                                          <w:divBdr>
                                                            <w:top w:val="none" w:sz="0" w:space="0" w:color="auto"/>
                                                            <w:left w:val="none" w:sz="0" w:space="0" w:color="auto"/>
                                                            <w:bottom w:val="none" w:sz="0" w:space="0" w:color="auto"/>
                                                            <w:right w:val="none" w:sz="0" w:space="0" w:color="auto"/>
                                                          </w:divBdr>
                                                        </w:div>
                                                        <w:div w:id="1562476041">
                                                          <w:marLeft w:val="240"/>
                                                          <w:marRight w:val="0"/>
                                                          <w:marTop w:val="0"/>
                                                          <w:marBottom w:val="0"/>
                                                          <w:divBdr>
                                                            <w:top w:val="none" w:sz="0" w:space="0" w:color="auto"/>
                                                            <w:left w:val="none" w:sz="0" w:space="0" w:color="auto"/>
                                                            <w:bottom w:val="none" w:sz="0" w:space="0" w:color="auto"/>
                                                            <w:right w:val="none" w:sz="0" w:space="0" w:color="auto"/>
                                                          </w:divBdr>
                                                          <w:divsChild>
                                                            <w:div w:id="204030392">
                                                              <w:marLeft w:val="0"/>
                                                              <w:marRight w:val="0"/>
                                                              <w:marTop w:val="0"/>
                                                              <w:marBottom w:val="0"/>
                                                              <w:divBdr>
                                                                <w:top w:val="none" w:sz="0" w:space="0" w:color="auto"/>
                                                                <w:left w:val="none" w:sz="0" w:space="0" w:color="auto"/>
                                                                <w:bottom w:val="none" w:sz="0" w:space="0" w:color="auto"/>
                                                                <w:right w:val="none" w:sz="0" w:space="0" w:color="auto"/>
                                                              </w:divBdr>
                                                              <w:divsChild>
                                                                <w:div w:id="526648567">
                                                                  <w:marLeft w:val="0"/>
                                                                  <w:marRight w:val="0"/>
                                                                  <w:marTop w:val="0"/>
                                                                  <w:marBottom w:val="0"/>
                                                                  <w:divBdr>
                                                                    <w:top w:val="none" w:sz="0" w:space="0" w:color="auto"/>
                                                                    <w:left w:val="none" w:sz="0" w:space="0" w:color="auto"/>
                                                                    <w:bottom w:val="none" w:sz="0" w:space="0" w:color="auto"/>
                                                                    <w:right w:val="none" w:sz="0" w:space="0" w:color="auto"/>
                                                                  </w:divBdr>
                                                                  <w:divsChild>
                                                                    <w:div w:id="1808039569">
                                                                      <w:marLeft w:val="0"/>
                                                                      <w:marRight w:val="0"/>
                                                                      <w:marTop w:val="0"/>
                                                                      <w:marBottom w:val="0"/>
                                                                      <w:divBdr>
                                                                        <w:top w:val="none" w:sz="0" w:space="0" w:color="auto"/>
                                                                        <w:left w:val="none" w:sz="0" w:space="0" w:color="auto"/>
                                                                        <w:bottom w:val="none" w:sz="0" w:space="0" w:color="auto"/>
                                                                        <w:right w:val="none" w:sz="0" w:space="0" w:color="auto"/>
                                                                      </w:divBdr>
                                                                    </w:div>
                                                                    <w:div w:id="57675084">
                                                                      <w:marLeft w:val="240"/>
                                                                      <w:marRight w:val="0"/>
                                                                      <w:marTop w:val="0"/>
                                                                      <w:marBottom w:val="0"/>
                                                                      <w:divBdr>
                                                                        <w:top w:val="none" w:sz="0" w:space="0" w:color="auto"/>
                                                                        <w:left w:val="none" w:sz="0" w:space="0" w:color="auto"/>
                                                                        <w:bottom w:val="none" w:sz="0" w:space="0" w:color="auto"/>
                                                                        <w:right w:val="none" w:sz="0" w:space="0" w:color="auto"/>
                                                                      </w:divBdr>
                                                                      <w:divsChild>
                                                                        <w:div w:id="821967252">
                                                                          <w:marLeft w:val="0"/>
                                                                          <w:marRight w:val="0"/>
                                                                          <w:marTop w:val="0"/>
                                                                          <w:marBottom w:val="0"/>
                                                                          <w:divBdr>
                                                                            <w:top w:val="none" w:sz="0" w:space="0" w:color="auto"/>
                                                                            <w:left w:val="none" w:sz="0" w:space="0" w:color="auto"/>
                                                                            <w:bottom w:val="none" w:sz="0" w:space="0" w:color="auto"/>
                                                                            <w:right w:val="none" w:sz="0" w:space="0" w:color="auto"/>
                                                                          </w:divBdr>
                                                                        </w:div>
                                                                        <w:div w:id="2067991006">
                                                                          <w:marLeft w:val="0"/>
                                                                          <w:marRight w:val="0"/>
                                                                          <w:marTop w:val="0"/>
                                                                          <w:marBottom w:val="0"/>
                                                                          <w:divBdr>
                                                                            <w:top w:val="none" w:sz="0" w:space="0" w:color="auto"/>
                                                                            <w:left w:val="none" w:sz="0" w:space="0" w:color="auto"/>
                                                                            <w:bottom w:val="none" w:sz="0" w:space="0" w:color="auto"/>
                                                                            <w:right w:val="none" w:sz="0" w:space="0" w:color="auto"/>
                                                                          </w:divBdr>
                                                                        </w:div>
                                                                      </w:divsChild>
                                                                    </w:div>
                                                                    <w:div w:id="53354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62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082164">
                                                  <w:marLeft w:val="0"/>
                                                  <w:marRight w:val="0"/>
                                                  <w:marTop w:val="0"/>
                                                  <w:marBottom w:val="0"/>
                                                  <w:divBdr>
                                                    <w:top w:val="none" w:sz="0" w:space="0" w:color="auto"/>
                                                    <w:left w:val="none" w:sz="0" w:space="0" w:color="auto"/>
                                                    <w:bottom w:val="none" w:sz="0" w:space="0" w:color="auto"/>
                                                    <w:right w:val="none" w:sz="0" w:space="0" w:color="auto"/>
                                                  </w:divBdr>
                                                  <w:divsChild>
                                                    <w:div w:id="1718972022">
                                                      <w:marLeft w:val="0"/>
                                                      <w:marRight w:val="0"/>
                                                      <w:marTop w:val="0"/>
                                                      <w:marBottom w:val="0"/>
                                                      <w:divBdr>
                                                        <w:top w:val="none" w:sz="0" w:space="0" w:color="auto"/>
                                                        <w:left w:val="none" w:sz="0" w:space="0" w:color="auto"/>
                                                        <w:bottom w:val="none" w:sz="0" w:space="0" w:color="auto"/>
                                                        <w:right w:val="none" w:sz="0" w:space="0" w:color="auto"/>
                                                      </w:divBdr>
                                                      <w:divsChild>
                                                        <w:div w:id="744573135">
                                                          <w:marLeft w:val="0"/>
                                                          <w:marRight w:val="0"/>
                                                          <w:marTop w:val="0"/>
                                                          <w:marBottom w:val="0"/>
                                                          <w:divBdr>
                                                            <w:top w:val="none" w:sz="0" w:space="0" w:color="auto"/>
                                                            <w:left w:val="none" w:sz="0" w:space="0" w:color="auto"/>
                                                            <w:bottom w:val="none" w:sz="0" w:space="0" w:color="auto"/>
                                                            <w:right w:val="none" w:sz="0" w:space="0" w:color="auto"/>
                                                          </w:divBdr>
                                                        </w:div>
                                                        <w:div w:id="1772430023">
                                                          <w:marLeft w:val="240"/>
                                                          <w:marRight w:val="0"/>
                                                          <w:marTop w:val="0"/>
                                                          <w:marBottom w:val="0"/>
                                                          <w:divBdr>
                                                            <w:top w:val="none" w:sz="0" w:space="0" w:color="auto"/>
                                                            <w:left w:val="none" w:sz="0" w:space="0" w:color="auto"/>
                                                            <w:bottom w:val="none" w:sz="0" w:space="0" w:color="auto"/>
                                                            <w:right w:val="none" w:sz="0" w:space="0" w:color="auto"/>
                                                          </w:divBdr>
                                                          <w:divsChild>
                                                            <w:div w:id="789982808">
                                                              <w:marLeft w:val="0"/>
                                                              <w:marRight w:val="0"/>
                                                              <w:marTop w:val="0"/>
                                                              <w:marBottom w:val="0"/>
                                                              <w:divBdr>
                                                                <w:top w:val="none" w:sz="0" w:space="0" w:color="auto"/>
                                                                <w:left w:val="none" w:sz="0" w:space="0" w:color="auto"/>
                                                                <w:bottom w:val="none" w:sz="0" w:space="0" w:color="auto"/>
                                                                <w:right w:val="none" w:sz="0" w:space="0" w:color="auto"/>
                                                              </w:divBdr>
                                                              <w:divsChild>
                                                                <w:div w:id="974598372">
                                                                  <w:marLeft w:val="0"/>
                                                                  <w:marRight w:val="0"/>
                                                                  <w:marTop w:val="0"/>
                                                                  <w:marBottom w:val="0"/>
                                                                  <w:divBdr>
                                                                    <w:top w:val="none" w:sz="0" w:space="0" w:color="auto"/>
                                                                    <w:left w:val="none" w:sz="0" w:space="0" w:color="auto"/>
                                                                    <w:bottom w:val="none" w:sz="0" w:space="0" w:color="auto"/>
                                                                    <w:right w:val="none" w:sz="0" w:space="0" w:color="auto"/>
                                                                  </w:divBdr>
                                                                  <w:divsChild>
                                                                    <w:div w:id="1254899472">
                                                                      <w:marLeft w:val="0"/>
                                                                      <w:marRight w:val="0"/>
                                                                      <w:marTop w:val="0"/>
                                                                      <w:marBottom w:val="0"/>
                                                                      <w:divBdr>
                                                                        <w:top w:val="none" w:sz="0" w:space="0" w:color="auto"/>
                                                                        <w:left w:val="none" w:sz="0" w:space="0" w:color="auto"/>
                                                                        <w:bottom w:val="none" w:sz="0" w:space="0" w:color="auto"/>
                                                                        <w:right w:val="none" w:sz="0" w:space="0" w:color="auto"/>
                                                                      </w:divBdr>
                                                                    </w:div>
                                                                    <w:div w:id="1636251980">
                                                                      <w:marLeft w:val="240"/>
                                                                      <w:marRight w:val="0"/>
                                                                      <w:marTop w:val="0"/>
                                                                      <w:marBottom w:val="0"/>
                                                                      <w:divBdr>
                                                                        <w:top w:val="none" w:sz="0" w:space="0" w:color="auto"/>
                                                                        <w:left w:val="none" w:sz="0" w:space="0" w:color="auto"/>
                                                                        <w:bottom w:val="none" w:sz="0" w:space="0" w:color="auto"/>
                                                                        <w:right w:val="none" w:sz="0" w:space="0" w:color="auto"/>
                                                                      </w:divBdr>
                                                                      <w:divsChild>
                                                                        <w:div w:id="1825780294">
                                                                          <w:marLeft w:val="0"/>
                                                                          <w:marRight w:val="0"/>
                                                                          <w:marTop w:val="0"/>
                                                                          <w:marBottom w:val="0"/>
                                                                          <w:divBdr>
                                                                            <w:top w:val="none" w:sz="0" w:space="0" w:color="auto"/>
                                                                            <w:left w:val="none" w:sz="0" w:space="0" w:color="auto"/>
                                                                            <w:bottom w:val="none" w:sz="0" w:space="0" w:color="auto"/>
                                                                            <w:right w:val="none" w:sz="0" w:space="0" w:color="auto"/>
                                                                          </w:divBdr>
                                                                        </w:div>
                                                                        <w:div w:id="1327393318">
                                                                          <w:marLeft w:val="0"/>
                                                                          <w:marRight w:val="0"/>
                                                                          <w:marTop w:val="0"/>
                                                                          <w:marBottom w:val="0"/>
                                                                          <w:divBdr>
                                                                            <w:top w:val="none" w:sz="0" w:space="0" w:color="auto"/>
                                                                            <w:left w:val="none" w:sz="0" w:space="0" w:color="auto"/>
                                                                            <w:bottom w:val="none" w:sz="0" w:space="0" w:color="auto"/>
                                                                            <w:right w:val="none" w:sz="0" w:space="0" w:color="auto"/>
                                                                          </w:divBdr>
                                                                        </w:div>
                                                                        <w:div w:id="1454404922">
                                                                          <w:marLeft w:val="0"/>
                                                                          <w:marRight w:val="0"/>
                                                                          <w:marTop w:val="0"/>
                                                                          <w:marBottom w:val="0"/>
                                                                          <w:divBdr>
                                                                            <w:top w:val="none" w:sz="0" w:space="0" w:color="auto"/>
                                                                            <w:left w:val="none" w:sz="0" w:space="0" w:color="auto"/>
                                                                            <w:bottom w:val="none" w:sz="0" w:space="0" w:color="auto"/>
                                                                            <w:right w:val="none" w:sz="0" w:space="0" w:color="auto"/>
                                                                          </w:divBdr>
                                                                        </w:div>
                                                                      </w:divsChild>
                                                                    </w:div>
                                                                    <w:div w:id="1056397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49610">
                                                  <w:marLeft w:val="0"/>
                                                  <w:marRight w:val="0"/>
                                                  <w:marTop w:val="0"/>
                                                  <w:marBottom w:val="0"/>
                                                  <w:divBdr>
                                                    <w:top w:val="none" w:sz="0" w:space="0" w:color="auto"/>
                                                    <w:left w:val="none" w:sz="0" w:space="0" w:color="auto"/>
                                                    <w:bottom w:val="none" w:sz="0" w:space="0" w:color="auto"/>
                                                    <w:right w:val="none" w:sz="0" w:space="0" w:color="auto"/>
                                                  </w:divBdr>
                                                  <w:divsChild>
                                                    <w:div w:id="551649205">
                                                      <w:marLeft w:val="0"/>
                                                      <w:marRight w:val="0"/>
                                                      <w:marTop w:val="0"/>
                                                      <w:marBottom w:val="0"/>
                                                      <w:divBdr>
                                                        <w:top w:val="none" w:sz="0" w:space="0" w:color="auto"/>
                                                        <w:left w:val="none" w:sz="0" w:space="0" w:color="auto"/>
                                                        <w:bottom w:val="none" w:sz="0" w:space="0" w:color="auto"/>
                                                        <w:right w:val="none" w:sz="0" w:space="0" w:color="auto"/>
                                                      </w:divBdr>
                                                      <w:divsChild>
                                                        <w:div w:id="1973057862">
                                                          <w:marLeft w:val="0"/>
                                                          <w:marRight w:val="0"/>
                                                          <w:marTop w:val="0"/>
                                                          <w:marBottom w:val="0"/>
                                                          <w:divBdr>
                                                            <w:top w:val="none" w:sz="0" w:space="0" w:color="auto"/>
                                                            <w:left w:val="none" w:sz="0" w:space="0" w:color="auto"/>
                                                            <w:bottom w:val="none" w:sz="0" w:space="0" w:color="auto"/>
                                                            <w:right w:val="none" w:sz="0" w:space="0" w:color="auto"/>
                                                          </w:divBdr>
                                                        </w:div>
                                                        <w:div w:id="1444884865">
                                                          <w:marLeft w:val="240"/>
                                                          <w:marRight w:val="0"/>
                                                          <w:marTop w:val="0"/>
                                                          <w:marBottom w:val="0"/>
                                                          <w:divBdr>
                                                            <w:top w:val="none" w:sz="0" w:space="0" w:color="auto"/>
                                                            <w:left w:val="none" w:sz="0" w:space="0" w:color="auto"/>
                                                            <w:bottom w:val="none" w:sz="0" w:space="0" w:color="auto"/>
                                                            <w:right w:val="none" w:sz="0" w:space="0" w:color="auto"/>
                                                          </w:divBdr>
                                                          <w:divsChild>
                                                            <w:div w:id="398675375">
                                                              <w:marLeft w:val="0"/>
                                                              <w:marRight w:val="0"/>
                                                              <w:marTop w:val="0"/>
                                                              <w:marBottom w:val="0"/>
                                                              <w:divBdr>
                                                                <w:top w:val="none" w:sz="0" w:space="0" w:color="auto"/>
                                                                <w:left w:val="none" w:sz="0" w:space="0" w:color="auto"/>
                                                                <w:bottom w:val="none" w:sz="0" w:space="0" w:color="auto"/>
                                                                <w:right w:val="none" w:sz="0" w:space="0" w:color="auto"/>
                                                              </w:divBdr>
                                                              <w:divsChild>
                                                                <w:div w:id="492641556">
                                                                  <w:marLeft w:val="0"/>
                                                                  <w:marRight w:val="0"/>
                                                                  <w:marTop w:val="0"/>
                                                                  <w:marBottom w:val="0"/>
                                                                  <w:divBdr>
                                                                    <w:top w:val="none" w:sz="0" w:space="0" w:color="auto"/>
                                                                    <w:left w:val="none" w:sz="0" w:space="0" w:color="auto"/>
                                                                    <w:bottom w:val="none" w:sz="0" w:space="0" w:color="auto"/>
                                                                    <w:right w:val="none" w:sz="0" w:space="0" w:color="auto"/>
                                                                  </w:divBdr>
                                                                  <w:divsChild>
                                                                    <w:div w:id="635066040">
                                                                      <w:marLeft w:val="0"/>
                                                                      <w:marRight w:val="0"/>
                                                                      <w:marTop w:val="0"/>
                                                                      <w:marBottom w:val="0"/>
                                                                      <w:divBdr>
                                                                        <w:top w:val="none" w:sz="0" w:space="0" w:color="auto"/>
                                                                        <w:left w:val="none" w:sz="0" w:space="0" w:color="auto"/>
                                                                        <w:bottom w:val="none" w:sz="0" w:space="0" w:color="auto"/>
                                                                        <w:right w:val="none" w:sz="0" w:space="0" w:color="auto"/>
                                                                      </w:divBdr>
                                                                    </w:div>
                                                                    <w:div w:id="1890527065">
                                                                      <w:marLeft w:val="240"/>
                                                                      <w:marRight w:val="0"/>
                                                                      <w:marTop w:val="0"/>
                                                                      <w:marBottom w:val="0"/>
                                                                      <w:divBdr>
                                                                        <w:top w:val="none" w:sz="0" w:space="0" w:color="auto"/>
                                                                        <w:left w:val="none" w:sz="0" w:space="0" w:color="auto"/>
                                                                        <w:bottom w:val="none" w:sz="0" w:space="0" w:color="auto"/>
                                                                        <w:right w:val="none" w:sz="0" w:space="0" w:color="auto"/>
                                                                      </w:divBdr>
                                                                      <w:divsChild>
                                                                        <w:div w:id="2107654191">
                                                                          <w:marLeft w:val="0"/>
                                                                          <w:marRight w:val="0"/>
                                                                          <w:marTop w:val="0"/>
                                                                          <w:marBottom w:val="0"/>
                                                                          <w:divBdr>
                                                                            <w:top w:val="none" w:sz="0" w:space="0" w:color="auto"/>
                                                                            <w:left w:val="none" w:sz="0" w:space="0" w:color="auto"/>
                                                                            <w:bottom w:val="none" w:sz="0" w:space="0" w:color="auto"/>
                                                                            <w:right w:val="none" w:sz="0" w:space="0" w:color="auto"/>
                                                                          </w:divBdr>
                                                                        </w:div>
                                                                        <w:div w:id="1858348096">
                                                                          <w:marLeft w:val="0"/>
                                                                          <w:marRight w:val="0"/>
                                                                          <w:marTop w:val="0"/>
                                                                          <w:marBottom w:val="0"/>
                                                                          <w:divBdr>
                                                                            <w:top w:val="none" w:sz="0" w:space="0" w:color="auto"/>
                                                                            <w:left w:val="none" w:sz="0" w:space="0" w:color="auto"/>
                                                                            <w:bottom w:val="none" w:sz="0" w:space="0" w:color="auto"/>
                                                                            <w:right w:val="none" w:sz="0" w:space="0" w:color="auto"/>
                                                                          </w:divBdr>
                                                                        </w:div>
                                                                        <w:div w:id="1096947473">
                                                                          <w:marLeft w:val="0"/>
                                                                          <w:marRight w:val="0"/>
                                                                          <w:marTop w:val="0"/>
                                                                          <w:marBottom w:val="0"/>
                                                                          <w:divBdr>
                                                                            <w:top w:val="none" w:sz="0" w:space="0" w:color="auto"/>
                                                                            <w:left w:val="none" w:sz="0" w:space="0" w:color="auto"/>
                                                                            <w:bottom w:val="none" w:sz="0" w:space="0" w:color="auto"/>
                                                                            <w:right w:val="none" w:sz="0" w:space="0" w:color="auto"/>
                                                                          </w:divBdr>
                                                                        </w:div>
                                                                        <w:div w:id="1868055219">
                                                                          <w:marLeft w:val="0"/>
                                                                          <w:marRight w:val="0"/>
                                                                          <w:marTop w:val="0"/>
                                                                          <w:marBottom w:val="0"/>
                                                                          <w:divBdr>
                                                                            <w:top w:val="none" w:sz="0" w:space="0" w:color="auto"/>
                                                                            <w:left w:val="none" w:sz="0" w:space="0" w:color="auto"/>
                                                                            <w:bottom w:val="none" w:sz="0" w:space="0" w:color="auto"/>
                                                                            <w:right w:val="none" w:sz="0" w:space="0" w:color="auto"/>
                                                                          </w:divBdr>
                                                                        </w:div>
                                                                        <w:div w:id="1858039167">
                                                                          <w:marLeft w:val="0"/>
                                                                          <w:marRight w:val="0"/>
                                                                          <w:marTop w:val="0"/>
                                                                          <w:marBottom w:val="0"/>
                                                                          <w:divBdr>
                                                                            <w:top w:val="none" w:sz="0" w:space="0" w:color="auto"/>
                                                                            <w:left w:val="none" w:sz="0" w:space="0" w:color="auto"/>
                                                                            <w:bottom w:val="none" w:sz="0" w:space="0" w:color="auto"/>
                                                                            <w:right w:val="none" w:sz="0" w:space="0" w:color="auto"/>
                                                                          </w:divBdr>
                                                                        </w:div>
                                                                        <w:div w:id="1068839629">
                                                                          <w:marLeft w:val="0"/>
                                                                          <w:marRight w:val="0"/>
                                                                          <w:marTop w:val="0"/>
                                                                          <w:marBottom w:val="0"/>
                                                                          <w:divBdr>
                                                                            <w:top w:val="none" w:sz="0" w:space="0" w:color="auto"/>
                                                                            <w:left w:val="none" w:sz="0" w:space="0" w:color="auto"/>
                                                                            <w:bottom w:val="none" w:sz="0" w:space="0" w:color="auto"/>
                                                                            <w:right w:val="none" w:sz="0" w:space="0" w:color="auto"/>
                                                                          </w:divBdr>
                                                                        </w:div>
                                                                        <w:div w:id="1814179706">
                                                                          <w:marLeft w:val="0"/>
                                                                          <w:marRight w:val="0"/>
                                                                          <w:marTop w:val="0"/>
                                                                          <w:marBottom w:val="0"/>
                                                                          <w:divBdr>
                                                                            <w:top w:val="none" w:sz="0" w:space="0" w:color="auto"/>
                                                                            <w:left w:val="none" w:sz="0" w:space="0" w:color="auto"/>
                                                                            <w:bottom w:val="none" w:sz="0" w:space="0" w:color="auto"/>
                                                                            <w:right w:val="none" w:sz="0" w:space="0" w:color="auto"/>
                                                                          </w:divBdr>
                                                                        </w:div>
                                                                        <w:div w:id="1977026897">
                                                                          <w:marLeft w:val="0"/>
                                                                          <w:marRight w:val="0"/>
                                                                          <w:marTop w:val="0"/>
                                                                          <w:marBottom w:val="0"/>
                                                                          <w:divBdr>
                                                                            <w:top w:val="none" w:sz="0" w:space="0" w:color="auto"/>
                                                                            <w:left w:val="none" w:sz="0" w:space="0" w:color="auto"/>
                                                                            <w:bottom w:val="none" w:sz="0" w:space="0" w:color="auto"/>
                                                                            <w:right w:val="none" w:sz="0" w:space="0" w:color="auto"/>
                                                                          </w:divBdr>
                                                                        </w:div>
                                                                        <w:div w:id="2016880554">
                                                                          <w:marLeft w:val="0"/>
                                                                          <w:marRight w:val="0"/>
                                                                          <w:marTop w:val="0"/>
                                                                          <w:marBottom w:val="0"/>
                                                                          <w:divBdr>
                                                                            <w:top w:val="none" w:sz="0" w:space="0" w:color="auto"/>
                                                                            <w:left w:val="none" w:sz="0" w:space="0" w:color="auto"/>
                                                                            <w:bottom w:val="none" w:sz="0" w:space="0" w:color="auto"/>
                                                                            <w:right w:val="none" w:sz="0" w:space="0" w:color="auto"/>
                                                                          </w:divBdr>
                                                                        </w:div>
                                                                        <w:div w:id="877081988">
                                                                          <w:marLeft w:val="0"/>
                                                                          <w:marRight w:val="0"/>
                                                                          <w:marTop w:val="0"/>
                                                                          <w:marBottom w:val="0"/>
                                                                          <w:divBdr>
                                                                            <w:top w:val="none" w:sz="0" w:space="0" w:color="auto"/>
                                                                            <w:left w:val="none" w:sz="0" w:space="0" w:color="auto"/>
                                                                            <w:bottom w:val="none" w:sz="0" w:space="0" w:color="auto"/>
                                                                            <w:right w:val="none" w:sz="0" w:space="0" w:color="auto"/>
                                                                          </w:divBdr>
                                                                        </w:div>
                                                                        <w:div w:id="546726154">
                                                                          <w:marLeft w:val="0"/>
                                                                          <w:marRight w:val="0"/>
                                                                          <w:marTop w:val="0"/>
                                                                          <w:marBottom w:val="0"/>
                                                                          <w:divBdr>
                                                                            <w:top w:val="none" w:sz="0" w:space="0" w:color="auto"/>
                                                                            <w:left w:val="none" w:sz="0" w:space="0" w:color="auto"/>
                                                                            <w:bottom w:val="none" w:sz="0" w:space="0" w:color="auto"/>
                                                                            <w:right w:val="none" w:sz="0" w:space="0" w:color="auto"/>
                                                                          </w:divBdr>
                                                                        </w:div>
                                                                      </w:divsChild>
                                                                    </w:div>
                                                                    <w:div w:id="59240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970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6517">
                                                  <w:marLeft w:val="0"/>
                                                  <w:marRight w:val="0"/>
                                                  <w:marTop w:val="0"/>
                                                  <w:marBottom w:val="0"/>
                                                  <w:divBdr>
                                                    <w:top w:val="none" w:sz="0" w:space="0" w:color="auto"/>
                                                    <w:left w:val="none" w:sz="0" w:space="0" w:color="auto"/>
                                                    <w:bottom w:val="none" w:sz="0" w:space="0" w:color="auto"/>
                                                    <w:right w:val="none" w:sz="0" w:space="0" w:color="auto"/>
                                                  </w:divBdr>
                                                  <w:divsChild>
                                                    <w:div w:id="1839422126">
                                                      <w:marLeft w:val="0"/>
                                                      <w:marRight w:val="0"/>
                                                      <w:marTop w:val="0"/>
                                                      <w:marBottom w:val="0"/>
                                                      <w:divBdr>
                                                        <w:top w:val="none" w:sz="0" w:space="0" w:color="auto"/>
                                                        <w:left w:val="none" w:sz="0" w:space="0" w:color="auto"/>
                                                        <w:bottom w:val="none" w:sz="0" w:space="0" w:color="auto"/>
                                                        <w:right w:val="none" w:sz="0" w:space="0" w:color="auto"/>
                                                      </w:divBdr>
                                                      <w:divsChild>
                                                        <w:div w:id="94591735">
                                                          <w:marLeft w:val="0"/>
                                                          <w:marRight w:val="0"/>
                                                          <w:marTop w:val="0"/>
                                                          <w:marBottom w:val="0"/>
                                                          <w:divBdr>
                                                            <w:top w:val="none" w:sz="0" w:space="0" w:color="auto"/>
                                                            <w:left w:val="none" w:sz="0" w:space="0" w:color="auto"/>
                                                            <w:bottom w:val="none" w:sz="0" w:space="0" w:color="auto"/>
                                                            <w:right w:val="none" w:sz="0" w:space="0" w:color="auto"/>
                                                          </w:divBdr>
                                                        </w:div>
                                                        <w:div w:id="1269850734">
                                                          <w:marLeft w:val="240"/>
                                                          <w:marRight w:val="0"/>
                                                          <w:marTop w:val="0"/>
                                                          <w:marBottom w:val="0"/>
                                                          <w:divBdr>
                                                            <w:top w:val="none" w:sz="0" w:space="0" w:color="auto"/>
                                                            <w:left w:val="none" w:sz="0" w:space="0" w:color="auto"/>
                                                            <w:bottom w:val="none" w:sz="0" w:space="0" w:color="auto"/>
                                                            <w:right w:val="none" w:sz="0" w:space="0" w:color="auto"/>
                                                          </w:divBdr>
                                                          <w:divsChild>
                                                            <w:div w:id="669017340">
                                                              <w:marLeft w:val="0"/>
                                                              <w:marRight w:val="0"/>
                                                              <w:marTop w:val="0"/>
                                                              <w:marBottom w:val="0"/>
                                                              <w:divBdr>
                                                                <w:top w:val="none" w:sz="0" w:space="0" w:color="auto"/>
                                                                <w:left w:val="none" w:sz="0" w:space="0" w:color="auto"/>
                                                                <w:bottom w:val="none" w:sz="0" w:space="0" w:color="auto"/>
                                                                <w:right w:val="none" w:sz="0" w:space="0" w:color="auto"/>
                                                              </w:divBdr>
                                                              <w:divsChild>
                                                                <w:div w:id="766121880">
                                                                  <w:marLeft w:val="0"/>
                                                                  <w:marRight w:val="0"/>
                                                                  <w:marTop w:val="0"/>
                                                                  <w:marBottom w:val="0"/>
                                                                  <w:divBdr>
                                                                    <w:top w:val="none" w:sz="0" w:space="0" w:color="auto"/>
                                                                    <w:left w:val="none" w:sz="0" w:space="0" w:color="auto"/>
                                                                    <w:bottom w:val="none" w:sz="0" w:space="0" w:color="auto"/>
                                                                    <w:right w:val="none" w:sz="0" w:space="0" w:color="auto"/>
                                                                  </w:divBdr>
                                                                  <w:divsChild>
                                                                    <w:div w:id="1635476879">
                                                                      <w:marLeft w:val="0"/>
                                                                      <w:marRight w:val="0"/>
                                                                      <w:marTop w:val="0"/>
                                                                      <w:marBottom w:val="0"/>
                                                                      <w:divBdr>
                                                                        <w:top w:val="none" w:sz="0" w:space="0" w:color="auto"/>
                                                                        <w:left w:val="none" w:sz="0" w:space="0" w:color="auto"/>
                                                                        <w:bottom w:val="none" w:sz="0" w:space="0" w:color="auto"/>
                                                                        <w:right w:val="none" w:sz="0" w:space="0" w:color="auto"/>
                                                                      </w:divBdr>
                                                                    </w:div>
                                                                    <w:div w:id="2105178546">
                                                                      <w:marLeft w:val="240"/>
                                                                      <w:marRight w:val="0"/>
                                                                      <w:marTop w:val="0"/>
                                                                      <w:marBottom w:val="0"/>
                                                                      <w:divBdr>
                                                                        <w:top w:val="none" w:sz="0" w:space="0" w:color="auto"/>
                                                                        <w:left w:val="none" w:sz="0" w:space="0" w:color="auto"/>
                                                                        <w:bottom w:val="none" w:sz="0" w:space="0" w:color="auto"/>
                                                                        <w:right w:val="none" w:sz="0" w:space="0" w:color="auto"/>
                                                                      </w:divBdr>
                                                                      <w:divsChild>
                                                                        <w:div w:id="954411695">
                                                                          <w:marLeft w:val="0"/>
                                                                          <w:marRight w:val="0"/>
                                                                          <w:marTop w:val="0"/>
                                                                          <w:marBottom w:val="0"/>
                                                                          <w:divBdr>
                                                                            <w:top w:val="none" w:sz="0" w:space="0" w:color="auto"/>
                                                                            <w:left w:val="none" w:sz="0" w:space="0" w:color="auto"/>
                                                                            <w:bottom w:val="none" w:sz="0" w:space="0" w:color="auto"/>
                                                                            <w:right w:val="none" w:sz="0" w:space="0" w:color="auto"/>
                                                                          </w:divBdr>
                                                                        </w:div>
                                                                      </w:divsChild>
                                                                    </w:div>
                                                                    <w:div w:id="12801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03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342790">
                                                  <w:marLeft w:val="0"/>
                                                  <w:marRight w:val="0"/>
                                                  <w:marTop w:val="0"/>
                                                  <w:marBottom w:val="0"/>
                                                  <w:divBdr>
                                                    <w:top w:val="none" w:sz="0" w:space="0" w:color="auto"/>
                                                    <w:left w:val="none" w:sz="0" w:space="0" w:color="auto"/>
                                                    <w:bottom w:val="none" w:sz="0" w:space="0" w:color="auto"/>
                                                    <w:right w:val="none" w:sz="0" w:space="0" w:color="auto"/>
                                                  </w:divBdr>
                                                  <w:divsChild>
                                                    <w:div w:id="1857348">
                                                      <w:marLeft w:val="0"/>
                                                      <w:marRight w:val="0"/>
                                                      <w:marTop w:val="0"/>
                                                      <w:marBottom w:val="0"/>
                                                      <w:divBdr>
                                                        <w:top w:val="none" w:sz="0" w:space="0" w:color="auto"/>
                                                        <w:left w:val="none" w:sz="0" w:space="0" w:color="auto"/>
                                                        <w:bottom w:val="none" w:sz="0" w:space="0" w:color="auto"/>
                                                        <w:right w:val="none" w:sz="0" w:space="0" w:color="auto"/>
                                                      </w:divBdr>
                                                      <w:divsChild>
                                                        <w:div w:id="1343123093">
                                                          <w:marLeft w:val="0"/>
                                                          <w:marRight w:val="0"/>
                                                          <w:marTop w:val="0"/>
                                                          <w:marBottom w:val="0"/>
                                                          <w:divBdr>
                                                            <w:top w:val="none" w:sz="0" w:space="0" w:color="auto"/>
                                                            <w:left w:val="none" w:sz="0" w:space="0" w:color="auto"/>
                                                            <w:bottom w:val="none" w:sz="0" w:space="0" w:color="auto"/>
                                                            <w:right w:val="none" w:sz="0" w:space="0" w:color="auto"/>
                                                          </w:divBdr>
                                                        </w:div>
                                                        <w:div w:id="245844739">
                                                          <w:marLeft w:val="240"/>
                                                          <w:marRight w:val="0"/>
                                                          <w:marTop w:val="0"/>
                                                          <w:marBottom w:val="0"/>
                                                          <w:divBdr>
                                                            <w:top w:val="none" w:sz="0" w:space="0" w:color="auto"/>
                                                            <w:left w:val="none" w:sz="0" w:space="0" w:color="auto"/>
                                                            <w:bottom w:val="none" w:sz="0" w:space="0" w:color="auto"/>
                                                            <w:right w:val="none" w:sz="0" w:space="0" w:color="auto"/>
                                                          </w:divBdr>
                                                          <w:divsChild>
                                                            <w:div w:id="1013997495">
                                                              <w:marLeft w:val="0"/>
                                                              <w:marRight w:val="0"/>
                                                              <w:marTop w:val="0"/>
                                                              <w:marBottom w:val="0"/>
                                                              <w:divBdr>
                                                                <w:top w:val="none" w:sz="0" w:space="0" w:color="auto"/>
                                                                <w:left w:val="none" w:sz="0" w:space="0" w:color="auto"/>
                                                                <w:bottom w:val="none" w:sz="0" w:space="0" w:color="auto"/>
                                                                <w:right w:val="none" w:sz="0" w:space="0" w:color="auto"/>
                                                              </w:divBdr>
                                                              <w:divsChild>
                                                                <w:div w:id="1732382552">
                                                                  <w:marLeft w:val="0"/>
                                                                  <w:marRight w:val="0"/>
                                                                  <w:marTop w:val="0"/>
                                                                  <w:marBottom w:val="0"/>
                                                                  <w:divBdr>
                                                                    <w:top w:val="none" w:sz="0" w:space="0" w:color="auto"/>
                                                                    <w:left w:val="none" w:sz="0" w:space="0" w:color="auto"/>
                                                                    <w:bottom w:val="none" w:sz="0" w:space="0" w:color="auto"/>
                                                                    <w:right w:val="none" w:sz="0" w:space="0" w:color="auto"/>
                                                                  </w:divBdr>
                                                                  <w:divsChild>
                                                                    <w:div w:id="1697852639">
                                                                      <w:marLeft w:val="0"/>
                                                                      <w:marRight w:val="0"/>
                                                                      <w:marTop w:val="0"/>
                                                                      <w:marBottom w:val="0"/>
                                                                      <w:divBdr>
                                                                        <w:top w:val="none" w:sz="0" w:space="0" w:color="auto"/>
                                                                        <w:left w:val="none" w:sz="0" w:space="0" w:color="auto"/>
                                                                        <w:bottom w:val="none" w:sz="0" w:space="0" w:color="auto"/>
                                                                        <w:right w:val="none" w:sz="0" w:space="0" w:color="auto"/>
                                                                      </w:divBdr>
                                                                    </w:div>
                                                                    <w:div w:id="1757090287">
                                                                      <w:marLeft w:val="240"/>
                                                                      <w:marRight w:val="0"/>
                                                                      <w:marTop w:val="0"/>
                                                                      <w:marBottom w:val="0"/>
                                                                      <w:divBdr>
                                                                        <w:top w:val="none" w:sz="0" w:space="0" w:color="auto"/>
                                                                        <w:left w:val="none" w:sz="0" w:space="0" w:color="auto"/>
                                                                        <w:bottom w:val="none" w:sz="0" w:space="0" w:color="auto"/>
                                                                        <w:right w:val="none" w:sz="0" w:space="0" w:color="auto"/>
                                                                      </w:divBdr>
                                                                      <w:divsChild>
                                                                        <w:div w:id="47842224">
                                                                          <w:marLeft w:val="0"/>
                                                                          <w:marRight w:val="0"/>
                                                                          <w:marTop w:val="0"/>
                                                                          <w:marBottom w:val="0"/>
                                                                          <w:divBdr>
                                                                            <w:top w:val="none" w:sz="0" w:space="0" w:color="auto"/>
                                                                            <w:left w:val="none" w:sz="0" w:space="0" w:color="auto"/>
                                                                            <w:bottom w:val="none" w:sz="0" w:space="0" w:color="auto"/>
                                                                            <w:right w:val="none" w:sz="0" w:space="0" w:color="auto"/>
                                                                          </w:divBdr>
                                                                        </w:div>
                                                                        <w:div w:id="97142505">
                                                                          <w:marLeft w:val="0"/>
                                                                          <w:marRight w:val="0"/>
                                                                          <w:marTop w:val="0"/>
                                                                          <w:marBottom w:val="0"/>
                                                                          <w:divBdr>
                                                                            <w:top w:val="none" w:sz="0" w:space="0" w:color="auto"/>
                                                                            <w:left w:val="none" w:sz="0" w:space="0" w:color="auto"/>
                                                                            <w:bottom w:val="none" w:sz="0" w:space="0" w:color="auto"/>
                                                                            <w:right w:val="none" w:sz="0" w:space="0" w:color="auto"/>
                                                                          </w:divBdr>
                                                                        </w:div>
                                                                        <w:div w:id="1712420653">
                                                                          <w:marLeft w:val="0"/>
                                                                          <w:marRight w:val="0"/>
                                                                          <w:marTop w:val="0"/>
                                                                          <w:marBottom w:val="0"/>
                                                                          <w:divBdr>
                                                                            <w:top w:val="none" w:sz="0" w:space="0" w:color="auto"/>
                                                                            <w:left w:val="none" w:sz="0" w:space="0" w:color="auto"/>
                                                                            <w:bottom w:val="none" w:sz="0" w:space="0" w:color="auto"/>
                                                                            <w:right w:val="none" w:sz="0" w:space="0" w:color="auto"/>
                                                                          </w:divBdr>
                                                                        </w:div>
                                                                        <w:div w:id="806583412">
                                                                          <w:marLeft w:val="0"/>
                                                                          <w:marRight w:val="0"/>
                                                                          <w:marTop w:val="0"/>
                                                                          <w:marBottom w:val="0"/>
                                                                          <w:divBdr>
                                                                            <w:top w:val="none" w:sz="0" w:space="0" w:color="auto"/>
                                                                            <w:left w:val="none" w:sz="0" w:space="0" w:color="auto"/>
                                                                            <w:bottom w:val="none" w:sz="0" w:space="0" w:color="auto"/>
                                                                            <w:right w:val="none" w:sz="0" w:space="0" w:color="auto"/>
                                                                          </w:divBdr>
                                                                        </w:div>
                                                                        <w:div w:id="610285122">
                                                                          <w:marLeft w:val="0"/>
                                                                          <w:marRight w:val="0"/>
                                                                          <w:marTop w:val="0"/>
                                                                          <w:marBottom w:val="0"/>
                                                                          <w:divBdr>
                                                                            <w:top w:val="none" w:sz="0" w:space="0" w:color="auto"/>
                                                                            <w:left w:val="none" w:sz="0" w:space="0" w:color="auto"/>
                                                                            <w:bottom w:val="none" w:sz="0" w:space="0" w:color="auto"/>
                                                                            <w:right w:val="none" w:sz="0" w:space="0" w:color="auto"/>
                                                                          </w:divBdr>
                                                                        </w:div>
                                                                        <w:div w:id="745957842">
                                                                          <w:marLeft w:val="0"/>
                                                                          <w:marRight w:val="0"/>
                                                                          <w:marTop w:val="0"/>
                                                                          <w:marBottom w:val="0"/>
                                                                          <w:divBdr>
                                                                            <w:top w:val="none" w:sz="0" w:space="0" w:color="auto"/>
                                                                            <w:left w:val="none" w:sz="0" w:space="0" w:color="auto"/>
                                                                            <w:bottom w:val="none" w:sz="0" w:space="0" w:color="auto"/>
                                                                            <w:right w:val="none" w:sz="0" w:space="0" w:color="auto"/>
                                                                          </w:divBdr>
                                                                        </w:div>
                                                                        <w:div w:id="1405372375">
                                                                          <w:marLeft w:val="0"/>
                                                                          <w:marRight w:val="0"/>
                                                                          <w:marTop w:val="0"/>
                                                                          <w:marBottom w:val="0"/>
                                                                          <w:divBdr>
                                                                            <w:top w:val="none" w:sz="0" w:space="0" w:color="auto"/>
                                                                            <w:left w:val="none" w:sz="0" w:space="0" w:color="auto"/>
                                                                            <w:bottom w:val="none" w:sz="0" w:space="0" w:color="auto"/>
                                                                            <w:right w:val="none" w:sz="0" w:space="0" w:color="auto"/>
                                                                          </w:divBdr>
                                                                        </w:div>
                                                                        <w:div w:id="852576487">
                                                                          <w:marLeft w:val="0"/>
                                                                          <w:marRight w:val="0"/>
                                                                          <w:marTop w:val="0"/>
                                                                          <w:marBottom w:val="0"/>
                                                                          <w:divBdr>
                                                                            <w:top w:val="none" w:sz="0" w:space="0" w:color="auto"/>
                                                                            <w:left w:val="none" w:sz="0" w:space="0" w:color="auto"/>
                                                                            <w:bottom w:val="none" w:sz="0" w:space="0" w:color="auto"/>
                                                                            <w:right w:val="none" w:sz="0" w:space="0" w:color="auto"/>
                                                                          </w:divBdr>
                                                                        </w:div>
                                                                      </w:divsChild>
                                                                    </w:div>
                                                                    <w:div w:id="15533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29610">
                                                  <w:marLeft w:val="0"/>
                                                  <w:marRight w:val="0"/>
                                                  <w:marTop w:val="0"/>
                                                  <w:marBottom w:val="0"/>
                                                  <w:divBdr>
                                                    <w:top w:val="none" w:sz="0" w:space="0" w:color="auto"/>
                                                    <w:left w:val="none" w:sz="0" w:space="0" w:color="auto"/>
                                                    <w:bottom w:val="none" w:sz="0" w:space="0" w:color="auto"/>
                                                    <w:right w:val="none" w:sz="0" w:space="0" w:color="auto"/>
                                                  </w:divBdr>
                                                  <w:divsChild>
                                                    <w:div w:id="809978284">
                                                      <w:marLeft w:val="0"/>
                                                      <w:marRight w:val="0"/>
                                                      <w:marTop w:val="0"/>
                                                      <w:marBottom w:val="0"/>
                                                      <w:divBdr>
                                                        <w:top w:val="none" w:sz="0" w:space="0" w:color="auto"/>
                                                        <w:left w:val="none" w:sz="0" w:space="0" w:color="auto"/>
                                                        <w:bottom w:val="none" w:sz="0" w:space="0" w:color="auto"/>
                                                        <w:right w:val="none" w:sz="0" w:space="0" w:color="auto"/>
                                                      </w:divBdr>
                                                      <w:divsChild>
                                                        <w:div w:id="2139713413">
                                                          <w:marLeft w:val="0"/>
                                                          <w:marRight w:val="0"/>
                                                          <w:marTop w:val="0"/>
                                                          <w:marBottom w:val="0"/>
                                                          <w:divBdr>
                                                            <w:top w:val="none" w:sz="0" w:space="0" w:color="auto"/>
                                                            <w:left w:val="none" w:sz="0" w:space="0" w:color="auto"/>
                                                            <w:bottom w:val="none" w:sz="0" w:space="0" w:color="auto"/>
                                                            <w:right w:val="none" w:sz="0" w:space="0" w:color="auto"/>
                                                          </w:divBdr>
                                                        </w:div>
                                                        <w:div w:id="1318614152">
                                                          <w:marLeft w:val="240"/>
                                                          <w:marRight w:val="0"/>
                                                          <w:marTop w:val="0"/>
                                                          <w:marBottom w:val="0"/>
                                                          <w:divBdr>
                                                            <w:top w:val="none" w:sz="0" w:space="0" w:color="auto"/>
                                                            <w:left w:val="none" w:sz="0" w:space="0" w:color="auto"/>
                                                            <w:bottom w:val="none" w:sz="0" w:space="0" w:color="auto"/>
                                                            <w:right w:val="none" w:sz="0" w:space="0" w:color="auto"/>
                                                          </w:divBdr>
                                                          <w:divsChild>
                                                            <w:div w:id="1913084009">
                                                              <w:marLeft w:val="0"/>
                                                              <w:marRight w:val="0"/>
                                                              <w:marTop w:val="0"/>
                                                              <w:marBottom w:val="0"/>
                                                              <w:divBdr>
                                                                <w:top w:val="none" w:sz="0" w:space="0" w:color="auto"/>
                                                                <w:left w:val="none" w:sz="0" w:space="0" w:color="auto"/>
                                                                <w:bottom w:val="none" w:sz="0" w:space="0" w:color="auto"/>
                                                                <w:right w:val="none" w:sz="0" w:space="0" w:color="auto"/>
                                                              </w:divBdr>
                                                              <w:divsChild>
                                                                <w:div w:id="540097116">
                                                                  <w:marLeft w:val="0"/>
                                                                  <w:marRight w:val="0"/>
                                                                  <w:marTop w:val="0"/>
                                                                  <w:marBottom w:val="0"/>
                                                                  <w:divBdr>
                                                                    <w:top w:val="none" w:sz="0" w:space="0" w:color="auto"/>
                                                                    <w:left w:val="none" w:sz="0" w:space="0" w:color="auto"/>
                                                                    <w:bottom w:val="none" w:sz="0" w:space="0" w:color="auto"/>
                                                                    <w:right w:val="none" w:sz="0" w:space="0" w:color="auto"/>
                                                                  </w:divBdr>
                                                                  <w:divsChild>
                                                                    <w:div w:id="1780753262">
                                                                      <w:marLeft w:val="0"/>
                                                                      <w:marRight w:val="0"/>
                                                                      <w:marTop w:val="0"/>
                                                                      <w:marBottom w:val="0"/>
                                                                      <w:divBdr>
                                                                        <w:top w:val="none" w:sz="0" w:space="0" w:color="auto"/>
                                                                        <w:left w:val="none" w:sz="0" w:space="0" w:color="auto"/>
                                                                        <w:bottom w:val="none" w:sz="0" w:space="0" w:color="auto"/>
                                                                        <w:right w:val="none" w:sz="0" w:space="0" w:color="auto"/>
                                                                      </w:divBdr>
                                                                    </w:div>
                                                                    <w:div w:id="168834048">
                                                                      <w:marLeft w:val="240"/>
                                                                      <w:marRight w:val="0"/>
                                                                      <w:marTop w:val="0"/>
                                                                      <w:marBottom w:val="0"/>
                                                                      <w:divBdr>
                                                                        <w:top w:val="none" w:sz="0" w:space="0" w:color="auto"/>
                                                                        <w:left w:val="none" w:sz="0" w:space="0" w:color="auto"/>
                                                                        <w:bottom w:val="none" w:sz="0" w:space="0" w:color="auto"/>
                                                                        <w:right w:val="none" w:sz="0" w:space="0" w:color="auto"/>
                                                                      </w:divBdr>
                                                                      <w:divsChild>
                                                                        <w:div w:id="1473138895">
                                                                          <w:marLeft w:val="0"/>
                                                                          <w:marRight w:val="0"/>
                                                                          <w:marTop w:val="0"/>
                                                                          <w:marBottom w:val="0"/>
                                                                          <w:divBdr>
                                                                            <w:top w:val="none" w:sz="0" w:space="0" w:color="auto"/>
                                                                            <w:left w:val="none" w:sz="0" w:space="0" w:color="auto"/>
                                                                            <w:bottom w:val="none" w:sz="0" w:space="0" w:color="auto"/>
                                                                            <w:right w:val="none" w:sz="0" w:space="0" w:color="auto"/>
                                                                          </w:divBdr>
                                                                        </w:div>
                                                                        <w:div w:id="791248593">
                                                                          <w:marLeft w:val="0"/>
                                                                          <w:marRight w:val="0"/>
                                                                          <w:marTop w:val="0"/>
                                                                          <w:marBottom w:val="0"/>
                                                                          <w:divBdr>
                                                                            <w:top w:val="none" w:sz="0" w:space="0" w:color="auto"/>
                                                                            <w:left w:val="none" w:sz="0" w:space="0" w:color="auto"/>
                                                                            <w:bottom w:val="none" w:sz="0" w:space="0" w:color="auto"/>
                                                                            <w:right w:val="none" w:sz="0" w:space="0" w:color="auto"/>
                                                                          </w:divBdr>
                                                                        </w:div>
                                                                        <w:div w:id="898171958">
                                                                          <w:marLeft w:val="0"/>
                                                                          <w:marRight w:val="0"/>
                                                                          <w:marTop w:val="0"/>
                                                                          <w:marBottom w:val="0"/>
                                                                          <w:divBdr>
                                                                            <w:top w:val="none" w:sz="0" w:space="0" w:color="auto"/>
                                                                            <w:left w:val="none" w:sz="0" w:space="0" w:color="auto"/>
                                                                            <w:bottom w:val="none" w:sz="0" w:space="0" w:color="auto"/>
                                                                            <w:right w:val="none" w:sz="0" w:space="0" w:color="auto"/>
                                                                          </w:divBdr>
                                                                        </w:div>
                                                                      </w:divsChild>
                                                                    </w:div>
                                                                    <w:div w:id="17651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11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61202">
                                                  <w:marLeft w:val="0"/>
                                                  <w:marRight w:val="0"/>
                                                  <w:marTop w:val="0"/>
                                                  <w:marBottom w:val="0"/>
                                                  <w:divBdr>
                                                    <w:top w:val="none" w:sz="0" w:space="0" w:color="auto"/>
                                                    <w:left w:val="none" w:sz="0" w:space="0" w:color="auto"/>
                                                    <w:bottom w:val="none" w:sz="0" w:space="0" w:color="auto"/>
                                                    <w:right w:val="none" w:sz="0" w:space="0" w:color="auto"/>
                                                  </w:divBdr>
                                                  <w:divsChild>
                                                    <w:div w:id="1668289340">
                                                      <w:marLeft w:val="0"/>
                                                      <w:marRight w:val="0"/>
                                                      <w:marTop w:val="0"/>
                                                      <w:marBottom w:val="0"/>
                                                      <w:divBdr>
                                                        <w:top w:val="none" w:sz="0" w:space="0" w:color="auto"/>
                                                        <w:left w:val="none" w:sz="0" w:space="0" w:color="auto"/>
                                                        <w:bottom w:val="none" w:sz="0" w:space="0" w:color="auto"/>
                                                        <w:right w:val="none" w:sz="0" w:space="0" w:color="auto"/>
                                                      </w:divBdr>
                                                      <w:divsChild>
                                                        <w:div w:id="425922507">
                                                          <w:marLeft w:val="0"/>
                                                          <w:marRight w:val="0"/>
                                                          <w:marTop w:val="0"/>
                                                          <w:marBottom w:val="0"/>
                                                          <w:divBdr>
                                                            <w:top w:val="none" w:sz="0" w:space="0" w:color="auto"/>
                                                            <w:left w:val="none" w:sz="0" w:space="0" w:color="auto"/>
                                                            <w:bottom w:val="none" w:sz="0" w:space="0" w:color="auto"/>
                                                            <w:right w:val="none" w:sz="0" w:space="0" w:color="auto"/>
                                                          </w:divBdr>
                                                        </w:div>
                                                        <w:div w:id="1437212835">
                                                          <w:marLeft w:val="240"/>
                                                          <w:marRight w:val="0"/>
                                                          <w:marTop w:val="0"/>
                                                          <w:marBottom w:val="0"/>
                                                          <w:divBdr>
                                                            <w:top w:val="none" w:sz="0" w:space="0" w:color="auto"/>
                                                            <w:left w:val="none" w:sz="0" w:space="0" w:color="auto"/>
                                                            <w:bottom w:val="none" w:sz="0" w:space="0" w:color="auto"/>
                                                            <w:right w:val="none" w:sz="0" w:space="0" w:color="auto"/>
                                                          </w:divBdr>
                                                          <w:divsChild>
                                                            <w:div w:id="413014433">
                                                              <w:marLeft w:val="0"/>
                                                              <w:marRight w:val="0"/>
                                                              <w:marTop w:val="0"/>
                                                              <w:marBottom w:val="0"/>
                                                              <w:divBdr>
                                                                <w:top w:val="none" w:sz="0" w:space="0" w:color="auto"/>
                                                                <w:left w:val="none" w:sz="0" w:space="0" w:color="auto"/>
                                                                <w:bottom w:val="none" w:sz="0" w:space="0" w:color="auto"/>
                                                                <w:right w:val="none" w:sz="0" w:space="0" w:color="auto"/>
                                                              </w:divBdr>
                                                              <w:divsChild>
                                                                <w:div w:id="652564980">
                                                                  <w:marLeft w:val="0"/>
                                                                  <w:marRight w:val="0"/>
                                                                  <w:marTop w:val="0"/>
                                                                  <w:marBottom w:val="0"/>
                                                                  <w:divBdr>
                                                                    <w:top w:val="none" w:sz="0" w:space="0" w:color="auto"/>
                                                                    <w:left w:val="none" w:sz="0" w:space="0" w:color="auto"/>
                                                                    <w:bottom w:val="none" w:sz="0" w:space="0" w:color="auto"/>
                                                                    <w:right w:val="none" w:sz="0" w:space="0" w:color="auto"/>
                                                                  </w:divBdr>
                                                                  <w:divsChild>
                                                                    <w:div w:id="1903174521">
                                                                      <w:marLeft w:val="0"/>
                                                                      <w:marRight w:val="0"/>
                                                                      <w:marTop w:val="0"/>
                                                                      <w:marBottom w:val="0"/>
                                                                      <w:divBdr>
                                                                        <w:top w:val="none" w:sz="0" w:space="0" w:color="auto"/>
                                                                        <w:left w:val="none" w:sz="0" w:space="0" w:color="auto"/>
                                                                        <w:bottom w:val="none" w:sz="0" w:space="0" w:color="auto"/>
                                                                        <w:right w:val="none" w:sz="0" w:space="0" w:color="auto"/>
                                                                      </w:divBdr>
                                                                    </w:div>
                                                                    <w:div w:id="784234515">
                                                                      <w:marLeft w:val="240"/>
                                                                      <w:marRight w:val="0"/>
                                                                      <w:marTop w:val="0"/>
                                                                      <w:marBottom w:val="0"/>
                                                                      <w:divBdr>
                                                                        <w:top w:val="none" w:sz="0" w:space="0" w:color="auto"/>
                                                                        <w:left w:val="none" w:sz="0" w:space="0" w:color="auto"/>
                                                                        <w:bottom w:val="none" w:sz="0" w:space="0" w:color="auto"/>
                                                                        <w:right w:val="none" w:sz="0" w:space="0" w:color="auto"/>
                                                                      </w:divBdr>
                                                                      <w:divsChild>
                                                                        <w:div w:id="2001079449">
                                                                          <w:marLeft w:val="0"/>
                                                                          <w:marRight w:val="0"/>
                                                                          <w:marTop w:val="0"/>
                                                                          <w:marBottom w:val="0"/>
                                                                          <w:divBdr>
                                                                            <w:top w:val="none" w:sz="0" w:space="0" w:color="auto"/>
                                                                            <w:left w:val="none" w:sz="0" w:space="0" w:color="auto"/>
                                                                            <w:bottom w:val="none" w:sz="0" w:space="0" w:color="auto"/>
                                                                            <w:right w:val="none" w:sz="0" w:space="0" w:color="auto"/>
                                                                          </w:divBdr>
                                                                        </w:div>
                                                                        <w:div w:id="1598833614">
                                                                          <w:marLeft w:val="0"/>
                                                                          <w:marRight w:val="0"/>
                                                                          <w:marTop w:val="0"/>
                                                                          <w:marBottom w:val="0"/>
                                                                          <w:divBdr>
                                                                            <w:top w:val="none" w:sz="0" w:space="0" w:color="auto"/>
                                                                            <w:left w:val="none" w:sz="0" w:space="0" w:color="auto"/>
                                                                            <w:bottom w:val="none" w:sz="0" w:space="0" w:color="auto"/>
                                                                            <w:right w:val="none" w:sz="0" w:space="0" w:color="auto"/>
                                                                          </w:divBdr>
                                                                        </w:div>
                                                                        <w:div w:id="1258321362">
                                                                          <w:marLeft w:val="0"/>
                                                                          <w:marRight w:val="0"/>
                                                                          <w:marTop w:val="0"/>
                                                                          <w:marBottom w:val="0"/>
                                                                          <w:divBdr>
                                                                            <w:top w:val="none" w:sz="0" w:space="0" w:color="auto"/>
                                                                            <w:left w:val="none" w:sz="0" w:space="0" w:color="auto"/>
                                                                            <w:bottom w:val="none" w:sz="0" w:space="0" w:color="auto"/>
                                                                            <w:right w:val="none" w:sz="0" w:space="0" w:color="auto"/>
                                                                          </w:divBdr>
                                                                        </w:div>
                                                                      </w:divsChild>
                                                                    </w:div>
                                                                    <w:div w:id="54880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4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645378">
                                                  <w:marLeft w:val="0"/>
                                                  <w:marRight w:val="0"/>
                                                  <w:marTop w:val="0"/>
                                                  <w:marBottom w:val="0"/>
                                                  <w:divBdr>
                                                    <w:top w:val="none" w:sz="0" w:space="0" w:color="auto"/>
                                                    <w:left w:val="none" w:sz="0" w:space="0" w:color="auto"/>
                                                    <w:bottom w:val="none" w:sz="0" w:space="0" w:color="auto"/>
                                                    <w:right w:val="none" w:sz="0" w:space="0" w:color="auto"/>
                                                  </w:divBdr>
                                                  <w:divsChild>
                                                    <w:div w:id="1929845439">
                                                      <w:marLeft w:val="0"/>
                                                      <w:marRight w:val="0"/>
                                                      <w:marTop w:val="0"/>
                                                      <w:marBottom w:val="0"/>
                                                      <w:divBdr>
                                                        <w:top w:val="none" w:sz="0" w:space="0" w:color="auto"/>
                                                        <w:left w:val="none" w:sz="0" w:space="0" w:color="auto"/>
                                                        <w:bottom w:val="none" w:sz="0" w:space="0" w:color="auto"/>
                                                        <w:right w:val="none" w:sz="0" w:space="0" w:color="auto"/>
                                                      </w:divBdr>
                                                      <w:divsChild>
                                                        <w:div w:id="118960361">
                                                          <w:marLeft w:val="0"/>
                                                          <w:marRight w:val="0"/>
                                                          <w:marTop w:val="0"/>
                                                          <w:marBottom w:val="0"/>
                                                          <w:divBdr>
                                                            <w:top w:val="none" w:sz="0" w:space="0" w:color="auto"/>
                                                            <w:left w:val="none" w:sz="0" w:space="0" w:color="auto"/>
                                                            <w:bottom w:val="none" w:sz="0" w:space="0" w:color="auto"/>
                                                            <w:right w:val="none" w:sz="0" w:space="0" w:color="auto"/>
                                                          </w:divBdr>
                                                        </w:div>
                                                        <w:div w:id="1480077407">
                                                          <w:marLeft w:val="240"/>
                                                          <w:marRight w:val="0"/>
                                                          <w:marTop w:val="0"/>
                                                          <w:marBottom w:val="0"/>
                                                          <w:divBdr>
                                                            <w:top w:val="none" w:sz="0" w:space="0" w:color="auto"/>
                                                            <w:left w:val="none" w:sz="0" w:space="0" w:color="auto"/>
                                                            <w:bottom w:val="none" w:sz="0" w:space="0" w:color="auto"/>
                                                            <w:right w:val="none" w:sz="0" w:space="0" w:color="auto"/>
                                                          </w:divBdr>
                                                          <w:divsChild>
                                                            <w:div w:id="196504022">
                                                              <w:marLeft w:val="0"/>
                                                              <w:marRight w:val="0"/>
                                                              <w:marTop w:val="0"/>
                                                              <w:marBottom w:val="0"/>
                                                              <w:divBdr>
                                                                <w:top w:val="none" w:sz="0" w:space="0" w:color="auto"/>
                                                                <w:left w:val="none" w:sz="0" w:space="0" w:color="auto"/>
                                                                <w:bottom w:val="none" w:sz="0" w:space="0" w:color="auto"/>
                                                                <w:right w:val="none" w:sz="0" w:space="0" w:color="auto"/>
                                                              </w:divBdr>
                                                              <w:divsChild>
                                                                <w:div w:id="63139217">
                                                                  <w:marLeft w:val="0"/>
                                                                  <w:marRight w:val="0"/>
                                                                  <w:marTop w:val="0"/>
                                                                  <w:marBottom w:val="0"/>
                                                                  <w:divBdr>
                                                                    <w:top w:val="none" w:sz="0" w:space="0" w:color="auto"/>
                                                                    <w:left w:val="none" w:sz="0" w:space="0" w:color="auto"/>
                                                                    <w:bottom w:val="none" w:sz="0" w:space="0" w:color="auto"/>
                                                                    <w:right w:val="none" w:sz="0" w:space="0" w:color="auto"/>
                                                                  </w:divBdr>
                                                                  <w:divsChild>
                                                                    <w:div w:id="1771967318">
                                                                      <w:marLeft w:val="0"/>
                                                                      <w:marRight w:val="0"/>
                                                                      <w:marTop w:val="0"/>
                                                                      <w:marBottom w:val="0"/>
                                                                      <w:divBdr>
                                                                        <w:top w:val="none" w:sz="0" w:space="0" w:color="auto"/>
                                                                        <w:left w:val="none" w:sz="0" w:space="0" w:color="auto"/>
                                                                        <w:bottom w:val="none" w:sz="0" w:space="0" w:color="auto"/>
                                                                        <w:right w:val="none" w:sz="0" w:space="0" w:color="auto"/>
                                                                      </w:divBdr>
                                                                    </w:div>
                                                                    <w:div w:id="258953547">
                                                                      <w:marLeft w:val="240"/>
                                                                      <w:marRight w:val="0"/>
                                                                      <w:marTop w:val="0"/>
                                                                      <w:marBottom w:val="0"/>
                                                                      <w:divBdr>
                                                                        <w:top w:val="none" w:sz="0" w:space="0" w:color="auto"/>
                                                                        <w:left w:val="none" w:sz="0" w:space="0" w:color="auto"/>
                                                                        <w:bottom w:val="none" w:sz="0" w:space="0" w:color="auto"/>
                                                                        <w:right w:val="none" w:sz="0" w:space="0" w:color="auto"/>
                                                                      </w:divBdr>
                                                                      <w:divsChild>
                                                                        <w:div w:id="1255897526">
                                                                          <w:marLeft w:val="0"/>
                                                                          <w:marRight w:val="0"/>
                                                                          <w:marTop w:val="0"/>
                                                                          <w:marBottom w:val="0"/>
                                                                          <w:divBdr>
                                                                            <w:top w:val="none" w:sz="0" w:space="0" w:color="auto"/>
                                                                            <w:left w:val="none" w:sz="0" w:space="0" w:color="auto"/>
                                                                            <w:bottom w:val="none" w:sz="0" w:space="0" w:color="auto"/>
                                                                            <w:right w:val="none" w:sz="0" w:space="0" w:color="auto"/>
                                                                          </w:divBdr>
                                                                        </w:div>
                                                                        <w:div w:id="1822040942">
                                                                          <w:marLeft w:val="0"/>
                                                                          <w:marRight w:val="0"/>
                                                                          <w:marTop w:val="0"/>
                                                                          <w:marBottom w:val="0"/>
                                                                          <w:divBdr>
                                                                            <w:top w:val="none" w:sz="0" w:space="0" w:color="auto"/>
                                                                            <w:left w:val="none" w:sz="0" w:space="0" w:color="auto"/>
                                                                            <w:bottom w:val="none" w:sz="0" w:space="0" w:color="auto"/>
                                                                            <w:right w:val="none" w:sz="0" w:space="0" w:color="auto"/>
                                                                          </w:divBdr>
                                                                        </w:div>
                                                                        <w:div w:id="1185443641">
                                                                          <w:marLeft w:val="0"/>
                                                                          <w:marRight w:val="0"/>
                                                                          <w:marTop w:val="0"/>
                                                                          <w:marBottom w:val="0"/>
                                                                          <w:divBdr>
                                                                            <w:top w:val="none" w:sz="0" w:space="0" w:color="auto"/>
                                                                            <w:left w:val="none" w:sz="0" w:space="0" w:color="auto"/>
                                                                            <w:bottom w:val="none" w:sz="0" w:space="0" w:color="auto"/>
                                                                            <w:right w:val="none" w:sz="0" w:space="0" w:color="auto"/>
                                                                          </w:divBdr>
                                                                        </w:div>
                                                                      </w:divsChild>
                                                                    </w:div>
                                                                    <w:div w:id="114925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228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571568">
                                                  <w:marLeft w:val="0"/>
                                                  <w:marRight w:val="0"/>
                                                  <w:marTop w:val="0"/>
                                                  <w:marBottom w:val="0"/>
                                                  <w:divBdr>
                                                    <w:top w:val="none" w:sz="0" w:space="0" w:color="auto"/>
                                                    <w:left w:val="none" w:sz="0" w:space="0" w:color="auto"/>
                                                    <w:bottom w:val="none" w:sz="0" w:space="0" w:color="auto"/>
                                                    <w:right w:val="none" w:sz="0" w:space="0" w:color="auto"/>
                                                  </w:divBdr>
                                                  <w:divsChild>
                                                    <w:div w:id="1696930561">
                                                      <w:marLeft w:val="0"/>
                                                      <w:marRight w:val="0"/>
                                                      <w:marTop w:val="0"/>
                                                      <w:marBottom w:val="0"/>
                                                      <w:divBdr>
                                                        <w:top w:val="none" w:sz="0" w:space="0" w:color="auto"/>
                                                        <w:left w:val="none" w:sz="0" w:space="0" w:color="auto"/>
                                                        <w:bottom w:val="none" w:sz="0" w:space="0" w:color="auto"/>
                                                        <w:right w:val="none" w:sz="0" w:space="0" w:color="auto"/>
                                                      </w:divBdr>
                                                      <w:divsChild>
                                                        <w:div w:id="218325120">
                                                          <w:marLeft w:val="0"/>
                                                          <w:marRight w:val="0"/>
                                                          <w:marTop w:val="0"/>
                                                          <w:marBottom w:val="0"/>
                                                          <w:divBdr>
                                                            <w:top w:val="none" w:sz="0" w:space="0" w:color="auto"/>
                                                            <w:left w:val="none" w:sz="0" w:space="0" w:color="auto"/>
                                                            <w:bottom w:val="none" w:sz="0" w:space="0" w:color="auto"/>
                                                            <w:right w:val="none" w:sz="0" w:space="0" w:color="auto"/>
                                                          </w:divBdr>
                                                        </w:div>
                                                        <w:div w:id="931083557">
                                                          <w:marLeft w:val="240"/>
                                                          <w:marRight w:val="0"/>
                                                          <w:marTop w:val="0"/>
                                                          <w:marBottom w:val="0"/>
                                                          <w:divBdr>
                                                            <w:top w:val="none" w:sz="0" w:space="0" w:color="auto"/>
                                                            <w:left w:val="none" w:sz="0" w:space="0" w:color="auto"/>
                                                            <w:bottom w:val="none" w:sz="0" w:space="0" w:color="auto"/>
                                                            <w:right w:val="none" w:sz="0" w:space="0" w:color="auto"/>
                                                          </w:divBdr>
                                                          <w:divsChild>
                                                            <w:div w:id="105926783">
                                                              <w:marLeft w:val="0"/>
                                                              <w:marRight w:val="0"/>
                                                              <w:marTop w:val="0"/>
                                                              <w:marBottom w:val="0"/>
                                                              <w:divBdr>
                                                                <w:top w:val="none" w:sz="0" w:space="0" w:color="auto"/>
                                                                <w:left w:val="none" w:sz="0" w:space="0" w:color="auto"/>
                                                                <w:bottom w:val="none" w:sz="0" w:space="0" w:color="auto"/>
                                                                <w:right w:val="none" w:sz="0" w:space="0" w:color="auto"/>
                                                              </w:divBdr>
                                                              <w:divsChild>
                                                                <w:div w:id="1105732444">
                                                                  <w:marLeft w:val="0"/>
                                                                  <w:marRight w:val="0"/>
                                                                  <w:marTop w:val="0"/>
                                                                  <w:marBottom w:val="0"/>
                                                                  <w:divBdr>
                                                                    <w:top w:val="none" w:sz="0" w:space="0" w:color="auto"/>
                                                                    <w:left w:val="none" w:sz="0" w:space="0" w:color="auto"/>
                                                                    <w:bottom w:val="none" w:sz="0" w:space="0" w:color="auto"/>
                                                                    <w:right w:val="none" w:sz="0" w:space="0" w:color="auto"/>
                                                                  </w:divBdr>
                                                                  <w:divsChild>
                                                                    <w:div w:id="768506271">
                                                                      <w:marLeft w:val="0"/>
                                                                      <w:marRight w:val="0"/>
                                                                      <w:marTop w:val="0"/>
                                                                      <w:marBottom w:val="0"/>
                                                                      <w:divBdr>
                                                                        <w:top w:val="none" w:sz="0" w:space="0" w:color="auto"/>
                                                                        <w:left w:val="none" w:sz="0" w:space="0" w:color="auto"/>
                                                                        <w:bottom w:val="none" w:sz="0" w:space="0" w:color="auto"/>
                                                                        <w:right w:val="none" w:sz="0" w:space="0" w:color="auto"/>
                                                                      </w:divBdr>
                                                                    </w:div>
                                                                    <w:div w:id="758716131">
                                                                      <w:marLeft w:val="240"/>
                                                                      <w:marRight w:val="0"/>
                                                                      <w:marTop w:val="0"/>
                                                                      <w:marBottom w:val="0"/>
                                                                      <w:divBdr>
                                                                        <w:top w:val="none" w:sz="0" w:space="0" w:color="auto"/>
                                                                        <w:left w:val="none" w:sz="0" w:space="0" w:color="auto"/>
                                                                        <w:bottom w:val="none" w:sz="0" w:space="0" w:color="auto"/>
                                                                        <w:right w:val="none" w:sz="0" w:space="0" w:color="auto"/>
                                                                      </w:divBdr>
                                                                      <w:divsChild>
                                                                        <w:div w:id="2083982626">
                                                                          <w:marLeft w:val="0"/>
                                                                          <w:marRight w:val="0"/>
                                                                          <w:marTop w:val="0"/>
                                                                          <w:marBottom w:val="0"/>
                                                                          <w:divBdr>
                                                                            <w:top w:val="none" w:sz="0" w:space="0" w:color="auto"/>
                                                                            <w:left w:val="none" w:sz="0" w:space="0" w:color="auto"/>
                                                                            <w:bottom w:val="none" w:sz="0" w:space="0" w:color="auto"/>
                                                                            <w:right w:val="none" w:sz="0" w:space="0" w:color="auto"/>
                                                                          </w:divBdr>
                                                                        </w:div>
                                                                        <w:div w:id="1587957249">
                                                                          <w:marLeft w:val="0"/>
                                                                          <w:marRight w:val="0"/>
                                                                          <w:marTop w:val="0"/>
                                                                          <w:marBottom w:val="0"/>
                                                                          <w:divBdr>
                                                                            <w:top w:val="none" w:sz="0" w:space="0" w:color="auto"/>
                                                                            <w:left w:val="none" w:sz="0" w:space="0" w:color="auto"/>
                                                                            <w:bottom w:val="none" w:sz="0" w:space="0" w:color="auto"/>
                                                                            <w:right w:val="none" w:sz="0" w:space="0" w:color="auto"/>
                                                                          </w:divBdr>
                                                                        </w:div>
                                                                        <w:div w:id="607471625">
                                                                          <w:marLeft w:val="0"/>
                                                                          <w:marRight w:val="0"/>
                                                                          <w:marTop w:val="0"/>
                                                                          <w:marBottom w:val="0"/>
                                                                          <w:divBdr>
                                                                            <w:top w:val="none" w:sz="0" w:space="0" w:color="auto"/>
                                                                            <w:left w:val="none" w:sz="0" w:space="0" w:color="auto"/>
                                                                            <w:bottom w:val="none" w:sz="0" w:space="0" w:color="auto"/>
                                                                            <w:right w:val="none" w:sz="0" w:space="0" w:color="auto"/>
                                                                          </w:divBdr>
                                                                        </w:div>
                                                                      </w:divsChild>
                                                                    </w:div>
                                                                    <w:div w:id="58885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19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301478">
                                                  <w:marLeft w:val="0"/>
                                                  <w:marRight w:val="0"/>
                                                  <w:marTop w:val="0"/>
                                                  <w:marBottom w:val="0"/>
                                                  <w:divBdr>
                                                    <w:top w:val="none" w:sz="0" w:space="0" w:color="auto"/>
                                                    <w:left w:val="none" w:sz="0" w:space="0" w:color="auto"/>
                                                    <w:bottom w:val="none" w:sz="0" w:space="0" w:color="auto"/>
                                                    <w:right w:val="none" w:sz="0" w:space="0" w:color="auto"/>
                                                  </w:divBdr>
                                                  <w:divsChild>
                                                    <w:div w:id="262617887">
                                                      <w:marLeft w:val="0"/>
                                                      <w:marRight w:val="0"/>
                                                      <w:marTop w:val="0"/>
                                                      <w:marBottom w:val="0"/>
                                                      <w:divBdr>
                                                        <w:top w:val="none" w:sz="0" w:space="0" w:color="auto"/>
                                                        <w:left w:val="none" w:sz="0" w:space="0" w:color="auto"/>
                                                        <w:bottom w:val="none" w:sz="0" w:space="0" w:color="auto"/>
                                                        <w:right w:val="none" w:sz="0" w:space="0" w:color="auto"/>
                                                      </w:divBdr>
                                                      <w:divsChild>
                                                        <w:div w:id="80640926">
                                                          <w:marLeft w:val="0"/>
                                                          <w:marRight w:val="0"/>
                                                          <w:marTop w:val="0"/>
                                                          <w:marBottom w:val="0"/>
                                                          <w:divBdr>
                                                            <w:top w:val="none" w:sz="0" w:space="0" w:color="auto"/>
                                                            <w:left w:val="none" w:sz="0" w:space="0" w:color="auto"/>
                                                            <w:bottom w:val="none" w:sz="0" w:space="0" w:color="auto"/>
                                                            <w:right w:val="none" w:sz="0" w:space="0" w:color="auto"/>
                                                          </w:divBdr>
                                                        </w:div>
                                                        <w:div w:id="2053380478">
                                                          <w:marLeft w:val="240"/>
                                                          <w:marRight w:val="0"/>
                                                          <w:marTop w:val="0"/>
                                                          <w:marBottom w:val="0"/>
                                                          <w:divBdr>
                                                            <w:top w:val="none" w:sz="0" w:space="0" w:color="auto"/>
                                                            <w:left w:val="none" w:sz="0" w:space="0" w:color="auto"/>
                                                            <w:bottom w:val="none" w:sz="0" w:space="0" w:color="auto"/>
                                                            <w:right w:val="none" w:sz="0" w:space="0" w:color="auto"/>
                                                          </w:divBdr>
                                                          <w:divsChild>
                                                            <w:div w:id="1114448201">
                                                              <w:marLeft w:val="0"/>
                                                              <w:marRight w:val="0"/>
                                                              <w:marTop w:val="0"/>
                                                              <w:marBottom w:val="0"/>
                                                              <w:divBdr>
                                                                <w:top w:val="none" w:sz="0" w:space="0" w:color="auto"/>
                                                                <w:left w:val="none" w:sz="0" w:space="0" w:color="auto"/>
                                                                <w:bottom w:val="none" w:sz="0" w:space="0" w:color="auto"/>
                                                                <w:right w:val="none" w:sz="0" w:space="0" w:color="auto"/>
                                                              </w:divBdr>
                                                              <w:divsChild>
                                                                <w:div w:id="2141878779">
                                                                  <w:marLeft w:val="0"/>
                                                                  <w:marRight w:val="0"/>
                                                                  <w:marTop w:val="0"/>
                                                                  <w:marBottom w:val="0"/>
                                                                  <w:divBdr>
                                                                    <w:top w:val="none" w:sz="0" w:space="0" w:color="auto"/>
                                                                    <w:left w:val="none" w:sz="0" w:space="0" w:color="auto"/>
                                                                    <w:bottom w:val="none" w:sz="0" w:space="0" w:color="auto"/>
                                                                    <w:right w:val="none" w:sz="0" w:space="0" w:color="auto"/>
                                                                  </w:divBdr>
                                                                  <w:divsChild>
                                                                    <w:div w:id="2079203613">
                                                                      <w:marLeft w:val="0"/>
                                                                      <w:marRight w:val="0"/>
                                                                      <w:marTop w:val="0"/>
                                                                      <w:marBottom w:val="0"/>
                                                                      <w:divBdr>
                                                                        <w:top w:val="none" w:sz="0" w:space="0" w:color="auto"/>
                                                                        <w:left w:val="none" w:sz="0" w:space="0" w:color="auto"/>
                                                                        <w:bottom w:val="none" w:sz="0" w:space="0" w:color="auto"/>
                                                                        <w:right w:val="none" w:sz="0" w:space="0" w:color="auto"/>
                                                                      </w:divBdr>
                                                                    </w:div>
                                                                    <w:div w:id="1152329925">
                                                                      <w:marLeft w:val="240"/>
                                                                      <w:marRight w:val="0"/>
                                                                      <w:marTop w:val="0"/>
                                                                      <w:marBottom w:val="0"/>
                                                                      <w:divBdr>
                                                                        <w:top w:val="none" w:sz="0" w:space="0" w:color="auto"/>
                                                                        <w:left w:val="none" w:sz="0" w:space="0" w:color="auto"/>
                                                                        <w:bottom w:val="none" w:sz="0" w:space="0" w:color="auto"/>
                                                                        <w:right w:val="none" w:sz="0" w:space="0" w:color="auto"/>
                                                                      </w:divBdr>
                                                                      <w:divsChild>
                                                                        <w:div w:id="1657103275">
                                                                          <w:marLeft w:val="0"/>
                                                                          <w:marRight w:val="0"/>
                                                                          <w:marTop w:val="0"/>
                                                                          <w:marBottom w:val="0"/>
                                                                          <w:divBdr>
                                                                            <w:top w:val="none" w:sz="0" w:space="0" w:color="auto"/>
                                                                            <w:left w:val="none" w:sz="0" w:space="0" w:color="auto"/>
                                                                            <w:bottom w:val="none" w:sz="0" w:space="0" w:color="auto"/>
                                                                            <w:right w:val="none" w:sz="0" w:space="0" w:color="auto"/>
                                                                          </w:divBdr>
                                                                        </w:div>
                                                                        <w:div w:id="1074278322">
                                                                          <w:marLeft w:val="0"/>
                                                                          <w:marRight w:val="0"/>
                                                                          <w:marTop w:val="0"/>
                                                                          <w:marBottom w:val="0"/>
                                                                          <w:divBdr>
                                                                            <w:top w:val="none" w:sz="0" w:space="0" w:color="auto"/>
                                                                            <w:left w:val="none" w:sz="0" w:space="0" w:color="auto"/>
                                                                            <w:bottom w:val="none" w:sz="0" w:space="0" w:color="auto"/>
                                                                            <w:right w:val="none" w:sz="0" w:space="0" w:color="auto"/>
                                                                          </w:divBdr>
                                                                        </w:div>
                                                                        <w:div w:id="1369791943">
                                                                          <w:marLeft w:val="0"/>
                                                                          <w:marRight w:val="0"/>
                                                                          <w:marTop w:val="0"/>
                                                                          <w:marBottom w:val="0"/>
                                                                          <w:divBdr>
                                                                            <w:top w:val="none" w:sz="0" w:space="0" w:color="auto"/>
                                                                            <w:left w:val="none" w:sz="0" w:space="0" w:color="auto"/>
                                                                            <w:bottom w:val="none" w:sz="0" w:space="0" w:color="auto"/>
                                                                            <w:right w:val="none" w:sz="0" w:space="0" w:color="auto"/>
                                                                          </w:divBdr>
                                                                        </w:div>
                                                                      </w:divsChild>
                                                                    </w:div>
                                                                    <w:div w:id="70576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95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22618">
                                                  <w:marLeft w:val="0"/>
                                                  <w:marRight w:val="0"/>
                                                  <w:marTop w:val="0"/>
                                                  <w:marBottom w:val="0"/>
                                                  <w:divBdr>
                                                    <w:top w:val="none" w:sz="0" w:space="0" w:color="auto"/>
                                                    <w:left w:val="none" w:sz="0" w:space="0" w:color="auto"/>
                                                    <w:bottom w:val="none" w:sz="0" w:space="0" w:color="auto"/>
                                                    <w:right w:val="none" w:sz="0" w:space="0" w:color="auto"/>
                                                  </w:divBdr>
                                                  <w:divsChild>
                                                    <w:div w:id="2041396736">
                                                      <w:marLeft w:val="0"/>
                                                      <w:marRight w:val="0"/>
                                                      <w:marTop w:val="0"/>
                                                      <w:marBottom w:val="0"/>
                                                      <w:divBdr>
                                                        <w:top w:val="none" w:sz="0" w:space="0" w:color="auto"/>
                                                        <w:left w:val="none" w:sz="0" w:space="0" w:color="auto"/>
                                                        <w:bottom w:val="none" w:sz="0" w:space="0" w:color="auto"/>
                                                        <w:right w:val="none" w:sz="0" w:space="0" w:color="auto"/>
                                                      </w:divBdr>
                                                      <w:divsChild>
                                                        <w:div w:id="1333530283">
                                                          <w:marLeft w:val="0"/>
                                                          <w:marRight w:val="0"/>
                                                          <w:marTop w:val="0"/>
                                                          <w:marBottom w:val="0"/>
                                                          <w:divBdr>
                                                            <w:top w:val="none" w:sz="0" w:space="0" w:color="auto"/>
                                                            <w:left w:val="none" w:sz="0" w:space="0" w:color="auto"/>
                                                            <w:bottom w:val="none" w:sz="0" w:space="0" w:color="auto"/>
                                                            <w:right w:val="none" w:sz="0" w:space="0" w:color="auto"/>
                                                          </w:divBdr>
                                                        </w:div>
                                                        <w:div w:id="191115595">
                                                          <w:marLeft w:val="240"/>
                                                          <w:marRight w:val="0"/>
                                                          <w:marTop w:val="0"/>
                                                          <w:marBottom w:val="0"/>
                                                          <w:divBdr>
                                                            <w:top w:val="none" w:sz="0" w:space="0" w:color="auto"/>
                                                            <w:left w:val="none" w:sz="0" w:space="0" w:color="auto"/>
                                                            <w:bottom w:val="none" w:sz="0" w:space="0" w:color="auto"/>
                                                            <w:right w:val="none" w:sz="0" w:space="0" w:color="auto"/>
                                                          </w:divBdr>
                                                          <w:divsChild>
                                                            <w:div w:id="993533154">
                                                              <w:marLeft w:val="0"/>
                                                              <w:marRight w:val="0"/>
                                                              <w:marTop w:val="0"/>
                                                              <w:marBottom w:val="0"/>
                                                              <w:divBdr>
                                                                <w:top w:val="none" w:sz="0" w:space="0" w:color="auto"/>
                                                                <w:left w:val="none" w:sz="0" w:space="0" w:color="auto"/>
                                                                <w:bottom w:val="none" w:sz="0" w:space="0" w:color="auto"/>
                                                                <w:right w:val="none" w:sz="0" w:space="0" w:color="auto"/>
                                                              </w:divBdr>
                                                              <w:divsChild>
                                                                <w:div w:id="1693219703">
                                                                  <w:marLeft w:val="0"/>
                                                                  <w:marRight w:val="0"/>
                                                                  <w:marTop w:val="0"/>
                                                                  <w:marBottom w:val="0"/>
                                                                  <w:divBdr>
                                                                    <w:top w:val="none" w:sz="0" w:space="0" w:color="auto"/>
                                                                    <w:left w:val="none" w:sz="0" w:space="0" w:color="auto"/>
                                                                    <w:bottom w:val="none" w:sz="0" w:space="0" w:color="auto"/>
                                                                    <w:right w:val="none" w:sz="0" w:space="0" w:color="auto"/>
                                                                  </w:divBdr>
                                                                  <w:divsChild>
                                                                    <w:div w:id="796145323">
                                                                      <w:marLeft w:val="0"/>
                                                                      <w:marRight w:val="0"/>
                                                                      <w:marTop w:val="0"/>
                                                                      <w:marBottom w:val="0"/>
                                                                      <w:divBdr>
                                                                        <w:top w:val="none" w:sz="0" w:space="0" w:color="auto"/>
                                                                        <w:left w:val="none" w:sz="0" w:space="0" w:color="auto"/>
                                                                        <w:bottom w:val="none" w:sz="0" w:space="0" w:color="auto"/>
                                                                        <w:right w:val="none" w:sz="0" w:space="0" w:color="auto"/>
                                                                      </w:divBdr>
                                                                    </w:div>
                                                                    <w:div w:id="1309090369">
                                                                      <w:marLeft w:val="240"/>
                                                                      <w:marRight w:val="0"/>
                                                                      <w:marTop w:val="0"/>
                                                                      <w:marBottom w:val="0"/>
                                                                      <w:divBdr>
                                                                        <w:top w:val="none" w:sz="0" w:space="0" w:color="auto"/>
                                                                        <w:left w:val="none" w:sz="0" w:space="0" w:color="auto"/>
                                                                        <w:bottom w:val="none" w:sz="0" w:space="0" w:color="auto"/>
                                                                        <w:right w:val="none" w:sz="0" w:space="0" w:color="auto"/>
                                                                      </w:divBdr>
                                                                      <w:divsChild>
                                                                        <w:div w:id="1768424448">
                                                                          <w:marLeft w:val="0"/>
                                                                          <w:marRight w:val="0"/>
                                                                          <w:marTop w:val="0"/>
                                                                          <w:marBottom w:val="0"/>
                                                                          <w:divBdr>
                                                                            <w:top w:val="none" w:sz="0" w:space="0" w:color="auto"/>
                                                                            <w:left w:val="none" w:sz="0" w:space="0" w:color="auto"/>
                                                                            <w:bottom w:val="none" w:sz="0" w:space="0" w:color="auto"/>
                                                                            <w:right w:val="none" w:sz="0" w:space="0" w:color="auto"/>
                                                                          </w:divBdr>
                                                                        </w:div>
                                                                        <w:div w:id="123277650">
                                                                          <w:marLeft w:val="0"/>
                                                                          <w:marRight w:val="0"/>
                                                                          <w:marTop w:val="0"/>
                                                                          <w:marBottom w:val="0"/>
                                                                          <w:divBdr>
                                                                            <w:top w:val="none" w:sz="0" w:space="0" w:color="auto"/>
                                                                            <w:left w:val="none" w:sz="0" w:space="0" w:color="auto"/>
                                                                            <w:bottom w:val="none" w:sz="0" w:space="0" w:color="auto"/>
                                                                            <w:right w:val="none" w:sz="0" w:space="0" w:color="auto"/>
                                                                          </w:divBdr>
                                                                        </w:div>
                                                                        <w:div w:id="31350305">
                                                                          <w:marLeft w:val="0"/>
                                                                          <w:marRight w:val="0"/>
                                                                          <w:marTop w:val="0"/>
                                                                          <w:marBottom w:val="0"/>
                                                                          <w:divBdr>
                                                                            <w:top w:val="none" w:sz="0" w:space="0" w:color="auto"/>
                                                                            <w:left w:val="none" w:sz="0" w:space="0" w:color="auto"/>
                                                                            <w:bottom w:val="none" w:sz="0" w:space="0" w:color="auto"/>
                                                                            <w:right w:val="none" w:sz="0" w:space="0" w:color="auto"/>
                                                                          </w:divBdr>
                                                                        </w:div>
                                                                      </w:divsChild>
                                                                    </w:div>
                                                                    <w:div w:id="78670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39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03491">
                                                  <w:marLeft w:val="0"/>
                                                  <w:marRight w:val="0"/>
                                                  <w:marTop w:val="0"/>
                                                  <w:marBottom w:val="0"/>
                                                  <w:divBdr>
                                                    <w:top w:val="none" w:sz="0" w:space="0" w:color="auto"/>
                                                    <w:left w:val="none" w:sz="0" w:space="0" w:color="auto"/>
                                                    <w:bottom w:val="none" w:sz="0" w:space="0" w:color="auto"/>
                                                    <w:right w:val="none" w:sz="0" w:space="0" w:color="auto"/>
                                                  </w:divBdr>
                                                  <w:divsChild>
                                                    <w:div w:id="753480432">
                                                      <w:marLeft w:val="0"/>
                                                      <w:marRight w:val="0"/>
                                                      <w:marTop w:val="0"/>
                                                      <w:marBottom w:val="0"/>
                                                      <w:divBdr>
                                                        <w:top w:val="none" w:sz="0" w:space="0" w:color="auto"/>
                                                        <w:left w:val="none" w:sz="0" w:space="0" w:color="auto"/>
                                                        <w:bottom w:val="none" w:sz="0" w:space="0" w:color="auto"/>
                                                        <w:right w:val="none" w:sz="0" w:space="0" w:color="auto"/>
                                                      </w:divBdr>
                                                      <w:divsChild>
                                                        <w:div w:id="41639228">
                                                          <w:marLeft w:val="0"/>
                                                          <w:marRight w:val="0"/>
                                                          <w:marTop w:val="0"/>
                                                          <w:marBottom w:val="0"/>
                                                          <w:divBdr>
                                                            <w:top w:val="none" w:sz="0" w:space="0" w:color="auto"/>
                                                            <w:left w:val="none" w:sz="0" w:space="0" w:color="auto"/>
                                                            <w:bottom w:val="none" w:sz="0" w:space="0" w:color="auto"/>
                                                            <w:right w:val="none" w:sz="0" w:space="0" w:color="auto"/>
                                                          </w:divBdr>
                                                        </w:div>
                                                        <w:div w:id="479275705">
                                                          <w:marLeft w:val="240"/>
                                                          <w:marRight w:val="0"/>
                                                          <w:marTop w:val="0"/>
                                                          <w:marBottom w:val="0"/>
                                                          <w:divBdr>
                                                            <w:top w:val="none" w:sz="0" w:space="0" w:color="auto"/>
                                                            <w:left w:val="none" w:sz="0" w:space="0" w:color="auto"/>
                                                            <w:bottom w:val="none" w:sz="0" w:space="0" w:color="auto"/>
                                                            <w:right w:val="none" w:sz="0" w:space="0" w:color="auto"/>
                                                          </w:divBdr>
                                                          <w:divsChild>
                                                            <w:div w:id="312833426">
                                                              <w:marLeft w:val="0"/>
                                                              <w:marRight w:val="0"/>
                                                              <w:marTop w:val="0"/>
                                                              <w:marBottom w:val="0"/>
                                                              <w:divBdr>
                                                                <w:top w:val="none" w:sz="0" w:space="0" w:color="auto"/>
                                                                <w:left w:val="none" w:sz="0" w:space="0" w:color="auto"/>
                                                                <w:bottom w:val="none" w:sz="0" w:space="0" w:color="auto"/>
                                                                <w:right w:val="none" w:sz="0" w:space="0" w:color="auto"/>
                                                              </w:divBdr>
                                                              <w:divsChild>
                                                                <w:div w:id="1472091466">
                                                                  <w:marLeft w:val="0"/>
                                                                  <w:marRight w:val="0"/>
                                                                  <w:marTop w:val="0"/>
                                                                  <w:marBottom w:val="0"/>
                                                                  <w:divBdr>
                                                                    <w:top w:val="none" w:sz="0" w:space="0" w:color="auto"/>
                                                                    <w:left w:val="none" w:sz="0" w:space="0" w:color="auto"/>
                                                                    <w:bottom w:val="none" w:sz="0" w:space="0" w:color="auto"/>
                                                                    <w:right w:val="none" w:sz="0" w:space="0" w:color="auto"/>
                                                                  </w:divBdr>
                                                                  <w:divsChild>
                                                                    <w:div w:id="1732460109">
                                                                      <w:marLeft w:val="0"/>
                                                                      <w:marRight w:val="0"/>
                                                                      <w:marTop w:val="0"/>
                                                                      <w:marBottom w:val="0"/>
                                                                      <w:divBdr>
                                                                        <w:top w:val="none" w:sz="0" w:space="0" w:color="auto"/>
                                                                        <w:left w:val="none" w:sz="0" w:space="0" w:color="auto"/>
                                                                        <w:bottom w:val="none" w:sz="0" w:space="0" w:color="auto"/>
                                                                        <w:right w:val="none" w:sz="0" w:space="0" w:color="auto"/>
                                                                      </w:divBdr>
                                                                    </w:div>
                                                                    <w:div w:id="1140002890">
                                                                      <w:marLeft w:val="240"/>
                                                                      <w:marRight w:val="0"/>
                                                                      <w:marTop w:val="0"/>
                                                                      <w:marBottom w:val="0"/>
                                                                      <w:divBdr>
                                                                        <w:top w:val="none" w:sz="0" w:space="0" w:color="auto"/>
                                                                        <w:left w:val="none" w:sz="0" w:space="0" w:color="auto"/>
                                                                        <w:bottom w:val="none" w:sz="0" w:space="0" w:color="auto"/>
                                                                        <w:right w:val="none" w:sz="0" w:space="0" w:color="auto"/>
                                                                      </w:divBdr>
                                                                      <w:divsChild>
                                                                        <w:div w:id="501512277">
                                                                          <w:marLeft w:val="0"/>
                                                                          <w:marRight w:val="0"/>
                                                                          <w:marTop w:val="0"/>
                                                                          <w:marBottom w:val="0"/>
                                                                          <w:divBdr>
                                                                            <w:top w:val="none" w:sz="0" w:space="0" w:color="auto"/>
                                                                            <w:left w:val="none" w:sz="0" w:space="0" w:color="auto"/>
                                                                            <w:bottom w:val="none" w:sz="0" w:space="0" w:color="auto"/>
                                                                            <w:right w:val="none" w:sz="0" w:space="0" w:color="auto"/>
                                                                          </w:divBdr>
                                                                        </w:div>
                                                                        <w:div w:id="160970848">
                                                                          <w:marLeft w:val="0"/>
                                                                          <w:marRight w:val="0"/>
                                                                          <w:marTop w:val="0"/>
                                                                          <w:marBottom w:val="0"/>
                                                                          <w:divBdr>
                                                                            <w:top w:val="none" w:sz="0" w:space="0" w:color="auto"/>
                                                                            <w:left w:val="none" w:sz="0" w:space="0" w:color="auto"/>
                                                                            <w:bottom w:val="none" w:sz="0" w:space="0" w:color="auto"/>
                                                                            <w:right w:val="none" w:sz="0" w:space="0" w:color="auto"/>
                                                                          </w:divBdr>
                                                                        </w:div>
                                                                        <w:div w:id="1395860487">
                                                                          <w:marLeft w:val="0"/>
                                                                          <w:marRight w:val="0"/>
                                                                          <w:marTop w:val="0"/>
                                                                          <w:marBottom w:val="0"/>
                                                                          <w:divBdr>
                                                                            <w:top w:val="none" w:sz="0" w:space="0" w:color="auto"/>
                                                                            <w:left w:val="none" w:sz="0" w:space="0" w:color="auto"/>
                                                                            <w:bottom w:val="none" w:sz="0" w:space="0" w:color="auto"/>
                                                                            <w:right w:val="none" w:sz="0" w:space="0" w:color="auto"/>
                                                                          </w:divBdr>
                                                                        </w:div>
                                                                      </w:divsChild>
                                                                    </w:div>
                                                                    <w:div w:id="20164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0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316998">
                                                  <w:marLeft w:val="0"/>
                                                  <w:marRight w:val="0"/>
                                                  <w:marTop w:val="0"/>
                                                  <w:marBottom w:val="0"/>
                                                  <w:divBdr>
                                                    <w:top w:val="none" w:sz="0" w:space="0" w:color="auto"/>
                                                    <w:left w:val="none" w:sz="0" w:space="0" w:color="auto"/>
                                                    <w:bottom w:val="none" w:sz="0" w:space="0" w:color="auto"/>
                                                    <w:right w:val="none" w:sz="0" w:space="0" w:color="auto"/>
                                                  </w:divBdr>
                                                  <w:divsChild>
                                                    <w:div w:id="23868883">
                                                      <w:marLeft w:val="0"/>
                                                      <w:marRight w:val="0"/>
                                                      <w:marTop w:val="0"/>
                                                      <w:marBottom w:val="0"/>
                                                      <w:divBdr>
                                                        <w:top w:val="none" w:sz="0" w:space="0" w:color="auto"/>
                                                        <w:left w:val="none" w:sz="0" w:space="0" w:color="auto"/>
                                                        <w:bottom w:val="none" w:sz="0" w:space="0" w:color="auto"/>
                                                        <w:right w:val="none" w:sz="0" w:space="0" w:color="auto"/>
                                                      </w:divBdr>
                                                      <w:divsChild>
                                                        <w:div w:id="857280815">
                                                          <w:marLeft w:val="0"/>
                                                          <w:marRight w:val="0"/>
                                                          <w:marTop w:val="0"/>
                                                          <w:marBottom w:val="0"/>
                                                          <w:divBdr>
                                                            <w:top w:val="none" w:sz="0" w:space="0" w:color="auto"/>
                                                            <w:left w:val="none" w:sz="0" w:space="0" w:color="auto"/>
                                                            <w:bottom w:val="none" w:sz="0" w:space="0" w:color="auto"/>
                                                            <w:right w:val="none" w:sz="0" w:space="0" w:color="auto"/>
                                                          </w:divBdr>
                                                        </w:div>
                                                        <w:div w:id="1924485673">
                                                          <w:marLeft w:val="240"/>
                                                          <w:marRight w:val="0"/>
                                                          <w:marTop w:val="0"/>
                                                          <w:marBottom w:val="0"/>
                                                          <w:divBdr>
                                                            <w:top w:val="none" w:sz="0" w:space="0" w:color="auto"/>
                                                            <w:left w:val="none" w:sz="0" w:space="0" w:color="auto"/>
                                                            <w:bottom w:val="none" w:sz="0" w:space="0" w:color="auto"/>
                                                            <w:right w:val="none" w:sz="0" w:space="0" w:color="auto"/>
                                                          </w:divBdr>
                                                          <w:divsChild>
                                                            <w:div w:id="1381585995">
                                                              <w:marLeft w:val="0"/>
                                                              <w:marRight w:val="0"/>
                                                              <w:marTop w:val="0"/>
                                                              <w:marBottom w:val="0"/>
                                                              <w:divBdr>
                                                                <w:top w:val="none" w:sz="0" w:space="0" w:color="auto"/>
                                                                <w:left w:val="none" w:sz="0" w:space="0" w:color="auto"/>
                                                                <w:bottom w:val="none" w:sz="0" w:space="0" w:color="auto"/>
                                                                <w:right w:val="none" w:sz="0" w:space="0" w:color="auto"/>
                                                              </w:divBdr>
                                                              <w:divsChild>
                                                                <w:div w:id="1055083607">
                                                                  <w:marLeft w:val="0"/>
                                                                  <w:marRight w:val="0"/>
                                                                  <w:marTop w:val="0"/>
                                                                  <w:marBottom w:val="0"/>
                                                                  <w:divBdr>
                                                                    <w:top w:val="none" w:sz="0" w:space="0" w:color="auto"/>
                                                                    <w:left w:val="none" w:sz="0" w:space="0" w:color="auto"/>
                                                                    <w:bottom w:val="none" w:sz="0" w:space="0" w:color="auto"/>
                                                                    <w:right w:val="none" w:sz="0" w:space="0" w:color="auto"/>
                                                                  </w:divBdr>
                                                                  <w:divsChild>
                                                                    <w:div w:id="1071269494">
                                                                      <w:marLeft w:val="0"/>
                                                                      <w:marRight w:val="0"/>
                                                                      <w:marTop w:val="0"/>
                                                                      <w:marBottom w:val="0"/>
                                                                      <w:divBdr>
                                                                        <w:top w:val="none" w:sz="0" w:space="0" w:color="auto"/>
                                                                        <w:left w:val="none" w:sz="0" w:space="0" w:color="auto"/>
                                                                        <w:bottom w:val="none" w:sz="0" w:space="0" w:color="auto"/>
                                                                        <w:right w:val="none" w:sz="0" w:space="0" w:color="auto"/>
                                                                      </w:divBdr>
                                                                    </w:div>
                                                                    <w:div w:id="2054377777">
                                                                      <w:marLeft w:val="240"/>
                                                                      <w:marRight w:val="0"/>
                                                                      <w:marTop w:val="0"/>
                                                                      <w:marBottom w:val="0"/>
                                                                      <w:divBdr>
                                                                        <w:top w:val="none" w:sz="0" w:space="0" w:color="auto"/>
                                                                        <w:left w:val="none" w:sz="0" w:space="0" w:color="auto"/>
                                                                        <w:bottom w:val="none" w:sz="0" w:space="0" w:color="auto"/>
                                                                        <w:right w:val="none" w:sz="0" w:space="0" w:color="auto"/>
                                                                      </w:divBdr>
                                                                      <w:divsChild>
                                                                        <w:div w:id="767194193">
                                                                          <w:marLeft w:val="0"/>
                                                                          <w:marRight w:val="0"/>
                                                                          <w:marTop w:val="0"/>
                                                                          <w:marBottom w:val="0"/>
                                                                          <w:divBdr>
                                                                            <w:top w:val="none" w:sz="0" w:space="0" w:color="auto"/>
                                                                            <w:left w:val="none" w:sz="0" w:space="0" w:color="auto"/>
                                                                            <w:bottom w:val="none" w:sz="0" w:space="0" w:color="auto"/>
                                                                            <w:right w:val="none" w:sz="0" w:space="0" w:color="auto"/>
                                                                          </w:divBdr>
                                                                        </w:div>
                                                                        <w:div w:id="1902210843">
                                                                          <w:marLeft w:val="0"/>
                                                                          <w:marRight w:val="0"/>
                                                                          <w:marTop w:val="0"/>
                                                                          <w:marBottom w:val="0"/>
                                                                          <w:divBdr>
                                                                            <w:top w:val="none" w:sz="0" w:space="0" w:color="auto"/>
                                                                            <w:left w:val="none" w:sz="0" w:space="0" w:color="auto"/>
                                                                            <w:bottom w:val="none" w:sz="0" w:space="0" w:color="auto"/>
                                                                            <w:right w:val="none" w:sz="0" w:space="0" w:color="auto"/>
                                                                          </w:divBdr>
                                                                        </w:div>
                                                                        <w:div w:id="2066640670">
                                                                          <w:marLeft w:val="0"/>
                                                                          <w:marRight w:val="0"/>
                                                                          <w:marTop w:val="0"/>
                                                                          <w:marBottom w:val="0"/>
                                                                          <w:divBdr>
                                                                            <w:top w:val="none" w:sz="0" w:space="0" w:color="auto"/>
                                                                            <w:left w:val="none" w:sz="0" w:space="0" w:color="auto"/>
                                                                            <w:bottom w:val="none" w:sz="0" w:space="0" w:color="auto"/>
                                                                            <w:right w:val="none" w:sz="0" w:space="0" w:color="auto"/>
                                                                          </w:divBdr>
                                                                        </w:div>
                                                                        <w:div w:id="215357531">
                                                                          <w:marLeft w:val="0"/>
                                                                          <w:marRight w:val="0"/>
                                                                          <w:marTop w:val="0"/>
                                                                          <w:marBottom w:val="0"/>
                                                                          <w:divBdr>
                                                                            <w:top w:val="none" w:sz="0" w:space="0" w:color="auto"/>
                                                                            <w:left w:val="none" w:sz="0" w:space="0" w:color="auto"/>
                                                                            <w:bottom w:val="none" w:sz="0" w:space="0" w:color="auto"/>
                                                                            <w:right w:val="none" w:sz="0" w:space="0" w:color="auto"/>
                                                                          </w:divBdr>
                                                                        </w:div>
                                                                      </w:divsChild>
                                                                    </w:div>
                                                                    <w:div w:id="1505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089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907721">
                                                  <w:marLeft w:val="0"/>
                                                  <w:marRight w:val="0"/>
                                                  <w:marTop w:val="0"/>
                                                  <w:marBottom w:val="0"/>
                                                  <w:divBdr>
                                                    <w:top w:val="none" w:sz="0" w:space="0" w:color="auto"/>
                                                    <w:left w:val="none" w:sz="0" w:space="0" w:color="auto"/>
                                                    <w:bottom w:val="none" w:sz="0" w:space="0" w:color="auto"/>
                                                    <w:right w:val="none" w:sz="0" w:space="0" w:color="auto"/>
                                                  </w:divBdr>
                                                </w:div>
                                                <w:div w:id="322634856">
                                                  <w:marLeft w:val="0"/>
                                                  <w:marRight w:val="0"/>
                                                  <w:marTop w:val="0"/>
                                                  <w:marBottom w:val="0"/>
                                                  <w:divBdr>
                                                    <w:top w:val="none" w:sz="0" w:space="0" w:color="auto"/>
                                                    <w:left w:val="none" w:sz="0" w:space="0" w:color="auto"/>
                                                    <w:bottom w:val="none" w:sz="0" w:space="0" w:color="auto"/>
                                                    <w:right w:val="none" w:sz="0" w:space="0" w:color="auto"/>
                                                  </w:divBdr>
                                                  <w:divsChild>
                                                    <w:div w:id="2106613667">
                                                      <w:marLeft w:val="0"/>
                                                      <w:marRight w:val="0"/>
                                                      <w:marTop w:val="0"/>
                                                      <w:marBottom w:val="0"/>
                                                      <w:divBdr>
                                                        <w:top w:val="none" w:sz="0" w:space="0" w:color="auto"/>
                                                        <w:left w:val="none" w:sz="0" w:space="0" w:color="auto"/>
                                                        <w:bottom w:val="none" w:sz="0" w:space="0" w:color="auto"/>
                                                        <w:right w:val="none" w:sz="0" w:space="0" w:color="auto"/>
                                                      </w:divBdr>
                                                      <w:divsChild>
                                                        <w:div w:id="560673650">
                                                          <w:marLeft w:val="0"/>
                                                          <w:marRight w:val="0"/>
                                                          <w:marTop w:val="0"/>
                                                          <w:marBottom w:val="0"/>
                                                          <w:divBdr>
                                                            <w:top w:val="none" w:sz="0" w:space="0" w:color="auto"/>
                                                            <w:left w:val="none" w:sz="0" w:space="0" w:color="auto"/>
                                                            <w:bottom w:val="none" w:sz="0" w:space="0" w:color="auto"/>
                                                            <w:right w:val="none" w:sz="0" w:space="0" w:color="auto"/>
                                                          </w:divBdr>
                                                        </w:div>
                                                        <w:div w:id="1516188355">
                                                          <w:marLeft w:val="240"/>
                                                          <w:marRight w:val="0"/>
                                                          <w:marTop w:val="0"/>
                                                          <w:marBottom w:val="0"/>
                                                          <w:divBdr>
                                                            <w:top w:val="none" w:sz="0" w:space="0" w:color="auto"/>
                                                            <w:left w:val="none" w:sz="0" w:space="0" w:color="auto"/>
                                                            <w:bottom w:val="none" w:sz="0" w:space="0" w:color="auto"/>
                                                            <w:right w:val="none" w:sz="0" w:space="0" w:color="auto"/>
                                                          </w:divBdr>
                                                          <w:divsChild>
                                                            <w:div w:id="367414787">
                                                              <w:marLeft w:val="0"/>
                                                              <w:marRight w:val="0"/>
                                                              <w:marTop w:val="0"/>
                                                              <w:marBottom w:val="0"/>
                                                              <w:divBdr>
                                                                <w:top w:val="none" w:sz="0" w:space="0" w:color="auto"/>
                                                                <w:left w:val="none" w:sz="0" w:space="0" w:color="auto"/>
                                                                <w:bottom w:val="none" w:sz="0" w:space="0" w:color="auto"/>
                                                                <w:right w:val="none" w:sz="0" w:space="0" w:color="auto"/>
                                                              </w:divBdr>
                                                              <w:divsChild>
                                                                <w:div w:id="847141428">
                                                                  <w:marLeft w:val="0"/>
                                                                  <w:marRight w:val="0"/>
                                                                  <w:marTop w:val="0"/>
                                                                  <w:marBottom w:val="0"/>
                                                                  <w:divBdr>
                                                                    <w:top w:val="none" w:sz="0" w:space="0" w:color="auto"/>
                                                                    <w:left w:val="none" w:sz="0" w:space="0" w:color="auto"/>
                                                                    <w:bottom w:val="none" w:sz="0" w:space="0" w:color="auto"/>
                                                                    <w:right w:val="none" w:sz="0" w:space="0" w:color="auto"/>
                                                                  </w:divBdr>
                                                                  <w:divsChild>
                                                                    <w:div w:id="1135636340">
                                                                      <w:marLeft w:val="0"/>
                                                                      <w:marRight w:val="0"/>
                                                                      <w:marTop w:val="0"/>
                                                                      <w:marBottom w:val="0"/>
                                                                      <w:divBdr>
                                                                        <w:top w:val="none" w:sz="0" w:space="0" w:color="auto"/>
                                                                        <w:left w:val="none" w:sz="0" w:space="0" w:color="auto"/>
                                                                        <w:bottom w:val="none" w:sz="0" w:space="0" w:color="auto"/>
                                                                        <w:right w:val="none" w:sz="0" w:space="0" w:color="auto"/>
                                                                      </w:divBdr>
                                                                    </w:div>
                                                                    <w:div w:id="493032606">
                                                                      <w:marLeft w:val="240"/>
                                                                      <w:marRight w:val="0"/>
                                                                      <w:marTop w:val="0"/>
                                                                      <w:marBottom w:val="0"/>
                                                                      <w:divBdr>
                                                                        <w:top w:val="none" w:sz="0" w:space="0" w:color="auto"/>
                                                                        <w:left w:val="none" w:sz="0" w:space="0" w:color="auto"/>
                                                                        <w:bottom w:val="none" w:sz="0" w:space="0" w:color="auto"/>
                                                                        <w:right w:val="none" w:sz="0" w:space="0" w:color="auto"/>
                                                                      </w:divBdr>
                                                                      <w:divsChild>
                                                                        <w:div w:id="1197157393">
                                                                          <w:marLeft w:val="0"/>
                                                                          <w:marRight w:val="0"/>
                                                                          <w:marTop w:val="0"/>
                                                                          <w:marBottom w:val="0"/>
                                                                          <w:divBdr>
                                                                            <w:top w:val="none" w:sz="0" w:space="0" w:color="auto"/>
                                                                            <w:left w:val="none" w:sz="0" w:space="0" w:color="auto"/>
                                                                            <w:bottom w:val="none" w:sz="0" w:space="0" w:color="auto"/>
                                                                            <w:right w:val="none" w:sz="0" w:space="0" w:color="auto"/>
                                                                          </w:divBdr>
                                                                          <w:divsChild>
                                                                            <w:div w:id="60980284">
                                                                              <w:marLeft w:val="0"/>
                                                                              <w:marRight w:val="0"/>
                                                                              <w:marTop w:val="0"/>
                                                                              <w:marBottom w:val="0"/>
                                                                              <w:divBdr>
                                                                                <w:top w:val="none" w:sz="0" w:space="0" w:color="auto"/>
                                                                                <w:left w:val="none" w:sz="0" w:space="0" w:color="auto"/>
                                                                                <w:bottom w:val="none" w:sz="0" w:space="0" w:color="auto"/>
                                                                                <w:right w:val="none" w:sz="0" w:space="0" w:color="auto"/>
                                                                              </w:divBdr>
                                                                              <w:divsChild>
                                                                                <w:div w:id="1440490968">
                                                                                  <w:marLeft w:val="0"/>
                                                                                  <w:marRight w:val="0"/>
                                                                                  <w:marTop w:val="0"/>
                                                                                  <w:marBottom w:val="0"/>
                                                                                  <w:divBdr>
                                                                                    <w:top w:val="none" w:sz="0" w:space="0" w:color="auto"/>
                                                                                    <w:left w:val="none" w:sz="0" w:space="0" w:color="auto"/>
                                                                                    <w:bottom w:val="none" w:sz="0" w:space="0" w:color="auto"/>
                                                                                    <w:right w:val="none" w:sz="0" w:space="0" w:color="auto"/>
                                                                                  </w:divBdr>
                                                                                </w:div>
                                                                                <w:div w:id="1026566127">
                                                                                  <w:marLeft w:val="240"/>
                                                                                  <w:marRight w:val="0"/>
                                                                                  <w:marTop w:val="0"/>
                                                                                  <w:marBottom w:val="0"/>
                                                                                  <w:divBdr>
                                                                                    <w:top w:val="none" w:sz="0" w:space="0" w:color="auto"/>
                                                                                    <w:left w:val="none" w:sz="0" w:space="0" w:color="auto"/>
                                                                                    <w:bottom w:val="none" w:sz="0" w:space="0" w:color="auto"/>
                                                                                    <w:right w:val="none" w:sz="0" w:space="0" w:color="auto"/>
                                                                                  </w:divBdr>
                                                                                  <w:divsChild>
                                                                                    <w:div w:id="1915892377">
                                                                                      <w:marLeft w:val="0"/>
                                                                                      <w:marRight w:val="0"/>
                                                                                      <w:marTop w:val="0"/>
                                                                                      <w:marBottom w:val="0"/>
                                                                                      <w:divBdr>
                                                                                        <w:top w:val="none" w:sz="0" w:space="0" w:color="auto"/>
                                                                                        <w:left w:val="none" w:sz="0" w:space="0" w:color="auto"/>
                                                                                        <w:bottom w:val="none" w:sz="0" w:space="0" w:color="auto"/>
                                                                                        <w:right w:val="none" w:sz="0" w:space="0" w:color="auto"/>
                                                                                      </w:divBdr>
                                                                                    </w:div>
                                                                                  </w:divsChild>
                                                                                </w:div>
                                                                                <w:div w:id="19327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8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60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1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956685">
                                      <w:marLeft w:val="0"/>
                                      <w:marRight w:val="0"/>
                                      <w:marTop w:val="0"/>
                                      <w:marBottom w:val="0"/>
                                      <w:divBdr>
                                        <w:top w:val="none" w:sz="0" w:space="0" w:color="auto"/>
                                        <w:left w:val="none" w:sz="0" w:space="0" w:color="auto"/>
                                        <w:bottom w:val="none" w:sz="0" w:space="0" w:color="auto"/>
                                        <w:right w:val="none" w:sz="0" w:space="0" w:color="auto"/>
                                      </w:divBdr>
                                      <w:divsChild>
                                        <w:div w:id="2083486812">
                                          <w:marLeft w:val="0"/>
                                          <w:marRight w:val="0"/>
                                          <w:marTop w:val="0"/>
                                          <w:marBottom w:val="0"/>
                                          <w:divBdr>
                                            <w:top w:val="none" w:sz="0" w:space="0" w:color="auto"/>
                                            <w:left w:val="none" w:sz="0" w:space="0" w:color="auto"/>
                                            <w:bottom w:val="none" w:sz="0" w:space="0" w:color="auto"/>
                                            <w:right w:val="none" w:sz="0" w:space="0" w:color="auto"/>
                                          </w:divBdr>
                                          <w:divsChild>
                                            <w:div w:id="1419709495">
                                              <w:marLeft w:val="0"/>
                                              <w:marRight w:val="0"/>
                                              <w:marTop w:val="0"/>
                                              <w:marBottom w:val="0"/>
                                              <w:divBdr>
                                                <w:top w:val="none" w:sz="0" w:space="0" w:color="auto"/>
                                                <w:left w:val="none" w:sz="0" w:space="0" w:color="auto"/>
                                                <w:bottom w:val="none" w:sz="0" w:space="0" w:color="auto"/>
                                                <w:right w:val="none" w:sz="0" w:space="0" w:color="auto"/>
                                              </w:divBdr>
                                            </w:div>
                                            <w:div w:id="1496410066">
                                              <w:marLeft w:val="240"/>
                                              <w:marRight w:val="0"/>
                                              <w:marTop w:val="0"/>
                                              <w:marBottom w:val="0"/>
                                              <w:divBdr>
                                                <w:top w:val="none" w:sz="0" w:space="0" w:color="auto"/>
                                                <w:left w:val="none" w:sz="0" w:space="0" w:color="auto"/>
                                                <w:bottom w:val="none" w:sz="0" w:space="0" w:color="auto"/>
                                                <w:right w:val="none" w:sz="0" w:space="0" w:color="auto"/>
                                              </w:divBdr>
                                              <w:divsChild>
                                                <w:div w:id="419251627">
                                                  <w:marLeft w:val="0"/>
                                                  <w:marRight w:val="0"/>
                                                  <w:marTop w:val="0"/>
                                                  <w:marBottom w:val="0"/>
                                                  <w:divBdr>
                                                    <w:top w:val="none" w:sz="0" w:space="0" w:color="auto"/>
                                                    <w:left w:val="none" w:sz="0" w:space="0" w:color="auto"/>
                                                    <w:bottom w:val="none" w:sz="0" w:space="0" w:color="auto"/>
                                                    <w:right w:val="none" w:sz="0" w:space="0" w:color="auto"/>
                                                  </w:divBdr>
                                                </w:div>
                                                <w:div w:id="1449394652">
                                                  <w:marLeft w:val="0"/>
                                                  <w:marRight w:val="0"/>
                                                  <w:marTop w:val="0"/>
                                                  <w:marBottom w:val="0"/>
                                                  <w:divBdr>
                                                    <w:top w:val="none" w:sz="0" w:space="0" w:color="auto"/>
                                                    <w:left w:val="none" w:sz="0" w:space="0" w:color="auto"/>
                                                    <w:bottom w:val="none" w:sz="0" w:space="0" w:color="auto"/>
                                                    <w:right w:val="none" w:sz="0" w:space="0" w:color="auto"/>
                                                  </w:divBdr>
                                                </w:div>
                                                <w:div w:id="2102558252">
                                                  <w:marLeft w:val="0"/>
                                                  <w:marRight w:val="0"/>
                                                  <w:marTop w:val="0"/>
                                                  <w:marBottom w:val="0"/>
                                                  <w:divBdr>
                                                    <w:top w:val="none" w:sz="0" w:space="0" w:color="auto"/>
                                                    <w:left w:val="none" w:sz="0" w:space="0" w:color="auto"/>
                                                    <w:bottom w:val="none" w:sz="0" w:space="0" w:color="auto"/>
                                                    <w:right w:val="none" w:sz="0" w:space="0" w:color="auto"/>
                                                  </w:divBdr>
                                                  <w:divsChild>
                                                    <w:div w:id="1500924733">
                                                      <w:marLeft w:val="0"/>
                                                      <w:marRight w:val="0"/>
                                                      <w:marTop w:val="0"/>
                                                      <w:marBottom w:val="0"/>
                                                      <w:divBdr>
                                                        <w:top w:val="none" w:sz="0" w:space="0" w:color="auto"/>
                                                        <w:left w:val="none" w:sz="0" w:space="0" w:color="auto"/>
                                                        <w:bottom w:val="none" w:sz="0" w:space="0" w:color="auto"/>
                                                        <w:right w:val="none" w:sz="0" w:space="0" w:color="auto"/>
                                                      </w:divBdr>
                                                      <w:divsChild>
                                                        <w:div w:id="1417091176">
                                                          <w:marLeft w:val="0"/>
                                                          <w:marRight w:val="0"/>
                                                          <w:marTop w:val="0"/>
                                                          <w:marBottom w:val="0"/>
                                                          <w:divBdr>
                                                            <w:top w:val="none" w:sz="0" w:space="0" w:color="auto"/>
                                                            <w:left w:val="none" w:sz="0" w:space="0" w:color="auto"/>
                                                            <w:bottom w:val="none" w:sz="0" w:space="0" w:color="auto"/>
                                                            <w:right w:val="none" w:sz="0" w:space="0" w:color="auto"/>
                                                          </w:divBdr>
                                                        </w:div>
                                                        <w:div w:id="2060006741">
                                                          <w:marLeft w:val="240"/>
                                                          <w:marRight w:val="0"/>
                                                          <w:marTop w:val="0"/>
                                                          <w:marBottom w:val="0"/>
                                                          <w:divBdr>
                                                            <w:top w:val="none" w:sz="0" w:space="0" w:color="auto"/>
                                                            <w:left w:val="none" w:sz="0" w:space="0" w:color="auto"/>
                                                            <w:bottom w:val="none" w:sz="0" w:space="0" w:color="auto"/>
                                                            <w:right w:val="none" w:sz="0" w:space="0" w:color="auto"/>
                                                          </w:divBdr>
                                                          <w:divsChild>
                                                            <w:div w:id="1913275360">
                                                              <w:marLeft w:val="0"/>
                                                              <w:marRight w:val="0"/>
                                                              <w:marTop w:val="0"/>
                                                              <w:marBottom w:val="0"/>
                                                              <w:divBdr>
                                                                <w:top w:val="none" w:sz="0" w:space="0" w:color="auto"/>
                                                                <w:left w:val="none" w:sz="0" w:space="0" w:color="auto"/>
                                                                <w:bottom w:val="none" w:sz="0" w:space="0" w:color="auto"/>
                                                                <w:right w:val="none" w:sz="0" w:space="0" w:color="auto"/>
                                                              </w:divBdr>
                                                              <w:divsChild>
                                                                <w:div w:id="1173104095">
                                                                  <w:marLeft w:val="0"/>
                                                                  <w:marRight w:val="0"/>
                                                                  <w:marTop w:val="0"/>
                                                                  <w:marBottom w:val="0"/>
                                                                  <w:divBdr>
                                                                    <w:top w:val="none" w:sz="0" w:space="0" w:color="auto"/>
                                                                    <w:left w:val="none" w:sz="0" w:space="0" w:color="auto"/>
                                                                    <w:bottom w:val="none" w:sz="0" w:space="0" w:color="auto"/>
                                                                    <w:right w:val="none" w:sz="0" w:space="0" w:color="auto"/>
                                                                  </w:divBdr>
                                                                  <w:divsChild>
                                                                    <w:div w:id="1804809284">
                                                                      <w:marLeft w:val="0"/>
                                                                      <w:marRight w:val="0"/>
                                                                      <w:marTop w:val="0"/>
                                                                      <w:marBottom w:val="0"/>
                                                                      <w:divBdr>
                                                                        <w:top w:val="none" w:sz="0" w:space="0" w:color="auto"/>
                                                                        <w:left w:val="none" w:sz="0" w:space="0" w:color="auto"/>
                                                                        <w:bottom w:val="none" w:sz="0" w:space="0" w:color="auto"/>
                                                                        <w:right w:val="none" w:sz="0" w:space="0" w:color="auto"/>
                                                                      </w:divBdr>
                                                                    </w:div>
                                                                    <w:div w:id="1333799635">
                                                                      <w:marLeft w:val="240"/>
                                                                      <w:marRight w:val="0"/>
                                                                      <w:marTop w:val="0"/>
                                                                      <w:marBottom w:val="0"/>
                                                                      <w:divBdr>
                                                                        <w:top w:val="none" w:sz="0" w:space="0" w:color="auto"/>
                                                                        <w:left w:val="none" w:sz="0" w:space="0" w:color="auto"/>
                                                                        <w:bottom w:val="none" w:sz="0" w:space="0" w:color="auto"/>
                                                                        <w:right w:val="none" w:sz="0" w:space="0" w:color="auto"/>
                                                                      </w:divBdr>
                                                                      <w:divsChild>
                                                                        <w:div w:id="1767188418">
                                                                          <w:marLeft w:val="0"/>
                                                                          <w:marRight w:val="0"/>
                                                                          <w:marTop w:val="0"/>
                                                                          <w:marBottom w:val="0"/>
                                                                          <w:divBdr>
                                                                            <w:top w:val="none" w:sz="0" w:space="0" w:color="auto"/>
                                                                            <w:left w:val="none" w:sz="0" w:space="0" w:color="auto"/>
                                                                            <w:bottom w:val="none" w:sz="0" w:space="0" w:color="auto"/>
                                                                            <w:right w:val="none" w:sz="0" w:space="0" w:color="auto"/>
                                                                          </w:divBdr>
                                                                          <w:divsChild>
                                                                            <w:div w:id="1781754924">
                                                                              <w:marLeft w:val="0"/>
                                                                              <w:marRight w:val="0"/>
                                                                              <w:marTop w:val="0"/>
                                                                              <w:marBottom w:val="0"/>
                                                                              <w:divBdr>
                                                                                <w:top w:val="none" w:sz="0" w:space="0" w:color="auto"/>
                                                                                <w:left w:val="none" w:sz="0" w:space="0" w:color="auto"/>
                                                                                <w:bottom w:val="none" w:sz="0" w:space="0" w:color="auto"/>
                                                                                <w:right w:val="none" w:sz="0" w:space="0" w:color="auto"/>
                                                                              </w:divBdr>
                                                                              <w:divsChild>
                                                                                <w:div w:id="593979810">
                                                                                  <w:marLeft w:val="0"/>
                                                                                  <w:marRight w:val="0"/>
                                                                                  <w:marTop w:val="0"/>
                                                                                  <w:marBottom w:val="0"/>
                                                                                  <w:divBdr>
                                                                                    <w:top w:val="none" w:sz="0" w:space="0" w:color="auto"/>
                                                                                    <w:left w:val="none" w:sz="0" w:space="0" w:color="auto"/>
                                                                                    <w:bottom w:val="none" w:sz="0" w:space="0" w:color="auto"/>
                                                                                    <w:right w:val="none" w:sz="0" w:space="0" w:color="auto"/>
                                                                                  </w:divBdr>
                                                                                </w:div>
                                                                                <w:div w:id="658311249">
                                                                                  <w:marLeft w:val="240"/>
                                                                                  <w:marRight w:val="0"/>
                                                                                  <w:marTop w:val="0"/>
                                                                                  <w:marBottom w:val="0"/>
                                                                                  <w:divBdr>
                                                                                    <w:top w:val="none" w:sz="0" w:space="0" w:color="auto"/>
                                                                                    <w:left w:val="none" w:sz="0" w:space="0" w:color="auto"/>
                                                                                    <w:bottom w:val="none" w:sz="0" w:space="0" w:color="auto"/>
                                                                                    <w:right w:val="none" w:sz="0" w:space="0" w:color="auto"/>
                                                                                  </w:divBdr>
                                                                                  <w:divsChild>
                                                                                    <w:div w:id="53429662">
                                                                                      <w:marLeft w:val="0"/>
                                                                                      <w:marRight w:val="0"/>
                                                                                      <w:marTop w:val="0"/>
                                                                                      <w:marBottom w:val="0"/>
                                                                                      <w:divBdr>
                                                                                        <w:top w:val="none" w:sz="0" w:space="0" w:color="auto"/>
                                                                                        <w:left w:val="none" w:sz="0" w:space="0" w:color="auto"/>
                                                                                        <w:bottom w:val="none" w:sz="0" w:space="0" w:color="auto"/>
                                                                                        <w:right w:val="none" w:sz="0" w:space="0" w:color="auto"/>
                                                                                      </w:divBdr>
                                                                                    </w:div>
                                                                                    <w:div w:id="1261523234">
                                                                                      <w:marLeft w:val="0"/>
                                                                                      <w:marRight w:val="0"/>
                                                                                      <w:marTop w:val="0"/>
                                                                                      <w:marBottom w:val="0"/>
                                                                                      <w:divBdr>
                                                                                        <w:top w:val="none" w:sz="0" w:space="0" w:color="auto"/>
                                                                                        <w:left w:val="none" w:sz="0" w:space="0" w:color="auto"/>
                                                                                        <w:bottom w:val="none" w:sz="0" w:space="0" w:color="auto"/>
                                                                                        <w:right w:val="none" w:sz="0" w:space="0" w:color="auto"/>
                                                                                      </w:divBdr>
                                                                                    </w:div>
                                                                                  </w:divsChild>
                                                                                </w:div>
                                                                                <w:div w:id="41486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0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7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72285">
                                                  <w:marLeft w:val="0"/>
                                                  <w:marRight w:val="0"/>
                                                  <w:marTop w:val="0"/>
                                                  <w:marBottom w:val="0"/>
                                                  <w:divBdr>
                                                    <w:top w:val="none" w:sz="0" w:space="0" w:color="auto"/>
                                                    <w:left w:val="none" w:sz="0" w:space="0" w:color="auto"/>
                                                    <w:bottom w:val="none" w:sz="0" w:space="0" w:color="auto"/>
                                                    <w:right w:val="none" w:sz="0" w:space="0" w:color="auto"/>
                                                  </w:divBdr>
                                                  <w:divsChild>
                                                    <w:div w:id="467432414">
                                                      <w:marLeft w:val="0"/>
                                                      <w:marRight w:val="0"/>
                                                      <w:marTop w:val="0"/>
                                                      <w:marBottom w:val="0"/>
                                                      <w:divBdr>
                                                        <w:top w:val="none" w:sz="0" w:space="0" w:color="auto"/>
                                                        <w:left w:val="none" w:sz="0" w:space="0" w:color="auto"/>
                                                        <w:bottom w:val="none" w:sz="0" w:space="0" w:color="auto"/>
                                                        <w:right w:val="none" w:sz="0" w:space="0" w:color="auto"/>
                                                      </w:divBdr>
                                                      <w:divsChild>
                                                        <w:div w:id="102118193">
                                                          <w:marLeft w:val="0"/>
                                                          <w:marRight w:val="0"/>
                                                          <w:marTop w:val="0"/>
                                                          <w:marBottom w:val="0"/>
                                                          <w:divBdr>
                                                            <w:top w:val="none" w:sz="0" w:space="0" w:color="auto"/>
                                                            <w:left w:val="none" w:sz="0" w:space="0" w:color="auto"/>
                                                            <w:bottom w:val="none" w:sz="0" w:space="0" w:color="auto"/>
                                                            <w:right w:val="none" w:sz="0" w:space="0" w:color="auto"/>
                                                          </w:divBdr>
                                                        </w:div>
                                                        <w:div w:id="1957566276">
                                                          <w:marLeft w:val="240"/>
                                                          <w:marRight w:val="0"/>
                                                          <w:marTop w:val="0"/>
                                                          <w:marBottom w:val="0"/>
                                                          <w:divBdr>
                                                            <w:top w:val="none" w:sz="0" w:space="0" w:color="auto"/>
                                                            <w:left w:val="none" w:sz="0" w:space="0" w:color="auto"/>
                                                            <w:bottom w:val="none" w:sz="0" w:space="0" w:color="auto"/>
                                                            <w:right w:val="none" w:sz="0" w:space="0" w:color="auto"/>
                                                          </w:divBdr>
                                                          <w:divsChild>
                                                            <w:div w:id="1350984777">
                                                              <w:marLeft w:val="0"/>
                                                              <w:marRight w:val="0"/>
                                                              <w:marTop w:val="0"/>
                                                              <w:marBottom w:val="0"/>
                                                              <w:divBdr>
                                                                <w:top w:val="none" w:sz="0" w:space="0" w:color="auto"/>
                                                                <w:left w:val="none" w:sz="0" w:space="0" w:color="auto"/>
                                                                <w:bottom w:val="none" w:sz="0" w:space="0" w:color="auto"/>
                                                                <w:right w:val="none" w:sz="0" w:space="0" w:color="auto"/>
                                                              </w:divBdr>
                                                              <w:divsChild>
                                                                <w:div w:id="1071735243">
                                                                  <w:marLeft w:val="0"/>
                                                                  <w:marRight w:val="0"/>
                                                                  <w:marTop w:val="0"/>
                                                                  <w:marBottom w:val="0"/>
                                                                  <w:divBdr>
                                                                    <w:top w:val="none" w:sz="0" w:space="0" w:color="auto"/>
                                                                    <w:left w:val="none" w:sz="0" w:space="0" w:color="auto"/>
                                                                    <w:bottom w:val="none" w:sz="0" w:space="0" w:color="auto"/>
                                                                    <w:right w:val="none" w:sz="0" w:space="0" w:color="auto"/>
                                                                  </w:divBdr>
                                                                  <w:divsChild>
                                                                    <w:div w:id="1855340743">
                                                                      <w:marLeft w:val="0"/>
                                                                      <w:marRight w:val="0"/>
                                                                      <w:marTop w:val="0"/>
                                                                      <w:marBottom w:val="0"/>
                                                                      <w:divBdr>
                                                                        <w:top w:val="none" w:sz="0" w:space="0" w:color="auto"/>
                                                                        <w:left w:val="none" w:sz="0" w:space="0" w:color="auto"/>
                                                                        <w:bottom w:val="none" w:sz="0" w:space="0" w:color="auto"/>
                                                                        <w:right w:val="none" w:sz="0" w:space="0" w:color="auto"/>
                                                                      </w:divBdr>
                                                                    </w:div>
                                                                    <w:div w:id="1274633736">
                                                                      <w:marLeft w:val="240"/>
                                                                      <w:marRight w:val="0"/>
                                                                      <w:marTop w:val="0"/>
                                                                      <w:marBottom w:val="0"/>
                                                                      <w:divBdr>
                                                                        <w:top w:val="none" w:sz="0" w:space="0" w:color="auto"/>
                                                                        <w:left w:val="none" w:sz="0" w:space="0" w:color="auto"/>
                                                                        <w:bottom w:val="none" w:sz="0" w:space="0" w:color="auto"/>
                                                                        <w:right w:val="none" w:sz="0" w:space="0" w:color="auto"/>
                                                                      </w:divBdr>
                                                                      <w:divsChild>
                                                                        <w:div w:id="1101801280">
                                                                          <w:marLeft w:val="0"/>
                                                                          <w:marRight w:val="0"/>
                                                                          <w:marTop w:val="0"/>
                                                                          <w:marBottom w:val="0"/>
                                                                          <w:divBdr>
                                                                            <w:top w:val="none" w:sz="0" w:space="0" w:color="auto"/>
                                                                            <w:left w:val="none" w:sz="0" w:space="0" w:color="auto"/>
                                                                            <w:bottom w:val="none" w:sz="0" w:space="0" w:color="auto"/>
                                                                            <w:right w:val="none" w:sz="0" w:space="0" w:color="auto"/>
                                                                          </w:divBdr>
                                                                          <w:divsChild>
                                                                            <w:div w:id="1808233332">
                                                                              <w:marLeft w:val="0"/>
                                                                              <w:marRight w:val="0"/>
                                                                              <w:marTop w:val="0"/>
                                                                              <w:marBottom w:val="0"/>
                                                                              <w:divBdr>
                                                                                <w:top w:val="none" w:sz="0" w:space="0" w:color="auto"/>
                                                                                <w:left w:val="none" w:sz="0" w:space="0" w:color="auto"/>
                                                                                <w:bottom w:val="none" w:sz="0" w:space="0" w:color="auto"/>
                                                                                <w:right w:val="none" w:sz="0" w:space="0" w:color="auto"/>
                                                                              </w:divBdr>
                                                                              <w:divsChild>
                                                                                <w:div w:id="833644239">
                                                                                  <w:marLeft w:val="0"/>
                                                                                  <w:marRight w:val="0"/>
                                                                                  <w:marTop w:val="0"/>
                                                                                  <w:marBottom w:val="0"/>
                                                                                  <w:divBdr>
                                                                                    <w:top w:val="none" w:sz="0" w:space="0" w:color="auto"/>
                                                                                    <w:left w:val="none" w:sz="0" w:space="0" w:color="auto"/>
                                                                                    <w:bottom w:val="none" w:sz="0" w:space="0" w:color="auto"/>
                                                                                    <w:right w:val="none" w:sz="0" w:space="0" w:color="auto"/>
                                                                                  </w:divBdr>
                                                                                </w:div>
                                                                                <w:div w:id="497308602">
                                                                                  <w:marLeft w:val="240"/>
                                                                                  <w:marRight w:val="0"/>
                                                                                  <w:marTop w:val="0"/>
                                                                                  <w:marBottom w:val="0"/>
                                                                                  <w:divBdr>
                                                                                    <w:top w:val="none" w:sz="0" w:space="0" w:color="auto"/>
                                                                                    <w:left w:val="none" w:sz="0" w:space="0" w:color="auto"/>
                                                                                    <w:bottom w:val="none" w:sz="0" w:space="0" w:color="auto"/>
                                                                                    <w:right w:val="none" w:sz="0" w:space="0" w:color="auto"/>
                                                                                  </w:divBdr>
                                                                                  <w:divsChild>
                                                                                    <w:div w:id="1206715939">
                                                                                      <w:marLeft w:val="0"/>
                                                                                      <w:marRight w:val="0"/>
                                                                                      <w:marTop w:val="0"/>
                                                                                      <w:marBottom w:val="0"/>
                                                                                      <w:divBdr>
                                                                                        <w:top w:val="none" w:sz="0" w:space="0" w:color="auto"/>
                                                                                        <w:left w:val="none" w:sz="0" w:space="0" w:color="auto"/>
                                                                                        <w:bottom w:val="none" w:sz="0" w:space="0" w:color="auto"/>
                                                                                        <w:right w:val="none" w:sz="0" w:space="0" w:color="auto"/>
                                                                                      </w:divBdr>
                                                                                    </w:div>
                                                                                    <w:div w:id="57242880">
                                                                                      <w:marLeft w:val="0"/>
                                                                                      <w:marRight w:val="0"/>
                                                                                      <w:marTop w:val="0"/>
                                                                                      <w:marBottom w:val="0"/>
                                                                                      <w:divBdr>
                                                                                        <w:top w:val="none" w:sz="0" w:space="0" w:color="auto"/>
                                                                                        <w:left w:val="none" w:sz="0" w:space="0" w:color="auto"/>
                                                                                        <w:bottom w:val="none" w:sz="0" w:space="0" w:color="auto"/>
                                                                                        <w:right w:val="none" w:sz="0" w:space="0" w:color="auto"/>
                                                                                      </w:divBdr>
                                                                                    </w:div>
                                                                                  </w:divsChild>
                                                                                </w:div>
                                                                                <w:div w:id="479729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6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3773">
                                                  <w:marLeft w:val="0"/>
                                                  <w:marRight w:val="0"/>
                                                  <w:marTop w:val="0"/>
                                                  <w:marBottom w:val="0"/>
                                                  <w:divBdr>
                                                    <w:top w:val="none" w:sz="0" w:space="0" w:color="auto"/>
                                                    <w:left w:val="none" w:sz="0" w:space="0" w:color="auto"/>
                                                    <w:bottom w:val="none" w:sz="0" w:space="0" w:color="auto"/>
                                                    <w:right w:val="none" w:sz="0" w:space="0" w:color="auto"/>
                                                  </w:divBdr>
                                                  <w:divsChild>
                                                    <w:div w:id="2009551623">
                                                      <w:marLeft w:val="0"/>
                                                      <w:marRight w:val="0"/>
                                                      <w:marTop w:val="0"/>
                                                      <w:marBottom w:val="0"/>
                                                      <w:divBdr>
                                                        <w:top w:val="none" w:sz="0" w:space="0" w:color="auto"/>
                                                        <w:left w:val="none" w:sz="0" w:space="0" w:color="auto"/>
                                                        <w:bottom w:val="none" w:sz="0" w:space="0" w:color="auto"/>
                                                        <w:right w:val="none" w:sz="0" w:space="0" w:color="auto"/>
                                                      </w:divBdr>
                                                      <w:divsChild>
                                                        <w:div w:id="711734457">
                                                          <w:marLeft w:val="0"/>
                                                          <w:marRight w:val="0"/>
                                                          <w:marTop w:val="0"/>
                                                          <w:marBottom w:val="0"/>
                                                          <w:divBdr>
                                                            <w:top w:val="none" w:sz="0" w:space="0" w:color="auto"/>
                                                            <w:left w:val="none" w:sz="0" w:space="0" w:color="auto"/>
                                                            <w:bottom w:val="none" w:sz="0" w:space="0" w:color="auto"/>
                                                            <w:right w:val="none" w:sz="0" w:space="0" w:color="auto"/>
                                                          </w:divBdr>
                                                        </w:div>
                                                        <w:div w:id="385879778">
                                                          <w:marLeft w:val="240"/>
                                                          <w:marRight w:val="0"/>
                                                          <w:marTop w:val="0"/>
                                                          <w:marBottom w:val="0"/>
                                                          <w:divBdr>
                                                            <w:top w:val="none" w:sz="0" w:space="0" w:color="auto"/>
                                                            <w:left w:val="none" w:sz="0" w:space="0" w:color="auto"/>
                                                            <w:bottom w:val="none" w:sz="0" w:space="0" w:color="auto"/>
                                                            <w:right w:val="none" w:sz="0" w:space="0" w:color="auto"/>
                                                          </w:divBdr>
                                                          <w:divsChild>
                                                            <w:div w:id="714356694">
                                                              <w:marLeft w:val="0"/>
                                                              <w:marRight w:val="0"/>
                                                              <w:marTop w:val="0"/>
                                                              <w:marBottom w:val="0"/>
                                                              <w:divBdr>
                                                                <w:top w:val="none" w:sz="0" w:space="0" w:color="auto"/>
                                                                <w:left w:val="none" w:sz="0" w:space="0" w:color="auto"/>
                                                                <w:bottom w:val="none" w:sz="0" w:space="0" w:color="auto"/>
                                                                <w:right w:val="none" w:sz="0" w:space="0" w:color="auto"/>
                                                              </w:divBdr>
                                                              <w:divsChild>
                                                                <w:div w:id="114178176">
                                                                  <w:marLeft w:val="0"/>
                                                                  <w:marRight w:val="0"/>
                                                                  <w:marTop w:val="0"/>
                                                                  <w:marBottom w:val="0"/>
                                                                  <w:divBdr>
                                                                    <w:top w:val="none" w:sz="0" w:space="0" w:color="auto"/>
                                                                    <w:left w:val="none" w:sz="0" w:space="0" w:color="auto"/>
                                                                    <w:bottom w:val="none" w:sz="0" w:space="0" w:color="auto"/>
                                                                    <w:right w:val="none" w:sz="0" w:space="0" w:color="auto"/>
                                                                  </w:divBdr>
                                                                  <w:divsChild>
                                                                    <w:div w:id="632948277">
                                                                      <w:marLeft w:val="0"/>
                                                                      <w:marRight w:val="0"/>
                                                                      <w:marTop w:val="0"/>
                                                                      <w:marBottom w:val="0"/>
                                                                      <w:divBdr>
                                                                        <w:top w:val="none" w:sz="0" w:space="0" w:color="auto"/>
                                                                        <w:left w:val="none" w:sz="0" w:space="0" w:color="auto"/>
                                                                        <w:bottom w:val="none" w:sz="0" w:space="0" w:color="auto"/>
                                                                        <w:right w:val="none" w:sz="0" w:space="0" w:color="auto"/>
                                                                      </w:divBdr>
                                                                    </w:div>
                                                                    <w:div w:id="1218203553">
                                                                      <w:marLeft w:val="240"/>
                                                                      <w:marRight w:val="0"/>
                                                                      <w:marTop w:val="0"/>
                                                                      <w:marBottom w:val="0"/>
                                                                      <w:divBdr>
                                                                        <w:top w:val="none" w:sz="0" w:space="0" w:color="auto"/>
                                                                        <w:left w:val="none" w:sz="0" w:space="0" w:color="auto"/>
                                                                        <w:bottom w:val="none" w:sz="0" w:space="0" w:color="auto"/>
                                                                        <w:right w:val="none" w:sz="0" w:space="0" w:color="auto"/>
                                                                      </w:divBdr>
                                                                      <w:divsChild>
                                                                        <w:div w:id="571693217">
                                                                          <w:marLeft w:val="0"/>
                                                                          <w:marRight w:val="0"/>
                                                                          <w:marTop w:val="0"/>
                                                                          <w:marBottom w:val="0"/>
                                                                          <w:divBdr>
                                                                            <w:top w:val="none" w:sz="0" w:space="0" w:color="auto"/>
                                                                            <w:left w:val="none" w:sz="0" w:space="0" w:color="auto"/>
                                                                            <w:bottom w:val="none" w:sz="0" w:space="0" w:color="auto"/>
                                                                            <w:right w:val="none" w:sz="0" w:space="0" w:color="auto"/>
                                                                          </w:divBdr>
                                                                          <w:divsChild>
                                                                            <w:div w:id="428350430">
                                                                              <w:marLeft w:val="0"/>
                                                                              <w:marRight w:val="0"/>
                                                                              <w:marTop w:val="0"/>
                                                                              <w:marBottom w:val="0"/>
                                                                              <w:divBdr>
                                                                                <w:top w:val="none" w:sz="0" w:space="0" w:color="auto"/>
                                                                                <w:left w:val="none" w:sz="0" w:space="0" w:color="auto"/>
                                                                                <w:bottom w:val="none" w:sz="0" w:space="0" w:color="auto"/>
                                                                                <w:right w:val="none" w:sz="0" w:space="0" w:color="auto"/>
                                                                              </w:divBdr>
                                                                              <w:divsChild>
                                                                                <w:div w:id="922495041">
                                                                                  <w:marLeft w:val="0"/>
                                                                                  <w:marRight w:val="0"/>
                                                                                  <w:marTop w:val="0"/>
                                                                                  <w:marBottom w:val="0"/>
                                                                                  <w:divBdr>
                                                                                    <w:top w:val="none" w:sz="0" w:space="0" w:color="auto"/>
                                                                                    <w:left w:val="none" w:sz="0" w:space="0" w:color="auto"/>
                                                                                    <w:bottom w:val="none" w:sz="0" w:space="0" w:color="auto"/>
                                                                                    <w:right w:val="none" w:sz="0" w:space="0" w:color="auto"/>
                                                                                  </w:divBdr>
                                                                                </w:div>
                                                                                <w:div w:id="990525387">
                                                                                  <w:marLeft w:val="240"/>
                                                                                  <w:marRight w:val="0"/>
                                                                                  <w:marTop w:val="0"/>
                                                                                  <w:marBottom w:val="0"/>
                                                                                  <w:divBdr>
                                                                                    <w:top w:val="none" w:sz="0" w:space="0" w:color="auto"/>
                                                                                    <w:left w:val="none" w:sz="0" w:space="0" w:color="auto"/>
                                                                                    <w:bottom w:val="none" w:sz="0" w:space="0" w:color="auto"/>
                                                                                    <w:right w:val="none" w:sz="0" w:space="0" w:color="auto"/>
                                                                                  </w:divBdr>
                                                                                  <w:divsChild>
                                                                                    <w:div w:id="1537890338">
                                                                                      <w:marLeft w:val="0"/>
                                                                                      <w:marRight w:val="0"/>
                                                                                      <w:marTop w:val="0"/>
                                                                                      <w:marBottom w:val="0"/>
                                                                                      <w:divBdr>
                                                                                        <w:top w:val="none" w:sz="0" w:space="0" w:color="auto"/>
                                                                                        <w:left w:val="none" w:sz="0" w:space="0" w:color="auto"/>
                                                                                        <w:bottom w:val="none" w:sz="0" w:space="0" w:color="auto"/>
                                                                                        <w:right w:val="none" w:sz="0" w:space="0" w:color="auto"/>
                                                                                      </w:divBdr>
                                                                                    </w:div>
                                                                                  </w:divsChild>
                                                                                </w:div>
                                                                                <w:div w:id="3277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80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08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7662">
                                                  <w:marLeft w:val="0"/>
                                                  <w:marRight w:val="0"/>
                                                  <w:marTop w:val="0"/>
                                                  <w:marBottom w:val="0"/>
                                                  <w:divBdr>
                                                    <w:top w:val="none" w:sz="0" w:space="0" w:color="auto"/>
                                                    <w:left w:val="none" w:sz="0" w:space="0" w:color="auto"/>
                                                    <w:bottom w:val="none" w:sz="0" w:space="0" w:color="auto"/>
                                                    <w:right w:val="none" w:sz="0" w:space="0" w:color="auto"/>
                                                  </w:divBdr>
                                                  <w:divsChild>
                                                    <w:div w:id="947273506">
                                                      <w:marLeft w:val="0"/>
                                                      <w:marRight w:val="0"/>
                                                      <w:marTop w:val="0"/>
                                                      <w:marBottom w:val="0"/>
                                                      <w:divBdr>
                                                        <w:top w:val="none" w:sz="0" w:space="0" w:color="auto"/>
                                                        <w:left w:val="none" w:sz="0" w:space="0" w:color="auto"/>
                                                        <w:bottom w:val="none" w:sz="0" w:space="0" w:color="auto"/>
                                                        <w:right w:val="none" w:sz="0" w:space="0" w:color="auto"/>
                                                      </w:divBdr>
                                                      <w:divsChild>
                                                        <w:div w:id="860238493">
                                                          <w:marLeft w:val="0"/>
                                                          <w:marRight w:val="0"/>
                                                          <w:marTop w:val="0"/>
                                                          <w:marBottom w:val="0"/>
                                                          <w:divBdr>
                                                            <w:top w:val="none" w:sz="0" w:space="0" w:color="auto"/>
                                                            <w:left w:val="none" w:sz="0" w:space="0" w:color="auto"/>
                                                            <w:bottom w:val="none" w:sz="0" w:space="0" w:color="auto"/>
                                                            <w:right w:val="none" w:sz="0" w:space="0" w:color="auto"/>
                                                          </w:divBdr>
                                                        </w:div>
                                                        <w:div w:id="753864431">
                                                          <w:marLeft w:val="240"/>
                                                          <w:marRight w:val="0"/>
                                                          <w:marTop w:val="0"/>
                                                          <w:marBottom w:val="0"/>
                                                          <w:divBdr>
                                                            <w:top w:val="none" w:sz="0" w:space="0" w:color="auto"/>
                                                            <w:left w:val="none" w:sz="0" w:space="0" w:color="auto"/>
                                                            <w:bottom w:val="none" w:sz="0" w:space="0" w:color="auto"/>
                                                            <w:right w:val="none" w:sz="0" w:space="0" w:color="auto"/>
                                                          </w:divBdr>
                                                          <w:divsChild>
                                                            <w:div w:id="897741650">
                                                              <w:marLeft w:val="0"/>
                                                              <w:marRight w:val="0"/>
                                                              <w:marTop w:val="0"/>
                                                              <w:marBottom w:val="0"/>
                                                              <w:divBdr>
                                                                <w:top w:val="none" w:sz="0" w:space="0" w:color="auto"/>
                                                                <w:left w:val="none" w:sz="0" w:space="0" w:color="auto"/>
                                                                <w:bottom w:val="none" w:sz="0" w:space="0" w:color="auto"/>
                                                                <w:right w:val="none" w:sz="0" w:space="0" w:color="auto"/>
                                                              </w:divBdr>
                                                              <w:divsChild>
                                                                <w:div w:id="1807240569">
                                                                  <w:marLeft w:val="0"/>
                                                                  <w:marRight w:val="0"/>
                                                                  <w:marTop w:val="0"/>
                                                                  <w:marBottom w:val="0"/>
                                                                  <w:divBdr>
                                                                    <w:top w:val="none" w:sz="0" w:space="0" w:color="auto"/>
                                                                    <w:left w:val="none" w:sz="0" w:space="0" w:color="auto"/>
                                                                    <w:bottom w:val="none" w:sz="0" w:space="0" w:color="auto"/>
                                                                    <w:right w:val="none" w:sz="0" w:space="0" w:color="auto"/>
                                                                  </w:divBdr>
                                                                  <w:divsChild>
                                                                    <w:div w:id="1026295441">
                                                                      <w:marLeft w:val="0"/>
                                                                      <w:marRight w:val="0"/>
                                                                      <w:marTop w:val="0"/>
                                                                      <w:marBottom w:val="0"/>
                                                                      <w:divBdr>
                                                                        <w:top w:val="none" w:sz="0" w:space="0" w:color="auto"/>
                                                                        <w:left w:val="none" w:sz="0" w:space="0" w:color="auto"/>
                                                                        <w:bottom w:val="none" w:sz="0" w:space="0" w:color="auto"/>
                                                                        <w:right w:val="none" w:sz="0" w:space="0" w:color="auto"/>
                                                                      </w:divBdr>
                                                                    </w:div>
                                                                    <w:div w:id="1819373556">
                                                                      <w:marLeft w:val="240"/>
                                                                      <w:marRight w:val="0"/>
                                                                      <w:marTop w:val="0"/>
                                                                      <w:marBottom w:val="0"/>
                                                                      <w:divBdr>
                                                                        <w:top w:val="none" w:sz="0" w:space="0" w:color="auto"/>
                                                                        <w:left w:val="none" w:sz="0" w:space="0" w:color="auto"/>
                                                                        <w:bottom w:val="none" w:sz="0" w:space="0" w:color="auto"/>
                                                                        <w:right w:val="none" w:sz="0" w:space="0" w:color="auto"/>
                                                                      </w:divBdr>
                                                                      <w:divsChild>
                                                                        <w:div w:id="287594054">
                                                                          <w:marLeft w:val="0"/>
                                                                          <w:marRight w:val="0"/>
                                                                          <w:marTop w:val="0"/>
                                                                          <w:marBottom w:val="0"/>
                                                                          <w:divBdr>
                                                                            <w:top w:val="none" w:sz="0" w:space="0" w:color="auto"/>
                                                                            <w:left w:val="none" w:sz="0" w:space="0" w:color="auto"/>
                                                                            <w:bottom w:val="none" w:sz="0" w:space="0" w:color="auto"/>
                                                                            <w:right w:val="none" w:sz="0" w:space="0" w:color="auto"/>
                                                                          </w:divBdr>
                                                                          <w:divsChild>
                                                                            <w:div w:id="1173181763">
                                                                              <w:marLeft w:val="0"/>
                                                                              <w:marRight w:val="0"/>
                                                                              <w:marTop w:val="0"/>
                                                                              <w:marBottom w:val="0"/>
                                                                              <w:divBdr>
                                                                                <w:top w:val="none" w:sz="0" w:space="0" w:color="auto"/>
                                                                                <w:left w:val="none" w:sz="0" w:space="0" w:color="auto"/>
                                                                                <w:bottom w:val="none" w:sz="0" w:space="0" w:color="auto"/>
                                                                                <w:right w:val="none" w:sz="0" w:space="0" w:color="auto"/>
                                                                              </w:divBdr>
                                                                              <w:divsChild>
                                                                                <w:div w:id="13924178">
                                                                                  <w:marLeft w:val="0"/>
                                                                                  <w:marRight w:val="0"/>
                                                                                  <w:marTop w:val="0"/>
                                                                                  <w:marBottom w:val="0"/>
                                                                                  <w:divBdr>
                                                                                    <w:top w:val="none" w:sz="0" w:space="0" w:color="auto"/>
                                                                                    <w:left w:val="none" w:sz="0" w:space="0" w:color="auto"/>
                                                                                    <w:bottom w:val="none" w:sz="0" w:space="0" w:color="auto"/>
                                                                                    <w:right w:val="none" w:sz="0" w:space="0" w:color="auto"/>
                                                                                  </w:divBdr>
                                                                                </w:div>
                                                                                <w:div w:id="1803115775">
                                                                                  <w:marLeft w:val="240"/>
                                                                                  <w:marRight w:val="0"/>
                                                                                  <w:marTop w:val="0"/>
                                                                                  <w:marBottom w:val="0"/>
                                                                                  <w:divBdr>
                                                                                    <w:top w:val="none" w:sz="0" w:space="0" w:color="auto"/>
                                                                                    <w:left w:val="none" w:sz="0" w:space="0" w:color="auto"/>
                                                                                    <w:bottom w:val="none" w:sz="0" w:space="0" w:color="auto"/>
                                                                                    <w:right w:val="none" w:sz="0" w:space="0" w:color="auto"/>
                                                                                  </w:divBdr>
                                                                                  <w:divsChild>
                                                                                    <w:div w:id="778767864">
                                                                                      <w:marLeft w:val="0"/>
                                                                                      <w:marRight w:val="0"/>
                                                                                      <w:marTop w:val="0"/>
                                                                                      <w:marBottom w:val="0"/>
                                                                                      <w:divBdr>
                                                                                        <w:top w:val="none" w:sz="0" w:space="0" w:color="auto"/>
                                                                                        <w:left w:val="none" w:sz="0" w:space="0" w:color="auto"/>
                                                                                        <w:bottom w:val="none" w:sz="0" w:space="0" w:color="auto"/>
                                                                                        <w:right w:val="none" w:sz="0" w:space="0" w:color="auto"/>
                                                                                      </w:divBdr>
                                                                                    </w:div>
                                                                                    <w:div w:id="1972635310">
                                                                                      <w:marLeft w:val="0"/>
                                                                                      <w:marRight w:val="0"/>
                                                                                      <w:marTop w:val="0"/>
                                                                                      <w:marBottom w:val="0"/>
                                                                                      <w:divBdr>
                                                                                        <w:top w:val="none" w:sz="0" w:space="0" w:color="auto"/>
                                                                                        <w:left w:val="none" w:sz="0" w:space="0" w:color="auto"/>
                                                                                        <w:bottom w:val="none" w:sz="0" w:space="0" w:color="auto"/>
                                                                                        <w:right w:val="none" w:sz="0" w:space="0" w:color="auto"/>
                                                                                      </w:divBdr>
                                                                                    </w:div>
                                                                                    <w:div w:id="1134257533">
                                                                                      <w:marLeft w:val="0"/>
                                                                                      <w:marRight w:val="0"/>
                                                                                      <w:marTop w:val="0"/>
                                                                                      <w:marBottom w:val="0"/>
                                                                                      <w:divBdr>
                                                                                        <w:top w:val="none" w:sz="0" w:space="0" w:color="auto"/>
                                                                                        <w:left w:val="none" w:sz="0" w:space="0" w:color="auto"/>
                                                                                        <w:bottom w:val="none" w:sz="0" w:space="0" w:color="auto"/>
                                                                                        <w:right w:val="none" w:sz="0" w:space="0" w:color="auto"/>
                                                                                      </w:divBdr>
                                                                                    </w:div>
                                                                                    <w:div w:id="463040660">
                                                                                      <w:marLeft w:val="0"/>
                                                                                      <w:marRight w:val="0"/>
                                                                                      <w:marTop w:val="0"/>
                                                                                      <w:marBottom w:val="0"/>
                                                                                      <w:divBdr>
                                                                                        <w:top w:val="none" w:sz="0" w:space="0" w:color="auto"/>
                                                                                        <w:left w:val="none" w:sz="0" w:space="0" w:color="auto"/>
                                                                                        <w:bottom w:val="none" w:sz="0" w:space="0" w:color="auto"/>
                                                                                        <w:right w:val="none" w:sz="0" w:space="0" w:color="auto"/>
                                                                                      </w:divBdr>
                                                                                    </w:div>
                                                                                    <w:div w:id="352266599">
                                                                                      <w:marLeft w:val="0"/>
                                                                                      <w:marRight w:val="0"/>
                                                                                      <w:marTop w:val="0"/>
                                                                                      <w:marBottom w:val="0"/>
                                                                                      <w:divBdr>
                                                                                        <w:top w:val="none" w:sz="0" w:space="0" w:color="auto"/>
                                                                                        <w:left w:val="none" w:sz="0" w:space="0" w:color="auto"/>
                                                                                        <w:bottom w:val="none" w:sz="0" w:space="0" w:color="auto"/>
                                                                                        <w:right w:val="none" w:sz="0" w:space="0" w:color="auto"/>
                                                                                      </w:divBdr>
                                                                                    </w:div>
                                                                                  </w:divsChild>
                                                                                </w:div>
                                                                                <w:div w:id="10395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40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4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8890">
                                                  <w:marLeft w:val="0"/>
                                                  <w:marRight w:val="0"/>
                                                  <w:marTop w:val="0"/>
                                                  <w:marBottom w:val="0"/>
                                                  <w:divBdr>
                                                    <w:top w:val="none" w:sz="0" w:space="0" w:color="auto"/>
                                                    <w:left w:val="none" w:sz="0" w:space="0" w:color="auto"/>
                                                    <w:bottom w:val="none" w:sz="0" w:space="0" w:color="auto"/>
                                                    <w:right w:val="none" w:sz="0" w:space="0" w:color="auto"/>
                                                  </w:divBdr>
                                                  <w:divsChild>
                                                    <w:div w:id="751897771">
                                                      <w:marLeft w:val="0"/>
                                                      <w:marRight w:val="0"/>
                                                      <w:marTop w:val="0"/>
                                                      <w:marBottom w:val="0"/>
                                                      <w:divBdr>
                                                        <w:top w:val="none" w:sz="0" w:space="0" w:color="auto"/>
                                                        <w:left w:val="none" w:sz="0" w:space="0" w:color="auto"/>
                                                        <w:bottom w:val="none" w:sz="0" w:space="0" w:color="auto"/>
                                                        <w:right w:val="none" w:sz="0" w:space="0" w:color="auto"/>
                                                      </w:divBdr>
                                                      <w:divsChild>
                                                        <w:div w:id="750659463">
                                                          <w:marLeft w:val="0"/>
                                                          <w:marRight w:val="0"/>
                                                          <w:marTop w:val="0"/>
                                                          <w:marBottom w:val="0"/>
                                                          <w:divBdr>
                                                            <w:top w:val="none" w:sz="0" w:space="0" w:color="auto"/>
                                                            <w:left w:val="none" w:sz="0" w:space="0" w:color="auto"/>
                                                            <w:bottom w:val="none" w:sz="0" w:space="0" w:color="auto"/>
                                                            <w:right w:val="none" w:sz="0" w:space="0" w:color="auto"/>
                                                          </w:divBdr>
                                                        </w:div>
                                                        <w:div w:id="1940521348">
                                                          <w:marLeft w:val="240"/>
                                                          <w:marRight w:val="0"/>
                                                          <w:marTop w:val="0"/>
                                                          <w:marBottom w:val="0"/>
                                                          <w:divBdr>
                                                            <w:top w:val="none" w:sz="0" w:space="0" w:color="auto"/>
                                                            <w:left w:val="none" w:sz="0" w:space="0" w:color="auto"/>
                                                            <w:bottom w:val="none" w:sz="0" w:space="0" w:color="auto"/>
                                                            <w:right w:val="none" w:sz="0" w:space="0" w:color="auto"/>
                                                          </w:divBdr>
                                                          <w:divsChild>
                                                            <w:div w:id="903834608">
                                                              <w:marLeft w:val="0"/>
                                                              <w:marRight w:val="0"/>
                                                              <w:marTop w:val="0"/>
                                                              <w:marBottom w:val="0"/>
                                                              <w:divBdr>
                                                                <w:top w:val="none" w:sz="0" w:space="0" w:color="auto"/>
                                                                <w:left w:val="none" w:sz="0" w:space="0" w:color="auto"/>
                                                                <w:bottom w:val="none" w:sz="0" w:space="0" w:color="auto"/>
                                                                <w:right w:val="none" w:sz="0" w:space="0" w:color="auto"/>
                                                              </w:divBdr>
                                                              <w:divsChild>
                                                                <w:div w:id="1478111964">
                                                                  <w:marLeft w:val="0"/>
                                                                  <w:marRight w:val="0"/>
                                                                  <w:marTop w:val="0"/>
                                                                  <w:marBottom w:val="0"/>
                                                                  <w:divBdr>
                                                                    <w:top w:val="none" w:sz="0" w:space="0" w:color="auto"/>
                                                                    <w:left w:val="none" w:sz="0" w:space="0" w:color="auto"/>
                                                                    <w:bottom w:val="none" w:sz="0" w:space="0" w:color="auto"/>
                                                                    <w:right w:val="none" w:sz="0" w:space="0" w:color="auto"/>
                                                                  </w:divBdr>
                                                                  <w:divsChild>
                                                                    <w:div w:id="40597480">
                                                                      <w:marLeft w:val="0"/>
                                                                      <w:marRight w:val="0"/>
                                                                      <w:marTop w:val="0"/>
                                                                      <w:marBottom w:val="0"/>
                                                                      <w:divBdr>
                                                                        <w:top w:val="none" w:sz="0" w:space="0" w:color="auto"/>
                                                                        <w:left w:val="none" w:sz="0" w:space="0" w:color="auto"/>
                                                                        <w:bottom w:val="none" w:sz="0" w:space="0" w:color="auto"/>
                                                                        <w:right w:val="none" w:sz="0" w:space="0" w:color="auto"/>
                                                                      </w:divBdr>
                                                                    </w:div>
                                                                    <w:div w:id="944505642">
                                                                      <w:marLeft w:val="240"/>
                                                                      <w:marRight w:val="0"/>
                                                                      <w:marTop w:val="0"/>
                                                                      <w:marBottom w:val="0"/>
                                                                      <w:divBdr>
                                                                        <w:top w:val="none" w:sz="0" w:space="0" w:color="auto"/>
                                                                        <w:left w:val="none" w:sz="0" w:space="0" w:color="auto"/>
                                                                        <w:bottom w:val="none" w:sz="0" w:space="0" w:color="auto"/>
                                                                        <w:right w:val="none" w:sz="0" w:space="0" w:color="auto"/>
                                                                      </w:divBdr>
                                                                      <w:divsChild>
                                                                        <w:div w:id="537931280">
                                                                          <w:marLeft w:val="0"/>
                                                                          <w:marRight w:val="0"/>
                                                                          <w:marTop w:val="0"/>
                                                                          <w:marBottom w:val="0"/>
                                                                          <w:divBdr>
                                                                            <w:top w:val="none" w:sz="0" w:space="0" w:color="auto"/>
                                                                            <w:left w:val="none" w:sz="0" w:space="0" w:color="auto"/>
                                                                            <w:bottom w:val="none" w:sz="0" w:space="0" w:color="auto"/>
                                                                            <w:right w:val="none" w:sz="0" w:space="0" w:color="auto"/>
                                                                          </w:divBdr>
                                                                          <w:divsChild>
                                                                            <w:div w:id="1173910056">
                                                                              <w:marLeft w:val="0"/>
                                                                              <w:marRight w:val="0"/>
                                                                              <w:marTop w:val="0"/>
                                                                              <w:marBottom w:val="0"/>
                                                                              <w:divBdr>
                                                                                <w:top w:val="none" w:sz="0" w:space="0" w:color="auto"/>
                                                                                <w:left w:val="none" w:sz="0" w:space="0" w:color="auto"/>
                                                                                <w:bottom w:val="none" w:sz="0" w:space="0" w:color="auto"/>
                                                                                <w:right w:val="none" w:sz="0" w:space="0" w:color="auto"/>
                                                                              </w:divBdr>
                                                                              <w:divsChild>
                                                                                <w:div w:id="413674226">
                                                                                  <w:marLeft w:val="0"/>
                                                                                  <w:marRight w:val="0"/>
                                                                                  <w:marTop w:val="0"/>
                                                                                  <w:marBottom w:val="0"/>
                                                                                  <w:divBdr>
                                                                                    <w:top w:val="none" w:sz="0" w:space="0" w:color="auto"/>
                                                                                    <w:left w:val="none" w:sz="0" w:space="0" w:color="auto"/>
                                                                                    <w:bottom w:val="none" w:sz="0" w:space="0" w:color="auto"/>
                                                                                    <w:right w:val="none" w:sz="0" w:space="0" w:color="auto"/>
                                                                                  </w:divBdr>
                                                                                </w:div>
                                                                                <w:div w:id="2030370819">
                                                                                  <w:marLeft w:val="240"/>
                                                                                  <w:marRight w:val="0"/>
                                                                                  <w:marTop w:val="0"/>
                                                                                  <w:marBottom w:val="0"/>
                                                                                  <w:divBdr>
                                                                                    <w:top w:val="none" w:sz="0" w:space="0" w:color="auto"/>
                                                                                    <w:left w:val="none" w:sz="0" w:space="0" w:color="auto"/>
                                                                                    <w:bottom w:val="none" w:sz="0" w:space="0" w:color="auto"/>
                                                                                    <w:right w:val="none" w:sz="0" w:space="0" w:color="auto"/>
                                                                                  </w:divBdr>
                                                                                  <w:divsChild>
                                                                                    <w:div w:id="296648666">
                                                                                      <w:marLeft w:val="0"/>
                                                                                      <w:marRight w:val="0"/>
                                                                                      <w:marTop w:val="0"/>
                                                                                      <w:marBottom w:val="0"/>
                                                                                      <w:divBdr>
                                                                                        <w:top w:val="none" w:sz="0" w:space="0" w:color="auto"/>
                                                                                        <w:left w:val="none" w:sz="0" w:space="0" w:color="auto"/>
                                                                                        <w:bottom w:val="none" w:sz="0" w:space="0" w:color="auto"/>
                                                                                        <w:right w:val="none" w:sz="0" w:space="0" w:color="auto"/>
                                                                                      </w:divBdr>
                                                                                    </w:div>
                                                                                  </w:divsChild>
                                                                                </w:div>
                                                                                <w:div w:id="190375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66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65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852482">
                                                  <w:marLeft w:val="0"/>
                                                  <w:marRight w:val="0"/>
                                                  <w:marTop w:val="0"/>
                                                  <w:marBottom w:val="0"/>
                                                  <w:divBdr>
                                                    <w:top w:val="none" w:sz="0" w:space="0" w:color="auto"/>
                                                    <w:left w:val="none" w:sz="0" w:space="0" w:color="auto"/>
                                                    <w:bottom w:val="none" w:sz="0" w:space="0" w:color="auto"/>
                                                    <w:right w:val="none" w:sz="0" w:space="0" w:color="auto"/>
                                                  </w:divBdr>
                                                  <w:divsChild>
                                                    <w:div w:id="1173032402">
                                                      <w:marLeft w:val="0"/>
                                                      <w:marRight w:val="0"/>
                                                      <w:marTop w:val="0"/>
                                                      <w:marBottom w:val="0"/>
                                                      <w:divBdr>
                                                        <w:top w:val="none" w:sz="0" w:space="0" w:color="auto"/>
                                                        <w:left w:val="none" w:sz="0" w:space="0" w:color="auto"/>
                                                        <w:bottom w:val="none" w:sz="0" w:space="0" w:color="auto"/>
                                                        <w:right w:val="none" w:sz="0" w:space="0" w:color="auto"/>
                                                      </w:divBdr>
                                                      <w:divsChild>
                                                        <w:div w:id="120193659">
                                                          <w:marLeft w:val="0"/>
                                                          <w:marRight w:val="0"/>
                                                          <w:marTop w:val="0"/>
                                                          <w:marBottom w:val="0"/>
                                                          <w:divBdr>
                                                            <w:top w:val="none" w:sz="0" w:space="0" w:color="auto"/>
                                                            <w:left w:val="none" w:sz="0" w:space="0" w:color="auto"/>
                                                            <w:bottom w:val="none" w:sz="0" w:space="0" w:color="auto"/>
                                                            <w:right w:val="none" w:sz="0" w:space="0" w:color="auto"/>
                                                          </w:divBdr>
                                                        </w:div>
                                                        <w:div w:id="2120827975">
                                                          <w:marLeft w:val="240"/>
                                                          <w:marRight w:val="0"/>
                                                          <w:marTop w:val="0"/>
                                                          <w:marBottom w:val="0"/>
                                                          <w:divBdr>
                                                            <w:top w:val="none" w:sz="0" w:space="0" w:color="auto"/>
                                                            <w:left w:val="none" w:sz="0" w:space="0" w:color="auto"/>
                                                            <w:bottom w:val="none" w:sz="0" w:space="0" w:color="auto"/>
                                                            <w:right w:val="none" w:sz="0" w:space="0" w:color="auto"/>
                                                          </w:divBdr>
                                                          <w:divsChild>
                                                            <w:div w:id="2062485671">
                                                              <w:marLeft w:val="0"/>
                                                              <w:marRight w:val="0"/>
                                                              <w:marTop w:val="0"/>
                                                              <w:marBottom w:val="0"/>
                                                              <w:divBdr>
                                                                <w:top w:val="none" w:sz="0" w:space="0" w:color="auto"/>
                                                                <w:left w:val="none" w:sz="0" w:space="0" w:color="auto"/>
                                                                <w:bottom w:val="none" w:sz="0" w:space="0" w:color="auto"/>
                                                                <w:right w:val="none" w:sz="0" w:space="0" w:color="auto"/>
                                                              </w:divBdr>
                                                              <w:divsChild>
                                                                <w:div w:id="304747564">
                                                                  <w:marLeft w:val="0"/>
                                                                  <w:marRight w:val="0"/>
                                                                  <w:marTop w:val="0"/>
                                                                  <w:marBottom w:val="0"/>
                                                                  <w:divBdr>
                                                                    <w:top w:val="none" w:sz="0" w:space="0" w:color="auto"/>
                                                                    <w:left w:val="none" w:sz="0" w:space="0" w:color="auto"/>
                                                                    <w:bottom w:val="none" w:sz="0" w:space="0" w:color="auto"/>
                                                                    <w:right w:val="none" w:sz="0" w:space="0" w:color="auto"/>
                                                                  </w:divBdr>
                                                                  <w:divsChild>
                                                                    <w:div w:id="1096100224">
                                                                      <w:marLeft w:val="0"/>
                                                                      <w:marRight w:val="0"/>
                                                                      <w:marTop w:val="0"/>
                                                                      <w:marBottom w:val="0"/>
                                                                      <w:divBdr>
                                                                        <w:top w:val="none" w:sz="0" w:space="0" w:color="auto"/>
                                                                        <w:left w:val="none" w:sz="0" w:space="0" w:color="auto"/>
                                                                        <w:bottom w:val="none" w:sz="0" w:space="0" w:color="auto"/>
                                                                        <w:right w:val="none" w:sz="0" w:space="0" w:color="auto"/>
                                                                      </w:divBdr>
                                                                    </w:div>
                                                                    <w:div w:id="404887793">
                                                                      <w:marLeft w:val="240"/>
                                                                      <w:marRight w:val="0"/>
                                                                      <w:marTop w:val="0"/>
                                                                      <w:marBottom w:val="0"/>
                                                                      <w:divBdr>
                                                                        <w:top w:val="none" w:sz="0" w:space="0" w:color="auto"/>
                                                                        <w:left w:val="none" w:sz="0" w:space="0" w:color="auto"/>
                                                                        <w:bottom w:val="none" w:sz="0" w:space="0" w:color="auto"/>
                                                                        <w:right w:val="none" w:sz="0" w:space="0" w:color="auto"/>
                                                                      </w:divBdr>
                                                                      <w:divsChild>
                                                                        <w:div w:id="1269700120">
                                                                          <w:marLeft w:val="0"/>
                                                                          <w:marRight w:val="0"/>
                                                                          <w:marTop w:val="0"/>
                                                                          <w:marBottom w:val="0"/>
                                                                          <w:divBdr>
                                                                            <w:top w:val="none" w:sz="0" w:space="0" w:color="auto"/>
                                                                            <w:left w:val="none" w:sz="0" w:space="0" w:color="auto"/>
                                                                            <w:bottom w:val="none" w:sz="0" w:space="0" w:color="auto"/>
                                                                            <w:right w:val="none" w:sz="0" w:space="0" w:color="auto"/>
                                                                          </w:divBdr>
                                                                          <w:divsChild>
                                                                            <w:div w:id="497499599">
                                                                              <w:marLeft w:val="0"/>
                                                                              <w:marRight w:val="0"/>
                                                                              <w:marTop w:val="0"/>
                                                                              <w:marBottom w:val="0"/>
                                                                              <w:divBdr>
                                                                                <w:top w:val="none" w:sz="0" w:space="0" w:color="auto"/>
                                                                                <w:left w:val="none" w:sz="0" w:space="0" w:color="auto"/>
                                                                                <w:bottom w:val="none" w:sz="0" w:space="0" w:color="auto"/>
                                                                                <w:right w:val="none" w:sz="0" w:space="0" w:color="auto"/>
                                                                              </w:divBdr>
                                                                              <w:divsChild>
                                                                                <w:div w:id="771171390">
                                                                                  <w:marLeft w:val="0"/>
                                                                                  <w:marRight w:val="0"/>
                                                                                  <w:marTop w:val="0"/>
                                                                                  <w:marBottom w:val="0"/>
                                                                                  <w:divBdr>
                                                                                    <w:top w:val="none" w:sz="0" w:space="0" w:color="auto"/>
                                                                                    <w:left w:val="none" w:sz="0" w:space="0" w:color="auto"/>
                                                                                    <w:bottom w:val="none" w:sz="0" w:space="0" w:color="auto"/>
                                                                                    <w:right w:val="none" w:sz="0" w:space="0" w:color="auto"/>
                                                                                  </w:divBdr>
                                                                                </w:div>
                                                                                <w:div w:id="98575481">
                                                                                  <w:marLeft w:val="240"/>
                                                                                  <w:marRight w:val="0"/>
                                                                                  <w:marTop w:val="0"/>
                                                                                  <w:marBottom w:val="0"/>
                                                                                  <w:divBdr>
                                                                                    <w:top w:val="none" w:sz="0" w:space="0" w:color="auto"/>
                                                                                    <w:left w:val="none" w:sz="0" w:space="0" w:color="auto"/>
                                                                                    <w:bottom w:val="none" w:sz="0" w:space="0" w:color="auto"/>
                                                                                    <w:right w:val="none" w:sz="0" w:space="0" w:color="auto"/>
                                                                                  </w:divBdr>
                                                                                  <w:divsChild>
                                                                                    <w:div w:id="2127657439">
                                                                                      <w:marLeft w:val="0"/>
                                                                                      <w:marRight w:val="0"/>
                                                                                      <w:marTop w:val="0"/>
                                                                                      <w:marBottom w:val="0"/>
                                                                                      <w:divBdr>
                                                                                        <w:top w:val="none" w:sz="0" w:space="0" w:color="auto"/>
                                                                                        <w:left w:val="none" w:sz="0" w:space="0" w:color="auto"/>
                                                                                        <w:bottom w:val="none" w:sz="0" w:space="0" w:color="auto"/>
                                                                                        <w:right w:val="none" w:sz="0" w:space="0" w:color="auto"/>
                                                                                      </w:divBdr>
                                                                                    </w:div>
                                                                                    <w:div w:id="247033757">
                                                                                      <w:marLeft w:val="0"/>
                                                                                      <w:marRight w:val="0"/>
                                                                                      <w:marTop w:val="0"/>
                                                                                      <w:marBottom w:val="0"/>
                                                                                      <w:divBdr>
                                                                                        <w:top w:val="none" w:sz="0" w:space="0" w:color="auto"/>
                                                                                        <w:left w:val="none" w:sz="0" w:space="0" w:color="auto"/>
                                                                                        <w:bottom w:val="none" w:sz="0" w:space="0" w:color="auto"/>
                                                                                        <w:right w:val="none" w:sz="0" w:space="0" w:color="auto"/>
                                                                                      </w:divBdr>
                                                                                    </w:div>
                                                                                  </w:divsChild>
                                                                                </w:div>
                                                                                <w:div w:id="113629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3196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1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29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92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623718">
                          <w:marLeft w:val="0"/>
                          <w:marRight w:val="0"/>
                          <w:marTop w:val="0"/>
                          <w:marBottom w:val="0"/>
                          <w:divBdr>
                            <w:top w:val="none" w:sz="0" w:space="0" w:color="auto"/>
                            <w:left w:val="none" w:sz="0" w:space="0" w:color="auto"/>
                            <w:bottom w:val="none" w:sz="0" w:space="0" w:color="auto"/>
                            <w:right w:val="none" w:sz="0" w:space="0" w:color="auto"/>
                          </w:divBdr>
                          <w:divsChild>
                            <w:div w:id="1338921330">
                              <w:marLeft w:val="0"/>
                              <w:marRight w:val="0"/>
                              <w:marTop w:val="0"/>
                              <w:marBottom w:val="0"/>
                              <w:divBdr>
                                <w:top w:val="none" w:sz="0" w:space="0" w:color="auto"/>
                                <w:left w:val="none" w:sz="0" w:space="0" w:color="auto"/>
                                <w:bottom w:val="none" w:sz="0" w:space="0" w:color="auto"/>
                                <w:right w:val="none" w:sz="0" w:space="0" w:color="auto"/>
                              </w:divBdr>
                              <w:divsChild>
                                <w:div w:id="230969630">
                                  <w:marLeft w:val="0"/>
                                  <w:marRight w:val="0"/>
                                  <w:marTop w:val="0"/>
                                  <w:marBottom w:val="0"/>
                                  <w:divBdr>
                                    <w:top w:val="none" w:sz="0" w:space="0" w:color="auto"/>
                                    <w:left w:val="none" w:sz="0" w:space="0" w:color="auto"/>
                                    <w:bottom w:val="none" w:sz="0" w:space="0" w:color="auto"/>
                                    <w:right w:val="none" w:sz="0" w:space="0" w:color="auto"/>
                                  </w:divBdr>
                                </w:div>
                                <w:div w:id="200094220">
                                  <w:marLeft w:val="240"/>
                                  <w:marRight w:val="0"/>
                                  <w:marTop w:val="0"/>
                                  <w:marBottom w:val="0"/>
                                  <w:divBdr>
                                    <w:top w:val="none" w:sz="0" w:space="0" w:color="auto"/>
                                    <w:left w:val="none" w:sz="0" w:space="0" w:color="auto"/>
                                    <w:bottom w:val="none" w:sz="0" w:space="0" w:color="auto"/>
                                    <w:right w:val="none" w:sz="0" w:space="0" w:color="auto"/>
                                  </w:divBdr>
                                  <w:divsChild>
                                    <w:div w:id="1158423421">
                                      <w:marLeft w:val="0"/>
                                      <w:marRight w:val="0"/>
                                      <w:marTop w:val="0"/>
                                      <w:marBottom w:val="0"/>
                                      <w:divBdr>
                                        <w:top w:val="none" w:sz="0" w:space="0" w:color="auto"/>
                                        <w:left w:val="none" w:sz="0" w:space="0" w:color="auto"/>
                                        <w:bottom w:val="none" w:sz="0" w:space="0" w:color="auto"/>
                                        <w:right w:val="none" w:sz="0" w:space="0" w:color="auto"/>
                                      </w:divBdr>
                                      <w:divsChild>
                                        <w:div w:id="1964920626">
                                          <w:marLeft w:val="0"/>
                                          <w:marRight w:val="0"/>
                                          <w:marTop w:val="0"/>
                                          <w:marBottom w:val="0"/>
                                          <w:divBdr>
                                            <w:top w:val="none" w:sz="0" w:space="0" w:color="auto"/>
                                            <w:left w:val="none" w:sz="0" w:space="0" w:color="auto"/>
                                            <w:bottom w:val="none" w:sz="0" w:space="0" w:color="auto"/>
                                            <w:right w:val="none" w:sz="0" w:space="0" w:color="auto"/>
                                          </w:divBdr>
                                          <w:divsChild>
                                            <w:div w:id="290090699">
                                              <w:marLeft w:val="0"/>
                                              <w:marRight w:val="0"/>
                                              <w:marTop w:val="0"/>
                                              <w:marBottom w:val="0"/>
                                              <w:divBdr>
                                                <w:top w:val="none" w:sz="0" w:space="0" w:color="auto"/>
                                                <w:left w:val="none" w:sz="0" w:space="0" w:color="auto"/>
                                                <w:bottom w:val="none" w:sz="0" w:space="0" w:color="auto"/>
                                                <w:right w:val="none" w:sz="0" w:space="0" w:color="auto"/>
                                              </w:divBdr>
                                            </w:div>
                                            <w:div w:id="1547181617">
                                              <w:marLeft w:val="240"/>
                                              <w:marRight w:val="0"/>
                                              <w:marTop w:val="0"/>
                                              <w:marBottom w:val="0"/>
                                              <w:divBdr>
                                                <w:top w:val="none" w:sz="0" w:space="0" w:color="auto"/>
                                                <w:left w:val="none" w:sz="0" w:space="0" w:color="auto"/>
                                                <w:bottom w:val="none" w:sz="0" w:space="0" w:color="auto"/>
                                                <w:right w:val="none" w:sz="0" w:space="0" w:color="auto"/>
                                              </w:divBdr>
                                              <w:divsChild>
                                                <w:div w:id="1002778643">
                                                  <w:marLeft w:val="0"/>
                                                  <w:marRight w:val="0"/>
                                                  <w:marTop w:val="0"/>
                                                  <w:marBottom w:val="0"/>
                                                  <w:divBdr>
                                                    <w:top w:val="none" w:sz="0" w:space="0" w:color="auto"/>
                                                    <w:left w:val="none" w:sz="0" w:space="0" w:color="auto"/>
                                                    <w:bottom w:val="none" w:sz="0" w:space="0" w:color="auto"/>
                                                    <w:right w:val="none" w:sz="0" w:space="0" w:color="auto"/>
                                                  </w:divBdr>
                                                  <w:divsChild>
                                                    <w:div w:id="2023121625">
                                                      <w:marLeft w:val="0"/>
                                                      <w:marRight w:val="0"/>
                                                      <w:marTop w:val="0"/>
                                                      <w:marBottom w:val="0"/>
                                                      <w:divBdr>
                                                        <w:top w:val="none" w:sz="0" w:space="0" w:color="auto"/>
                                                        <w:left w:val="none" w:sz="0" w:space="0" w:color="auto"/>
                                                        <w:bottom w:val="none" w:sz="0" w:space="0" w:color="auto"/>
                                                        <w:right w:val="none" w:sz="0" w:space="0" w:color="auto"/>
                                                      </w:divBdr>
                                                      <w:divsChild>
                                                        <w:div w:id="148792723">
                                                          <w:marLeft w:val="0"/>
                                                          <w:marRight w:val="0"/>
                                                          <w:marTop w:val="0"/>
                                                          <w:marBottom w:val="0"/>
                                                          <w:divBdr>
                                                            <w:top w:val="none" w:sz="0" w:space="0" w:color="auto"/>
                                                            <w:left w:val="none" w:sz="0" w:space="0" w:color="auto"/>
                                                            <w:bottom w:val="none" w:sz="0" w:space="0" w:color="auto"/>
                                                            <w:right w:val="none" w:sz="0" w:space="0" w:color="auto"/>
                                                          </w:divBdr>
                                                        </w:div>
                                                        <w:div w:id="1276980566">
                                                          <w:marLeft w:val="240"/>
                                                          <w:marRight w:val="0"/>
                                                          <w:marTop w:val="0"/>
                                                          <w:marBottom w:val="0"/>
                                                          <w:divBdr>
                                                            <w:top w:val="none" w:sz="0" w:space="0" w:color="auto"/>
                                                            <w:left w:val="none" w:sz="0" w:space="0" w:color="auto"/>
                                                            <w:bottom w:val="none" w:sz="0" w:space="0" w:color="auto"/>
                                                            <w:right w:val="none" w:sz="0" w:space="0" w:color="auto"/>
                                                          </w:divBdr>
                                                          <w:divsChild>
                                                            <w:div w:id="1597441293">
                                                              <w:marLeft w:val="0"/>
                                                              <w:marRight w:val="0"/>
                                                              <w:marTop w:val="0"/>
                                                              <w:marBottom w:val="0"/>
                                                              <w:divBdr>
                                                                <w:top w:val="none" w:sz="0" w:space="0" w:color="auto"/>
                                                                <w:left w:val="none" w:sz="0" w:space="0" w:color="auto"/>
                                                                <w:bottom w:val="none" w:sz="0" w:space="0" w:color="auto"/>
                                                                <w:right w:val="none" w:sz="0" w:space="0" w:color="auto"/>
                                                              </w:divBdr>
                                                              <w:divsChild>
                                                                <w:div w:id="630942903">
                                                                  <w:marLeft w:val="0"/>
                                                                  <w:marRight w:val="0"/>
                                                                  <w:marTop w:val="0"/>
                                                                  <w:marBottom w:val="0"/>
                                                                  <w:divBdr>
                                                                    <w:top w:val="none" w:sz="0" w:space="0" w:color="auto"/>
                                                                    <w:left w:val="none" w:sz="0" w:space="0" w:color="auto"/>
                                                                    <w:bottom w:val="none" w:sz="0" w:space="0" w:color="auto"/>
                                                                    <w:right w:val="none" w:sz="0" w:space="0" w:color="auto"/>
                                                                  </w:divBdr>
                                                                  <w:divsChild>
                                                                    <w:div w:id="1283078519">
                                                                      <w:marLeft w:val="0"/>
                                                                      <w:marRight w:val="0"/>
                                                                      <w:marTop w:val="0"/>
                                                                      <w:marBottom w:val="0"/>
                                                                      <w:divBdr>
                                                                        <w:top w:val="none" w:sz="0" w:space="0" w:color="auto"/>
                                                                        <w:left w:val="none" w:sz="0" w:space="0" w:color="auto"/>
                                                                        <w:bottom w:val="none" w:sz="0" w:space="0" w:color="auto"/>
                                                                        <w:right w:val="none" w:sz="0" w:space="0" w:color="auto"/>
                                                                      </w:divBdr>
                                                                    </w:div>
                                                                    <w:div w:id="1950120194">
                                                                      <w:marLeft w:val="240"/>
                                                                      <w:marRight w:val="0"/>
                                                                      <w:marTop w:val="0"/>
                                                                      <w:marBottom w:val="0"/>
                                                                      <w:divBdr>
                                                                        <w:top w:val="none" w:sz="0" w:space="0" w:color="auto"/>
                                                                        <w:left w:val="none" w:sz="0" w:space="0" w:color="auto"/>
                                                                        <w:bottom w:val="none" w:sz="0" w:space="0" w:color="auto"/>
                                                                        <w:right w:val="none" w:sz="0" w:space="0" w:color="auto"/>
                                                                      </w:divBdr>
                                                                      <w:divsChild>
                                                                        <w:div w:id="572351605">
                                                                          <w:marLeft w:val="0"/>
                                                                          <w:marRight w:val="0"/>
                                                                          <w:marTop w:val="0"/>
                                                                          <w:marBottom w:val="0"/>
                                                                          <w:divBdr>
                                                                            <w:top w:val="none" w:sz="0" w:space="0" w:color="auto"/>
                                                                            <w:left w:val="none" w:sz="0" w:space="0" w:color="auto"/>
                                                                            <w:bottom w:val="none" w:sz="0" w:space="0" w:color="auto"/>
                                                                            <w:right w:val="none" w:sz="0" w:space="0" w:color="auto"/>
                                                                          </w:divBdr>
                                                                          <w:divsChild>
                                                                            <w:div w:id="348677882">
                                                                              <w:marLeft w:val="0"/>
                                                                              <w:marRight w:val="0"/>
                                                                              <w:marTop w:val="0"/>
                                                                              <w:marBottom w:val="0"/>
                                                                              <w:divBdr>
                                                                                <w:top w:val="none" w:sz="0" w:space="0" w:color="auto"/>
                                                                                <w:left w:val="none" w:sz="0" w:space="0" w:color="auto"/>
                                                                                <w:bottom w:val="none" w:sz="0" w:space="0" w:color="auto"/>
                                                                                <w:right w:val="none" w:sz="0" w:space="0" w:color="auto"/>
                                                                              </w:divBdr>
                                                                              <w:divsChild>
                                                                                <w:div w:id="787508162">
                                                                                  <w:marLeft w:val="0"/>
                                                                                  <w:marRight w:val="0"/>
                                                                                  <w:marTop w:val="0"/>
                                                                                  <w:marBottom w:val="0"/>
                                                                                  <w:divBdr>
                                                                                    <w:top w:val="none" w:sz="0" w:space="0" w:color="auto"/>
                                                                                    <w:left w:val="none" w:sz="0" w:space="0" w:color="auto"/>
                                                                                    <w:bottom w:val="none" w:sz="0" w:space="0" w:color="auto"/>
                                                                                    <w:right w:val="none" w:sz="0" w:space="0" w:color="auto"/>
                                                                                  </w:divBdr>
                                                                                </w:div>
                                                                                <w:div w:id="458955541">
                                                                                  <w:marLeft w:val="240"/>
                                                                                  <w:marRight w:val="0"/>
                                                                                  <w:marTop w:val="0"/>
                                                                                  <w:marBottom w:val="0"/>
                                                                                  <w:divBdr>
                                                                                    <w:top w:val="none" w:sz="0" w:space="0" w:color="auto"/>
                                                                                    <w:left w:val="none" w:sz="0" w:space="0" w:color="auto"/>
                                                                                    <w:bottom w:val="none" w:sz="0" w:space="0" w:color="auto"/>
                                                                                    <w:right w:val="none" w:sz="0" w:space="0" w:color="auto"/>
                                                                                  </w:divBdr>
                                                                                  <w:divsChild>
                                                                                    <w:div w:id="679544434">
                                                                                      <w:marLeft w:val="0"/>
                                                                                      <w:marRight w:val="0"/>
                                                                                      <w:marTop w:val="0"/>
                                                                                      <w:marBottom w:val="0"/>
                                                                                      <w:divBdr>
                                                                                        <w:top w:val="none" w:sz="0" w:space="0" w:color="auto"/>
                                                                                        <w:left w:val="none" w:sz="0" w:space="0" w:color="auto"/>
                                                                                        <w:bottom w:val="none" w:sz="0" w:space="0" w:color="auto"/>
                                                                                        <w:right w:val="none" w:sz="0" w:space="0" w:color="auto"/>
                                                                                      </w:divBdr>
                                                                                    </w:div>
                                                                                    <w:div w:id="1267076091">
                                                                                      <w:marLeft w:val="0"/>
                                                                                      <w:marRight w:val="0"/>
                                                                                      <w:marTop w:val="0"/>
                                                                                      <w:marBottom w:val="0"/>
                                                                                      <w:divBdr>
                                                                                        <w:top w:val="none" w:sz="0" w:space="0" w:color="auto"/>
                                                                                        <w:left w:val="none" w:sz="0" w:space="0" w:color="auto"/>
                                                                                        <w:bottom w:val="none" w:sz="0" w:space="0" w:color="auto"/>
                                                                                        <w:right w:val="none" w:sz="0" w:space="0" w:color="auto"/>
                                                                                      </w:divBdr>
                                                                                    </w:div>
                                                                                  </w:divsChild>
                                                                                </w:div>
                                                                                <w:div w:id="12651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99216">
                                                                          <w:marLeft w:val="0"/>
                                                                          <w:marRight w:val="0"/>
                                                                          <w:marTop w:val="0"/>
                                                                          <w:marBottom w:val="0"/>
                                                                          <w:divBdr>
                                                                            <w:top w:val="none" w:sz="0" w:space="0" w:color="auto"/>
                                                                            <w:left w:val="none" w:sz="0" w:space="0" w:color="auto"/>
                                                                            <w:bottom w:val="none" w:sz="0" w:space="0" w:color="auto"/>
                                                                            <w:right w:val="none" w:sz="0" w:space="0" w:color="auto"/>
                                                                          </w:divBdr>
                                                                          <w:divsChild>
                                                                            <w:div w:id="692417210">
                                                                              <w:marLeft w:val="0"/>
                                                                              <w:marRight w:val="0"/>
                                                                              <w:marTop w:val="0"/>
                                                                              <w:marBottom w:val="0"/>
                                                                              <w:divBdr>
                                                                                <w:top w:val="none" w:sz="0" w:space="0" w:color="auto"/>
                                                                                <w:left w:val="none" w:sz="0" w:space="0" w:color="auto"/>
                                                                                <w:bottom w:val="none" w:sz="0" w:space="0" w:color="auto"/>
                                                                                <w:right w:val="none" w:sz="0" w:space="0" w:color="auto"/>
                                                                              </w:divBdr>
                                                                              <w:divsChild>
                                                                                <w:div w:id="172038677">
                                                                                  <w:marLeft w:val="0"/>
                                                                                  <w:marRight w:val="0"/>
                                                                                  <w:marTop w:val="0"/>
                                                                                  <w:marBottom w:val="0"/>
                                                                                  <w:divBdr>
                                                                                    <w:top w:val="none" w:sz="0" w:space="0" w:color="auto"/>
                                                                                    <w:left w:val="none" w:sz="0" w:space="0" w:color="auto"/>
                                                                                    <w:bottom w:val="none" w:sz="0" w:space="0" w:color="auto"/>
                                                                                    <w:right w:val="none" w:sz="0" w:space="0" w:color="auto"/>
                                                                                  </w:divBdr>
                                                                                </w:div>
                                                                                <w:div w:id="351809631">
                                                                                  <w:marLeft w:val="240"/>
                                                                                  <w:marRight w:val="0"/>
                                                                                  <w:marTop w:val="0"/>
                                                                                  <w:marBottom w:val="0"/>
                                                                                  <w:divBdr>
                                                                                    <w:top w:val="none" w:sz="0" w:space="0" w:color="auto"/>
                                                                                    <w:left w:val="none" w:sz="0" w:space="0" w:color="auto"/>
                                                                                    <w:bottom w:val="none" w:sz="0" w:space="0" w:color="auto"/>
                                                                                    <w:right w:val="none" w:sz="0" w:space="0" w:color="auto"/>
                                                                                  </w:divBdr>
                                                                                  <w:divsChild>
                                                                                    <w:div w:id="357850182">
                                                                                      <w:marLeft w:val="0"/>
                                                                                      <w:marRight w:val="0"/>
                                                                                      <w:marTop w:val="0"/>
                                                                                      <w:marBottom w:val="0"/>
                                                                                      <w:divBdr>
                                                                                        <w:top w:val="none" w:sz="0" w:space="0" w:color="auto"/>
                                                                                        <w:left w:val="none" w:sz="0" w:space="0" w:color="auto"/>
                                                                                        <w:bottom w:val="none" w:sz="0" w:space="0" w:color="auto"/>
                                                                                        <w:right w:val="none" w:sz="0" w:space="0" w:color="auto"/>
                                                                                      </w:divBdr>
                                                                                    </w:div>
                                                                                  </w:divsChild>
                                                                                </w:div>
                                                                                <w:div w:id="139160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2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97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09454">
                                                  <w:marLeft w:val="0"/>
                                                  <w:marRight w:val="0"/>
                                                  <w:marTop w:val="0"/>
                                                  <w:marBottom w:val="0"/>
                                                  <w:divBdr>
                                                    <w:top w:val="none" w:sz="0" w:space="0" w:color="auto"/>
                                                    <w:left w:val="none" w:sz="0" w:space="0" w:color="auto"/>
                                                    <w:bottom w:val="none" w:sz="0" w:space="0" w:color="auto"/>
                                                    <w:right w:val="none" w:sz="0" w:space="0" w:color="auto"/>
                                                  </w:divBdr>
                                                  <w:divsChild>
                                                    <w:div w:id="686713333">
                                                      <w:marLeft w:val="0"/>
                                                      <w:marRight w:val="0"/>
                                                      <w:marTop w:val="0"/>
                                                      <w:marBottom w:val="0"/>
                                                      <w:divBdr>
                                                        <w:top w:val="none" w:sz="0" w:space="0" w:color="auto"/>
                                                        <w:left w:val="none" w:sz="0" w:space="0" w:color="auto"/>
                                                        <w:bottom w:val="none" w:sz="0" w:space="0" w:color="auto"/>
                                                        <w:right w:val="none" w:sz="0" w:space="0" w:color="auto"/>
                                                      </w:divBdr>
                                                      <w:divsChild>
                                                        <w:div w:id="1835756932">
                                                          <w:marLeft w:val="0"/>
                                                          <w:marRight w:val="0"/>
                                                          <w:marTop w:val="0"/>
                                                          <w:marBottom w:val="0"/>
                                                          <w:divBdr>
                                                            <w:top w:val="none" w:sz="0" w:space="0" w:color="auto"/>
                                                            <w:left w:val="none" w:sz="0" w:space="0" w:color="auto"/>
                                                            <w:bottom w:val="none" w:sz="0" w:space="0" w:color="auto"/>
                                                            <w:right w:val="none" w:sz="0" w:space="0" w:color="auto"/>
                                                          </w:divBdr>
                                                        </w:div>
                                                        <w:div w:id="1605267486">
                                                          <w:marLeft w:val="240"/>
                                                          <w:marRight w:val="0"/>
                                                          <w:marTop w:val="0"/>
                                                          <w:marBottom w:val="0"/>
                                                          <w:divBdr>
                                                            <w:top w:val="none" w:sz="0" w:space="0" w:color="auto"/>
                                                            <w:left w:val="none" w:sz="0" w:space="0" w:color="auto"/>
                                                            <w:bottom w:val="none" w:sz="0" w:space="0" w:color="auto"/>
                                                            <w:right w:val="none" w:sz="0" w:space="0" w:color="auto"/>
                                                          </w:divBdr>
                                                          <w:divsChild>
                                                            <w:div w:id="1840922004">
                                                              <w:marLeft w:val="0"/>
                                                              <w:marRight w:val="0"/>
                                                              <w:marTop w:val="0"/>
                                                              <w:marBottom w:val="0"/>
                                                              <w:divBdr>
                                                                <w:top w:val="none" w:sz="0" w:space="0" w:color="auto"/>
                                                                <w:left w:val="none" w:sz="0" w:space="0" w:color="auto"/>
                                                                <w:bottom w:val="none" w:sz="0" w:space="0" w:color="auto"/>
                                                                <w:right w:val="none" w:sz="0" w:space="0" w:color="auto"/>
                                                              </w:divBdr>
                                                              <w:divsChild>
                                                                <w:div w:id="1492406247">
                                                                  <w:marLeft w:val="0"/>
                                                                  <w:marRight w:val="0"/>
                                                                  <w:marTop w:val="0"/>
                                                                  <w:marBottom w:val="0"/>
                                                                  <w:divBdr>
                                                                    <w:top w:val="none" w:sz="0" w:space="0" w:color="auto"/>
                                                                    <w:left w:val="none" w:sz="0" w:space="0" w:color="auto"/>
                                                                    <w:bottom w:val="none" w:sz="0" w:space="0" w:color="auto"/>
                                                                    <w:right w:val="none" w:sz="0" w:space="0" w:color="auto"/>
                                                                  </w:divBdr>
                                                                  <w:divsChild>
                                                                    <w:div w:id="473452083">
                                                                      <w:marLeft w:val="0"/>
                                                                      <w:marRight w:val="0"/>
                                                                      <w:marTop w:val="0"/>
                                                                      <w:marBottom w:val="0"/>
                                                                      <w:divBdr>
                                                                        <w:top w:val="none" w:sz="0" w:space="0" w:color="auto"/>
                                                                        <w:left w:val="none" w:sz="0" w:space="0" w:color="auto"/>
                                                                        <w:bottom w:val="none" w:sz="0" w:space="0" w:color="auto"/>
                                                                        <w:right w:val="none" w:sz="0" w:space="0" w:color="auto"/>
                                                                      </w:divBdr>
                                                                    </w:div>
                                                                    <w:div w:id="1897550624">
                                                                      <w:marLeft w:val="240"/>
                                                                      <w:marRight w:val="0"/>
                                                                      <w:marTop w:val="0"/>
                                                                      <w:marBottom w:val="0"/>
                                                                      <w:divBdr>
                                                                        <w:top w:val="none" w:sz="0" w:space="0" w:color="auto"/>
                                                                        <w:left w:val="none" w:sz="0" w:space="0" w:color="auto"/>
                                                                        <w:bottom w:val="none" w:sz="0" w:space="0" w:color="auto"/>
                                                                        <w:right w:val="none" w:sz="0" w:space="0" w:color="auto"/>
                                                                      </w:divBdr>
                                                                      <w:divsChild>
                                                                        <w:div w:id="809785112">
                                                                          <w:marLeft w:val="0"/>
                                                                          <w:marRight w:val="0"/>
                                                                          <w:marTop w:val="0"/>
                                                                          <w:marBottom w:val="0"/>
                                                                          <w:divBdr>
                                                                            <w:top w:val="none" w:sz="0" w:space="0" w:color="auto"/>
                                                                            <w:left w:val="none" w:sz="0" w:space="0" w:color="auto"/>
                                                                            <w:bottom w:val="none" w:sz="0" w:space="0" w:color="auto"/>
                                                                            <w:right w:val="none" w:sz="0" w:space="0" w:color="auto"/>
                                                                          </w:divBdr>
                                                                          <w:divsChild>
                                                                            <w:div w:id="87652695">
                                                                              <w:marLeft w:val="0"/>
                                                                              <w:marRight w:val="0"/>
                                                                              <w:marTop w:val="0"/>
                                                                              <w:marBottom w:val="0"/>
                                                                              <w:divBdr>
                                                                                <w:top w:val="none" w:sz="0" w:space="0" w:color="auto"/>
                                                                                <w:left w:val="none" w:sz="0" w:space="0" w:color="auto"/>
                                                                                <w:bottom w:val="none" w:sz="0" w:space="0" w:color="auto"/>
                                                                                <w:right w:val="none" w:sz="0" w:space="0" w:color="auto"/>
                                                                              </w:divBdr>
                                                                              <w:divsChild>
                                                                                <w:div w:id="210044921">
                                                                                  <w:marLeft w:val="0"/>
                                                                                  <w:marRight w:val="0"/>
                                                                                  <w:marTop w:val="0"/>
                                                                                  <w:marBottom w:val="0"/>
                                                                                  <w:divBdr>
                                                                                    <w:top w:val="none" w:sz="0" w:space="0" w:color="auto"/>
                                                                                    <w:left w:val="none" w:sz="0" w:space="0" w:color="auto"/>
                                                                                    <w:bottom w:val="none" w:sz="0" w:space="0" w:color="auto"/>
                                                                                    <w:right w:val="none" w:sz="0" w:space="0" w:color="auto"/>
                                                                                  </w:divBdr>
                                                                                </w:div>
                                                                                <w:div w:id="546332725">
                                                                                  <w:marLeft w:val="240"/>
                                                                                  <w:marRight w:val="0"/>
                                                                                  <w:marTop w:val="0"/>
                                                                                  <w:marBottom w:val="0"/>
                                                                                  <w:divBdr>
                                                                                    <w:top w:val="none" w:sz="0" w:space="0" w:color="auto"/>
                                                                                    <w:left w:val="none" w:sz="0" w:space="0" w:color="auto"/>
                                                                                    <w:bottom w:val="none" w:sz="0" w:space="0" w:color="auto"/>
                                                                                    <w:right w:val="none" w:sz="0" w:space="0" w:color="auto"/>
                                                                                  </w:divBdr>
                                                                                  <w:divsChild>
                                                                                    <w:div w:id="1836340875">
                                                                                      <w:marLeft w:val="0"/>
                                                                                      <w:marRight w:val="0"/>
                                                                                      <w:marTop w:val="0"/>
                                                                                      <w:marBottom w:val="0"/>
                                                                                      <w:divBdr>
                                                                                        <w:top w:val="none" w:sz="0" w:space="0" w:color="auto"/>
                                                                                        <w:left w:val="none" w:sz="0" w:space="0" w:color="auto"/>
                                                                                        <w:bottom w:val="none" w:sz="0" w:space="0" w:color="auto"/>
                                                                                        <w:right w:val="none" w:sz="0" w:space="0" w:color="auto"/>
                                                                                      </w:divBdr>
                                                                                    </w:div>
                                                                                    <w:div w:id="1053577593">
                                                                                      <w:marLeft w:val="0"/>
                                                                                      <w:marRight w:val="0"/>
                                                                                      <w:marTop w:val="0"/>
                                                                                      <w:marBottom w:val="0"/>
                                                                                      <w:divBdr>
                                                                                        <w:top w:val="none" w:sz="0" w:space="0" w:color="auto"/>
                                                                                        <w:left w:val="none" w:sz="0" w:space="0" w:color="auto"/>
                                                                                        <w:bottom w:val="none" w:sz="0" w:space="0" w:color="auto"/>
                                                                                        <w:right w:val="none" w:sz="0" w:space="0" w:color="auto"/>
                                                                                      </w:divBdr>
                                                                                    </w:div>
                                                                                  </w:divsChild>
                                                                                </w:div>
                                                                                <w:div w:id="310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928971">
                                                                          <w:marLeft w:val="0"/>
                                                                          <w:marRight w:val="0"/>
                                                                          <w:marTop w:val="0"/>
                                                                          <w:marBottom w:val="0"/>
                                                                          <w:divBdr>
                                                                            <w:top w:val="none" w:sz="0" w:space="0" w:color="auto"/>
                                                                            <w:left w:val="none" w:sz="0" w:space="0" w:color="auto"/>
                                                                            <w:bottom w:val="none" w:sz="0" w:space="0" w:color="auto"/>
                                                                            <w:right w:val="none" w:sz="0" w:space="0" w:color="auto"/>
                                                                          </w:divBdr>
                                                                          <w:divsChild>
                                                                            <w:div w:id="149176210">
                                                                              <w:marLeft w:val="0"/>
                                                                              <w:marRight w:val="0"/>
                                                                              <w:marTop w:val="0"/>
                                                                              <w:marBottom w:val="0"/>
                                                                              <w:divBdr>
                                                                                <w:top w:val="none" w:sz="0" w:space="0" w:color="auto"/>
                                                                                <w:left w:val="none" w:sz="0" w:space="0" w:color="auto"/>
                                                                                <w:bottom w:val="none" w:sz="0" w:space="0" w:color="auto"/>
                                                                                <w:right w:val="none" w:sz="0" w:space="0" w:color="auto"/>
                                                                              </w:divBdr>
                                                                              <w:divsChild>
                                                                                <w:div w:id="1287735316">
                                                                                  <w:marLeft w:val="0"/>
                                                                                  <w:marRight w:val="0"/>
                                                                                  <w:marTop w:val="0"/>
                                                                                  <w:marBottom w:val="0"/>
                                                                                  <w:divBdr>
                                                                                    <w:top w:val="none" w:sz="0" w:space="0" w:color="auto"/>
                                                                                    <w:left w:val="none" w:sz="0" w:space="0" w:color="auto"/>
                                                                                    <w:bottom w:val="none" w:sz="0" w:space="0" w:color="auto"/>
                                                                                    <w:right w:val="none" w:sz="0" w:space="0" w:color="auto"/>
                                                                                  </w:divBdr>
                                                                                </w:div>
                                                                                <w:div w:id="2102607323">
                                                                                  <w:marLeft w:val="240"/>
                                                                                  <w:marRight w:val="0"/>
                                                                                  <w:marTop w:val="0"/>
                                                                                  <w:marBottom w:val="0"/>
                                                                                  <w:divBdr>
                                                                                    <w:top w:val="none" w:sz="0" w:space="0" w:color="auto"/>
                                                                                    <w:left w:val="none" w:sz="0" w:space="0" w:color="auto"/>
                                                                                    <w:bottom w:val="none" w:sz="0" w:space="0" w:color="auto"/>
                                                                                    <w:right w:val="none" w:sz="0" w:space="0" w:color="auto"/>
                                                                                  </w:divBdr>
                                                                                  <w:divsChild>
                                                                                    <w:div w:id="913510721">
                                                                                      <w:marLeft w:val="0"/>
                                                                                      <w:marRight w:val="0"/>
                                                                                      <w:marTop w:val="0"/>
                                                                                      <w:marBottom w:val="0"/>
                                                                                      <w:divBdr>
                                                                                        <w:top w:val="none" w:sz="0" w:space="0" w:color="auto"/>
                                                                                        <w:left w:val="none" w:sz="0" w:space="0" w:color="auto"/>
                                                                                        <w:bottom w:val="none" w:sz="0" w:space="0" w:color="auto"/>
                                                                                        <w:right w:val="none" w:sz="0" w:space="0" w:color="auto"/>
                                                                                      </w:divBdr>
                                                                                    </w:div>
                                                                                  </w:divsChild>
                                                                                </w:div>
                                                                                <w:div w:id="31372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72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630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037133">
                                                  <w:marLeft w:val="0"/>
                                                  <w:marRight w:val="0"/>
                                                  <w:marTop w:val="0"/>
                                                  <w:marBottom w:val="0"/>
                                                  <w:divBdr>
                                                    <w:top w:val="none" w:sz="0" w:space="0" w:color="auto"/>
                                                    <w:left w:val="none" w:sz="0" w:space="0" w:color="auto"/>
                                                    <w:bottom w:val="none" w:sz="0" w:space="0" w:color="auto"/>
                                                    <w:right w:val="none" w:sz="0" w:space="0" w:color="auto"/>
                                                  </w:divBdr>
                                                  <w:divsChild>
                                                    <w:div w:id="168639177">
                                                      <w:marLeft w:val="0"/>
                                                      <w:marRight w:val="0"/>
                                                      <w:marTop w:val="0"/>
                                                      <w:marBottom w:val="0"/>
                                                      <w:divBdr>
                                                        <w:top w:val="none" w:sz="0" w:space="0" w:color="auto"/>
                                                        <w:left w:val="none" w:sz="0" w:space="0" w:color="auto"/>
                                                        <w:bottom w:val="none" w:sz="0" w:space="0" w:color="auto"/>
                                                        <w:right w:val="none" w:sz="0" w:space="0" w:color="auto"/>
                                                      </w:divBdr>
                                                      <w:divsChild>
                                                        <w:div w:id="661546808">
                                                          <w:marLeft w:val="0"/>
                                                          <w:marRight w:val="0"/>
                                                          <w:marTop w:val="0"/>
                                                          <w:marBottom w:val="0"/>
                                                          <w:divBdr>
                                                            <w:top w:val="none" w:sz="0" w:space="0" w:color="auto"/>
                                                            <w:left w:val="none" w:sz="0" w:space="0" w:color="auto"/>
                                                            <w:bottom w:val="none" w:sz="0" w:space="0" w:color="auto"/>
                                                            <w:right w:val="none" w:sz="0" w:space="0" w:color="auto"/>
                                                          </w:divBdr>
                                                        </w:div>
                                                        <w:div w:id="1883708216">
                                                          <w:marLeft w:val="240"/>
                                                          <w:marRight w:val="0"/>
                                                          <w:marTop w:val="0"/>
                                                          <w:marBottom w:val="0"/>
                                                          <w:divBdr>
                                                            <w:top w:val="none" w:sz="0" w:space="0" w:color="auto"/>
                                                            <w:left w:val="none" w:sz="0" w:space="0" w:color="auto"/>
                                                            <w:bottom w:val="none" w:sz="0" w:space="0" w:color="auto"/>
                                                            <w:right w:val="none" w:sz="0" w:space="0" w:color="auto"/>
                                                          </w:divBdr>
                                                          <w:divsChild>
                                                            <w:div w:id="1994066867">
                                                              <w:marLeft w:val="0"/>
                                                              <w:marRight w:val="0"/>
                                                              <w:marTop w:val="0"/>
                                                              <w:marBottom w:val="0"/>
                                                              <w:divBdr>
                                                                <w:top w:val="none" w:sz="0" w:space="0" w:color="auto"/>
                                                                <w:left w:val="none" w:sz="0" w:space="0" w:color="auto"/>
                                                                <w:bottom w:val="none" w:sz="0" w:space="0" w:color="auto"/>
                                                                <w:right w:val="none" w:sz="0" w:space="0" w:color="auto"/>
                                                              </w:divBdr>
                                                            </w:div>
                                                            <w:div w:id="463348558">
                                                              <w:marLeft w:val="0"/>
                                                              <w:marRight w:val="0"/>
                                                              <w:marTop w:val="0"/>
                                                              <w:marBottom w:val="0"/>
                                                              <w:divBdr>
                                                                <w:top w:val="none" w:sz="0" w:space="0" w:color="auto"/>
                                                                <w:left w:val="none" w:sz="0" w:space="0" w:color="auto"/>
                                                                <w:bottom w:val="none" w:sz="0" w:space="0" w:color="auto"/>
                                                                <w:right w:val="none" w:sz="0" w:space="0" w:color="auto"/>
                                                              </w:divBdr>
                                                              <w:divsChild>
                                                                <w:div w:id="605237732">
                                                                  <w:marLeft w:val="0"/>
                                                                  <w:marRight w:val="0"/>
                                                                  <w:marTop w:val="0"/>
                                                                  <w:marBottom w:val="0"/>
                                                                  <w:divBdr>
                                                                    <w:top w:val="none" w:sz="0" w:space="0" w:color="auto"/>
                                                                    <w:left w:val="none" w:sz="0" w:space="0" w:color="auto"/>
                                                                    <w:bottom w:val="none" w:sz="0" w:space="0" w:color="auto"/>
                                                                    <w:right w:val="none" w:sz="0" w:space="0" w:color="auto"/>
                                                                  </w:divBdr>
                                                                  <w:divsChild>
                                                                    <w:div w:id="1272936637">
                                                                      <w:marLeft w:val="0"/>
                                                                      <w:marRight w:val="0"/>
                                                                      <w:marTop w:val="0"/>
                                                                      <w:marBottom w:val="0"/>
                                                                      <w:divBdr>
                                                                        <w:top w:val="none" w:sz="0" w:space="0" w:color="auto"/>
                                                                        <w:left w:val="none" w:sz="0" w:space="0" w:color="auto"/>
                                                                        <w:bottom w:val="none" w:sz="0" w:space="0" w:color="auto"/>
                                                                        <w:right w:val="none" w:sz="0" w:space="0" w:color="auto"/>
                                                                      </w:divBdr>
                                                                    </w:div>
                                                                    <w:div w:id="177163136">
                                                                      <w:marLeft w:val="240"/>
                                                                      <w:marRight w:val="0"/>
                                                                      <w:marTop w:val="0"/>
                                                                      <w:marBottom w:val="0"/>
                                                                      <w:divBdr>
                                                                        <w:top w:val="none" w:sz="0" w:space="0" w:color="auto"/>
                                                                        <w:left w:val="none" w:sz="0" w:space="0" w:color="auto"/>
                                                                        <w:bottom w:val="none" w:sz="0" w:space="0" w:color="auto"/>
                                                                        <w:right w:val="none" w:sz="0" w:space="0" w:color="auto"/>
                                                                      </w:divBdr>
                                                                      <w:divsChild>
                                                                        <w:div w:id="79177054">
                                                                          <w:marLeft w:val="0"/>
                                                                          <w:marRight w:val="0"/>
                                                                          <w:marTop w:val="0"/>
                                                                          <w:marBottom w:val="0"/>
                                                                          <w:divBdr>
                                                                            <w:top w:val="none" w:sz="0" w:space="0" w:color="auto"/>
                                                                            <w:left w:val="none" w:sz="0" w:space="0" w:color="auto"/>
                                                                            <w:bottom w:val="none" w:sz="0" w:space="0" w:color="auto"/>
                                                                            <w:right w:val="none" w:sz="0" w:space="0" w:color="auto"/>
                                                                          </w:divBdr>
                                                                        </w:div>
                                                                        <w:div w:id="1530677347">
                                                                          <w:marLeft w:val="0"/>
                                                                          <w:marRight w:val="0"/>
                                                                          <w:marTop w:val="0"/>
                                                                          <w:marBottom w:val="0"/>
                                                                          <w:divBdr>
                                                                            <w:top w:val="none" w:sz="0" w:space="0" w:color="auto"/>
                                                                            <w:left w:val="none" w:sz="0" w:space="0" w:color="auto"/>
                                                                            <w:bottom w:val="none" w:sz="0" w:space="0" w:color="auto"/>
                                                                            <w:right w:val="none" w:sz="0" w:space="0" w:color="auto"/>
                                                                          </w:divBdr>
                                                                          <w:divsChild>
                                                                            <w:div w:id="534470255">
                                                                              <w:marLeft w:val="0"/>
                                                                              <w:marRight w:val="0"/>
                                                                              <w:marTop w:val="0"/>
                                                                              <w:marBottom w:val="0"/>
                                                                              <w:divBdr>
                                                                                <w:top w:val="none" w:sz="0" w:space="0" w:color="auto"/>
                                                                                <w:left w:val="none" w:sz="0" w:space="0" w:color="auto"/>
                                                                                <w:bottom w:val="none" w:sz="0" w:space="0" w:color="auto"/>
                                                                                <w:right w:val="none" w:sz="0" w:space="0" w:color="auto"/>
                                                                              </w:divBdr>
                                                                              <w:divsChild>
                                                                                <w:div w:id="322592342">
                                                                                  <w:marLeft w:val="0"/>
                                                                                  <w:marRight w:val="0"/>
                                                                                  <w:marTop w:val="0"/>
                                                                                  <w:marBottom w:val="0"/>
                                                                                  <w:divBdr>
                                                                                    <w:top w:val="none" w:sz="0" w:space="0" w:color="auto"/>
                                                                                    <w:left w:val="none" w:sz="0" w:space="0" w:color="auto"/>
                                                                                    <w:bottom w:val="none" w:sz="0" w:space="0" w:color="auto"/>
                                                                                    <w:right w:val="none" w:sz="0" w:space="0" w:color="auto"/>
                                                                                  </w:divBdr>
                                                                                </w:div>
                                                                                <w:div w:id="2072607062">
                                                                                  <w:marLeft w:val="240"/>
                                                                                  <w:marRight w:val="0"/>
                                                                                  <w:marTop w:val="0"/>
                                                                                  <w:marBottom w:val="0"/>
                                                                                  <w:divBdr>
                                                                                    <w:top w:val="none" w:sz="0" w:space="0" w:color="auto"/>
                                                                                    <w:left w:val="none" w:sz="0" w:space="0" w:color="auto"/>
                                                                                    <w:bottom w:val="none" w:sz="0" w:space="0" w:color="auto"/>
                                                                                    <w:right w:val="none" w:sz="0" w:space="0" w:color="auto"/>
                                                                                  </w:divBdr>
                                                                                  <w:divsChild>
                                                                                    <w:div w:id="791434958">
                                                                                      <w:marLeft w:val="0"/>
                                                                                      <w:marRight w:val="0"/>
                                                                                      <w:marTop w:val="0"/>
                                                                                      <w:marBottom w:val="0"/>
                                                                                      <w:divBdr>
                                                                                        <w:top w:val="none" w:sz="0" w:space="0" w:color="auto"/>
                                                                                        <w:left w:val="none" w:sz="0" w:space="0" w:color="auto"/>
                                                                                        <w:bottom w:val="none" w:sz="0" w:space="0" w:color="auto"/>
                                                                                        <w:right w:val="none" w:sz="0" w:space="0" w:color="auto"/>
                                                                                      </w:divBdr>
                                                                                    </w:div>
                                                                                    <w:div w:id="1314984791">
                                                                                      <w:marLeft w:val="0"/>
                                                                                      <w:marRight w:val="0"/>
                                                                                      <w:marTop w:val="0"/>
                                                                                      <w:marBottom w:val="0"/>
                                                                                      <w:divBdr>
                                                                                        <w:top w:val="none" w:sz="0" w:space="0" w:color="auto"/>
                                                                                        <w:left w:val="none" w:sz="0" w:space="0" w:color="auto"/>
                                                                                        <w:bottom w:val="none" w:sz="0" w:space="0" w:color="auto"/>
                                                                                        <w:right w:val="none" w:sz="0" w:space="0" w:color="auto"/>
                                                                                      </w:divBdr>
                                                                                    </w:div>
                                                                                  </w:divsChild>
                                                                                </w:div>
                                                                                <w:div w:id="2026054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51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37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92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576979">
                                      <w:marLeft w:val="0"/>
                                      <w:marRight w:val="0"/>
                                      <w:marTop w:val="0"/>
                                      <w:marBottom w:val="0"/>
                                      <w:divBdr>
                                        <w:top w:val="none" w:sz="0" w:space="0" w:color="auto"/>
                                        <w:left w:val="none" w:sz="0" w:space="0" w:color="auto"/>
                                        <w:bottom w:val="none" w:sz="0" w:space="0" w:color="auto"/>
                                        <w:right w:val="none" w:sz="0" w:space="0" w:color="auto"/>
                                      </w:divBdr>
                                      <w:divsChild>
                                        <w:div w:id="1305311489">
                                          <w:marLeft w:val="0"/>
                                          <w:marRight w:val="0"/>
                                          <w:marTop w:val="0"/>
                                          <w:marBottom w:val="0"/>
                                          <w:divBdr>
                                            <w:top w:val="none" w:sz="0" w:space="0" w:color="auto"/>
                                            <w:left w:val="none" w:sz="0" w:space="0" w:color="auto"/>
                                            <w:bottom w:val="none" w:sz="0" w:space="0" w:color="auto"/>
                                            <w:right w:val="none" w:sz="0" w:space="0" w:color="auto"/>
                                          </w:divBdr>
                                          <w:divsChild>
                                            <w:div w:id="1971786266">
                                              <w:marLeft w:val="0"/>
                                              <w:marRight w:val="0"/>
                                              <w:marTop w:val="0"/>
                                              <w:marBottom w:val="0"/>
                                              <w:divBdr>
                                                <w:top w:val="none" w:sz="0" w:space="0" w:color="auto"/>
                                                <w:left w:val="none" w:sz="0" w:space="0" w:color="auto"/>
                                                <w:bottom w:val="none" w:sz="0" w:space="0" w:color="auto"/>
                                                <w:right w:val="none" w:sz="0" w:space="0" w:color="auto"/>
                                              </w:divBdr>
                                            </w:div>
                                            <w:div w:id="1372606239">
                                              <w:marLeft w:val="240"/>
                                              <w:marRight w:val="0"/>
                                              <w:marTop w:val="0"/>
                                              <w:marBottom w:val="0"/>
                                              <w:divBdr>
                                                <w:top w:val="none" w:sz="0" w:space="0" w:color="auto"/>
                                                <w:left w:val="none" w:sz="0" w:space="0" w:color="auto"/>
                                                <w:bottom w:val="none" w:sz="0" w:space="0" w:color="auto"/>
                                                <w:right w:val="none" w:sz="0" w:space="0" w:color="auto"/>
                                              </w:divBdr>
                                              <w:divsChild>
                                                <w:div w:id="855122648">
                                                  <w:marLeft w:val="0"/>
                                                  <w:marRight w:val="0"/>
                                                  <w:marTop w:val="0"/>
                                                  <w:marBottom w:val="0"/>
                                                  <w:divBdr>
                                                    <w:top w:val="none" w:sz="0" w:space="0" w:color="auto"/>
                                                    <w:left w:val="none" w:sz="0" w:space="0" w:color="auto"/>
                                                    <w:bottom w:val="none" w:sz="0" w:space="0" w:color="auto"/>
                                                    <w:right w:val="none" w:sz="0" w:space="0" w:color="auto"/>
                                                  </w:divBdr>
                                                  <w:divsChild>
                                                    <w:div w:id="1462114187">
                                                      <w:marLeft w:val="0"/>
                                                      <w:marRight w:val="0"/>
                                                      <w:marTop w:val="0"/>
                                                      <w:marBottom w:val="0"/>
                                                      <w:divBdr>
                                                        <w:top w:val="none" w:sz="0" w:space="0" w:color="auto"/>
                                                        <w:left w:val="none" w:sz="0" w:space="0" w:color="auto"/>
                                                        <w:bottom w:val="none" w:sz="0" w:space="0" w:color="auto"/>
                                                        <w:right w:val="none" w:sz="0" w:space="0" w:color="auto"/>
                                                      </w:divBdr>
                                                      <w:divsChild>
                                                        <w:div w:id="1925414390">
                                                          <w:marLeft w:val="0"/>
                                                          <w:marRight w:val="0"/>
                                                          <w:marTop w:val="0"/>
                                                          <w:marBottom w:val="0"/>
                                                          <w:divBdr>
                                                            <w:top w:val="none" w:sz="0" w:space="0" w:color="auto"/>
                                                            <w:left w:val="none" w:sz="0" w:space="0" w:color="auto"/>
                                                            <w:bottom w:val="none" w:sz="0" w:space="0" w:color="auto"/>
                                                            <w:right w:val="none" w:sz="0" w:space="0" w:color="auto"/>
                                                          </w:divBdr>
                                                        </w:div>
                                                        <w:div w:id="294914979">
                                                          <w:marLeft w:val="240"/>
                                                          <w:marRight w:val="0"/>
                                                          <w:marTop w:val="0"/>
                                                          <w:marBottom w:val="0"/>
                                                          <w:divBdr>
                                                            <w:top w:val="none" w:sz="0" w:space="0" w:color="auto"/>
                                                            <w:left w:val="none" w:sz="0" w:space="0" w:color="auto"/>
                                                            <w:bottom w:val="none" w:sz="0" w:space="0" w:color="auto"/>
                                                            <w:right w:val="none" w:sz="0" w:space="0" w:color="auto"/>
                                                          </w:divBdr>
                                                          <w:divsChild>
                                                            <w:div w:id="1478187805">
                                                              <w:marLeft w:val="0"/>
                                                              <w:marRight w:val="0"/>
                                                              <w:marTop w:val="0"/>
                                                              <w:marBottom w:val="0"/>
                                                              <w:divBdr>
                                                                <w:top w:val="none" w:sz="0" w:space="0" w:color="auto"/>
                                                                <w:left w:val="none" w:sz="0" w:space="0" w:color="auto"/>
                                                                <w:bottom w:val="none" w:sz="0" w:space="0" w:color="auto"/>
                                                                <w:right w:val="none" w:sz="0" w:space="0" w:color="auto"/>
                                                              </w:divBdr>
                                                              <w:divsChild>
                                                                <w:div w:id="1931816312">
                                                                  <w:marLeft w:val="0"/>
                                                                  <w:marRight w:val="0"/>
                                                                  <w:marTop w:val="0"/>
                                                                  <w:marBottom w:val="0"/>
                                                                  <w:divBdr>
                                                                    <w:top w:val="none" w:sz="0" w:space="0" w:color="auto"/>
                                                                    <w:left w:val="none" w:sz="0" w:space="0" w:color="auto"/>
                                                                    <w:bottom w:val="none" w:sz="0" w:space="0" w:color="auto"/>
                                                                    <w:right w:val="none" w:sz="0" w:space="0" w:color="auto"/>
                                                                  </w:divBdr>
                                                                  <w:divsChild>
                                                                    <w:div w:id="51782253">
                                                                      <w:marLeft w:val="0"/>
                                                                      <w:marRight w:val="0"/>
                                                                      <w:marTop w:val="0"/>
                                                                      <w:marBottom w:val="0"/>
                                                                      <w:divBdr>
                                                                        <w:top w:val="none" w:sz="0" w:space="0" w:color="auto"/>
                                                                        <w:left w:val="none" w:sz="0" w:space="0" w:color="auto"/>
                                                                        <w:bottom w:val="none" w:sz="0" w:space="0" w:color="auto"/>
                                                                        <w:right w:val="none" w:sz="0" w:space="0" w:color="auto"/>
                                                                      </w:divBdr>
                                                                    </w:div>
                                                                    <w:div w:id="922690557">
                                                                      <w:marLeft w:val="240"/>
                                                                      <w:marRight w:val="0"/>
                                                                      <w:marTop w:val="0"/>
                                                                      <w:marBottom w:val="0"/>
                                                                      <w:divBdr>
                                                                        <w:top w:val="none" w:sz="0" w:space="0" w:color="auto"/>
                                                                        <w:left w:val="none" w:sz="0" w:space="0" w:color="auto"/>
                                                                        <w:bottom w:val="none" w:sz="0" w:space="0" w:color="auto"/>
                                                                        <w:right w:val="none" w:sz="0" w:space="0" w:color="auto"/>
                                                                      </w:divBdr>
                                                                      <w:divsChild>
                                                                        <w:div w:id="1553880761">
                                                                          <w:marLeft w:val="0"/>
                                                                          <w:marRight w:val="0"/>
                                                                          <w:marTop w:val="0"/>
                                                                          <w:marBottom w:val="0"/>
                                                                          <w:divBdr>
                                                                            <w:top w:val="none" w:sz="0" w:space="0" w:color="auto"/>
                                                                            <w:left w:val="none" w:sz="0" w:space="0" w:color="auto"/>
                                                                            <w:bottom w:val="none" w:sz="0" w:space="0" w:color="auto"/>
                                                                            <w:right w:val="none" w:sz="0" w:space="0" w:color="auto"/>
                                                                          </w:divBdr>
                                                                          <w:divsChild>
                                                                            <w:div w:id="523517658">
                                                                              <w:marLeft w:val="0"/>
                                                                              <w:marRight w:val="0"/>
                                                                              <w:marTop w:val="0"/>
                                                                              <w:marBottom w:val="0"/>
                                                                              <w:divBdr>
                                                                                <w:top w:val="none" w:sz="0" w:space="0" w:color="auto"/>
                                                                                <w:left w:val="none" w:sz="0" w:space="0" w:color="auto"/>
                                                                                <w:bottom w:val="none" w:sz="0" w:space="0" w:color="auto"/>
                                                                                <w:right w:val="none" w:sz="0" w:space="0" w:color="auto"/>
                                                                              </w:divBdr>
                                                                              <w:divsChild>
                                                                                <w:div w:id="1331256625">
                                                                                  <w:marLeft w:val="0"/>
                                                                                  <w:marRight w:val="0"/>
                                                                                  <w:marTop w:val="0"/>
                                                                                  <w:marBottom w:val="0"/>
                                                                                  <w:divBdr>
                                                                                    <w:top w:val="none" w:sz="0" w:space="0" w:color="auto"/>
                                                                                    <w:left w:val="none" w:sz="0" w:space="0" w:color="auto"/>
                                                                                    <w:bottom w:val="none" w:sz="0" w:space="0" w:color="auto"/>
                                                                                    <w:right w:val="none" w:sz="0" w:space="0" w:color="auto"/>
                                                                                  </w:divBdr>
                                                                                </w:div>
                                                                                <w:div w:id="1127242145">
                                                                                  <w:marLeft w:val="240"/>
                                                                                  <w:marRight w:val="0"/>
                                                                                  <w:marTop w:val="0"/>
                                                                                  <w:marBottom w:val="0"/>
                                                                                  <w:divBdr>
                                                                                    <w:top w:val="none" w:sz="0" w:space="0" w:color="auto"/>
                                                                                    <w:left w:val="none" w:sz="0" w:space="0" w:color="auto"/>
                                                                                    <w:bottom w:val="none" w:sz="0" w:space="0" w:color="auto"/>
                                                                                    <w:right w:val="none" w:sz="0" w:space="0" w:color="auto"/>
                                                                                  </w:divBdr>
                                                                                  <w:divsChild>
                                                                                    <w:div w:id="1964189878">
                                                                                      <w:marLeft w:val="0"/>
                                                                                      <w:marRight w:val="0"/>
                                                                                      <w:marTop w:val="0"/>
                                                                                      <w:marBottom w:val="0"/>
                                                                                      <w:divBdr>
                                                                                        <w:top w:val="none" w:sz="0" w:space="0" w:color="auto"/>
                                                                                        <w:left w:val="none" w:sz="0" w:space="0" w:color="auto"/>
                                                                                        <w:bottom w:val="none" w:sz="0" w:space="0" w:color="auto"/>
                                                                                        <w:right w:val="none" w:sz="0" w:space="0" w:color="auto"/>
                                                                                      </w:divBdr>
                                                                                      <w:divsChild>
                                                                                        <w:div w:id="487483999">
                                                                                          <w:marLeft w:val="0"/>
                                                                                          <w:marRight w:val="0"/>
                                                                                          <w:marTop w:val="0"/>
                                                                                          <w:marBottom w:val="0"/>
                                                                                          <w:divBdr>
                                                                                            <w:top w:val="none" w:sz="0" w:space="0" w:color="auto"/>
                                                                                            <w:left w:val="none" w:sz="0" w:space="0" w:color="auto"/>
                                                                                            <w:bottom w:val="none" w:sz="0" w:space="0" w:color="auto"/>
                                                                                            <w:right w:val="none" w:sz="0" w:space="0" w:color="auto"/>
                                                                                          </w:divBdr>
                                                                                          <w:divsChild>
                                                                                            <w:div w:id="1261182489">
                                                                                              <w:marLeft w:val="0"/>
                                                                                              <w:marRight w:val="0"/>
                                                                                              <w:marTop w:val="0"/>
                                                                                              <w:marBottom w:val="0"/>
                                                                                              <w:divBdr>
                                                                                                <w:top w:val="none" w:sz="0" w:space="0" w:color="auto"/>
                                                                                                <w:left w:val="none" w:sz="0" w:space="0" w:color="auto"/>
                                                                                                <w:bottom w:val="none" w:sz="0" w:space="0" w:color="auto"/>
                                                                                                <w:right w:val="none" w:sz="0" w:space="0" w:color="auto"/>
                                                                                              </w:divBdr>
                                                                                            </w:div>
                                                                                            <w:div w:id="387191832">
                                                                                              <w:marLeft w:val="240"/>
                                                                                              <w:marRight w:val="0"/>
                                                                                              <w:marTop w:val="0"/>
                                                                                              <w:marBottom w:val="0"/>
                                                                                              <w:divBdr>
                                                                                                <w:top w:val="none" w:sz="0" w:space="0" w:color="auto"/>
                                                                                                <w:left w:val="none" w:sz="0" w:space="0" w:color="auto"/>
                                                                                                <w:bottom w:val="none" w:sz="0" w:space="0" w:color="auto"/>
                                                                                                <w:right w:val="none" w:sz="0" w:space="0" w:color="auto"/>
                                                                                              </w:divBdr>
                                                                                              <w:divsChild>
                                                                                                <w:div w:id="932321653">
                                                                                                  <w:marLeft w:val="0"/>
                                                                                                  <w:marRight w:val="0"/>
                                                                                                  <w:marTop w:val="0"/>
                                                                                                  <w:marBottom w:val="0"/>
                                                                                                  <w:divBdr>
                                                                                                    <w:top w:val="none" w:sz="0" w:space="0" w:color="auto"/>
                                                                                                    <w:left w:val="none" w:sz="0" w:space="0" w:color="auto"/>
                                                                                                    <w:bottom w:val="none" w:sz="0" w:space="0" w:color="auto"/>
                                                                                                    <w:right w:val="none" w:sz="0" w:space="0" w:color="auto"/>
                                                                                                  </w:divBdr>
                                                                                                </w:div>
                                                                                                <w:div w:id="754742658">
                                                                                                  <w:marLeft w:val="0"/>
                                                                                                  <w:marRight w:val="0"/>
                                                                                                  <w:marTop w:val="0"/>
                                                                                                  <w:marBottom w:val="0"/>
                                                                                                  <w:divBdr>
                                                                                                    <w:top w:val="none" w:sz="0" w:space="0" w:color="auto"/>
                                                                                                    <w:left w:val="none" w:sz="0" w:space="0" w:color="auto"/>
                                                                                                    <w:bottom w:val="none" w:sz="0" w:space="0" w:color="auto"/>
                                                                                                    <w:right w:val="none" w:sz="0" w:space="0" w:color="auto"/>
                                                                                                  </w:divBdr>
                                                                                                </w:div>
                                                                                                <w:div w:id="905526972">
                                                                                                  <w:marLeft w:val="0"/>
                                                                                                  <w:marRight w:val="0"/>
                                                                                                  <w:marTop w:val="0"/>
                                                                                                  <w:marBottom w:val="0"/>
                                                                                                  <w:divBdr>
                                                                                                    <w:top w:val="none" w:sz="0" w:space="0" w:color="auto"/>
                                                                                                    <w:left w:val="none" w:sz="0" w:space="0" w:color="auto"/>
                                                                                                    <w:bottom w:val="none" w:sz="0" w:space="0" w:color="auto"/>
                                                                                                    <w:right w:val="none" w:sz="0" w:space="0" w:color="auto"/>
                                                                                                  </w:divBdr>
                                                                                                </w:div>
                                                                                                <w:div w:id="1086535617">
                                                                                                  <w:marLeft w:val="0"/>
                                                                                                  <w:marRight w:val="0"/>
                                                                                                  <w:marTop w:val="0"/>
                                                                                                  <w:marBottom w:val="0"/>
                                                                                                  <w:divBdr>
                                                                                                    <w:top w:val="none" w:sz="0" w:space="0" w:color="auto"/>
                                                                                                    <w:left w:val="none" w:sz="0" w:space="0" w:color="auto"/>
                                                                                                    <w:bottom w:val="none" w:sz="0" w:space="0" w:color="auto"/>
                                                                                                    <w:right w:val="none" w:sz="0" w:space="0" w:color="auto"/>
                                                                                                  </w:divBdr>
                                                                                                </w:div>
                                                                                                <w:div w:id="56437082">
                                                                                                  <w:marLeft w:val="0"/>
                                                                                                  <w:marRight w:val="0"/>
                                                                                                  <w:marTop w:val="0"/>
                                                                                                  <w:marBottom w:val="0"/>
                                                                                                  <w:divBdr>
                                                                                                    <w:top w:val="none" w:sz="0" w:space="0" w:color="auto"/>
                                                                                                    <w:left w:val="none" w:sz="0" w:space="0" w:color="auto"/>
                                                                                                    <w:bottom w:val="none" w:sz="0" w:space="0" w:color="auto"/>
                                                                                                    <w:right w:val="none" w:sz="0" w:space="0" w:color="auto"/>
                                                                                                  </w:divBdr>
                                                                                                </w:div>
                                                                                                <w:div w:id="2105149052">
                                                                                                  <w:marLeft w:val="0"/>
                                                                                                  <w:marRight w:val="0"/>
                                                                                                  <w:marTop w:val="0"/>
                                                                                                  <w:marBottom w:val="0"/>
                                                                                                  <w:divBdr>
                                                                                                    <w:top w:val="none" w:sz="0" w:space="0" w:color="auto"/>
                                                                                                    <w:left w:val="none" w:sz="0" w:space="0" w:color="auto"/>
                                                                                                    <w:bottom w:val="none" w:sz="0" w:space="0" w:color="auto"/>
                                                                                                    <w:right w:val="none" w:sz="0" w:space="0" w:color="auto"/>
                                                                                                  </w:divBdr>
                                                                                                </w:div>
                                                                                                <w:div w:id="1329094276">
                                                                                                  <w:marLeft w:val="0"/>
                                                                                                  <w:marRight w:val="0"/>
                                                                                                  <w:marTop w:val="0"/>
                                                                                                  <w:marBottom w:val="0"/>
                                                                                                  <w:divBdr>
                                                                                                    <w:top w:val="none" w:sz="0" w:space="0" w:color="auto"/>
                                                                                                    <w:left w:val="none" w:sz="0" w:space="0" w:color="auto"/>
                                                                                                    <w:bottom w:val="none" w:sz="0" w:space="0" w:color="auto"/>
                                                                                                    <w:right w:val="none" w:sz="0" w:space="0" w:color="auto"/>
                                                                                                  </w:divBdr>
                                                                                                </w:div>
                                                                                                <w:div w:id="115024628">
                                                                                                  <w:marLeft w:val="0"/>
                                                                                                  <w:marRight w:val="0"/>
                                                                                                  <w:marTop w:val="0"/>
                                                                                                  <w:marBottom w:val="0"/>
                                                                                                  <w:divBdr>
                                                                                                    <w:top w:val="none" w:sz="0" w:space="0" w:color="auto"/>
                                                                                                    <w:left w:val="none" w:sz="0" w:space="0" w:color="auto"/>
                                                                                                    <w:bottom w:val="none" w:sz="0" w:space="0" w:color="auto"/>
                                                                                                    <w:right w:val="none" w:sz="0" w:space="0" w:color="auto"/>
                                                                                                  </w:divBdr>
                                                                                                </w:div>
                                                                                                <w:div w:id="1782725226">
                                                                                                  <w:marLeft w:val="0"/>
                                                                                                  <w:marRight w:val="0"/>
                                                                                                  <w:marTop w:val="0"/>
                                                                                                  <w:marBottom w:val="0"/>
                                                                                                  <w:divBdr>
                                                                                                    <w:top w:val="none" w:sz="0" w:space="0" w:color="auto"/>
                                                                                                    <w:left w:val="none" w:sz="0" w:space="0" w:color="auto"/>
                                                                                                    <w:bottom w:val="none" w:sz="0" w:space="0" w:color="auto"/>
                                                                                                    <w:right w:val="none" w:sz="0" w:space="0" w:color="auto"/>
                                                                                                  </w:divBdr>
                                                                                                </w:div>
                                                                                              </w:divsChild>
                                                                                            </w:div>
                                                                                            <w:div w:id="19689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917707">
                                                                                      <w:marLeft w:val="0"/>
                                                                                      <w:marRight w:val="0"/>
                                                                                      <w:marTop w:val="0"/>
                                                                                      <w:marBottom w:val="0"/>
                                                                                      <w:divBdr>
                                                                                        <w:top w:val="none" w:sz="0" w:space="0" w:color="auto"/>
                                                                                        <w:left w:val="none" w:sz="0" w:space="0" w:color="auto"/>
                                                                                        <w:bottom w:val="none" w:sz="0" w:space="0" w:color="auto"/>
                                                                                        <w:right w:val="none" w:sz="0" w:space="0" w:color="auto"/>
                                                                                      </w:divBdr>
                                                                                    </w:div>
                                                                                    <w:div w:id="1806196955">
                                                                                      <w:marLeft w:val="0"/>
                                                                                      <w:marRight w:val="0"/>
                                                                                      <w:marTop w:val="0"/>
                                                                                      <w:marBottom w:val="0"/>
                                                                                      <w:divBdr>
                                                                                        <w:top w:val="none" w:sz="0" w:space="0" w:color="auto"/>
                                                                                        <w:left w:val="none" w:sz="0" w:space="0" w:color="auto"/>
                                                                                        <w:bottom w:val="none" w:sz="0" w:space="0" w:color="auto"/>
                                                                                        <w:right w:val="none" w:sz="0" w:space="0" w:color="auto"/>
                                                                                      </w:divBdr>
                                                                                    </w:div>
                                                                                    <w:div w:id="1345403819">
                                                                                      <w:marLeft w:val="0"/>
                                                                                      <w:marRight w:val="0"/>
                                                                                      <w:marTop w:val="0"/>
                                                                                      <w:marBottom w:val="0"/>
                                                                                      <w:divBdr>
                                                                                        <w:top w:val="none" w:sz="0" w:space="0" w:color="auto"/>
                                                                                        <w:left w:val="none" w:sz="0" w:space="0" w:color="auto"/>
                                                                                        <w:bottom w:val="none" w:sz="0" w:space="0" w:color="auto"/>
                                                                                        <w:right w:val="none" w:sz="0" w:space="0" w:color="auto"/>
                                                                                      </w:divBdr>
                                                                                    </w:div>
                                                                                    <w:div w:id="912740893">
                                                                                      <w:marLeft w:val="0"/>
                                                                                      <w:marRight w:val="0"/>
                                                                                      <w:marTop w:val="0"/>
                                                                                      <w:marBottom w:val="0"/>
                                                                                      <w:divBdr>
                                                                                        <w:top w:val="none" w:sz="0" w:space="0" w:color="auto"/>
                                                                                        <w:left w:val="none" w:sz="0" w:space="0" w:color="auto"/>
                                                                                        <w:bottom w:val="none" w:sz="0" w:space="0" w:color="auto"/>
                                                                                        <w:right w:val="none" w:sz="0" w:space="0" w:color="auto"/>
                                                                                      </w:divBdr>
                                                                                    </w:div>
                                                                                    <w:div w:id="1289244090">
                                                                                      <w:marLeft w:val="0"/>
                                                                                      <w:marRight w:val="0"/>
                                                                                      <w:marTop w:val="0"/>
                                                                                      <w:marBottom w:val="0"/>
                                                                                      <w:divBdr>
                                                                                        <w:top w:val="none" w:sz="0" w:space="0" w:color="auto"/>
                                                                                        <w:left w:val="none" w:sz="0" w:space="0" w:color="auto"/>
                                                                                        <w:bottom w:val="none" w:sz="0" w:space="0" w:color="auto"/>
                                                                                        <w:right w:val="none" w:sz="0" w:space="0" w:color="auto"/>
                                                                                      </w:divBdr>
                                                                                    </w:div>
                                                                                    <w:div w:id="1840852173">
                                                                                      <w:marLeft w:val="0"/>
                                                                                      <w:marRight w:val="0"/>
                                                                                      <w:marTop w:val="0"/>
                                                                                      <w:marBottom w:val="0"/>
                                                                                      <w:divBdr>
                                                                                        <w:top w:val="none" w:sz="0" w:space="0" w:color="auto"/>
                                                                                        <w:left w:val="none" w:sz="0" w:space="0" w:color="auto"/>
                                                                                        <w:bottom w:val="none" w:sz="0" w:space="0" w:color="auto"/>
                                                                                        <w:right w:val="none" w:sz="0" w:space="0" w:color="auto"/>
                                                                                      </w:divBdr>
                                                                                    </w:div>
                                                                                    <w:div w:id="314184632">
                                                                                      <w:marLeft w:val="0"/>
                                                                                      <w:marRight w:val="0"/>
                                                                                      <w:marTop w:val="0"/>
                                                                                      <w:marBottom w:val="0"/>
                                                                                      <w:divBdr>
                                                                                        <w:top w:val="none" w:sz="0" w:space="0" w:color="auto"/>
                                                                                        <w:left w:val="none" w:sz="0" w:space="0" w:color="auto"/>
                                                                                        <w:bottom w:val="none" w:sz="0" w:space="0" w:color="auto"/>
                                                                                        <w:right w:val="none" w:sz="0" w:space="0" w:color="auto"/>
                                                                                      </w:divBdr>
                                                                                      <w:divsChild>
                                                                                        <w:div w:id="1535074798">
                                                                                          <w:marLeft w:val="0"/>
                                                                                          <w:marRight w:val="0"/>
                                                                                          <w:marTop w:val="0"/>
                                                                                          <w:marBottom w:val="0"/>
                                                                                          <w:divBdr>
                                                                                            <w:top w:val="none" w:sz="0" w:space="0" w:color="auto"/>
                                                                                            <w:left w:val="none" w:sz="0" w:space="0" w:color="auto"/>
                                                                                            <w:bottom w:val="none" w:sz="0" w:space="0" w:color="auto"/>
                                                                                            <w:right w:val="none" w:sz="0" w:space="0" w:color="auto"/>
                                                                                          </w:divBdr>
                                                                                          <w:divsChild>
                                                                                            <w:div w:id="1499464699">
                                                                                              <w:marLeft w:val="0"/>
                                                                                              <w:marRight w:val="0"/>
                                                                                              <w:marTop w:val="0"/>
                                                                                              <w:marBottom w:val="0"/>
                                                                                              <w:divBdr>
                                                                                                <w:top w:val="none" w:sz="0" w:space="0" w:color="auto"/>
                                                                                                <w:left w:val="none" w:sz="0" w:space="0" w:color="auto"/>
                                                                                                <w:bottom w:val="none" w:sz="0" w:space="0" w:color="auto"/>
                                                                                                <w:right w:val="none" w:sz="0" w:space="0" w:color="auto"/>
                                                                                              </w:divBdr>
                                                                                            </w:div>
                                                                                            <w:div w:id="257175532">
                                                                                              <w:marLeft w:val="240"/>
                                                                                              <w:marRight w:val="0"/>
                                                                                              <w:marTop w:val="0"/>
                                                                                              <w:marBottom w:val="0"/>
                                                                                              <w:divBdr>
                                                                                                <w:top w:val="none" w:sz="0" w:space="0" w:color="auto"/>
                                                                                                <w:left w:val="none" w:sz="0" w:space="0" w:color="auto"/>
                                                                                                <w:bottom w:val="none" w:sz="0" w:space="0" w:color="auto"/>
                                                                                                <w:right w:val="none" w:sz="0" w:space="0" w:color="auto"/>
                                                                                              </w:divBdr>
                                                                                              <w:divsChild>
                                                                                                <w:div w:id="972563989">
                                                                                                  <w:marLeft w:val="0"/>
                                                                                                  <w:marRight w:val="0"/>
                                                                                                  <w:marTop w:val="0"/>
                                                                                                  <w:marBottom w:val="0"/>
                                                                                                  <w:divBdr>
                                                                                                    <w:top w:val="none" w:sz="0" w:space="0" w:color="auto"/>
                                                                                                    <w:left w:val="none" w:sz="0" w:space="0" w:color="auto"/>
                                                                                                    <w:bottom w:val="none" w:sz="0" w:space="0" w:color="auto"/>
                                                                                                    <w:right w:val="none" w:sz="0" w:space="0" w:color="auto"/>
                                                                                                  </w:divBdr>
                                                                                                </w:div>
                                                                                                <w:div w:id="56171432">
                                                                                                  <w:marLeft w:val="0"/>
                                                                                                  <w:marRight w:val="0"/>
                                                                                                  <w:marTop w:val="0"/>
                                                                                                  <w:marBottom w:val="0"/>
                                                                                                  <w:divBdr>
                                                                                                    <w:top w:val="none" w:sz="0" w:space="0" w:color="auto"/>
                                                                                                    <w:left w:val="none" w:sz="0" w:space="0" w:color="auto"/>
                                                                                                    <w:bottom w:val="none" w:sz="0" w:space="0" w:color="auto"/>
                                                                                                    <w:right w:val="none" w:sz="0" w:space="0" w:color="auto"/>
                                                                                                  </w:divBdr>
                                                                                                </w:div>
                                                                                                <w:div w:id="2121608709">
                                                                                                  <w:marLeft w:val="0"/>
                                                                                                  <w:marRight w:val="0"/>
                                                                                                  <w:marTop w:val="0"/>
                                                                                                  <w:marBottom w:val="0"/>
                                                                                                  <w:divBdr>
                                                                                                    <w:top w:val="none" w:sz="0" w:space="0" w:color="auto"/>
                                                                                                    <w:left w:val="none" w:sz="0" w:space="0" w:color="auto"/>
                                                                                                    <w:bottom w:val="none" w:sz="0" w:space="0" w:color="auto"/>
                                                                                                    <w:right w:val="none" w:sz="0" w:space="0" w:color="auto"/>
                                                                                                  </w:divBdr>
                                                                                                </w:div>
                                                                                                <w:div w:id="2080983398">
                                                                                                  <w:marLeft w:val="0"/>
                                                                                                  <w:marRight w:val="0"/>
                                                                                                  <w:marTop w:val="0"/>
                                                                                                  <w:marBottom w:val="0"/>
                                                                                                  <w:divBdr>
                                                                                                    <w:top w:val="none" w:sz="0" w:space="0" w:color="auto"/>
                                                                                                    <w:left w:val="none" w:sz="0" w:space="0" w:color="auto"/>
                                                                                                    <w:bottom w:val="none" w:sz="0" w:space="0" w:color="auto"/>
                                                                                                    <w:right w:val="none" w:sz="0" w:space="0" w:color="auto"/>
                                                                                                  </w:divBdr>
                                                                                                </w:div>
                                                                                                <w:div w:id="1800683338">
                                                                                                  <w:marLeft w:val="0"/>
                                                                                                  <w:marRight w:val="0"/>
                                                                                                  <w:marTop w:val="0"/>
                                                                                                  <w:marBottom w:val="0"/>
                                                                                                  <w:divBdr>
                                                                                                    <w:top w:val="none" w:sz="0" w:space="0" w:color="auto"/>
                                                                                                    <w:left w:val="none" w:sz="0" w:space="0" w:color="auto"/>
                                                                                                    <w:bottom w:val="none" w:sz="0" w:space="0" w:color="auto"/>
                                                                                                    <w:right w:val="none" w:sz="0" w:space="0" w:color="auto"/>
                                                                                                  </w:divBdr>
                                                                                                </w:div>
                                                                                                <w:div w:id="299380740">
                                                                                                  <w:marLeft w:val="0"/>
                                                                                                  <w:marRight w:val="0"/>
                                                                                                  <w:marTop w:val="0"/>
                                                                                                  <w:marBottom w:val="0"/>
                                                                                                  <w:divBdr>
                                                                                                    <w:top w:val="none" w:sz="0" w:space="0" w:color="auto"/>
                                                                                                    <w:left w:val="none" w:sz="0" w:space="0" w:color="auto"/>
                                                                                                    <w:bottom w:val="none" w:sz="0" w:space="0" w:color="auto"/>
                                                                                                    <w:right w:val="none" w:sz="0" w:space="0" w:color="auto"/>
                                                                                                  </w:divBdr>
                                                                                                </w:div>
                                                                                              </w:divsChild>
                                                                                            </w:div>
                                                                                            <w:div w:id="200574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104642">
                                                                                      <w:marLeft w:val="0"/>
                                                                                      <w:marRight w:val="0"/>
                                                                                      <w:marTop w:val="0"/>
                                                                                      <w:marBottom w:val="0"/>
                                                                                      <w:divBdr>
                                                                                        <w:top w:val="none" w:sz="0" w:space="0" w:color="auto"/>
                                                                                        <w:left w:val="none" w:sz="0" w:space="0" w:color="auto"/>
                                                                                        <w:bottom w:val="none" w:sz="0" w:space="0" w:color="auto"/>
                                                                                        <w:right w:val="none" w:sz="0" w:space="0" w:color="auto"/>
                                                                                      </w:divBdr>
                                                                                    </w:div>
                                                                                    <w:div w:id="1332297325">
                                                                                      <w:marLeft w:val="0"/>
                                                                                      <w:marRight w:val="0"/>
                                                                                      <w:marTop w:val="0"/>
                                                                                      <w:marBottom w:val="0"/>
                                                                                      <w:divBdr>
                                                                                        <w:top w:val="none" w:sz="0" w:space="0" w:color="auto"/>
                                                                                        <w:left w:val="none" w:sz="0" w:space="0" w:color="auto"/>
                                                                                        <w:bottom w:val="none" w:sz="0" w:space="0" w:color="auto"/>
                                                                                        <w:right w:val="none" w:sz="0" w:space="0" w:color="auto"/>
                                                                                      </w:divBdr>
                                                                                    </w:div>
                                                                                    <w:div w:id="1888104942">
                                                                                      <w:marLeft w:val="0"/>
                                                                                      <w:marRight w:val="0"/>
                                                                                      <w:marTop w:val="0"/>
                                                                                      <w:marBottom w:val="0"/>
                                                                                      <w:divBdr>
                                                                                        <w:top w:val="none" w:sz="0" w:space="0" w:color="auto"/>
                                                                                        <w:left w:val="none" w:sz="0" w:space="0" w:color="auto"/>
                                                                                        <w:bottom w:val="none" w:sz="0" w:space="0" w:color="auto"/>
                                                                                        <w:right w:val="none" w:sz="0" w:space="0" w:color="auto"/>
                                                                                      </w:divBdr>
                                                                                    </w:div>
                                                                                    <w:div w:id="2146850420">
                                                                                      <w:marLeft w:val="0"/>
                                                                                      <w:marRight w:val="0"/>
                                                                                      <w:marTop w:val="0"/>
                                                                                      <w:marBottom w:val="0"/>
                                                                                      <w:divBdr>
                                                                                        <w:top w:val="none" w:sz="0" w:space="0" w:color="auto"/>
                                                                                        <w:left w:val="none" w:sz="0" w:space="0" w:color="auto"/>
                                                                                        <w:bottom w:val="none" w:sz="0" w:space="0" w:color="auto"/>
                                                                                        <w:right w:val="none" w:sz="0" w:space="0" w:color="auto"/>
                                                                                      </w:divBdr>
                                                                                    </w:div>
                                                                                  </w:divsChild>
                                                                                </w:div>
                                                                                <w:div w:id="31904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86255">
                                                                          <w:marLeft w:val="0"/>
                                                                          <w:marRight w:val="0"/>
                                                                          <w:marTop w:val="0"/>
                                                                          <w:marBottom w:val="0"/>
                                                                          <w:divBdr>
                                                                            <w:top w:val="none" w:sz="0" w:space="0" w:color="auto"/>
                                                                            <w:left w:val="none" w:sz="0" w:space="0" w:color="auto"/>
                                                                            <w:bottom w:val="none" w:sz="0" w:space="0" w:color="auto"/>
                                                                            <w:right w:val="none" w:sz="0" w:space="0" w:color="auto"/>
                                                                          </w:divBdr>
                                                                          <w:divsChild>
                                                                            <w:div w:id="585043506">
                                                                              <w:marLeft w:val="0"/>
                                                                              <w:marRight w:val="0"/>
                                                                              <w:marTop w:val="0"/>
                                                                              <w:marBottom w:val="0"/>
                                                                              <w:divBdr>
                                                                                <w:top w:val="none" w:sz="0" w:space="0" w:color="auto"/>
                                                                                <w:left w:val="none" w:sz="0" w:space="0" w:color="auto"/>
                                                                                <w:bottom w:val="none" w:sz="0" w:space="0" w:color="auto"/>
                                                                                <w:right w:val="none" w:sz="0" w:space="0" w:color="auto"/>
                                                                              </w:divBdr>
                                                                              <w:divsChild>
                                                                                <w:div w:id="740366837">
                                                                                  <w:marLeft w:val="0"/>
                                                                                  <w:marRight w:val="0"/>
                                                                                  <w:marTop w:val="0"/>
                                                                                  <w:marBottom w:val="0"/>
                                                                                  <w:divBdr>
                                                                                    <w:top w:val="none" w:sz="0" w:space="0" w:color="auto"/>
                                                                                    <w:left w:val="none" w:sz="0" w:space="0" w:color="auto"/>
                                                                                    <w:bottom w:val="none" w:sz="0" w:space="0" w:color="auto"/>
                                                                                    <w:right w:val="none" w:sz="0" w:space="0" w:color="auto"/>
                                                                                  </w:divBdr>
                                                                                </w:div>
                                                                                <w:div w:id="64231393">
                                                                                  <w:marLeft w:val="240"/>
                                                                                  <w:marRight w:val="0"/>
                                                                                  <w:marTop w:val="0"/>
                                                                                  <w:marBottom w:val="0"/>
                                                                                  <w:divBdr>
                                                                                    <w:top w:val="none" w:sz="0" w:space="0" w:color="auto"/>
                                                                                    <w:left w:val="none" w:sz="0" w:space="0" w:color="auto"/>
                                                                                    <w:bottom w:val="none" w:sz="0" w:space="0" w:color="auto"/>
                                                                                    <w:right w:val="none" w:sz="0" w:space="0" w:color="auto"/>
                                                                                  </w:divBdr>
                                                                                  <w:divsChild>
                                                                                    <w:div w:id="1461656405">
                                                                                      <w:marLeft w:val="0"/>
                                                                                      <w:marRight w:val="0"/>
                                                                                      <w:marTop w:val="0"/>
                                                                                      <w:marBottom w:val="0"/>
                                                                                      <w:divBdr>
                                                                                        <w:top w:val="none" w:sz="0" w:space="0" w:color="auto"/>
                                                                                        <w:left w:val="none" w:sz="0" w:space="0" w:color="auto"/>
                                                                                        <w:bottom w:val="none" w:sz="0" w:space="0" w:color="auto"/>
                                                                                        <w:right w:val="none" w:sz="0" w:space="0" w:color="auto"/>
                                                                                      </w:divBdr>
                                                                                    </w:div>
                                                                                    <w:div w:id="535627570">
                                                                                      <w:marLeft w:val="0"/>
                                                                                      <w:marRight w:val="0"/>
                                                                                      <w:marTop w:val="0"/>
                                                                                      <w:marBottom w:val="0"/>
                                                                                      <w:divBdr>
                                                                                        <w:top w:val="none" w:sz="0" w:space="0" w:color="auto"/>
                                                                                        <w:left w:val="none" w:sz="0" w:space="0" w:color="auto"/>
                                                                                        <w:bottom w:val="none" w:sz="0" w:space="0" w:color="auto"/>
                                                                                        <w:right w:val="none" w:sz="0" w:space="0" w:color="auto"/>
                                                                                      </w:divBdr>
                                                                                    </w:div>
                                                                                  </w:divsChild>
                                                                                </w:div>
                                                                                <w:div w:id="51966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877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425077">
                                                              <w:marLeft w:val="0"/>
                                                              <w:marRight w:val="0"/>
                                                              <w:marTop w:val="0"/>
                                                              <w:marBottom w:val="0"/>
                                                              <w:divBdr>
                                                                <w:top w:val="none" w:sz="0" w:space="0" w:color="auto"/>
                                                                <w:left w:val="none" w:sz="0" w:space="0" w:color="auto"/>
                                                                <w:bottom w:val="none" w:sz="0" w:space="0" w:color="auto"/>
                                                                <w:right w:val="none" w:sz="0" w:space="0" w:color="auto"/>
                                                              </w:divBdr>
                                                              <w:divsChild>
                                                                <w:div w:id="920024340">
                                                                  <w:marLeft w:val="0"/>
                                                                  <w:marRight w:val="0"/>
                                                                  <w:marTop w:val="0"/>
                                                                  <w:marBottom w:val="0"/>
                                                                  <w:divBdr>
                                                                    <w:top w:val="none" w:sz="0" w:space="0" w:color="auto"/>
                                                                    <w:left w:val="none" w:sz="0" w:space="0" w:color="auto"/>
                                                                    <w:bottom w:val="none" w:sz="0" w:space="0" w:color="auto"/>
                                                                    <w:right w:val="none" w:sz="0" w:space="0" w:color="auto"/>
                                                                  </w:divBdr>
                                                                  <w:divsChild>
                                                                    <w:div w:id="364986627">
                                                                      <w:marLeft w:val="0"/>
                                                                      <w:marRight w:val="0"/>
                                                                      <w:marTop w:val="0"/>
                                                                      <w:marBottom w:val="0"/>
                                                                      <w:divBdr>
                                                                        <w:top w:val="none" w:sz="0" w:space="0" w:color="auto"/>
                                                                        <w:left w:val="none" w:sz="0" w:space="0" w:color="auto"/>
                                                                        <w:bottom w:val="none" w:sz="0" w:space="0" w:color="auto"/>
                                                                        <w:right w:val="none" w:sz="0" w:space="0" w:color="auto"/>
                                                                      </w:divBdr>
                                                                    </w:div>
                                                                    <w:div w:id="1550413082">
                                                                      <w:marLeft w:val="240"/>
                                                                      <w:marRight w:val="0"/>
                                                                      <w:marTop w:val="0"/>
                                                                      <w:marBottom w:val="0"/>
                                                                      <w:divBdr>
                                                                        <w:top w:val="none" w:sz="0" w:space="0" w:color="auto"/>
                                                                        <w:left w:val="none" w:sz="0" w:space="0" w:color="auto"/>
                                                                        <w:bottom w:val="none" w:sz="0" w:space="0" w:color="auto"/>
                                                                        <w:right w:val="none" w:sz="0" w:space="0" w:color="auto"/>
                                                                      </w:divBdr>
                                                                      <w:divsChild>
                                                                        <w:div w:id="1243561912">
                                                                          <w:marLeft w:val="0"/>
                                                                          <w:marRight w:val="0"/>
                                                                          <w:marTop w:val="0"/>
                                                                          <w:marBottom w:val="0"/>
                                                                          <w:divBdr>
                                                                            <w:top w:val="none" w:sz="0" w:space="0" w:color="auto"/>
                                                                            <w:left w:val="none" w:sz="0" w:space="0" w:color="auto"/>
                                                                            <w:bottom w:val="none" w:sz="0" w:space="0" w:color="auto"/>
                                                                            <w:right w:val="none" w:sz="0" w:space="0" w:color="auto"/>
                                                                          </w:divBdr>
                                                                          <w:divsChild>
                                                                            <w:div w:id="1113666756">
                                                                              <w:marLeft w:val="0"/>
                                                                              <w:marRight w:val="0"/>
                                                                              <w:marTop w:val="0"/>
                                                                              <w:marBottom w:val="0"/>
                                                                              <w:divBdr>
                                                                                <w:top w:val="none" w:sz="0" w:space="0" w:color="auto"/>
                                                                                <w:left w:val="none" w:sz="0" w:space="0" w:color="auto"/>
                                                                                <w:bottom w:val="none" w:sz="0" w:space="0" w:color="auto"/>
                                                                                <w:right w:val="none" w:sz="0" w:space="0" w:color="auto"/>
                                                                              </w:divBdr>
                                                                              <w:divsChild>
                                                                                <w:div w:id="425151530">
                                                                                  <w:marLeft w:val="0"/>
                                                                                  <w:marRight w:val="0"/>
                                                                                  <w:marTop w:val="0"/>
                                                                                  <w:marBottom w:val="0"/>
                                                                                  <w:divBdr>
                                                                                    <w:top w:val="none" w:sz="0" w:space="0" w:color="auto"/>
                                                                                    <w:left w:val="none" w:sz="0" w:space="0" w:color="auto"/>
                                                                                    <w:bottom w:val="none" w:sz="0" w:space="0" w:color="auto"/>
                                                                                    <w:right w:val="none" w:sz="0" w:space="0" w:color="auto"/>
                                                                                  </w:divBdr>
                                                                                </w:div>
                                                                                <w:div w:id="394283750">
                                                                                  <w:marLeft w:val="240"/>
                                                                                  <w:marRight w:val="0"/>
                                                                                  <w:marTop w:val="0"/>
                                                                                  <w:marBottom w:val="0"/>
                                                                                  <w:divBdr>
                                                                                    <w:top w:val="none" w:sz="0" w:space="0" w:color="auto"/>
                                                                                    <w:left w:val="none" w:sz="0" w:space="0" w:color="auto"/>
                                                                                    <w:bottom w:val="none" w:sz="0" w:space="0" w:color="auto"/>
                                                                                    <w:right w:val="none" w:sz="0" w:space="0" w:color="auto"/>
                                                                                  </w:divBdr>
                                                                                  <w:divsChild>
                                                                                    <w:div w:id="290214873">
                                                                                      <w:marLeft w:val="0"/>
                                                                                      <w:marRight w:val="0"/>
                                                                                      <w:marTop w:val="0"/>
                                                                                      <w:marBottom w:val="0"/>
                                                                                      <w:divBdr>
                                                                                        <w:top w:val="none" w:sz="0" w:space="0" w:color="auto"/>
                                                                                        <w:left w:val="none" w:sz="0" w:space="0" w:color="auto"/>
                                                                                        <w:bottom w:val="none" w:sz="0" w:space="0" w:color="auto"/>
                                                                                        <w:right w:val="none" w:sz="0" w:space="0" w:color="auto"/>
                                                                                      </w:divBdr>
                                                                                    </w:div>
                                                                                    <w:div w:id="1292633019">
                                                                                      <w:marLeft w:val="0"/>
                                                                                      <w:marRight w:val="0"/>
                                                                                      <w:marTop w:val="0"/>
                                                                                      <w:marBottom w:val="0"/>
                                                                                      <w:divBdr>
                                                                                        <w:top w:val="none" w:sz="0" w:space="0" w:color="auto"/>
                                                                                        <w:left w:val="none" w:sz="0" w:space="0" w:color="auto"/>
                                                                                        <w:bottom w:val="none" w:sz="0" w:space="0" w:color="auto"/>
                                                                                        <w:right w:val="none" w:sz="0" w:space="0" w:color="auto"/>
                                                                                      </w:divBdr>
                                                                                    </w:div>
                                                                                  </w:divsChild>
                                                                                </w:div>
                                                                                <w:div w:id="180480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22638">
                                                                          <w:marLeft w:val="0"/>
                                                                          <w:marRight w:val="0"/>
                                                                          <w:marTop w:val="0"/>
                                                                          <w:marBottom w:val="0"/>
                                                                          <w:divBdr>
                                                                            <w:top w:val="none" w:sz="0" w:space="0" w:color="auto"/>
                                                                            <w:left w:val="none" w:sz="0" w:space="0" w:color="auto"/>
                                                                            <w:bottom w:val="none" w:sz="0" w:space="0" w:color="auto"/>
                                                                            <w:right w:val="none" w:sz="0" w:space="0" w:color="auto"/>
                                                                          </w:divBdr>
                                                                          <w:divsChild>
                                                                            <w:div w:id="1620183908">
                                                                              <w:marLeft w:val="0"/>
                                                                              <w:marRight w:val="0"/>
                                                                              <w:marTop w:val="0"/>
                                                                              <w:marBottom w:val="0"/>
                                                                              <w:divBdr>
                                                                                <w:top w:val="none" w:sz="0" w:space="0" w:color="auto"/>
                                                                                <w:left w:val="none" w:sz="0" w:space="0" w:color="auto"/>
                                                                                <w:bottom w:val="none" w:sz="0" w:space="0" w:color="auto"/>
                                                                                <w:right w:val="none" w:sz="0" w:space="0" w:color="auto"/>
                                                                              </w:divBdr>
                                                                              <w:divsChild>
                                                                                <w:div w:id="167411065">
                                                                                  <w:marLeft w:val="0"/>
                                                                                  <w:marRight w:val="0"/>
                                                                                  <w:marTop w:val="0"/>
                                                                                  <w:marBottom w:val="0"/>
                                                                                  <w:divBdr>
                                                                                    <w:top w:val="none" w:sz="0" w:space="0" w:color="auto"/>
                                                                                    <w:left w:val="none" w:sz="0" w:space="0" w:color="auto"/>
                                                                                    <w:bottom w:val="none" w:sz="0" w:space="0" w:color="auto"/>
                                                                                    <w:right w:val="none" w:sz="0" w:space="0" w:color="auto"/>
                                                                                  </w:divBdr>
                                                                                </w:div>
                                                                                <w:div w:id="1125850296">
                                                                                  <w:marLeft w:val="240"/>
                                                                                  <w:marRight w:val="0"/>
                                                                                  <w:marTop w:val="0"/>
                                                                                  <w:marBottom w:val="0"/>
                                                                                  <w:divBdr>
                                                                                    <w:top w:val="none" w:sz="0" w:space="0" w:color="auto"/>
                                                                                    <w:left w:val="none" w:sz="0" w:space="0" w:color="auto"/>
                                                                                    <w:bottom w:val="none" w:sz="0" w:space="0" w:color="auto"/>
                                                                                    <w:right w:val="none" w:sz="0" w:space="0" w:color="auto"/>
                                                                                  </w:divBdr>
                                                                                  <w:divsChild>
                                                                                    <w:div w:id="710887868">
                                                                                      <w:marLeft w:val="0"/>
                                                                                      <w:marRight w:val="0"/>
                                                                                      <w:marTop w:val="0"/>
                                                                                      <w:marBottom w:val="0"/>
                                                                                      <w:divBdr>
                                                                                        <w:top w:val="none" w:sz="0" w:space="0" w:color="auto"/>
                                                                                        <w:left w:val="none" w:sz="0" w:space="0" w:color="auto"/>
                                                                                        <w:bottom w:val="none" w:sz="0" w:space="0" w:color="auto"/>
                                                                                        <w:right w:val="none" w:sz="0" w:space="0" w:color="auto"/>
                                                                                      </w:divBdr>
                                                                                    </w:div>
                                                                                  </w:divsChild>
                                                                                </w:div>
                                                                                <w:div w:id="10605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480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4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3588">
                                                  <w:marLeft w:val="0"/>
                                                  <w:marRight w:val="0"/>
                                                  <w:marTop w:val="0"/>
                                                  <w:marBottom w:val="0"/>
                                                  <w:divBdr>
                                                    <w:top w:val="none" w:sz="0" w:space="0" w:color="auto"/>
                                                    <w:left w:val="none" w:sz="0" w:space="0" w:color="auto"/>
                                                    <w:bottom w:val="none" w:sz="0" w:space="0" w:color="auto"/>
                                                    <w:right w:val="none" w:sz="0" w:space="0" w:color="auto"/>
                                                  </w:divBdr>
                                                  <w:divsChild>
                                                    <w:div w:id="1193373966">
                                                      <w:marLeft w:val="0"/>
                                                      <w:marRight w:val="0"/>
                                                      <w:marTop w:val="0"/>
                                                      <w:marBottom w:val="0"/>
                                                      <w:divBdr>
                                                        <w:top w:val="none" w:sz="0" w:space="0" w:color="auto"/>
                                                        <w:left w:val="none" w:sz="0" w:space="0" w:color="auto"/>
                                                        <w:bottom w:val="none" w:sz="0" w:space="0" w:color="auto"/>
                                                        <w:right w:val="none" w:sz="0" w:space="0" w:color="auto"/>
                                                      </w:divBdr>
                                                      <w:divsChild>
                                                        <w:div w:id="1494221703">
                                                          <w:marLeft w:val="0"/>
                                                          <w:marRight w:val="0"/>
                                                          <w:marTop w:val="0"/>
                                                          <w:marBottom w:val="0"/>
                                                          <w:divBdr>
                                                            <w:top w:val="none" w:sz="0" w:space="0" w:color="auto"/>
                                                            <w:left w:val="none" w:sz="0" w:space="0" w:color="auto"/>
                                                            <w:bottom w:val="none" w:sz="0" w:space="0" w:color="auto"/>
                                                            <w:right w:val="none" w:sz="0" w:space="0" w:color="auto"/>
                                                          </w:divBdr>
                                                        </w:div>
                                                        <w:div w:id="182984535">
                                                          <w:marLeft w:val="240"/>
                                                          <w:marRight w:val="0"/>
                                                          <w:marTop w:val="0"/>
                                                          <w:marBottom w:val="0"/>
                                                          <w:divBdr>
                                                            <w:top w:val="none" w:sz="0" w:space="0" w:color="auto"/>
                                                            <w:left w:val="none" w:sz="0" w:space="0" w:color="auto"/>
                                                            <w:bottom w:val="none" w:sz="0" w:space="0" w:color="auto"/>
                                                            <w:right w:val="none" w:sz="0" w:space="0" w:color="auto"/>
                                                          </w:divBdr>
                                                          <w:divsChild>
                                                            <w:div w:id="272325048">
                                                              <w:marLeft w:val="0"/>
                                                              <w:marRight w:val="0"/>
                                                              <w:marTop w:val="0"/>
                                                              <w:marBottom w:val="0"/>
                                                              <w:divBdr>
                                                                <w:top w:val="none" w:sz="0" w:space="0" w:color="auto"/>
                                                                <w:left w:val="none" w:sz="0" w:space="0" w:color="auto"/>
                                                                <w:bottom w:val="none" w:sz="0" w:space="0" w:color="auto"/>
                                                                <w:right w:val="none" w:sz="0" w:space="0" w:color="auto"/>
                                                              </w:divBdr>
                                                              <w:divsChild>
                                                                <w:div w:id="1110201484">
                                                                  <w:marLeft w:val="0"/>
                                                                  <w:marRight w:val="0"/>
                                                                  <w:marTop w:val="0"/>
                                                                  <w:marBottom w:val="0"/>
                                                                  <w:divBdr>
                                                                    <w:top w:val="none" w:sz="0" w:space="0" w:color="auto"/>
                                                                    <w:left w:val="none" w:sz="0" w:space="0" w:color="auto"/>
                                                                    <w:bottom w:val="none" w:sz="0" w:space="0" w:color="auto"/>
                                                                    <w:right w:val="none" w:sz="0" w:space="0" w:color="auto"/>
                                                                  </w:divBdr>
                                                                  <w:divsChild>
                                                                    <w:div w:id="1747261373">
                                                                      <w:marLeft w:val="0"/>
                                                                      <w:marRight w:val="0"/>
                                                                      <w:marTop w:val="0"/>
                                                                      <w:marBottom w:val="0"/>
                                                                      <w:divBdr>
                                                                        <w:top w:val="none" w:sz="0" w:space="0" w:color="auto"/>
                                                                        <w:left w:val="none" w:sz="0" w:space="0" w:color="auto"/>
                                                                        <w:bottom w:val="none" w:sz="0" w:space="0" w:color="auto"/>
                                                                        <w:right w:val="none" w:sz="0" w:space="0" w:color="auto"/>
                                                                      </w:divBdr>
                                                                    </w:div>
                                                                    <w:div w:id="1190214669">
                                                                      <w:marLeft w:val="240"/>
                                                                      <w:marRight w:val="0"/>
                                                                      <w:marTop w:val="0"/>
                                                                      <w:marBottom w:val="0"/>
                                                                      <w:divBdr>
                                                                        <w:top w:val="none" w:sz="0" w:space="0" w:color="auto"/>
                                                                        <w:left w:val="none" w:sz="0" w:space="0" w:color="auto"/>
                                                                        <w:bottom w:val="none" w:sz="0" w:space="0" w:color="auto"/>
                                                                        <w:right w:val="none" w:sz="0" w:space="0" w:color="auto"/>
                                                                      </w:divBdr>
                                                                      <w:divsChild>
                                                                        <w:div w:id="1893885529">
                                                                          <w:marLeft w:val="0"/>
                                                                          <w:marRight w:val="0"/>
                                                                          <w:marTop w:val="0"/>
                                                                          <w:marBottom w:val="0"/>
                                                                          <w:divBdr>
                                                                            <w:top w:val="none" w:sz="0" w:space="0" w:color="auto"/>
                                                                            <w:left w:val="none" w:sz="0" w:space="0" w:color="auto"/>
                                                                            <w:bottom w:val="none" w:sz="0" w:space="0" w:color="auto"/>
                                                                            <w:right w:val="none" w:sz="0" w:space="0" w:color="auto"/>
                                                                          </w:divBdr>
                                                                          <w:divsChild>
                                                                            <w:div w:id="1660889217">
                                                                              <w:marLeft w:val="0"/>
                                                                              <w:marRight w:val="0"/>
                                                                              <w:marTop w:val="0"/>
                                                                              <w:marBottom w:val="0"/>
                                                                              <w:divBdr>
                                                                                <w:top w:val="none" w:sz="0" w:space="0" w:color="auto"/>
                                                                                <w:left w:val="none" w:sz="0" w:space="0" w:color="auto"/>
                                                                                <w:bottom w:val="none" w:sz="0" w:space="0" w:color="auto"/>
                                                                                <w:right w:val="none" w:sz="0" w:space="0" w:color="auto"/>
                                                                              </w:divBdr>
                                                                              <w:divsChild>
                                                                                <w:div w:id="1118988051">
                                                                                  <w:marLeft w:val="0"/>
                                                                                  <w:marRight w:val="0"/>
                                                                                  <w:marTop w:val="0"/>
                                                                                  <w:marBottom w:val="0"/>
                                                                                  <w:divBdr>
                                                                                    <w:top w:val="none" w:sz="0" w:space="0" w:color="auto"/>
                                                                                    <w:left w:val="none" w:sz="0" w:space="0" w:color="auto"/>
                                                                                    <w:bottom w:val="none" w:sz="0" w:space="0" w:color="auto"/>
                                                                                    <w:right w:val="none" w:sz="0" w:space="0" w:color="auto"/>
                                                                                  </w:divBdr>
                                                                                </w:div>
                                                                                <w:div w:id="1197617806">
                                                                                  <w:marLeft w:val="240"/>
                                                                                  <w:marRight w:val="0"/>
                                                                                  <w:marTop w:val="0"/>
                                                                                  <w:marBottom w:val="0"/>
                                                                                  <w:divBdr>
                                                                                    <w:top w:val="none" w:sz="0" w:space="0" w:color="auto"/>
                                                                                    <w:left w:val="none" w:sz="0" w:space="0" w:color="auto"/>
                                                                                    <w:bottom w:val="none" w:sz="0" w:space="0" w:color="auto"/>
                                                                                    <w:right w:val="none" w:sz="0" w:space="0" w:color="auto"/>
                                                                                  </w:divBdr>
                                                                                  <w:divsChild>
                                                                                    <w:div w:id="1570380219">
                                                                                      <w:marLeft w:val="0"/>
                                                                                      <w:marRight w:val="0"/>
                                                                                      <w:marTop w:val="0"/>
                                                                                      <w:marBottom w:val="0"/>
                                                                                      <w:divBdr>
                                                                                        <w:top w:val="none" w:sz="0" w:space="0" w:color="auto"/>
                                                                                        <w:left w:val="none" w:sz="0" w:space="0" w:color="auto"/>
                                                                                        <w:bottom w:val="none" w:sz="0" w:space="0" w:color="auto"/>
                                                                                        <w:right w:val="none" w:sz="0" w:space="0" w:color="auto"/>
                                                                                      </w:divBdr>
                                                                                    </w:div>
                                                                                    <w:div w:id="931089702">
                                                                                      <w:marLeft w:val="0"/>
                                                                                      <w:marRight w:val="0"/>
                                                                                      <w:marTop w:val="0"/>
                                                                                      <w:marBottom w:val="0"/>
                                                                                      <w:divBdr>
                                                                                        <w:top w:val="none" w:sz="0" w:space="0" w:color="auto"/>
                                                                                        <w:left w:val="none" w:sz="0" w:space="0" w:color="auto"/>
                                                                                        <w:bottom w:val="none" w:sz="0" w:space="0" w:color="auto"/>
                                                                                        <w:right w:val="none" w:sz="0" w:space="0" w:color="auto"/>
                                                                                      </w:divBdr>
                                                                                    </w:div>
                                                                                  </w:divsChild>
                                                                                </w:div>
                                                                                <w:div w:id="1789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88686">
                                                                          <w:marLeft w:val="0"/>
                                                                          <w:marRight w:val="0"/>
                                                                          <w:marTop w:val="0"/>
                                                                          <w:marBottom w:val="0"/>
                                                                          <w:divBdr>
                                                                            <w:top w:val="none" w:sz="0" w:space="0" w:color="auto"/>
                                                                            <w:left w:val="none" w:sz="0" w:space="0" w:color="auto"/>
                                                                            <w:bottom w:val="none" w:sz="0" w:space="0" w:color="auto"/>
                                                                            <w:right w:val="none" w:sz="0" w:space="0" w:color="auto"/>
                                                                          </w:divBdr>
                                                                          <w:divsChild>
                                                                            <w:div w:id="1725761552">
                                                                              <w:marLeft w:val="0"/>
                                                                              <w:marRight w:val="0"/>
                                                                              <w:marTop w:val="0"/>
                                                                              <w:marBottom w:val="0"/>
                                                                              <w:divBdr>
                                                                                <w:top w:val="none" w:sz="0" w:space="0" w:color="auto"/>
                                                                                <w:left w:val="none" w:sz="0" w:space="0" w:color="auto"/>
                                                                                <w:bottom w:val="none" w:sz="0" w:space="0" w:color="auto"/>
                                                                                <w:right w:val="none" w:sz="0" w:space="0" w:color="auto"/>
                                                                              </w:divBdr>
                                                                              <w:divsChild>
                                                                                <w:div w:id="489104817">
                                                                                  <w:marLeft w:val="0"/>
                                                                                  <w:marRight w:val="0"/>
                                                                                  <w:marTop w:val="0"/>
                                                                                  <w:marBottom w:val="0"/>
                                                                                  <w:divBdr>
                                                                                    <w:top w:val="none" w:sz="0" w:space="0" w:color="auto"/>
                                                                                    <w:left w:val="none" w:sz="0" w:space="0" w:color="auto"/>
                                                                                    <w:bottom w:val="none" w:sz="0" w:space="0" w:color="auto"/>
                                                                                    <w:right w:val="none" w:sz="0" w:space="0" w:color="auto"/>
                                                                                  </w:divBdr>
                                                                                </w:div>
                                                                                <w:div w:id="115872651">
                                                                                  <w:marLeft w:val="240"/>
                                                                                  <w:marRight w:val="0"/>
                                                                                  <w:marTop w:val="0"/>
                                                                                  <w:marBottom w:val="0"/>
                                                                                  <w:divBdr>
                                                                                    <w:top w:val="none" w:sz="0" w:space="0" w:color="auto"/>
                                                                                    <w:left w:val="none" w:sz="0" w:space="0" w:color="auto"/>
                                                                                    <w:bottom w:val="none" w:sz="0" w:space="0" w:color="auto"/>
                                                                                    <w:right w:val="none" w:sz="0" w:space="0" w:color="auto"/>
                                                                                  </w:divBdr>
                                                                                  <w:divsChild>
                                                                                    <w:div w:id="106241623">
                                                                                      <w:marLeft w:val="0"/>
                                                                                      <w:marRight w:val="0"/>
                                                                                      <w:marTop w:val="0"/>
                                                                                      <w:marBottom w:val="0"/>
                                                                                      <w:divBdr>
                                                                                        <w:top w:val="none" w:sz="0" w:space="0" w:color="auto"/>
                                                                                        <w:left w:val="none" w:sz="0" w:space="0" w:color="auto"/>
                                                                                        <w:bottom w:val="none" w:sz="0" w:space="0" w:color="auto"/>
                                                                                        <w:right w:val="none" w:sz="0" w:space="0" w:color="auto"/>
                                                                                      </w:divBdr>
                                                                                    </w:div>
                                                                                  </w:divsChild>
                                                                                </w:div>
                                                                                <w:div w:id="115529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4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196317">
                                                  <w:marLeft w:val="0"/>
                                                  <w:marRight w:val="0"/>
                                                  <w:marTop w:val="0"/>
                                                  <w:marBottom w:val="0"/>
                                                  <w:divBdr>
                                                    <w:top w:val="none" w:sz="0" w:space="0" w:color="auto"/>
                                                    <w:left w:val="none" w:sz="0" w:space="0" w:color="auto"/>
                                                    <w:bottom w:val="none" w:sz="0" w:space="0" w:color="auto"/>
                                                    <w:right w:val="none" w:sz="0" w:space="0" w:color="auto"/>
                                                  </w:divBdr>
                                                  <w:divsChild>
                                                    <w:div w:id="1734962183">
                                                      <w:marLeft w:val="0"/>
                                                      <w:marRight w:val="0"/>
                                                      <w:marTop w:val="0"/>
                                                      <w:marBottom w:val="0"/>
                                                      <w:divBdr>
                                                        <w:top w:val="none" w:sz="0" w:space="0" w:color="auto"/>
                                                        <w:left w:val="none" w:sz="0" w:space="0" w:color="auto"/>
                                                        <w:bottom w:val="none" w:sz="0" w:space="0" w:color="auto"/>
                                                        <w:right w:val="none" w:sz="0" w:space="0" w:color="auto"/>
                                                      </w:divBdr>
                                                      <w:divsChild>
                                                        <w:div w:id="799609028">
                                                          <w:marLeft w:val="0"/>
                                                          <w:marRight w:val="0"/>
                                                          <w:marTop w:val="0"/>
                                                          <w:marBottom w:val="0"/>
                                                          <w:divBdr>
                                                            <w:top w:val="none" w:sz="0" w:space="0" w:color="auto"/>
                                                            <w:left w:val="none" w:sz="0" w:space="0" w:color="auto"/>
                                                            <w:bottom w:val="none" w:sz="0" w:space="0" w:color="auto"/>
                                                            <w:right w:val="none" w:sz="0" w:space="0" w:color="auto"/>
                                                          </w:divBdr>
                                                        </w:div>
                                                        <w:div w:id="1829856117">
                                                          <w:marLeft w:val="240"/>
                                                          <w:marRight w:val="0"/>
                                                          <w:marTop w:val="0"/>
                                                          <w:marBottom w:val="0"/>
                                                          <w:divBdr>
                                                            <w:top w:val="none" w:sz="0" w:space="0" w:color="auto"/>
                                                            <w:left w:val="none" w:sz="0" w:space="0" w:color="auto"/>
                                                            <w:bottom w:val="none" w:sz="0" w:space="0" w:color="auto"/>
                                                            <w:right w:val="none" w:sz="0" w:space="0" w:color="auto"/>
                                                          </w:divBdr>
                                                          <w:divsChild>
                                                            <w:div w:id="1054889956">
                                                              <w:marLeft w:val="0"/>
                                                              <w:marRight w:val="0"/>
                                                              <w:marTop w:val="0"/>
                                                              <w:marBottom w:val="0"/>
                                                              <w:divBdr>
                                                                <w:top w:val="none" w:sz="0" w:space="0" w:color="auto"/>
                                                                <w:left w:val="none" w:sz="0" w:space="0" w:color="auto"/>
                                                                <w:bottom w:val="none" w:sz="0" w:space="0" w:color="auto"/>
                                                                <w:right w:val="none" w:sz="0" w:space="0" w:color="auto"/>
                                                              </w:divBdr>
                                                              <w:divsChild>
                                                                <w:div w:id="1140154003">
                                                                  <w:marLeft w:val="0"/>
                                                                  <w:marRight w:val="0"/>
                                                                  <w:marTop w:val="0"/>
                                                                  <w:marBottom w:val="0"/>
                                                                  <w:divBdr>
                                                                    <w:top w:val="none" w:sz="0" w:space="0" w:color="auto"/>
                                                                    <w:left w:val="none" w:sz="0" w:space="0" w:color="auto"/>
                                                                    <w:bottom w:val="none" w:sz="0" w:space="0" w:color="auto"/>
                                                                    <w:right w:val="none" w:sz="0" w:space="0" w:color="auto"/>
                                                                  </w:divBdr>
                                                                  <w:divsChild>
                                                                    <w:div w:id="865631629">
                                                                      <w:marLeft w:val="0"/>
                                                                      <w:marRight w:val="0"/>
                                                                      <w:marTop w:val="0"/>
                                                                      <w:marBottom w:val="0"/>
                                                                      <w:divBdr>
                                                                        <w:top w:val="none" w:sz="0" w:space="0" w:color="auto"/>
                                                                        <w:left w:val="none" w:sz="0" w:space="0" w:color="auto"/>
                                                                        <w:bottom w:val="none" w:sz="0" w:space="0" w:color="auto"/>
                                                                        <w:right w:val="none" w:sz="0" w:space="0" w:color="auto"/>
                                                                      </w:divBdr>
                                                                    </w:div>
                                                                    <w:div w:id="524709636">
                                                                      <w:marLeft w:val="240"/>
                                                                      <w:marRight w:val="0"/>
                                                                      <w:marTop w:val="0"/>
                                                                      <w:marBottom w:val="0"/>
                                                                      <w:divBdr>
                                                                        <w:top w:val="none" w:sz="0" w:space="0" w:color="auto"/>
                                                                        <w:left w:val="none" w:sz="0" w:space="0" w:color="auto"/>
                                                                        <w:bottom w:val="none" w:sz="0" w:space="0" w:color="auto"/>
                                                                        <w:right w:val="none" w:sz="0" w:space="0" w:color="auto"/>
                                                                      </w:divBdr>
                                                                      <w:divsChild>
                                                                        <w:div w:id="1642077817">
                                                                          <w:marLeft w:val="0"/>
                                                                          <w:marRight w:val="0"/>
                                                                          <w:marTop w:val="0"/>
                                                                          <w:marBottom w:val="0"/>
                                                                          <w:divBdr>
                                                                            <w:top w:val="none" w:sz="0" w:space="0" w:color="auto"/>
                                                                            <w:left w:val="none" w:sz="0" w:space="0" w:color="auto"/>
                                                                            <w:bottom w:val="none" w:sz="0" w:space="0" w:color="auto"/>
                                                                            <w:right w:val="none" w:sz="0" w:space="0" w:color="auto"/>
                                                                          </w:divBdr>
                                                                          <w:divsChild>
                                                                            <w:div w:id="1358700005">
                                                                              <w:marLeft w:val="0"/>
                                                                              <w:marRight w:val="0"/>
                                                                              <w:marTop w:val="0"/>
                                                                              <w:marBottom w:val="0"/>
                                                                              <w:divBdr>
                                                                                <w:top w:val="none" w:sz="0" w:space="0" w:color="auto"/>
                                                                                <w:left w:val="none" w:sz="0" w:space="0" w:color="auto"/>
                                                                                <w:bottom w:val="none" w:sz="0" w:space="0" w:color="auto"/>
                                                                                <w:right w:val="none" w:sz="0" w:space="0" w:color="auto"/>
                                                                              </w:divBdr>
                                                                              <w:divsChild>
                                                                                <w:div w:id="673074382">
                                                                                  <w:marLeft w:val="0"/>
                                                                                  <w:marRight w:val="0"/>
                                                                                  <w:marTop w:val="0"/>
                                                                                  <w:marBottom w:val="0"/>
                                                                                  <w:divBdr>
                                                                                    <w:top w:val="none" w:sz="0" w:space="0" w:color="auto"/>
                                                                                    <w:left w:val="none" w:sz="0" w:space="0" w:color="auto"/>
                                                                                    <w:bottom w:val="none" w:sz="0" w:space="0" w:color="auto"/>
                                                                                    <w:right w:val="none" w:sz="0" w:space="0" w:color="auto"/>
                                                                                  </w:divBdr>
                                                                                </w:div>
                                                                                <w:div w:id="1170368446">
                                                                                  <w:marLeft w:val="240"/>
                                                                                  <w:marRight w:val="0"/>
                                                                                  <w:marTop w:val="0"/>
                                                                                  <w:marBottom w:val="0"/>
                                                                                  <w:divBdr>
                                                                                    <w:top w:val="none" w:sz="0" w:space="0" w:color="auto"/>
                                                                                    <w:left w:val="none" w:sz="0" w:space="0" w:color="auto"/>
                                                                                    <w:bottom w:val="none" w:sz="0" w:space="0" w:color="auto"/>
                                                                                    <w:right w:val="none" w:sz="0" w:space="0" w:color="auto"/>
                                                                                  </w:divBdr>
                                                                                  <w:divsChild>
                                                                                    <w:div w:id="229313211">
                                                                                      <w:marLeft w:val="0"/>
                                                                                      <w:marRight w:val="0"/>
                                                                                      <w:marTop w:val="0"/>
                                                                                      <w:marBottom w:val="0"/>
                                                                                      <w:divBdr>
                                                                                        <w:top w:val="none" w:sz="0" w:space="0" w:color="auto"/>
                                                                                        <w:left w:val="none" w:sz="0" w:space="0" w:color="auto"/>
                                                                                        <w:bottom w:val="none" w:sz="0" w:space="0" w:color="auto"/>
                                                                                        <w:right w:val="none" w:sz="0" w:space="0" w:color="auto"/>
                                                                                      </w:divBdr>
                                                                                    </w:div>
                                                                                    <w:div w:id="619992669">
                                                                                      <w:marLeft w:val="0"/>
                                                                                      <w:marRight w:val="0"/>
                                                                                      <w:marTop w:val="0"/>
                                                                                      <w:marBottom w:val="0"/>
                                                                                      <w:divBdr>
                                                                                        <w:top w:val="none" w:sz="0" w:space="0" w:color="auto"/>
                                                                                        <w:left w:val="none" w:sz="0" w:space="0" w:color="auto"/>
                                                                                        <w:bottom w:val="none" w:sz="0" w:space="0" w:color="auto"/>
                                                                                        <w:right w:val="none" w:sz="0" w:space="0" w:color="auto"/>
                                                                                      </w:divBdr>
                                                                                    </w:div>
                                                                                  </w:divsChild>
                                                                                </w:div>
                                                                                <w:div w:id="28554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92589">
                                                                          <w:marLeft w:val="0"/>
                                                                          <w:marRight w:val="0"/>
                                                                          <w:marTop w:val="0"/>
                                                                          <w:marBottom w:val="0"/>
                                                                          <w:divBdr>
                                                                            <w:top w:val="none" w:sz="0" w:space="0" w:color="auto"/>
                                                                            <w:left w:val="none" w:sz="0" w:space="0" w:color="auto"/>
                                                                            <w:bottom w:val="none" w:sz="0" w:space="0" w:color="auto"/>
                                                                            <w:right w:val="none" w:sz="0" w:space="0" w:color="auto"/>
                                                                          </w:divBdr>
                                                                          <w:divsChild>
                                                                            <w:div w:id="931815336">
                                                                              <w:marLeft w:val="0"/>
                                                                              <w:marRight w:val="0"/>
                                                                              <w:marTop w:val="0"/>
                                                                              <w:marBottom w:val="0"/>
                                                                              <w:divBdr>
                                                                                <w:top w:val="none" w:sz="0" w:space="0" w:color="auto"/>
                                                                                <w:left w:val="none" w:sz="0" w:space="0" w:color="auto"/>
                                                                                <w:bottom w:val="none" w:sz="0" w:space="0" w:color="auto"/>
                                                                                <w:right w:val="none" w:sz="0" w:space="0" w:color="auto"/>
                                                                              </w:divBdr>
                                                                              <w:divsChild>
                                                                                <w:div w:id="320962550">
                                                                                  <w:marLeft w:val="0"/>
                                                                                  <w:marRight w:val="0"/>
                                                                                  <w:marTop w:val="0"/>
                                                                                  <w:marBottom w:val="0"/>
                                                                                  <w:divBdr>
                                                                                    <w:top w:val="none" w:sz="0" w:space="0" w:color="auto"/>
                                                                                    <w:left w:val="none" w:sz="0" w:space="0" w:color="auto"/>
                                                                                    <w:bottom w:val="none" w:sz="0" w:space="0" w:color="auto"/>
                                                                                    <w:right w:val="none" w:sz="0" w:space="0" w:color="auto"/>
                                                                                  </w:divBdr>
                                                                                </w:div>
                                                                                <w:div w:id="2040084115">
                                                                                  <w:marLeft w:val="240"/>
                                                                                  <w:marRight w:val="0"/>
                                                                                  <w:marTop w:val="0"/>
                                                                                  <w:marBottom w:val="0"/>
                                                                                  <w:divBdr>
                                                                                    <w:top w:val="none" w:sz="0" w:space="0" w:color="auto"/>
                                                                                    <w:left w:val="none" w:sz="0" w:space="0" w:color="auto"/>
                                                                                    <w:bottom w:val="none" w:sz="0" w:space="0" w:color="auto"/>
                                                                                    <w:right w:val="none" w:sz="0" w:space="0" w:color="auto"/>
                                                                                  </w:divBdr>
                                                                                  <w:divsChild>
                                                                                    <w:div w:id="1021397437">
                                                                                      <w:marLeft w:val="0"/>
                                                                                      <w:marRight w:val="0"/>
                                                                                      <w:marTop w:val="0"/>
                                                                                      <w:marBottom w:val="0"/>
                                                                                      <w:divBdr>
                                                                                        <w:top w:val="none" w:sz="0" w:space="0" w:color="auto"/>
                                                                                        <w:left w:val="none" w:sz="0" w:space="0" w:color="auto"/>
                                                                                        <w:bottom w:val="none" w:sz="0" w:space="0" w:color="auto"/>
                                                                                        <w:right w:val="none" w:sz="0" w:space="0" w:color="auto"/>
                                                                                      </w:divBdr>
                                                                                    </w:div>
                                                                                  </w:divsChild>
                                                                                </w:div>
                                                                                <w:div w:id="123982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58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59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58402">
                                                  <w:marLeft w:val="0"/>
                                                  <w:marRight w:val="0"/>
                                                  <w:marTop w:val="0"/>
                                                  <w:marBottom w:val="0"/>
                                                  <w:divBdr>
                                                    <w:top w:val="none" w:sz="0" w:space="0" w:color="auto"/>
                                                    <w:left w:val="none" w:sz="0" w:space="0" w:color="auto"/>
                                                    <w:bottom w:val="none" w:sz="0" w:space="0" w:color="auto"/>
                                                    <w:right w:val="none" w:sz="0" w:space="0" w:color="auto"/>
                                                  </w:divBdr>
                                                  <w:divsChild>
                                                    <w:div w:id="689643907">
                                                      <w:marLeft w:val="0"/>
                                                      <w:marRight w:val="0"/>
                                                      <w:marTop w:val="0"/>
                                                      <w:marBottom w:val="0"/>
                                                      <w:divBdr>
                                                        <w:top w:val="none" w:sz="0" w:space="0" w:color="auto"/>
                                                        <w:left w:val="none" w:sz="0" w:space="0" w:color="auto"/>
                                                        <w:bottom w:val="none" w:sz="0" w:space="0" w:color="auto"/>
                                                        <w:right w:val="none" w:sz="0" w:space="0" w:color="auto"/>
                                                      </w:divBdr>
                                                      <w:divsChild>
                                                        <w:div w:id="1251542086">
                                                          <w:marLeft w:val="0"/>
                                                          <w:marRight w:val="0"/>
                                                          <w:marTop w:val="0"/>
                                                          <w:marBottom w:val="0"/>
                                                          <w:divBdr>
                                                            <w:top w:val="none" w:sz="0" w:space="0" w:color="auto"/>
                                                            <w:left w:val="none" w:sz="0" w:space="0" w:color="auto"/>
                                                            <w:bottom w:val="none" w:sz="0" w:space="0" w:color="auto"/>
                                                            <w:right w:val="none" w:sz="0" w:space="0" w:color="auto"/>
                                                          </w:divBdr>
                                                        </w:div>
                                                        <w:div w:id="1863854864">
                                                          <w:marLeft w:val="240"/>
                                                          <w:marRight w:val="0"/>
                                                          <w:marTop w:val="0"/>
                                                          <w:marBottom w:val="0"/>
                                                          <w:divBdr>
                                                            <w:top w:val="none" w:sz="0" w:space="0" w:color="auto"/>
                                                            <w:left w:val="none" w:sz="0" w:space="0" w:color="auto"/>
                                                            <w:bottom w:val="none" w:sz="0" w:space="0" w:color="auto"/>
                                                            <w:right w:val="none" w:sz="0" w:space="0" w:color="auto"/>
                                                          </w:divBdr>
                                                          <w:divsChild>
                                                            <w:div w:id="1147671619">
                                                              <w:marLeft w:val="0"/>
                                                              <w:marRight w:val="0"/>
                                                              <w:marTop w:val="0"/>
                                                              <w:marBottom w:val="0"/>
                                                              <w:divBdr>
                                                                <w:top w:val="none" w:sz="0" w:space="0" w:color="auto"/>
                                                                <w:left w:val="none" w:sz="0" w:space="0" w:color="auto"/>
                                                                <w:bottom w:val="none" w:sz="0" w:space="0" w:color="auto"/>
                                                                <w:right w:val="none" w:sz="0" w:space="0" w:color="auto"/>
                                                              </w:divBdr>
                                                              <w:divsChild>
                                                                <w:div w:id="363605177">
                                                                  <w:marLeft w:val="0"/>
                                                                  <w:marRight w:val="0"/>
                                                                  <w:marTop w:val="0"/>
                                                                  <w:marBottom w:val="0"/>
                                                                  <w:divBdr>
                                                                    <w:top w:val="none" w:sz="0" w:space="0" w:color="auto"/>
                                                                    <w:left w:val="none" w:sz="0" w:space="0" w:color="auto"/>
                                                                    <w:bottom w:val="none" w:sz="0" w:space="0" w:color="auto"/>
                                                                    <w:right w:val="none" w:sz="0" w:space="0" w:color="auto"/>
                                                                  </w:divBdr>
                                                                  <w:divsChild>
                                                                    <w:div w:id="2048024121">
                                                                      <w:marLeft w:val="0"/>
                                                                      <w:marRight w:val="0"/>
                                                                      <w:marTop w:val="0"/>
                                                                      <w:marBottom w:val="0"/>
                                                                      <w:divBdr>
                                                                        <w:top w:val="none" w:sz="0" w:space="0" w:color="auto"/>
                                                                        <w:left w:val="none" w:sz="0" w:space="0" w:color="auto"/>
                                                                        <w:bottom w:val="none" w:sz="0" w:space="0" w:color="auto"/>
                                                                        <w:right w:val="none" w:sz="0" w:space="0" w:color="auto"/>
                                                                      </w:divBdr>
                                                                    </w:div>
                                                                    <w:div w:id="424889352">
                                                                      <w:marLeft w:val="240"/>
                                                                      <w:marRight w:val="0"/>
                                                                      <w:marTop w:val="0"/>
                                                                      <w:marBottom w:val="0"/>
                                                                      <w:divBdr>
                                                                        <w:top w:val="none" w:sz="0" w:space="0" w:color="auto"/>
                                                                        <w:left w:val="none" w:sz="0" w:space="0" w:color="auto"/>
                                                                        <w:bottom w:val="none" w:sz="0" w:space="0" w:color="auto"/>
                                                                        <w:right w:val="none" w:sz="0" w:space="0" w:color="auto"/>
                                                                      </w:divBdr>
                                                                      <w:divsChild>
                                                                        <w:div w:id="1092697514">
                                                                          <w:marLeft w:val="0"/>
                                                                          <w:marRight w:val="0"/>
                                                                          <w:marTop w:val="0"/>
                                                                          <w:marBottom w:val="0"/>
                                                                          <w:divBdr>
                                                                            <w:top w:val="none" w:sz="0" w:space="0" w:color="auto"/>
                                                                            <w:left w:val="none" w:sz="0" w:space="0" w:color="auto"/>
                                                                            <w:bottom w:val="none" w:sz="0" w:space="0" w:color="auto"/>
                                                                            <w:right w:val="none" w:sz="0" w:space="0" w:color="auto"/>
                                                                          </w:divBdr>
                                                                          <w:divsChild>
                                                                            <w:div w:id="1849441810">
                                                                              <w:marLeft w:val="0"/>
                                                                              <w:marRight w:val="0"/>
                                                                              <w:marTop w:val="0"/>
                                                                              <w:marBottom w:val="0"/>
                                                                              <w:divBdr>
                                                                                <w:top w:val="none" w:sz="0" w:space="0" w:color="auto"/>
                                                                                <w:left w:val="none" w:sz="0" w:space="0" w:color="auto"/>
                                                                                <w:bottom w:val="none" w:sz="0" w:space="0" w:color="auto"/>
                                                                                <w:right w:val="none" w:sz="0" w:space="0" w:color="auto"/>
                                                                              </w:divBdr>
                                                                              <w:divsChild>
                                                                                <w:div w:id="1374500454">
                                                                                  <w:marLeft w:val="0"/>
                                                                                  <w:marRight w:val="0"/>
                                                                                  <w:marTop w:val="0"/>
                                                                                  <w:marBottom w:val="0"/>
                                                                                  <w:divBdr>
                                                                                    <w:top w:val="none" w:sz="0" w:space="0" w:color="auto"/>
                                                                                    <w:left w:val="none" w:sz="0" w:space="0" w:color="auto"/>
                                                                                    <w:bottom w:val="none" w:sz="0" w:space="0" w:color="auto"/>
                                                                                    <w:right w:val="none" w:sz="0" w:space="0" w:color="auto"/>
                                                                                  </w:divBdr>
                                                                                </w:div>
                                                                                <w:div w:id="960301101">
                                                                                  <w:marLeft w:val="240"/>
                                                                                  <w:marRight w:val="0"/>
                                                                                  <w:marTop w:val="0"/>
                                                                                  <w:marBottom w:val="0"/>
                                                                                  <w:divBdr>
                                                                                    <w:top w:val="none" w:sz="0" w:space="0" w:color="auto"/>
                                                                                    <w:left w:val="none" w:sz="0" w:space="0" w:color="auto"/>
                                                                                    <w:bottom w:val="none" w:sz="0" w:space="0" w:color="auto"/>
                                                                                    <w:right w:val="none" w:sz="0" w:space="0" w:color="auto"/>
                                                                                  </w:divBdr>
                                                                                  <w:divsChild>
                                                                                    <w:div w:id="2096126925">
                                                                                      <w:marLeft w:val="0"/>
                                                                                      <w:marRight w:val="0"/>
                                                                                      <w:marTop w:val="0"/>
                                                                                      <w:marBottom w:val="0"/>
                                                                                      <w:divBdr>
                                                                                        <w:top w:val="none" w:sz="0" w:space="0" w:color="auto"/>
                                                                                        <w:left w:val="none" w:sz="0" w:space="0" w:color="auto"/>
                                                                                        <w:bottom w:val="none" w:sz="0" w:space="0" w:color="auto"/>
                                                                                        <w:right w:val="none" w:sz="0" w:space="0" w:color="auto"/>
                                                                                      </w:divBdr>
                                                                                    </w:div>
                                                                                    <w:div w:id="2029258867">
                                                                                      <w:marLeft w:val="0"/>
                                                                                      <w:marRight w:val="0"/>
                                                                                      <w:marTop w:val="0"/>
                                                                                      <w:marBottom w:val="0"/>
                                                                                      <w:divBdr>
                                                                                        <w:top w:val="none" w:sz="0" w:space="0" w:color="auto"/>
                                                                                        <w:left w:val="none" w:sz="0" w:space="0" w:color="auto"/>
                                                                                        <w:bottom w:val="none" w:sz="0" w:space="0" w:color="auto"/>
                                                                                        <w:right w:val="none" w:sz="0" w:space="0" w:color="auto"/>
                                                                                      </w:divBdr>
                                                                                    </w:div>
                                                                                  </w:divsChild>
                                                                                </w:div>
                                                                                <w:div w:id="52698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073920">
                                                                          <w:marLeft w:val="0"/>
                                                                          <w:marRight w:val="0"/>
                                                                          <w:marTop w:val="0"/>
                                                                          <w:marBottom w:val="0"/>
                                                                          <w:divBdr>
                                                                            <w:top w:val="none" w:sz="0" w:space="0" w:color="auto"/>
                                                                            <w:left w:val="none" w:sz="0" w:space="0" w:color="auto"/>
                                                                            <w:bottom w:val="none" w:sz="0" w:space="0" w:color="auto"/>
                                                                            <w:right w:val="none" w:sz="0" w:space="0" w:color="auto"/>
                                                                          </w:divBdr>
                                                                          <w:divsChild>
                                                                            <w:div w:id="978339031">
                                                                              <w:marLeft w:val="0"/>
                                                                              <w:marRight w:val="0"/>
                                                                              <w:marTop w:val="0"/>
                                                                              <w:marBottom w:val="0"/>
                                                                              <w:divBdr>
                                                                                <w:top w:val="none" w:sz="0" w:space="0" w:color="auto"/>
                                                                                <w:left w:val="none" w:sz="0" w:space="0" w:color="auto"/>
                                                                                <w:bottom w:val="none" w:sz="0" w:space="0" w:color="auto"/>
                                                                                <w:right w:val="none" w:sz="0" w:space="0" w:color="auto"/>
                                                                              </w:divBdr>
                                                                              <w:divsChild>
                                                                                <w:div w:id="1219586526">
                                                                                  <w:marLeft w:val="0"/>
                                                                                  <w:marRight w:val="0"/>
                                                                                  <w:marTop w:val="0"/>
                                                                                  <w:marBottom w:val="0"/>
                                                                                  <w:divBdr>
                                                                                    <w:top w:val="none" w:sz="0" w:space="0" w:color="auto"/>
                                                                                    <w:left w:val="none" w:sz="0" w:space="0" w:color="auto"/>
                                                                                    <w:bottom w:val="none" w:sz="0" w:space="0" w:color="auto"/>
                                                                                    <w:right w:val="none" w:sz="0" w:space="0" w:color="auto"/>
                                                                                  </w:divBdr>
                                                                                </w:div>
                                                                                <w:div w:id="839083399">
                                                                                  <w:marLeft w:val="240"/>
                                                                                  <w:marRight w:val="0"/>
                                                                                  <w:marTop w:val="0"/>
                                                                                  <w:marBottom w:val="0"/>
                                                                                  <w:divBdr>
                                                                                    <w:top w:val="none" w:sz="0" w:space="0" w:color="auto"/>
                                                                                    <w:left w:val="none" w:sz="0" w:space="0" w:color="auto"/>
                                                                                    <w:bottom w:val="none" w:sz="0" w:space="0" w:color="auto"/>
                                                                                    <w:right w:val="none" w:sz="0" w:space="0" w:color="auto"/>
                                                                                  </w:divBdr>
                                                                                  <w:divsChild>
                                                                                    <w:div w:id="578832500">
                                                                                      <w:marLeft w:val="0"/>
                                                                                      <w:marRight w:val="0"/>
                                                                                      <w:marTop w:val="0"/>
                                                                                      <w:marBottom w:val="0"/>
                                                                                      <w:divBdr>
                                                                                        <w:top w:val="none" w:sz="0" w:space="0" w:color="auto"/>
                                                                                        <w:left w:val="none" w:sz="0" w:space="0" w:color="auto"/>
                                                                                        <w:bottom w:val="none" w:sz="0" w:space="0" w:color="auto"/>
                                                                                        <w:right w:val="none" w:sz="0" w:space="0" w:color="auto"/>
                                                                                      </w:divBdr>
                                                                                    </w:div>
                                                                                  </w:divsChild>
                                                                                </w:div>
                                                                                <w:div w:id="50786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93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128235">
                                                  <w:marLeft w:val="0"/>
                                                  <w:marRight w:val="0"/>
                                                  <w:marTop w:val="0"/>
                                                  <w:marBottom w:val="0"/>
                                                  <w:divBdr>
                                                    <w:top w:val="none" w:sz="0" w:space="0" w:color="auto"/>
                                                    <w:left w:val="none" w:sz="0" w:space="0" w:color="auto"/>
                                                    <w:bottom w:val="none" w:sz="0" w:space="0" w:color="auto"/>
                                                    <w:right w:val="none" w:sz="0" w:space="0" w:color="auto"/>
                                                  </w:divBdr>
                                                  <w:divsChild>
                                                    <w:div w:id="1166437783">
                                                      <w:marLeft w:val="0"/>
                                                      <w:marRight w:val="0"/>
                                                      <w:marTop w:val="0"/>
                                                      <w:marBottom w:val="0"/>
                                                      <w:divBdr>
                                                        <w:top w:val="none" w:sz="0" w:space="0" w:color="auto"/>
                                                        <w:left w:val="none" w:sz="0" w:space="0" w:color="auto"/>
                                                        <w:bottom w:val="none" w:sz="0" w:space="0" w:color="auto"/>
                                                        <w:right w:val="none" w:sz="0" w:space="0" w:color="auto"/>
                                                      </w:divBdr>
                                                      <w:divsChild>
                                                        <w:div w:id="1384673303">
                                                          <w:marLeft w:val="0"/>
                                                          <w:marRight w:val="0"/>
                                                          <w:marTop w:val="0"/>
                                                          <w:marBottom w:val="0"/>
                                                          <w:divBdr>
                                                            <w:top w:val="none" w:sz="0" w:space="0" w:color="auto"/>
                                                            <w:left w:val="none" w:sz="0" w:space="0" w:color="auto"/>
                                                            <w:bottom w:val="none" w:sz="0" w:space="0" w:color="auto"/>
                                                            <w:right w:val="none" w:sz="0" w:space="0" w:color="auto"/>
                                                          </w:divBdr>
                                                        </w:div>
                                                        <w:div w:id="744842124">
                                                          <w:marLeft w:val="240"/>
                                                          <w:marRight w:val="0"/>
                                                          <w:marTop w:val="0"/>
                                                          <w:marBottom w:val="0"/>
                                                          <w:divBdr>
                                                            <w:top w:val="none" w:sz="0" w:space="0" w:color="auto"/>
                                                            <w:left w:val="none" w:sz="0" w:space="0" w:color="auto"/>
                                                            <w:bottom w:val="none" w:sz="0" w:space="0" w:color="auto"/>
                                                            <w:right w:val="none" w:sz="0" w:space="0" w:color="auto"/>
                                                          </w:divBdr>
                                                          <w:divsChild>
                                                            <w:div w:id="1866556874">
                                                              <w:marLeft w:val="0"/>
                                                              <w:marRight w:val="0"/>
                                                              <w:marTop w:val="0"/>
                                                              <w:marBottom w:val="0"/>
                                                              <w:divBdr>
                                                                <w:top w:val="none" w:sz="0" w:space="0" w:color="auto"/>
                                                                <w:left w:val="none" w:sz="0" w:space="0" w:color="auto"/>
                                                                <w:bottom w:val="none" w:sz="0" w:space="0" w:color="auto"/>
                                                                <w:right w:val="none" w:sz="0" w:space="0" w:color="auto"/>
                                                              </w:divBdr>
                                                              <w:divsChild>
                                                                <w:div w:id="194854582">
                                                                  <w:marLeft w:val="0"/>
                                                                  <w:marRight w:val="0"/>
                                                                  <w:marTop w:val="0"/>
                                                                  <w:marBottom w:val="0"/>
                                                                  <w:divBdr>
                                                                    <w:top w:val="none" w:sz="0" w:space="0" w:color="auto"/>
                                                                    <w:left w:val="none" w:sz="0" w:space="0" w:color="auto"/>
                                                                    <w:bottom w:val="none" w:sz="0" w:space="0" w:color="auto"/>
                                                                    <w:right w:val="none" w:sz="0" w:space="0" w:color="auto"/>
                                                                  </w:divBdr>
                                                                  <w:divsChild>
                                                                    <w:div w:id="1214268929">
                                                                      <w:marLeft w:val="0"/>
                                                                      <w:marRight w:val="0"/>
                                                                      <w:marTop w:val="0"/>
                                                                      <w:marBottom w:val="0"/>
                                                                      <w:divBdr>
                                                                        <w:top w:val="none" w:sz="0" w:space="0" w:color="auto"/>
                                                                        <w:left w:val="none" w:sz="0" w:space="0" w:color="auto"/>
                                                                        <w:bottom w:val="none" w:sz="0" w:space="0" w:color="auto"/>
                                                                        <w:right w:val="none" w:sz="0" w:space="0" w:color="auto"/>
                                                                      </w:divBdr>
                                                                    </w:div>
                                                                    <w:div w:id="1907643751">
                                                                      <w:marLeft w:val="240"/>
                                                                      <w:marRight w:val="0"/>
                                                                      <w:marTop w:val="0"/>
                                                                      <w:marBottom w:val="0"/>
                                                                      <w:divBdr>
                                                                        <w:top w:val="none" w:sz="0" w:space="0" w:color="auto"/>
                                                                        <w:left w:val="none" w:sz="0" w:space="0" w:color="auto"/>
                                                                        <w:bottom w:val="none" w:sz="0" w:space="0" w:color="auto"/>
                                                                        <w:right w:val="none" w:sz="0" w:space="0" w:color="auto"/>
                                                                      </w:divBdr>
                                                                      <w:divsChild>
                                                                        <w:div w:id="1849177529">
                                                                          <w:marLeft w:val="0"/>
                                                                          <w:marRight w:val="0"/>
                                                                          <w:marTop w:val="0"/>
                                                                          <w:marBottom w:val="0"/>
                                                                          <w:divBdr>
                                                                            <w:top w:val="none" w:sz="0" w:space="0" w:color="auto"/>
                                                                            <w:left w:val="none" w:sz="0" w:space="0" w:color="auto"/>
                                                                            <w:bottom w:val="none" w:sz="0" w:space="0" w:color="auto"/>
                                                                            <w:right w:val="none" w:sz="0" w:space="0" w:color="auto"/>
                                                                          </w:divBdr>
                                                                          <w:divsChild>
                                                                            <w:div w:id="33123328">
                                                                              <w:marLeft w:val="0"/>
                                                                              <w:marRight w:val="0"/>
                                                                              <w:marTop w:val="0"/>
                                                                              <w:marBottom w:val="0"/>
                                                                              <w:divBdr>
                                                                                <w:top w:val="none" w:sz="0" w:space="0" w:color="auto"/>
                                                                                <w:left w:val="none" w:sz="0" w:space="0" w:color="auto"/>
                                                                                <w:bottom w:val="none" w:sz="0" w:space="0" w:color="auto"/>
                                                                                <w:right w:val="none" w:sz="0" w:space="0" w:color="auto"/>
                                                                              </w:divBdr>
                                                                              <w:divsChild>
                                                                                <w:div w:id="843782576">
                                                                                  <w:marLeft w:val="0"/>
                                                                                  <w:marRight w:val="0"/>
                                                                                  <w:marTop w:val="0"/>
                                                                                  <w:marBottom w:val="0"/>
                                                                                  <w:divBdr>
                                                                                    <w:top w:val="none" w:sz="0" w:space="0" w:color="auto"/>
                                                                                    <w:left w:val="none" w:sz="0" w:space="0" w:color="auto"/>
                                                                                    <w:bottom w:val="none" w:sz="0" w:space="0" w:color="auto"/>
                                                                                    <w:right w:val="none" w:sz="0" w:space="0" w:color="auto"/>
                                                                                  </w:divBdr>
                                                                                </w:div>
                                                                                <w:div w:id="1785535297">
                                                                                  <w:marLeft w:val="240"/>
                                                                                  <w:marRight w:val="0"/>
                                                                                  <w:marTop w:val="0"/>
                                                                                  <w:marBottom w:val="0"/>
                                                                                  <w:divBdr>
                                                                                    <w:top w:val="none" w:sz="0" w:space="0" w:color="auto"/>
                                                                                    <w:left w:val="none" w:sz="0" w:space="0" w:color="auto"/>
                                                                                    <w:bottom w:val="none" w:sz="0" w:space="0" w:color="auto"/>
                                                                                    <w:right w:val="none" w:sz="0" w:space="0" w:color="auto"/>
                                                                                  </w:divBdr>
                                                                                  <w:divsChild>
                                                                                    <w:div w:id="349917828">
                                                                                      <w:marLeft w:val="0"/>
                                                                                      <w:marRight w:val="0"/>
                                                                                      <w:marTop w:val="0"/>
                                                                                      <w:marBottom w:val="0"/>
                                                                                      <w:divBdr>
                                                                                        <w:top w:val="none" w:sz="0" w:space="0" w:color="auto"/>
                                                                                        <w:left w:val="none" w:sz="0" w:space="0" w:color="auto"/>
                                                                                        <w:bottom w:val="none" w:sz="0" w:space="0" w:color="auto"/>
                                                                                        <w:right w:val="none" w:sz="0" w:space="0" w:color="auto"/>
                                                                                      </w:divBdr>
                                                                                    </w:div>
                                                                                    <w:div w:id="672801567">
                                                                                      <w:marLeft w:val="0"/>
                                                                                      <w:marRight w:val="0"/>
                                                                                      <w:marTop w:val="0"/>
                                                                                      <w:marBottom w:val="0"/>
                                                                                      <w:divBdr>
                                                                                        <w:top w:val="none" w:sz="0" w:space="0" w:color="auto"/>
                                                                                        <w:left w:val="none" w:sz="0" w:space="0" w:color="auto"/>
                                                                                        <w:bottom w:val="none" w:sz="0" w:space="0" w:color="auto"/>
                                                                                        <w:right w:val="none" w:sz="0" w:space="0" w:color="auto"/>
                                                                                      </w:divBdr>
                                                                                    </w:div>
                                                                                  </w:divsChild>
                                                                                </w:div>
                                                                                <w:div w:id="48497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168495">
                                                                          <w:marLeft w:val="0"/>
                                                                          <w:marRight w:val="0"/>
                                                                          <w:marTop w:val="0"/>
                                                                          <w:marBottom w:val="0"/>
                                                                          <w:divBdr>
                                                                            <w:top w:val="none" w:sz="0" w:space="0" w:color="auto"/>
                                                                            <w:left w:val="none" w:sz="0" w:space="0" w:color="auto"/>
                                                                            <w:bottom w:val="none" w:sz="0" w:space="0" w:color="auto"/>
                                                                            <w:right w:val="none" w:sz="0" w:space="0" w:color="auto"/>
                                                                          </w:divBdr>
                                                                          <w:divsChild>
                                                                            <w:div w:id="41760631">
                                                                              <w:marLeft w:val="0"/>
                                                                              <w:marRight w:val="0"/>
                                                                              <w:marTop w:val="0"/>
                                                                              <w:marBottom w:val="0"/>
                                                                              <w:divBdr>
                                                                                <w:top w:val="none" w:sz="0" w:space="0" w:color="auto"/>
                                                                                <w:left w:val="none" w:sz="0" w:space="0" w:color="auto"/>
                                                                                <w:bottom w:val="none" w:sz="0" w:space="0" w:color="auto"/>
                                                                                <w:right w:val="none" w:sz="0" w:space="0" w:color="auto"/>
                                                                              </w:divBdr>
                                                                              <w:divsChild>
                                                                                <w:div w:id="392431741">
                                                                                  <w:marLeft w:val="0"/>
                                                                                  <w:marRight w:val="0"/>
                                                                                  <w:marTop w:val="0"/>
                                                                                  <w:marBottom w:val="0"/>
                                                                                  <w:divBdr>
                                                                                    <w:top w:val="none" w:sz="0" w:space="0" w:color="auto"/>
                                                                                    <w:left w:val="none" w:sz="0" w:space="0" w:color="auto"/>
                                                                                    <w:bottom w:val="none" w:sz="0" w:space="0" w:color="auto"/>
                                                                                    <w:right w:val="none" w:sz="0" w:space="0" w:color="auto"/>
                                                                                  </w:divBdr>
                                                                                </w:div>
                                                                                <w:div w:id="241988499">
                                                                                  <w:marLeft w:val="240"/>
                                                                                  <w:marRight w:val="0"/>
                                                                                  <w:marTop w:val="0"/>
                                                                                  <w:marBottom w:val="0"/>
                                                                                  <w:divBdr>
                                                                                    <w:top w:val="none" w:sz="0" w:space="0" w:color="auto"/>
                                                                                    <w:left w:val="none" w:sz="0" w:space="0" w:color="auto"/>
                                                                                    <w:bottom w:val="none" w:sz="0" w:space="0" w:color="auto"/>
                                                                                    <w:right w:val="none" w:sz="0" w:space="0" w:color="auto"/>
                                                                                  </w:divBdr>
                                                                                  <w:divsChild>
                                                                                    <w:div w:id="709846047">
                                                                                      <w:marLeft w:val="0"/>
                                                                                      <w:marRight w:val="0"/>
                                                                                      <w:marTop w:val="0"/>
                                                                                      <w:marBottom w:val="0"/>
                                                                                      <w:divBdr>
                                                                                        <w:top w:val="none" w:sz="0" w:space="0" w:color="auto"/>
                                                                                        <w:left w:val="none" w:sz="0" w:space="0" w:color="auto"/>
                                                                                        <w:bottom w:val="none" w:sz="0" w:space="0" w:color="auto"/>
                                                                                        <w:right w:val="none" w:sz="0" w:space="0" w:color="auto"/>
                                                                                      </w:divBdr>
                                                                                    </w:div>
                                                                                  </w:divsChild>
                                                                                </w:div>
                                                                                <w:div w:id="195960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1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00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5067">
                                                  <w:marLeft w:val="0"/>
                                                  <w:marRight w:val="0"/>
                                                  <w:marTop w:val="0"/>
                                                  <w:marBottom w:val="0"/>
                                                  <w:divBdr>
                                                    <w:top w:val="none" w:sz="0" w:space="0" w:color="auto"/>
                                                    <w:left w:val="none" w:sz="0" w:space="0" w:color="auto"/>
                                                    <w:bottom w:val="none" w:sz="0" w:space="0" w:color="auto"/>
                                                    <w:right w:val="none" w:sz="0" w:space="0" w:color="auto"/>
                                                  </w:divBdr>
                                                  <w:divsChild>
                                                    <w:div w:id="707490858">
                                                      <w:marLeft w:val="0"/>
                                                      <w:marRight w:val="0"/>
                                                      <w:marTop w:val="0"/>
                                                      <w:marBottom w:val="0"/>
                                                      <w:divBdr>
                                                        <w:top w:val="none" w:sz="0" w:space="0" w:color="auto"/>
                                                        <w:left w:val="none" w:sz="0" w:space="0" w:color="auto"/>
                                                        <w:bottom w:val="none" w:sz="0" w:space="0" w:color="auto"/>
                                                        <w:right w:val="none" w:sz="0" w:space="0" w:color="auto"/>
                                                      </w:divBdr>
                                                      <w:divsChild>
                                                        <w:div w:id="804273425">
                                                          <w:marLeft w:val="0"/>
                                                          <w:marRight w:val="0"/>
                                                          <w:marTop w:val="0"/>
                                                          <w:marBottom w:val="0"/>
                                                          <w:divBdr>
                                                            <w:top w:val="none" w:sz="0" w:space="0" w:color="auto"/>
                                                            <w:left w:val="none" w:sz="0" w:space="0" w:color="auto"/>
                                                            <w:bottom w:val="none" w:sz="0" w:space="0" w:color="auto"/>
                                                            <w:right w:val="none" w:sz="0" w:space="0" w:color="auto"/>
                                                          </w:divBdr>
                                                        </w:div>
                                                        <w:div w:id="1496187695">
                                                          <w:marLeft w:val="240"/>
                                                          <w:marRight w:val="0"/>
                                                          <w:marTop w:val="0"/>
                                                          <w:marBottom w:val="0"/>
                                                          <w:divBdr>
                                                            <w:top w:val="none" w:sz="0" w:space="0" w:color="auto"/>
                                                            <w:left w:val="none" w:sz="0" w:space="0" w:color="auto"/>
                                                            <w:bottom w:val="none" w:sz="0" w:space="0" w:color="auto"/>
                                                            <w:right w:val="none" w:sz="0" w:space="0" w:color="auto"/>
                                                          </w:divBdr>
                                                          <w:divsChild>
                                                            <w:div w:id="446975030">
                                                              <w:marLeft w:val="0"/>
                                                              <w:marRight w:val="0"/>
                                                              <w:marTop w:val="0"/>
                                                              <w:marBottom w:val="0"/>
                                                              <w:divBdr>
                                                                <w:top w:val="none" w:sz="0" w:space="0" w:color="auto"/>
                                                                <w:left w:val="none" w:sz="0" w:space="0" w:color="auto"/>
                                                                <w:bottom w:val="none" w:sz="0" w:space="0" w:color="auto"/>
                                                                <w:right w:val="none" w:sz="0" w:space="0" w:color="auto"/>
                                                              </w:divBdr>
                                                              <w:divsChild>
                                                                <w:div w:id="1295285004">
                                                                  <w:marLeft w:val="0"/>
                                                                  <w:marRight w:val="0"/>
                                                                  <w:marTop w:val="0"/>
                                                                  <w:marBottom w:val="0"/>
                                                                  <w:divBdr>
                                                                    <w:top w:val="none" w:sz="0" w:space="0" w:color="auto"/>
                                                                    <w:left w:val="none" w:sz="0" w:space="0" w:color="auto"/>
                                                                    <w:bottom w:val="none" w:sz="0" w:space="0" w:color="auto"/>
                                                                    <w:right w:val="none" w:sz="0" w:space="0" w:color="auto"/>
                                                                  </w:divBdr>
                                                                  <w:divsChild>
                                                                    <w:div w:id="1633705280">
                                                                      <w:marLeft w:val="0"/>
                                                                      <w:marRight w:val="0"/>
                                                                      <w:marTop w:val="0"/>
                                                                      <w:marBottom w:val="0"/>
                                                                      <w:divBdr>
                                                                        <w:top w:val="none" w:sz="0" w:space="0" w:color="auto"/>
                                                                        <w:left w:val="none" w:sz="0" w:space="0" w:color="auto"/>
                                                                        <w:bottom w:val="none" w:sz="0" w:space="0" w:color="auto"/>
                                                                        <w:right w:val="none" w:sz="0" w:space="0" w:color="auto"/>
                                                                      </w:divBdr>
                                                                    </w:div>
                                                                    <w:div w:id="455372740">
                                                                      <w:marLeft w:val="240"/>
                                                                      <w:marRight w:val="0"/>
                                                                      <w:marTop w:val="0"/>
                                                                      <w:marBottom w:val="0"/>
                                                                      <w:divBdr>
                                                                        <w:top w:val="none" w:sz="0" w:space="0" w:color="auto"/>
                                                                        <w:left w:val="none" w:sz="0" w:space="0" w:color="auto"/>
                                                                        <w:bottom w:val="none" w:sz="0" w:space="0" w:color="auto"/>
                                                                        <w:right w:val="none" w:sz="0" w:space="0" w:color="auto"/>
                                                                      </w:divBdr>
                                                                      <w:divsChild>
                                                                        <w:div w:id="590504131">
                                                                          <w:marLeft w:val="0"/>
                                                                          <w:marRight w:val="0"/>
                                                                          <w:marTop w:val="0"/>
                                                                          <w:marBottom w:val="0"/>
                                                                          <w:divBdr>
                                                                            <w:top w:val="none" w:sz="0" w:space="0" w:color="auto"/>
                                                                            <w:left w:val="none" w:sz="0" w:space="0" w:color="auto"/>
                                                                            <w:bottom w:val="none" w:sz="0" w:space="0" w:color="auto"/>
                                                                            <w:right w:val="none" w:sz="0" w:space="0" w:color="auto"/>
                                                                          </w:divBdr>
                                                                          <w:divsChild>
                                                                            <w:div w:id="1941835691">
                                                                              <w:marLeft w:val="0"/>
                                                                              <w:marRight w:val="0"/>
                                                                              <w:marTop w:val="0"/>
                                                                              <w:marBottom w:val="0"/>
                                                                              <w:divBdr>
                                                                                <w:top w:val="none" w:sz="0" w:space="0" w:color="auto"/>
                                                                                <w:left w:val="none" w:sz="0" w:space="0" w:color="auto"/>
                                                                                <w:bottom w:val="none" w:sz="0" w:space="0" w:color="auto"/>
                                                                                <w:right w:val="none" w:sz="0" w:space="0" w:color="auto"/>
                                                                              </w:divBdr>
                                                                              <w:divsChild>
                                                                                <w:div w:id="371075486">
                                                                                  <w:marLeft w:val="0"/>
                                                                                  <w:marRight w:val="0"/>
                                                                                  <w:marTop w:val="0"/>
                                                                                  <w:marBottom w:val="0"/>
                                                                                  <w:divBdr>
                                                                                    <w:top w:val="none" w:sz="0" w:space="0" w:color="auto"/>
                                                                                    <w:left w:val="none" w:sz="0" w:space="0" w:color="auto"/>
                                                                                    <w:bottom w:val="none" w:sz="0" w:space="0" w:color="auto"/>
                                                                                    <w:right w:val="none" w:sz="0" w:space="0" w:color="auto"/>
                                                                                  </w:divBdr>
                                                                                </w:div>
                                                                                <w:div w:id="1187331109">
                                                                                  <w:marLeft w:val="240"/>
                                                                                  <w:marRight w:val="0"/>
                                                                                  <w:marTop w:val="0"/>
                                                                                  <w:marBottom w:val="0"/>
                                                                                  <w:divBdr>
                                                                                    <w:top w:val="none" w:sz="0" w:space="0" w:color="auto"/>
                                                                                    <w:left w:val="none" w:sz="0" w:space="0" w:color="auto"/>
                                                                                    <w:bottom w:val="none" w:sz="0" w:space="0" w:color="auto"/>
                                                                                    <w:right w:val="none" w:sz="0" w:space="0" w:color="auto"/>
                                                                                  </w:divBdr>
                                                                                  <w:divsChild>
                                                                                    <w:div w:id="350759340">
                                                                                      <w:marLeft w:val="0"/>
                                                                                      <w:marRight w:val="0"/>
                                                                                      <w:marTop w:val="0"/>
                                                                                      <w:marBottom w:val="0"/>
                                                                                      <w:divBdr>
                                                                                        <w:top w:val="none" w:sz="0" w:space="0" w:color="auto"/>
                                                                                        <w:left w:val="none" w:sz="0" w:space="0" w:color="auto"/>
                                                                                        <w:bottom w:val="none" w:sz="0" w:space="0" w:color="auto"/>
                                                                                        <w:right w:val="none" w:sz="0" w:space="0" w:color="auto"/>
                                                                                      </w:divBdr>
                                                                                    </w:div>
                                                                                  </w:divsChild>
                                                                                </w:div>
                                                                                <w:div w:id="192387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2517">
                                                                          <w:marLeft w:val="0"/>
                                                                          <w:marRight w:val="0"/>
                                                                          <w:marTop w:val="0"/>
                                                                          <w:marBottom w:val="0"/>
                                                                          <w:divBdr>
                                                                            <w:top w:val="none" w:sz="0" w:space="0" w:color="auto"/>
                                                                            <w:left w:val="none" w:sz="0" w:space="0" w:color="auto"/>
                                                                            <w:bottom w:val="none" w:sz="0" w:space="0" w:color="auto"/>
                                                                            <w:right w:val="none" w:sz="0" w:space="0" w:color="auto"/>
                                                                          </w:divBdr>
                                                                          <w:divsChild>
                                                                            <w:div w:id="960301491">
                                                                              <w:marLeft w:val="0"/>
                                                                              <w:marRight w:val="0"/>
                                                                              <w:marTop w:val="0"/>
                                                                              <w:marBottom w:val="0"/>
                                                                              <w:divBdr>
                                                                                <w:top w:val="none" w:sz="0" w:space="0" w:color="auto"/>
                                                                                <w:left w:val="none" w:sz="0" w:space="0" w:color="auto"/>
                                                                                <w:bottom w:val="none" w:sz="0" w:space="0" w:color="auto"/>
                                                                                <w:right w:val="none" w:sz="0" w:space="0" w:color="auto"/>
                                                                              </w:divBdr>
                                                                              <w:divsChild>
                                                                                <w:div w:id="815997245">
                                                                                  <w:marLeft w:val="0"/>
                                                                                  <w:marRight w:val="0"/>
                                                                                  <w:marTop w:val="0"/>
                                                                                  <w:marBottom w:val="0"/>
                                                                                  <w:divBdr>
                                                                                    <w:top w:val="none" w:sz="0" w:space="0" w:color="auto"/>
                                                                                    <w:left w:val="none" w:sz="0" w:space="0" w:color="auto"/>
                                                                                    <w:bottom w:val="none" w:sz="0" w:space="0" w:color="auto"/>
                                                                                    <w:right w:val="none" w:sz="0" w:space="0" w:color="auto"/>
                                                                                  </w:divBdr>
                                                                                </w:div>
                                                                                <w:div w:id="1395617275">
                                                                                  <w:marLeft w:val="240"/>
                                                                                  <w:marRight w:val="0"/>
                                                                                  <w:marTop w:val="0"/>
                                                                                  <w:marBottom w:val="0"/>
                                                                                  <w:divBdr>
                                                                                    <w:top w:val="none" w:sz="0" w:space="0" w:color="auto"/>
                                                                                    <w:left w:val="none" w:sz="0" w:space="0" w:color="auto"/>
                                                                                    <w:bottom w:val="none" w:sz="0" w:space="0" w:color="auto"/>
                                                                                    <w:right w:val="none" w:sz="0" w:space="0" w:color="auto"/>
                                                                                  </w:divBdr>
                                                                                  <w:divsChild>
                                                                                    <w:div w:id="542710782">
                                                                                      <w:marLeft w:val="0"/>
                                                                                      <w:marRight w:val="0"/>
                                                                                      <w:marTop w:val="0"/>
                                                                                      <w:marBottom w:val="0"/>
                                                                                      <w:divBdr>
                                                                                        <w:top w:val="none" w:sz="0" w:space="0" w:color="auto"/>
                                                                                        <w:left w:val="none" w:sz="0" w:space="0" w:color="auto"/>
                                                                                        <w:bottom w:val="none" w:sz="0" w:space="0" w:color="auto"/>
                                                                                        <w:right w:val="none" w:sz="0" w:space="0" w:color="auto"/>
                                                                                      </w:divBdr>
                                                                                    </w:div>
                                                                                    <w:div w:id="7801225">
                                                                                      <w:marLeft w:val="0"/>
                                                                                      <w:marRight w:val="0"/>
                                                                                      <w:marTop w:val="0"/>
                                                                                      <w:marBottom w:val="0"/>
                                                                                      <w:divBdr>
                                                                                        <w:top w:val="none" w:sz="0" w:space="0" w:color="auto"/>
                                                                                        <w:left w:val="none" w:sz="0" w:space="0" w:color="auto"/>
                                                                                        <w:bottom w:val="none" w:sz="0" w:space="0" w:color="auto"/>
                                                                                        <w:right w:val="none" w:sz="0" w:space="0" w:color="auto"/>
                                                                                      </w:divBdr>
                                                                                    </w:div>
                                                                                  </w:divsChild>
                                                                                </w:div>
                                                                                <w:div w:id="175724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596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2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27870">
                                                  <w:marLeft w:val="0"/>
                                                  <w:marRight w:val="0"/>
                                                  <w:marTop w:val="0"/>
                                                  <w:marBottom w:val="0"/>
                                                  <w:divBdr>
                                                    <w:top w:val="none" w:sz="0" w:space="0" w:color="auto"/>
                                                    <w:left w:val="none" w:sz="0" w:space="0" w:color="auto"/>
                                                    <w:bottom w:val="none" w:sz="0" w:space="0" w:color="auto"/>
                                                    <w:right w:val="none" w:sz="0" w:space="0" w:color="auto"/>
                                                  </w:divBdr>
                                                  <w:divsChild>
                                                    <w:div w:id="1782650024">
                                                      <w:marLeft w:val="0"/>
                                                      <w:marRight w:val="0"/>
                                                      <w:marTop w:val="0"/>
                                                      <w:marBottom w:val="0"/>
                                                      <w:divBdr>
                                                        <w:top w:val="none" w:sz="0" w:space="0" w:color="auto"/>
                                                        <w:left w:val="none" w:sz="0" w:space="0" w:color="auto"/>
                                                        <w:bottom w:val="none" w:sz="0" w:space="0" w:color="auto"/>
                                                        <w:right w:val="none" w:sz="0" w:space="0" w:color="auto"/>
                                                      </w:divBdr>
                                                      <w:divsChild>
                                                        <w:div w:id="165245165">
                                                          <w:marLeft w:val="0"/>
                                                          <w:marRight w:val="0"/>
                                                          <w:marTop w:val="0"/>
                                                          <w:marBottom w:val="0"/>
                                                          <w:divBdr>
                                                            <w:top w:val="none" w:sz="0" w:space="0" w:color="auto"/>
                                                            <w:left w:val="none" w:sz="0" w:space="0" w:color="auto"/>
                                                            <w:bottom w:val="none" w:sz="0" w:space="0" w:color="auto"/>
                                                            <w:right w:val="none" w:sz="0" w:space="0" w:color="auto"/>
                                                          </w:divBdr>
                                                        </w:div>
                                                        <w:div w:id="1854029406">
                                                          <w:marLeft w:val="240"/>
                                                          <w:marRight w:val="0"/>
                                                          <w:marTop w:val="0"/>
                                                          <w:marBottom w:val="0"/>
                                                          <w:divBdr>
                                                            <w:top w:val="none" w:sz="0" w:space="0" w:color="auto"/>
                                                            <w:left w:val="none" w:sz="0" w:space="0" w:color="auto"/>
                                                            <w:bottom w:val="none" w:sz="0" w:space="0" w:color="auto"/>
                                                            <w:right w:val="none" w:sz="0" w:space="0" w:color="auto"/>
                                                          </w:divBdr>
                                                          <w:divsChild>
                                                            <w:div w:id="1775780286">
                                                              <w:marLeft w:val="0"/>
                                                              <w:marRight w:val="0"/>
                                                              <w:marTop w:val="0"/>
                                                              <w:marBottom w:val="0"/>
                                                              <w:divBdr>
                                                                <w:top w:val="none" w:sz="0" w:space="0" w:color="auto"/>
                                                                <w:left w:val="none" w:sz="0" w:space="0" w:color="auto"/>
                                                                <w:bottom w:val="none" w:sz="0" w:space="0" w:color="auto"/>
                                                                <w:right w:val="none" w:sz="0" w:space="0" w:color="auto"/>
                                                              </w:divBdr>
                                                            </w:div>
                                                            <w:div w:id="601836302">
                                                              <w:marLeft w:val="0"/>
                                                              <w:marRight w:val="0"/>
                                                              <w:marTop w:val="0"/>
                                                              <w:marBottom w:val="0"/>
                                                              <w:divBdr>
                                                                <w:top w:val="none" w:sz="0" w:space="0" w:color="auto"/>
                                                                <w:left w:val="none" w:sz="0" w:space="0" w:color="auto"/>
                                                                <w:bottom w:val="none" w:sz="0" w:space="0" w:color="auto"/>
                                                                <w:right w:val="none" w:sz="0" w:space="0" w:color="auto"/>
                                                              </w:divBdr>
                                                              <w:divsChild>
                                                                <w:div w:id="1322394711">
                                                                  <w:marLeft w:val="0"/>
                                                                  <w:marRight w:val="0"/>
                                                                  <w:marTop w:val="0"/>
                                                                  <w:marBottom w:val="0"/>
                                                                  <w:divBdr>
                                                                    <w:top w:val="none" w:sz="0" w:space="0" w:color="auto"/>
                                                                    <w:left w:val="none" w:sz="0" w:space="0" w:color="auto"/>
                                                                    <w:bottom w:val="none" w:sz="0" w:space="0" w:color="auto"/>
                                                                    <w:right w:val="none" w:sz="0" w:space="0" w:color="auto"/>
                                                                  </w:divBdr>
                                                                  <w:divsChild>
                                                                    <w:div w:id="791901440">
                                                                      <w:marLeft w:val="0"/>
                                                                      <w:marRight w:val="0"/>
                                                                      <w:marTop w:val="0"/>
                                                                      <w:marBottom w:val="0"/>
                                                                      <w:divBdr>
                                                                        <w:top w:val="none" w:sz="0" w:space="0" w:color="auto"/>
                                                                        <w:left w:val="none" w:sz="0" w:space="0" w:color="auto"/>
                                                                        <w:bottom w:val="none" w:sz="0" w:space="0" w:color="auto"/>
                                                                        <w:right w:val="none" w:sz="0" w:space="0" w:color="auto"/>
                                                                      </w:divBdr>
                                                                    </w:div>
                                                                    <w:div w:id="1090084091">
                                                                      <w:marLeft w:val="240"/>
                                                                      <w:marRight w:val="0"/>
                                                                      <w:marTop w:val="0"/>
                                                                      <w:marBottom w:val="0"/>
                                                                      <w:divBdr>
                                                                        <w:top w:val="none" w:sz="0" w:space="0" w:color="auto"/>
                                                                        <w:left w:val="none" w:sz="0" w:space="0" w:color="auto"/>
                                                                        <w:bottom w:val="none" w:sz="0" w:space="0" w:color="auto"/>
                                                                        <w:right w:val="none" w:sz="0" w:space="0" w:color="auto"/>
                                                                      </w:divBdr>
                                                                      <w:divsChild>
                                                                        <w:div w:id="1834027139">
                                                                          <w:marLeft w:val="0"/>
                                                                          <w:marRight w:val="0"/>
                                                                          <w:marTop w:val="0"/>
                                                                          <w:marBottom w:val="0"/>
                                                                          <w:divBdr>
                                                                            <w:top w:val="none" w:sz="0" w:space="0" w:color="auto"/>
                                                                            <w:left w:val="none" w:sz="0" w:space="0" w:color="auto"/>
                                                                            <w:bottom w:val="none" w:sz="0" w:space="0" w:color="auto"/>
                                                                            <w:right w:val="none" w:sz="0" w:space="0" w:color="auto"/>
                                                                          </w:divBdr>
                                                                          <w:divsChild>
                                                                            <w:div w:id="2071613612">
                                                                              <w:marLeft w:val="0"/>
                                                                              <w:marRight w:val="0"/>
                                                                              <w:marTop w:val="0"/>
                                                                              <w:marBottom w:val="0"/>
                                                                              <w:divBdr>
                                                                                <w:top w:val="none" w:sz="0" w:space="0" w:color="auto"/>
                                                                                <w:left w:val="none" w:sz="0" w:space="0" w:color="auto"/>
                                                                                <w:bottom w:val="none" w:sz="0" w:space="0" w:color="auto"/>
                                                                                <w:right w:val="none" w:sz="0" w:space="0" w:color="auto"/>
                                                                              </w:divBdr>
                                                                              <w:divsChild>
                                                                                <w:div w:id="899755048">
                                                                                  <w:marLeft w:val="0"/>
                                                                                  <w:marRight w:val="0"/>
                                                                                  <w:marTop w:val="0"/>
                                                                                  <w:marBottom w:val="0"/>
                                                                                  <w:divBdr>
                                                                                    <w:top w:val="none" w:sz="0" w:space="0" w:color="auto"/>
                                                                                    <w:left w:val="none" w:sz="0" w:space="0" w:color="auto"/>
                                                                                    <w:bottom w:val="none" w:sz="0" w:space="0" w:color="auto"/>
                                                                                    <w:right w:val="none" w:sz="0" w:space="0" w:color="auto"/>
                                                                                  </w:divBdr>
                                                                                </w:div>
                                                                                <w:div w:id="1949114630">
                                                                                  <w:marLeft w:val="240"/>
                                                                                  <w:marRight w:val="0"/>
                                                                                  <w:marTop w:val="0"/>
                                                                                  <w:marBottom w:val="0"/>
                                                                                  <w:divBdr>
                                                                                    <w:top w:val="none" w:sz="0" w:space="0" w:color="auto"/>
                                                                                    <w:left w:val="none" w:sz="0" w:space="0" w:color="auto"/>
                                                                                    <w:bottom w:val="none" w:sz="0" w:space="0" w:color="auto"/>
                                                                                    <w:right w:val="none" w:sz="0" w:space="0" w:color="auto"/>
                                                                                  </w:divBdr>
                                                                                  <w:divsChild>
                                                                                    <w:div w:id="58481657">
                                                                                      <w:marLeft w:val="0"/>
                                                                                      <w:marRight w:val="0"/>
                                                                                      <w:marTop w:val="0"/>
                                                                                      <w:marBottom w:val="0"/>
                                                                                      <w:divBdr>
                                                                                        <w:top w:val="none" w:sz="0" w:space="0" w:color="auto"/>
                                                                                        <w:left w:val="none" w:sz="0" w:space="0" w:color="auto"/>
                                                                                        <w:bottom w:val="none" w:sz="0" w:space="0" w:color="auto"/>
                                                                                        <w:right w:val="none" w:sz="0" w:space="0" w:color="auto"/>
                                                                                      </w:divBdr>
                                                                                    </w:div>
                                                                                  </w:divsChild>
                                                                                </w:div>
                                                                                <w:div w:id="1141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415914">
                                                                          <w:marLeft w:val="0"/>
                                                                          <w:marRight w:val="0"/>
                                                                          <w:marTop w:val="0"/>
                                                                          <w:marBottom w:val="0"/>
                                                                          <w:divBdr>
                                                                            <w:top w:val="none" w:sz="0" w:space="0" w:color="auto"/>
                                                                            <w:left w:val="none" w:sz="0" w:space="0" w:color="auto"/>
                                                                            <w:bottom w:val="none" w:sz="0" w:space="0" w:color="auto"/>
                                                                            <w:right w:val="none" w:sz="0" w:space="0" w:color="auto"/>
                                                                          </w:divBdr>
                                                                          <w:divsChild>
                                                                            <w:div w:id="310210359">
                                                                              <w:marLeft w:val="0"/>
                                                                              <w:marRight w:val="0"/>
                                                                              <w:marTop w:val="0"/>
                                                                              <w:marBottom w:val="0"/>
                                                                              <w:divBdr>
                                                                                <w:top w:val="none" w:sz="0" w:space="0" w:color="auto"/>
                                                                                <w:left w:val="none" w:sz="0" w:space="0" w:color="auto"/>
                                                                                <w:bottom w:val="none" w:sz="0" w:space="0" w:color="auto"/>
                                                                                <w:right w:val="none" w:sz="0" w:space="0" w:color="auto"/>
                                                                              </w:divBdr>
                                                                              <w:divsChild>
                                                                                <w:div w:id="602953395">
                                                                                  <w:marLeft w:val="0"/>
                                                                                  <w:marRight w:val="0"/>
                                                                                  <w:marTop w:val="0"/>
                                                                                  <w:marBottom w:val="0"/>
                                                                                  <w:divBdr>
                                                                                    <w:top w:val="none" w:sz="0" w:space="0" w:color="auto"/>
                                                                                    <w:left w:val="none" w:sz="0" w:space="0" w:color="auto"/>
                                                                                    <w:bottom w:val="none" w:sz="0" w:space="0" w:color="auto"/>
                                                                                    <w:right w:val="none" w:sz="0" w:space="0" w:color="auto"/>
                                                                                  </w:divBdr>
                                                                                </w:div>
                                                                                <w:div w:id="1390032264">
                                                                                  <w:marLeft w:val="240"/>
                                                                                  <w:marRight w:val="0"/>
                                                                                  <w:marTop w:val="0"/>
                                                                                  <w:marBottom w:val="0"/>
                                                                                  <w:divBdr>
                                                                                    <w:top w:val="none" w:sz="0" w:space="0" w:color="auto"/>
                                                                                    <w:left w:val="none" w:sz="0" w:space="0" w:color="auto"/>
                                                                                    <w:bottom w:val="none" w:sz="0" w:space="0" w:color="auto"/>
                                                                                    <w:right w:val="none" w:sz="0" w:space="0" w:color="auto"/>
                                                                                  </w:divBdr>
                                                                                  <w:divsChild>
                                                                                    <w:div w:id="537669054">
                                                                                      <w:marLeft w:val="0"/>
                                                                                      <w:marRight w:val="0"/>
                                                                                      <w:marTop w:val="0"/>
                                                                                      <w:marBottom w:val="0"/>
                                                                                      <w:divBdr>
                                                                                        <w:top w:val="none" w:sz="0" w:space="0" w:color="auto"/>
                                                                                        <w:left w:val="none" w:sz="0" w:space="0" w:color="auto"/>
                                                                                        <w:bottom w:val="none" w:sz="0" w:space="0" w:color="auto"/>
                                                                                        <w:right w:val="none" w:sz="0" w:space="0" w:color="auto"/>
                                                                                      </w:divBdr>
                                                                                    </w:div>
                                                                                    <w:div w:id="1639338062">
                                                                                      <w:marLeft w:val="0"/>
                                                                                      <w:marRight w:val="0"/>
                                                                                      <w:marTop w:val="0"/>
                                                                                      <w:marBottom w:val="0"/>
                                                                                      <w:divBdr>
                                                                                        <w:top w:val="none" w:sz="0" w:space="0" w:color="auto"/>
                                                                                        <w:left w:val="none" w:sz="0" w:space="0" w:color="auto"/>
                                                                                        <w:bottom w:val="none" w:sz="0" w:space="0" w:color="auto"/>
                                                                                        <w:right w:val="none" w:sz="0" w:space="0" w:color="auto"/>
                                                                                      </w:divBdr>
                                                                                    </w:div>
                                                                                  </w:divsChild>
                                                                                </w:div>
                                                                                <w:div w:id="69974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82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8695">
                                                  <w:marLeft w:val="0"/>
                                                  <w:marRight w:val="0"/>
                                                  <w:marTop w:val="0"/>
                                                  <w:marBottom w:val="0"/>
                                                  <w:divBdr>
                                                    <w:top w:val="none" w:sz="0" w:space="0" w:color="auto"/>
                                                    <w:left w:val="none" w:sz="0" w:space="0" w:color="auto"/>
                                                    <w:bottom w:val="none" w:sz="0" w:space="0" w:color="auto"/>
                                                    <w:right w:val="none" w:sz="0" w:space="0" w:color="auto"/>
                                                  </w:divBdr>
                                                  <w:divsChild>
                                                    <w:div w:id="795871999">
                                                      <w:marLeft w:val="0"/>
                                                      <w:marRight w:val="0"/>
                                                      <w:marTop w:val="0"/>
                                                      <w:marBottom w:val="0"/>
                                                      <w:divBdr>
                                                        <w:top w:val="none" w:sz="0" w:space="0" w:color="auto"/>
                                                        <w:left w:val="none" w:sz="0" w:space="0" w:color="auto"/>
                                                        <w:bottom w:val="none" w:sz="0" w:space="0" w:color="auto"/>
                                                        <w:right w:val="none" w:sz="0" w:space="0" w:color="auto"/>
                                                      </w:divBdr>
                                                      <w:divsChild>
                                                        <w:div w:id="244267942">
                                                          <w:marLeft w:val="0"/>
                                                          <w:marRight w:val="0"/>
                                                          <w:marTop w:val="0"/>
                                                          <w:marBottom w:val="0"/>
                                                          <w:divBdr>
                                                            <w:top w:val="none" w:sz="0" w:space="0" w:color="auto"/>
                                                            <w:left w:val="none" w:sz="0" w:space="0" w:color="auto"/>
                                                            <w:bottom w:val="none" w:sz="0" w:space="0" w:color="auto"/>
                                                            <w:right w:val="none" w:sz="0" w:space="0" w:color="auto"/>
                                                          </w:divBdr>
                                                        </w:div>
                                                        <w:div w:id="1315111831">
                                                          <w:marLeft w:val="240"/>
                                                          <w:marRight w:val="0"/>
                                                          <w:marTop w:val="0"/>
                                                          <w:marBottom w:val="0"/>
                                                          <w:divBdr>
                                                            <w:top w:val="none" w:sz="0" w:space="0" w:color="auto"/>
                                                            <w:left w:val="none" w:sz="0" w:space="0" w:color="auto"/>
                                                            <w:bottom w:val="none" w:sz="0" w:space="0" w:color="auto"/>
                                                            <w:right w:val="none" w:sz="0" w:space="0" w:color="auto"/>
                                                          </w:divBdr>
                                                          <w:divsChild>
                                                            <w:div w:id="2010253844">
                                                              <w:marLeft w:val="0"/>
                                                              <w:marRight w:val="0"/>
                                                              <w:marTop w:val="0"/>
                                                              <w:marBottom w:val="0"/>
                                                              <w:divBdr>
                                                                <w:top w:val="none" w:sz="0" w:space="0" w:color="auto"/>
                                                                <w:left w:val="none" w:sz="0" w:space="0" w:color="auto"/>
                                                                <w:bottom w:val="none" w:sz="0" w:space="0" w:color="auto"/>
                                                                <w:right w:val="none" w:sz="0" w:space="0" w:color="auto"/>
                                                              </w:divBdr>
                                                            </w:div>
                                                            <w:div w:id="2052612105">
                                                              <w:marLeft w:val="0"/>
                                                              <w:marRight w:val="0"/>
                                                              <w:marTop w:val="0"/>
                                                              <w:marBottom w:val="0"/>
                                                              <w:divBdr>
                                                                <w:top w:val="none" w:sz="0" w:space="0" w:color="auto"/>
                                                                <w:left w:val="none" w:sz="0" w:space="0" w:color="auto"/>
                                                                <w:bottom w:val="none" w:sz="0" w:space="0" w:color="auto"/>
                                                                <w:right w:val="none" w:sz="0" w:space="0" w:color="auto"/>
                                                              </w:divBdr>
                                                              <w:divsChild>
                                                                <w:div w:id="482746577">
                                                                  <w:marLeft w:val="0"/>
                                                                  <w:marRight w:val="0"/>
                                                                  <w:marTop w:val="0"/>
                                                                  <w:marBottom w:val="0"/>
                                                                  <w:divBdr>
                                                                    <w:top w:val="none" w:sz="0" w:space="0" w:color="auto"/>
                                                                    <w:left w:val="none" w:sz="0" w:space="0" w:color="auto"/>
                                                                    <w:bottom w:val="none" w:sz="0" w:space="0" w:color="auto"/>
                                                                    <w:right w:val="none" w:sz="0" w:space="0" w:color="auto"/>
                                                                  </w:divBdr>
                                                                  <w:divsChild>
                                                                    <w:div w:id="1040470801">
                                                                      <w:marLeft w:val="0"/>
                                                                      <w:marRight w:val="0"/>
                                                                      <w:marTop w:val="0"/>
                                                                      <w:marBottom w:val="0"/>
                                                                      <w:divBdr>
                                                                        <w:top w:val="none" w:sz="0" w:space="0" w:color="auto"/>
                                                                        <w:left w:val="none" w:sz="0" w:space="0" w:color="auto"/>
                                                                        <w:bottom w:val="none" w:sz="0" w:space="0" w:color="auto"/>
                                                                        <w:right w:val="none" w:sz="0" w:space="0" w:color="auto"/>
                                                                      </w:divBdr>
                                                                    </w:div>
                                                                    <w:div w:id="1780637155">
                                                                      <w:marLeft w:val="240"/>
                                                                      <w:marRight w:val="0"/>
                                                                      <w:marTop w:val="0"/>
                                                                      <w:marBottom w:val="0"/>
                                                                      <w:divBdr>
                                                                        <w:top w:val="none" w:sz="0" w:space="0" w:color="auto"/>
                                                                        <w:left w:val="none" w:sz="0" w:space="0" w:color="auto"/>
                                                                        <w:bottom w:val="none" w:sz="0" w:space="0" w:color="auto"/>
                                                                        <w:right w:val="none" w:sz="0" w:space="0" w:color="auto"/>
                                                                      </w:divBdr>
                                                                      <w:divsChild>
                                                                        <w:div w:id="1280070864">
                                                                          <w:marLeft w:val="0"/>
                                                                          <w:marRight w:val="0"/>
                                                                          <w:marTop w:val="0"/>
                                                                          <w:marBottom w:val="0"/>
                                                                          <w:divBdr>
                                                                            <w:top w:val="none" w:sz="0" w:space="0" w:color="auto"/>
                                                                            <w:left w:val="none" w:sz="0" w:space="0" w:color="auto"/>
                                                                            <w:bottom w:val="none" w:sz="0" w:space="0" w:color="auto"/>
                                                                            <w:right w:val="none" w:sz="0" w:space="0" w:color="auto"/>
                                                                          </w:divBdr>
                                                                        </w:div>
                                                                        <w:div w:id="2087261458">
                                                                          <w:marLeft w:val="0"/>
                                                                          <w:marRight w:val="0"/>
                                                                          <w:marTop w:val="0"/>
                                                                          <w:marBottom w:val="0"/>
                                                                          <w:divBdr>
                                                                            <w:top w:val="none" w:sz="0" w:space="0" w:color="auto"/>
                                                                            <w:left w:val="none" w:sz="0" w:space="0" w:color="auto"/>
                                                                            <w:bottom w:val="none" w:sz="0" w:space="0" w:color="auto"/>
                                                                            <w:right w:val="none" w:sz="0" w:space="0" w:color="auto"/>
                                                                          </w:divBdr>
                                                                          <w:divsChild>
                                                                            <w:div w:id="79719451">
                                                                              <w:marLeft w:val="0"/>
                                                                              <w:marRight w:val="0"/>
                                                                              <w:marTop w:val="0"/>
                                                                              <w:marBottom w:val="0"/>
                                                                              <w:divBdr>
                                                                                <w:top w:val="none" w:sz="0" w:space="0" w:color="auto"/>
                                                                                <w:left w:val="none" w:sz="0" w:space="0" w:color="auto"/>
                                                                                <w:bottom w:val="none" w:sz="0" w:space="0" w:color="auto"/>
                                                                                <w:right w:val="none" w:sz="0" w:space="0" w:color="auto"/>
                                                                              </w:divBdr>
                                                                              <w:divsChild>
                                                                                <w:div w:id="1662465059">
                                                                                  <w:marLeft w:val="0"/>
                                                                                  <w:marRight w:val="0"/>
                                                                                  <w:marTop w:val="0"/>
                                                                                  <w:marBottom w:val="0"/>
                                                                                  <w:divBdr>
                                                                                    <w:top w:val="none" w:sz="0" w:space="0" w:color="auto"/>
                                                                                    <w:left w:val="none" w:sz="0" w:space="0" w:color="auto"/>
                                                                                    <w:bottom w:val="none" w:sz="0" w:space="0" w:color="auto"/>
                                                                                    <w:right w:val="none" w:sz="0" w:space="0" w:color="auto"/>
                                                                                  </w:divBdr>
                                                                                </w:div>
                                                                                <w:div w:id="1304429486">
                                                                                  <w:marLeft w:val="240"/>
                                                                                  <w:marRight w:val="0"/>
                                                                                  <w:marTop w:val="0"/>
                                                                                  <w:marBottom w:val="0"/>
                                                                                  <w:divBdr>
                                                                                    <w:top w:val="none" w:sz="0" w:space="0" w:color="auto"/>
                                                                                    <w:left w:val="none" w:sz="0" w:space="0" w:color="auto"/>
                                                                                    <w:bottom w:val="none" w:sz="0" w:space="0" w:color="auto"/>
                                                                                    <w:right w:val="none" w:sz="0" w:space="0" w:color="auto"/>
                                                                                  </w:divBdr>
                                                                                  <w:divsChild>
                                                                                    <w:div w:id="1119104573">
                                                                                      <w:marLeft w:val="0"/>
                                                                                      <w:marRight w:val="0"/>
                                                                                      <w:marTop w:val="0"/>
                                                                                      <w:marBottom w:val="0"/>
                                                                                      <w:divBdr>
                                                                                        <w:top w:val="none" w:sz="0" w:space="0" w:color="auto"/>
                                                                                        <w:left w:val="none" w:sz="0" w:space="0" w:color="auto"/>
                                                                                        <w:bottom w:val="none" w:sz="0" w:space="0" w:color="auto"/>
                                                                                        <w:right w:val="none" w:sz="0" w:space="0" w:color="auto"/>
                                                                                      </w:divBdr>
                                                                                    </w:div>
                                                                                    <w:div w:id="1982030270">
                                                                                      <w:marLeft w:val="0"/>
                                                                                      <w:marRight w:val="0"/>
                                                                                      <w:marTop w:val="0"/>
                                                                                      <w:marBottom w:val="0"/>
                                                                                      <w:divBdr>
                                                                                        <w:top w:val="none" w:sz="0" w:space="0" w:color="auto"/>
                                                                                        <w:left w:val="none" w:sz="0" w:space="0" w:color="auto"/>
                                                                                        <w:bottom w:val="none" w:sz="0" w:space="0" w:color="auto"/>
                                                                                        <w:right w:val="none" w:sz="0" w:space="0" w:color="auto"/>
                                                                                      </w:divBdr>
                                                                                    </w:div>
                                                                                  </w:divsChild>
                                                                                </w:div>
                                                                                <w:div w:id="87288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1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429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324282">
                                                  <w:marLeft w:val="0"/>
                                                  <w:marRight w:val="0"/>
                                                  <w:marTop w:val="0"/>
                                                  <w:marBottom w:val="0"/>
                                                  <w:divBdr>
                                                    <w:top w:val="none" w:sz="0" w:space="0" w:color="auto"/>
                                                    <w:left w:val="none" w:sz="0" w:space="0" w:color="auto"/>
                                                    <w:bottom w:val="none" w:sz="0" w:space="0" w:color="auto"/>
                                                    <w:right w:val="none" w:sz="0" w:space="0" w:color="auto"/>
                                                  </w:divBdr>
                                                  <w:divsChild>
                                                    <w:div w:id="52313388">
                                                      <w:marLeft w:val="0"/>
                                                      <w:marRight w:val="0"/>
                                                      <w:marTop w:val="0"/>
                                                      <w:marBottom w:val="0"/>
                                                      <w:divBdr>
                                                        <w:top w:val="none" w:sz="0" w:space="0" w:color="auto"/>
                                                        <w:left w:val="none" w:sz="0" w:space="0" w:color="auto"/>
                                                        <w:bottom w:val="none" w:sz="0" w:space="0" w:color="auto"/>
                                                        <w:right w:val="none" w:sz="0" w:space="0" w:color="auto"/>
                                                      </w:divBdr>
                                                      <w:divsChild>
                                                        <w:div w:id="1352759077">
                                                          <w:marLeft w:val="0"/>
                                                          <w:marRight w:val="0"/>
                                                          <w:marTop w:val="0"/>
                                                          <w:marBottom w:val="0"/>
                                                          <w:divBdr>
                                                            <w:top w:val="none" w:sz="0" w:space="0" w:color="auto"/>
                                                            <w:left w:val="none" w:sz="0" w:space="0" w:color="auto"/>
                                                            <w:bottom w:val="none" w:sz="0" w:space="0" w:color="auto"/>
                                                            <w:right w:val="none" w:sz="0" w:space="0" w:color="auto"/>
                                                          </w:divBdr>
                                                        </w:div>
                                                        <w:div w:id="2146774314">
                                                          <w:marLeft w:val="240"/>
                                                          <w:marRight w:val="0"/>
                                                          <w:marTop w:val="0"/>
                                                          <w:marBottom w:val="0"/>
                                                          <w:divBdr>
                                                            <w:top w:val="none" w:sz="0" w:space="0" w:color="auto"/>
                                                            <w:left w:val="none" w:sz="0" w:space="0" w:color="auto"/>
                                                            <w:bottom w:val="none" w:sz="0" w:space="0" w:color="auto"/>
                                                            <w:right w:val="none" w:sz="0" w:space="0" w:color="auto"/>
                                                          </w:divBdr>
                                                          <w:divsChild>
                                                            <w:div w:id="2009356722">
                                                              <w:marLeft w:val="0"/>
                                                              <w:marRight w:val="0"/>
                                                              <w:marTop w:val="0"/>
                                                              <w:marBottom w:val="0"/>
                                                              <w:divBdr>
                                                                <w:top w:val="none" w:sz="0" w:space="0" w:color="auto"/>
                                                                <w:left w:val="none" w:sz="0" w:space="0" w:color="auto"/>
                                                                <w:bottom w:val="none" w:sz="0" w:space="0" w:color="auto"/>
                                                                <w:right w:val="none" w:sz="0" w:space="0" w:color="auto"/>
                                                              </w:divBdr>
                                                            </w:div>
                                                            <w:div w:id="1984237676">
                                                              <w:marLeft w:val="0"/>
                                                              <w:marRight w:val="0"/>
                                                              <w:marTop w:val="0"/>
                                                              <w:marBottom w:val="0"/>
                                                              <w:divBdr>
                                                                <w:top w:val="none" w:sz="0" w:space="0" w:color="auto"/>
                                                                <w:left w:val="none" w:sz="0" w:space="0" w:color="auto"/>
                                                                <w:bottom w:val="none" w:sz="0" w:space="0" w:color="auto"/>
                                                                <w:right w:val="none" w:sz="0" w:space="0" w:color="auto"/>
                                                              </w:divBdr>
                                                              <w:divsChild>
                                                                <w:div w:id="914242607">
                                                                  <w:marLeft w:val="0"/>
                                                                  <w:marRight w:val="0"/>
                                                                  <w:marTop w:val="0"/>
                                                                  <w:marBottom w:val="0"/>
                                                                  <w:divBdr>
                                                                    <w:top w:val="none" w:sz="0" w:space="0" w:color="auto"/>
                                                                    <w:left w:val="none" w:sz="0" w:space="0" w:color="auto"/>
                                                                    <w:bottom w:val="none" w:sz="0" w:space="0" w:color="auto"/>
                                                                    <w:right w:val="none" w:sz="0" w:space="0" w:color="auto"/>
                                                                  </w:divBdr>
                                                                  <w:divsChild>
                                                                    <w:div w:id="545026554">
                                                                      <w:marLeft w:val="0"/>
                                                                      <w:marRight w:val="0"/>
                                                                      <w:marTop w:val="0"/>
                                                                      <w:marBottom w:val="0"/>
                                                                      <w:divBdr>
                                                                        <w:top w:val="none" w:sz="0" w:space="0" w:color="auto"/>
                                                                        <w:left w:val="none" w:sz="0" w:space="0" w:color="auto"/>
                                                                        <w:bottom w:val="none" w:sz="0" w:space="0" w:color="auto"/>
                                                                        <w:right w:val="none" w:sz="0" w:space="0" w:color="auto"/>
                                                                      </w:divBdr>
                                                                    </w:div>
                                                                    <w:div w:id="198595945">
                                                                      <w:marLeft w:val="240"/>
                                                                      <w:marRight w:val="0"/>
                                                                      <w:marTop w:val="0"/>
                                                                      <w:marBottom w:val="0"/>
                                                                      <w:divBdr>
                                                                        <w:top w:val="none" w:sz="0" w:space="0" w:color="auto"/>
                                                                        <w:left w:val="none" w:sz="0" w:space="0" w:color="auto"/>
                                                                        <w:bottom w:val="none" w:sz="0" w:space="0" w:color="auto"/>
                                                                        <w:right w:val="none" w:sz="0" w:space="0" w:color="auto"/>
                                                                      </w:divBdr>
                                                                      <w:divsChild>
                                                                        <w:div w:id="696734228">
                                                                          <w:marLeft w:val="0"/>
                                                                          <w:marRight w:val="0"/>
                                                                          <w:marTop w:val="0"/>
                                                                          <w:marBottom w:val="0"/>
                                                                          <w:divBdr>
                                                                            <w:top w:val="none" w:sz="0" w:space="0" w:color="auto"/>
                                                                            <w:left w:val="none" w:sz="0" w:space="0" w:color="auto"/>
                                                                            <w:bottom w:val="none" w:sz="0" w:space="0" w:color="auto"/>
                                                                            <w:right w:val="none" w:sz="0" w:space="0" w:color="auto"/>
                                                                          </w:divBdr>
                                                                          <w:divsChild>
                                                                            <w:div w:id="716859834">
                                                                              <w:marLeft w:val="0"/>
                                                                              <w:marRight w:val="0"/>
                                                                              <w:marTop w:val="0"/>
                                                                              <w:marBottom w:val="0"/>
                                                                              <w:divBdr>
                                                                                <w:top w:val="none" w:sz="0" w:space="0" w:color="auto"/>
                                                                                <w:left w:val="none" w:sz="0" w:space="0" w:color="auto"/>
                                                                                <w:bottom w:val="none" w:sz="0" w:space="0" w:color="auto"/>
                                                                                <w:right w:val="none" w:sz="0" w:space="0" w:color="auto"/>
                                                                              </w:divBdr>
                                                                              <w:divsChild>
                                                                                <w:div w:id="680818415">
                                                                                  <w:marLeft w:val="0"/>
                                                                                  <w:marRight w:val="0"/>
                                                                                  <w:marTop w:val="0"/>
                                                                                  <w:marBottom w:val="0"/>
                                                                                  <w:divBdr>
                                                                                    <w:top w:val="none" w:sz="0" w:space="0" w:color="auto"/>
                                                                                    <w:left w:val="none" w:sz="0" w:space="0" w:color="auto"/>
                                                                                    <w:bottom w:val="none" w:sz="0" w:space="0" w:color="auto"/>
                                                                                    <w:right w:val="none" w:sz="0" w:space="0" w:color="auto"/>
                                                                                  </w:divBdr>
                                                                                </w:div>
                                                                                <w:div w:id="1362242053">
                                                                                  <w:marLeft w:val="240"/>
                                                                                  <w:marRight w:val="0"/>
                                                                                  <w:marTop w:val="0"/>
                                                                                  <w:marBottom w:val="0"/>
                                                                                  <w:divBdr>
                                                                                    <w:top w:val="none" w:sz="0" w:space="0" w:color="auto"/>
                                                                                    <w:left w:val="none" w:sz="0" w:space="0" w:color="auto"/>
                                                                                    <w:bottom w:val="none" w:sz="0" w:space="0" w:color="auto"/>
                                                                                    <w:right w:val="none" w:sz="0" w:space="0" w:color="auto"/>
                                                                                  </w:divBdr>
                                                                                  <w:divsChild>
                                                                                    <w:div w:id="1432387298">
                                                                                      <w:marLeft w:val="0"/>
                                                                                      <w:marRight w:val="0"/>
                                                                                      <w:marTop w:val="0"/>
                                                                                      <w:marBottom w:val="0"/>
                                                                                      <w:divBdr>
                                                                                        <w:top w:val="none" w:sz="0" w:space="0" w:color="auto"/>
                                                                                        <w:left w:val="none" w:sz="0" w:space="0" w:color="auto"/>
                                                                                        <w:bottom w:val="none" w:sz="0" w:space="0" w:color="auto"/>
                                                                                        <w:right w:val="none" w:sz="0" w:space="0" w:color="auto"/>
                                                                                      </w:divBdr>
                                                                                    </w:div>
                                                                                  </w:divsChild>
                                                                                </w:div>
                                                                                <w:div w:id="32678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90550">
                                                                          <w:marLeft w:val="0"/>
                                                                          <w:marRight w:val="0"/>
                                                                          <w:marTop w:val="0"/>
                                                                          <w:marBottom w:val="0"/>
                                                                          <w:divBdr>
                                                                            <w:top w:val="none" w:sz="0" w:space="0" w:color="auto"/>
                                                                            <w:left w:val="none" w:sz="0" w:space="0" w:color="auto"/>
                                                                            <w:bottom w:val="none" w:sz="0" w:space="0" w:color="auto"/>
                                                                            <w:right w:val="none" w:sz="0" w:space="0" w:color="auto"/>
                                                                          </w:divBdr>
                                                                          <w:divsChild>
                                                                            <w:div w:id="1310357300">
                                                                              <w:marLeft w:val="0"/>
                                                                              <w:marRight w:val="0"/>
                                                                              <w:marTop w:val="0"/>
                                                                              <w:marBottom w:val="0"/>
                                                                              <w:divBdr>
                                                                                <w:top w:val="none" w:sz="0" w:space="0" w:color="auto"/>
                                                                                <w:left w:val="none" w:sz="0" w:space="0" w:color="auto"/>
                                                                                <w:bottom w:val="none" w:sz="0" w:space="0" w:color="auto"/>
                                                                                <w:right w:val="none" w:sz="0" w:space="0" w:color="auto"/>
                                                                              </w:divBdr>
                                                                              <w:divsChild>
                                                                                <w:div w:id="2056000088">
                                                                                  <w:marLeft w:val="0"/>
                                                                                  <w:marRight w:val="0"/>
                                                                                  <w:marTop w:val="0"/>
                                                                                  <w:marBottom w:val="0"/>
                                                                                  <w:divBdr>
                                                                                    <w:top w:val="none" w:sz="0" w:space="0" w:color="auto"/>
                                                                                    <w:left w:val="none" w:sz="0" w:space="0" w:color="auto"/>
                                                                                    <w:bottom w:val="none" w:sz="0" w:space="0" w:color="auto"/>
                                                                                    <w:right w:val="none" w:sz="0" w:space="0" w:color="auto"/>
                                                                                  </w:divBdr>
                                                                                </w:div>
                                                                                <w:div w:id="2032605276">
                                                                                  <w:marLeft w:val="240"/>
                                                                                  <w:marRight w:val="0"/>
                                                                                  <w:marTop w:val="0"/>
                                                                                  <w:marBottom w:val="0"/>
                                                                                  <w:divBdr>
                                                                                    <w:top w:val="none" w:sz="0" w:space="0" w:color="auto"/>
                                                                                    <w:left w:val="none" w:sz="0" w:space="0" w:color="auto"/>
                                                                                    <w:bottom w:val="none" w:sz="0" w:space="0" w:color="auto"/>
                                                                                    <w:right w:val="none" w:sz="0" w:space="0" w:color="auto"/>
                                                                                  </w:divBdr>
                                                                                  <w:divsChild>
                                                                                    <w:div w:id="454520716">
                                                                                      <w:marLeft w:val="0"/>
                                                                                      <w:marRight w:val="0"/>
                                                                                      <w:marTop w:val="0"/>
                                                                                      <w:marBottom w:val="0"/>
                                                                                      <w:divBdr>
                                                                                        <w:top w:val="none" w:sz="0" w:space="0" w:color="auto"/>
                                                                                        <w:left w:val="none" w:sz="0" w:space="0" w:color="auto"/>
                                                                                        <w:bottom w:val="none" w:sz="0" w:space="0" w:color="auto"/>
                                                                                        <w:right w:val="none" w:sz="0" w:space="0" w:color="auto"/>
                                                                                      </w:divBdr>
                                                                                      <w:divsChild>
                                                                                        <w:div w:id="1543010173">
                                                                                          <w:marLeft w:val="0"/>
                                                                                          <w:marRight w:val="0"/>
                                                                                          <w:marTop w:val="0"/>
                                                                                          <w:marBottom w:val="0"/>
                                                                                          <w:divBdr>
                                                                                            <w:top w:val="none" w:sz="0" w:space="0" w:color="auto"/>
                                                                                            <w:left w:val="none" w:sz="0" w:space="0" w:color="auto"/>
                                                                                            <w:bottom w:val="none" w:sz="0" w:space="0" w:color="auto"/>
                                                                                            <w:right w:val="none" w:sz="0" w:space="0" w:color="auto"/>
                                                                                          </w:divBdr>
                                                                                          <w:divsChild>
                                                                                            <w:div w:id="1387338384">
                                                                                              <w:marLeft w:val="0"/>
                                                                                              <w:marRight w:val="0"/>
                                                                                              <w:marTop w:val="0"/>
                                                                                              <w:marBottom w:val="0"/>
                                                                                              <w:divBdr>
                                                                                                <w:top w:val="none" w:sz="0" w:space="0" w:color="auto"/>
                                                                                                <w:left w:val="none" w:sz="0" w:space="0" w:color="auto"/>
                                                                                                <w:bottom w:val="none" w:sz="0" w:space="0" w:color="auto"/>
                                                                                                <w:right w:val="none" w:sz="0" w:space="0" w:color="auto"/>
                                                                                              </w:divBdr>
                                                                                            </w:div>
                                                                                            <w:div w:id="628973117">
                                                                                              <w:marLeft w:val="240"/>
                                                                                              <w:marRight w:val="0"/>
                                                                                              <w:marTop w:val="0"/>
                                                                                              <w:marBottom w:val="0"/>
                                                                                              <w:divBdr>
                                                                                                <w:top w:val="none" w:sz="0" w:space="0" w:color="auto"/>
                                                                                                <w:left w:val="none" w:sz="0" w:space="0" w:color="auto"/>
                                                                                                <w:bottom w:val="none" w:sz="0" w:space="0" w:color="auto"/>
                                                                                                <w:right w:val="none" w:sz="0" w:space="0" w:color="auto"/>
                                                                                              </w:divBdr>
                                                                                              <w:divsChild>
                                                                                                <w:div w:id="355084829">
                                                                                                  <w:marLeft w:val="0"/>
                                                                                                  <w:marRight w:val="0"/>
                                                                                                  <w:marTop w:val="0"/>
                                                                                                  <w:marBottom w:val="0"/>
                                                                                                  <w:divBdr>
                                                                                                    <w:top w:val="none" w:sz="0" w:space="0" w:color="auto"/>
                                                                                                    <w:left w:val="none" w:sz="0" w:space="0" w:color="auto"/>
                                                                                                    <w:bottom w:val="none" w:sz="0" w:space="0" w:color="auto"/>
                                                                                                    <w:right w:val="none" w:sz="0" w:space="0" w:color="auto"/>
                                                                                                  </w:divBdr>
                                                                                                </w:div>
                                                                                              </w:divsChild>
                                                                                            </w:div>
                                                                                            <w:div w:id="196491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56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4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39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63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72935">
                                      <w:marLeft w:val="0"/>
                                      <w:marRight w:val="0"/>
                                      <w:marTop w:val="0"/>
                                      <w:marBottom w:val="0"/>
                                      <w:divBdr>
                                        <w:top w:val="none" w:sz="0" w:space="0" w:color="auto"/>
                                        <w:left w:val="none" w:sz="0" w:space="0" w:color="auto"/>
                                        <w:bottom w:val="none" w:sz="0" w:space="0" w:color="auto"/>
                                        <w:right w:val="none" w:sz="0" w:space="0" w:color="auto"/>
                                      </w:divBdr>
                                      <w:divsChild>
                                        <w:div w:id="1631594937">
                                          <w:marLeft w:val="0"/>
                                          <w:marRight w:val="0"/>
                                          <w:marTop w:val="0"/>
                                          <w:marBottom w:val="0"/>
                                          <w:divBdr>
                                            <w:top w:val="none" w:sz="0" w:space="0" w:color="auto"/>
                                            <w:left w:val="none" w:sz="0" w:space="0" w:color="auto"/>
                                            <w:bottom w:val="none" w:sz="0" w:space="0" w:color="auto"/>
                                            <w:right w:val="none" w:sz="0" w:space="0" w:color="auto"/>
                                          </w:divBdr>
                                          <w:divsChild>
                                            <w:div w:id="1212688216">
                                              <w:marLeft w:val="0"/>
                                              <w:marRight w:val="0"/>
                                              <w:marTop w:val="0"/>
                                              <w:marBottom w:val="0"/>
                                              <w:divBdr>
                                                <w:top w:val="none" w:sz="0" w:space="0" w:color="auto"/>
                                                <w:left w:val="none" w:sz="0" w:space="0" w:color="auto"/>
                                                <w:bottom w:val="none" w:sz="0" w:space="0" w:color="auto"/>
                                                <w:right w:val="none" w:sz="0" w:space="0" w:color="auto"/>
                                              </w:divBdr>
                                            </w:div>
                                            <w:div w:id="803155578">
                                              <w:marLeft w:val="240"/>
                                              <w:marRight w:val="0"/>
                                              <w:marTop w:val="0"/>
                                              <w:marBottom w:val="0"/>
                                              <w:divBdr>
                                                <w:top w:val="none" w:sz="0" w:space="0" w:color="auto"/>
                                                <w:left w:val="none" w:sz="0" w:space="0" w:color="auto"/>
                                                <w:bottom w:val="none" w:sz="0" w:space="0" w:color="auto"/>
                                                <w:right w:val="none" w:sz="0" w:space="0" w:color="auto"/>
                                              </w:divBdr>
                                              <w:divsChild>
                                                <w:div w:id="468397639">
                                                  <w:marLeft w:val="0"/>
                                                  <w:marRight w:val="0"/>
                                                  <w:marTop w:val="0"/>
                                                  <w:marBottom w:val="0"/>
                                                  <w:divBdr>
                                                    <w:top w:val="none" w:sz="0" w:space="0" w:color="auto"/>
                                                    <w:left w:val="none" w:sz="0" w:space="0" w:color="auto"/>
                                                    <w:bottom w:val="none" w:sz="0" w:space="0" w:color="auto"/>
                                                    <w:right w:val="none" w:sz="0" w:space="0" w:color="auto"/>
                                                  </w:divBdr>
                                                  <w:divsChild>
                                                    <w:div w:id="1921672617">
                                                      <w:marLeft w:val="0"/>
                                                      <w:marRight w:val="0"/>
                                                      <w:marTop w:val="0"/>
                                                      <w:marBottom w:val="0"/>
                                                      <w:divBdr>
                                                        <w:top w:val="none" w:sz="0" w:space="0" w:color="auto"/>
                                                        <w:left w:val="none" w:sz="0" w:space="0" w:color="auto"/>
                                                        <w:bottom w:val="none" w:sz="0" w:space="0" w:color="auto"/>
                                                        <w:right w:val="none" w:sz="0" w:space="0" w:color="auto"/>
                                                      </w:divBdr>
                                                      <w:divsChild>
                                                        <w:div w:id="20129080">
                                                          <w:marLeft w:val="0"/>
                                                          <w:marRight w:val="0"/>
                                                          <w:marTop w:val="0"/>
                                                          <w:marBottom w:val="0"/>
                                                          <w:divBdr>
                                                            <w:top w:val="none" w:sz="0" w:space="0" w:color="auto"/>
                                                            <w:left w:val="none" w:sz="0" w:space="0" w:color="auto"/>
                                                            <w:bottom w:val="none" w:sz="0" w:space="0" w:color="auto"/>
                                                            <w:right w:val="none" w:sz="0" w:space="0" w:color="auto"/>
                                                          </w:divBdr>
                                                        </w:div>
                                                        <w:div w:id="2135899778">
                                                          <w:marLeft w:val="240"/>
                                                          <w:marRight w:val="0"/>
                                                          <w:marTop w:val="0"/>
                                                          <w:marBottom w:val="0"/>
                                                          <w:divBdr>
                                                            <w:top w:val="none" w:sz="0" w:space="0" w:color="auto"/>
                                                            <w:left w:val="none" w:sz="0" w:space="0" w:color="auto"/>
                                                            <w:bottom w:val="none" w:sz="0" w:space="0" w:color="auto"/>
                                                            <w:right w:val="none" w:sz="0" w:space="0" w:color="auto"/>
                                                          </w:divBdr>
                                                          <w:divsChild>
                                                            <w:div w:id="486213719">
                                                              <w:marLeft w:val="0"/>
                                                              <w:marRight w:val="0"/>
                                                              <w:marTop w:val="0"/>
                                                              <w:marBottom w:val="0"/>
                                                              <w:divBdr>
                                                                <w:top w:val="none" w:sz="0" w:space="0" w:color="auto"/>
                                                                <w:left w:val="none" w:sz="0" w:space="0" w:color="auto"/>
                                                                <w:bottom w:val="none" w:sz="0" w:space="0" w:color="auto"/>
                                                                <w:right w:val="none" w:sz="0" w:space="0" w:color="auto"/>
                                                              </w:divBdr>
                                                              <w:divsChild>
                                                                <w:div w:id="1280575145">
                                                                  <w:marLeft w:val="0"/>
                                                                  <w:marRight w:val="0"/>
                                                                  <w:marTop w:val="0"/>
                                                                  <w:marBottom w:val="0"/>
                                                                  <w:divBdr>
                                                                    <w:top w:val="none" w:sz="0" w:space="0" w:color="auto"/>
                                                                    <w:left w:val="none" w:sz="0" w:space="0" w:color="auto"/>
                                                                    <w:bottom w:val="none" w:sz="0" w:space="0" w:color="auto"/>
                                                                    <w:right w:val="none" w:sz="0" w:space="0" w:color="auto"/>
                                                                  </w:divBdr>
                                                                  <w:divsChild>
                                                                    <w:div w:id="1757245794">
                                                                      <w:marLeft w:val="0"/>
                                                                      <w:marRight w:val="0"/>
                                                                      <w:marTop w:val="0"/>
                                                                      <w:marBottom w:val="0"/>
                                                                      <w:divBdr>
                                                                        <w:top w:val="none" w:sz="0" w:space="0" w:color="auto"/>
                                                                        <w:left w:val="none" w:sz="0" w:space="0" w:color="auto"/>
                                                                        <w:bottom w:val="none" w:sz="0" w:space="0" w:color="auto"/>
                                                                        <w:right w:val="none" w:sz="0" w:space="0" w:color="auto"/>
                                                                      </w:divBdr>
                                                                    </w:div>
                                                                    <w:div w:id="90589205">
                                                                      <w:marLeft w:val="240"/>
                                                                      <w:marRight w:val="0"/>
                                                                      <w:marTop w:val="0"/>
                                                                      <w:marBottom w:val="0"/>
                                                                      <w:divBdr>
                                                                        <w:top w:val="none" w:sz="0" w:space="0" w:color="auto"/>
                                                                        <w:left w:val="none" w:sz="0" w:space="0" w:color="auto"/>
                                                                        <w:bottom w:val="none" w:sz="0" w:space="0" w:color="auto"/>
                                                                        <w:right w:val="none" w:sz="0" w:space="0" w:color="auto"/>
                                                                      </w:divBdr>
                                                                      <w:divsChild>
                                                                        <w:div w:id="105733568">
                                                                          <w:marLeft w:val="0"/>
                                                                          <w:marRight w:val="0"/>
                                                                          <w:marTop w:val="0"/>
                                                                          <w:marBottom w:val="0"/>
                                                                          <w:divBdr>
                                                                            <w:top w:val="none" w:sz="0" w:space="0" w:color="auto"/>
                                                                            <w:left w:val="none" w:sz="0" w:space="0" w:color="auto"/>
                                                                            <w:bottom w:val="none" w:sz="0" w:space="0" w:color="auto"/>
                                                                            <w:right w:val="none" w:sz="0" w:space="0" w:color="auto"/>
                                                                          </w:divBdr>
                                                                          <w:divsChild>
                                                                            <w:div w:id="1762408859">
                                                                              <w:marLeft w:val="0"/>
                                                                              <w:marRight w:val="0"/>
                                                                              <w:marTop w:val="0"/>
                                                                              <w:marBottom w:val="0"/>
                                                                              <w:divBdr>
                                                                                <w:top w:val="none" w:sz="0" w:space="0" w:color="auto"/>
                                                                                <w:left w:val="none" w:sz="0" w:space="0" w:color="auto"/>
                                                                                <w:bottom w:val="none" w:sz="0" w:space="0" w:color="auto"/>
                                                                                <w:right w:val="none" w:sz="0" w:space="0" w:color="auto"/>
                                                                              </w:divBdr>
                                                                              <w:divsChild>
                                                                                <w:div w:id="1502038341">
                                                                                  <w:marLeft w:val="0"/>
                                                                                  <w:marRight w:val="0"/>
                                                                                  <w:marTop w:val="0"/>
                                                                                  <w:marBottom w:val="0"/>
                                                                                  <w:divBdr>
                                                                                    <w:top w:val="none" w:sz="0" w:space="0" w:color="auto"/>
                                                                                    <w:left w:val="none" w:sz="0" w:space="0" w:color="auto"/>
                                                                                    <w:bottom w:val="none" w:sz="0" w:space="0" w:color="auto"/>
                                                                                    <w:right w:val="none" w:sz="0" w:space="0" w:color="auto"/>
                                                                                  </w:divBdr>
                                                                                </w:div>
                                                                                <w:div w:id="1882090367">
                                                                                  <w:marLeft w:val="240"/>
                                                                                  <w:marRight w:val="0"/>
                                                                                  <w:marTop w:val="0"/>
                                                                                  <w:marBottom w:val="0"/>
                                                                                  <w:divBdr>
                                                                                    <w:top w:val="none" w:sz="0" w:space="0" w:color="auto"/>
                                                                                    <w:left w:val="none" w:sz="0" w:space="0" w:color="auto"/>
                                                                                    <w:bottom w:val="none" w:sz="0" w:space="0" w:color="auto"/>
                                                                                    <w:right w:val="none" w:sz="0" w:space="0" w:color="auto"/>
                                                                                  </w:divBdr>
                                                                                  <w:divsChild>
                                                                                    <w:div w:id="2096512855">
                                                                                      <w:marLeft w:val="0"/>
                                                                                      <w:marRight w:val="0"/>
                                                                                      <w:marTop w:val="0"/>
                                                                                      <w:marBottom w:val="0"/>
                                                                                      <w:divBdr>
                                                                                        <w:top w:val="none" w:sz="0" w:space="0" w:color="auto"/>
                                                                                        <w:left w:val="none" w:sz="0" w:space="0" w:color="auto"/>
                                                                                        <w:bottom w:val="none" w:sz="0" w:space="0" w:color="auto"/>
                                                                                        <w:right w:val="none" w:sz="0" w:space="0" w:color="auto"/>
                                                                                      </w:divBdr>
                                                                                    </w:div>
                                                                                    <w:div w:id="127095303">
                                                                                      <w:marLeft w:val="0"/>
                                                                                      <w:marRight w:val="0"/>
                                                                                      <w:marTop w:val="0"/>
                                                                                      <w:marBottom w:val="0"/>
                                                                                      <w:divBdr>
                                                                                        <w:top w:val="none" w:sz="0" w:space="0" w:color="auto"/>
                                                                                        <w:left w:val="none" w:sz="0" w:space="0" w:color="auto"/>
                                                                                        <w:bottom w:val="none" w:sz="0" w:space="0" w:color="auto"/>
                                                                                        <w:right w:val="none" w:sz="0" w:space="0" w:color="auto"/>
                                                                                      </w:divBdr>
                                                                                    </w:div>
                                                                                  </w:divsChild>
                                                                                </w:div>
                                                                                <w:div w:id="18837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05075">
                                                                          <w:marLeft w:val="0"/>
                                                                          <w:marRight w:val="0"/>
                                                                          <w:marTop w:val="0"/>
                                                                          <w:marBottom w:val="0"/>
                                                                          <w:divBdr>
                                                                            <w:top w:val="none" w:sz="0" w:space="0" w:color="auto"/>
                                                                            <w:left w:val="none" w:sz="0" w:space="0" w:color="auto"/>
                                                                            <w:bottom w:val="none" w:sz="0" w:space="0" w:color="auto"/>
                                                                            <w:right w:val="none" w:sz="0" w:space="0" w:color="auto"/>
                                                                          </w:divBdr>
                                                                          <w:divsChild>
                                                                            <w:div w:id="372922238">
                                                                              <w:marLeft w:val="0"/>
                                                                              <w:marRight w:val="0"/>
                                                                              <w:marTop w:val="0"/>
                                                                              <w:marBottom w:val="0"/>
                                                                              <w:divBdr>
                                                                                <w:top w:val="none" w:sz="0" w:space="0" w:color="auto"/>
                                                                                <w:left w:val="none" w:sz="0" w:space="0" w:color="auto"/>
                                                                                <w:bottom w:val="none" w:sz="0" w:space="0" w:color="auto"/>
                                                                                <w:right w:val="none" w:sz="0" w:space="0" w:color="auto"/>
                                                                              </w:divBdr>
                                                                              <w:divsChild>
                                                                                <w:div w:id="903636649">
                                                                                  <w:marLeft w:val="0"/>
                                                                                  <w:marRight w:val="0"/>
                                                                                  <w:marTop w:val="0"/>
                                                                                  <w:marBottom w:val="0"/>
                                                                                  <w:divBdr>
                                                                                    <w:top w:val="none" w:sz="0" w:space="0" w:color="auto"/>
                                                                                    <w:left w:val="none" w:sz="0" w:space="0" w:color="auto"/>
                                                                                    <w:bottom w:val="none" w:sz="0" w:space="0" w:color="auto"/>
                                                                                    <w:right w:val="none" w:sz="0" w:space="0" w:color="auto"/>
                                                                                  </w:divBdr>
                                                                                </w:div>
                                                                                <w:div w:id="638342496">
                                                                                  <w:marLeft w:val="240"/>
                                                                                  <w:marRight w:val="0"/>
                                                                                  <w:marTop w:val="0"/>
                                                                                  <w:marBottom w:val="0"/>
                                                                                  <w:divBdr>
                                                                                    <w:top w:val="none" w:sz="0" w:space="0" w:color="auto"/>
                                                                                    <w:left w:val="none" w:sz="0" w:space="0" w:color="auto"/>
                                                                                    <w:bottom w:val="none" w:sz="0" w:space="0" w:color="auto"/>
                                                                                    <w:right w:val="none" w:sz="0" w:space="0" w:color="auto"/>
                                                                                  </w:divBdr>
                                                                                  <w:divsChild>
                                                                                    <w:div w:id="100925457">
                                                                                      <w:marLeft w:val="0"/>
                                                                                      <w:marRight w:val="0"/>
                                                                                      <w:marTop w:val="0"/>
                                                                                      <w:marBottom w:val="0"/>
                                                                                      <w:divBdr>
                                                                                        <w:top w:val="none" w:sz="0" w:space="0" w:color="auto"/>
                                                                                        <w:left w:val="none" w:sz="0" w:space="0" w:color="auto"/>
                                                                                        <w:bottom w:val="none" w:sz="0" w:space="0" w:color="auto"/>
                                                                                        <w:right w:val="none" w:sz="0" w:space="0" w:color="auto"/>
                                                                                      </w:divBdr>
                                                                                    </w:div>
                                                                                  </w:divsChild>
                                                                                </w:div>
                                                                                <w:div w:id="194668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88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00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94482">
                                                  <w:marLeft w:val="0"/>
                                                  <w:marRight w:val="0"/>
                                                  <w:marTop w:val="0"/>
                                                  <w:marBottom w:val="0"/>
                                                  <w:divBdr>
                                                    <w:top w:val="none" w:sz="0" w:space="0" w:color="auto"/>
                                                    <w:left w:val="none" w:sz="0" w:space="0" w:color="auto"/>
                                                    <w:bottom w:val="none" w:sz="0" w:space="0" w:color="auto"/>
                                                    <w:right w:val="none" w:sz="0" w:space="0" w:color="auto"/>
                                                  </w:divBdr>
                                                  <w:divsChild>
                                                    <w:div w:id="1780100532">
                                                      <w:marLeft w:val="0"/>
                                                      <w:marRight w:val="0"/>
                                                      <w:marTop w:val="0"/>
                                                      <w:marBottom w:val="0"/>
                                                      <w:divBdr>
                                                        <w:top w:val="none" w:sz="0" w:space="0" w:color="auto"/>
                                                        <w:left w:val="none" w:sz="0" w:space="0" w:color="auto"/>
                                                        <w:bottom w:val="none" w:sz="0" w:space="0" w:color="auto"/>
                                                        <w:right w:val="none" w:sz="0" w:space="0" w:color="auto"/>
                                                      </w:divBdr>
                                                      <w:divsChild>
                                                        <w:div w:id="1708144492">
                                                          <w:marLeft w:val="0"/>
                                                          <w:marRight w:val="0"/>
                                                          <w:marTop w:val="0"/>
                                                          <w:marBottom w:val="0"/>
                                                          <w:divBdr>
                                                            <w:top w:val="none" w:sz="0" w:space="0" w:color="auto"/>
                                                            <w:left w:val="none" w:sz="0" w:space="0" w:color="auto"/>
                                                            <w:bottom w:val="none" w:sz="0" w:space="0" w:color="auto"/>
                                                            <w:right w:val="none" w:sz="0" w:space="0" w:color="auto"/>
                                                          </w:divBdr>
                                                        </w:div>
                                                        <w:div w:id="1038362048">
                                                          <w:marLeft w:val="240"/>
                                                          <w:marRight w:val="0"/>
                                                          <w:marTop w:val="0"/>
                                                          <w:marBottom w:val="0"/>
                                                          <w:divBdr>
                                                            <w:top w:val="none" w:sz="0" w:space="0" w:color="auto"/>
                                                            <w:left w:val="none" w:sz="0" w:space="0" w:color="auto"/>
                                                            <w:bottom w:val="none" w:sz="0" w:space="0" w:color="auto"/>
                                                            <w:right w:val="none" w:sz="0" w:space="0" w:color="auto"/>
                                                          </w:divBdr>
                                                          <w:divsChild>
                                                            <w:div w:id="1132216289">
                                                              <w:marLeft w:val="0"/>
                                                              <w:marRight w:val="0"/>
                                                              <w:marTop w:val="0"/>
                                                              <w:marBottom w:val="0"/>
                                                              <w:divBdr>
                                                                <w:top w:val="none" w:sz="0" w:space="0" w:color="auto"/>
                                                                <w:left w:val="none" w:sz="0" w:space="0" w:color="auto"/>
                                                                <w:bottom w:val="none" w:sz="0" w:space="0" w:color="auto"/>
                                                                <w:right w:val="none" w:sz="0" w:space="0" w:color="auto"/>
                                                              </w:divBdr>
                                                              <w:divsChild>
                                                                <w:div w:id="882132391">
                                                                  <w:marLeft w:val="0"/>
                                                                  <w:marRight w:val="0"/>
                                                                  <w:marTop w:val="0"/>
                                                                  <w:marBottom w:val="0"/>
                                                                  <w:divBdr>
                                                                    <w:top w:val="none" w:sz="0" w:space="0" w:color="auto"/>
                                                                    <w:left w:val="none" w:sz="0" w:space="0" w:color="auto"/>
                                                                    <w:bottom w:val="none" w:sz="0" w:space="0" w:color="auto"/>
                                                                    <w:right w:val="none" w:sz="0" w:space="0" w:color="auto"/>
                                                                  </w:divBdr>
                                                                  <w:divsChild>
                                                                    <w:div w:id="1240939642">
                                                                      <w:marLeft w:val="0"/>
                                                                      <w:marRight w:val="0"/>
                                                                      <w:marTop w:val="0"/>
                                                                      <w:marBottom w:val="0"/>
                                                                      <w:divBdr>
                                                                        <w:top w:val="none" w:sz="0" w:space="0" w:color="auto"/>
                                                                        <w:left w:val="none" w:sz="0" w:space="0" w:color="auto"/>
                                                                        <w:bottom w:val="none" w:sz="0" w:space="0" w:color="auto"/>
                                                                        <w:right w:val="none" w:sz="0" w:space="0" w:color="auto"/>
                                                                      </w:divBdr>
                                                                    </w:div>
                                                                    <w:div w:id="1307008634">
                                                                      <w:marLeft w:val="240"/>
                                                                      <w:marRight w:val="0"/>
                                                                      <w:marTop w:val="0"/>
                                                                      <w:marBottom w:val="0"/>
                                                                      <w:divBdr>
                                                                        <w:top w:val="none" w:sz="0" w:space="0" w:color="auto"/>
                                                                        <w:left w:val="none" w:sz="0" w:space="0" w:color="auto"/>
                                                                        <w:bottom w:val="none" w:sz="0" w:space="0" w:color="auto"/>
                                                                        <w:right w:val="none" w:sz="0" w:space="0" w:color="auto"/>
                                                                      </w:divBdr>
                                                                      <w:divsChild>
                                                                        <w:div w:id="214590188">
                                                                          <w:marLeft w:val="0"/>
                                                                          <w:marRight w:val="0"/>
                                                                          <w:marTop w:val="0"/>
                                                                          <w:marBottom w:val="0"/>
                                                                          <w:divBdr>
                                                                            <w:top w:val="none" w:sz="0" w:space="0" w:color="auto"/>
                                                                            <w:left w:val="none" w:sz="0" w:space="0" w:color="auto"/>
                                                                            <w:bottom w:val="none" w:sz="0" w:space="0" w:color="auto"/>
                                                                            <w:right w:val="none" w:sz="0" w:space="0" w:color="auto"/>
                                                                          </w:divBdr>
                                                                          <w:divsChild>
                                                                            <w:div w:id="340863146">
                                                                              <w:marLeft w:val="0"/>
                                                                              <w:marRight w:val="0"/>
                                                                              <w:marTop w:val="0"/>
                                                                              <w:marBottom w:val="0"/>
                                                                              <w:divBdr>
                                                                                <w:top w:val="none" w:sz="0" w:space="0" w:color="auto"/>
                                                                                <w:left w:val="none" w:sz="0" w:space="0" w:color="auto"/>
                                                                                <w:bottom w:val="none" w:sz="0" w:space="0" w:color="auto"/>
                                                                                <w:right w:val="none" w:sz="0" w:space="0" w:color="auto"/>
                                                                              </w:divBdr>
                                                                              <w:divsChild>
                                                                                <w:div w:id="961687259">
                                                                                  <w:marLeft w:val="0"/>
                                                                                  <w:marRight w:val="0"/>
                                                                                  <w:marTop w:val="0"/>
                                                                                  <w:marBottom w:val="0"/>
                                                                                  <w:divBdr>
                                                                                    <w:top w:val="none" w:sz="0" w:space="0" w:color="auto"/>
                                                                                    <w:left w:val="none" w:sz="0" w:space="0" w:color="auto"/>
                                                                                    <w:bottom w:val="none" w:sz="0" w:space="0" w:color="auto"/>
                                                                                    <w:right w:val="none" w:sz="0" w:space="0" w:color="auto"/>
                                                                                  </w:divBdr>
                                                                                </w:div>
                                                                                <w:div w:id="1841117461">
                                                                                  <w:marLeft w:val="240"/>
                                                                                  <w:marRight w:val="0"/>
                                                                                  <w:marTop w:val="0"/>
                                                                                  <w:marBottom w:val="0"/>
                                                                                  <w:divBdr>
                                                                                    <w:top w:val="none" w:sz="0" w:space="0" w:color="auto"/>
                                                                                    <w:left w:val="none" w:sz="0" w:space="0" w:color="auto"/>
                                                                                    <w:bottom w:val="none" w:sz="0" w:space="0" w:color="auto"/>
                                                                                    <w:right w:val="none" w:sz="0" w:space="0" w:color="auto"/>
                                                                                  </w:divBdr>
                                                                                  <w:divsChild>
                                                                                    <w:div w:id="456609043">
                                                                                      <w:marLeft w:val="0"/>
                                                                                      <w:marRight w:val="0"/>
                                                                                      <w:marTop w:val="0"/>
                                                                                      <w:marBottom w:val="0"/>
                                                                                      <w:divBdr>
                                                                                        <w:top w:val="none" w:sz="0" w:space="0" w:color="auto"/>
                                                                                        <w:left w:val="none" w:sz="0" w:space="0" w:color="auto"/>
                                                                                        <w:bottom w:val="none" w:sz="0" w:space="0" w:color="auto"/>
                                                                                        <w:right w:val="none" w:sz="0" w:space="0" w:color="auto"/>
                                                                                      </w:divBdr>
                                                                                    </w:div>
                                                                                    <w:div w:id="1992246743">
                                                                                      <w:marLeft w:val="0"/>
                                                                                      <w:marRight w:val="0"/>
                                                                                      <w:marTop w:val="0"/>
                                                                                      <w:marBottom w:val="0"/>
                                                                                      <w:divBdr>
                                                                                        <w:top w:val="none" w:sz="0" w:space="0" w:color="auto"/>
                                                                                        <w:left w:val="none" w:sz="0" w:space="0" w:color="auto"/>
                                                                                        <w:bottom w:val="none" w:sz="0" w:space="0" w:color="auto"/>
                                                                                        <w:right w:val="none" w:sz="0" w:space="0" w:color="auto"/>
                                                                                      </w:divBdr>
                                                                                    </w:div>
                                                                                  </w:divsChild>
                                                                                </w:div>
                                                                                <w:div w:id="196152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4420">
                                                                          <w:marLeft w:val="0"/>
                                                                          <w:marRight w:val="0"/>
                                                                          <w:marTop w:val="0"/>
                                                                          <w:marBottom w:val="0"/>
                                                                          <w:divBdr>
                                                                            <w:top w:val="none" w:sz="0" w:space="0" w:color="auto"/>
                                                                            <w:left w:val="none" w:sz="0" w:space="0" w:color="auto"/>
                                                                            <w:bottom w:val="none" w:sz="0" w:space="0" w:color="auto"/>
                                                                            <w:right w:val="none" w:sz="0" w:space="0" w:color="auto"/>
                                                                          </w:divBdr>
                                                                          <w:divsChild>
                                                                            <w:div w:id="1192769556">
                                                                              <w:marLeft w:val="0"/>
                                                                              <w:marRight w:val="0"/>
                                                                              <w:marTop w:val="0"/>
                                                                              <w:marBottom w:val="0"/>
                                                                              <w:divBdr>
                                                                                <w:top w:val="none" w:sz="0" w:space="0" w:color="auto"/>
                                                                                <w:left w:val="none" w:sz="0" w:space="0" w:color="auto"/>
                                                                                <w:bottom w:val="none" w:sz="0" w:space="0" w:color="auto"/>
                                                                                <w:right w:val="none" w:sz="0" w:space="0" w:color="auto"/>
                                                                              </w:divBdr>
                                                                              <w:divsChild>
                                                                                <w:div w:id="194851453">
                                                                                  <w:marLeft w:val="0"/>
                                                                                  <w:marRight w:val="0"/>
                                                                                  <w:marTop w:val="0"/>
                                                                                  <w:marBottom w:val="0"/>
                                                                                  <w:divBdr>
                                                                                    <w:top w:val="none" w:sz="0" w:space="0" w:color="auto"/>
                                                                                    <w:left w:val="none" w:sz="0" w:space="0" w:color="auto"/>
                                                                                    <w:bottom w:val="none" w:sz="0" w:space="0" w:color="auto"/>
                                                                                    <w:right w:val="none" w:sz="0" w:space="0" w:color="auto"/>
                                                                                  </w:divBdr>
                                                                                </w:div>
                                                                                <w:div w:id="618147077">
                                                                                  <w:marLeft w:val="240"/>
                                                                                  <w:marRight w:val="0"/>
                                                                                  <w:marTop w:val="0"/>
                                                                                  <w:marBottom w:val="0"/>
                                                                                  <w:divBdr>
                                                                                    <w:top w:val="none" w:sz="0" w:space="0" w:color="auto"/>
                                                                                    <w:left w:val="none" w:sz="0" w:space="0" w:color="auto"/>
                                                                                    <w:bottom w:val="none" w:sz="0" w:space="0" w:color="auto"/>
                                                                                    <w:right w:val="none" w:sz="0" w:space="0" w:color="auto"/>
                                                                                  </w:divBdr>
                                                                                  <w:divsChild>
                                                                                    <w:div w:id="92867045">
                                                                                      <w:marLeft w:val="0"/>
                                                                                      <w:marRight w:val="0"/>
                                                                                      <w:marTop w:val="0"/>
                                                                                      <w:marBottom w:val="0"/>
                                                                                      <w:divBdr>
                                                                                        <w:top w:val="none" w:sz="0" w:space="0" w:color="auto"/>
                                                                                        <w:left w:val="none" w:sz="0" w:space="0" w:color="auto"/>
                                                                                        <w:bottom w:val="none" w:sz="0" w:space="0" w:color="auto"/>
                                                                                        <w:right w:val="none" w:sz="0" w:space="0" w:color="auto"/>
                                                                                      </w:divBdr>
                                                                                    </w:div>
                                                                                  </w:divsChild>
                                                                                </w:div>
                                                                                <w:div w:id="4710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069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43205">
                                                  <w:marLeft w:val="0"/>
                                                  <w:marRight w:val="0"/>
                                                  <w:marTop w:val="0"/>
                                                  <w:marBottom w:val="0"/>
                                                  <w:divBdr>
                                                    <w:top w:val="none" w:sz="0" w:space="0" w:color="auto"/>
                                                    <w:left w:val="none" w:sz="0" w:space="0" w:color="auto"/>
                                                    <w:bottom w:val="none" w:sz="0" w:space="0" w:color="auto"/>
                                                    <w:right w:val="none" w:sz="0" w:space="0" w:color="auto"/>
                                                  </w:divBdr>
                                                  <w:divsChild>
                                                    <w:div w:id="1361474561">
                                                      <w:marLeft w:val="0"/>
                                                      <w:marRight w:val="0"/>
                                                      <w:marTop w:val="0"/>
                                                      <w:marBottom w:val="0"/>
                                                      <w:divBdr>
                                                        <w:top w:val="none" w:sz="0" w:space="0" w:color="auto"/>
                                                        <w:left w:val="none" w:sz="0" w:space="0" w:color="auto"/>
                                                        <w:bottom w:val="none" w:sz="0" w:space="0" w:color="auto"/>
                                                        <w:right w:val="none" w:sz="0" w:space="0" w:color="auto"/>
                                                      </w:divBdr>
                                                      <w:divsChild>
                                                        <w:div w:id="285627538">
                                                          <w:marLeft w:val="0"/>
                                                          <w:marRight w:val="0"/>
                                                          <w:marTop w:val="0"/>
                                                          <w:marBottom w:val="0"/>
                                                          <w:divBdr>
                                                            <w:top w:val="none" w:sz="0" w:space="0" w:color="auto"/>
                                                            <w:left w:val="none" w:sz="0" w:space="0" w:color="auto"/>
                                                            <w:bottom w:val="none" w:sz="0" w:space="0" w:color="auto"/>
                                                            <w:right w:val="none" w:sz="0" w:space="0" w:color="auto"/>
                                                          </w:divBdr>
                                                        </w:div>
                                                        <w:div w:id="1230770737">
                                                          <w:marLeft w:val="240"/>
                                                          <w:marRight w:val="0"/>
                                                          <w:marTop w:val="0"/>
                                                          <w:marBottom w:val="0"/>
                                                          <w:divBdr>
                                                            <w:top w:val="none" w:sz="0" w:space="0" w:color="auto"/>
                                                            <w:left w:val="none" w:sz="0" w:space="0" w:color="auto"/>
                                                            <w:bottom w:val="none" w:sz="0" w:space="0" w:color="auto"/>
                                                            <w:right w:val="none" w:sz="0" w:space="0" w:color="auto"/>
                                                          </w:divBdr>
                                                          <w:divsChild>
                                                            <w:div w:id="298849677">
                                                              <w:marLeft w:val="0"/>
                                                              <w:marRight w:val="0"/>
                                                              <w:marTop w:val="0"/>
                                                              <w:marBottom w:val="0"/>
                                                              <w:divBdr>
                                                                <w:top w:val="none" w:sz="0" w:space="0" w:color="auto"/>
                                                                <w:left w:val="none" w:sz="0" w:space="0" w:color="auto"/>
                                                                <w:bottom w:val="none" w:sz="0" w:space="0" w:color="auto"/>
                                                                <w:right w:val="none" w:sz="0" w:space="0" w:color="auto"/>
                                                              </w:divBdr>
                                                              <w:divsChild>
                                                                <w:div w:id="995719207">
                                                                  <w:marLeft w:val="0"/>
                                                                  <w:marRight w:val="0"/>
                                                                  <w:marTop w:val="0"/>
                                                                  <w:marBottom w:val="0"/>
                                                                  <w:divBdr>
                                                                    <w:top w:val="none" w:sz="0" w:space="0" w:color="auto"/>
                                                                    <w:left w:val="none" w:sz="0" w:space="0" w:color="auto"/>
                                                                    <w:bottom w:val="none" w:sz="0" w:space="0" w:color="auto"/>
                                                                    <w:right w:val="none" w:sz="0" w:space="0" w:color="auto"/>
                                                                  </w:divBdr>
                                                                  <w:divsChild>
                                                                    <w:div w:id="2109420344">
                                                                      <w:marLeft w:val="0"/>
                                                                      <w:marRight w:val="0"/>
                                                                      <w:marTop w:val="0"/>
                                                                      <w:marBottom w:val="0"/>
                                                                      <w:divBdr>
                                                                        <w:top w:val="none" w:sz="0" w:space="0" w:color="auto"/>
                                                                        <w:left w:val="none" w:sz="0" w:space="0" w:color="auto"/>
                                                                        <w:bottom w:val="none" w:sz="0" w:space="0" w:color="auto"/>
                                                                        <w:right w:val="none" w:sz="0" w:space="0" w:color="auto"/>
                                                                      </w:divBdr>
                                                                    </w:div>
                                                                    <w:div w:id="746079277">
                                                                      <w:marLeft w:val="240"/>
                                                                      <w:marRight w:val="0"/>
                                                                      <w:marTop w:val="0"/>
                                                                      <w:marBottom w:val="0"/>
                                                                      <w:divBdr>
                                                                        <w:top w:val="none" w:sz="0" w:space="0" w:color="auto"/>
                                                                        <w:left w:val="none" w:sz="0" w:space="0" w:color="auto"/>
                                                                        <w:bottom w:val="none" w:sz="0" w:space="0" w:color="auto"/>
                                                                        <w:right w:val="none" w:sz="0" w:space="0" w:color="auto"/>
                                                                      </w:divBdr>
                                                                      <w:divsChild>
                                                                        <w:div w:id="390732085">
                                                                          <w:marLeft w:val="0"/>
                                                                          <w:marRight w:val="0"/>
                                                                          <w:marTop w:val="0"/>
                                                                          <w:marBottom w:val="0"/>
                                                                          <w:divBdr>
                                                                            <w:top w:val="none" w:sz="0" w:space="0" w:color="auto"/>
                                                                            <w:left w:val="none" w:sz="0" w:space="0" w:color="auto"/>
                                                                            <w:bottom w:val="none" w:sz="0" w:space="0" w:color="auto"/>
                                                                            <w:right w:val="none" w:sz="0" w:space="0" w:color="auto"/>
                                                                          </w:divBdr>
                                                                          <w:divsChild>
                                                                            <w:div w:id="1227841139">
                                                                              <w:marLeft w:val="0"/>
                                                                              <w:marRight w:val="0"/>
                                                                              <w:marTop w:val="0"/>
                                                                              <w:marBottom w:val="0"/>
                                                                              <w:divBdr>
                                                                                <w:top w:val="none" w:sz="0" w:space="0" w:color="auto"/>
                                                                                <w:left w:val="none" w:sz="0" w:space="0" w:color="auto"/>
                                                                                <w:bottom w:val="none" w:sz="0" w:space="0" w:color="auto"/>
                                                                                <w:right w:val="none" w:sz="0" w:space="0" w:color="auto"/>
                                                                              </w:divBdr>
                                                                              <w:divsChild>
                                                                                <w:div w:id="32510964">
                                                                                  <w:marLeft w:val="0"/>
                                                                                  <w:marRight w:val="0"/>
                                                                                  <w:marTop w:val="0"/>
                                                                                  <w:marBottom w:val="0"/>
                                                                                  <w:divBdr>
                                                                                    <w:top w:val="none" w:sz="0" w:space="0" w:color="auto"/>
                                                                                    <w:left w:val="none" w:sz="0" w:space="0" w:color="auto"/>
                                                                                    <w:bottom w:val="none" w:sz="0" w:space="0" w:color="auto"/>
                                                                                    <w:right w:val="none" w:sz="0" w:space="0" w:color="auto"/>
                                                                                  </w:divBdr>
                                                                                </w:div>
                                                                                <w:div w:id="1034386012">
                                                                                  <w:marLeft w:val="240"/>
                                                                                  <w:marRight w:val="0"/>
                                                                                  <w:marTop w:val="0"/>
                                                                                  <w:marBottom w:val="0"/>
                                                                                  <w:divBdr>
                                                                                    <w:top w:val="none" w:sz="0" w:space="0" w:color="auto"/>
                                                                                    <w:left w:val="none" w:sz="0" w:space="0" w:color="auto"/>
                                                                                    <w:bottom w:val="none" w:sz="0" w:space="0" w:color="auto"/>
                                                                                    <w:right w:val="none" w:sz="0" w:space="0" w:color="auto"/>
                                                                                  </w:divBdr>
                                                                                  <w:divsChild>
                                                                                    <w:div w:id="37975627">
                                                                                      <w:marLeft w:val="0"/>
                                                                                      <w:marRight w:val="0"/>
                                                                                      <w:marTop w:val="0"/>
                                                                                      <w:marBottom w:val="0"/>
                                                                                      <w:divBdr>
                                                                                        <w:top w:val="none" w:sz="0" w:space="0" w:color="auto"/>
                                                                                        <w:left w:val="none" w:sz="0" w:space="0" w:color="auto"/>
                                                                                        <w:bottom w:val="none" w:sz="0" w:space="0" w:color="auto"/>
                                                                                        <w:right w:val="none" w:sz="0" w:space="0" w:color="auto"/>
                                                                                      </w:divBdr>
                                                                                    </w:div>
                                                                                    <w:div w:id="1045179066">
                                                                                      <w:marLeft w:val="0"/>
                                                                                      <w:marRight w:val="0"/>
                                                                                      <w:marTop w:val="0"/>
                                                                                      <w:marBottom w:val="0"/>
                                                                                      <w:divBdr>
                                                                                        <w:top w:val="none" w:sz="0" w:space="0" w:color="auto"/>
                                                                                        <w:left w:val="none" w:sz="0" w:space="0" w:color="auto"/>
                                                                                        <w:bottom w:val="none" w:sz="0" w:space="0" w:color="auto"/>
                                                                                        <w:right w:val="none" w:sz="0" w:space="0" w:color="auto"/>
                                                                                      </w:divBdr>
                                                                                    </w:div>
                                                                                  </w:divsChild>
                                                                                </w:div>
                                                                                <w:div w:id="151344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5669">
                                                                          <w:marLeft w:val="0"/>
                                                                          <w:marRight w:val="0"/>
                                                                          <w:marTop w:val="0"/>
                                                                          <w:marBottom w:val="0"/>
                                                                          <w:divBdr>
                                                                            <w:top w:val="none" w:sz="0" w:space="0" w:color="auto"/>
                                                                            <w:left w:val="none" w:sz="0" w:space="0" w:color="auto"/>
                                                                            <w:bottom w:val="none" w:sz="0" w:space="0" w:color="auto"/>
                                                                            <w:right w:val="none" w:sz="0" w:space="0" w:color="auto"/>
                                                                          </w:divBdr>
                                                                          <w:divsChild>
                                                                            <w:div w:id="1975207365">
                                                                              <w:marLeft w:val="0"/>
                                                                              <w:marRight w:val="0"/>
                                                                              <w:marTop w:val="0"/>
                                                                              <w:marBottom w:val="0"/>
                                                                              <w:divBdr>
                                                                                <w:top w:val="none" w:sz="0" w:space="0" w:color="auto"/>
                                                                                <w:left w:val="none" w:sz="0" w:space="0" w:color="auto"/>
                                                                                <w:bottom w:val="none" w:sz="0" w:space="0" w:color="auto"/>
                                                                                <w:right w:val="none" w:sz="0" w:space="0" w:color="auto"/>
                                                                              </w:divBdr>
                                                                              <w:divsChild>
                                                                                <w:div w:id="264925958">
                                                                                  <w:marLeft w:val="0"/>
                                                                                  <w:marRight w:val="0"/>
                                                                                  <w:marTop w:val="0"/>
                                                                                  <w:marBottom w:val="0"/>
                                                                                  <w:divBdr>
                                                                                    <w:top w:val="none" w:sz="0" w:space="0" w:color="auto"/>
                                                                                    <w:left w:val="none" w:sz="0" w:space="0" w:color="auto"/>
                                                                                    <w:bottom w:val="none" w:sz="0" w:space="0" w:color="auto"/>
                                                                                    <w:right w:val="none" w:sz="0" w:space="0" w:color="auto"/>
                                                                                  </w:divBdr>
                                                                                </w:div>
                                                                                <w:div w:id="191694772">
                                                                                  <w:marLeft w:val="240"/>
                                                                                  <w:marRight w:val="0"/>
                                                                                  <w:marTop w:val="0"/>
                                                                                  <w:marBottom w:val="0"/>
                                                                                  <w:divBdr>
                                                                                    <w:top w:val="none" w:sz="0" w:space="0" w:color="auto"/>
                                                                                    <w:left w:val="none" w:sz="0" w:space="0" w:color="auto"/>
                                                                                    <w:bottom w:val="none" w:sz="0" w:space="0" w:color="auto"/>
                                                                                    <w:right w:val="none" w:sz="0" w:space="0" w:color="auto"/>
                                                                                  </w:divBdr>
                                                                                  <w:divsChild>
                                                                                    <w:div w:id="1649094239">
                                                                                      <w:marLeft w:val="0"/>
                                                                                      <w:marRight w:val="0"/>
                                                                                      <w:marTop w:val="0"/>
                                                                                      <w:marBottom w:val="0"/>
                                                                                      <w:divBdr>
                                                                                        <w:top w:val="none" w:sz="0" w:space="0" w:color="auto"/>
                                                                                        <w:left w:val="none" w:sz="0" w:space="0" w:color="auto"/>
                                                                                        <w:bottom w:val="none" w:sz="0" w:space="0" w:color="auto"/>
                                                                                        <w:right w:val="none" w:sz="0" w:space="0" w:color="auto"/>
                                                                                      </w:divBdr>
                                                                                    </w:div>
                                                                                  </w:divsChild>
                                                                                </w:div>
                                                                                <w:div w:id="6095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86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1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267307">
                                                  <w:marLeft w:val="0"/>
                                                  <w:marRight w:val="0"/>
                                                  <w:marTop w:val="0"/>
                                                  <w:marBottom w:val="0"/>
                                                  <w:divBdr>
                                                    <w:top w:val="none" w:sz="0" w:space="0" w:color="auto"/>
                                                    <w:left w:val="none" w:sz="0" w:space="0" w:color="auto"/>
                                                    <w:bottom w:val="none" w:sz="0" w:space="0" w:color="auto"/>
                                                    <w:right w:val="none" w:sz="0" w:space="0" w:color="auto"/>
                                                  </w:divBdr>
                                                  <w:divsChild>
                                                    <w:div w:id="1837500826">
                                                      <w:marLeft w:val="0"/>
                                                      <w:marRight w:val="0"/>
                                                      <w:marTop w:val="0"/>
                                                      <w:marBottom w:val="0"/>
                                                      <w:divBdr>
                                                        <w:top w:val="none" w:sz="0" w:space="0" w:color="auto"/>
                                                        <w:left w:val="none" w:sz="0" w:space="0" w:color="auto"/>
                                                        <w:bottom w:val="none" w:sz="0" w:space="0" w:color="auto"/>
                                                        <w:right w:val="none" w:sz="0" w:space="0" w:color="auto"/>
                                                      </w:divBdr>
                                                      <w:divsChild>
                                                        <w:div w:id="406457604">
                                                          <w:marLeft w:val="0"/>
                                                          <w:marRight w:val="0"/>
                                                          <w:marTop w:val="0"/>
                                                          <w:marBottom w:val="0"/>
                                                          <w:divBdr>
                                                            <w:top w:val="none" w:sz="0" w:space="0" w:color="auto"/>
                                                            <w:left w:val="none" w:sz="0" w:space="0" w:color="auto"/>
                                                            <w:bottom w:val="none" w:sz="0" w:space="0" w:color="auto"/>
                                                            <w:right w:val="none" w:sz="0" w:space="0" w:color="auto"/>
                                                          </w:divBdr>
                                                        </w:div>
                                                        <w:div w:id="916088102">
                                                          <w:marLeft w:val="240"/>
                                                          <w:marRight w:val="0"/>
                                                          <w:marTop w:val="0"/>
                                                          <w:marBottom w:val="0"/>
                                                          <w:divBdr>
                                                            <w:top w:val="none" w:sz="0" w:space="0" w:color="auto"/>
                                                            <w:left w:val="none" w:sz="0" w:space="0" w:color="auto"/>
                                                            <w:bottom w:val="none" w:sz="0" w:space="0" w:color="auto"/>
                                                            <w:right w:val="none" w:sz="0" w:space="0" w:color="auto"/>
                                                          </w:divBdr>
                                                          <w:divsChild>
                                                            <w:div w:id="49311570">
                                                              <w:marLeft w:val="0"/>
                                                              <w:marRight w:val="0"/>
                                                              <w:marTop w:val="0"/>
                                                              <w:marBottom w:val="0"/>
                                                              <w:divBdr>
                                                                <w:top w:val="none" w:sz="0" w:space="0" w:color="auto"/>
                                                                <w:left w:val="none" w:sz="0" w:space="0" w:color="auto"/>
                                                                <w:bottom w:val="none" w:sz="0" w:space="0" w:color="auto"/>
                                                                <w:right w:val="none" w:sz="0" w:space="0" w:color="auto"/>
                                                              </w:divBdr>
                                                              <w:divsChild>
                                                                <w:div w:id="221915175">
                                                                  <w:marLeft w:val="0"/>
                                                                  <w:marRight w:val="0"/>
                                                                  <w:marTop w:val="0"/>
                                                                  <w:marBottom w:val="0"/>
                                                                  <w:divBdr>
                                                                    <w:top w:val="none" w:sz="0" w:space="0" w:color="auto"/>
                                                                    <w:left w:val="none" w:sz="0" w:space="0" w:color="auto"/>
                                                                    <w:bottom w:val="none" w:sz="0" w:space="0" w:color="auto"/>
                                                                    <w:right w:val="none" w:sz="0" w:space="0" w:color="auto"/>
                                                                  </w:divBdr>
                                                                  <w:divsChild>
                                                                    <w:div w:id="1715154797">
                                                                      <w:marLeft w:val="0"/>
                                                                      <w:marRight w:val="0"/>
                                                                      <w:marTop w:val="0"/>
                                                                      <w:marBottom w:val="0"/>
                                                                      <w:divBdr>
                                                                        <w:top w:val="none" w:sz="0" w:space="0" w:color="auto"/>
                                                                        <w:left w:val="none" w:sz="0" w:space="0" w:color="auto"/>
                                                                        <w:bottom w:val="none" w:sz="0" w:space="0" w:color="auto"/>
                                                                        <w:right w:val="none" w:sz="0" w:space="0" w:color="auto"/>
                                                                      </w:divBdr>
                                                                    </w:div>
                                                                    <w:div w:id="1823547696">
                                                                      <w:marLeft w:val="240"/>
                                                                      <w:marRight w:val="0"/>
                                                                      <w:marTop w:val="0"/>
                                                                      <w:marBottom w:val="0"/>
                                                                      <w:divBdr>
                                                                        <w:top w:val="none" w:sz="0" w:space="0" w:color="auto"/>
                                                                        <w:left w:val="none" w:sz="0" w:space="0" w:color="auto"/>
                                                                        <w:bottom w:val="none" w:sz="0" w:space="0" w:color="auto"/>
                                                                        <w:right w:val="none" w:sz="0" w:space="0" w:color="auto"/>
                                                                      </w:divBdr>
                                                                      <w:divsChild>
                                                                        <w:div w:id="3481608">
                                                                          <w:marLeft w:val="0"/>
                                                                          <w:marRight w:val="0"/>
                                                                          <w:marTop w:val="0"/>
                                                                          <w:marBottom w:val="0"/>
                                                                          <w:divBdr>
                                                                            <w:top w:val="none" w:sz="0" w:space="0" w:color="auto"/>
                                                                            <w:left w:val="none" w:sz="0" w:space="0" w:color="auto"/>
                                                                            <w:bottom w:val="none" w:sz="0" w:space="0" w:color="auto"/>
                                                                            <w:right w:val="none" w:sz="0" w:space="0" w:color="auto"/>
                                                                          </w:divBdr>
                                                                          <w:divsChild>
                                                                            <w:div w:id="1358895749">
                                                                              <w:marLeft w:val="0"/>
                                                                              <w:marRight w:val="0"/>
                                                                              <w:marTop w:val="0"/>
                                                                              <w:marBottom w:val="0"/>
                                                                              <w:divBdr>
                                                                                <w:top w:val="none" w:sz="0" w:space="0" w:color="auto"/>
                                                                                <w:left w:val="none" w:sz="0" w:space="0" w:color="auto"/>
                                                                                <w:bottom w:val="none" w:sz="0" w:space="0" w:color="auto"/>
                                                                                <w:right w:val="none" w:sz="0" w:space="0" w:color="auto"/>
                                                                              </w:divBdr>
                                                                              <w:divsChild>
                                                                                <w:div w:id="2082604051">
                                                                                  <w:marLeft w:val="0"/>
                                                                                  <w:marRight w:val="0"/>
                                                                                  <w:marTop w:val="0"/>
                                                                                  <w:marBottom w:val="0"/>
                                                                                  <w:divBdr>
                                                                                    <w:top w:val="none" w:sz="0" w:space="0" w:color="auto"/>
                                                                                    <w:left w:val="none" w:sz="0" w:space="0" w:color="auto"/>
                                                                                    <w:bottom w:val="none" w:sz="0" w:space="0" w:color="auto"/>
                                                                                    <w:right w:val="none" w:sz="0" w:space="0" w:color="auto"/>
                                                                                  </w:divBdr>
                                                                                </w:div>
                                                                                <w:div w:id="202595765">
                                                                                  <w:marLeft w:val="240"/>
                                                                                  <w:marRight w:val="0"/>
                                                                                  <w:marTop w:val="0"/>
                                                                                  <w:marBottom w:val="0"/>
                                                                                  <w:divBdr>
                                                                                    <w:top w:val="none" w:sz="0" w:space="0" w:color="auto"/>
                                                                                    <w:left w:val="none" w:sz="0" w:space="0" w:color="auto"/>
                                                                                    <w:bottom w:val="none" w:sz="0" w:space="0" w:color="auto"/>
                                                                                    <w:right w:val="none" w:sz="0" w:space="0" w:color="auto"/>
                                                                                  </w:divBdr>
                                                                                  <w:divsChild>
                                                                                    <w:div w:id="1479032741">
                                                                                      <w:marLeft w:val="0"/>
                                                                                      <w:marRight w:val="0"/>
                                                                                      <w:marTop w:val="0"/>
                                                                                      <w:marBottom w:val="0"/>
                                                                                      <w:divBdr>
                                                                                        <w:top w:val="none" w:sz="0" w:space="0" w:color="auto"/>
                                                                                        <w:left w:val="none" w:sz="0" w:space="0" w:color="auto"/>
                                                                                        <w:bottom w:val="none" w:sz="0" w:space="0" w:color="auto"/>
                                                                                        <w:right w:val="none" w:sz="0" w:space="0" w:color="auto"/>
                                                                                      </w:divBdr>
                                                                                    </w:div>
                                                                                    <w:div w:id="1238906874">
                                                                                      <w:marLeft w:val="0"/>
                                                                                      <w:marRight w:val="0"/>
                                                                                      <w:marTop w:val="0"/>
                                                                                      <w:marBottom w:val="0"/>
                                                                                      <w:divBdr>
                                                                                        <w:top w:val="none" w:sz="0" w:space="0" w:color="auto"/>
                                                                                        <w:left w:val="none" w:sz="0" w:space="0" w:color="auto"/>
                                                                                        <w:bottom w:val="none" w:sz="0" w:space="0" w:color="auto"/>
                                                                                        <w:right w:val="none" w:sz="0" w:space="0" w:color="auto"/>
                                                                                      </w:divBdr>
                                                                                    </w:div>
                                                                                  </w:divsChild>
                                                                                </w:div>
                                                                                <w:div w:id="44808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867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706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895541">
                                                  <w:marLeft w:val="0"/>
                                                  <w:marRight w:val="0"/>
                                                  <w:marTop w:val="0"/>
                                                  <w:marBottom w:val="0"/>
                                                  <w:divBdr>
                                                    <w:top w:val="none" w:sz="0" w:space="0" w:color="auto"/>
                                                    <w:left w:val="none" w:sz="0" w:space="0" w:color="auto"/>
                                                    <w:bottom w:val="none" w:sz="0" w:space="0" w:color="auto"/>
                                                    <w:right w:val="none" w:sz="0" w:space="0" w:color="auto"/>
                                                  </w:divBdr>
                                                  <w:divsChild>
                                                    <w:div w:id="74596743">
                                                      <w:marLeft w:val="0"/>
                                                      <w:marRight w:val="0"/>
                                                      <w:marTop w:val="0"/>
                                                      <w:marBottom w:val="0"/>
                                                      <w:divBdr>
                                                        <w:top w:val="none" w:sz="0" w:space="0" w:color="auto"/>
                                                        <w:left w:val="none" w:sz="0" w:space="0" w:color="auto"/>
                                                        <w:bottom w:val="none" w:sz="0" w:space="0" w:color="auto"/>
                                                        <w:right w:val="none" w:sz="0" w:space="0" w:color="auto"/>
                                                      </w:divBdr>
                                                      <w:divsChild>
                                                        <w:div w:id="2035115169">
                                                          <w:marLeft w:val="0"/>
                                                          <w:marRight w:val="0"/>
                                                          <w:marTop w:val="0"/>
                                                          <w:marBottom w:val="0"/>
                                                          <w:divBdr>
                                                            <w:top w:val="none" w:sz="0" w:space="0" w:color="auto"/>
                                                            <w:left w:val="none" w:sz="0" w:space="0" w:color="auto"/>
                                                            <w:bottom w:val="none" w:sz="0" w:space="0" w:color="auto"/>
                                                            <w:right w:val="none" w:sz="0" w:space="0" w:color="auto"/>
                                                          </w:divBdr>
                                                        </w:div>
                                                        <w:div w:id="576134261">
                                                          <w:marLeft w:val="240"/>
                                                          <w:marRight w:val="0"/>
                                                          <w:marTop w:val="0"/>
                                                          <w:marBottom w:val="0"/>
                                                          <w:divBdr>
                                                            <w:top w:val="none" w:sz="0" w:space="0" w:color="auto"/>
                                                            <w:left w:val="none" w:sz="0" w:space="0" w:color="auto"/>
                                                            <w:bottom w:val="none" w:sz="0" w:space="0" w:color="auto"/>
                                                            <w:right w:val="none" w:sz="0" w:space="0" w:color="auto"/>
                                                          </w:divBdr>
                                                          <w:divsChild>
                                                            <w:div w:id="841165381">
                                                              <w:marLeft w:val="0"/>
                                                              <w:marRight w:val="0"/>
                                                              <w:marTop w:val="0"/>
                                                              <w:marBottom w:val="0"/>
                                                              <w:divBdr>
                                                                <w:top w:val="none" w:sz="0" w:space="0" w:color="auto"/>
                                                                <w:left w:val="none" w:sz="0" w:space="0" w:color="auto"/>
                                                                <w:bottom w:val="none" w:sz="0" w:space="0" w:color="auto"/>
                                                                <w:right w:val="none" w:sz="0" w:space="0" w:color="auto"/>
                                                              </w:divBdr>
                                                              <w:divsChild>
                                                                <w:div w:id="1252931102">
                                                                  <w:marLeft w:val="0"/>
                                                                  <w:marRight w:val="0"/>
                                                                  <w:marTop w:val="0"/>
                                                                  <w:marBottom w:val="0"/>
                                                                  <w:divBdr>
                                                                    <w:top w:val="none" w:sz="0" w:space="0" w:color="auto"/>
                                                                    <w:left w:val="none" w:sz="0" w:space="0" w:color="auto"/>
                                                                    <w:bottom w:val="none" w:sz="0" w:space="0" w:color="auto"/>
                                                                    <w:right w:val="none" w:sz="0" w:space="0" w:color="auto"/>
                                                                  </w:divBdr>
                                                                  <w:divsChild>
                                                                    <w:div w:id="398484838">
                                                                      <w:marLeft w:val="0"/>
                                                                      <w:marRight w:val="0"/>
                                                                      <w:marTop w:val="0"/>
                                                                      <w:marBottom w:val="0"/>
                                                                      <w:divBdr>
                                                                        <w:top w:val="none" w:sz="0" w:space="0" w:color="auto"/>
                                                                        <w:left w:val="none" w:sz="0" w:space="0" w:color="auto"/>
                                                                        <w:bottom w:val="none" w:sz="0" w:space="0" w:color="auto"/>
                                                                        <w:right w:val="none" w:sz="0" w:space="0" w:color="auto"/>
                                                                      </w:divBdr>
                                                                    </w:div>
                                                                    <w:div w:id="494490267">
                                                                      <w:marLeft w:val="240"/>
                                                                      <w:marRight w:val="0"/>
                                                                      <w:marTop w:val="0"/>
                                                                      <w:marBottom w:val="0"/>
                                                                      <w:divBdr>
                                                                        <w:top w:val="none" w:sz="0" w:space="0" w:color="auto"/>
                                                                        <w:left w:val="none" w:sz="0" w:space="0" w:color="auto"/>
                                                                        <w:bottom w:val="none" w:sz="0" w:space="0" w:color="auto"/>
                                                                        <w:right w:val="none" w:sz="0" w:space="0" w:color="auto"/>
                                                                      </w:divBdr>
                                                                      <w:divsChild>
                                                                        <w:div w:id="596526309">
                                                                          <w:marLeft w:val="0"/>
                                                                          <w:marRight w:val="0"/>
                                                                          <w:marTop w:val="0"/>
                                                                          <w:marBottom w:val="0"/>
                                                                          <w:divBdr>
                                                                            <w:top w:val="none" w:sz="0" w:space="0" w:color="auto"/>
                                                                            <w:left w:val="none" w:sz="0" w:space="0" w:color="auto"/>
                                                                            <w:bottom w:val="none" w:sz="0" w:space="0" w:color="auto"/>
                                                                            <w:right w:val="none" w:sz="0" w:space="0" w:color="auto"/>
                                                                          </w:divBdr>
                                                                          <w:divsChild>
                                                                            <w:div w:id="1107044853">
                                                                              <w:marLeft w:val="0"/>
                                                                              <w:marRight w:val="0"/>
                                                                              <w:marTop w:val="0"/>
                                                                              <w:marBottom w:val="0"/>
                                                                              <w:divBdr>
                                                                                <w:top w:val="none" w:sz="0" w:space="0" w:color="auto"/>
                                                                                <w:left w:val="none" w:sz="0" w:space="0" w:color="auto"/>
                                                                                <w:bottom w:val="none" w:sz="0" w:space="0" w:color="auto"/>
                                                                                <w:right w:val="none" w:sz="0" w:space="0" w:color="auto"/>
                                                                              </w:divBdr>
                                                                              <w:divsChild>
                                                                                <w:div w:id="482308299">
                                                                                  <w:marLeft w:val="0"/>
                                                                                  <w:marRight w:val="0"/>
                                                                                  <w:marTop w:val="0"/>
                                                                                  <w:marBottom w:val="0"/>
                                                                                  <w:divBdr>
                                                                                    <w:top w:val="none" w:sz="0" w:space="0" w:color="auto"/>
                                                                                    <w:left w:val="none" w:sz="0" w:space="0" w:color="auto"/>
                                                                                    <w:bottom w:val="none" w:sz="0" w:space="0" w:color="auto"/>
                                                                                    <w:right w:val="none" w:sz="0" w:space="0" w:color="auto"/>
                                                                                  </w:divBdr>
                                                                                </w:div>
                                                                                <w:div w:id="846477634">
                                                                                  <w:marLeft w:val="240"/>
                                                                                  <w:marRight w:val="0"/>
                                                                                  <w:marTop w:val="0"/>
                                                                                  <w:marBottom w:val="0"/>
                                                                                  <w:divBdr>
                                                                                    <w:top w:val="none" w:sz="0" w:space="0" w:color="auto"/>
                                                                                    <w:left w:val="none" w:sz="0" w:space="0" w:color="auto"/>
                                                                                    <w:bottom w:val="none" w:sz="0" w:space="0" w:color="auto"/>
                                                                                    <w:right w:val="none" w:sz="0" w:space="0" w:color="auto"/>
                                                                                  </w:divBdr>
                                                                                  <w:divsChild>
                                                                                    <w:div w:id="1144588924">
                                                                                      <w:marLeft w:val="0"/>
                                                                                      <w:marRight w:val="0"/>
                                                                                      <w:marTop w:val="0"/>
                                                                                      <w:marBottom w:val="0"/>
                                                                                      <w:divBdr>
                                                                                        <w:top w:val="none" w:sz="0" w:space="0" w:color="auto"/>
                                                                                        <w:left w:val="none" w:sz="0" w:space="0" w:color="auto"/>
                                                                                        <w:bottom w:val="none" w:sz="0" w:space="0" w:color="auto"/>
                                                                                        <w:right w:val="none" w:sz="0" w:space="0" w:color="auto"/>
                                                                                      </w:divBdr>
                                                                                    </w:div>
                                                                                  </w:divsChild>
                                                                                </w:div>
                                                                                <w:div w:id="100998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71598">
                                                                          <w:marLeft w:val="0"/>
                                                                          <w:marRight w:val="0"/>
                                                                          <w:marTop w:val="0"/>
                                                                          <w:marBottom w:val="0"/>
                                                                          <w:divBdr>
                                                                            <w:top w:val="none" w:sz="0" w:space="0" w:color="auto"/>
                                                                            <w:left w:val="none" w:sz="0" w:space="0" w:color="auto"/>
                                                                            <w:bottom w:val="none" w:sz="0" w:space="0" w:color="auto"/>
                                                                            <w:right w:val="none" w:sz="0" w:space="0" w:color="auto"/>
                                                                          </w:divBdr>
                                                                          <w:divsChild>
                                                                            <w:div w:id="934558582">
                                                                              <w:marLeft w:val="0"/>
                                                                              <w:marRight w:val="0"/>
                                                                              <w:marTop w:val="0"/>
                                                                              <w:marBottom w:val="0"/>
                                                                              <w:divBdr>
                                                                                <w:top w:val="none" w:sz="0" w:space="0" w:color="auto"/>
                                                                                <w:left w:val="none" w:sz="0" w:space="0" w:color="auto"/>
                                                                                <w:bottom w:val="none" w:sz="0" w:space="0" w:color="auto"/>
                                                                                <w:right w:val="none" w:sz="0" w:space="0" w:color="auto"/>
                                                                              </w:divBdr>
                                                                              <w:divsChild>
                                                                                <w:div w:id="676232380">
                                                                                  <w:marLeft w:val="0"/>
                                                                                  <w:marRight w:val="0"/>
                                                                                  <w:marTop w:val="0"/>
                                                                                  <w:marBottom w:val="0"/>
                                                                                  <w:divBdr>
                                                                                    <w:top w:val="none" w:sz="0" w:space="0" w:color="auto"/>
                                                                                    <w:left w:val="none" w:sz="0" w:space="0" w:color="auto"/>
                                                                                    <w:bottom w:val="none" w:sz="0" w:space="0" w:color="auto"/>
                                                                                    <w:right w:val="none" w:sz="0" w:space="0" w:color="auto"/>
                                                                                  </w:divBdr>
                                                                                </w:div>
                                                                                <w:div w:id="663364633">
                                                                                  <w:marLeft w:val="240"/>
                                                                                  <w:marRight w:val="0"/>
                                                                                  <w:marTop w:val="0"/>
                                                                                  <w:marBottom w:val="0"/>
                                                                                  <w:divBdr>
                                                                                    <w:top w:val="none" w:sz="0" w:space="0" w:color="auto"/>
                                                                                    <w:left w:val="none" w:sz="0" w:space="0" w:color="auto"/>
                                                                                    <w:bottom w:val="none" w:sz="0" w:space="0" w:color="auto"/>
                                                                                    <w:right w:val="none" w:sz="0" w:space="0" w:color="auto"/>
                                                                                  </w:divBdr>
                                                                                  <w:divsChild>
                                                                                    <w:div w:id="1670674505">
                                                                                      <w:marLeft w:val="0"/>
                                                                                      <w:marRight w:val="0"/>
                                                                                      <w:marTop w:val="0"/>
                                                                                      <w:marBottom w:val="0"/>
                                                                                      <w:divBdr>
                                                                                        <w:top w:val="none" w:sz="0" w:space="0" w:color="auto"/>
                                                                                        <w:left w:val="none" w:sz="0" w:space="0" w:color="auto"/>
                                                                                        <w:bottom w:val="none" w:sz="0" w:space="0" w:color="auto"/>
                                                                                        <w:right w:val="none" w:sz="0" w:space="0" w:color="auto"/>
                                                                                      </w:divBdr>
                                                                                    </w:div>
                                                                                    <w:div w:id="877816383">
                                                                                      <w:marLeft w:val="0"/>
                                                                                      <w:marRight w:val="0"/>
                                                                                      <w:marTop w:val="0"/>
                                                                                      <w:marBottom w:val="0"/>
                                                                                      <w:divBdr>
                                                                                        <w:top w:val="none" w:sz="0" w:space="0" w:color="auto"/>
                                                                                        <w:left w:val="none" w:sz="0" w:space="0" w:color="auto"/>
                                                                                        <w:bottom w:val="none" w:sz="0" w:space="0" w:color="auto"/>
                                                                                        <w:right w:val="none" w:sz="0" w:space="0" w:color="auto"/>
                                                                                      </w:divBdr>
                                                                                    </w:div>
                                                                                  </w:divsChild>
                                                                                </w:div>
                                                                                <w:div w:id="146730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24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70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435410">
                                                  <w:marLeft w:val="0"/>
                                                  <w:marRight w:val="0"/>
                                                  <w:marTop w:val="0"/>
                                                  <w:marBottom w:val="0"/>
                                                  <w:divBdr>
                                                    <w:top w:val="none" w:sz="0" w:space="0" w:color="auto"/>
                                                    <w:left w:val="none" w:sz="0" w:space="0" w:color="auto"/>
                                                    <w:bottom w:val="none" w:sz="0" w:space="0" w:color="auto"/>
                                                    <w:right w:val="none" w:sz="0" w:space="0" w:color="auto"/>
                                                  </w:divBdr>
                                                  <w:divsChild>
                                                    <w:div w:id="1249970553">
                                                      <w:marLeft w:val="0"/>
                                                      <w:marRight w:val="0"/>
                                                      <w:marTop w:val="0"/>
                                                      <w:marBottom w:val="0"/>
                                                      <w:divBdr>
                                                        <w:top w:val="none" w:sz="0" w:space="0" w:color="auto"/>
                                                        <w:left w:val="none" w:sz="0" w:space="0" w:color="auto"/>
                                                        <w:bottom w:val="none" w:sz="0" w:space="0" w:color="auto"/>
                                                        <w:right w:val="none" w:sz="0" w:space="0" w:color="auto"/>
                                                      </w:divBdr>
                                                      <w:divsChild>
                                                        <w:div w:id="345063086">
                                                          <w:marLeft w:val="0"/>
                                                          <w:marRight w:val="0"/>
                                                          <w:marTop w:val="0"/>
                                                          <w:marBottom w:val="0"/>
                                                          <w:divBdr>
                                                            <w:top w:val="none" w:sz="0" w:space="0" w:color="auto"/>
                                                            <w:left w:val="none" w:sz="0" w:space="0" w:color="auto"/>
                                                            <w:bottom w:val="none" w:sz="0" w:space="0" w:color="auto"/>
                                                            <w:right w:val="none" w:sz="0" w:space="0" w:color="auto"/>
                                                          </w:divBdr>
                                                        </w:div>
                                                        <w:div w:id="1204249353">
                                                          <w:marLeft w:val="240"/>
                                                          <w:marRight w:val="0"/>
                                                          <w:marTop w:val="0"/>
                                                          <w:marBottom w:val="0"/>
                                                          <w:divBdr>
                                                            <w:top w:val="none" w:sz="0" w:space="0" w:color="auto"/>
                                                            <w:left w:val="none" w:sz="0" w:space="0" w:color="auto"/>
                                                            <w:bottom w:val="none" w:sz="0" w:space="0" w:color="auto"/>
                                                            <w:right w:val="none" w:sz="0" w:space="0" w:color="auto"/>
                                                          </w:divBdr>
                                                          <w:divsChild>
                                                            <w:div w:id="1062371185">
                                                              <w:marLeft w:val="0"/>
                                                              <w:marRight w:val="0"/>
                                                              <w:marTop w:val="0"/>
                                                              <w:marBottom w:val="0"/>
                                                              <w:divBdr>
                                                                <w:top w:val="none" w:sz="0" w:space="0" w:color="auto"/>
                                                                <w:left w:val="none" w:sz="0" w:space="0" w:color="auto"/>
                                                                <w:bottom w:val="none" w:sz="0" w:space="0" w:color="auto"/>
                                                                <w:right w:val="none" w:sz="0" w:space="0" w:color="auto"/>
                                                              </w:divBdr>
                                                            </w:div>
                                                            <w:div w:id="1588419072">
                                                              <w:marLeft w:val="0"/>
                                                              <w:marRight w:val="0"/>
                                                              <w:marTop w:val="0"/>
                                                              <w:marBottom w:val="0"/>
                                                              <w:divBdr>
                                                                <w:top w:val="none" w:sz="0" w:space="0" w:color="auto"/>
                                                                <w:left w:val="none" w:sz="0" w:space="0" w:color="auto"/>
                                                                <w:bottom w:val="none" w:sz="0" w:space="0" w:color="auto"/>
                                                                <w:right w:val="none" w:sz="0" w:space="0" w:color="auto"/>
                                                              </w:divBdr>
                                                              <w:divsChild>
                                                                <w:div w:id="994213886">
                                                                  <w:marLeft w:val="0"/>
                                                                  <w:marRight w:val="0"/>
                                                                  <w:marTop w:val="0"/>
                                                                  <w:marBottom w:val="0"/>
                                                                  <w:divBdr>
                                                                    <w:top w:val="none" w:sz="0" w:space="0" w:color="auto"/>
                                                                    <w:left w:val="none" w:sz="0" w:space="0" w:color="auto"/>
                                                                    <w:bottom w:val="none" w:sz="0" w:space="0" w:color="auto"/>
                                                                    <w:right w:val="none" w:sz="0" w:space="0" w:color="auto"/>
                                                                  </w:divBdr>
                                                                  <w:divsChild>
                                                                    <w:div w:id="1203009128">
                                                                      <w:marLeft w:val="0"/>
                                                                      <w:marRight w:val="0"/>
                                                                      <w:marTop w:val="0"/>
                                                                      <w:marBottom w:val="0"/>
                                                                      <w:divBdr>
                                                                        <w:top w:val="none" w:sz="0" w:space="0" w:color="auto"/>
                                                                        <w:left w:val="none" w:sz="0" w:space="0" w:color="auto"/>
                                                                        <w:bottom w:val="none" w:sz="0" w:space="0" w:color="auto"/>
                                                                        <w:right w:val="none" w:sz="0" w:space="0" w:color="auto"/>
                                                                      </w:divBdr>
                                                                    </w:div>
                                                                    <w:div w:id="1556163956">
                                                                      <w:marLeft w:val="240"/>
                                                                      <w:marRight w:val="0"/>
                                                                      <w:marTop w:val="0"/>
                                                                      <w:marBottom w:val="0"/>
                                                                      <w:divBdr>
                                                                        <w:top w:val="none" w:sz="0" w:space="0" w:color="auto"/>
                                                                        <w:left w:val="none" w:sz="0" w:space="0" w:color="auto"/>
                                                                        <w:bottom w:val="none" w:sz="0" w:space="0" w:color="auto"/>
                                                                        <w:right w:val="none" w:sz="0" w:space="0" w:color="auto"/>
                                                                      </w:divBdr>
                                                                      <w:divsChild>
                                                                        <w:div w:id="362827850">
                                                                          <w:marLeft w:val="0"/>
                                                                          <w:marRight w:val="0"/>
                                                                          <w:marTop w:val="0"/>
                                                                          <w:marBottom w:val="0"/>
                                                                          <w:divBdr>
                                                                            <w:top w:val="none" w:sz="0" w:space="0" w:color="auto"/>
                                                                            <w:left w:val="none" w:sz="0" w:space="0" w:color="auto"/>
                                                                            <w:bottom w:val="none" w:sz="0" w:space="0" w:color="auto"/>
                                                                            <w:right w:val="none" w:sz="0" w:space="0" w:color="auto"/>
                                                                          </w:divBdr>
                                                                        </w:div>
                                                                        <w:div w:id="46805541">
                                                                          <w:marLeft w:val="0"/>
                                                                          <w:marRight w:val="0"/>
                                                                          <w:marTop w:val="0"/>
                                                                          <w:marBottom w:val="0"/>
                                                                          <w:divBdr>
                                                                            <w:top w:val="none" w:sz="0" w:space="0" w:color="auto"/>
                                                                            <w:left w:val="none" w:sz="0" w:space="0" w:color="auto"/>
                                                                            <w:bottom w:val="none" w:sz="0" w:space="0" w:color="auto"/>
                                                                            <w:right w:val="none" w:sz="0" w:space="0" w:color="auto"/>
                                                                          </w:divBdr>
                                                                          <w:divsChild>
                                                                            <w:div w:id="1558971909">
                                                                              <w:marLeft w:val="0"/>
                                                                              <w:marRight w:val="0"/>
                                                                              <w:marTop w:val="0"/>
                                                                              <w:marBottom w:val="0"/>
                                                                              <w:divBdr>
                                                                                <w:top w:val="none" w:sz="0" w:space="0" w:color="auto"/>
                                                                                <w:left w:val="none" w:sz="0" w:space="0" w:color="auto"/>
                                                                                <w:bottom w:val="none" w:sz="0" w:space="0" w:color="auto"/>
                                                                                <w:right w:val="none" w:sz="0" w:space="0" w:color="auto"/>
                                                                              </w:divBdr>
                                                                              <w:divsChild>
                                                                                <w:div w:id="1143278043">
                                                                                  <w:marLeft w:val="0"/>
                                                                                  <w:marRight w:val="0"/>
                                                                                  <w:marTop w:val="0"/>
                                                                                  <w:marBottom w:val="0"/>
                                                                                  <w:divBdr>
                                                                                    <w:top w:val="none" w:sz="0" w:space="0" w:color="auto"/>
                                                                                    <w:left w:val="none" w:sz="0" w:space="0" w:color="auto"/>
                                                                                    <w:bottom w:val="none" w:sz="0" w:space="0" w:color="auto"/>
                                                                                    <w:right w:val="none" w:sz="0" w:space="0" w:color="auto"/>
                                                                                  </w:divBdr>
                                                                                </w:div>
                                                                                <w:div w:id="835266450">
                                                                                  <w:marLeft w:val="240"/>
                                                                                  <w:marRight w:val="0"/>
                                                                                  <w:marTop w:val="0"/>
                                                                                  <w:marBottom w:val="0"/>
                                                                                  <w:divBdr>
                                                                                    <w:top w:val="none" w:sz="0" w:space="0" w:color="auto"/>
                                                                                    <w:left w:val="none" w:sz="0" w:space="0" w:color="auto"/>
                                                                                    <w:bottom w:val="none" w:sz="0" w:space="0" w:color="auto"/>
                                                                                    <w:right w:val="none" w:sz="0" w:space="0" w:color="auto"/>
                                                                                  </w:divBdr>
                                                                                  <w:divsChild>
                                                                                    <w:div w:id="313342620">
                                                                                      <w:marLeft w:val="0"/>
                                                                                      <w:marRight w:val="0"/>
                                                                                      <w:marTop w:val="0"/>
                                                                                      <w:marBottom w:val="0"/>
                                                                                      <w:divBdr>
                                                                                        <w:top w:val="none" w:sz="0" w:space="0" w:color="auto"/>
                                                                                        <w:left w:val="none" w:sz="0" w:space="0" w:color="auto"/>
                                                                                        <w:bottom w:val="none" w:sz="0" w:space="0" w:color="auto"/>
                                                                                        <w:right w:val="none" w:sz="0" w:space="0" w:color="auto"/>
                                                                                      </w:divBdr>
                                                                                    </w:div>
                                                                                    <w:div w:id="431777257">
                                                                                      <w:marLeft w:val="0"/>
                                                                                      <w:marRight w:val="0"/>
                                                                                      <w:marTop w:val="0"/>
                                                                                      <w:marBottom w:val="0"/>
                                                                                      <w:divBdr>
                                                                                        <w:top w:val="none" w:sz="0" w:space="0" w:color="auto"/>
                                                                                        <w:left w:val="none" w:sz="0" w:space="0" w:color="auto"/>
                                                                                        <w:bottom w:val="none" w:sz="0" w:space="0" w:color="auto"/>
                                                                                        <w:right w:val="none" w:sz="0" w:space="0" w:color="auto"/>
                                                                                      </w:divBdr>
                                                                                    </w:div>
                                                                                  </w:divsChild>
                                                                                </w:div>
                                                                                <w:div w:id="39952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03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981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905291">
                                                  <w:marLeft w:val="0"/>
                                                  <w:marRight w:val="0"/>
                                                  <w:marTop w:val="0"/>
                                                  <w:marBottom w:val="0"/>
                                                  <w:divBdr>
                                                    <w:top w:val="none" w:sz="0" w:space="0" w:color="auto"/>
                                                    <w:left w:val="none" w:sz="0" w:space="0" w:color="auto"/>
                                                    <w:bottom w:val="none" w:sz="0" w:space="0" w:color="auto"/>
                                                    <w:right w:val="none" w:sz="0" w:space="0" w:color="auto"/>
                                                  </w:divBdr>
                                                  <w:divsChild>
                                                    <w:div w:id="1773040703">
                                                      <w:marLeft w:val="0"/>
                                                      <w:marRight w:val="0"/>
                                                      <w:marTop w:val="0"/>
                                                      <w:marBottom w:val="0"/>
                                                      <w:divBdr>
                                                        <w:top w:val="none" w:sz="0" w:space="0" w:color="auto"/>
                                                        <w:left w:val="none" w:sz="0" w:space="0" w:color="auto"/>
                                                        <w:bottom w:val="none" w:sz="0" w:space="0" w:color="auto"/>
                                                        <w:right w:val="none" w:sz="0" w:space="0" w:color="auto"/>
                                                      </w:divBdr>
                                                      <w:divsChild>
                                                        <w:div w:id="1073963798">
                                                          <w:marLeft w:val="0"/>
                                                          <w:marRight w:val="0"/>
                                                          <w:marTop w:val="0"/>
                                                          <w:marBottom w:val="0"/>
                                                          <w:divBdr>
                                                            <w:top w:val="none" w:sz="0" w:space="0" w:color="auto"/>
                                                            <w:left w:val="none" w:sz="0" w:space="0" w:color="auto"/>
                                                            <w:bottom w:val="none" w:sz="0" w:space="0" w:color="auto"/>
                                                            <w:right w:val="none" w:sz="0" w:space="0" w:color="auto"/>
                                                          </w:divBdr>
                                                        </w:div>
                                                        <w:div w:id="802237102">
                                                          <w:marLeft w:val="240"/>
                                                          <w:marRight w:val="0"/>
                                                          <w:marTop w:val="0"/>
                                                          <w:marBottom w:val="0"/>
                                                          <w:divBdr>
                                                            <w:top w:val="none" w:sz="0" w:space="0" w:color="auto"/>
                                                            <w:left w:val="none" w:sz="0" w:space="0" w:color="auto"/>
                                                            <w:bottom w:val="none" w:sz="0" w:space="0" w:color="auto"/>
                                                            <w:right w:val="none" w:sz="0" w:space="0" w:color="auto"/>
                                                          </w:divBdr>
                                                          <w:divsChild>
                                                            <w:div w:id="1493061764">
                                                              <w:marLeft w:val="0"/>
                                                              <w:marRight w:val="0"/>
                                                              <w:marTop w:val="0"/>
                                                              <w:marBottom w:val="0"/>
                                                              <w:divBdr>
                                                                <w:top w:val="none" w:sz="0" w:space="0" w:color="auto"/>
                                                                <w:left w:val="none" w:sz="0" w:space="0" w:color="auto"/>
                                                                <w:bottom w:val="none" w:sz="0" w:space="0" w:color="auto"/>
                                                                <w:right w:val="none" w:sz="0" w:space="0" w:color="auto"/>
                                                              </w:divBdr>
                                                            </w:div>
                                                            <w:div w:id="1509641322">
                                                              <w:marLeft w:val="0"/>
                                                              <w:marRight w:val="0"/>
                                                              <w:marTop w:val="0"/>
                                                              <w:marBottom w:val="0"/>
                                                              <w:divBdr>
                                                                <w:top w:val="none" w:sz="0" w:space="0" w:color="auto"/>
                                                                <w:left w:val="none" w:sz="0" w:space="0" w:color="auto"/>
                                                                <w:bottom w:val="none" w:sz="0" w:space="0" w:color="auto"/>
                                                                <w:right w:val="none" w:sz="0" w:space="0" w:color="auto"/>
                                                              </w:divBdr>
                                                              <w:divsChild>
                                                                <w:div w:id="1783841305">
                                                                  <w:marLeft w:val="0"/>
                                                                  <w:marRight w:val="0"/>
                                                                  <w:marTop w:val="0"/>
                                                                  <w:marBottom w:val="0"/>
                                                                  <w:divBdr>
                                                                    <w:top w:val="none" w:sz="0" w:space="0" w:color="auto"/>
                                                                    <w:left w:val="none" w:sz="0" w:space="0" w:color="auto"/>
                                                                    <w:bottom w:val="none" w:sz="0" w:space="0" w:color="auto"/>
                                                                    <w:right w:val="none" w:sz="0" w:space="0" w:color="auto"/>
                                                                  </w:divBdr>
                                                                  <w:divsChild>
                                                                    <w:div w:id="130485258">
                                                                      <w:marLeft w:val="0"/>
                                                                      <w:marRight w:val="0"/>
                                                                      <w:marTop w:val="0"/>
                                                                      <w:marBottom w:val="0"/>
                                                                      <w:divBdr>
                                                                        <w:top w:val="none" w:sz="0" w:space="0" w:color="auto"/>
                                                                        <w:left w:val="none" w:sz="0" w:space="0" w:color="auto"/>
                                                                        <w:bottom w:val="none" w:sz="0" w:space="0" w:color="auto"/>
                                                                        <w:right w:val="none" w:sz="0" w:space="0" w:color="auto"/>
                                                                      </w:divBdr>
                                                                    </w:div>
                                                                    <w:div w:id="1446845734">
                                                                      <w:marLeft w:val="240"/>
                                                                      <w:marRight w:val="0"/>
                                                                      <w:marTop w:val="0"/>
                                                                      <w:marBottom w:val="0"/>
                                                                      <w:divBdr>
                                                                        <w:top w:val="none" w:sz="0" w:space="0" w:color="auto"/>
                                                                        <w:left w:val="none" w:sz="0" w:space="0" w:color="auto"/>
                                                                        <w:bottom w:val="none" w:sz="0" w:space="0" w:color="auto"/>
                                                                        <w:right w:val="none" w:sz="0" w:space="0" w:color="auto"/>
                                                                      </w:divBdr>
                                                                      <w:divsChild>
                                                                        <w:div w:id="1916276382">
                                                                          <w:marLeft w:val="0"/>
                                                                          <w:marRight w:val="0"/>
                                                                          <w:marTop w:val="0"/>
                                                                          <w:marBottom w:val="0"/>
                                                                          <w:divBdr>
                                                                            <w:top w:val="none" w:sz="0" w:space="0" w:color="auto"/>
                                                                            <w:left w:val="none" w:sz="0" w:space="0" w:color="auto"/>
                                                                            <w:bottom w:val="none" w:sz="0" w:space="0" w:color="auto"/>
                                                                            <w:right w:val="none" w:sz="0" w:space="0" w:color="auto"/>
                                                                          </w:divBdr>
                                                                        </w:div>
                                                                        <w:div w:id="1882356970">
                                                                          <w:marLeft w:val="0"/>
                                                                          <w:marRight w:val="0"/>
                                                                          <w:marTop w:val="0"/>
                                                                          <w:marBottom w:val="0"/>
                                                                          <w:divBdr>
                                                                            <w:top w:val="none" w:sz="0" w:space="0" w:color="auto"/>
                                                                            <w:left w:val="none" w:sz="0" w:space="0" w:color="auto"/>
                                                                            <w:bottom w:val="none" w:sz="0" w:space="0" w:color="auto"/>
                                                                            <w:right w:val="none" w:sz="0" w:space="0" w:color="auto"/>
                                                                          </w:divBdr>
                                                                          <w:divsChild>
                                                                            <w:div w:id="2121146240">
                                                                              <w:marLeft w:val="0"/>
                                                                              <w:marRight w:val="0"/>
                                                                              <w:marTop w:val="0"/>
                                                                              <w:marBottom w:val="0"/>
                                                                              <w:divBdr>
                                                                                <w:top w:val="none" w:sz="0" w:space="0" w:color="auto"/>
                                                                                <w:left w:val="none" w:sz="0" w:space="0" w:color="auto"/>
                                                                                <w:bottom w:val="none" w:sz="0" w:space="0" w:color="auto"/>
                                                                                <w:right w:val="none" w:sz="0" w:space="0" w:color="auto"/>
                                                                              </w:divBdr>
                                                                              <w:divsChild>
                                                                                <w:div w:id="1263338559">
                                                                                  <w:marLeft w:val="0"/>
                                                                                  <w:marRight w:val="0"/>
                                                                                  <w:marTop w:val="0"/>
                                                                                  <w:marBottom w:val="0"/>
                                                                                  <w:divBdr>
                                                                                    <w:top w:val="none" w:sz="0" w:space="0" w:color="auto"/>
                                                                                    <w:left w:val="none" w:sz="0" w:space="0" w:color="auto"/>
                                                                                    <w:bottom w:val="none" w:sz="0" w:space="0" w:color="auto"/>
                                                                                    <w:right w:val="none" w:sz="0" w:space="0" w:color="auto"/>
                                                                                  </w:divBdr>
                                                                                </w:div>
                                                                                <w:div w:id="521095076">
                                                                                  <w:marLeft w:val="240"/>
                                                                                  <w:marRight w:val="0"/>
                                                                                  <w:marTop w:val="0"/>
                                                                                  <w:marBottom w:val="0"/>
                                                                                  <w:divBdr>
                                                                                    <w:top w:val="none" w:sz="0" w:space="0" w:color="auto"/>
                                                                                    <w:left w:val="none" w:sz="0" w:space="0" w:color="auto"/>
                                                                                    <w:bottom w:val="none" w:sz="0" w:space="0" w:color="auto"/>
                                                                                    <w:right w:val="none" w:sz="0" w:space="0" w:color="auto"/>
                                                                                  </w:divBdr>
                                                                                  <w:divsChild>
                                                                                    <w:div w:id="1819607365">
                                                                                      <w:marLeft w:val="0"/>
                                                                                      <w:marRight w:val="0"/>
                                                                                      <w:marTop w:val="0"/>
                                                                                      <w:marBottom w:val="0"/>
                                                                                      <w:divBdr>
                                                                                        <w:top w:val="none" w:sz="0" w:space="0" w:color="auto"/>
                                                                                        <w:left w:val="none" w:sz="0" w:space="0" w:color="auto"/>
                                                                                        <w:bottom w:val="none" w:sz="0" w:space="0" w:color="auto"/>
                                                                                        <w:right w:val="none" w:sz="0" w:space="0" w:color="auto"/>
                                                                                      </w:divBdr>
                                                                                    </w:div>
                                                                                    <w:div w:id="1253120816">
                                                                                      <w:marLeft w:val="0"/>
                                                                                      <w:marRight w:val="0"/>
                                                                                      <w:marTop w:val="0"/>
                                                                                      <w:marBottom w:val="0"/>
                                                                                      <w:divBdr>
                                                                                        <w:top w:val="none" w:sz="0" w:space="0" w:color="auto"/>
                                                                                        <w:left w:val="none" w:sz="0" w:space="0" w:color="auto"/>
                                                                                        <w:bottom w:val="none" w:sz="0" w:space="0" w:color="auto"/>
                                                                                        <w:right w:val="none" w:sz="0" w:space="0" w:color="auto"/>
                                                                                      </w:divBdr>
                                                                                    </w:div>
                                                                                  </w:divsChild>
                                                                                </w:div>
                                                                                <w:div w:id="1900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17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04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5038">
                                                  <w:marLeft w:val="0"/>
                                                  <w:marRight w:val="0"/>
                                                  <w:marTop w:val="0"/>
                                                  <w:marBottom w:val="0"/>
                                                  <w:divBdr>
                                                    <w:top w:val="none" w:sz="0" w:space="0" w:color="auto"/>
                                                    <w:left w:val="none" w:sz="0" w:space="0" w:color="auto"/>
                                                    <w:bottom w:val="none" w:sz="0" w:space="0" w:color="auto"/>
                                                    <w:right w:val="none" w:sz="0" w:space="0" w:color="auto"/>
                                                  </w:divBdr>
                                                  <w:divsChild>
                                                    <w:div w:id="1545748567">
                                                      <w:marLeft w:val="0"/>
                                                      <w:marRight w:val="0"/>
                                                      <w:marTop w:val="0"/>
                                                      <w:marBottom w:val="0"/>
                                                      <w:divBdr>
                                                        <w:top w:val="none" w:sz="0" w:space="0" w:color="auto"/>
                                                        <w:left w:val="none" w:sz="0" w:space="0" w:color="auto"/>
                                                        <w:bottom w:val="none" w:sz="0" w:space="0" w:color="auto"/>
                                                        <w:right w:val="none" w:sz="0" w:space="0" w:color="auto"/>
                                                      </w:divBdr>
                                                      <w:divsChild>
                                                        <w:div w:id="2105609309">
                                                          <w:marLeft w:val="0"/>
                                                          <w:marRight w:val="0"/>
                                                          <w:marTop w:val="0"/>
                                                          <w:marBottom w:val="0"/>
                                                          <w:divBdr>
                                                            <w:top w:val="none" w:sz="0" w:space="0" w:color="auto"/>
                                                            <w:left w:val="none" w:sz="0" w:space="0" w:color="auto"/>
                                                            <w:bottom w:val="none" w:sz="0" w:space="0" w:color="auto"/>
                                                            <w:right w:val="none" w:sz="0" w:space="0" w:color="auto"/>
                                                          </w:divBdr>
                                                        </w:div>
                                                        <w:div w:id="1009914864">
                                                          <w:marLeft w:val="240"/>
                                                          <w:marRight w:val="0"/>
                                                          <w:marTop w:val="0"/>
                                                          <w:marBottom w:val="0"/>
                                                          <w:divBdr>
                                                            <w:top w:val="none" w:sz="0" w:space="0" w:color="auto"/>
                                                            <w:left w:val="none" w:sz="0" w:space="0" w:color="auto"/>
                                                            <w:bottom w:val="none" w:sz="0" w:space="0" w:color="auto"/>
                                                            <w:right w:val="none" w:sz="0" w:space="0" w:color="auto"/>
                                                          </w:divBdr>
                                                          <w:divsChild>
                                                            <w:div w:id="1263224815">
                                                              <w:marLeft w:val="0"/>
                                                              <w:marRight w:val="0"/>
                                                              <w:marTop w:val="0"/>
                                                              <w:marBottom w:val="0"/>
                                                              <w:divBdr>
                                                                <w:top w:val="none" w:sz="0" w:space="0" w:color="auto"/>
                                                                <w:left w:val="none" w:sz="0" w:space="0" w:color="auto"/>
                                                                <w:bottom w:val="none" w:sz="0" w:space="0" w:color="auto"/>
                                                                <w:right w:val="none" w:sz="0" w:space="0" w:color="auto"/>
                                                              </w:divBdr>
                                                            </w:div>
                                                            <w:div w:id="1352339078">
                                                              <w:marLeft w:val="0"/>
                                                              <w:marRight w:val="0"/>
                                                              <w:marTop w:val="0"/>
                                                              <w:marBottom w:val="0"/>
                                                              <w:divBdr>
                                                                <w:top w:val="none" w:sz="0" w:space="0" w:color="auto"/>
                                                                <w:left w:val="none" w:sz="0" w:space="0" w:color="auto"/>
                                                                <w:bottom w:val="none" w:sz="0" w:space="0" w:color="auto"/>
                                                                <w:right w:val="none" w:sz="0" w:space="0" w:color="auto"/>
                                                              </w:divBdr>
                                                              <w:divsChild>
                                                                <w:div w:id="965739098">
                                                                  <w:marLeft w:val="0"/>
                                                                  <w:marRight w:val="0"/>
                                                                  <w:marTop w:val="0"/>
                                                                  <w:marBottom w:val="0"/>
                                                                  <w:divBdr>
                                                                    <w:top w:val="none" w:sz="0" w:space="0" w:color="auto"/>
                                                                    <w:left w:val="none" w:sz="0" w:space="0" w:color="auto"/>
                                                                    <w:bottom w:val="none" w:sz="0" w:space="0" w:color="auto"/>
                                                                    <w:right w:val="none" w:sz="0" w:space="0" w:color="auto"/>
                                                                  </w:divBdr>
                                                                  <w:divsChild>
                                                                    <w:div w:id="1189371898">
                                                                      <w:marLeft w:val="0"/>
                                                                      <w:marRight w:val="0"/>
                                                                      <w:marTop w:val="0"/>
                                                                      <w:marBottom w:val="0"/>
                                                                      <w:divBdr>
                                                                        <w:top w:val="none" w:sz="0" w:space="0" w:color="auto"/>
                                                                        <w:left w:val="none" w:sz="0" w:space="0" w:color="auto"/>
                                                                        <w:bottom w:val="none" w:sz="0" w:space="0" w:color="auto"/>
                                                                        <w:right w:val="none" w:sz="0" w:space="0" w:color="auto"/>
                                                                      </w:divBdr>
                                                                    </w:div>
                                                                    <w:div w:id="727993456">
                                                                      <w:marLeft w:val="240"/>
                                                                      <w:marRight w:val="0"/>
                                                                      <w:marTop w:val="0"/>
                                                                      <w:marBottom w:val="0"/>
                                                                      <w:divBdr>
                                                                        <w:top w:val="none" w:sz="0" w:space="0" w:color="auto"/>
                                                                        <w:left w:val="none" w:sz="0" w:space="0" w:color="auto"/>
                                                                        <w:bottom w:val="none" w:sz="0" w:space="0" w:color="auto"/>
                                                                        <w:right w:val="none" w:sz="0" w:space="0" w:color="auto"/>
                                                                      </w:divBdr>
                                                                      <w:divsChild>
                                                                        <w:div w:id="220214718">
                                                                          <w:marLeft w:val="0"/>
                                                                          <w:marRight w:val="0"/>
                                                                          <w:marTop w:val="0"/>
                                                                          <w:marBottom w:val="0"/>
                                                                          <w:divBdr>
                                                                            <w:top w:val="none" w:sz="0" w:space="0" w:color="auto"/>
                                                                            <w:left w:val="none" w:sz="0" w:space="0" w:color="auto"/>
                                                                            <w:bottom w:val="none" w:sz="0" w:space="0" w:color="auto"/>
                                                                            <w:right w:val="none" w:sz="0" w:space="0" w:color="auto"/>
                                                                          </w:divBdr>
                                                                        </w:div>
                                                                        <w:div w:id="1593389374">
                                                                          <w:marLeft w:val="0"/>
                                                                          <w:marRight w:val="0"/>
                                                                          <w:marTop w:val="0"/>
                                                                          <w:marBottom w:val="0"/>
                                                                          <w:divBdr>
                                                                            <w:top w:val="none" w:sz="0" w:space="0" w:color="auto"/>
                                                                            <w:left w:val="none" w:sz="0" w:space="0" w:color="auto"/>
                                                                            <w:bottom w:val="none" w:sz="0" w:space="0" w:color="auto"/>
                                                                            <w:right w:val="none" w:sz="0" w:space="0" w:color="auto"/>
                                                                          </w:divBdr>
                                                                          <w:divsChild>
                                                                            <w:div w:id="1969704144">
                                                                              <w:marLeft w:val="0"/>
                                                                              <w:marRight w:val="0"/>
                                                                              <w:marTop w:val="0"/>
                                                                              <w:marBottom w:val="0"/>
                                                                              <w:divBdr>
                                                                                <w:top w:val="none" w:sz="0" w:space="0" w:color="auto"/>
                                                                                <w:left w:val="none" w:sz="0" w:space="0" w:color="auto"/>
                                                                                <w:bottom w:val="none" w:sz="0" w:space="0" w:color="auto"/>
                                                                                <w:right w:val="none" w:sz="0" w:space="0" w:color="auto"/>
                                                                              </w:divBdr>
                                                                              <w:divsChild>
                                                                                <w:div w:id="1278486501">
                                                                                  <w:marLeft w:val="0"/>
                                                                                  <w:marRight w:val="0"/>
                                                                                  <w:marTop w:val="0"/>
                                                                                  <w:marBottom w:val="0"/>
                                                                                  <w:divBdr>
                                                                                    <w:top w:val="none" w:sz="0" w:space="0" w:color="auto"/>
                                                                                    <w:left w:val="none" w:sz="0" w:space="0" w:color="auto"/>
                                                                                    <w:bottom w:val="none" w:sz="0" w:space="0" w:color="auto"/>
                                                                                    <w:right w:val="none" w:sz="0" w:space="0" w:color="auto"/>
                                                                                  </w:divBdr>
                                                                                </w:div>
                                                                                <w:div w:id="938953414">
                                                                                  <w:marLeft w:val="240"/>
                                                                                  <w:marRight w:val="0"/>
                                                                                  <w:marTop w:val="0"/>
                                                                                  <w:marBottom w:val="0"/>
                                                                                  <w:divBdr>
                                                                                    <w:top w:val="none" w:sz="0" w:space="0" w:color="auto"/>
                                                                                    <w:left w:val="none" w:sz="0" w:space="0" w:color="auto"/>
                                                                                    <w:bottom w:val="none" w:sz="0" w:space="0" w:color="auto"/>
                                                                                    <w:right w:val="none" w:sz="0" w:space="0" w:color="auto"/>
                                                                                  </w:divBdr>
                                                                                  <w:divsChild>
                                                                                    <w:div w:id="319582506">
                                                                                      <w:marLeft w:val="0"/>
                                                                                      <w:marRight w:val="0"/>
                                                                                      <w:marTop w:val="0"/>
                                                                                      <w:marBottom w:val="0"/>
                                                                                      <w:divBdr>
                                                                                        <w:top w:val="none" w:sz="0" w:space="0" w:color="auto"/>
                                                                                        <w:left w:val="none" w:sz="0" w:space="0" w:color="auto"/>
                                                                                        <w:bottom w:val="none" w:sz="0" w:space="0" w:color="auto"/>
                                                                                        <w:right w:val="none" w:sz="0" w:space="0" w:color="auto"/>
                                                                                      </w:divBdr>
                                                                                    </w:div>
                                                                                    <w:div w:id="281424654">
                                                                                      <w:marLeft w:val="0"/>
                                                                                      <w:marRight w:val="0"/>
                                                                                      <w:marTop w:val="0"/>
                                                                                      <w:marBottom w:val="0"/>
                                                                                      <w:divBdr>
                                                                                        <w:top w:val="none" w:sz="0" w:space="0" w:color="auto"/>
                                                                                        <w:left w:val="none" w:sz="0" w:space="0" w:color="auto"/>
                                                                                        <w:bottom w:val="none" w:sz="0" w:space="0" w:color="auto"/>
                                                                                        <w:right w:val="none" w:sz="0" w:space="0" w:color="auto"/>
                                                                                      </w:divBdr>
                                                                                    </w:div>
                                                                                  </w:divsChild>
                                                                                </w:div>
                                                                                <w:div w:id="55358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81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993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1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98642">
                                      <w:marLeft w:val="0"/>
                                      <w:marRight w:val="0"/>
                                      <w:marTop w:val="0"/>
                                      <w:marBottom w:val="0"/>
                                      <w:divBdr>
                                        <w:top w:val="none" w:sz="0" w:space="0" w:color="auto"/>
                                        <w:left w:val="none" w:sz="0" w:space="0" w:color="auto"/>
                                        <w:bottom w:val="none" w:sz="0" w:space="0" w:color="auto"/>
                                        <w:right w:val="none" w:sz="0" w:space="0" w:color="auto"/>
                                      </w:divBdr>
                                      <w:divsChild>
                                        <w:div w:id="1772972866">
                                          <w:marLeft w:val="0"/>
                                          <w:marRight w:val="0"/>
                                          <w:marTop w:val="0"/>
                                          <w:marBottom w:val="0"/>
                                          <w:divBdr>
                                            <w:top w:val="none" w:sz="0" w:space="0" w:color="auto"/>
                                            <w:left w:val="none" w:sz="0" w:space="0" w:color="auto"/>
                                            <w:bottom w:val="none" w:sz="0" w:space="0" w:color="auto"/>
                                            <w:right w:val="none" w:sz="0" w:space="0" w:color="auto"/>
                                          </w:divBdr>
                                          <w:divsChild>
                                            <w:div w:id="836336807">
                                              <w:marLeft w:val="0"/>
                                              <w:marRight w:val="0"/>
                                              <w:marTop w:val="0"/>
                                              <w:marBottom w:val="0"/>
                                              <w:divBdr>
                                                <w:top w:val="none" w:sz="0" w:space="0" w:color="auto"/>
                                                <w:left w:val="none" w:sz="0" w:space="0" w:color="auto"/>
                                                <w:bottom w:val="none" w:sz="0" w:space="0" w:color="auto"/>
                                                <w:right w:val="none" w:sz="0" w:space="0" w:color="auto"/>
                                              </w:divBdr>
                                            </w:div>
                                            <w:div w:id="1394037664">
                                              <w:marLeft w:val="240"/>
                                              <w:marRight w:val="0"/>
                                              <w:marTop w:val="0"/>
                                              <w:marBottom w:val="0"/>
                                              <w:divBdr>
                                                <w:top w:val="none" w:sz="0" w:space="0" w:color="auto"/>
                                                <w:left w:val="none" w:sz="0" w:space="0" w:color="auto"/>
                                                <w:bottom w:val="none" w:sz="0" w:space="0" w:color="auto"/>
                                                <w:right w:val="none" w:sz="0" w:space="0" w:color="auto"/>
                                              </w:divBdr>
                                              <w:divsChild>
                                                <w:div w:id="65997248">
                                                  <w:marLeft w:val="0"/>
                                                  <w:marRight w:val="0"/>
                                                  <w:marTop w:val="0"/>
                                                  <w:marBottom w:val="0"/>
                                                  <w:divBdr>
                                                    <w:top w:val="none" w:sz="0" w:space="0" w:color="auto"/>
                                                    <w:left w:val="none" w:sz="0" w:space="0" w:color="auto"/>
                                                    <w:bottom w:val="none" w:sz="0" w:space="0" w:color="auto"/>
                                                    <w:right w:val="none" w:sz="0" w:space="0" w:color="auto"/>
                                                  </w:divBdr>
                                                  <w:divsChild>
                                                    <w:div w:id="392852091">
                                                      <w:marLeft w:val="0"/>
                                                      <w:marRight w:val="0"/>
                                                      <w:marTop w:val="0"/>
                                                      <w:marBottom w:val="0"/>
                                                      <w:divBdr>
                                                        <w:top w:val="none" w:sz="0" w:space="0" w:color="auto"/>
                                                        <w:left w:val="none" w:sz="0" w:space="0" w:color="auto"/>
                                                        <w:bottom w:val="none" w:sz="0" w:space="0" w:color="auto"/>
                                                        <w:right w:val="none" w:sz="0" w:space="0" w:color="auto"/>
                                                      </w:divBdr>
                                                      <w:divsChild>
                                                        <w:div w:id="988169052">
                                                          <w:marLeft w:val="0"/>
                                                          <w:marRight w:val="0"/>
                                                          <w:marTop w:val="0"/>
                                                          <w:marBottom w:val="0"/>
                                                          <w:divBdr>
                                                            <w:top w:val="none" w:sz="0" w:space="0" w:color="auto"/>
                                                            <w:left w:val="none" w:sz="0" w:space="0" w:color="auto"/>
                                                            <w:bottom w:val="none" w:sz="0" w:space="0" w:color="auto"/>
                                                            <w:right w:val="none" w:sz="0" w:space="0" w:color="auto"/>
                                                          </w:divBdr>
                                                        </w:div>
                                                        <w:div w:id="1023630550">
                                                          <w:marLeft w:val="240"/>
                                                          <w:marRight w:val="0"/>
                                                          <w:marTop w:val="0"/>
                                                          <w:marBottom w:val="0"/>
                                                          <w:divBdr>
                                                            <w:top w:val="none" w:sz="0" w:space="0" w:color="auto"/>
                                                            <w:left w:val="none" w:sz="0" w:space="0" w:color="auto"/>
                                                            <w:bottom w:val="none" w:sz="0" w:space="0" w:color="auto"/>
                                                            <w:right w:val="none" w:sz="0" w:space="0" w:color="auto"/>
                                                          </w:divBdr>
                                                          <w:divsChild>
                                                            <w:div w:id="1434403209">
                                                              <w:marLeft w:val="0"/>
                                                              <w:marRight w:val="0"/>
                                                              <w:marTop w:val="0"/>
                                                              <w:marBottom w:val="0"/>
                                                              <w:divBdr>
                                                                <w:top w:val="none" w:sz="0" w:space="0" w:color="auto"/>
                                                                <w:left w:val="none" w:sz="0" w:space="0" w:color="auto"/>
                                                                <w:bottom w:val="none" w:sz="0" w:space="0" w:color="auto"/>
                                                                <w:right w:val="none" w:sz="0" w:space="0" w:color="auto"/>
                                                              </w:divBdr>
                                                              <w:divsChild>
                                                                <w:div w:id="205071535">
                                                                  <w:marLeft w:val="0"/>
                                                                  <w:marRight w:val="0"/>
                                                                  <w:marTop w:val="0"/>
                                                                  <w:marBottom w:val="0"/>
                                                                  <w:divBdr>
                                                                    <w:top w:val="none" w:sz="0" w:space="0" w:color="auto"/>
                                                                    <w:left w:val="none" w:sz="0" w:space="0" w:color="auto"/>
                                                                    <w:bottom w:val="none" w:sz="0" w:space="0" w:color="auto"/>
                                                                    <w:right w:val="none" w:sz="0" w:space="0" w:color="auto"/>
                                                                  </w:divBdr>
                                                                  <w:divsChild>
                                                                    <w:div w:id="1301037142">
                                                                      <w:marLeft w:val="0"/>
                                                                      <w:marRight w:val="0"/>
                                                                      <w:marTop w:val="0"/>
                                                                      <w:marBottom w:val="0"/>
                                                                      <w:divBdr>
                                                                        <w:top w:val="none" w:sz="0" w:space="0" w:color="auto"/>
                                                                        <w:left w:val="none" w:sz="0" w:space="0" w:color="auto"/>
                                                                        <w:bottom w:val="none" w:sz="0" w:space="0" w:color="auto"/>
                                                                        <w:right w:val="none" w:sz="0" w:space="0" w:color="auto"/>
                                                                      </w:divBdr>
                                                                    </w:div>
                                                                    <w:div w:id="1243102260">
                                                                      <w:marLeft w:val="240"/>
                                                                      <w:marRight w:val="0"/>
                                                                      <w:marTop w:val="0"/>
                                                                      <w:marBottom w:val="0"/>
                                                                      <w:divBdr>
                                                                        <w:top w:val="none" w:sz="0" w:space="0" w:color="auto"/>
                                                                        <w:left w:val="none" w:sz="0" w:space="0" w:color="auto"/>
                                                                        <w:bottom w:val="none" w:sz="0" w:space="0" w:color="auto"/>
                                                                        <w:right w:val="none" w:sz="0" w:space="0" w:color="auto"/>
                                                                      </w:divBdr>
                                                                      <w:divsChild>
                                                                        <w:div w:id="1186480705">
                                                                          <w:marLeft w:val="0"/>
                                                                          <w:marRight w:val="0"/>
                                                                          <w:marTop w:val="0"/>
                                                                          <w:marBottom w:val="0"/>
                                                                          <w:divBdr>
                                                                            <w:top w:val="none" w:sz="0" w:space="0" w:color="auto"/>
                                                                            <w:left w:val="none" w:sz="0" w:space="0" w:color="auto"/>
                                                                            <w:bottom w:val="none" w:sz="0" w:space="0" w:color="auto"/>
                                                                            <w:right w:val="none" w:sz="0" w:space="0" w:color="auto"/>
                                                                          </w:divBdr>
                                                                          <w:divsChild>
                                                                            <w:div w:id="172455049">
                                                                              <w:marLeft w:val="0"/>
                                                                              <w:marRight w:val="0"/>
                                                                              <w:marTop w:val="0"/>
                                                                              <w:marBottom w:val="0"/>
                                                                              <w:divBdr>
                                                                                <w:top w:val="none" w:sz="0" w:space="0" w:color="auto"/>
                                                                                <w:left w:val="none" w:sz="0" w:space="0" w:color="auto"/>
                                                                                <w:bottom w:val="none" w:sz="0" w:space="0" w:color="auto"/>
                                                                                <w:right w:val="none" w:sz="0" w:space="0" w:color="auto"/>
                                                                              </w:divBdr>
                                                                              <w:divsChild>
                                                                                <w:div w:id="1098990725">
                                                                                  <w:marLeft w:val="0"/>
                                                                                  <w:marRight w:val="0"/>
                                                                                  <w:marTop w:val="0"/>
                                                                                  <w:marBottom w:val="0"/>
                                                                                  <w:divBdr>
                                                                                    <w:top w:val="none" w:sz="0" w:space="0" w:color="auto"/>
                                                                                    <w:left w:val="none" w:sz="0" w:space="0" w:color="auto"/>
                                                                                    <w:bottom w:val="none" w:sz="0" w:space="0" w:color="auto"/>
                                                                                    <w:right w:val="none" w:sz="0" w:space="0" w:color="auto"/>
                                                                                  </w:divBdr>
                                                                                </w:div>
                                                                                <w:div w:id="1553417877">
                                                                                  <w:marLeft w:val="240"/>
                                                                                  <w:marRight w:val="0"/>
                                                                                  <w:marTop w:val="0"/>
                                                                                  <w:marBottom w:val="0"/>
                                                                                  <w:divBdr>
                                                                                    <w:top w:val="none" w:sz="0" w:space="0" w:color="auto"/>
                                                                                    <w:left w:val="none" w:sz="0" w:space="0" w:color="auto"/>
                                                                                    <w:bottom w:val="none" w:sz="0" w:space="0" w:color="auto"/>
                                                                                    <w:right w:val="none" w:sz="0" w:space="0" w:color="auto"/>
                                                                                  </w:divBdr>
                                                                                  <w:divsChild>
                                                                                    <w:div w:id="1008944979">
                                                                                      <w:marLeft w:val="0"/>
                                                                                      <w:marRight w:val="0"/>
                                                                                      <w:marTop w:val="0"/>
                                                                                      <w:marBottom w:val="0"/>
                                                                                      <w:divBdr>
                                                                                        <w:top w:val="none" w:sz="0" w:space="0" w:color="auto"/>
                                                                                        <w:left w:val="none" w:sz="0" w:space="0" w:color="auto"/>
                                                                                        <w:bottom w:val="none" w:sz="0" w:space="0" w:color="auto"/>
                                                                                        <w:right w:val="none" w:sz="0" w:space="0" w:color="auto"/>
                                                                                      </w:divBdr>
                                                                                    </w:div>
                                                                                  </w:divsChild>
                                                                                </w:div>
                                                                                <w:div w:id="179196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229480">
                                                                          <w:marLeft w:val="0"/>
                                                                          <w:marRight w:val="0"/>
                                                                          <w:marTop w:val="0"/>
                                                                          <w:marBottom w:val="0"/>
                                                                          <w:divBdr>
                                                                            <w:top w:val="none" w:sz="0" w:space="0" w:color="auto"/>
                                                                            <w:left w:val="none" w:sz="0" w:space="0" w:color="auto"/>
                                                                            <w:bottom w:val="none" w:sz="0" w:space="0" w:color="auto"/>
                                                                            <w:right w:val="none" w:sz="0" w:space="0" w:color="auto"/>
                                                                          </w:divBdr>
                                                                          <w:divsChild>
                                                                            <w:div w:id="1157307226">
                                                                              <w:marLeft w:val="0"/>
                                                                              <w:marRight w:val="0"/>
                                                                              <w:marTop w:val="0"/>
                                                                              <w:marBottom w:val="0"/>
                                                                              <w:divBdr>
                                                                                <w:top w:val="none" w:sz="0" w:space="0" w:color="auto"/>
                                                                                <w:left w:val="none" w:sz="0" w:space="0" w:color="auto"/>
                                                                                <w:bottom w:val="none" w:sz="0" w:space="0" w:color="auto"/>
                                                                                <w:right w:val="none" w:sz="0" w:space="0" w:color="auto"/>
                                                                              </w:divBdr>
                                                                              <w:divsChild>
                                                                                <w:div w:id="1395350673">
                                                                                  <w:marLeft w:val="0"/>
                                                                                  <w:marRight w:val="0"/>
                                                                                  <w:marTop w:val="0"/>
                                                                                  <w:marBottom w:val="0"/>
                                                                                  <w:divBdr>
                                                                                    <w:top w:val="none" w:sz="0" w:space="0" w:color="auto"/>
                                                                                    <w:left w:val="none" w:sz="0" w:space="0" w:color="auto"/>
                                                                                    <w:bottom w:val="none" w:sz="0" w:space="0" w:color="auto"/>
                                                                                    <w:right w:val="none" w:sz="0" w:space="0" w:color="auto"/>
                                                                                  </w:divBdr>
                                                                                </w:div>
                                                                                <w:div w:id="1288703856">
                                                                                  <w:marLeft w:val="240"/>
                                                                                  <w:marRight w:val="0"/>
                                                                                  <w:marTop w:val="0"/>
                                                                                  <w:marBottom w:val="0"/>
                                                                                  <w:divBdr>
                                                                                    <w:top w:val="none" w:sz="0" w:space="0" w:color="auto"/>
                                                                                    <w:left w:val="none" w:sz="0" w:space="0" w:color="auto"/>
                                                                                    <w:bottom w:val="none" w:sz="0" w:space="0" w:color="auto"/>
                                                                                    <w:right w:val="none" w:sz="0" w:space="0" w:color="auto"/>
                                                                                  </w:divBdr>
                                                                                  <w:divsChild>
                                                                                    <w:div w:id="1420978933">
                                                                                      <w:marLeft w:val="0"/>
                                                                                      <w:marRight w:val="0"/>
                                                                                      <w:marTop w:val="0"/>
                                                                                      <w:marBottom w:val="0"/>
                                                                                      <w:divBdr>
                                                                                        <w:top w:val="none" w:sz="0" w:space="0" w:color="auto"/>
                                                                                        <w:left w:val="none" w:sz="0" w:space="0" w:color="auto"/>
                                                                                        <w:bottom w:val="none" w:sz="0" w:space="0" w:color="auto"/>
                                                                                        <w:right w:val="none" w:sz="0" w:space="0" w:color="auto"/>
                                                                                      </w:divBdr>
                                                                                    </w:div>
                                                                                    <w:div w:id="1345135607">
                                                                                      <w:marLeft w:val="0"/>
                                                                                      <w:marRight w:val="0"/>
                                                                                      <w:marTop w:val="0"/>
                                                                                      <w:marBottom w:val="0"/>
                                                                                      <w:divBdr>
                                                                                        <w:top w:val="none" w:sz="0" w:space="0" w:color="auto"/>
                                                                                        <w:left w:val="none" w:sz="0" w:space="0" w:color="auto"/>
                                                                                        <w:bottom w:val="none" w:sz="0" w:space="0" w:color="auto"/>
                                                                                        <w:right w:val="none" w:sz="0" w:space="0" w:color="auto"/>
                                                                                      </w:divBdr>
                                                                                    </w:div>
                                                                                  </w:divsChild>
                                                                                </w:div>
                                                                                <w:div w:id="1523667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23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67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0867">
                                                  <w:marLeft w:val="0"/>
                                                  <w:marRight w:val="0"/>
                                                  <w:marTop w:val="0"/>
                                                  <w:marBottom w:val="0"/>
                                                  <w:divBdr>
                                                    <w:top w:val="none" w:sz="0" w:space="0" w:color="auto"/>
                                                    <w:left w:val="none" w:sz="0" w:space="0" w:color="auto"/>
                                                    <w:bottom w:val="none" w:sz="0" w:space="0" w:color="auto"/>
                                                    <w:right w:val="none" w:sz="0" w:space="0" w:color="auto"/>
                                                  </w:divBdr>
                                                  <w:divsChild>
                                                    <w:div w:id="950163938">
                                                      <w:marLeft w:val="0"/>
                                                      <w:marRight w:val="0"/>
                                                      <w:marTop w:val="0"/>
                                                      <w:marBottom w:val="0"/>
                                                      <w:divBdr>
                                                        <w:top w:val="none" w:sz="0" w:space="0" w:color="auto"/>
                                                        <w:left w:val="none" w:sz="0" w:space="0" w:color="auto"/>
                                                        <w:bottom w:val="none" w:sz="0" w:space="0" w:color="auto"/>
                                                        <w:right w:val="none" w:sz="0" w:space="0" w:color="auto"/>
                                                      </w:divBdr>
                                                      <w:divsChild>
                                                        <w:div w:id="136459801">
                                                          <w:marLeft w:val="0"/>
                                                          <w:marRight w:val="0"/>
                                                          <w:marTop w:val="0"/>
                                                          <w:marBottom w:val="0"/>
                                                          <w:divBdr>
                                                            <w:top w:val="none" w:sz="0" w:space="0" w:color="auto"/>
                                                            <w:left w:val="none" w:sz="0" w:space="0" w:color="auto"/>
                                                            <w:bottom w:val="none" w:sz="0" w:space="0" w:color="auto"/>
                                                            <w:right w:val="none" w:sz="0" w:space="0" w:color="auto"/>
                                                          </w:divBdr>
                                                        </w:div>
                                                        <w:div w:id="524372312">
                                                          <w:marLeft w:val="240"/>
                                                          <w:marRight w:val="0"/>
                                                          <w:marTop w:val="0"/>
                                                          <w:marBottom w:val="0"/>
                                                          <w:divBdr>
                                                            <w:top w:val="none" w:sz="0" w:space="0" w:color="auto"/>
                                                            <w:left w:val="none" w:sz="0" w:space="0" w:color="auto"/>
                                                            <w:bottom w:val="none" w:sz="0" w:space="0" w:color="auto"/>
                                                            <w:right w:val="none" w:sz="0" w:space="0" w:color="auto"/>
                                                          </w:divBdr>
                                                          <w:divsChild>
                                                            <w:div w:id="1675184550">
                                                              <w:marLeft w:val="0"/>
                                                              <w:marRight w:val="0"/>
                                                              <w:marTop w:val="0"/>
                                                              <w:marBottom w:val="0"/>
                                                              <w:divBdr>
                                                                <w:top w:val="none" w:sz="0" w:space="0" w:color="auto"/>
                                                                <w:left w:val="none" w:sz="0" w:space="0" w:color="auto"/>
                                                                <w:bottom w:val="none" w:sz="0" w:space="0" w:color="auto"/>
                                                                <w:right w:val="none" w:sz="0" w:space="0" w:color="auto"/>
                                                              </w:divBdr>
                                                            </w:div>
                                                            <w:div w:id="1534880428">
                                                              <w:marLeft w:val="0"/>
                                                              <w:marRight w:val="0"/>
                                                              <w:marTop w:val="0"/>
                                                              <w:marBottom w:val="0"/>
                                                              <w:divBdr>
                                                                <w:top w:val="none" w:sz="0" w:space="0" w:color="auto"/>
                                                                <w:left w:val="none" w:sz="0" w:space="0" w:color="auto"/>
                                                                <w:bottom w:val="none" w:sz="0" w:space="0" w:color="auto"/>
                                                                <w:right w:val="none" w:sz="0" w:space="0" w:color="auto"/>
                                                              </w:divBdr>
                                                              <w:divsChild>
                                                                <w:div w:id="1838571546">
                                                                  <w:marLeft w:val="0"/>
                                                                  <w:marRight w:val="0"/>
                                                                  <w:marTop w:val="0"/>
                                                                  <w:marBottom w:val="0"/>
                                                                  <w:divBdr>
                                                                    <w:top w:val="none" w:sz="0" w:space="0" w:color="auto"/>
                                                                    <w:left w:val="none" w:sz="0" w:space="0" w:color="auto"/>
                                                                    <w:bottom w:val="none" w:sz="0" w:space="0" w:color="auto"/>
                                                                    <w:right w:val="none" w:sz="0" w:space="0" w:color="auto"/>
                                                                  </w:divBdr>
                                                                  <w:divsChild>
                                                                    <w:div w:id="197403157">
                                                                      <w:marLeft w:val="0"/>
                                                                      <w:marRight w:val="0"/>
                                                                      <w:marTop w:val="0"/>
                                                                      <w:marBottom w:val="0"/>
                                                                      <w:divBdr>
                                                                        <w:top w:val="none" w:sz="0" w:space="0" w:color="auto"/>
                                                                        <w:left w:val="none" w:sz="0" w:space="0" w:color="auto"/>
                                                                        <w:bottom w:val="none" w:sz="0" w:space="0" w:color="auto"/>
                                                                        <w:right w:val="none" w:sz="0" w:space="0" w:color="auto"/>
                                                                      </w:divBdr>
                                                                    </w:div>
                                                                    <w:div w:id="1317414255">
                                                                      <w:marLeft w:val="240"/>
                                                                      <w:marRight w:val="0"/>
                                                                      <w:marTop w:val="0"/>
                                                                      <w:marBottom w:val="0"/>
                                                                      <w:divBdr>
                                                                        <w:top w:val="none" w:sz="0" w:space="0" w:color="auto"/>
                                                                        <w:left w:val="none" w:sz="0" w:space="0" w:color="auto"/>
                                                                        <w:bottom w:val="none" w:sz="0" w:space="0" w:color="auto"/>
                                                                        <w:right w:val="none" w:sz="0" w:space="0" w:color="auto"/>
                                                                      </w:divBdr>
                                                                      <w:divsChild>
                                                                        <w:div w:id="298729515">
                                                                          <w:marLeft w:val="0"/>
                                                                          <w:marRight w:val="0"/>
                                                                          <w:marTop w:val="0"/>
                                                                          <w:marBottom w:val="0"/>
                                                                          <w:divBdr>
                                                                            <w:top w:val="none" w:sz="0" w:space="0" w:color="auto"/>
                                                                            <w:left w:val="none" w:sz="0" w:space="0" w:color="auto"/>
                                                                            <w:bottom w:val="none" w:sz="0" w:space="0" w:color="auto"/>
                                                                            <w:right w:val="none" w:sz="0" w:space="0" w:color="auto"/>
                                                                          </w:divBdr>
                                                                        </w:div>
                                                                        <w:div w:id="1674337458">
                                                                          <w:marLeft w:val="0"/>
                                                                          <w:marRight w:val="0"/>
                                                                          <w:marTop w:val="0"/>
                                                                          <w:marBottom w:val="0"/>
                                                                          <w:divBdr>
                                                                            <w:top w:val="none" w:sz="0" w:space="0" w:color="auto"/>
                                                                            <w:left w:val="none" w:sz="0" w:space="0" w:color="auto"/>
                                                                            <w:bottom w:val="none" w:sz="0" w:space="0" w:color="auto"/>
                                                                            <w:right w:val="none" w:sz="0" w:space="0" w:color="auto"/>
                                                                          </w:divBdr>
                                                                          <w:divsChild>
                                                                            <w:div w:id="704327385">
                                                                              <w:marLeft w:val="0"/>
                                                                              <w:marRight w:val="0"/>
                                                                              <w:marTop w:val="0"/>
                                                                              <w:marBottom w:val="0"/>
                                                                              <w:divBdr>
                                                                                <w:top w:val="none" w:sz="0" w:space="0" w:color="auto"/>
                                                                                <w:left w:val="none" w:sz="0" w:space="0" w:color="auto"/>
                                                                                <w:bottom w:val="none" w:sz="0" w:space="0" w:color="auto"/>
                                                                                <w:right w:val="none" w:sz="0" w:space="0" w:color="auto"/>
                                                                              </w:divBdr>
                                                                              <w:divsChild>
                                                                                <w:div w:id="1486968662">
                                                                                  <w:marLeft w:val="0"/>
                                                                                  <w:marRight w:val="0"/>
                                                                                  <w:marTop w:val="0"/>
                                                                                  <w:marBottom w:val="0"/>
                                                                                  <w:divBdr>
                                                                                    <w:top w:val="none" w:sz="0" w:space="0" w:color="auto"/>
                                                                                    <w:left w:val="none" w:sz="0" w:space="0" w:color="auto"/>
                                                                                    <w:bottom w:val="none" w:sz="0" w:space="0" w:color="auto"/>
                                                                                    <w:right w:val="none" w:sz="0" w:space="0" w:color="auto"/>
                                                                                  </w:divBdr>
                                                                                </w:div>
                                                                                <w:div w:id="585261856">
                                                                                  <w:marLeft w:val="240"/>
                                                                                  <w:marRight w:val="0"/>
                                                                                  <w:marTop w:val="0"/>
                                                                                  <w:marBottom w:val="0"/>
                                                                                  <w:divBdr>
                                                                                    <w:top w:val="none" w:sz="0" w:space="0" w:color="auto"/>
                                                                                    <w:left w:val="none" w:sz="0" w:space="0" w:color="auto"/>
                                                                                    <w:bottom w:val="none" w:sz="0" w:space="0" w:color="auto"/>
                                                                                    <w:right w:val="none" w:sz="0" w:space="0" w:color="auto"/>
                                                                                  </w:divBdr>
                                                                                  <w:divsChild>
                                                                                    <w:div w:id="331421699">
                                                                                      <w:marLeft w:val="0"/>
                                                                                      <w:marRight w:val="0"/>
                                                                                      <w:marTop w:val="0"/>
                                                                                      <w:marBottom w:val="0"/>
                                                                                      <w:divBdr>
                                                                                        <w:top w:val="none" w:sz="0" w:space="0" w:color="auto"/>
                                                                                        <w:left w:val="none" w:sz="0" w:space="0" w:color="auto"/>
                                                                                        <w:bottom w:val="none" w:sz="0" w:space="0" w:color="auto"/>
                                                                                        <w:right w:val="none" w:sz="0" w:space="0" w:color="auto"/>
                                                                                      </w:divBdr>
                                                                                    </w:div>
                                                                                    <w:div w:id="1219511785">
                                                                                      <w:marLeft w:val="0"/>
                                                                                      <w:marRight w:val="0"/>
                                                                                      <w:marTop w:val="0"/>
                                                                                      <w:marBottom w:val="0"/>
                                                                                      <w:divBdr>
                                                                                        <w:top w:val="none" w:sz="0" w:space="0" w:color="auto"/>
                                                                                        <w:left w:val="none" w:sz="0" w:space="0" w:color="auto"/>
                                                                                        <w:bottom w:val="none" w:sz="0" w:space="0" w:color="auto"/>
                                                                                        <w:right w:val="none" w:sz="0" w:space="0" w:color="auto"/>
                                                                                      </w:divBdr>
                                                                                    </w:div>
                                                                                  </w:divsChild>
                                                                                </w:div>
                                                                                <w:div w:id="167703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835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4326">
                                                              <w:marLeft w:val="0"/>
                                                              <w:marRight w:val="0"/>
                                                              <w:marTop w:val="0"/>
                                                              <w:marBottom w:val="0"/>
                                                              <w:divBdr>
                                                                <w:top w:val="none" w:sz="0" w:space="0" w:color="auto"/>
                                                                <w:left w:val="none" w:sz="0" w:space="0" w:color="auto"/>
                                                                <w:bottom w:val="none" w:sz="0" w:space="0" w:color="auto"/>
                                                                <w:right w:val="none" w:sz="0" w:space="0" w:color="auto"/>
                                                              </w:divBdr>
                                                              <w:divsChild>
                                                                <w:div w:id="551159124">
                                                                  <w:marLeft w:val="0"/>
                                                                  <w:marRight w:val="0"/>
                                                                  <w:marTop w:val="0"/>
                                                                  <w:marBottom w:val="0"/>
                                                                  <w:divBdr>
                                                                    <w:top w:val="none" w:sz="0" w:space="0" w:color="auto"/>
                                                                    <w:left w:val="none" w:sz="0" w:space="0" w:color="auto"/>
                                                                    <w:bottom w:val="none" w:sz="0" w:space="0" w:color="auto"/>
                                                                    <w:right w:val="none" w:sz="0" w:space="0" w:color="auto"/>
                                                                  </w:divBdr>
                                                                  <w:divsChild>
                                                                    <w:div w:id="2058815545">
                                                                      <w:marLeft w:val="0"/>
                                                                      <w:marRight w:val="0"/>
                                                                      <w:marTop w:val="0"/>
                                                                      <w:marBottom w:val="0"/>
                                                                      <w:divBdr>
                                                                        <w:top w:val="none" w:sz="0" w:space="0" w:color="auto"/>
                                                                        <w:left w:val="none" w:sz="0" w:space="0" w:color="auto"/>
                                                                        <w:bottom w:val="none" w:sz="0" w:space="0" w:color="auto"/>
                                                                        <w:right w:val="none" w:sz="0" w:space="0" w:color="auto"/>
                                                                      </w:divBdr>
                                                                    </w:div>
                                                                    <w:div w:id="1544321512">
                                                                      <w:marLeft w:val="240"/>
                                                                      <w:marRight w:val="0"/>
                                                                      <w:marTop w:val="0"/>
                                                                      <w:marBottom w:val="0"/>
                                                                      <w:divBdr>
                                                                        <w:top w:val="none" w:sz="0" w:space="0" w:color="auto"/>
                                                                        <w:left w:val="none" w:sz="0" w:space="0" w:color="auto"/>
                                                                        <w:bottom w:val="none" w:sz="0" w:space="0" w:color="auto"/>
                                                                        <w:right w:val="none" w:sz="0" w:space="0" w:color="auto"/>
                                                                      </w:divBdr>
                                                                      <w:divsChild>
                                                                        <w:div w:id="109477265">
                                                                          <w:marLeft w:val="0"/>
                                                                          <w:marRight w:val="0"/>
                                                                          <w:marTop w:val="0"/>
                                                                          <w:marBottom w:val="0"/>
                                                                          <w:divBdr>
                                                                            <w:top w:val="none" w:sz="0" w:space="0" w:color="auto"/>
                                                                            <w:left w:val="none" w:sz="0" w:space="0" w:color="auto"/>
                                                                            <w:bottom w:val="none" w:sz="0" w:space="0" w:color="auto"/>
                                                                            <w:right w:val="none" w:sz="0" w:space="0" w:color="auto"/>
                                                                          </w:divBdr>
                                                                          <w:divsChild>
                                                                            <w:div w:id="152526868">
                                                                              <w:marLeft w:val="0"/>
                                                                              <w:marRight w:val="0"/>
                                                                              <w:marTop w:val="0"/>
                                                                              <w:marBottom w:val="0"/>
                                                                              <w:divBdr>
                                                                                <w:top w:val="none" w:sz="0" w:space="0" w:color="auto"/>
                                                                                <w:left w:val="none" w:sz="0" w:space="0" w:color="auto"/>
                                                                                <w:bottom w:val="none" w:sz="0" w:space="0" w:color="auto"/>
                                                                                <w:right w:val="none" w:sz="0" w:space="0" w:color="auto"/>
                                                                              </w:divBdr>
                                                                              <w:divsChild>
                                                                                <w:div w:id="41634401">
                                                                                  <w:marLeft w:val="0"/>
                                                                                  <w:marRight w:val="0"/>
                                                                                  <w:marTop w:val="0"/>
                                                                                  <w:marBottom w:val="0"/>
                                                                                  <w:divBdr>
                                                                                    <w:top w:val="none" w:sz="0" w:space="0" w:color="auto"/>
                                                                                    <w:left w:val="none" w:sz="0" w:space="0" w:color="auto"/>
                                                                                    <w:bottom w:val="none" w:sz="0" w:space="0" w:color="auto"/>
                                                                                    <w:right w:val="none" w:sz="0" w:space="0" w:color="auto"/>
                                                                                  </w:divBdr>
                                                                                </w:div>
                                                                                <w:div w:id="248541908">
                                                                                  <w:marLeft w:val="240"/>
                                                                                  <w:marRight w:val="0"/>
                                                                                  <w:marTop w:val="0"/>
                                                                                  <w:marBottom w:val="0"/>
                                                                                  <w:divBdr>
                                                                                    <w:top w:val="none" w:sz="0" w:space="0" w:color="auto"/>
                                                                                    <w:left w:val="none" w:sz="0" w:space="0" w:color="auto"/>
                                                                                    <w:bottom w:val="none" w:sz="0" w:space="0" w:color="auto"/>
                                                                                    <w:right w:val="none" w:sz="0" w:space="0" w:color="auto"/>
                                                                                  </w:divBdr>
                                                                                  <w:divsChild>
                                                                                    <w:div w:id="274336002">
                                                                                      <w:marLeft w:val="0"/>
                                                                                      <w:marRight w:val="0"/>
                                                                                      <w:marTop w:val="0"/>
                                                                                      <w:marBottom w:val="0"/>
                                                                                      <w:divBdr>
                                                                                        <w:top w:val="none" w:sz="0" w:space="0" w:color="auto"/>
                                                                                        <w:left w:val="none" w:sz="0" w:space="0" w:color="auto"/>
                                                                                        <w:bottom w:val="none" w:sz="0" w:space="0" w:color="auto"/>
                                                                                        <w:right w:val="none" w:sz="0" w:space="0" w:color="auto"/>
                                                                                      </w:divBdr>
                                                                                    </w:div>
                                                                                    <w:div w:id="617570114">
                                                                                      <w:marLeft w:val="0"/>
                                                                                      <w:marRight w:val="0"/>
                                                                                      <w:marTop w:val="0"/>
                                                                                      <w:marBottom w:val="0"/>
                                                                                      <w:divBdr>
                                                                                        <w:top w:val="none" w:sz="0" w:space="0" w:color="auto"/>
                                                                                        <w:left w:val="none" w:sz="0" w:space="0" w:color="auto"/>
                                                                                        <w:bottom w:val="none" w:sz="0" w:space="0" w:color="auto"/>
                                                                                        <w:right w:val="none" w:sz="0" w:space="0" w:color="auto"/>
                                                                                      </w:divBdr>
                                                                                    </w:div>
                                                                                  </w:divsChild>
                                                                                </w:div>
                                                                                <w:div w:id="176109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06207">
                                                                          <w:marLeft w:val="0"/>
                                                                          <w:marRight w:val="0"/>
                                                                          <w:marTop w:val="0"/>
                                                                          <w:marBottom w:val="0"/>
                                                                          <w:divBdr>
                                                                            <w:top w:val="none" w:sz="0" w:space="0" w:color="auto"/>
                                                                            <w:left w:val="none" w:sz="0" w:space="0" w:color="auto"/>
                                                                            <w:bottom w:val="none" w:sz="0" w:space="0" w:color="auto"/>
                                                                            <w:right w:val="none" w:sz="0" w:space="0" w:color="auto"/>
                                                                          </w:divBdr>
                                                                          <w:divsChild>
                                                                            <w:div w:id="1647707231">
                                                                              <w:marLeft w:val="0"/>
                                                                              <w:marRight w:val="0"/>
                                                                              <w:marTop w:val="0"/>
                                                                              <w:marBottom w:val="0"/>
                                                                              <w:divBdr>
                                                                                <w:top w:val="none" w:sz="0" w:space="0" w:color="auto"/>
                                                                                <w:left w:val="none" w:sz="0" w:space="0" w:color="auto"/>
                                                                                <w:bottom w:val="none" w:sz="0" w:space="0" w:color="auto"/>
                                                                                <w:right w:val="none" w:sz="0" w:space="0" w:color="auto"/>
                                                                              </w:divBdr>
                                                                              <w:divsChild>
                                                                                <w:div w:id="1580166191">
                                                                                  <w:marLeft w:val="0"/>
                                                                                  <w:marRight w:val="0"/>
                                                                                  <w:marTop w:val="0"/>
                                                                                  <w:marBottom w:val="0"/>
                                                                                  <w:divBdr>
                                                                                    <w:top w:val="none" w:sz="0" w:space="0" w:color="auto"/>
                                                                                    <w:left w:val="none" w:sz="0" w:space="0" w:color="auto"/>
                                                                                    <w:bottom w:val="none" w:sz="0" w:space="0" w:color="auto"/>
                                                                                    <w:right w:val="none" w:sz="0" w:space="0" w:color="auto"/>
                                                                                  </w:divBdr>
                                                                                </w:div>
                                                                                <w:div w:id="1824882165">
                                                                                  <w:marLeft w:val="240"/>
                                                                                  <w:marRight w:val="0"/>
                                                                                  <w:marTop w:val="0"/>
                                                                                  <w:marBottom w:val="0"/>
                                                                                  <w:divBdr>
                                                                                    <w:top w:val="none" w:sz="0" w:space="0" w:color="auto"/>
                                                                                    <w:left w:val="none" w:sz="0" w:space="0" w:color="auto"/>
                                                                                    <w:bottom w:val="none" w:sz="0" w:space="0" w:color="auto"/>
                                                                                    <w:right w:val="none" w:sz="0" w:space="0" w:color="auto"/>
                                                                                  </w:divBdr>
                                                                                  <w:divsChild>
                                                                                    <w:div w:id="1553425915">
                                                                                      <w:marLeft w:val="0"/>
                                                                                      <w:marRight w:val="0"/>
                                                                                      <w:marTop w:val="0"/>
                                                                                      <w:marBottom w:val="0"/>
                                                                                      <w:divBdr>
                                                                                        <w:top w:val="none" w:sz="0" w:space="0" w:color="auto"/>
                                                                                        <w:left w:val="none" w:sz="0" w:space="0" w:color="auto"/>
                                                                                        <w:bottom w:val="none" w:sz="0" w:space="0" w:color="auto"/>
                                                                                        <w:right w:val="none" w:sz="0" w:space="0" w:color="auto"/>
                                                                                      </w:divBdr>
                                                                                    </w:div>
                                                                                    <w:div w:id="1882009626">
                                                                                      <w:marLeft w:val="0"/>
                                                                                      <w:marRight w:val="0"/>
                                                                                      <w:marTop w:val="0"/>
                                                                                      <w:marBottom w:val="0"/>
                                                                                      <w:divBdr>
                                                                                        <w:top w:val="none" w:sz="0" w:space="0" w:color="auto"/>
                                                                                        <w:left w:val="none" w:sz="0" w:space="0" w:color="auto"/>
                                                                                        <w:bottom w:val="none" w:sz="0" w:space="0" w:color="auto"/>
                                                                                        <w:right w:val="none" w:sz="0" w:space="0" w:color="auto"/>
                                                                                      </w:divBdr>
                                                                                    </w:div>
                                                                                  </w:divsChild>
                                                                                </w:div>
                                                                                <w:div w:id="128831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0660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50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111142">
                                                  <w:marLeft w:val="0"/>
                                                  <w:marRight w:val="0"/>
                                                  <w:marTop w:val="0"/>
                                                  <w:marBottom w:val="0"/>
                                                  <w:divBdr>
                                                    <w:top w:val="none" w:sz="0" w:space="0" w:color="auto"/>
                                                    <w:left w:val="none" w:sz="0" w:space="0" w:color="auto"/>
                                                    <w:bottom w:val="none" w:sz="0" w:space="0" w:color="auto"/>
                                                    <w:right w:val="none" w:sz="0" w:space="0" w:color="auto"/>
                                                  </w:divBdr>
                                                  <w:divsChild>
                                                    <w:div w:id="648872635">
                                                      <w:marLeft w:val="0"/>
                                                      <w:marRight w:val="0"/>
                                                      <w:marTop w:val="0"/>
                                                      <w:marBottom w:val="0"/>
                                                      <w:divBdr>
                                                        <w:top w:val="none" w:sz="0" w:space="0" w:color="auto"/>
                                                        <w:left w:val="none" w:sz="0" w:space="0" w:color="auto"/>
                                                        <w:bottom w:val="none" w:sz="0" w:space="0" w:color="auto"/>
                                                        <w:right w:val="none" w:sz="0" w:space="0" w:color="auto"/>
                                                      </w:divBdr>
                                                      <w:divsChild>
                                                        <w:div w:id="959342981">
                                                          <w:marLeft w:val="0"/>
                                                          <w:marRight w:val="0"/>
                                                          <w:marTop w:val="0"/>
                                                          <w:marBottom w:val="0"/>
                                                          <w:divBdr>
                                                            <w:top w:val="none" w:sz="0" w:space="0" w:color="auto"/>
                                                            <w:left w:val="none" w:sz="0" w:space="0" w:color="auto"/>
                                                            <w:bottom w:val="none" w:sz="0" w:space="0" w:color="auto"/>
                                                            <w:right w:val="none" w:sz="0" w:space="0" w:color="auto"/>
                                                          </w:divBdr>
                                                        </w:div>
                                                        <w:div w:id="1680309042">
                                                          <w:marLeft w:val="240"/>
                                                          <w:marRight w:val="0"/>
                                                          <w:marTop w:val="0"/>
                                                          <w:marBottom w:val="0"/>
                                                          <w:divBdr>
                                                            <w:top w:val="none" w:sz="0" w:space="0" w:color="auto"/>
                                                            <w:left w:val="none" w:sz="0" w:space="0" w:color="auto"/>
                                                            <w:bottom w:val="none" w:sz="0" w:space="0" w:color="auto"/>
                                                            <w:right w:val="none" w:sz="0" w:space="0" w:color="auto"/>
                                                          </w:divBdr>
                                                          <w:divsChild>
                                                            <w:div w:id="1012949819">
                                                              <w:marLeft w:val="0"/>
                                                              <w:marRight w:val="0"/>
                                                              <w:marTop w:val="0"/>
                                                              <w:marBottom w:val="0"/>
                                                              <w:divBdr>
                                                                <w:top w:val="none" w:sz="0" w:space="0" w:color="auto"/>
                                                                <w:left w:val="none" w:sz="0" w:space="0" w:color="auto"/>
                                                                <w:bottom w:val="none" w:sz="0" w:space="0" w:color="auto"/>
                                                                <w:right w:val="none" w:sz="0" w:space="0" w:color="auto"/>
                                                              </w:divBdr>
                                                              <w:divsChild>
                                                                <w:div w:id="266550291">
                                                                  <w:marLeft w:val="0"/>
                                                                  <w:marRight w:val="0"/>
                                                                  <w:marTop w:val="0"/>
                                                                  <w:marBottom w:val="0"/>
                                                                  <w:divBdr>
                                                                    <w:top w:val="none" w:sz="0" w:space="0" w:color="auto"/>
                                                                    <w:left w:val="none" w:sz="0" w:space="0" w:color="auto"/>
                                                                    <w:bottom w:val="none" w:sz="0" w:space="0" w:color="auto"/>
                                                                    <w:right w:val="none" w:sz="0" w:space="0" w:color="auto"/>
                                                                  </w:divBdr>
                                                                  <w:divsChild>
                                                                    <w:div w:id="1072196065">
                                                                      <w:marLeft w:val="0"/>
                                                                      <w:marRight w:val="0"/>
                                                                      <w:marTop w:val="0"/>
                                                                      <w:marBottom w:val="0"/>
                                                                      <w:divBdr>
                                                                        <w:top w:val="none" w:sz="0" w:space="0" w:color="auto"/>
                                                                        <w:left w:val="none" w:sz="0" w:space="0" w:color="auto"/>
                                                                        <w:bottom w:val="none" w:sz="0" w:space="0" w:color="auto"/>
                                                                        <w:right w:val="none" w:sz="0" w:space="0" w:color="auto"/>
                                                                      </w:divBdr>
                                                                    </w:div>
                                                                    <w:div w:id="436683678">
                                                                      <w:marLeft w:val="240"/>
                                                                      <w:marRight w:val="0"/>
                                                                      <w:marTop w:val="0"/>
                                                                      <w:marBottom w:val="0"/>
                                                                      <w:divBdr>
                                                                        <w:top w:val="none" w:sz="0" w:space="0" w:color="auto"/>
                                                                        <w:left w:val="none" w:sz="0" w:space="0" w:color="auto"/>
                                                                        <w:bottom w:val="none" w:sz="0" w:space="0" w:color="auto"/>
                                                                        <w:right w:val="none" w:sz="0" w:space="0" w:color="auto"/>
                                                                      </w:divBdr>
                                                                      <w:divsChild>
                                                                        <w:div w:id="807164366">
                                                                          <w:marLeft w:val="0"/>
                                                                          <w:marRight w:val="0"/>
                                                                          <w:marTop w:val="0"/>
                                                                          <w:marBottom w:val="0"/>
                                                                          <w:divBdr>
                                                                            <w:top w:val="none" w:sz="0" w:space="0" w:color="auto"/>
                                                                            <w:left w:val="none" w:sz="0" w:space="0" w:color="auto"/>
                                                                            <w:bottom w:val="none" w:sz="0" w:space="0" w:color="auto"/>
                                                                            <w:right w:val="none" w:sz="0" w:space="0" w:color="auto"/>
                                                                          </w:divBdr>
                                                                          <w:divsChild>
                                                                            <w:div w:id="721321724">
                                                                              <w:marLeft w:val="0"/>
                                                                              <w:marRight w:val="0"/>
                                                                              <w:marTop w:val="0"/>
                                                                              <w:marBottom w:val="0"/>
                                                                              <w:divBdr>
                                                                                <w:top w:val="none" w:sz="0" w:space="0" w:color="auto"/>
                                                                                <w:left w:val="none" w:sz="0" w:space="0" w:color="auto"/>
                                                                                <w:bottom w:val="none" w:sz="0" w:space="0" w:color="auto"/>
                                                                                <w:right w:val="none" w:sz="0" w:space="0" w:color="auto"/>
                                                                              </w:divBdr>
                                                                              <w:divsChild>
                                                                                <w:div w:id="16468574">
                                                                                  <w:marLeft w:val="0"/>
                                                                                  <w:marRight w:val="0"/>
                                                                                  <w:marTop w:val="0"/>
                                                                                  <w:marBottom w:val="0"/>
                                                                                  <w:divBdr>
                                                                                    <w:top w:val="none" w:sz="0" w:space="0" w:color="auto"/>
                                                                                    <w:left w:val="none" w:sz="0" w:space="0" w:color="auto"/>
                                                                                    <w:bottom w:val="none" w:sz="0" w:space="0" w:color="auto"/>
                                                                                    <w:right w:val="none" w:sz="0" w:space="0" w:color="auto"/>
                                                                                  </w:divBdr>
                                                                                </w:div>
                                                                                <w:div w:id="1822768460">
                                                                                  <w:marLeft w:val="240"/>
                                                                                  <w:marRight w:val="0"/>
                                                                                  <w:marTop w:val="0"/>
                                                                                  <w:marBottom w:val="0"/>
                                                                                  <w:divBdr>
                                                                                    <w:top w:val="none" w:sz="0" w:space="0" w:color="auto"/>
                                                                                    <w:left w:val="none" w:sz="0" w:space="0" w:color="auto"/>
                                                                                    <w:bottom w:val="none" w:sz="0" w:space="0" w:color="auto"/>
                                                                                    <w:right w:val="none" w:sz="0" w:space="0" w:color="auto"/>
                                                                                  </w:divBdr>
                                                                                  <w:divsChild>
                                                                                    <w:div w:id="582762934">
                                                                                      <w:marLeft w:val="0"/>
                                                                                      <w:marRight w:val="0"/>
                                                                                      <w:marTop w:val="0"/>
                                                                                      <w:marBottom w:val="0"/>
                                                                                      <w:divBdr>
                                                                                        <w:top w:val="none" w:sz="0" w:space="0" w:color="auto"/>
                                                                                        <w:left w:val="none" w:sz="0" w:space="0" w:color="auto"/>
                                                                                        <w:bottom w:val="none" w:sz="0" w:space="0" w:color="auto"/>
                                                                                        <w:right w:val="none" w:sz="0" w:space="0" w:color="auto"/>
                                                                                      </w:divBdr>
                                                                                    </w:div>
                                                                                  </w:divsChild>
                                                                                </w:div>
                                                                                <w:div w:id="78415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91745">
                                                                          <w:marLeft w:val="0"/>
                                                                          <w:marRight w:val="0"/>
                                                                          <w:marTop w:val="0"/>
                                                                          <w:marBottom w:val="0"/>
                                                                          <w:divBdr>
                                                                            <w:top w:val="none" w:sz="0" w:space="0" w:color="auto"/>
                                                                            <w:left w:val="none" w:sz="0" w:space="0" w:color="auto"/>
                                                                            <w:bottom w:val="none" w:sz="0" w:space="0" w:color="auto"/>
                                                                            <w:right w:val="none" w:sz="0" w:space="0" w:color="auto"/>
                                                                          </w:divBdr>
                                                                          <w:divsChild>
                                                                            <w:div w:id="1403717527">
                                                                              <w:marLeft w:val="0"/>
                                                                              <w:marRight w:val="0"/>
                                                                              <w:marTop w:val="0"/>
                                                                              <w:marBottom w:val="0"/>
                                                                              <w:divBdr>
                                                                                <w:top w:val="none" w:sz="0" w:space="0" w:color="auto"/>
                                                                                <w:left w:val="none" w:sz="0" w:space="0" w:color="auto"/>
                                                                                <w:bottom w:val="none" w:sz="0" w:space="0" w:color="auto"/>
                                                                                <w:right w:val="none" w:sz="0" w:space="0" w:color="auto"/>
                                                                              </w:divBdr>
                                                                              <w:divsChild>
                                                                                <w:div w:id="1206990372">
                                                                                  <w:marLeft w:val="0"/>
                                                                                  <w:marRight w:val="0"/>
                                                                                  <w:marTop w:val="0"/>
                                                                                  <w:marBottom w:val="0"/>
                                                                                  <w:divBdr>
                                                                                    <w:top w:val="none" w:sz="0" w:space="0" w:color="auto"/>
                                                                                    <w:left w:val="none" w:sz="0" w:space="0" w:color="auto"/>
                                                                                    <w:bottom w:val="none" w:sz="0" w:space="0" w:color="auto"/>
                                                                                    <w:right w:val="none" w:sz="0" w:space="0" w:color="auto"/>
                                                                                  </w:divBdr>
                                                                                </w:div>
                                                                                <w:div w:id="1179811068">
                                                                                  <w:marLeft w:val="240"/>
                                                                                  <w:marRight w:val="0"/>
                                                                                  <w:marTop w:val="0"/>
                                                                                  <w:marBottom w:val="0"/>
                                                                                  <w:divBdr>
                                                                                    <w:top w:val="none" w:sz="0" w:space="0" w:color="auto"/>
                                                                                    <w:left w:val="none" w:sz="0" w:space="0" w:color="auto"/>
                                                                                    <w:bottom w:val="none" w:sz="0" w:space="0" w:color="auto"/>
                                                                                    <w:right w:val="none" w:sz="0" w:space="0" w:color="auto"/>
                                                                                  </w:divBdr>
                                                                                  <w:divsChild>
                                                                                    <w:div w:id="688063551">
                                                                                      <w:marLeft w:val="0"/>
                                                                                      <w:marRight w:val="0"/>
                                                                                      <w:marTop w:val="0"/>
                                                                                      <w:marBottom w:val="0"/>
                                                                                      <w:divBdr>
                                                                                        <w:top w:val="none" w:sz="0" w:space="0" w:color="auto"/>
                                                                                        <w:left w:val="none" w:sz="0" w:space="0" w:color="auto"/>
                                                                                        <w:bottom w:val="none" w:sz="0" w:space="0" w:color="auto"/>
                                                                                        <w:right w:val="none" w:sz="0" w:space="0" w:color="auto"/>
                                                                                      </w:divBdr>
                                                                                    </w:div>
                                                                                    <w:div w:id="1564215749">
                                                                                      <w:marLeft w:val="0"/>
                                                                                      <w:marRight w:val="0"/>
                                                                                      <w:marTop w:val="0"/>
                                                                                      <w:marBottom w:val="0"/>
                                                                                      <w:divBdr>
                                                                                        <w:top w:val="none" w:sz="0" w:space="0" w:color="auto"/>
                                                                                        <w:left w:val="none" w:sz="0" w:space="0" w:color="auto"/>
                                                                                        <w:bottom w:val="none" w:sz="0" w:space="0" w:color="auto"/>
                                                                                        <w:right w:val="none" w:sz="0" w:space="0" w:color="auto"/>
                                                                                      </w:divBdr>
                                                                                    </w:div>
                                                                                  </w:divsChild>
                                                                                </w:div>
                                                                                <w:div w:id="13395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001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98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21131">
                                                  <w:marLeft w:val="0"/>
                                                  <w:marRight w:val="0"/>
                                                  <w:marTop w:val="0"/>
                                                  <w:marBottom w:val="0"/>
                                                  <w:divBdr>
                                                    <w:top w:val="none" w:sz="0" w:space="0" w:color="auto"/>
                                                    <w:left w:val="none" w:sz="0" w:space="0" w:color="auto"/>
                                                    <w:bottom w:val="none" w:sz="0" w:space="0" w:color="auto"/>
                                                    <w:right w:val="none" w:sz="0" w:space="0" w:color="auto"/>
                                                  </w:divBdr>
                                                  <w:divsChild>
                                                    <w:div w:id="195699732">
                                                      <w:marLeft w:val="0"/>
                                                      <w:marRight w:val="0"/>
                                                      <w:marTop w:val="0"/>
                                                      <w:marBottom w:val="0"/>
                                                      <w:divBdr>
                                                        <w:top w:val="none" w:sz="0" w:space="0" w:color="auto"/>
                                                        <w:left w:val="none" w:sz="0" w:space="0" w:color="auto"/>
                                                        <w:bottom w:val="none" w:sz="0" w:space="0" w:color="auto"/>
                                                        <w:right w:val="none" w:sz="0" w:space="0" w:color="auto"/>
                                                      </w:divBdr>
                                                      <w:divsChild>
                                                        <w:div w:id="917447662">
                                                          <w:marLeft w:val="0"/>
                                                          <w:marRight w:val="0"/>
                                                          <w:marTop w:val="0"/>
                                                          <w:marBottom w:val="0"/>
                                                          <w:divBdr>
                                                            <w:top w:val="none" w:sz="0" w:space="0" w:color="auto"/>
                                                            <w:left w:val="none" w:sz="0" w:space="0" w:color="auto"/>
                                                            <w:bottom w:val="none" w:sz="0" w:space="0" w:color="auto"/>
                                                            <w:right w:val="none" w:sz="0" w:space="0" w:color="auto"/>
                                                          </w:divBdr>
                                                        </w:div>
                                                        <w:div w:id="167988999">
                                                          <w:marLeft w:val="240"/>
                                                          <w:marRight w:val="0"/>
                                                          <w:marTop w:val="0"/>
                                                          <w:marBottom w:val="0"/>
                                                          <w:divBdr>
                                                            <w:top w:val="none" w:sz="0" w:space="0" w:color="auto"/>
                                                            <w:left w:val="none" w:sz="0" w:space="0" w:color="auto"/>
                                                            <w:bottom w:val="none" w:sz="0" w:space="0" w:color="auto"/>
                                                            <w:right w:val="none" w:sz="0" w:space="0" w:color="auto"/>
                                                          </w:divBdr>
                                                          <w:divsChild>
                                                            <w:div w:id="1891107960">
                                                              <w:marLeft w:val="0"/>
                                                              <w:marRight w:val="0"/>
                                                              <w:marTop w:val="0"/>
                                                              <w:marBottom w:val="0"/>
                                                              <w:divBdr>
                                                                <w:top w:val="none" w:sz="0" w:space="0" w:color="auto"/>
                                                                <w:left w:val="none" w:sz="0" w:space="0" w:color="auto"/>
                                                                <w:bottom w:val="none" w:sz="0" w:space="0" w:color="auto"/>
                                                                <w:right w:val="none" w:sz="0" w:space="0" w:color="auto"/>
                                                              </w:divBdr>
                                                            </w:div>
                                                            <w:div w:id="771970081">
                                                              <w:marLeft w:val="0"/>
                                                              <w:marRight w:val="0"/>
                                                              <w:marTop w:val="0"/>
                                                              <w:marBottom w:val="0"/>
                                                              <w:divBdr>
                                                                <w:top w:val="none" w:sz="0" w:space="0" w:color="auto"/>
                                                                <w:left w:val="none" w:sz="0" w:space="0" w:color="auto"/>
                                                                <w:bottom w:val="none" w:sz="0" w:space="0" w:color="auto"/>
                                                                <w:right w:val="none" w:sz="0" w:space="0" w:color="auto"/>
                                                              </w:divBdr>
                                                              <w:divsChild>
                                                                <w:div w:id="81611082">
                                                                  <w:marLeft w:val="0"/>
                                                                  <w:marRight w:val="0"/>
                                                                  <w:marTop w:val="0"/>
                                                                  <w:marBottom w:val="0"/>
                                                                  <w:divBdr>
                                                                    <w:top w:val="none" w:sz="0" w:space="0" w:color="auto"/>
                                                                    <w:left w:val="none" w:sz="0" w:space="0" w:color="auto"/>
                                                                    <w:bottom w:val="none" w:sz="0" w:space="0" w:color="auto"/>
                                                                    <w:right w:val="none" w:sz="0" w:space="0" w:color="auto"/>
                                                                  </w:divBdr>
                                                                  <w:divsChild>
                                                                    <w:div w:id="1783719531">
                                                                      <w:marLeft w:val="0"/>
                                                                      <w:marRight w:val="0"/>
                                                                      <w:marTop w:val="0"/>
                                                                      <w:marBottom w:val="0"/>
                                                                      <w:divBdr>
                                                                        <w:top w:val="none" w:sz="0" w:space="0" w:color="auto"/>
                                                                        <w:left w:val="none" w:sz="0" w:space="0" w:color="auto"/>
                                                                        <w:bottom w:val="none" w:sz="0" w:space="0" w:color="auto"/>
                                                                        <w:right w:val="none" w:sz="0" w:space="0" w:color="auto"/>
                                                                      </w:divBdr>
                                                                    </w:div>
                                                                    <w:div w:id="604845053">
                                                                      <w:marLeft w:val="240"/>
                                                                      <w:marRight w:val="0"/>
                                                                      <w:marTop w:val="0"/>
                                                                      <w:marBottom w:val="0"/>
                                                                      <w:divBdr>
                                                                        <w:top w:val="none" w:sz="0" w:space="0" w:color="auto"/>
                                                                        <w:left w:val="none" w:sz="0" w:space="0" w:color="auto"/>
                                                                        <w:bottom w:val="none" w:sz="0" w:space="0" w:color="auto"/>
                                                                        <w:right w:val="none" w:sz="0" w:space="0" w:color="auto"/>
                                                                      </w:divBdr>
                                                                      <w:divsChild>
                                                                        <w:div w:id="156459456">
                                                                          <w:marLeft w:val="0"/>
                                                                          <w:marRight w:val="0"/>
                                                                          <w:marTop w:val="0"/>
                                                                          <w:marBottom w:val="0"/>
                                                                          <w:divBdr>
                                                                            <w:top w:val="none" w:sz="0" w:space="0" w:color="auto"/>
                                                                            <w:left w:val="none" w:sz="0" w:space="0" w:color="auto"/>
                                                                            <w:bottom w:val="none" w:sz="0" w:space="0" w:color="auto"/>
                                                                            <w:right w:val="none" w:sz="0" w:space="0" w:color="auto"/>
                                                                          </w:divBdr>
                                                                          <w:divsChild>
                                                                            <w:div w:id="996767069">
                                                                              <w:marLeft w:val="0"/>
                                                                              <w:marRight w:val="0"/>
                                                                              <w:marTop w:val="0"/>
                                                                              <w:marBottom w:val="0"/>
                                                                              <w:divBdr>
                                                                                <w:top w:val="none" w:sz="0" w:space="0" w:color="auto"/>
                                                                                <w:left w:val="none" w:sz="0" w:space="0" w:color="auto"/>
                                                                                <w:bottom w:val="none" w:sz="0" w:space="0" w:color="auto"/>
                                                                                <w:right w:val="none" w:sz="0" w:space="0" w:color="auto"/>
                                                                              </w:divBdr>
                                                                              <w:divsChild>
                                                                                <w:div w:id="993919898">
                                                                                  <w:marLeft w:val="0"/>
                                                                                  <w:marRight w:val="0"/>
                                                                                  <w:marTop w:val="0"/>
                                                                                  <w:marBottom w:val="0"/>
                                                                                  <w:divBdr>
                                                                                    <w:top w:val="none" w:sz="0" w:space="0" w:color="auto"/>
                                                                                    <w:left w:val="none" w:sz="0" w:space="0" w:color="auto"/>
                                                                                    <w:bottom w:val="none" w:sz="0" w:space="0" w:color="auto"/>
                                                                                    <w:right w:val="none" w:sz="0" w:space="0" w:color="auto"/>
                                                                                  </w:divBdr>
                                                                                </w:div>
                                                                                <w:div w:id="705104196">
                                                                                  <w:marLeft w:val="240"/>
                                                                                  <w:marRight w:val="0"/>
                                                                                  <w:marTop w:val="0"/>
                                                                                  <w:marBottom w:val="0"/>
                                                                                  <w:divBdr>
                                                                                    <w:top w:val="none" w:sz="0" w:space="0" w:color="auto"/>
                                                                                    <w:left w:val="none" w:sz="0" w:space="0" w:color="auto"/>
                                                                                    <w:bottom w:val="none" w:sz="0" w:space="0" w:color="auto"/>
                                                                                    <w:right w:val="none" w:sz="0" w:space="0" w:color="auto"/>
                                                                                  </w:divBdr>
                                                                                  <w:divsChild>
                                                                                    <w:div w:id="1188636781">
                                                                                      <w:marLeft w:val="0"/>
                                                                                      <w:marRight w:val="0"/>
                                                                                      <w:marTop w:val="0"/>
                                                                                      <w:marBottom w:val="0"/>
                                                                                      <w:divBdr>
                                                                                        <w:top w:val="none" w:sz="0" w:space="0" w:color="auto"/>
                                                                                        <w:left w:val="none" w:sz="0" w:space="0" w:color="auto"/>
                                                                                        <w:bottom w:val="none" w:sz="0" w:space="0" w:color="auto"/>
                                                                                        <w:right w:val="none" w:sz="0" w:space="0" w:color="auto"/>
                                                                                      </w:divBdr>
                                                                                    </w:div>
                                                                                    <w:div w:id="1799952547">
                                                                                      <w:marLeft w:val="0"/>
                                                                                      <w:marRight w:val="0"/>
                                                                                      <w:marTop w:val="0"/>
                                                                                      <w:marBottom w:val="0"/>
                                                                                      <w:divBdr>
                                                                                        <w:top w:val="none" w:sz="0" w:space="0" w:color="auto"/>
                                                                                        <w:left w:val="none" w:sz="0" w:space="0" w:color="auto"/>
                                                                                        <w:bottom w:val="none" w:sz="0" w:space="0" w:color="auto"/>
                                                                                        <w:right w:val="none" w:sz="0" w:space="0" w:color="auto"/>
                                                                                      </w:divBdr>
                                                                                    </w:div>
                                                                                  </w:divsChild>
                                                                                </w:div>
                                                                                <w:div w:id="196472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805704">
                                                                          <w:marLeft w:val="0"/>
                                                                          <w:marRight w:val="0"/>
                                                                          <w:marTop w:val="0"/>
                                                                          <w:marBottom w:val="0"/>
                                                                          <w:divBdr>
                                                                            <w:top w:val="none" w:sz="0" w:space="0" w:color="auto"/>
                                                                            <w:left w:val="none" w:sz="0" w:space="0" w:color="auto"/>
                                                                            <w:bottom w:val="none" w:sz="0" w:space="0" w:color="auto"/>
                                                                            <w:right w:val="none" w:sz="0" w:space="0" w:color="auto"/>
                                                                          </w:divBdr>
                                                                          <w:divsChild>
                                                                            <w:div w:id="306857125">
                                                                              <w:marLeft w:val="0"/>
                                                                              <w:marRight w:val="0"/>
                                                                              <w:marTop w:val="0"/>
                                                                              <w:marBottom w:val="0"/>
                                                                              <w:divBdr>
                                                                                <w:top w:val="none" w:sz="0" w:space="0" w:color="auto"/>
                                                                                <w:left w:val="none" w:sz="0" w:space="0" w:color="auto"/>
                                                                                <w:bottom w:val="none" w:sz="0" w:space="0" w:color="auto"/>
                                                                                <w:right w:val="none" w:sz="0" w:space="0" w:color="auto"/>
                                                                              </w:divBdr>
                                                                              <w:divsChild>
                                                                                <w:div w:id="428351536">
                                                                                  <w:marLeft w:val="0"/>
                                                                                  <w:marRight w:val="0"/>
                                                                                  <w:marTop w:val="0"/>
                                                                                  <w:marBottom w:val="0"/>
                                                                                  <w:divBdr>
                                                                                    <w:top w:val="none" w:sz="0" w:space="0" w:color="auto"/>
                                                                                    <w:left w:val="none" w:sz="0" w:space="0" w:color="auto"/>
                                                                                    <w:bottom w:val="none" w:sz="0" w:space="0" w:color="auto"/>
                                                                                    <w:right w:val="none" w:sz="0" w:space="0" w:color="auto"/>
                                                                                  </w:divBdr>
                                                                                </w:div>
                                                                                <w:div w:id="171801938">
                                                                                  <w:marLeft w:val="240"/>
                                                                                  <w:marRight w:val="0"/>
                                                                                  <w:marTop w:val="0"/>
                                                                                  <w:marBottom w:val="0"/>
                                                                                  <w:divBdr>
                                                                                    <w:top w:val="none" w:sz="0" w:space="0" w:color="auto"/>
                                                                                    <w:left w:val="none" w:sz="0" w:space="0" w:color="auto"/>
                                                                                    <w:bottom w:val="none" w:sz="0" w:space="0" w:color="auto"/>
                                                                                    <w:right w:val="none" w:sz="0" w:space="0" w:color="auto"/>
                                                                                  </w:divBdr>
                                                                                  <w:divsChild>
                                                                                    <w:div w:id="1715814389">
                                                                                      <w:marLeft w:val="0"/>
                                                                                      <w:marRight w:val="0"/>
                                                                                      <w:marTop w:val="0"/>
                                                                                      <w:marBottom w:val="0"/>
                                                                                      <w:divBdr>
                                                                                        <w:top w:val="none" w:sz="0" w:space="0" w:color="auto"/>
                                                                                        <w:left w:val="none" w:sz="0" w:space="0" w:color="auto"/>
                                                                                        <w:bottom w:val="none" w:sz="0" w:space="0" w:color="auto"/>
                                                                                        <w:right w:val="none" w:sz="0" w:space="0" w:color="auto"/>
                                                                                      </w:divBdr>
                                                                                    </w:div>
                                                                                    <w:div w:id="665012072">
                                                                                      <w:marLeft w:val="0"/>
                                                                                      <w:marRight w:val="0"/>
                                                                                      <w:marTop w:val="0"/>
                                                                                      <w:marBottom w:val="0"/>
                                                                                      <w:divBdr>
                                                                                        <w:top w:val="none" w:sz="0" w:space="0" w:color="auto"/>
                                                                                        <w:left w:val="none" w:sz="0" w:space="0" w:color="auto"/>
                                                                                        <w:bottom w:val="none" w:sz="0" w:space="0" w:color="auto"/>
                                                                                        <w:right w:val="none" w:sz="0" w:space="0" w:color="auto"/>
                                                                                      </w:divBdr>
                                                                                    </w:div>
                                                                                  </w:divsChild>
                                                                                </w:div>
                                                                                <w:div w:id="162923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29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01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81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37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08545">
      <w:bodyDiv w:val="1"/>
      <w:marLeft w:val="0"/>
      <w:marRight w:val="0"/>
      <w:marTop w:val="0"/>
      <w:marBottom w:val="0"/>
      <w:divBdr>
        <w:top w:val="none" w:sz="0" w:space="0" w:color="auto"/>
        <w:left w:val="none" w:sz="0" w:space="0" w:color="auto"/>
        <w:bottom w:val="none" w:sz="0" w:space="0" w:color="auto"/>
        <w:right w:val="none" w:sz="0" w:space="0" w:color="auto"/>
      </w:divBdr>
      <w:divsChild>
        <w:div w:id="287274271">
          <w:marLeft w:val="240"/>
          <w:marRight w:val="0"/>
          <w:marTop w:val="0"/>
          <w:marBottom w:val="0"/>
          <w:divBdr>
            <w:top w:val="none" w:sz="0" w:space="0" w:color="auto"/>
            <w:left w:val="none" w:sz="0" w:space="0" w:color="auto"/>
            <w:bottom w:val="none" w:sz="0" w:space="0" w:color="auto"/>
            <w:right w:val="none" w:sz="0" w:space="0" w:color="auto"/>
          </w:divBdr>
          <w:divsChild>
            <w:div w:id="10299540">
              <w:marLeft w:val="0"/>
              <w:marRight w:val="0"/>
              <w:marTop w:val="0"/>
              <w:marBottom w:val="0"/>
              <w:divBdr>
                <w:top w:val="none" w:sz="0" w:space="0" w:color="auto"/>
                <w:left w:val="none" w:sz="0" w:space="0" w:color="auto"/>
                <w:bottom w:val="none" w:sz="0" w:space="0" w:color="auto"/>
                <w:right w:val="none" w:sz="0" w:space="0" w:color="auto"/>
              </w:divBdr>
            </w:div>
            <w:div w:id="386343101">
              <w:marLeft w:val="0"/>
              <w:marRight w:val="0"/>
              <w:marTop w:val="0"/>
              <w:marBottom w:val="0"/>
              <w:divBdr>
                <w:top w:val="none" w:sz="0" w:space="0" w:color="auto"/>
                <w:left w:val="none" w:sz="0" w:space="0" w:color="auto"/>
                <w:bottom w:val="none" w:sz="0" w:space="0" w:color="auto"/>
                <w:right w:val="none" w:sz="0" w:space="0" w:color="auto"/>
              </w:divBdr>
              <w:divsChild>
                <w:div w:id="1239248417">
                  <w:marLeft w:val="0"/>
                  <w:marRight w:val="0"/>
                  <w:marTop w:val="0"/>
                  <w:marBottom w:val="0"/>
                  <w:divBdr>
                    <w:top w:val="none" w:sz="0" w:space="0" w:color="auto"/>
                    <w:left w:val="none" w:sz="0" w:space="0" w:color="auto"/>
                    <w:bottom w:val="none" w:sz="0" w:space="0" w:color="auto"/>
                    <w:right w:val="none" w:sz="0" w:space="0" w:color="auto"/>
                  </w:divBdr>
                  <w:divsChild>
                    <w:div w:id="190384107">
                      <w:marLeft w:val="0"/>
                      <w:marRight w:val="0"/>
                      <w:marTop w:val="0"/>
                      <w:marBottom w:val="0"/>
                      <w:divBdr>
                        <w:top w:val="none" w:sz="0" w:space="0" w:color="auto"/>
                        <w:left w:val="none" w:sz="0" w:space="0" w:color="auto"/>
                        <w:bottom w:val="none" w:sz="0" w:space="0" w:color="auto"/>
                        <w:right w:val="none" w:sz="0" w:space="0" w:color="auto"/>
                      </w:divBdr>
                    </w:div>
                    <w:div w:id="740374475">
                      <w:marLeft w:val="0"/>
                      <w:marRight w:val="0"/>
                      <w:marTop w:val="0"/>
                      <w:marBottom w:val="0"/>
                      <w:divBdr>
                        <w:top w:val="none" w:sz="0" w:space="0" w:color="auto"/>
                        <w:left w:val="none" w:sz="0" w:space="0" w:color="auto"/>
                        <w:bottom w:val="none" w:sz="0" w:space="0" w:color="auto"/>
                        <w:right w:val="none" w:sz="0" w:space="0" w:color="auto"/>
                      </w:divBdr>
                    </w:div>
                    <w:div w:id="1773626829">
                      <w:marLeft w:val="240"/>
                      <w:marRight w:val="0"/>
                      <w:marTop w:val="0"/>
                      <w:marBottom w:val="0"/>
                      <w:divBdr>
                        <w:top w:val="none" w:sz="0" w:space="0" w:color="auto"/>
                        <w:left w:val="none" w:sz="0" w:space="0" w:color="auto"/>
                        <w:bottom w:val="none" w:sz="0" w:space="0" w:color="auto"/>
                        <w:right w:val="none" w:sz="0" w:space="0" w:color="auto"/>
                      </w:divBdr>
                      <w:divsChild>
                        <w:div w:id="1441143873">
                          <w:marLeft w:val="0"/>
                          <w:marRight w:val="0"/>
                          <w:marTop w:val="0"/>
                          <w:marBottom w:val="0"/>
                          <w:divBdr>
                            <w:top w:val="none" w:sz="0" w:space="0" w:color="auto"/>
                            <w:left w:val="none" w:sz="0" w:space="0" w:color="auto"/>
                            <w:bottom w:val="none" w:sz="0" w:space="0" w:color="auto"/>
                            <w:right w:val="none" w:sz="0" w:space="0" w:color="auto"/>
                          </w:divBdr>
                          <w:divsChild>
                            <w:div w:id="2072656639">
                              <w:marLeft w:val="0"/>
                              <w:marRight w:val="0"/>
                              <w:marTop w:val="0"/>
                              <w:marBottom w:val="0"/>
                              <w:divBdr>
                                <w:top w:val="none" w:sz="0" w:space="0" w:color="auto"/>
                                <w:left w:val="none" w:sz="0" w:space="0" w:color="auto"/>
                                <w:bottom w:val="none" w:sz="0" w:space="0" w:color="auto"/>
                                <w:right w:val="none" w:sz="0" w:space="0" w:color="auto"/>
                              </w:divBdr>
                              <w:divsChild>
                                <w:div w:id="678771231">
                                  <w:marLeft w:val="240"/>
                                  <w:marRight w:val="0"/>
                                  <w:marTop w:val="0"/>
                                  <w:marBottom w:val="0"/>
                                  <w:divBdr>
                                    <w:top w:val="none" w:sz="0" w:space="0" w:color="auto"/>
                                    <w:left w:val="none" w:sz="0" w:space="0" w:color="auto"/>
                                    <w:bottom w:val="none" w:sz="0" w:space="0" w:color="auto"/>
                                    <w:right w:val="none" w:sz="0" w:space="0" w:color="auto"/>
                                  </w:divBdr>
                                  <w:divsChild>
                                    <w:div w:id="1823304896">
                                      <w:marLeft w:val="0"/>
                                      <w:marRight w:val="0"/>
                                      <w:marTop w:val="0"/>
                                      <w:marBottom w:val="0"/>
                                      <w:divBdr>
                                        <w:top w:val="none" w:sz="0" w:space="0" w:color="auto"/>
                                        <w:left w:val="none" w:sz="0" w:space="0" w:color="auto"/>
                                        <w:bottom w:val="none" w:sz="0" w:space="0" w:color="auto"/>
                                        <w:right w:val="none" w:sz="0" w:space="0" w:color="auto"/>
                                      </w:divBdr>
                                    </w:div>
                                    <w:div w:id="1833401479">
                                      <w:marLeft w:val="0"/>
                                      <w:marRight w:val="0"/>
                                      <w:marTop w:val="0"/>
                                      <w:marBottom w:val="0"/>
                                      <w:divBdr>
                                        <w:top w:val="none" w:sz="0" w:space="0" w:color="auto"/>
                                        <w:left w:val="none" w:sz="0" w:space="0" w:color="auto"/>
                                        <w:bottom w:val="none" w:sz="0" w:space="0" w:color="auto"/>
                                        <w:right w:val="none" w:sz="0" w:space="0" w:color="auto"/>
                                      </w:divBdr>
                                    </w:div>
                                  </w:divsChild>
                                </w:div>
                                <w:div w:id="857044086">
                                  <w:marLeft w:val="0"/>
                                  <w:marRight w:val="0"/>
                                  <w:marTop w:val="0"/>
                                  <w:marBottom w:val="0"/>
                                  <w:divBdr>
                                    <w:top w:val="none" w:sz="0" w:space="0" w:color="auto"/>
                                    <w:left w:val="none" w:sz="0" w:space="0" w:color="auto"/>
                                    <w:bottom w:val="none" w:sz="0" w:space="0" w:color="auto"/>
                                    <w:right w:val="none" w:sz="0" w:space="0" w:color="auto"/>
                                  </w:divBdr>
                                </w:div>
                                <w:div w:id="127652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101983">
                          <w:marLeft w:val="0"/>
                          <w:marRight w:val="0"/>
                          <w:marTop w:val="0"/>
                          <w:marBottom w:val="0"/>
                          <w:divBdr>
                            <w:top w:val="none" w:sz="0" w:space="0" w:color="auto"/>
                            <w:left w:val="none" w:sz="0" w:space="0" w:color="auto"/>
                            <w:bottom w:val="none" w:sz="0" w:space="0" w:color="auto"/>
                            <w:right w:val="none" w:sz="0" w:space="0" w:color="auto"/>
                          </w:divBdr>
                          <w:divsChild>
                            <w:div w:id="945501811">
                              <w:marLeft w:val="0"/>
                              <w:marRight w:val="0"/>
                              <w:marTop w:val="0"/>
                              <w:marBottom w:val="0"/>
                              <w:divBdr>
                                <w:top w:val="none" w:sz="0" w:space="0" w:color="auto"/>
                                <w:left w:val="none" w:sz="0" w:space="0" w:color="auto"/>
                                <w:bottom w:val="none" w:sz="0" w:space="0" w:color="auto"/>
                                <w:right w:val="none" w:sz="0" w:space="0" w:color="auto"/>
                              </w:divBdr>
                              <w:divsChild>
                                <w:div w:id="31271761">
                                  <w:marLeft w:val="0"/>
                                  <w:marRight w:val="0"/>
                                  <w:marTop w:val="0"/>
                                  <w:marBottom w:val="0"/>
                                  <w:divBdr>
                                    <w:top w:val="none" w:sz="0" w:space="0" w:color="auto"/>
                                    <w:left w:val="none" w:sz="0" w:space="0" w:color="auto"/>
                                    <w:bottom w:val="none" w:sz="0" w:space="0" w:color="auto"/>
                                    <w:right w:val="none" w:sz="0" w:space="0" w:color="auto"/>
                                  </w:divBdr>
                                </w:div>
                                <w:div w:id="933629793">
                                  <w:marLeft w:val="240"/>
                                  <w:marRight w:val="0"/>
                                  <w:marTop w:val="0"/>
                                  <w:marBottom w:val="0"/>
                                  <w:divBdr>
                                    <w:top w:val="none" w:sz="0" w:space="0" w:color="auto"/>
                                    <w:left w:val="none" w:sz="0" w:space="0" w:color="auto"/>
                                    <w:bottom w:val="none" w:sz="0" w:space="0" w:color="auto"/>
                                    <w:right w:val="none" w:sz="0" w:space="0" w:color="auto"/>
                                  </w:divBdr>
                                  <w:divsChild>
                                    <w:div w:id="1456942235">
                                      <w:marLeft w:val="0"/>
                                      <w:marRight w:val="0"/>
                                      <w:marTop w:val="0"/>
                                      <w:marBottom w:val="0"/>
                                      <w:divBdr>
                                        <w:top w:val="none" w:sz="0" w:space="0" w:color="auto"/>
                                        <w:left w:val="none" w:sz="0" w:space="0" w:color="auto"/>
                                        <w:bottom w:val="none" w:sz="0" w:space="0" w:color="auto"/>
                                        <w:right w:val="none" w:sz="0" w:space="0" w:color="auto"/>
                                      </w:divBdr>
                                    </w:div>
                                    <w:div w:id="1483233251">
                                      <w:marLeft w:val="0"/>
                                      <w:marRight w:val="0"/>
                                      <w:marTop w:val="0"/>
                                      <w:marBottom w:val="0"/>
                                      <w:divBdr>
                                        <w:top w:val="none" w:sz="0" w:space="0" w:color="auto"/>
                                        <w:left w:val="none" w:sz="0" w:space="0" w:color="auto"/>
                                        <w:bottom w:val="none" w:sz="0" w:space="0" w:color="auto"/>
                                        <w:right w:val="none" w:sz="0" w:space="0" w:color="auto"/>
                                      </w:divBdr>
                                    </w:div>
                                  </w:divsChild>
                                </w:div>
                                <w:div w:id="205075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189418">
              <w:marLeft w:val="0"/>
              <w:marRight w:val="0"/>
              <w:marTop w:val="0"/>
              <w:marBottom w:val="0"/>
              <w:divBdr>
                <w:top w:val="none" w:sz="0" w:space="0" w:color="auto"/>
                <w:left w:val="none" w:sz="0" w:space="0" w:color="auto"/>
                <w:bottom w:val="none" w:sz="0" w:space="0" w:color="auto"/>
                <w:right w:val="none" w:sz="0" w:space="0" w:color="auto"/>
              </w:divBdr>
              <w:divsChild>
                <w:div w:id="239295184">
                  <w:marLeft w:val="0"/>
                  <w:marRight w:val="0"/>
                  <w:marTop w:val="0"/>
                  <w:marBottom w:val="0"/>
                  <w:divBdr>
                    <w:top w:val="none" w:sz="0" w:space="0" w:color="auto"/>
                    <w:left w:val="none" w:sz="0" w:space="0" w:color="auto"/>
                    <w:bottom w:val="none" w:sz="0" w:space="0" w:color="auto"/>
                    <w:right w:val="none" w:sz="0" w:space="0" w:color="auto"/>
                  </w:divBdr>
                  <w:divsChild>
                    <w:div w:id="1069578100">
                      <w:marLeft w:val="240"/>
                      <w:marRight w:val="0"/>
                      <w:marTop w:val="0"/>
                      <w:marBottom w:val="0"/>
                      <w:divBdr>
                        <w:top w:val="none" w:sz="0" w:space="0" w:color="auto"/>
                        <w:left w:val="none" w:sz="0" w:space="0" w:color="auto"/>
                        <w:bottom w:val="none" w:sz="0" w:space="0" w:color="auto"/>
                        <w:right w:val="none" w:sz="0" w:space="0" w:color="auto"/>
                      </w:divBdr>
                      <w:divsChild>
                        <w:div w:id="1268736110">
                          <w:marLeft w:val="0"/>
                          <w:marRight w:val="0"/>
                          <w:marTop w:val="0"/>
                          <w:marBottom w:val="0"/>
                          <w:divBdr>
                            <w:top w:val="none" w:sz="0" w:space="0" w:color="auto"/>
                            <w:left w:val="none" w:sz="0" w:space="0" w:color="auto"/>
                            <w:bottom w:val="none" w:sz="0" w:space="0" w:color="auto"/>
                            <w:right w:val="none" w:sz="0" w:space="0" w:color="auto"/>
                          </w:divBdr>
                        </w:div>
                        <w:div w:id="1972590419">
                          <w:marLeft w:val="0"/>
                          <w:marRight w:val="0"/>
                          <w:marTop w:val="0"/>
                          <w:marBottom w:val="0"/>
                          <w:divBdr>
                            <w:top w:val="none" w:sz="0" w:space="0" w:color="auto"/>
                            <w:left w:val="none" w:sz="0" w:space="0" w:color="auto"/>
                            <w:bottom w:val="none" w:sz="0" w:space="0" w:color="auto"/>
                            <w:right w:val="none" w:sz="0" w:space="0" w:color="auto"/>
                          </w:divBdr>
                          <w:divsChild>
                            <w:div w:id="1196428745">
                              <w:marLeft w:val="0"/>
                              <w:marRight w:val="0"/>
                              <w:marTop w:val="0"/>
                              <w:marBottom w:val="0"/>
                              <w:divBdr>
                                <w:top w:val="none" w:sz="0" w:space="0" w:color="auto"/>
                                <w:left w:val="none" w:sz="0" w:space="0" w:color="auto"/>
                                <w:bottom w:val="none" w:sz="0" w:space="0" w:color="auto"/>
                                <w:right w:val="none" w:sz="0" w:space="0" w:color="auto"/>
                              </w:divBdr>
                              <w:divsChild>
                                <w:div w:id="116222259">
                                  <w:marLeft w:val="240"/>
                                  <w:marRight w:val="0"/>
                                  <w:marTop w:val="0"/>
                                  <w:marBottom w:val="0"/>
                                  <w:divBdr>
                                    <w:top w:val="none" w:sz="0" w:space="0" w:color="auto"/>
                                    <w:left w:val="none" w:sz="0" w:space="0" w:color="auto"/>
                                    <w:bottom w:val="none" w:sz="0" w:space="0" w:color="auto"/>
                                    <w:right w:val="none" w:sz="0" w:space="0" w:color="auto"/>
                                  </w:divBdr>
                                  <w:divsChild>
                                    <w:div w:id="576407619">
                                      <w:marLeft w:val="0"/>
                                      <w:marRight w:val="0"/>
                                      <w:marTop w:val="0"/>
                                      <w:marBottom w:val="0"/>
                                      <w:divBdr>
                                        <w:top w:val="none" w:sz="0" w:space="0" w:color="auto"/>
                                        <w:left w:val="none" w:sz="0" w:space="0" w:color="auto"/>
                                        <w:bottom w:val="none" w:sz="0" w:space="0" w:color="auto"/>
                                        <w:right w:val="none" w:sz="0" w:space="0" w:color="auto"/>
                                      </w:divBdr>
                                    </w:div>
                                    <w:div w:id="1618828835">
                                      <w:marLeft w:val="0"/>
                                      <w:marRight w:val="0"/>
                                      <w:marTop w:val="0"/>
                                      <w:marBottom w:val="0"/>
                                      <w:divBdr>
                                        <w:top w:val="none" w:sz="0" w:space="0" w:color="auto"/>
                                        <w:left w:val="none" w:sz="0" w:space="0" w:color="auto"/>
                                        <w:bottom w:val="none" w:sz="0" w:space="0" w:color="auto"/>
                                        <w:right w:val="none" w:sz="0" w:space="0" w:color="auto"/>
                                      </w:divBdr>
                                    </w:div>
                                  </w:divsChild>
                                </w:div>
                                <w:div w:id="1752655347">
                                  <w:marLeft w:val="0"/>
                                  <w:marRight w:val="0"/>
                                  <w:marTop w:val="0"/>
                                  <w:marBottom w:val="0"/>
                                  <w:divBdr>
                                    <w:top w:val="none" w:sz="0" w:space="0" w:color="auto"/>
                                    <w:left w:val="none" w:sz="0" w:space="0" w:color="auto"/>
                                    <w:bottom w:val="none" w:sz="0" w:space="0" w:color="auto"/>
                                    <w:right w:val="none" w:sz="0" w:space="0" w:color="auto"/>
                                  </w:divBdr>
                                </w:div>
                                <w:div w:id="214153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035922">
                      <w:marLeft w:val="0"/>
                      <w:marRight w:val="0"/>
                      <w:marTop w:val="0"/>
                      <w:marBottom w:val="0"/>
                      <w:divBdr>
                        <w:top w:val="none" w:sz="0" w:space="0" w:color="auto"/>
                        <w:left w:val="none" w:sz="0" w:space="0" w:color="auto"/>
                        <w:bottom w:val="none" w:sz="0" w:space="0" w:color="auto"/>
                        <w:right w:val="none" w:sz="0" w:space="0" w:color="auto"/>
                      </w:divBdr>
                    </w:div>
                    <w:div w:id="144434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624623">
          <w:marLeft w:val="0"/>
          <w:marRight w:val="0"/>
          <w:marTop w:val="0"/>
          <w:marBottom w:val="0"/>
          <w:divBdr>
            <w:top w:val="none" w:sz="0" w:space="0" w:color="auto"/>
            <w:left w:val="none" w:sz="0" w:space="0" w:color="auto"/>
            <w:bottom w:val="none" w:sz="0" w:space="0" w:color="auto"/>
            <w:right w:val="none" w:sz="0" w:space="0" w:color="auto"/>
          </w:divBdr>
        </w:div>
        <w:div w:id="1316253754">
          <w:marLeft w:val="0"/>
          <w:marRight w:val="0"/>
          <w:marTop w:val="0"/>
          <w:marBottom w:val="0"/>
          <w:divBdr>
            <w:top w:val="none" w:sz="0" w:space="0" w:color="auto"/>
            <w:left w:val="none" w:sz="0" w:space="0" w:color="auto"/>
            <w:bottom w:val="none" w:sz="0" w:space="0" w:color="auto"/>
            <w:right w:val="none" w:sz="0" w:space="0" w:color="auto"/>
          </w:divBdr>
        </w:div>
      </w:divsChild>
    </w:div>
    <w:div w:id="499395551">
      <w:bodyDiv w:val="1"/>
      <w:marLeft w:val="0"/>
      <w:marRight w:val="0"/>
      <w:marTop w:val="0"/>
      <w:marBottom w:val="0"/>
      <w:divBdr>
        <w:top w:val="none" w:sz="0" w:space="0" w:color="auto"/>
        <w:left w:val="none" w:sz="0" w:space="0" w:color="auto"/>
        <w:bottom w:val="none" w:sz="0" w:space="0" w:color="auto"/>
        <w:right w:val="none" w:sz="0" w:space="0" w:color="auto"/>
      </w:divBdr>
      <w:divsChild>
        <w:div w:id="175001302">
          <w:marLeft w:val="240"/>
          <w:marRight w:val="0"/>
          <w:marTop w:val="0"/>
          <w:marBottom w:val="0"/>
          <w:divBdr>
            <w:top w:val="none" w:sz="0" w:space="0" w:color="auto"/>
            <w:left w:val="none" w:sz="0" w:space="0" w:color="auto"/>
            <w:bottom w:val="none" w:sz="0" w:space="0" w:color="auto"/>
            <w:right w:val="none" w:sz="0" w:space="0" w:color="auto"/>
          </w:divBdr>
          <w:divsChild>
            <w:div w:id="576474935">
              <w:marLeft w:val="0"/>
              <w:marRight w:val="0"/>
              <w:marTop w:val="0"/>
              <w:marBottom w:val="0"/>
              <w:divBdr>
                <w:top w:val="none" w:sz="0" w:space="0" w:color="auto"/>
                <w:left w:val="none" w:sz="0" w:space="0" w:color="auto"/>
                <w:bottom w:val="none" w:sz="0" w:space="0" w:color="auto"/>
                <w:right w:val="none" w:sz="0" w:space="0" w:color="auto"/>
              </w:divBdr>
              <w:divsChild>
                <w:div w:id="1576940408">
                  <w:marLeft w:val="0"/>
                  <w:marRight w:val="0"/>
                  <w:marTop w:val="0"/>
                  <w:marBottom w:val="0"/>
                  <w:divBdr>
                    <w:top w:val="none" w:sz="0" w:space="0" w:color="auto"/>
                    <w:left w:val="none" w:sz="0" w:space="0" w:color="auto"/>
                    <w:bottom w:val="none" w:sz="0" w:space="0" w:color="auto"/>
                    <w:right w:val="none" w:sz="0" w:space="0" w:color="auto"/>
                  </w:divBdr>
                  <w:divsChild>
                    <w:div w:id="381445092">
                      <w:marLeft w:val="240"/>
                      <w:marRight w:val="0"/>
                      <w:marTop w:val="0"/>
                      <w:marBottom w:val="0"/>
                      <w:divBdr>
                        <w:top w:val="none" w:sz="0" w:space="0" w:color="auto"/>
                        <w:left w:val="none" w:sz="0" w:space="0" w:color="auto"/>
                        <w:bottom w:val="none" w:sz="0" w:space="0" w:color="auto"/>
                        <w:right w:val="none" w:sz="0" w:space="0" w:color="auto"/>
                      </w:divBdr>
                      <w:divsChild>
                        <w:div w:id="389840422">
                          <w:marLeft w:val="0"/>
                          <w:marRight w:val="0"/>
                          <w:marTop w:val="0"/>
                          <w:marBottom w:val="0"/>
                          <w:divBdr>
                            <w:top w:val="none" w:sz="0" w:space="0" w:color="auto"/>
                            <w:left w:val="none" w:sz="0" w:space="0" w:color="auto"/>
                            <w:bottom w:val="none" w:sz="0" w:space="0" w:color="auto"/>
                            <w:right w:val="none" w:sz="0" w:space="0" w:color="auto"/>
                          </w:divBdr>
                        </w:div>
                        <w:div w:id="948589744">
                          <w:marLeft w:val="0"/>
                          <w:marRight w:val="0"/>
                          <w:marTop w:val="0"/>
                          <w:marBottom w:val="0"/>
                          <w:divBdr>
                            <w:top w:val="none" w:sz="0" w:space="0" w:color="auto"/>
                            <w:left w:val="none" w:sz="0" w:space="0" w:color="auto"/>
                            <w:bottom w:val="none" w:sz="0" w:space="0" w:color="auto"/>
                            <w:right w:val="none" w:sz="0" w:space="0" w:color="auto"/>
                          </w:divBdr>
                        </w:div>
                      </w:divsChild>
                    </w:div>
                    <w:div w:id="1045912118">
                      <w:marLeft w:val="0"/>
                      <w:marRight w:val="0"/>
                      <w:marTop w:val="0"/>
                      <w:marBottom w:val="0"/>
                      <w:divBdr>
                        <w:top w:val="none" w:sz="0" w:space="0" w:color="auto"/>
                        <w:left w:val="none" w:sz="0" w:space="0" w:color="auto"/>
                        <w:bottom w:val="none" w:sz="0" w:space="0" w:color="auto"/>
                        <w:right w:val="none" w:sz="0" w:space="0" w:color="auto"/>
                      </w:divBdr>
                    </w:div>
                    <w:div w:id="1960646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6785">
          <w:marLeft w:val="0"/>
          <w:marRight w:val="0"/>
          <w:marTop w:val="0"/>
          <w:marBottom w:val="0"/>
          <w:divBdr>
            <w:top w:val="none" w:sz="0" w:space="0" w:color="auto"/>
            <w:left w:val="none" w:sz="0" w:space="0" w:color="auto"/>
            <w:bottom w:val="none" w:sz="0" w:space="0" w:color="auto"/>
            <w:right w:val="none" w:sz="0" w:space="0" w:color="auto"/>
          </w:divBdr>
        </w:div>
        <w:div w:id="1380276924">
          <w:marLeft w:val="0"/>
          <w:marRight w:val="0"/>
          <w:marTop w:val="0"/>
          <w:marBottom w:val="0"/>
          <w:divBdr>
            <w:top w:val="none" w:sz="0" w:space="0" w:color="auto"/>
            <w:left w:val="none" w:sz="0" w:space="0" w:color="auto"/>
            <w:bottom w:val="none" w:sz="0" w:space="0" w:color="auto"/>
            <w:right w:val="none" w:sz="0" w:space="0" w:color="auto"/>
          </w:divBdr>
        </w:div>
      </w:divsChild>
    </w:div>
    <w:div w:id="713433921">
      <w:bodyDiv w:val="1"/>
      <w:marLeft w:val="0"/>
      <w:marRight w:val="0"/>
      <w:marTop w:val="0"/>
      <w:marBottom w:val="0"/>
      <w:divBdr>
        <w:top w:val="none" w:sz="0" w:space="0" w:color="auto"/>
        <w:left w:val="none" w:sz="0" w:space="0" w:color="auto"/>
        <w:bottom w:val="none" w:sz="0" w:space="0" w:color="auto"/>
        <w:right w:val="none" w:sz="0" w:space="0" w:color="auto"/>
      </w:divBdr>
      <w:divsChild>
        <w:div w:id="188763356">
          <w:marLeft w:val="0"/>
          <w:marRight w:val="0"/>
          <w:marTop w:val="0"/>
          <w:marBottom w:val="0"/>
          <w:divBdr>
            <w:top w:val="none" w:sz="0" w:space="0" w:color="auto"/>
            <w:left w:val="none" w:sz="0" w:space="0" w:color="auto"/>
            <w:bottom w:val="none" w:sz="0" w:space="0" w:color="auto"/>
            <w:right w:val="none" w:sz="0" w:space="0" w:color="auto"/>
          </w:divBdr>
        </w:div>
        <w:div w:id="782067809">
          <w:marLeft w:val="0"/>
          <w:marRight w:val="0"/>
          <w:marTop w:val="0"/>
          <w:marBottom w:val="0"/>
          <w:divBdr>
            <w:top w:val="none" w:sz="0" w:space="0" w:color="auto"/>
            <w:left w:val="none" w:sz="0" w:space="0" w:color="auto"/>
            <w:bottom w:val="single" w:sz="6" w:space="0" w:color="C0C0C0"/>
            <w:right w:val="none" w:sz="0" w:space="0" w:color="auto"/>
          </w:divBdr>
        </w:div>
      </w:divsChild>
    </w:div>
    <w:div w:id="794104014">
      <w:bodyDiv w:val="1"/>
      <w:marLeft w:val="0"/>
      <w:marRight w:val="0"/>
      <w:marTop w:val="0"/>
      <w:marBottom w:val="0"/>
      <w:divBdr>
        <w:top w:val="none" w:sz="0" w:space="0" w:color="auto"/>
        <w:left w:val="none" w:sz="0" w:space="0" w:color="auto"/>
        <w:bottom w:val="none" w:sz="0" w:space="0" w:color="auto"/>
        <w:right w:val="none" w:sz="0" w:space="0" w:color="auto"/>
      </w:divBdr>
    </w:div>
    <w:div w:id="794256219">
      <w:bodyDiv w:val="1"/>
      <w:marLeft w:val="0"/>
      <w:marRight w:val="0"/>
      <w:marTop w:val="0"/>
      <w:marBottom w:val="0"/>
      <w:divBdr>
        <w:top w:val="none" w:sz="0" w:space="0" w:color="auto"/>
        <w:left w:val="none" w:sz="0" w:space="0" w:color="auto"/>
        <w:bottom w:val="none" w:sz="0" w:space="0" w:color="auto"/>
        <w:right w:val="none" w:sz="0" w:space="0" w:color="auto"/>
      </w:divBdr>
      <w:divsChild>
        <w:div w:id="331223796">
          <w:marLeft w:val="240"/>
          <w:marRight w:val="0"/>
          <w:marTop w:val="0"/>
          <w:marBottom w:val="0"/>
          <w:divBdr>
            <w:top w:val="none" w:sz="0" w:space="0" w:color="auto"/>
            <w:left w:val="none" w:sz="0" w:space="0" w:color="auto"/>
            <w:bottom w:val="none" w:sz="0" w:space="0" w:color="auto"/>
            <w:right w:val="none" w:sz="0" w:space="0" w:color="auto"/>
          </w:divBdr>
          <w:divsChild>
            <w:div w:id="1934781962">
              <w:marLeft w:val="0"/>
              <w:marRight w:val="0"/>
              <w:marTop w:val="0"/>
              <w:marBottom w:val="0"/>
              <w:divBdr>
                <w:top w:val="none" w:sz="0" w:space="0" w:color="auto"/>
                <w:left w:val="none" w:sz="0" w:space="0" w:color="auto"/>
                <w:bottom w:val="none" w:sz="0" w:space="0" w:color="auto"/>
                <w:right w:val="none" w:sz="0" w:space="0" w:color="auto"/>
              </w:divBdr>
              <w:divsChild>
                <w:div w:id="1288897115">
                  <w:marLeft w:val="0"/>
                  <w:marRight w:val="0"/>
                  <w:marTop w:val="0"/>
                  <w:marBottom w:val="0"/>
                  <w:divBdr>
                    <w:top w:val="none" w:sz="0" w:space="0" w:color="auto"/>
                    <w:left w:val="none" w:sz="0" w:space="0" w:color="auto"/>
                    <w:bottom w:val="none" w:sz="0" w:space="0" w:color="auto"/>
                    <w:right w:val="none" w:sz="0" w:space="0" w:color="auto"/>
                  </w:divBdr>
                  <w:divsChild>
                    <w:div w:id="108402548">
                      <w:marLeft w:val="0"/>
                      <w:marRight w:val="0"/>
                      <w:marTop w:val="0"/>
                      <w:marBottom w:val="0"/>
                      <w:divBdr>
                        <w:top w:val="none" w:sz="0" w:space="0" w:color="auto"/>
                        <w:left w:val="none" w:sz="0" w:space="0" w:color="auto"/>
                        <w:bottom w:val="none" w:sz="0" w:space="0" w:color="auto"/>
                        <w:right w:val="none" w:sz="0" w:space="0" w:color="auto"/>
                      </w:divBdr>
                    </w:div>
                    <w:div w:id="484862974">
                      <w:marLeft w:val="240"/>
                      <w:marRight w:val="0"/>
                      <w:marTop w:val="0"/>
                      <w:marBottom w:val="0"/>
                      <w:divBdr>
                        <w:top w:val="none" w:sz="0" w:space="0" w:color="auto"/>
                        <w:left w:val="none" w:sz="0" w:space="0" w:color="auto"/>
                        <w:bottom w:val="none" w:sz="0" w:space="0" w:color="auto"/>
                        <w:right w:val="none" w:sz="0" w:space="0" w:color="auto"/>
                      </w:divBdr>
                      <w:divsChild>
                        <w:div w:id="56707121">
                          <w:marLeft w:val="0"/>
                          <w:marRight w:val="0"/>
                          <w:marTop w:val="0"/>
                          <w:marBottom w:val="0"/>
                          <w:divBdr>
                            <w:top w:val="none" w:sz="0" w:space="0" w:color="auto"/>
                            <w:left w:val="none" w:sz="0" w:space="0" w:color="auto"/>
                            <w:bottom w:val="none" w:sz="0" w:space="0" w:color="auto"/>
                            <w:right w:val="none" w:sz="0" w:space="0" w:color="auto"/>
                          </w:divBdr>
                        </w:div>
                        <w:div w:id="1289160474">
                          <w:marLeft w:val="0"/>
                          <w:marRight w:val="0"/>
                          <w:marTop w:val="0"/>
                          <w:marBottom w:val="0"/>
                          <w:divBdr>
                            <w:top w:val="none" w:sz="0" w:space="0" w:color="auto"/>
                            <w:left w:val="none" w:sz="0" w:space="0" w:color="auto"/>
                            <w:bottom w:val="none" w:sz="0" w:space="0" w:color="auto"/>
                            <w:right w:val="none" w:sz="0" w:space="0" w:color="auto"/>
                          </w:divBdr>
                        </w:div>
                        <w:div w:id="2019575232">
                          <w:marLeft w:val="0"/>
                          <w:marRight w:val="0"/>
                          <w:marTop w:val="0"/>
                          <w:marBottom w:val="0"/>
                          <w:divBdr>
                            <w:top w:val="none" w:sz="0" w:space="0" w:color="auto"/>
                            <w:left w:val="none" w:sz="0" w:space="0" w:color="auto"/>
                            <w:bottom w:val="none" w:sz="0" w:space="0" w:color="auto"/>
                            <w:right w:val="none" w:sz="0" w:space="0" w:color="auto"/>
                          </w:divBdr>
                        </w:div>
                      </w:divsChild>
                    </w:div>
                    <w:div w:id="148381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711058">
          <w:marLeft w:val="0"/>
          <w:marRight w:val="0"/>
          <w:marTop w:val="0"/>
          <w:marBottom w:val="0"/>
          <w:divBdr>
            <w:top w:val="none" w:sz="0" w:space="0" w:color="auto"/>
            <w:left w:val="none" w:sz="0" w:space="0" w:color="auto"/>
            <w:bottom w:val="none" w:sz="0" w:space="0" w:color="auto"/>
            <w:right w:val="none" w:sz="0" w:space="0" w:color="auto"/>
          </w:divBdr>
        </w:div>
      </w:divsChild>
    </w:div>
    <w:div w:id="933365541">
      <w:bodyDiv w:val="1"/>
      <w:marLeft w:val="0"/>
      <w:marRight w:val="0"/>
      <w:marTop w:val="0"/>
      <w:marBottom w:val="0"/>
      <w:divBdr>
        <w:top w:val="none" w:sz="0" w:space="0" w:color="auto"/>
        <w:left w:val="none" w:sz="0" w:space="0" w:color="auto"/>
        <w:bottom w:val="none" w:sz="0" w:space="0" w:color="auto"/>
        <w:right w:val="none" w:sz="0" w:space="0" w:color="auto"/>
      </w:divBdr>
      <w:divsChild>
        <w:div w:id="818309621">
          <w:marLeft w:val="0"/>
          <w:marRight w:val="0"/>
          <w:marTop w:val="0"/>
          <w:marBottom w:val="0"/>
          <w:divBdr>
            <w:top w:val="none" w:sz="0" w:space="0" w:color="auto"/>
            <w:left w:val="none" w:sz="0" w:space="0" w:color="auto"/>
            <w:bottom w:val="none" w:sz="0" w:space="0" w:color="auto"/>
            <w:right w:val="none" w:sz="0" w:space="0" w:color="auto"/>
          </w:divBdr>
        </w:div>
        <w:div w:id="251472457">
          <w:marLeft w:val="240"/>
          <w:marRight w:val="0"/>
          <w:marTop w:val="0"/>
          <w:marBottom w:val="0"/>
          <w:divBdr>
            <w:top w:val="none" w:sz="0" w:space="0" w:color="auto"/>
            <w:left w:val="none" w:sz="0" w:space="0" w:color="auto"/>
            <w:bottom w:val="none" w:sz="0" w:space="0" w:color="auto"/>
            <w:right w:val="none" w:sz="0" w:space="0" w:color="auto"/>
          </w:divBdr>
          <w:divsChild>
            <w:div w:id="560290242">
              <w:marLeft w:val="0"/>
              <w:marRight w:val="0"/>
              <w:marTop w:val="0"/>
              <w:marBottom w:val="0"/>
              <w:divBdr>
                <w:top w:val="none" w:sz="0" w:space="0" w:color="auto"/>
                <w:left w:val="none" w:sz="0" w:space="0" w:color="auto"/>
                <w:bottom w:val="none" w:sz="0" w:space="0" w:color="auto"/>
                <w:right w:val="none" w:sz="0" w:space="0" w:color="auto"/>
              </w:divBdr>
              <w:divsChild>
                <w:div w:id="1753234353">
                  <w:marLeft w:val="0"/>
                  <w:marRight w:val="0"/>
                  <w:marTop w:val="0"/>
                  <w:marBottom w:val="0"/>
                  <w:divBdr>
                    <w:top w:val="none" w:sz="0" w:space="0" w:color="auto"/>
                    <w:left w:val="none" w:sz="0" w:space="0" w:color="auto"/>
                    <w:bottom w:val="none" w:sz="0" w:space="0" w:color="auto"/>
                    <w:right w:val="none" w:sz="0" w:space="0" w:color="auto"/>
                  </w:divBdr>
                  <w:divsChild>
                    <w:div w:id="2108690954">
                      <w:marLeft w:val="0"/>
                      <w:marRight w:val="0"/>
                      <w:marTop w:val="0"/>
                      <w:marBottom w:val="0"/>
                      <w:divBdr>
                        <w:top w:val="none" w:sz="0" w:space="0" w:color="auto"/>
                        <w:left w:val="none" w:sz="0" w:space="0" w:color="auto"/>
                        <w:bottom w:val="none" w:sz="0" w:space="0" w:color="auto"/>
                        <w:right w:val="none" w:sz="0" w:space="0" w:color="auto"/>
                      </w:divBdr>
                    </w:div>
                    <w:div w:id="511605550">
                      <w:marLeft w:val="240"/>
                      <w:marRight w:val="0"/>
                      <w:marTop w:val="0"/>
                      <w:marBottom w:val="0"/>
                      <w:divBdr>
                        <w:top w:val="none" w:sz="0" w:space="0" w:color="auto"/>
                        <w:left w:val="none" w:sz="0" w:space="0" w:color="auto"/>
                        <w:bottom w:val="none" w:sz="0" w:space="0" w:color="auto"/>
                        <w:right w:val="none" w:sz="0" w:space="0" w:color="auto"/>
                      </w:divBdr>
                      <w:divsChild>
                        <w:div w:id="648244956">
                          <w:marLeft w:val="0"/>
                          <w:marRight w:val="0"/>
                          <w:marTop w:val="0"/>
                          <w:marBottom w:val="0"/>
                          <w:divBdr>
                            <w:top w:val="none" w:sz="0" w:space="0" w:color="auto"/>
                            <w:left w:val="none" w:sz="0" w:space="0" w:color="auto"/>
                            <w:bottom w:val="none" w:sz="0" w:space="0" w:color="auto"/>
                            <w:right w:val="none" w:sz="0" w:space="0" w:color="auto"/>
                          </w:divBdr>
                        </w:div>
                        <w:div w:id="477916935">
                          <w:marLeft w:val="0"/>
                          <w:marRight w:val="0"/>
                          <w:marTop w:val="0"/>
                          <w:marBottom w:val="0"/>
                          <w:divBdr>
                            <w:top w:val="none" w:sz="0" w:space="0" w:color="auto"/>
                            <w:left w:val="none" w:sz="0" w:space="0" w:color="auto"/>
                            <w:bottom w:val="none" w:sz="0" w:space="0" w:color="auto"/>
                            <w:right w:val="none" w:sz="0" w:space="0" w:color="auto"/>
                          </w:divBdr>
                        </w:div>
                        <w:div w:id="15426037">
                          <w:marLeft w:val="0"/>
                          <w:marRight w:val="0"/>
                          <w:marTop w:val="0"/>
                          <w:marBottom w:val="0"/>
                          <w:divBdr>
                            <w:top w:val="none" w:sz="0" w:space="0" w:color="auto"/>
                            <w:left w:val="none" w:sz="0" w:space="0" w:color="auto"/>
                            <w:bottom w:val="none" w:sz="0" w:space="0" w:color="auto"/>
                            <w:right w:val="none" w:sz="0" w:space="0" w:color="auto"/>
                          </w:divBdr>
                        </w:div>
                      </w:divsChild>
                    </w:div>
                    <w:div w:id="8188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132023">
          <w:marLeft w:val="0"/>
          <w:marRight w:val="0"/>
          <w:marTop w:val="0"/>
          <w:marBottom w:val="0"/>
          <w:divBdr>
            <w:top w:val="none" w:sz="0" w:space="0" w:color="auto"/>
            <w:left w:val="none" w:sz="0" w:space="0" w:color="auto"/>
            <w:bottom w:val="none" w:sz="0" w:space="0" w:color="auto"/>
            <w:right w:val="none" w:sz="0" w:space="0" w:color="auto"/>
          </w:divBdr>
        </w:div>
      </w:divsChild>
    </w:div>
    <w:div w:id="948201656">
      <w:bodyDiv w:val="1"/>
      <w:marLeft w:val="0"/>
      <w:marRight w:val="0"/>
      <w:marTop w:val="0"/>
      <w:marBottom w:val="0"/>
      <w:divBdr>
        <w:top w:val="none" w:sz="0" w:space="0" w:color="auto"/>
        <w:left w:val="none" w:sz="0" w:space="0" w:color="auto"/>
        <w:bottom w:val="none" w:sz="0" w:space="0" w:color="auto"/>
        <w:right w:val="none" w:sz="0" w:space="0" w:color="auto"/>
      </w:divBdr>
      <w:divsChild>
        <w:div w:id="911622948">
          <w:marLeft w:val="240"/>
          <w:marRight w:val="0"/>
          <w:marTop w:val="0"/>
          <w:marBottom w:val="0"/>
          <w:divBdr>
            <w:top w:val="none" w:sz="0" w:space="0" w:color="auto"/>
            <w:left w:val="none" w:sz="0" w:space="0" w:color="auto"/>
            <w:bottom w:val="none" w:sz="0" w:space="0" w:color="auto"/>
            <w:right w:val="none" w:sz="0" w:space="0" w:color="auto"/>
          </w:divBdr>
          <w:divsChild>
            <w:div w:id="2112702484">
              <w:marLeft w:val="0"/>
              <w:marRight w:val="0"/>
              <w:marTop w:val="0"/>
              <w:marBottom w:val="0"/>
              <w:divBdr>
                <w:top w:val="none" w:sz="0" w:space="0" w:color="auto"/>
                <w:left w:val="none" w:sz="0" w:space="0" w:color="auto"/>
                <w:bottom w:val="none" w:sz="0" w:space="0" w:color="auto"/>
                <w:right w:val="none" w:sz="0" w:space="0" w:color="auto"/>
              </w:divBdr>
              <w:divsChild>
                <w:div w:id="1215778107">
                  <w:marLeft w:val="0"/>
                  <w:marRight w:val="0"/>
                  <w:marTop w:val="0"/>
                  <w:marBottom w:val="0"/>
                  <w:divBdr>
                    <w:top w:val="none" w:sz="0" w:space="0" w:color="auto"/>
                    <w:left w:val="none" w:sz="0" w:space="0" w:color="auto"/>
                    <w:bottom w:val="none" w:sz="0" w:space="0" w:color="auto"/>
                    <w:right w:val="none" w:sz="0" w:space="0" w:color="auto"/>
                  </w:divBdr>
                  <w:divsChild>
                    <w:div w:id="736628859">
                      <w:marLeft w:val="0"/>
                      <w:marRight w:val="0"/>
                      <w:marTop w:val="0"/>
                      <w:marBottom w:val="0"/>
                      <w:divBdr>
                        <w:top w:val="none" w:sz="0" w:space="0" w:color="auto"/>
                        <w:left w:val="none" w:sz="0" w:space="0" w:color="auto"/>
                        <w:bottom w:val="none" w:sz="0" w:space="0" w:color="auto"/>
                        <w:right w:val="none" w:sz="0" w:space="0" w:color="auto"/>
                      </w:divBdr>
                    </w:div>
                    <w:div w:id="812253972">
                      <w:marLeft w:val="240"/>
                      <w:marRight w:val="0"/>
                      <w:marTop w:val="0"/>
                      <w:marBottom w:val="0"/>
                      <w:divBdr>
                        <w:top w:val="none" w:sz="0" w:space="0" w:color="auto"/>
                        <w:left w:val="none" w:sz="0" w:space="0" w:color="auto"/>
                        <w:bottom w:val="none" w:sz="0" w:space="0" w:color="auto"/>
                        <w:right w:val="none" w:sz="0" w:space="0" w:color="auto"/>
                      </w:divBdr>
                      <w:divsChild>
                        <w:div w:id="189685040">
                          <w:marLeft w:val="0"/>
                          <w:marRight w:val="0"/>
                          <w:marTop w:val="0"/>
                          <w:marBottom w:val="0"/>
                          <w:divBdr>
                            <w:top w:val="none" w:sz="0" w:space="0" w:color="auto"/>
                            <w:left w:val="none" w:sz="0" w:space="0" w:color="auto"/>
                            <w:bottom w:val="none" w:sz="0" w:space="0" w:color="auto"/>
                            <w:right w:val="none" w:sz="0" w:space="0" w:color="auto"/>
                          </w:divBdr>
                        </w:div>
                        <w:div w:id="616369366">
                          <w:marLeft w:val="0"/>
                          <w:marRight w:val="0"/>
                          <w:marTop w:val="0"/>
                          <w:marBottom w:val="0"/>
                          <w:divBdr>
                            <w:top w:val="none" w:sz="0" w:space="0" w:color="auto"/>
                            <w:left w:val="none" w:sz="0" w:space="0" w:color="auto"/>
                            <w:bottom w:val="none" w:sz="0" w:space="0" w:color="auto"/>
                            <w:right w:val="none" w:sz="0" w:space="0" w:color="auto"/>
                          </w:divBdr>
                        </w:div>
                        <w:div w:id="712267533">
                          <w:marLeft w:val="0"/>
                          <w:marRight w:val="0"/>
                          <w:marTop w:val="0"/>
                          <w:marBottom w:val="0"/>
                          <w:divBdr>
                            <w:top w:val="none" w:sz="0" w:space="0" w:color="auto"/>
                            <w:left w:val="none" w:sz="0" w:space="0" w:color="auto"/>
                            <w:bottom w:val="none" w:sz="0" w:space="0" w:color="auto"/>
                            <w:right w:val="none" w:sz="0" w:space="0" w:color="auto"/>
                          </w:divBdr>
                        </w:div>
                      </w:divsChild>
                    </w:div>
                    <w:div w:id="1609774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792336">
          <w:marLeft w:val="0"/>
          <w:marRight w:val="0"/>
          <w:marTop w:val="0"/>
          <w:marBottom w:val="0"/>
          <w:divBdr>
            <w:top w:val="none" w:sz="0" w:space="0" w:color="auto"/>
            <w:left w:val="none" w:sz="0" w:space="0" w:color="auto"/>
            <w:bottom w:val="none" w:sz="0" w:space="0" w:color="auto"/>
            <w:right w:val="none" w:sz="0" w:space="0" w:color="auto"/>
          </w:divBdr>
        </w:div>
        <w:div w:id="1974287260">
          <w:marLeft w:val="0"/>
          <w:marRight w:val="0"/>
          <w:marTop w:val="0"/>
          <w:marBottom w:val="0"/>
          <w:divBdr>
            <w:top w:val="none" w:sz="0" w:space="0" w:color="auto"/>
            <w:left w:val="none" w:sz="0" w:space="0" w:color="auto"/>
            <w:bottom w:val="none" w:sz="0" w:space="0" w:color="auto"/>
            <w:right w:val="none" w:sz="0" w:space="0" w:color="auto"/>
          </w:divBdr>
        </w:div>
      </w:divsChild>
    </w:div>
    <w:div w:id="1174223052">
      <w:bodyDiv w:val="1"/>
      <w:marLeft w:val="0"/>
      <w:marRight w:val="0"/>
      <w:marTop w:val="0"/>
      <w:marBottom w:val="0"/>
      <w:divBdr>
        <w:top w:val="none" w:sz="0" w:space="0" w:color="auto"/>
        <w:left w:val="none" w:sz="0" w:space="0" w:color="auto"/>
        <w:bottom w:val="none" w:sz="0" w:space="0" w:color="auto"/>
        <w:right w:val="none" w:sz="0" w:space="0" w:color="auto"/>
      </w:divBdr>
      <w:divsChild>
        <w:div w:id="107938655">
          <w:marLeft w:val="0"/>
          <w:marRight w:val="0"/>
          <w:marTop w:val="0"/>
          <w:marBottom w:val="0"/>
          <w:divBdr>
            <w:top w:val="none" w:sz="0" w:space="0" w:color="auto"/>
            <w:left w:val="none" w:sz="0" w:space="0" w:color="auto"/>
            <w:bottom w:val="none" w:sz="0" w:space="0" w:color="auto"/>
            <w:right w:val="none" w:sz="0" w:space="0" w:color="auto"/>
          </w:divBdr>
        </w:div>
        <w:div w:id="645359098">
          <w:marLeft w:val="0"/>
          <w:marRight w:val="0"/>
          <w:marTop w:val="0"/>
          <w:marBottom w:val="0"/>
          <w:divBdr>
            <w:top w:val="none" w:sz="0" w:space="0" w:color="auto"/>
            <w:left w:val="none" w:sz="0" w:space="0" w:color="auto"/>
            <w:bottom w:val="none" w:sz="0" w:space="0" w:color="auto"/>
            <w:right w:val="none" w:sz="0" w:space="0" w:color="auto"/>
          </w:divBdr>
        </w:div>
        <w:div w:id="2113895457">
          <w:marLeft w:val="240"/>
          <w:marRight w:val="0"/>
          <w:marTop w:val="0"/>
          <w:marBottom w:val="0"/>
          <w:divBdr>
            <w:top w:val="none" w:sz="0" w:space="0" w:color="auto"/>
            <w:left w:val="none" w:sz="0" w:space="0" w:color="auto"/>
            <w:bottom w:val="none" w:sz="0" w:space="0" w:color="auto"/>
            <w:right w:val="none" w:sz="0" w:space="0" w:color="auto"/>
          </w:divBdr>
          <w:divsChild>
            <w:div w:id="132333469">
              <w:marLeft w:val="0"/>
              <w:marRight w:val="0"/>
              <w:marTop w:val="0"/>
              <w:marBottom w:val="0"/>
              <w:divBdr>
                <w:top w:val="none" w:sz="0" w:space="0" w:color="auto"/>
                <w:left w:val="none" w:sz="0" w:space="0" w:color="auto"/>
                <w:bottom w:val="none" w:sz="0" w:space="0" w:color="auto"/>
                <w:right w:val="none" w:sz="0" w:space="0" w:color="auto"/>
              </w:divBdr>
              <w:divsChild>
                <w:div w:id="546187647">
                  <w:marLeft w:val="0"/>
                  <w:marRight w:val="0"/>
                  <w:marTop w:val="0"/>
                  <w:marBottom w:val="0"/>
                  <w:divBdr>
                    <w:top w:val="none" w:sz="0" w:space="0" w:color="auto"/>
                    <w:left w:val="none" w:sz="0" w:space="0" w:color="auto"/>
                    <w:bottom w:val="none" w:sz="0" w:space="0" w:color="auto"/>
                    <w:right w:val="none" w:sz="0" w:space="0" w:color="auto"/>
                  </w:divBdr>
                  <w:divsChild>
                    <w:div w:id="244536013">
                      <w:marLeft w:val="0"/>
                      <w:marRight w:val="0"/>
                      <w:marTop w:val="0"/>
                      <w:marBottom w:val="0"/>
                      <w:divBdr>
                        <w:top w:val="none" w:sz="0" w:space="0" w:color="auto"/>
                        <w:left w:val="none" w:sz="0" w:space="0" w:color="auto"/>
                        <w:bottom w:val="none" w:sz="0" w:space="0" w:color="auto"/>
                        <w:right w:val="none" w:sz="0" w:space="0" w:color="auto"/>
                      </w:divBdr>
                    </w:div>
                    <w:div w:id="775248349">
                      <w:marLeft w:val="240"/>
                      <w:marRight w:val="0"/>
                      <w:marTop w:val="0"/>
                      <w:marBottom w:val="0"/>
                      <w:divBdr>
                        <w:top w:val="none" w:sz="0" w:space="0" w:color="auto"/>
                        <w:left w:val="none" w:sz="0" w:space="0" w:color="auto"/>
                        <w:bottom w:val="none" w:sz="0" w:space="0" w:color="auto"/>
                        <w:right w:val="none" w:sz="0" w:space="0" w:color="auto"/>
                      </w:divBdr>
                      <w:divsChild>
                        <w:div w:id="23333766">
                          <w:marLeft w:val="0"/>
                          <w:marRight w:val="0"/>
                          <w:marTop w:val="0"/>
                          <w:marBottom w:val="0"/>
                          <w:divBdr>
                            <w:top w:val="none" w:sz="0" w:space="0" w:color="auto"/>
                            <w:left w:val="none" w:sz="0" w:space="0" w:color="auto"/>
                            <w:bottom w:val="none" w:sz="0" w:space="0" w:color="auto"/>
                            <w:right w:val="none" w:sz="0" w:space="0" w:color="auto"/>
                          </w:divBdr>
                          <w:divsChild>
                            <w:div w:id="58289830">
                              <w:marLeft w:val="0"/>
                              <w:marRight w:val="0"/>
                              <w:marTop w:val="0"/>
                              <w:marBottom w:val="0"/>
                              <w:divBdr>
                                <w:top w:val="none" w:sz="0" w:space="0" w:color="auto"/>
                                <w:left w:val="none" w:sz="0" w:space="0" w:color="auto"/>
                                <w:bottom w:val="none" w:sz="0" w:space="0" w:color="auto"/>
                                <w:right w:val="none" w:sz="0" w:space="0" w:color="auto"/>
                              </w:divBdr>
                              <w:divsChild>
                                <w:div w:id="69237779">
                                  <w:marLeft w:val="0"/>
                                  <w:marRight w:val="0"/>
                                  <w:marTop w:val="0"/>
                                  <w:marBottom w:val="0"/>
                                  <w:divBdr>
                                    <w:top w:val="none" w:sz="0" w:space="0" w:color="auto"/>
                                    <w:left w:val="none" w:sz="0" w:space="0" w:color="auto"/>
                                    <w:bottom w:val="none" w:sz="0" w:space="0" w:color="auto"/>
                                    <w:right w:val="none" w:sz="0" w:space="0" w:color="auto"/>
                                  </w:divBdr>
                                </w:div>
                                <w:div w:id="634678453">
                                  <w:marLeft w:val="240"/>
                                  <w:marRight w:val="0"/>
                                  <w:marTop w:val="0"/>
                                  <w:marBottom w:val="0"/>
                                  <w:divBdr>
                                    <w:top w:val="none" w:sz="0" w:space="0" w:color="auto"/>
                                    <w:left w:val="none" w:sz="0" w:space="0" w:color="auto"/>
                                    <w:bottom w:val="none" w:sz="0" w:space="0" w:color="auto"/>
                                    <w:right w:val="none" w:sz="0" w:space="0" w:color="auto"/>
                                  </w:divBdr>
                                  <w:divsChild>
                                    <w:div w:id="713850036">
                                      <w:marLeft w:val="0"/>
                                      <w:marRight w:val="0"/>
                                      <w:marTop w:val="0"/>
                                      <w:marBottom w:val="0"/>
                                      <w:divBdr>
                                        <w:top w:val="none" w:sz="0" w:space="0" w:color="auto"/>
                                        <w:left w:val="none" w:sz="0" w:space="0" w:color="auto"/>
                                        <w:bottom w:val="none" w:sz="0" w:space="0" w:color="auto"/>
                                        <w:right w:val="none" w:sz="0" w:space="0" w:color="auto"/>
                                      </w:divBdr>
                                    </w:div>
                                    <w:div w:id="1869446064">
                                      <w:marLeft w:val="0"/>
                                      <w:marRight w:val="0"/>
                                      <w:marTop w:val="0"/>
                                      <w:marBottom w:val="0"/>
                                      <w:divBdr>
                                        <w:top w:val="none" w:sz="0" w:space="0" w:color="auto"/>
                                        <w:left w:val="none" w:sz="0" w:space="0" w:color="auto"/>
                                        <w:bottom w:val="none" w:sz="0" w:space="0" w:color="auto"/>
                                        <w:right w:val="none" w:sz="0" w:space="0" w:color="auto"/>
                                      </w:divBdr>
                                    </w:div>
                                  </w:divsChild>
                                </w:div>
                                <w:div w:id="145818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11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1885723">
      <w:bodyDiv w:val="1"/>
      <w:marLeft w:val="0"/>
      <w:marRight w:val="0"/>
      <w:marTop w:val="0"/>
      <w:marBottom w:val="0"/>
      <w:divBdr>
        <w:top w:val="none" w:sz="0" w:space="0" w:color="auto"/>
        <w:left w:val="none" w:sz="0" w:space="0" w:color="auto"/>
        <w:bottom w:val="none" w:sz="0" w:space="0" w:color="auto"/>
        <w:right w:val="none" w:sz="0" w:space="0" w:color="auto"/>
      </w:divBdr>
      <w:divsChild>
        <w:div w:id="1428575647">
          <w:marLeft w:val="0"/>
          <w:marRight w:val="0"/>
          <w:marTop w:val="0"/>
          <w:marBottom w:val="0"/>
          <w:divBdr>
            <w:top w:val="none" w:sz="0" w:space="0" w:color="auto"/>
            <w:left w:val="none" w:sz="0" w:space="0" w:color="auto"/>
            <w:bottom w:val="none" w:sz="0" w:space="0" w:color="auto"/>
            <w:right w:val="none" w:sz="0" w:space="0" w:color="auto"/>
          </w:divBdr>
        </w:div>
        <w:div w:id="494298721">
          <w:marLeft w:val="240"/>
          <w:marRight w:val="0"/>
          <w:marTop w:val="0"/>
          <w:marBottom w:val="0"/>
          <w:divBdr>
            <w:top w:val="none" w:sz="0" w:space="0" w:color="auto"/>
            <w:left w:val="none" w:sz="0" w:space="0" w:color="auto"/>
            <w:bottom w:val="none" w:sz="0" w:space="0" w:color="auto"/>
            <w:right w:val="none" w:sz="0" w:space="0" w:color="auto"/>
          </w:divBdr>
          <w:divsChild>
            <w:div w:id="1301154564">
              <w:marLeft w:val="0"/>
              <w:marRight w:val="0"/>
              <w:marTop w:val="0"/>
              <w:marBottom w:val="0"/>
              <w:divBdr>
                <w:top w:val="none" w:sz="0" w:space="0" w:color="auto"/>
                <w:left w:val="none" w:sz="0" w:space="0" w:color="auto"/>
                <w:bottom w:val="none" w:sz="0" w:space="0" w:color="auto"/>
                <w:right w:val="none" w:sz="0" w:space="0" w:color="auto"/>
              </w:divBdr>
              <w:divsChild>
                <w:div w:id="983852408">
                  <w:marLeft w:val="0"/>
                  <w:marRight w:val="0"/>
                  <w:marTop w:val="0"/>
                  <w:marBottom w:val="0"/>
                  <w:divBdr>
                    <w:top w:val="none" w:sz="0" w:space="0" w:color="auto"/>
                    <w:left w:val="none" w:sz="0" w:space="0" w:color="auto"/>
                    <w:bottom w:val="none" w:sz="0" w:space="0" w:color="auto"/>
                    <w:right w:val="none" w:sz="0" w:space="0" w:color="auto"/>
                  </w:divBdr>
                  <w:divsChild>
                    <w:div w:id="1211843479">
                      <w:marLeft w:val="0"/>
                      <w:marRight w:val="0"/>
                      <w:marTop w:val="0"/>
                      <w:marBottom w:val="0"/>
                      <w:divBdr>
                        <w:top w:val="none" w:sz="0" w:space="0" w:color="auto"/>
                        <w:left w:val="none" w:sz="0" w:space="0" w:color="auto"/>
                        <w:bottom w:val="none" w:sz="0" w:space="0" w:color="auto"/>
                        <w:right w:val="none" w:sz="0" w:space="0" w:color="auto"/>
                      </w:divBdr>
                    </w:div>
                    <w:div w:id="1989702793">
                      <w:marLeft w:val="240"/>
                      <w:marRight w:val="0"/>
                      <w:marTop w:val="0"/>
                      <w:marBottom w:val="0"/>
                      <w:divBdr>
                        <w:top w:val="none" w:sz="0" w:space="0" w:color="auto"/>
                        <w:left w:val="none" w:sz="0" w:space="0" w:color="auto"/>
                        <w:bottom w:val="none" w:sz="0" w:space="0" w:color="auto"/>
                        <w:right w:val="none" w:sz="0" w:space="0" w:color="auto"/>
                      </w:divBdr>
                      <w:divsChild>
                        <w:div w:id="1784880216">
                          <w:marLeft w:val="0"/>
                          <w:marRight w:val="0"/>
                          <w:marTop w:val="0"/>
                          <w:marBottom w:val="0"/>
                          <w:divBdr>
                            <w:top w:val="none" w:sz="0" w:space="0" w:color="auto"/>
                            <w:left w:val="none" w:sz="0" w:space="0" w:color="auto"/>
                            <w:bottom w:val="none" w:sz="0" w:space="0" w:color="auto"/>
                            <w:right w:val="none" w:sz="0" w:space="0" w:color="auto"/>
                          </w:divBdr>
                          <w:divsChild>
                            <w:div w:id="361249869">
                              <w:marLeft w:val="0"/>
                              <w:marRight w:val="0"/>
                              <w:marTop w:val="0"/>
                              <w:marBottom w:val="0"/>
                              <w:divBdr>
                                <w:top w:val="none" w:sz="0" w:space="0" w:color="auto"/>
                                <w:left w:val="none" w:sz="0" w:space="0" w:color="auto"/>
                                <w:bottom w:val="none" w:sz="0" w:space="0" w:color="auto"/>
                                <w:right w:val="none" w:sz="0" w:space="0" w:color="auto"/>
                              </w:divBdr>
                              <w:divsChild>
                                <w:div w:id="507257718">
                                  <w:marLeft w:val="0"/>
                                  <w:marRight w:val="0"/>
                                  <w:marTop w:val="0"/>
                                  <w:marBottom w:val="0"/>
                                  <w:divBdr>
                                    <w:top w:val="none" w:sz="0" w:space="0" w:color="auto"/>
                                    <w:left w:val="none" w:sz="0" w:space="0" w:color="auto"/>
                                    <w:bottom w:val="none" w:sz="0" w:space="0" w:color="auto"/>
                                    <w:right w:val="none" w:sz="0" w:space="0" w:color="auto"/>
                                  </w:divBdr>
                                </w:div>
                                <w:div w:id="1312367960">
                                  <w:marLeft w:val="240"/>
                                  <w:marRight w:val="0"/>
                                  <w:marTop w:val="0"/>
                                  <w:marBottom w:val="0"/>
                                  <w:divBdr>
                                    <w:top w:val="none" w:sz="0" w:space="0" w:color="auto"/>
                                    <w:left w:val="none" w:sz="0" w:space="0" w:color="auto"/>
                                    <w:bottom w:val="none" w:sz="0" w:space="0" w:color="auto"/>
                                    <w:right w:val="none" w:sz="0" w:space="0" w:color="auto"/>
                                  </w:divBdr>
                                  <w:divsChild>
                                    <w:div w:id="1972442329">
                                      <w:marLeft w:val="0"/>
                                      <w:marRight w:val="0"/>
                                      <w:marTop w:val="0"/>
                                      <w:marBottom w:val="0"/>
                                      <w:divBdr>
                                        <w:top w:val="none" w:sz="0" w:space="0" w:color="auto"/>
                                        <w:left w:val="none" w:sz="0" w:space="0" w:color="auto"/>
                                        <w:bottom w:val="none" w:sz="0" w:space="0" w:color="auto"/>
                                        <w:right w:val="none" w:sz="0" w:space="0" w:color="auto"/>
                                      </w:divBdr>
                                    </w:div>
                                  </w:divsChild>
                                </w:div>
                                <w:div w:id="93351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23248">
                          <w:marLeft w:val="0"/>
                          <w:marRight w:val="0"/>
                          <w:marTop w:val="0"/>
                          <w:marBottom w:val="0"/>
                          <w:divBdr>
                            <w:top w:val="none" w:sz="0" w:space="0" w:color="auto"/>
                            <w:left w:val="none" w:sz="0" w:space="0" w:color="auto"/>
                            <w:bottom w:val="none" w:sz="0" w:space="0" w:color="auto"/>
                            <w:right w:val="none" w:sz="0" w:space="0" w:color="auto"/>
                          </w:divBdr>
                          <w:divsChild>
                            <w:div w:id="80293772">
                              <w:marLeft w:val="0"/>
                              <w:marRight w:val="0"/>
                              <w:marTop w:val="0"/>
                              <w:marBottom w:val="0"/>
                              <w:divBdr>
                                <w:top w:val="none" w:sz="0" w:space="0" w:color="auto"/>
                                <w:left w:val="none" w:sz="0" w:space="0" w:color="auto"/>
                                <w:bottom w:val="none" w:sz="0" w:space="0" w:color="auto"/>
                                <w:right w:val="none" w:sz="0" w:space="0" w:color="auto"/>
                              </w:divBdr>
                              <w:divsChild>
                                <w:div w:id="1977173921">
                                  <w:marLeft w:val="0"/>
                                  <w:marRight w:val="0"/>
                                  <w:marTop w:val="0"/>
                                  <w:marBottom w:val="0"/>
                                  <w:divBdr>
                                    <w:top w:val="none" w:sz="0" w:space="0" w:color="auto"/>
                                    <w:left w:val="none" w:sz="0" w:space="0" w:color="auto"/>
                                    <w:bottom w:val="none" w:sz="0" w:space="0" w:color="auto"/>
                                    <w:right w:val="none" w:sz="0" w:space="0" w:color="auto"/>
                                  </w:divBdr>
                                </w:div>
                                <w:div w:id="1298291816">
                                  <w:marLeft w:val="240"/>
                                  <w:marRight w:val="0"/>
                                  <w:marTop w:val="0"/>
                                  <w:marBottom w:val="0"/>
                                  <w:divBdr>
                                    <w:top w:val="none" w:sz="0" w:space="0" w:color="auto"/>
                                    <w:left w:val="none" w:sz="0" w:space="0" w:color="auto"/>
                                    <w:bottom w:val="none" w:sz="0" w:space="0" w:color="auto"/>
                                    <w:right w:val="none" w:sz="0" w:space="0" w:color="auto"/>
                                  </w:divBdr>
                                  <w:divsChild>
                                    <w:div w:id="217977563">
                                      <w:marLeft w:val="0"/>
                                      <w:marRight w:val="0"/>
                                      <w:marTop w:val="0"/>
                                      <w:marBottom w:val="0"/>
                                      <w:divBdr>
                                        <w:top w:val="none" w:sz="0" w:space="0" w:color="auto"/>
                                        <w:left w:val="none" w:sz="0" w:space="0" w:color="auto"/>
                                        <w:bottom w:val="none" w:sz="0" w:space="0" w:color="auto"/>
                                        <w:right w:val="none" w:sz="0" w:space="0" w:color="auto"/>
                                      </w:divBdr>
                                    </w:div>
                                    <w:div w:id="1828862855">
                                      <w:marLeft w:val="0"/>
                                      <w:marRight w:val="0"/>
                                      <w:marTop w:val="0"/>
                                      <w:marBottom w:val="0"/>
                                      <w:divBdr>
                                        <w:top w:val="none" w:sz="0" w:space="0" w:color="auto"/>
                                        <w:left w:val="none" w:sz="0" w:space="0" w:color="auto"/>
                                        <w:bottom w:val="none" w:sz="0" w:space="0" w:color="auto"/>
                                        <w:right w:val="none" w:sz="0" w:space="0" w:color="auto"/>
                                      </w:divBdr>
                                    </w:div>
                                  </w:divsChild>
                                </w:div>
                                <w:div w:id="76496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20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455650">
          <w:marLeft w:val="0"/>
          <w:marRight w:val="0"/>
          <w:marTop w:val="0"/>
          <w:marBottom w:val="0"/>
          <w:divBdr>
            <w:top w:val="none" w:sz="0" w:space="0" w:color="auto"/>
            <w:left w:val="none" w:sz="0" w:space="0" w:color="auto"/>
            <w:bottom w:val="none" w:sz="0" w:space="0" w:color="auto"/>
            <w:right w:val="none" w:sz="0" w:space="0" w:color="auto"/>
          </w:divBdr>
        </w:div>
      </w:divsChild>
    </w:div>
    <w:div w:id="1327830843">
      <w:bodyDiv w:val="1"/>
      <w:marLeft w:val="0"/>
      <w:marRight w:val="0"/>
      <w:marTop w:val="0"/>
      <w:marBottom w:val="0"/>
      <w:divBdr>
        <w:top w:val="none" w:sz="0" w:space="0" w:color="auto"/>
        <w:left w:val="none" w:sz="0" w:space="0" w:color="auto"/>
        <w:bottom w:val="none" w:sz="0" w:space="0" w:color="auto"/>
        <w:right w:val="none" w:sz="0" w:space="0" w:color="auto"/>
      </w:divBdr>
      <w:divsChild>
        <w:div w:id="496925022">
          <w:marLeft w:val="0"/>
          <w:marRight w:val="0"/>
          <w:marTop w:val="0"/>
          <w:marBottom w:val="0"/>
          <w:divBdr>
            <w:top w:val="none" w:sz="0" w:space="0" w:color="auto"/>
            <w:left w:val="none" w:sz="0" w:space="0" w:color="auto"/>
            <w:bottom w:val="none" w:sz="0" w:space="0" w:color="auto"/>
            <w:right w:val="none" w:sz="0" w:space="0" w:color="auto"/>
          </w:divBdr>
        </w:div>
        <w:div w:id="1300916981">
          <w:marLeft w:val="0"/>
          <w:marRight w:val="0"/>
          <w:marTop w:val="0"/>
          <w:marBottom w:val="0"/>
          <w:divBdr>
            <w:top w:val="none" w:sz="0" w:space="0" w:color="auto"/>
            <w:left w:val="none" w:sz="0" w:space="0" w:color="auto"/>
            <w:bottom w:val="none" w:sz="0" w:space="0" w:color="auto"/>
            <w:right w:val="none" w:sz="0" w:space="0" w:color="auto"/>
          </w:divBdr>
        </w:div>
        <w:div w:id="1956250249">
          <w:marLeft w:val="240"/>
          <w:marRight w:val="0"/>
          <w:marTop w:val="0"/>
          <w:marBottom w:val="0"/>
          <w:divBdr>
            <w:top w:val="none" w:sz="0" w:space="0" w:color="auto"/>
            <w:left w:val="none" w:sz="0" w:space="0" w:color="auto"/>
            <w:bottom w:val="none" w:sz="0" w:space="0" w:color="auto"/>
            <w:right w:val="none" w:sz="0" w:space="0" w:color="auto"/>
          </w:divBdr>
          <w:divsChild>
            <w:div w:id="862547803">
              <w:marLeft w:val="0"/>
              <w:marRight w:val="0"/>
              <w:marTop w:val="0"/>
              <w:marBottom w:val="0"/>
              <w:divBdr>
                <w:top w:val="none" w:sz="0" w:space="0" w:color="auto"/>
                <w:left w:val="none" w:sz="0" w:space="0" w:color="auto"/>
                <w:bottom w:val="none" w:sz="0" w:space="0" w:color="auto"/>
                <w:right w:val="none" w:sz="0" w:space="0" w:color="auto"/>
              </w:divBdr>
            </w:div>
            <w:div w:id="2075928939">
              <w:marLeft w:val="0"/>
              <w:marRight w:val="0"/>
              <w:marTop w:val="0"/>
              <w:marBottom w:val="0"/>
              <w:divBdr>
                <w:top w:val="none" w:sz="0" w:space="0" w:color="auto"/>
                <w:left w:val="none" w:sz="0" w:space="0" w:color="auto"/>
                <w:bottom w:val="none" w:sz="0" w:space="0" w:color="auto"/>
                <w:right w:val="none" w:sz="0" w:space="0" w:color="auto"/>
              </w:divBdr>
              <w:divsChild>
                <w:div w:id="1915045356">
                  <w:marLeft w:val="0"/>
                  <w:marRight w:val="0"/>
                  <w:marTop w:val="0"/>
                  <w:marBottom w:val="0"/>
                  <w:divBdr>
                    <w:top w:val="none" w:sz="0" w:space="0" w:color="auto"/>
                    <w:left w:val="none" w:sz="0" w:space="0" w:color="auto"/>
                    <w:bottom w:val="none" w:sz="0" w:space="0" w:color="auto"/>
                    <w:right w:val="none" w:sz="0" w:space="0" w:color="auto"/>
                  </w:divBdr>
                  <w:divsChild>
                    <w:div w:id="303119277">
                      <w:marLeft w:val="0"/>
                      <w:marRight w:val="0"/>
                      <w:marTop w:val="0"/>
                      <w:marBottom w:val="0"/>
                      <w:divBdr>
                        <w:top w:val="none" w:sz="0" w:space="0" w:color="auto"/>
                        <w:left w:val="none" w:sz="0" w:space="0" w:color="auto"/>
                        <w:bottom w:val="none" w:sz="0" w:space="0" w:color="auto"/>
                        <w:right w:val="none" w:sz="0" w:space="0" w:color="auto"/>
                      </w:divBdr>
                    </w:div>
                    <w:div w:id="1224409967">
                      <w:marLeft w:val="240"/>
                      <w:marRight w:val="0"/>
                      <w:marTop w:val="0"/>
                      <w:marBottom w:val="0"/>
                      <w:divBdr>
                        <w:top w:val="none" w:sz="0" w:space="0" w:color="auto"/>
                        <w:left w:val="none" w:sz="0" w:space="0" w:color="auto"/>
                        <w:bottom w:val="none" w:sz="0" w:space="0" w:color="auto"/>
                        <w:right w:val="none" w:sz="0" w:space="0" w:color="auto"/>
                      </w:divBdr>
                      <w:divsChild>
                        <w:div w:id="54548471">
                          <w:marLeft w:val="0"/>
                          <w:marRight w:val="0"/>
                          <w:marTop w:val="0"/>
                          <w:marBottom w:val="0"/>
                          <w:divBdr>
                            <w:top w:val="none" w:sz="0" w:space="0" w:color="auto"/>
                            <w:left w:val="none" w:sz="0" w:space="0" w:color="auto"/>
                            <w:bottom w:val="none" w:sz="0" w:space="0" w:color="auto"/>
                            <w:right w:val="none" w:sz="0" w:space="0" w:color="auto"/>
                          </w:divBdr>
                          <w:divsChild>
                            <w:div w:id="1679574668">
                              <w:marLeft w:val="0"/>
                              <w:marRight w:val="0"/>
                              <w:marTop w:val="0"/>
                              <w:marBottom w:val="0"/>
                              <w:divBdr>
                                <w:top w:val="none" w:sz="0" w:space="0" w:color="auto"/>
                                <w:left w:val="none" w:sz="0" w:space="0" w:color="auto"/>
                                <w:bottom w:val="none" w:sz="0" w:space="0" w:color="auto"/>
                                <w:right w:val="none" w:sz="0" w:space="0" w:color="auto"/>
                              </w:divBdr>
                              <w:divsChild>
                                <w:div w:id="985938689">
                                  <w:marLeft w:val="0"/>
                                  <w:marRight w:val="0"/>
                                  <w:marTop w:val="0"/>
                                  <w:marBottom w:val="0"/>
                                  <w:divBdr>
                                    <w:top w:val="none" w:sz="0" w:space="0" w:color="auto"/>
                                    <w:left w:val="none" w:sz="0" w:space="0" w:color="auto"/>
                                    <w:bottom w:val="none" w:sz="0" w:space="0" w:color="auto"/>
                                    <w:right w:val="none" w:sz="0" w:space="0" w:color="auto"/>
                                  </w:divBdr>
                                </w:div>
                                <w:div w:id="1298223229">
                                  <w:marLeft w:val="0"/>
                                  <w:marRight w:val="0"/>
                                  <w:marTop w:val="0"/>
                                  <w:marBottom w:val="0"/>
                                  <w:divBdr>
                                    <w:top w:val="none" w:sz="0" w:space="0" w:color="auto"/>
                                    <w:left w:val="none" w:sz="0" w:space="0" w:color="auto"/>
                                    <w:bottom w:val="none" w:sz="0" w:space="0" w:color="auto"/>
                                    <w:right w:val="none" w:sz="0" w:space="0" w:color="auto"/>
                                  </w:divBdr>
                                </w:div>
                                <w:div w:id="2021198787">
                                  <w:marLeft w:val="240"/>
                                  <w:marRight w:val="0"/>
                                  <w:marTop w:val="0"/>
                                  <w:marBottom w:val="0"/>
                                  <w:divBdr>
                                    <w:top w:val="none" w:sz="0" w:space="0" w:color="auto"/>
                                    <w:left w:val="none" w:sz="0" w:space="0" w:color="auto"/>
                                    <w:bottom w:val="none" w:sz="0" w:space="0" w:color="auto"/>
                                    <w:right w:val="none" w:sz="0" w:space="0" w:color="auto"/>
                                  </w:divBdr>
                                  <w:divsChild>
                                    <w:div w:id="1040858856">
                                      <w:marLeft w:val="0"/>
                                      <w:marRight w:val="0"/>
                                      <w:marTop w:val="0"/>
                                      <w:marBottom w:val="0"/>
                                      <w:divBdr>
                                        <w:top w:val="none" w:sz="0" w:space="0" w:color="auto"/>
                                        <w:left w:val="none" w:sz="0" w:space="0" w:color="auto"/>
                                        <w:bottom w:val="none" w:sz="0" w:space="0" w:color="auto"/>
                                        <w:right w:val="none" w:sz="0" w:space="0" w:color="auto"/>
                                      </w:divBdr>
                                    </w:div>
                                    <w:div w:id="17685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933143">
                          <w:marLeft w:val="0"/>
                          <w:marRight w:val="0"/>
                          <w:marTop w:val="0"/>
                          <w:marBottom w:val="0"/>
                          <w:divBdr>
                            <w:top w:val="none" w:sz="0" w:space="0" w:color="auto"/>
                            <w:left w:val="none" w:sz="0" w:space="0" w:color="auto"/>
                            <w:bottom w:val="none" w:sz="0" w:space="0" w:color="auto"/>
                            <w:right w:val="none" w:sz="0" w:space="0" w:color="auto"/>
                          </w:divBdr>
                          <w:divsChild>
                            <w:div w:id="1126704444">
                              <w:marLeft w:val="0"/>
                              <w:marRight w:val="0"/>
                              <w:marTop w:val="0"/>
                              <w:marBottom w:val="0"/>
                              <w:divBdr>
                                <w:top w:val="none" w:sz="0" w:space="0" w:color="auto"/>
                                <w:left w:val="none" w:sz="0" w:space="0" w:color="auto"/>
                                <w:bottom w:val="none" w:sz="0" w:space="0" w:color="auto"/>
                                <w:right w:val="none" w:sz="0" w:space="0" w:color="auto"/>
                              </w:divBdr>
                              <w:divsChild>
                                <w:div w:id="813303140">
                                  <w:marLeft w:val="240"/>
                                  <w:marRight w:val="0"/>
                                  <w:marTop w:val="0"/>
                                  <w:marBottom w:val="0"/>
                                  <w:divBdr>
                                    <w:top w:val="none" w:sz="0" w:space="0" w:color="auto"/>
                                    <w:left w:val="none" w:sz="0" w:space="0" w:color="auto"/>
                                    <w:bottom w:val="none" w:sz="0" w:space="0" w:color="auto"/>
                                    <w:right w:val="none" w:sz="0" w:space="0" w:color="auto"/>
                                  </w:divBdr>
                                  <w:divsChild>
                                    <w:div w:id="169761073">
                                      <w:marLeft w:val="0"/>
                                      <w:marRight w:val="0"/>
                                      <w:marTop w:val="0"/>
                                      <w:marBottom w:val="0"/>
                                      <w:divBdr>
                                        <w:top w:val="none" w:sz="0" w:space="0" w:color="auto"/>
                                        <w:left w:val="none" w:sz="0" w:space="0" w:color="auto"/>
                                        <w:bottom w:val="none" w:sz="0" w:space="0" w:color="auto"/>
                                        <w:right w:val="none" w:sz="0" w:space="0" w:color="auto"/>
                                      </w:divBdr>
                                    </w:div>
                                    <w:div w:id="1614091817">
                                      <w:marLeft w:val="0"/>
                                      <w:marRight w:val="0"/>
                                      <w:marTop w:val="0"/>
                                      <w:marBottom w:val="0"/>
                                      <w:divBdr>
                                        <w:top w:val="none" w:sz="0" w:space="0" w:color="auto"/>
                                        <w:left w:val="none" w:sz="0" w:space="0" w:color="auto"/>
                                        <w:bottom w:val="none" w:sz="0" w:space="0" w:color="auto"/>
                                        <w:right w:val="none" w:sz="0" w:space="0" w:color="auto"/>
                                      </w:divBdr>
                                    </w:div>
                                  </w:divsChild>
                                </w:div>
                                <w:div w:id="1650940329">
                                  <w:marLeft w:val="0"/>
                                  <w:marRight w:val="0"/>
                                  <w:marTop w:val="0"/>
                                  <w:marBottom w:val="0"/>
                                  <w:divBdr>
                                    <w:top w:val="none" w:sz="0" w:space="0" w:color="auto"/>
                                    <w:left w:val="none" w:sz="0" w:space="0" w:color="auto"/>
                                    <w:bottom w:val="none" w:sz="0" w:space="0" w:color="auto"/>
                                    <w:right w:val="none" w:sz="0" w:space="0" w:color="auto"/>
                                  </w:divBdr>
                                </w:div>
                                <w:div w:id="193003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3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636508">
      <w:bodyDiv w:val="1"/>
      <w:marLeft w:val="0"/>
      <w:marRight w:val="0"/>
      <w:marTop w:val="0"/>
      <w:marBottom w:val="0"/>
      <w:divBdr>
        <w:top w:val="none" w:sz="0" w:space="0" w:color="auto"/>
        <w:left w:val="none" w:sz="0" w:space="0" w:color="auto"/>
        <w:bottom w:val="none" w:sz="0" w:space="0" w:color="auto"/>
        <w:right w:val="none" w:sz="0" w:space="0" w:color="auto"/>
      </w:divBdr>
    </w:div>
    <w:div w:id="1349218004">
      <w:bodyDiv w:val="1"/>
      <w:marLeft w:val="0"/>
      <w:marRight w:val="0"/>
      <w:marTop w:val="0"/>
      <w:marBottom w:val="0"/>
      <w:divBdr>
        <w:top w:val="none" w:sz="0" w:space="0" w:color="auto"/>
        <w:left w:val="none" w:sz="0" w:space="0" w:color="auto"/>
        <w:bottom w:val="none" w:sz="0" w:space="0" w:color="auto"/>
        <w:right w:val="none" w:sz="0" w:space="0" w:color="auto"/>
      </w:divBdr>
    </w:div>
    <w:div w:id="1398825394">
      <w:bodyDiv w:val="1"/>
      <w:marLeft w:val="0"/>
      <w:marRight w:val="0"/>
      <w:marTop w:val="0"/>
      <w:marBottom w:val="0"/>
      <w:divBdr>
        <w:top w:val="none" w:sz="0" w:space="0" w:color="auto"/>
        <w:left w:val="none" w:sz="0" w:space="0" w:color="auto"/>
        <w:bottom w:val="none" w:sz="0" w:space="0" w:color="auto"/>
        <w:right w:val="none" w:sz="0" w:space="0" w:color="auto"/>
      </w:divBdr>
      <w:divsChild>
        <w:div w:id="845554574">
          <w:marLeft w:val="0"/>
          <w:marRight w:val="0"/>
          <w:marTop w:val="0"/>
          <w:marBottom w:val="0"/>
          <w:divBdr>
            <w:top w:val="none" w:sz="0" w:space="0" w:color="auto"/>
            <w:left w:val="none" w:sz="0" w:space="0" w:color="auto"/>
            <w:bottom w:val="none" w:sz="0" w:space="0" w:color="auto"/>
            <w:right w:val="none" w:sz="0" w:space="0" w:color="auto"/>
          </w:divBdr>
        </w:div>
        <w:div w:id="1466121841">
          <w:marLeft w:val="240"/>
          <w:marRight w:val="0"/>
          <w:marTop w:val="0"/>
          <w:marBottom w:val="0"/>
          <w:divBdr>
            <w:top w:val="none" w:sz="0" w:space="0" w:color="auto"/>
            <w:left w:val="none" w:sz="0" w:space="0" w:color="auto"/>
            <w:bottom w:val="none" w:sz="0" w:space="0" w:color="auto"/>
            <w:right w:val="none" w:sz="0" w:space="0" w:color="auto"/>
          </w:divBdr>
          <w:divsChild>
            <w:div w:id="1666469702">
              <w:marLeft w:val="0"/>
              <w:marRight w:val="0"/>
              <w:marTop w:val="0"/>
              <w:marBottom w:val="0"/>
              <w:divBdr>
                <w:top w:val="none" w:sz="0" w:space="0" w:color="auto"/>
                <w:left w:val="none" w:sz="0" w:space="0" w:color="auto"/>
                <w:bottom w:val="none" w:sz="0" w:space="0" w:color="auto"/>
                <w:right w:val="none" w:sz="0" w:space="0" w:color="auto"/>
              </w:divBdr>
              <w:divsChild>
                <w:div w:id="1680036909">
                  <w:marLeft w:val="0"/>
                  <w:marRight w:val="0"/>
                  <w:marTop w:val="0"/>
                  <w:marBottom w:val="0"/>
                  <w:divBdr>
                    <w:top w:val="none" w:sz="0" w:space="0" w:color="auto"/>
                    <w:left w:val="none" w:sz="0" w:space="0" w:color="auto"/>
                    <w:bottom w:val="none" w:sz="0" w:space="0" w:color="auto"/>
                    <w:right w:val="none" w:sz="0" w:space="0" w:color="auto"/>
                  </w:divBdr>
                  <w:divsChild>
                    <w:div w:id="441995470">
                      <w:marLeft w:val="0"/>
                      <w:marRight w:val="0"/>
                      <w:marTop w:val="0"/>
                      <w:marBottom w:val="0"/>
                      <w:divBdr>
                        <w:top w:val="none" w:sz="0" w:space="0" w:color="auto"/>
                        <w:left w:val="none" w:sz="0" w:space="0" w:color="auto"/>
                        <w:bottom w:val="none" w:sz="0" w:space="0" w:color="auto"/>
                        <w:right w:val="none" w:sz="0" w:space="0" w:color="auto"/>
                      </w:divBdr>
                    </w:div>
                    <w:div w:id="2129935645">
                      <w:marLeft w:val="240"/>
                      <w:marRight w:val="0"/>
                      <w:marTop w:val="0"/>
                      <w:marBottom w:val="0"/>
                      <w:divBdr>
                        <w:top w:val="none" w:sz="0" w:space="0" w:color="auto"/>
                        <w:left w:val="none" w:sz="0" w:space="0" w:color="auto"/>
                        <w:bottom w:val="none" w:sz="0" w:space="0" w:color="auto"/>
                        <w:right w:val="none" w:sz="0" w:space="0" w:color="auto"/>
                      </w:divBdr>
                      <w:divsChild>
                        <w:div w:id="1967851504">
                          <w:marLeft w:val="0"/>
                          <w:marRight w:val="0"/>
                          <w:marTop w:val="0"/>
                          <w:marBottom w:val="0"/>
                          <w:divBdr>
                            <w:top w:val="none" w:sz="0" w:space="0" w:color="auto"/>
                            <w:left w:val="none" w:sz="0" w:space="0" w:color="auto"/>
                            <w:bottom w:val="none" w:sz="0" w:space="0" w:color="auto"/>
                            <w:right w:val="none" w:sz="0" w:space="0" w:color="auto"/>
                          </w:divBdr>
                          <w:divsChild>
                            <w:div w:id="1844127826">
                              <w:marLeft w:val="0"/>
                              <w:marRight w:val="0"/>
                              <w:marTop w:val="0"/>
                              <w:marBottom w:val="0"/>
                              <w:divBdr>
                                <w:top w:val="none" w:sz="0" w:space="0" w:color="auto"/>
                                <w:left w:val="none" w:sz="0" w:space="0" w:color="auto"/>
                                <w:bottom w:val="none" w:sz="0" w:space="0" w:color="auto"/>
                                <w:right w:val="none" w:sz="0" w:space="0" w:color="auto"/>
                              </w:divBdr>
                              <w:divsChild>
                                <w:div w:id="48462725">
                                  <w:marLeft w:val="0"/>
                                  <w:marRight w:val="0"/>
                                  <w:marTop w:val="0"/>
                                  <w:marBottom w:val="0"/>
                                  <w:divBdr>
                                    <w:top w:val="none" w:sz="0" w:space="0" w:color="auto"/>
                                    <w:left w:val="none" w:sz="0" w:space="0" w:color="auto"/>
                                    <w:bottom w:val="none" w:sz="0" w:space="0" w:color="auto"/>
                                    <w:right w:val="none" w:sz="0" w:space="0" w:color="auto"/>
                                  </w:divBdr>
                                </w:div>
                                <w:div w:id="671687613">
                                  <w:marLeft w:val="240"/>
                                  <w:marRight w:val="0"/>
                                  <w:marTop w:val="0"/>
                                  <w:marBottom w:val="0"/>
                                  <w:divBdr>
                                    <w:top w:val="none" w:sz="0" w:space="0" w:color="auto"/>
                                    <w:left w:val="none" w:sz="0" w:space="0" w:color="auto"/>
                                    <w:bottom w:val="none" w:sz="0" w:space="0" w:color="auto"/>
                                    <w:right w:val="none" w:sz="0" w:space="0" w:color="auto"/>
                                  </w:divBdr>
                                  <w:divsChild>
                                    <w:div w:id="1149400699">
                                      <w:marLeft w:val="0"/>
                                      <w:marRight w:val="0"/>
                                      <w:marTop w:val="0"/>
                                      <w:marBottom w:val="0"/>
                                      <w:divBdr>
                                        <w:top w:val="none" w:sz="0" w:space="0" w:color="auto"/>
                                        <w:left w:val="none" w:sz="0" w:space="0" w:color="auto"/>
                                        <w:bottom w:val="none" w:sz="0" w:space="0" w:color="auto"/>
                                        <w:right w:val="none" w:sz="0" w:space="0" w:color="auto"/>
                                      </w:divBdr>
                                    </w:div>
                                    <w:div w:id="1946644457">
                                      <w:marLeft w:val="0"/>
                                      <w:marRight w:val="0"/>
                                      <w:marTop w:val="0"/>
                                      <w:marBottom w:val="0"/>
                                      <w:divBdr>
                                        <w:top w:val="none" w:sz="0" w:space="0" w:color="auto"/>
                                        <w:left w:val="none" w:sz="0" w:space="0" w:color="auto"/>
                                        <w:bottom w:val="none" w:sz="0" w:space="0" w:color="auto"/>
                                        <w:right w:val="none" w:sz="0" w:space="0" w:color="auto"/>
                                      </w:divBdr>
                                    </w:div>
                                    <w:div w:id="1582442707">
                                      <w:marLeft w:val="0"/>
                                      <w:marRight w:val="0"/>
                                      <w:marTop w:val="0"/>
                                      <w:marBottom w:val="0"/>
                                      <w:divBdr>
                                        <w:top w:val="none" w:sz="0" w:space="0" w:color="auto"/>
                                        <w:left w:val="none" w:sz="0" w:space="0" w:color="auto"/>
                                        <w:bottom w:val="none" w:sz="0" w:space="0" w:color="auto"/>
                                        <w:right w:val="none" w:sz="0" w:space="0" w:color="auto"/>
                                      </w:divBdr>
                                    </w:div>
                                  </w:divsChild>
                                </w:div>
                                <w:div w:id="60280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07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6511">
          <w:marLeft w:val="0"/>
          <w:marRight w:val="0"/>
          <w:marTop w:val="0"/>
          <w:marBottom w:val="0"/>
          <w:divBdr>
            <w:top w:val="none" w:sz="0" w:space="0" w:color="auto"/>
            <w:left w:val="none" w:sz="0" w:space="0" w:color="auto"/>
            <w:bottom w:val="none" w:sz="0" w:space="0" w:color="auto"/>
            <w:right w:val="none" w:sz="0" w:space="0" w:color="auto"/>
          </w:divBdr>
        </w:div>
      </w:divsChild>
    </w:div>
    <w:div w:id="1403259245">
      <w:bodyDiv w:val="1"/>
      <w:marLeft w:val="0"/>
      <w:marRight w:val="0"/>
      <w:marTop w:val="0"/>
      <w:marBottom w:val="0"/>
      <w:divBdr>
        <w:top w:val="none" w:sz="0" w:space="0" w:color="auto"/>
        <w:left w:val="none" w:sz="0" w:space="0" w:color="auto"/>
        <w:bottom w:val="none" w:sz="0" w:space="0" w:color="auto"/>
        <w:right w:val="none" w:sz="0" w:space="0" w:color="auto"/>
      </w:divBdr>
      <w:divsChild>
        <w:div w:id="406072295">
          <w:marLeft w:val="0"/>
          <w:marRight w:val="0"/>
          <w:marTop w:val="0"/>
          <w:marBottom w:val="0"/>
          <w:divBdr>
            <w:top w:val="none" w:sz="0" w:space="0" w:color="auto"/>
            <w:left w:val="none" w:sz="0" w:space="0" w:color="auto"/>
            <w:bottom w:val="none" w:sz="0" w:space="0" w:color="auto"/>
            <w:right w:val="none" w:sz="0" w:space="0" w:color="auto"/>
          </w:divBdr>
        </w:div>
        <w:div w:id="538709287">
          <w:marLeft w:val="0"/>
          <w:marRight w:val="0"/>
          <w:marTop w:val="0"/>
          <w:marBottom w:val="0"/>
          <w:divBdr>
            <w:top w:val="none" w:sz="0" w:space="0" w:color="auto"/>
            <w:left w:val="none" w:sz="0" w:space="0" w:color="auto"/>
            <w:bottom w:val="none" w:sz="0" w:space="0" w:color="auto"/>
            <w:right w:val="none" w:sz="0" w:space="0" w:color="auto"/>
          </w:divBdr>
        </w:div>
        <w:div w:id="602767336">
          <w:marLeft w:val="240"/>
          <w:marRight w:val="0"/>
          <w:marTop w:val="0"/>
          <w:marBottom w:val="0"/>
          <w:divBdr>
            <w:top w:val="none" w:sz="0" w:space="0" w:color="auto"/>
            <w:left w:val="none" w:sz="0" w:space="0" w:color="auto"/>
            <w:bottom w:val="none" w:sz="0" w:space="0" w:color="auto"/>
            <w:right w:val="none" w:sz="0" w:space="0" w:color="auto"/>
          </w:divBdr>
          <w:divsChild>
            <w:div w:id="334382619">
              <w:marLeft w:val="0"/>
              <w:marRight w:val="0"/>
              <w:marTop w:val="0"/>
              <w:marBottom w:val="0"/>
              <w:divBdr>
                <w:top w:val="none" w:sz="0" w:space="0" w:color="auto"/>
                <w:left w:val="none" w:sz="0" w:space="0" w:color="auto"/>
                <w:bottom w:val="none" w:sz="0" w:space="0" w:color="auto"/>
                <w:right w:val="none" w:sz="0" w:space="0" w:color="auto"/>
              </w:divBdr>
              <w:divsChild>
                <w:div w:id="598299424">
                  <w:marLeft w:val="0"/>
                  <w:marRight w:val="0"/>
                  <w:marTop w:val="0"/>
                  <w:marBottom w:val="0"/>
                  <w:divBdr>
                    <w:top w:val="none" w:sz="0" w:space="0" w:color="auto"/>
                    <w:left w:val="none" w:sz="0" w:space="0" w:color="auto"/>
                    <w:bottom w:val="none" w:sz="0" w:space="0" w:color="auto"/>
                    <w:right w:val="none" w:sz="0" w:space="0" w:color="auto"/>
                  </w:divBdr>
                  <w:divsChild>
                    <w:div w:id="130635446">
                      <w:marLeft w:val="0"/>
                      <w:marRight w:val="0"/>
                      <w:marTop w:val="0"/>
                      <w:marBottom w:val="0"/>
                      <w:divBdr>
                        <w:top w:val="none" w:sz="0" w:space="0" w:color="auto"/>
                        <w:left w:val="none" w:sz="0" w:space="0" w:color="auto"/>
                        <w:bottom w:val="none" w:sz="0" w:space="0" w:color="auto"/>
                        <w:right w:val="none" w:sz="0" w:space="0" w:color="auto"/>
                      </w:divBdr>
                    </w:div>
                    <w:div w:id="496267990">
                      <w:marLeft w:val="0"/>
                      <w:marRight w:val="0"/>
                      <w:marTop w:val="0"/>
                      <w:marBottom w:val="0"/>
                      <w:divBdr>
                        <w:top w:val="none" w:sz="0" w:space="0" w:color="auto"/>
                        <w:left w:val="none" w:sz="0" w:space="0" w:color="auto"/>
                        <w:bottom w:val="none" w:sz="0" w:space="0" w:color="auto"/>
                        <w:right w:val="none" w:sz="0" w:space="0" w:color="auto"/>
                      </w:divBdr>
                    </w:div>
                    <w:div w:id="678586459">
                      <w:marLeft w:val="240"/>
                      <w:marRight w:val="0"/>
                      <w:marTop w:val="0"/>
                      <w:marBottom w:val="0"/>
                      <w:divBdr>
                        <w:top w:val="none" w:sz="0" w:space="0" w:color="auto"/>
                        <w:left w:val="none" w:sz="0" w:space="0" w:color="auto"/>
                        <w:bottom w:val="none" w:sz="0" w:space="0" w:color="auto"/>
                        <w:right w:val="none" w:sz="0" w:space="0" w:color="auto"/>
                      </w:divBdr>
                      <w:divsChild>
                        <w:div w:id="2118984721">
                          <w:marLeft w:val="0"/>
                          <w:marRight w:val="0"/>
                          <w:marTop w:val="0"/>
                          <w:marBottom w:val="0"/>
                          <w:divBdr>
                            <w:top w:val="none" w:sz="0" w:space="0" w:color="auto"/>
                            <w:left w:val="none" w:sz="0" w:space="0" w:color="auto"/>
                            <w:bottom w:val="none" w:sz="0" w:space="0" w:color="auto"/>
                            <w:right w:val="none" w:sz="0" w:space="0" w:color="auto"/>
                          </w:divBdr>
                          <w:divsChild>
                            <w:div w:id="608857953">
                              <w:marLeft w:val="0"/>
                              <w:marRight w:val="0"/>
                              <w:marTop w:val="0"/>
                              <w:marBottom w:val="0"/>
                              <w:divBdr>
                                <w:top w:val="none" w:sz="0" w:space="0" w:color="auto"/>
                                <w:left w:val="none" w:sz="0" w:space="0" w:color="auto"/>
                                <w:bottom w:val="none" w:sz="0" w:space="0" w:color="auto"/>
                                <w:right w:val="none" w:sz="0" w:space="0" w:color="auto"/>
                              </w:divBdr>
                              <w:divsChild>
                                <w:div w:id="227765246">
                                  <w:marLeft w:val="0"/>
                                  <w:marRight w:val="0"/>
                                  <w:marTop w:val="0"/>
                                  <w:marBottom w:val="0"/>
                                  <w:divBdr>
                                    <w:top w:val="none" w:sz="0" w:space="0" w:color="auto"/>
                                    <w:left w:val="none" w:sz="0" w:space="0" w:color="auto"/>
                                    <w:bottom w:val="none" w:sz="0" w:space="0" w:color="auto"/>
                                    <w:right w:val="none" w:sz="0" w:space="0" w:color="auto"/>
                                  </w:divBdr>
                                </w:div>
                                <w:div w:id="483863143">
                                  <w:marLeft w:val="0"/>
                                  <w:marRight w:val="0"/>
                                  <w:marTop w:val="0"/>
                                  <w:marBottom w:val="0"/>
                                  <w:divBdr>
                                    <w:top w:val="none" w:sz="0" w:space="0" w:color="auto"/>
                                    <w:left w:val="none" w:sz="0" w:space="0" w:color="auto"/>
                                    <w:bottom w:val="none" w:sz="0" w:space="0" w:color="auto"/>
                                    <w:right w:val="none" w:sz="0" w:space="0" w:color="auto"/>
                                  </w:divBdr>
                                </w:div>
                                <w:div w:id="1486123346">
                                  <w:marLeft w:val="240"/>
                                  <w:marRight w:val="0"/>
                                  <w:marTop w:val="0"/>
                                  <w:marBottom w:val="0"/>
                                  <w:divBdr>
                                    <w:top w:val="none" w:sz="0" w:space="0" w:color="auto"/>
                                    <w:left w:val="none" w:sz="0" w:space="0" w:color="auto"/>
                                    <w:bottom w:val="none" w:sz="0" w:space="0" w:color="auto"/>
                                    <w:right w:val="none" w:sz="0" w:space="0" w:color="auto"/>
                                  </w:divBdr>
                                  <w:divsChild>
                                    <w:div w:id="101052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678629">
      <w:bodyDiv w:val="1"/>
      <w:marLeft w:val="0"/>
      <w:marRight w:val="0"/>
      <w:marTop w:val="0"/>
      <w:marBottom w:val="0"/>
      <w:divBdr>
        <w:top w:val="none" w:sz="0" w:space="0" w:color="auto"/>
        <w:left w:val="none" w:sz="0" w:space="0" w:color="auto"/>
        <w:bottom w:val="none" w:sz="0" w:space="0" w:color="auto"/>
        <w:right w:val="none" w:sz="0" w:space="0" w:color="auto"/>
      </w:divBdr>
      <w:divsChild>
        <w:div w:id="1301113583">
          <w:marLeft w:val="0"/>
          <w:marRight w:val="0"/>
          <w:marTop w:val="0"/>
          <w:marBottom w:val="0"/>
          <w:divBdr>
            <w:top w:val="none" w:sz="0" w:space="0" w:color="auto"/>
            <w:left w:val="none" w:sz="0" w:space="0" w:color="auto"/>
            <w:bottom w:val="none" w:sz="0" w:space="0" w:color="auto"/>
            <w:right w:val="none" w:sz="0" w:space="0" w:color="auto"/>
          </w:divBdr>
        </w:div>
        <w:div w:id="1277952208">
          <w:marLeft w:val="240"/>
          <w:marRight w:val="0"/>
          <w:marTop w:val="0"/>
          <w:marBottom w:val="0"/>
          <w:divBdr>
            <w:top w:val="none" w:sz="0" w:space="0" w:color="auto"/>
            <w:left w:val="none" w:sz="0" w:space="0" w:color="auto"/>
            <w:bottom w:val="none" w:sz="0" w:space="0" w:color="auto"/>
            <w:right w:val="none" w:sz="0" w:space="0" w:color="auto"/>
          </w:divBdr>
          <w:divsChild>
            <w:div w:id="969047865">
              <w:marLeft w:val="0"/>
              <w:marRight w:val="0"/>
              <w:marTop w:val="0"/>
              <w:marBottom w:val="0"/>
              <w:divBdr>
                <w:top w:val="none" w:sz="0" w:space="0" w:color="auto"/>
                <w:left w:val="none" w:sz="0" w:space="0" w:color="auto"/>
                <w:bottom w:val="none" w:sz="0" w:space="0" w:color="auto"/>
                <w:right w:val="none" w:sz="0" w:space="0" w:color="auto"/>
              </w:divBdr>
              <w:divsChild>
                <w:div w:id="606083055">
                  <w:marLeft w:val="0"/>
                  <w:marRight w:val="0"/>
                  <w:marTop w:val="0"/>
                  <w:marBottom w:val="0"/>
                  <w:divBdr>
                    <w:top w:val="none" w:sz="0" w:space="0" w:color="auto"/>
                    <w:left w:val="none" w:sz="0" w:space="0" w:color="auto"/>
                    <w:bottom w:val="none" w:sz="0" w:space="0" w:color="auto"/>
                    <w:right w:val="none" w:sz="0" w:space="0" w:color="auto"/>
                  </w:divBdr>
                  <w:divsChild>
                    <w:div w:id="123692578">
                      <w:marLeft w:val="0"/>
                      <w:marRight w:val="0"/>
                      <w:marTop w:val="0"/>
                      <w:marBottom w:val="0"/>
                      <w:divBdr>
                        <w:top w:val="none" w:sz="0" w:space="0" w:color="auto"/>
                        <w:left w:val="none" w:sz="0" w:space="0" w:color="auto"/>
                        <w:bottom w:val="none" w:sz="0" w:space="0" w:color="auto"/>
                        <w:right w:val="none" w:sz="0" w:space="0" w:color="auto"/>
                      </w:divBdr>
                    </w:div>
                    <w:div w:id="1530144774">
                      <w:marLeft w:val="240"/>
                      <w:marRight w:val="0"/>
                      <w:marTop w:val="0"/>
                      <w:marBottom w:val="0"/>
                      <w:divBdr>
                        <w:top w:val="none" w:sz="0" w:space="0" w:color="auto"/>
                        <w:left w:val="none" w:sz="0" w:space="0" w:color="auto"/>
                        <w:bottom w:val="none" w:sz="0" w:space="0" w:color="auto"/>
                        <w:right w:val="none" w:sz="0" w:space="0" w:color="auto"/>
                      </w:divBdr>
                      <w:divsChild>
                        <w:div w:id="2106731975">
                          <w:marLeft w:val="0"/>
                          <w:marRight w:val="0"/>
                          <w:marTop w:val="0"/>
                          <w:marBottom w:val="0"/>
                          <w:divBdr>
                            <w:top w:val="none" w:sz="0" w:space="0" w:color="auto"/>
                            <w:left w:val="none" w:sz="0" w:space="0" w:color="auto"/>
                            <w:bottom w:val="none" w:sz="0" w:space="0" w:color="auto"/>
                            <w:right w:val="none" w:sz="0" w:space="0" w:color="auto"/>
                          </w:divBdr>
                          <w:divsChild>
                            <w:div w:id="406657706">
                              <w:marLeft w:val="0"/>
                              <w:marRight w:val="0"/>
                              <w:marTop w:val="0"/>
                              <w:marBottom w:val="0"/>
                              <w:divBdr>
                                <w:top w:val="none" w:sz="0" w:space="0" w:color="auto"/>
                                <w:left w:val="none" w:sz="0" w:space="0" w:color="auto"/>
                                <w:bottom w:val="none" w:sz="0" w:space="0" w:color="auto"/>
                                <w:right w:val="none" w:sz="0" w:space="0" w:color="auto"/>
                              </w:divBdr>
                              <w:divsChild>
                                <w:div w:id="1503353071">
                                  <w:marLeft w:val="0"/>
                                  <w:marRight w:val="0"/>
                                  <w:marTop w:val="0"/>
                                  <w:marBottom w:val="0"/>
                                  <w:divBdr>
                                    <w:top w:val="none" w:sz="0" w:space="0" w:color="auto"/>
                                    <w:left w:val="none" w:sz="0" w:space="0" w:color="auto"/>
                                    <w:bottom w:val="none" w:sz="0" w:space="0" w:color="auto"/>
                                    <w:right w:val="none" w:sz="0" w:space="0" w:color="auto"/>
                                  </w:divBdr>
                                </w:div>
                                <w:div w:id="975376982">
                                  <w:marLeft w:val="240"/>
                                  <w:marRight w:val="0"/>
                                  <w:marTop w:val="0"/>
                                  <w:marBottom w:val="0"/>
                                  <w:divBdr>
                                    <w:top w:val="none" w:sz="0" w:space="0" w:color="auto"/>
                                    <w:left w:val="none" w:sz="0" w:space="0" w:color="auto"/>
                                    <w:bottom w:val="none" w:sz="0" w:space="0" w:color="auto"/>
                                    <w:right w:val="none" w:sz="0" w:space="0" w:color="auto"/>
                                  </w:divBdr>
                                  <w:divsChild>
                                    <w:div w:id="1756319891">
                                      <w:marLeft w:val="0"/>
                                      <w:marRight w:val="0"/>
                                      <w:marTop w:val="0"/>
                                      <w:marBottom w:val="0"/>
                                      <w:divBdr>
                                        <w:top w:val="none" w:sz="0" w:space="0" w:color="auto"/>
                                        <w:left w:val="none" w:sz="0" w:space="0" w:color="auto"/>
                                        <w:bottom w:val="none" w:sz="0" w:space="0" w:color="auto"/>
                                        <w:right w:val="none" w:sz="0" w:space="0" w:color="auto"/>
                                      </w:divBdr>
                                    </w:div>
                                  </w:divsChild>
                                </w:div>
                                <w:div w:id="178449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117942">
                          <w:marLeft w:val="0"/>
                          <w:marRight w:val="0"/>
                          <w:marTop w:val="0"/>
                          <w:marBottom w:val="0"/>
                          <w:divBdr>
                            <w:top w:val="none" w:sz="0" w:space="0" w:color="auto"/>
                            <w:left w:val="none" w:sz="0" w:space="0" w:color="auto"/>
                            <w:bottom w:val="none" w:sz="0" w:space="0" w:color="auto"/>
                            <w:right w:val="none" w:sz="0" w:space="0" w:color="auto"/>
                          </w:divBdr>
                          <w:divsChild>
                            <w:div w:id="1462457549">
                              <w:marLeft w:val="0"/>
                              <w:marRight w:val="0"/>
                              <w:marTop w:val="0"/>
                              <w:marBottom w:val="0"/>
                              <w:divBdr>
                                <w:top w:val="none" w:sz="0" w:space="0" w:color="auto"/>
                                <w:left w:val="none" w:sz="0" w:space="0" w:color="auto"/>
                                <w:bottom w:val="none" w:sz="0" w:space="0" w:color="auto"/>
                                <w:right w:val="none" w:sz="0" w:space="0" w:color="auto"/>
                              </w:divBdr>
                              <w:divsChild>
                                <w:div w:id="1145704822">
                                  <w:marLeft w:val="0"/>
                                  <w:marRight w:val="0"/>
                                  <w:marTop w:val="0"/>
                                  <w:marBottom w:val="0"/>
                                  <w:divBdr>
                                    <w:top w:val="none" w:sz="0" w:space="0" w:color="auto"/>
                                    <w:left w:val="none" w:sz="0" w:space="0" w:color="auto"/>
                                    <w:bottom w:val="none" w:sz="0" w:space="0" w:color="auto"/>
                                    <w:right w:val="none" w:sz="0" w:space="0" w:color="auto"/>
                                  </w:divBdr>
                                </w:div>
                                <w:div w:id="938754155">
                                  <w:marLeft w:val="240"/>
                                  <w:marRight w:val="0"/>
                                  <w:marTop w:val="0"/>
                                  <w:marBottom w:val="0"/>
                                  <w:divBdr>
                                    <w:top w:val="none" w:sz="0" w:space="0" w:color="auto"/>
                                    <w:left w:val="none" w:sz="0" w:space="0" w:color="auto"/>
                                    <w:bottom w:val="none" w:sz="0" w:space="0" w:color="auto"/>
                                    <w:right w:val="none" w:sz="0" w:space="0" w:color="auto"/>
                                  </w:divBdr>
                                  <w:divsChild>
                                    <w:div w:id="1852254941">
                                      <w:marLeft w:val="0"/>
                                      <w:marRight w:val="0"/>
                                      <w:marTop w:val="0"/>
                                      <w:marBottom w:val="0"/>
                                      <w:divBdr>
                                        <w:top w:val="none" w:sz="0" w:space="0" w:color="auto"/>
                                        <w:left w:val="none" w:sz="0" w:space="0" w:color="auto"/>
                                        <w:bottom w:val="none" w:sz="0" w:space="0" w:color="auto"/>
                                        <w:right w:val="none" w:sz="0" w:space="0" w:color="auto"/>
                                      </w:divBdr>
                                    </w:div>
                                    <w:div w:id="1667201114">
                                      <w:marLeft w:val="0"/>
                                      <w:marRight w:val="0"/>
                                      <w:marTop w:val="0"/>
                                      <w:marBottom w:val="0"/>
                                      <w:divBdr>
                                        <w:top w:val="none" w:sz="0" w:space="0" w:color="auto"/>
                                        <w:left w:val="none" w:sz="0" w:space="0" w:color="auto"/>
                                        <w:bottom w:val="none" w:sz="0" w:space="0" w:color="auto"/>
                                        <w:right w:val="none" w:sz="0" w:space="0" w:color="auto"/>
                                      </w:divBdr>
                                    </w:div>
                                  </w:divsChild>
                                </w:div>
                                <w:div w:id="192703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3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444508">
          <w:marLeft w:val="0"/>
          <w:marRight w:val="0"/>
          <w:marTop w:val="0"/>
          <w:marBottom w:val="0"/>
          <w:divBdr>
            <w:top w:val="none" w:sz="0" w:space="0" w:color="auto"/>
            <w:left w:val="none" w:sz="0" w:space="0" w:color="auto"/>
            <w:bottom w:val="none" w:sz="0" w:space="0" w:color="auto"/>
            <w:right w:val="none" w:sz="0" w:space="0" w:color="auto"/>
          </w:divBdr>
        </w:div>
      </w:divsChild>
    </w:div>
    <w:div w:id="1661150291">
      <w:bodyDiv w:val="1"/>
      <w:marLeft w:val="0"/>
      <w:marRight w:val="0"/>
      <w:marTop w:val="0"/>
      <w:marBottom w:val="0"/>
      <w:divBdr>
        <w:top w:val="none" w:sz="0" w:space="0" w:color="auto"/>
        <w:left w:val="none" w:sz="0" w:space="0" w:color="auto"/>
        <w:bottom w:val="none" w:sz="0" w:space="0" w:color="auto"/>
        <w:right w:val="none" w:sz="0" w:space="0" w:color="auto"/>
      </w:divBdr>
    </w:div>
    <w:div w:id="1755781192">
      <w:bodyDiv w:val="1"/>
      <w:marLeft w:val="0"/>
      <w:marRight w:val="0"/>
      <w:marTop w:val="0"/>
      <w:marBottom w:val="0"/>
      <w:divBdr>
        <w:top w:val="none" w:sz="0" w:space="0" w:color="auto"/>
        <w:left w:val="none" w:sz="0" w:space="0" w:color="auto"/>
        <w:bottom w:val="none" w:sz="0" w:space="0" w:color="auto"/>
        <w:right w:val="none" w:sz="0" w:space="0" w:color="auto"/>
      </w:divBdr>
    </w:div>
    <w:div w:id="1797063419">
      <w:bodyDiv w:val="1"/>
      <w:marLeft w:val="0"/>
      <w:marRight w:val="0"/>
      <w:marTop w:val="0"/>
      <w:marBottom w:val="0"/>
      <w:divBdr>
        <w:top w:val="none" w:sz="0" w:space="0" w:color="auto"/>
        <w:left w:val="none" w:sz="0" w:space="0" w:color="auto"/>
        <w:bottom w:val="none" w:sz="0" w:space="0" w:color="auto"/>
        <w:right w:val="none" w:sz="0" w:space="0" w:color="auto"/>
      </w:divBdr>
    </w:div>
    <w:div w:id="2014911494">
      <w:bodyDiv w:val="1"/>
      <w:marLeft w:val="0"/>
      <w:marRight w:val="0"/>
      <w:marTop w:val="0"/>
      <w:marBottom w:val="0"/>
      <w:divBdr>
        <w:top w:val="none" w:sz="0" w:space="0" w:color="auto"/>
        <w:left w:val="none" w:sz="0" w:space="0" w:color="auto"/>
        <w:bottom w:val="none" w:sz="0" w:space="0" w:color="auto"/>
        <w:right w:val="none" w:sz="0" w:space="0" w:color="auto"/>
      </w:divBdr>
      <w:divsChild>
        <w:div w:id="294679422">
          <w:marLeft w:val="0"/>
          <w:marRight w:val="0"/>
          <w:marTop w:val="0"/>
          <w:marBottom w:val="0"/>
          <w:divBdr>
            <w:top w:val="none" w:sz="0" w:space="0" w:color="auto"/>
            <w:left w:val="none" w:sz="0" w:space="0" w:color="auto"/>
            <w:bottom w:val="single" w:sz="6" w:space="0" w:color="C0C0C0"/>
            <w:right w:val="none" w:sz="0" w:space="0" w:color="auto"/>
          </w:divBdr>
        </w:div>
        <w:div w:id="170054453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hyperlink" Target="mailto:HPC_DME_Admin@nih.gov" TargetMode="External"/><Relationship Id="rId21" Type="http://schemas.openxmlformats.org/officeDocument/2006/relationships/hyperlink" Target="http://www.soapui.org/" TargetMode="External"/><Relationship Id="rId22" Type="http://schemas.openxmlformats.org/officeDocument/2006/relationships/hyperlink" Target="http://www.soapui.org/getting-started/installing-soapui/installing-on-windows.html" TargetMode="External"/><Relationship Id="rId23" Type="http://schemas.openxmlformats.org/officeDocument/2006/relationships/header" Target="header3.xml"/><Relationship Id="rId24" Type="http://schemas.openxmlformats.org/officeDocument/2006/relationships/footer" Target="footer4.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2.xml"/><Relationship Id="rId14" Type="http://schemas.openxmlformats.org/officeDocument/2006/relationships/footer" Target="footer3.xml"/><Relationship Id="rId15" Type="http://schemas.openxmlformats.org/officeDocument/2006/relationships/hyperlink" Target="https://hpcdmeapi.nci.nih.gov/" TargetMode="External"/><Relationship Id="rId16" Type="http://schemas.openxmlformats.org/officeDocument/2006/relationships/hyperlink" Target="https://www.globus.org/globus-connect-server" TargetMode="Externa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hpcdmeapi.nci.nih.gov"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4D1768208899D418F028F6C3AF82400" ma:contentTypeVersion="1" ma:contentTypeDescription="Create a new document." ma:contentTypeScope="" ma:versionID="520fa819e570fd115ba5fb6b06c1191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35C508-92B7-4418-B10D-4D3E815FA5E6}">
  <ds:schemaRefs>
    <ds:schemaRef ds:uri="http://schemas.microsoft.com/sharepoint/v3/contenttype/forms"/>
  </ds:schemaRefs>
</ds:datastoreItem>
</file>

<file path=customXml/itemProps2.xml><?xml version="1.0" encoding="utf-8"?>
<ds:datastoreItem xmlns:ds="http://schemas.openxmlformats.org/officeDocument/2006/customXml" ds:itemID="{177C7043-315B-4994-8586-66F83B23A7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1662D4D-299B-0C45-B09C-C73720F2C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6176</TotalTime>
  <Pages>146</Pages>
  <Words>32072</Words>
  <Characters>182812</Characters>
  <Application>Microsoft Macintosh Word</Application>
  <DocSecurity>0</DocSecurity>
  <Lines>1523</Lines>
  <Paragraphs>428</Paragraphs>
  <ScaleCrop>false</ScaleCrop>
  <HeadingPairs>
    <vt:vector size="2" baseType="variant">
      <vt:variant>
        <vt:lpstr>Title</vt:lpstr>
      </vt:variant>
      <vt:variant>
        <vt:i4>1</vt:i4>
      </vt:variant>
    </vt:vector>
  </HeadingPairs>
  <TitlesOfParts>
    <vt:vector size="1" baseType="lpstr">
      <vt:lpstr>Design</vt:lpstr>
    </vt:vector>
  </TitlesOfParts>
  <Company>NCI</Company>
  <LinksUpToDate>false</LinksUpToDate>
  <CharactersWithSpaces>214456</CharactersWithSpaces>
  <SharedDoc>false</SharedDoc>
  <HLinks>
    <vt:vector size="138" baseType="variant">
      <vt:variant>
        <vt:i4>1376316</vt:i4>
      </vt:variant>
      <vt:variant>
        <vt:i4>152</vt:i4>
      </vt:variant>
      <vt:variant>
        <vt:i4>0</vt:i4>
      </vt:variant>
      <vt:variant>
        <vt:i4>5</vt:i4>
      </vt:variant>
      <vt:variant>
        <vt:lpwstr/>
      </vt:variant>
      <vt:variant>
        <vt:lpwstr>_Toc237402975</vt:lpwstr>
      </vt:variant>
      <vt:variant>
        <vt:i4>1376316</vt:i4>
      </vt:variant>
      <vt:variant>
        <vt:i4>146</vt:i4>
      </vt:variant>
      <vt:variant>
        <vt:i4>0</vt:i4>
      </vt:variant>
      <vt:variant>
        <vt:i4>5</vt:i4>
      </vt:variant>
      <vt:variant>
        <vt:lpwstr/>
      </vt:variant>
      <vt:variant>
        <vt:lpwstr>_Toc237402974</vt:lpwstr>
      </vt:variant>
      <vt:variant>
        <vt:i4>1376316</vt:i4>
      </vt:variant>
      <vt:variant>
        <vt:i4>140</vt:i4>
      </vt:variant>
      <vt:variant>
        <vt:i4>0</vt:i4>
      </vt:variant>
      <vt:variant>
        <vt:i4>5</vt:i4>
      </vt:variant>
      <vt:variant>
        <vt:lpwstr/>
      </vt:variant>
      <vt:variant>
        <vt:lpwstr>_Toc237402973</vt:lpwstr>
      </vt:variant>
      <vt:variant>
        <vt:i4>1376316</vt:i4>
      </vt:variant>
      <vt:variant>
        <vt:i4>134</vt:i4>
      </vt:variant>
      <vt:variant>
        <vt:i4>0</vt:i4>
      </vt:variant>
      <vt:variant>
        <vt:i4>5</vt:i4>
      </vt:variant>
      <vt:variant>
        <vt:lpwstr/>
      </vt:variant>
      <vt:variant>
        <vt:lpwstr>_Toc237402972</vt:lpwstr>
      </vt:variant>
      <vt:variant>
        <vt:i4>1376316</vt:i4>
      </vt:variant>
      <vt:variant>
        <vt:i4>128</vt:i4>
      </vt:variant>
      <vt:variant>
        <vt:i4>0</vt:i4>
      </vt:variant>
      <vt:variant>
        <vt:i4>5</vt:i4>
      </vt:variant>
      <vt:variant>
        <vt:lpwstr/>
      </vt:variant>
      <vt:variant>
        <vt:lpwstr>_Toc237402971</vt:lpwstr>
      </vt:variant>
      <vt:variant>
        <vt:i4>1376316</vt:i4>
      </vt:variant>
      <vt:variant>
        <vt:i4>122</vt:i4>
      </vt:variant>
      <vt:variant>
        <vt:i4>0</vt:i4>
      </vt:variant>
      <vt:variant>
        <vt:i4>5</vt:i4>
      </vt:variant>
      <vt:variant>
        <vt:lpwstr/>
      </vt:variant>
      <vt:variant>
        <vt:lpwstr>_Toc237402970</vt:lpwstr>
      </vt:variant>
      <vt:variant>
        <vt:i4>1310780</vt:i4>
      </vt:variant>
      <vt:variant>
        <vt:i4>116</vt:i4>
      </vt:variant>
      <vt:variant>
        <vt:i4>0</vt:i4>
      </vt:variant>
      <vt:variant>
        <vt:i4>5</vt:i4>
      </vt:variant>
      <vt:variant>
        <vt:lpwstr/>
      </vt:variant>
      <vt:variant>
        <vt:lpwstr>_Toc237402969</vt:lpwstr>
      </vt:variant>
      <vt:variant>
        <vt:i4>1310780</vt:i4>
      </vt:variant>
      <vt:variant>
        <vt:i4>110</vt:i4>
      </vt:variant>
      <vt:variant>
        <vt:i4>0</vt:i4>
      </vt:variant>
      <vt:variant>
        <vt:i4>5</vt:i4>
      </vt:variant>
      <vt:variant>
        <vt:lpwstr/>
      </vt:variant>
      <vt:variant>
        <vt:lpwstr>_Toc237402968</vt:lpwstr>
      </vt:variant>
      <vt:variant>
        <vt:i4>1310780</vt:i4>
      </vt:variant>
      <vt:variant>
        <vt:i4>104</vt:i4>
      </vt:variant>
      <vt:variant>
        <vt:i4>0</vt:i4>
      </vt:variant>
      <vt:variant>
        <vt:i4>5</vt:i4>
      </vt:variant>
      <vt:variant>
        <vt:lpwstr/>
      </vt:variant>
      <vt:variant>
        <vt:lpwstr>_Toc237402967</vt:lpwstr>
      </vt:variant>
      <vt:variant>
        <vt:i4>1310780</vt:i4>
      </vt:variant>
      <vt:variant>
        <vt:i4>98</vt:i4>
      </vt:variant>
      <vt:variant>
        <vt:i4>0</vt:i4>
      </vt:variant>
      <vt:variant>
        <vt:i4>5</vt:i4>
      </vt:variant>
      <vt:variant>
        <vt:lpwstr/>
      </vt:variant>
      <vt:variant>
        <vt:lpwstr>_Toc237402966</vt:lpwstr>
      </vt:variant>
      <vt:variant>
        <vt:i4>1310780</vt:i4>
      </vt:variant>
      <vt:variant>
        <vt:i4>92</vt:i4>
      </vt:variant>
      <vt:variant>
        <vt:i4>0</vt:i4>
      </vt:variant>
      <vt:variant>
        <vt:i4>5</vt:i4>
      </vt:variant>
      <vt:variant>
        <vt:lpwstr/>
      </vt:variant>
      <vt:variant>
        <vt:lpwstr>_Toc237402965</vt:lpwstr>
      </vt:variant>
      <vt:variant>
        <vt:i4>1310780</vt:i4>
      </vt:variant>
      <vt:variant>
        <vt:i4>86</vt:i4>
      </vt:variant>
      <vt:variant>
        <vt:i4>0</vt:i4>
      </vt:variant>
      <vt:variant>
        <vt:i4>5</vt:i4>
      </vt:variant>
      <vt:variant>
        <vt:lpwstr/>
      </vt:variant>
      <vt:variant>
        <vt:lpwstr>_Toc237402964</vt:lpwstr>
      </vt:variant>
      <vt:variant>
        <vt:i4>1310780</vt:i4>
      </vt:variant>
      <vt:variant>
        <vt:i4>80</vt:i4>
      </vt:variant>
      <vt:variant>
        <vt:i4>0</vt:i4>
      </vt:variant>
      <vt:variant>
        <vt:i4>5</vt:i4>
      </vt:variant>
      <vt:variant>
        <vt:lpwstr/>
      </vt:variant>
      <vt:variant>
        <vt:lpwstr>_Toc237402963</vt:lpwstr>
      </vt:variant>
      <vt:variant>
        <vt:i4>1310780</vt:i4>
      </vt:variant>
      <vt:variant>
        <vt:i4>74</vt:i4>
      </vt:variant>
      <vt:variant>
        <vt:i4>0</vt:i4>
      </vt:variant>
      <vt:variant>
        <vt:i4>5</vt:i4>
      </vt:variant>
      <vt:variant>
        <vt:lpwstr/>
      </vt:variant>
      <vt:variant>
        <vt:lpwstr>_Toc237402962</vt:lpwstr>
      </vt:variant>
      <vt:variant>
        <vt:i4>1310780</vt:i4>
      </vt:variant>
      <vt:variant>
        <vt:i4>68</vt:i4>
      </vt:variant>
      <vt:variant>
        <vt:i4>0</vt:i4>
      </vt:variant>
      <vt:variant>
        <vt:i4>5</vt:i4>
      </vt:variant>
      <vt:variant>
        <vt:lpwstr/>
      </vt:variant>
      <vt:variant>
        <vt:lpwstr>_Toc237402961</vt:lpwstr>
      </vt:variant>
      <vt:variant>
        <vt:i4>1310780</vt:i4>
      </vt:variant>
      <vt:variant>
        <vt:i4>62</vt:i4>
      </vt:variant>
      <vt:variant>
        <vt:i4>0</vt:i4>
      </vt:variant>
      <vt:variant>
        <vt:i4>5</vt:i4>
      </vt:variant>
      <vt:variant>
        <vt:lpwstr/>
      </vt:variant>
      <vt:variant>
        <vt:lpwstr>_Toc237402960</vt:lpwstr>
      </vt:variant>
      <vt:variant>
        <vt:i4>1507388</vt:i4>
      </vt:variant>
      <vt:variant>
        <vt:i4>56</vt:i4>
      </vt:variant>
      <vt:variant>
        <vt:i4>0</vt:i4>
      </vt:variant>
      <vt:variant>
        <vt:i4>5</vt:i4>
      </vt:variant>
      <vt:variant>
        <vt:lpwstr/>
      </vt:variant>
      <vt:variant>
        <vt:lpwstr>_Toc237402959</vt:lpwstr>
      </vt:variant>
      <vt:variant>
        <vt:i4>1507388</vt:i4>
      </vt:variant>
      <vt:variant>
        <vt:i4>50</vt:i4>
      </vt:variant>
      <vt:variant>
        <vt:i4>0</vt:i4>
      </vt:variant>
      <vt:variant>
        <vt:i4>5</vt:i4>
      </vt:variant>
      <vt:variant>
        <vt:lpwstr/>
      </vt:variant>
      <vt:variant>
        <vt:lpwstr>_Toc237402958</vt:lpwstr>
      </vt:variant>
      <vt:variant>
        <vt:i4>1507388</vt:i4>
      </vt:variant>
      <vt:variant>
        <vt:i4>44</vt:i4>
      </vt:variant>
      <vt:variant>
        <vt:i4>0</vt:i4>
      </vt:variant>
      <vt:variant>
        <vt:i4>5</vt:i4>
      </vt:variant>
      <vt:variant>
        <vt:lpwstr/>
      </vt:variant>
      <vt:variant>
        <vt:lpwstr>_Toc237402957</vt:lpwstr>
      </vt:variant>
      <vt:variant>
        <vt:i4>1507388</vt:i4>
      </vt:variant>
      <vt:variant>
        <vt:i4>38</vt:i4>
      </vt:variant>
      <vt:variant>
        <vt:i4>0</vt:i4>
      </vt:variant>
      <vt:variant>
        <vt:i4>5</vt:i4>
      </vt:variant>
      <vt:variant>
        <vt:lpwstr/>
      </vt:variant>
      <vt:variant>
        <vt:lpwstr>_Toc237402956</vt:lpwstr>
      </vt:variant>
      <vt:variant>
        <vt:i4>1507388</vt:i4>
      </vt:variant>
      <vt:variant>
        <vt:i4>32</vt:i4>
      </vt:variant>
      <vt:variant>
        <vt:i4>0</vt:i4>
      </vt:variant>
      <vt:variant>
        <vt:i4>5</vt:i4>
      </vt:variant>
      <vt:variant>
        <vt:lpwstr/>
      </vt:variant>
      <vt:variant>
        <vt:lpwstr>_Toc237402955</vt:lpwstr>
      </vt:variant>
      <vt:variant>
        <vt:i4>1507388</vt:i4>
      </vt:variant>
      <vt:variant>
        <vt:i4>26</vt:i4>
      </vt:variant>
      <vt:variant>
        <vt:i4>0</vt:i4>
      </vt:variant>
      <vt:variant>
        <vt:i4>5</vt:i4>
      </vt:variant>
      <vt:variant>
        <vt:lpwstr/>
      </vt:variant>
      <vt:variant>
        <vt:lpwstr>_Toc237402954</vt:lpwstr>
      </vt:variant>
      <vt:variant>
        <vt:i4>1507388</vt:i4>
      </vt:variant>
      <vt:variant>
        <vt:i4>20</vt:i4>
      </vt:variant>
      <vt:variant>
        <vt:i4>0</vt:i4>
      </vt:variant>
      <vt:variant>
        <vt:i4>5</vt:i4>
      </vt:variant>
      <vt:variant>
        <vt:lpwstr/>
      </vt:variant>
      <vt:variant>
        <vt:lpwstr>_Toc237402953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dc:title>
  <dc:subject>&lt;Project Name&gt;</dc:subject>
  <dc:creator>HHS EPLC Team</dc:creator>
  <cp:keywords>Design Template</cp:keywords>
  <cp:lastModifiedBy>Microsoft Office User</cp:lastModifiedBy>
  <cp:revision>336</cp:revision>
  <cp:lastPrinted>2016-12-19T17:16:00Z</cp:lastPrinted>
  <dcterms:created xsi:type="dcterms:W3CDTF">2016-06-01T18:50:00Z</dcterms:created>
  <dcterms:modified xsi:type="dcterms:W3CDTF">2017-07-07T15:05:00Z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&lt;1.0&gt;</vt:lpwstr>
  </property>
  <property fmtid="{D5CDD505-2E9C-101B-9397-08002B2CF9AE}" pid="3" name="Last Modified">
    <vt:lpwstr>&lt;mm/dd/yyyy&gt;</vt:lpwstr>
  </property>
  <property fmtid="{D5CDD505-2E9C-101B-9397-08002B2CF9AE}" pid="4" name="ContentType">
    <vt:lpwstr>Document</vt:lpwstr>
  </property>
</Properties>
</file>