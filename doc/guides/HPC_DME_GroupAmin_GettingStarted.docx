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82" w:rsidRPr="0094743C" w:rsidRDefault="00DE1A7F" w:rsidP="0094743C">
      <w:pPr>
        <w:pStyle w:val="Heading1"/>
        <w:rPr>
          <w:rFonts w:ascii="Arial" w:hAnsi="Arial" w:cs="Arial"/>
          <w:b/>
        </w:rPr>
      </w:pPr>
      <w:r w:rsidRPr="0094743C">
        <w:rPr>
          <w:rFonts w:ascii="Arial" w:hAnsi="Arial" w:cs="Arial"/>
          <w:b/>
          <w:color w:val="auto"/>
        </w:rPr>
        <w:t>High Performance Computing (HPC) Data Management Environment (DME) Getting Started</w:t>
      </w:r>
      <w:r w:rsidR="00D979D6" w:rsidRPr="0094743C">
        <w:rPr>
          <w:rFonts w:ascii="Arial" w:hAnsi="Arial" w:cs="Arial"/>
          <w:b/>
          <w:color w:val="auto"/>
        </w:rPr>
        <w:t>: DOC Group Administrators</w:t>
      </w:r>
    </w:p>
    <w:p w:rsidR="00DE1A7F" w:rsidRPr="00C44AD9" w:rsidRDefault="00DE1A7F" w:rsidP="00DE1A7F">
      <w:pPr>
        <w:rPr>
          <w:rFonts w:ascii="Arial" w:hAnsi="Arial" w:cs="Arial"/>
          <w:sz w:val="20"/>
          <w:szCs w:val="24"/>
        </w:rPr>
      </w:pPr>
    </w:p>
    <w:p w:rsidR="00DE1A7F" w:rsidRPr="002701F2" w:rsidRDefault="00ED7D4B" w:rsidP="002701F2">
      <w:pPr>
        <w:pStyle w:val="Heading2"/>
      </w:pPr>
      <w:r w:rsidRPr="002701F2">
        <w:t>Purpose</w:t>
      </w:r>
    </w:p>
    <w:p w:rsidR="00395EB6" w:rsidRDefault="00395EB6" w:rsidP="00DE1A7F">
      <w:pPr>
        <w:rPr>
          <w:rFonts w:ascii="Arial" w:hAnsi="Arial" w:cs="Arial"/>
          <w:sz w:val="20"/>
          <w:szCs w:val="24"/>
        </w:rPr>
      </w:pPr>
    </w:p>
    <w:p w:rsidR="000F41DC" w:rsidRPr="00D87898" w:rsidRDefault="00DE1A7F" w:rsidP="00DE1A7F">
      <w:pPr>
        <w:rPr>
          <w:rFonts w:ascii="Arial" w:hAnsi="Arial" w:cs="Arial"/>
          <w:sz w:val="20"/>
          <w:szCs w:val="24"/>
        </w:rPr>
      </w:pPr>
      <w:r w:rsidRPr="00D87898">
        <w:rPr>
          <w:rFonts w:ascii="Arial" w:hAnsi="Arial" w:cs="Arial"/>
          <w:sz w:val="20"/>
          <w:szCs w:val="24"/>
        </w:rPr>
        <w:t xml:space="preserve">This document is intended to serve as a guide for getting started on using the </w:t>
      </w:r>
      <w:proofErr w:type="gramStart"/>
      <w:r w:rsidRPr="00D87898">
        <w:rPr>
          <w:rFonts w:ascii="Arial" w:hAnsi="Arial" w:cs="Arial"/>
          <w:sz w:val="20"/>
          <w:szCs w:val="24"/>
        </w:rPr>
        <w:t>High Performance</w:t>
      </w:r>
      <w:proofErr w:type="gramEnd"/>
      <w:r w:rsidRPr="00D87898">
        <w:rPr>
          <w:rFonts w:ascii="Arial" w:hAnsi="Arial" w:cs="Arial"/>
          <w:sz w:val="20"/>
          <w:szCs w:val="24"/>
        </w:rPr>
        <w:t xml:space="preserve"> Computing (HPC) Data Management Environment (DME) for the National Cancer Institute (NCI).</w:t>
      </w:r>
      <w:r w:rsidR="00F61A99" w:rsidRPr="00D87898">
        <w:rPr>
          <w:rFonts w:ascii="Arial" w:hAnsi="Arial" w:cs="Arial"/>
          <w:sz w:val="20"/>
          <w:szCs w:val="24"/>
        </w:rPr>
        <w:t xml:space="preserve">  Specifically, this guide is intended to help the </w:t>
      </w:r>
      <w:r w:rsidR="00781611" w:rsidRPr="00D87898">
        <w:rPr>
          <w:rFonts w:ascii="Arial" w:hAnsi="Arial" w:cs="Arial"/>
          <w:sz w:val="20"/>
          <w:szCs w:val="24"/>
        </w:rPr>
        <w:t>reader</w:t>
      </w:r>
      <w:r w:rsidR="00D979D6">
        <w:rPr>
          <w:rFonts w:ascii="Arial" w:hAnsi="Arial" w:cs="Arial"/>
          <w:sz w:val="20"/>
          <w:szCs w:val="24"/>
        </w:rPr>
        <w:t xml:space="preserve"> understand the duties of a DOC Group Administrator, should the reader be designated such role in facilitating a DOC’s utilization of the HPC DME</w:t>
      </w:r>
      <w:r w:rsidR="000F41DC" w:rsidRPr="00D87898">
        <w:rPr>
          <w:rFonts w:ascii="Arial" w:hAnsi="Arial" w:cs="Arial"/>
          <w:sz w:val="20"/>
          <w:szCs w:val="24"/>
        </w:rPr>
        <w:t>.</w:t>
      </w:r>
    </w:p>
    <w:p w:rsidR="00A929F8" w:rsidRPr="00EF3950" w:rsidRDefault="00A929F8" w:rsidP="00EF3950">
      <w:pPr>
        <w:spacing w:after="0" w:line="240" w:lineRule="auto"/>
        <w:rPr>
          <w:rFonts w:ascii="Arial" w:hAnsi="Arial" w:cs="Arial"/>
          <w:sz w:val="20"/>
          <w:szCs w:val="20"/>
        </w:rPr>
      </w:pPr>
    </w:p>
    <w:p w:rsidR="004C1368" w:rsidRPr="00395EB6" w:rsidRDefault="000F2600" w:rsidP="002701F2">
      <w:pPr>
        <w:pStyle w:val="Heading2"/>
      </w:pPr>
      <w:r w:rsidRPr="00395EB6">
        <w:t>General Duties</w:t>
      </w:r>
    </w:p>
    <w:p w:rsidR="00395EB6" w:rsidRDefault="00395EB6" w:rsidP="00B2670A">
      <w:pPr>
        <w:rPr>
          <w:rFonts w:ascii="Arial" w:hAnsi="Arial" w:cs="Arial"/>
          <w:sz w:val="20"/>
          <w:szCs w:val="24"/>
        </w:rPr>
      </w:pPr>
    </w:p>
    <w:p w:rsidR="00587975" w:rsidRDefault="000F2600" w:rsidP="00B2670A">
      <w:pPr>
        <w:rPr>
          <w:rFonts w:ascii="Arial" w:hAnsi="Arial" w:cs="Arial"/>
          <w:sz w:val="20"/>
          <w:szCs w:val="24"/>
        </w:rPr>
      </w:pPr>
      <w:r>
        <w:rPr>
          <w:rFonts w:ascii="Arial" w:hAnsi="Arial" w:cs="Arial"/>
          <w:sz w:val="20"/>
          <w:szCs w:val="24"/>
        </w:rPr>
        <w:t xml:space="preserve">A DOC Group Administrator </w:t>
      </w:r>
      <w:r w:rsidR="00C82D37">
        <w:rPr>
          <w:rFonts w:ascii="Arial" w:hAnsi="Arial" w:cs="Arial"/>
          <w:sz w:val="20"/>
          <w:szCs w:val="24"/>
        </w:rPr>
        <w:t xml:space="preserve">(Group Admin) </w:t>
      </w:r>
      <w:r>
        <w:rPr>
          <w:rFonts w:ascii="Arial" w:hAnsi="Arial" w:cs="Arial"/>
          <w:sz w:val="20"/>
          <w:szCs w:val="24"/>
        </w:rPr>
        <w:t>is expected to be a</w:t>
      </w:r>
      <w:r w:rsidR="00C82D37">
        <w:rPr>
          <w:rFonts w:ascii="Arial" w:hAnsi="Arial" w:cs="Arial"/>
          <w:sz w:val="20"/>
          <w:szCs w:val="24"/>
        </w:rPr>
        <w:t xml:space="preserve"> knowledgeable user of the HPC DME, serving as a technical leader and guide in his/her respective DOC.  Therefore, he/she plays a critical role in the adoption and ongoing utilization of the HPC DME by others who belong to the same DOC.</w:t>
      </w:r>
    </w:p>
    <w:p w:rsidR="00793912" w:rsidRDefault="00C82D37" w:rsidP="00DE1A7F">
      <w:pPr>
        <w:rPr>
          <w:rFonts w:ascii="Arial" w:hAnsi="Arial" w:cs="Arial"/>
          <w:sz w:val="20"/>
          <w:szCs w:val="24"/>
        </w:rPr>
      </w:pPr>
      <w:r>
        <w:rPr>
          <w:rFonts w:ascii="Arial" w:hAnsi="Arial" w:cs="Arial"/>
          <w:sz w:val="20"/>
          <w:szCs w:val="24"/>
        </w:rPr>
        <w:t>One of the responsibilities of a Group Admin is creation and/or ma</w:t>
      </w:r>
      <w:r w:rsidR="00C31FD4">
        <w:rPr>
          <w:rFonts w:ascii="Arial" w:hAnsi="Arial" w:cs="Arial"/>
          <w:sz w:val="20"/>
          <w:szCs w:val="24"/>
        </w:rPr>
        <w:t>intenance of the metadata policies</w:t>
      </w:r>
      <w:r>
        <w:rPr>
          <w:rFonts w:ascii="Arial" w:hAnsi="Arial" w:cs="Arial"/>
          <w:sz w:val="20"/>
          <w:szCs w:val="24"/>
        </w:rPr>
        <w:t xml:space="preserve"> for their DOC.  </w:t>
      </w:r>
      <w:r w:rsidR="00C31FD4">
        <w:rPr>
          <w:rFonts w:ascii="Arial" w:hAnsi="Arial" w:cs="Arial"/>
          <w:sz w:val="20"/>
          <w:szCs w:val="24"/>
        </w:rPr>
        <w:t>The</w:t>
      </w:r>
      <w:r>
        <w:rPr>
          <w:rFonts w:ascii="Arial" w:hAnsi="Arial" w:cs="Arial"/>
          <w:sz w:val="20"/>
          <w:szCs w:val="24"/>
        </w:rPr>
        <w:t xml:space="preserve"> metadata polic</w:t>
      </w:r>
      <w:r w:rsidR="00C31FD4">
        <w:rPr>
          <w:rFonts w:ascii="Arial" w:hAnsi="Arial" w:cs="Arial"/>
          <w:sz w:val="20"/>
          <w:szCs w:val="24"/>
        </w:rPr>
        <w:t>ies</w:t>
      </w:r>
      <w:r>
        <w:rPr>
          <w:rFonts w:ascii="Arial" w:hAnsi="Arial" w:cs="Arial"/>
          <w:sz w:val="20"/>
          <w:szCs w:val="24"/>
        </w:rPr>
        <w:t xml:space="preserve"> </w:t>
      </w:r>
      <w:r w:rsidR="00C31FD4">
        <w:rPr>
          <w:rFonts w:ascii="Arial" w:hAnsi="Arial" w:cs="Arial"/>
          <w:sz w:val="20"/>
          <w:szCs w:val="24"/>
        </w:rPr>
        <w:t>are</w:t>
      </w:r>
      <w:r>
        <w:rPr>
          <w:rFonts w:ascii="Arial" w:hAnsi="Arial" w:cs="Arial"/>
          <w:sz w:val="20"/>
          <w:szCs w:val="24"/>
        </w:rPr>
        <w:t xml:space="preserve"> rules </w:t>
      </w:r>
      <w:r w:rsidR="009354B1">
        <w:rPr>
          <w:rFonts w:ascii="Arial" w:hAnsi="Arial" w:cs="Arial"/>
          <w:sz w:val="20"/>
          <w:szCs w:val="24"/>
        </w:rPr>
        <w:t xml:space="preserve">and conventions </w:t>
      </w:r>
      <w:r>
        <w:rPr>
          <w:rFonts w:ascii="Arial" w:hAnsi="Arial" w:cs="Arial"/>
          <w:sz w:val="20"/>
          <w:szCs w:val="24"/>
        </w:rPr>
        <w:t xml:space="preserve">that must be followed </w:t>
      </w:r>
      <w:r w:rsidR="009354B1">
        <w:rPr>
          <w:rFonts w:ascii="Arial" w:hAnsi="Arial" w:cs="Arial"/>
          <w:sz w:val="20"/>
          <w:szCs w:val="24"/>
        </w:rPr>
        <w:t>by</w:t>
      </w:r>
      <w:r>
        <w:rPr>
          <w:rFonts w:ascii="Arial" w:hAnsi="Arial" w:cs="Arial"/>
          <w:sz w:val="20"/>
          <w:szCs w:val="24"/>
        </w:rPr>
        <w:t xml:space="preserve"> HPC DME users to </w:t>
      </w:r>
      <w:r w:rsidR="00C31FD4">
        <w:rPr>
          <w:rFonts w:ascii="Arial" w:hAnsi="Arial" w:cs="Arial"/>
          <w:sz w:val="20"/>
          <w:szCs w:val="24"/>
        </w:rPr>
        <w:t>put or update content in the DME.</w:t>
      </w:r>
      <w:r w:rsidR="005C0F3C">
        <w:rPr>
          <w:rFonts w:ascii="Arial" w:hAnsi="Arial" w:cs="Arial"/>
          <w:sz w:val="20"/>
          <w:szCs w:val="24"/>
        </w:rPr>
        <w:t xml:space="preserve">  Within the DME, one DOC may be designated </w:t>
      </w:r>
      <w:r w:rsidR="009354B1">
        <w:rPr>
          <w:rFonts w:ascii="Arial" w:hAnsi="Arial" w:cs="Arial"/>
          <w:sz w:val="20"/>
          <w:szCs w:val="24"/>
        </w:rPr>
        <w:t>one or more</w:t>
      </w:r>
      <w:r w:rsidR="005C0F3C">
        <w:rPr>
          <w:rFonts w:ascii="Arial" w:hAnsi="Arial" w:cs="Arial"/>
          <w:sz w:val="20"/>
          <w:szCs w:val="24"/>
        </w:rPr>
        <w:t xml:space="preserve"> base paths, and for each base path, there may be one </w:t>
      </w:r>
      <w:r w:rsidR="009B72C7">
        <w:rPr>
          <w:rFonts w:ascii="Arial" w:hAnsi="Arial" w:cs="Arial"/>
          <w:sz w:val="20"/>
          <w:szCs w:val="24"/>
        </w:rPr>
        <w:t xml:space="preserve">set of </w:t>
      </w:r>
      <w:r w:rsidR="005C0F3C">
        <w:rPr>
          <w:rFonts w:ascii="Arial" w:hAnsi="Arial" w:cs="Arial"/>
          <w:sz w:val="20"/>
          <w:szCs w:val="24"/>
        </w:rPr>
        <w:t>policies set in effect.</w:t>
      </w:r>
      <w:r w:rsidR="00C31FD4">
        <w:rPr>
          <w:rFonts w:ascii="Arial" w:hAnsi="Arial" w:cs="Arial"/>
          <w:sz w:val="20"/>
          <w:szCs w:val="24"/>
        </w:rPr>
        <w:t xml:space="preserve">  The</w:t>
      </w:r>
      <w:r w:rsidR="005C0F3C">
        <w:rPr>
          <w:rFonts w:ascii="Arial" w:hAnsi="Arial" w:cs="Arial"/>
          <w:sz w:val="20"/>
          <w:szCs w:val="24"/>
        </w:rPr>
        <w:t xml:space="preserve"> set</w:t>
      </w:r>
      <w:r w:rsidR="00C31FD4">
        <w:rPr>
          <w:rFonts w:ascii="Arial" w:hAnsi="Arial" w:cs="Arial"/>
          <w:sz w:val="20"/>
          <w:szCs w:val="24"/>
        </w:rPr>
        <w:t xml:space="preserve"> </w:t>
      </w:r>
      <w:r w:rsidR="005C0F3C">
        <w:rPr>
          <w:rFonts w:ascii="Arial" w:hAnsi="Arial" w:cs="Arial"/>
          <w:sz w:val="20"/>
          <w:szCs w:val="24"/>
        </w:rPr>
        <w:t>is</w:t>
      </w:r>
      <w:r w:rsidR="00C31FD4">
        <w:rPr>
          <w:rFonts w:ascii="Arial" w:hAnsi="Arial" w:cs="Arial"/>
          <w:sz w:val="20"/>
          <w:szCs w:val="24"/>
        </w:rPr>
        <w:t xml:space="preserve"> divided into 3 parts.  The first is the </w:t>
      </w:r>
      <w:r w:rsidR="00C31FD4" w:rsidRPr="000D4961">
        <w:rPr>
          <w:rFonts w:ascii="Arial" w:hAnsi="Arial" w:cs="Arial"/>
          <w:b/>
          <w:sz w:val="20"/>
          <w:szCs w:val="24"/>
        </w:rPr>
        <w:t>data hierarchy specification</w:t>
      </w:r>
      <w:r w:rsidR="009354B1">
        <w:rPr>
          <w:rFonts w:ascii="Arial" w:hAnsi="Arial" w:cs="Arial"/>
          <w:sz w:val="20"/>
          <w:szCs w:val="24"/>
        </w:rPr>
        <w:t xml:space="preserve">.  It </w:t>
      </w:r>
      <w:r w:rsidR="00C31FD4">
        <w:rPr>
          <w:rFonts w:ascii="Arial" w:hAnsi="Arial" w:cs="Arial"/>
          <w:sz w:val="20"/>
          <w:szCs w:val="24"/>
        </w:rPr>
        <w:t>defin</w:t>
      </w:r>
      <w:r w:rsidR="009354B1">
        <w:rPr>
          <w:rFonts w:ascii="Arial" w:hAnsi="Arial" w:cs="Arial"/>
          <w:sz w:val="20"/>
          <w:szCs w:val="24"/>
        </w:rPr>
        <w:t>es</w:t>
      </w:r>
      <w:r w:rsidR="00C31FD4">
        <w:rPr>
          <w:rFonts w:ascii="Arial" w:hAnsi="Arial" w:cs="Arial"/>
          <w:sz w:val="20"/>
          <w:szCs w:val="24"/>
        </w:rPr>
        <w:t xml:space="preserve"> the permitted structure and organization of Collections</w:t>
      </w:r>
      <w:r w:rsidR="009354B1">
        <w:rPr>
          <w:rFonts w:ascii="Arial" w:hAnsi="Arial" w:cs="Arial"/>
          <w:sz w:val="20"/>
          <w:szCs w:val="24"/>
        </w:rPr>
        <w:t xml:space="preserve"> under the applicable base path.  The second part </w:t>
      </w:r>
      <w:ins w:id="0" w:author="Lu, Zhengwu (NIH/NCI) [C]" w:date="2018-01-09T13:26:00Z">
        <w:del w:id="1" w:author="Liu, William (NIH/NCI) [C]" w:date="2018-01-09T14:32:00Z">
          <w:r w:rsidR="009B72C7" w:rsidDel="0002652A">
            <w:rPr>
              <w:rFonts w:ascii="Arial" w:hAnsi="Arial" w:cs="Arial"/>
              <w:sz w:val="20"/>
              <w:szCs w:val="24"/>
            </w:rPr>
            <w:delText xml:space="preserve"> </w:delText>
          </w:r>
        </w:del>
      </w:ins>
      <w:r w:rsidR="009354B1">
        <w:rPr>
          <w:rFonts w:ascii="Arial" w:hAnsi="Arial" w:cs="Arial"/>
          <w:sz w:val="20"/>
          <w:szCs w:val="24"/>
        </w:rPr>
        <w:t xml:space="preserve">is the </w:t>
      </w:r>
      <w:r w:rsidR="009354B1" w:rsidRPr="000D4961">
        <w:rPr>
          <w:rFonts w:ascii="Arial" w:hAnsi="Arial" w:cs="Arial"/>
          <w:b/>
          <w:sz w:val="20"/>
          <w:szCs w:val="24"/>
        </w:rPr>
        <w:t xml:space="preserve">Collections metadata </w:t>
      </w:r>
      <w:r w:rsidR="00793912" w:rsidRPr="000D4961">
        <w:rPr>
          <w:rFonts w:ascii="Arial" w:hAnsi="Arial" w:cs="Arial"/>
          <w:b/>
          <w:sz w:val="20"/>
          <w:szCs w:val="24"/>
        </w:rPr>
        <w:t>validation rules</w:t>
      </w:r>
      <w:r w:rsidR="00793912">
        <w:rPr>
          <w:rFonts w:ascii="Arial" w:hAnsi="Arial" w:cs="Arial"/>
          <w:sz w:val="20"/>
          <w:szCs w:val="24"/>
        </w:rPr>
        <w:t>.  It contains definitions of the expected metadata accompanying Collections and sets rules such as which metadata attributes are mandatory and what are acceptable values for a metadata attribute.</w:t>
      </w:r>
      <w:r w:rsidR="009354B1">
        <w:rPr>
          <w:rFonts w:ascii="Arial" w:hAnsi="Arial" w:cs="Arial"/>
          <w:sz w:val="20"/>
          <w:szCs w:val="24"/>
        </w:rPr>
        <w:t xml:space="preserve"> </w:t>
      </w:r>
      <w:r w:rsidR="00C31FD4">
        <w:rPr>
          <w:rFonts w:ascii="Arial" w:hAnsi="Arial" w:cs="Arial"/>
          <w:sz w:val="20"/>
          <w:szCs w:val="24"/>
        </w:rPr>
        <w:t xml:space="preserve"> </w:t>
      </w:r>
      <w:r w:rsidR="00793912">
        <w:rPr>
          <w:rFonts w:ascii="Arial" w:hAnsi="Arial" w:cs="Arial"/>
          <w:sz w:val="20"/>
          <w:szCs w:val="24"/>
        </w:rPr>
        <w:t>The third part</w:t>
      </w:r>
      <w:ins w:id="2" w:author="Lu, Zhengwu (NIH/NCI) [C]" w:date="2018-01-09T13:27:00Z">
        <w:r w:rsidR="009B72C7">
          <w:rPr>
            <w:rFonts w:ascii="Arial" w:hAnsi="Arial" w:cs="Arial"/>
            <w:sz w:val="20"/>
            <w:szCs w:val="24"/>
          </w:rPr>
          <w:t xml:space="preserve"> </w:t>
        </w:r>
      </w:ins>
      <w:r w:rsidR="00793912">
        <w:rPr>
          <w:rFonts w:ascii="Arial" w:hAnsi="Arial" w:cs="Arial"/>
          <w:sz w:val="20"/>
          <w:szCs w:val="24"/>
        </w:rPr>
        <w:t xml:space="preserve">is the </w:t>
      </w:r>
      <w:r w:rsidR="00793912" w:rsidRPr="000D4961">
        <w:rPr>
          <w:rFonts w:ascii="Arial" w:hAnsi="Arial" w:cs="Arial"/>
          <w:b/>
          <w:sz w:val="20"/>
          <w:szCs w:val="24"/>
        </w:rPr>
        <w:t>Data Objects metadata validation rules</w:t>
      </w:r>
      <w:r w:rsidR="005B623F">
        <w:rPr>
          <w:rFonts w:ascii="Arial" w:hAnsi="Arial" w:cs="Arial"/>
          <w:sz w:val="20"/>
          <w:szCs w:val="24"/>
        </w:rPr>
        <w:t>.</w:t>
      </w:r>
    </w:p>
    <w:p w:rsidR="001E1E1A" w:rsidRDefault="00C82D37" w:rsidP="00DE1A7F">
      <w:pPr>
        <w:rPr>
          <w:rFonts w:ascii="Arial" w:hAnsi="Arial" w:cs="Arial"/>
          <w:sz w:val="20"/>
          <w:szCs w:val="24"/>
        </w:rPr>
      </w:pPr>
      <w:r w:rsidRPr="000A2937">
        <w:rPr>
          <w:rFonts w:ascii="Arial" w:hAnsi="Arial" w:cs="Arial"/>
          <w:sz w:val="20"/>
          <w:szCs w:val="24"/>
          <w:u w:val="single"/>
        </w:rPr>
        <w:t xml:space="preserve">It is strongly recommended that every DOC utilizing the DME has </w:t>
      </w:r>
      <w:r w:rsidR="000D4961" w:rsidRPr="000A2937">
        <w:rPr>
          <w:rFonts w:ascii="Arial" w:hAnsi="Arial" w:cs="Arial"/>
          <w:sz w:val="20"/>
          <w:szCs w:val="24"/>
          <w:u w:val="single"/>
        </w:rPr>
        <w:t>comprehensive metadata policies sets for all its base paths in the DME</w:t>
      </w:r>
      <w:r w:rsidR="000D4961">
        <w:rPr>
          <w:rFonts w:ascii="Arial" w:hAnsi="Arial" w:cs="Arial"/>
          <w:sz w:val="20"/>
          <w:szCs w:val="24"/>
        </w:rPr>
        <w:t xml:space="preserve">.  With </w:t>
      </w:r>
      <w:r w:rsidR="001E1E1A">
        <w:rPr>
          <w:rFonts w:ascii="Arial" w:hAnsi="Arial" w:cs="Arial"/>
          <w:sz w:val="20"/>
          <w:szCs w:val="24"/>
        </w:rPr>
        <w:t>well-devised metadata polic</w:t>
      </w:r>
      <w:r w:rsidR="000D4961">
        <w:rPr>
          <w:rFonts w:ascii="Arial" w:hAnsi="Arial" w:cs="Arial"/>
          <w:sz w:val="20"/>
          <w:szCs w:val="24"/>
        </w:rPr>
        <w:t>ies sets</w:t>
      </w:r>
      <w:r w:rsidR="001E1E1A">
        <w:rPr>
          <w:rFonts w:ascii="Arial" w:hAnsi="Arial" w:cs="Arial"/>
          <w:sz w:val="20"/>
          <w:szCs w:val="24"/>
        </w:rPr>
        <w:t xml:space="preserve"> in effect, the DME users of a DOC shall fin</w:t>
      </w:r>
      <w:r w:rsidR="000D4961">
        <w:rPr>
          <w:rFonts w:ascii="Arial" w:hAnsi="Arial" w:cs="Arial"/>
          <w:sz w:val="20"/>
          <w:szCs w:val="24"/>
        </w:rPr>
        <w:t xml:space="preserve">d that </w:t>
      </w:r>
      <w:r w:rsidR="001E1E1A">
        <w:rPr>
          <w:rFonts w:ascii="Arial" w:hAnsi="Arial" w:cs="Arial"/>
          <w:sz w:val="20"/>
          <w:szCs w:val="24"/>
        </w:rPr>
        <w:t>Data Objects register</w:t>
      </w:r>
      <w:r w:rsidR="00830A1B">
        <w:rPr>
          <w:rFonts w:ascii="Arial" w:hAnsi="Arial" w:cs="Arial"/>
          <w:sz w:val="20"/>
          <w:szCs w:val="24"/>
        </w:rPr>
        <w:t>ed</w:t>
      </w:r>
      <w:r w:rsidR="001E1E1A">
        <w:rPr>
          <w:rFonts w:ascii="Arial" w:hAnsi="Arial" w:cs="Arial"/>
          <w:sz w:val="20"/>
          <w:szCs w:val="24"/>
        </w:rPr>
        <w:t xml:space="preserve"> in the DME shall be easier to index, search, and organize, and</w:t>
      </w:r>
      <w:r w:rsidR="000D4961">
        <w:rPr>
          <w:rFonts w:ascii="Arial" w:hAnsi="Arial" w:cs="Arial"/>
          <w:sz w:val="20"/>
          <w:szCs w:val="24"/>
        </w:rPr>
        <w:t xml:space="preserve"> treatment of </w:t>
      </w:r>
      <w:r w:rsidR="001E1E1A">
        <w:rPr>
          <w:rFonts w:ascii="Arial" w:hAnsi="Arial" w:cs="Arial"/>
          <w:sz w:val="20"/>
          <w:szCs w:val="24"/>
        </w:rPr>
        <w:t xml:space="preserve">Data Objects can be more consistent and uniform as they all </w:t>
      </w:r>
      <w:r w:rsidR="00927980">
        <w:rPr>
          <w:rFonts w:ascii="Arial" w:hAnsi="Arial" w:cs="Arial"/>
          <w:sz w:val="20"/>
          <w:szCs w:val="24"/>
        </w:rPr>
        <w:t>conform to the same rules concerning metadata</w:t>
      </w:r>
      <w:r w:rsidR="001E1E1A">
        <w:rPr>
          <w:rFonts w:ascii="Arial" w:hAnsi="Arial" w:cs="Arial"/>
          <w:sz w:val="20"/>
          <w:szCs w:val="24"/>
        </w:rPr>
        <w:t>.</w:t>
      </w:r>
      <w:r w:rsidR="00830A1B">
        <w:rPr>
          <w:rFonts w:ascii="Arial" w:hAnsi="Arial" w:cs="Arial"/>
          <w:sz w:val="20"/>
          <w:szCs w:val="24"/>
        </w:rPr>
        <w:t xml:space="preserve">  This is critical to promote data sharing among different DOCs and across organizations.</w:t>
      </w:r>
    </w:p>
    <w:p w:rsidR="00DE1A7F" w:rsidRDefault="001E1E1A" w:rsidP="00DE1A7F">
      <w:pPr>
        <w:rPr>
          <w:rFonts w:ascii="Arial" w:hAnsi="Arial" w:cs="Arial"/>
          <w:sz w:val="20"/>
          <w:szCs w:val="24"/>
        </w:rPr>
      </w:pPr>
      <w:r>
        <w:rPr>
          <w:rFonts w:ascii="Arial" w:hAnsi="Arial" w:cs="Arial"/>
          <w:sz w:val="20"/>
          <w:szCs w:val="24"/>
        </w:rPr>
        <w:t>Currently, the mechanis</w:t>
      </w:r>
      <w:r w:rsidR="000D4961">
        <w:rPr>
          <w:rFonts w:ascii="Arial" w:hAnsi="Arial" w:cs="Arial"/>
          <w:sz w:val="20"/>
          <w:szCs w:val="24"/>
        </w:rPr>
        <w:t>m for creating or updating</w:t>
      </w:r>
      <w:r>
        <w:rPr>
          <w:rFonts w:ascii="Arial" w:hAnsi="Arial" w:cs="Arial"/>
          <w:sz w:val="20"/>
          <w:szCs w:val="24"/>
        </w:rPr>
        <w:t xml:space="preserve"> metadata polic</w:t>
      </w:r>
      <w:r w:rsidR="000D4961">
        <w:rPr>
          <w:rFonts w:ascii="Arial" w:hAnsi="Arial" w:cs="Arial"/>
          <w:sz w:val="20"/>
          <w:szCs w:val="24"/>
        </w:rPr>
        <w:t>ies sets</w:t>
      </w:r>
      <w:r>
        <w:rPr>
          <w:rFonts w:ascii="Arial" w:hAnsi="Arial" w:cs="Arial"/>
          <w:sz w:val="20"/>
          <w:szCs w:val="24"/>
        </w:rPr>
        <w:t xml:space="preserve"> is a manual proc</w:t>
      </w:r>
      <w:r w:rsidR="000D4961">
        <w:rPr>
          <w:rFonts w:ascii="Arial" w:hAnsi="Arial" w:cs="Arial"/>
          <w:sz w:val="20"/>
          <w:szCs w:val="24"/>
        </w:rPr>
        <w:t>edure</w:t>
      </w:r>
      <w:r>
        <w:rPr>
          <w:rFonts w:ascii="Arial" w:hAnsi="Arial" w:cs="Arial"/>
          <w:sz w:val="20"/>
          <w:szCs w:val="24"/>
        </w:rPr>
        <w:t xml:space="preserve"> that an HPC DME System Administrator (Sys Admin) executes</w:t>
      </w:r>
      <w:r w:rsidR="006A31B1">
        <w:rPr>
          <w:rFonts w:ascii="Arial" w:hAnsi="Arial" w:cs="Arial"/>
          <w:sz w:val="20"/>
          <w:szCs w:val="24"/>
        </w:rPr>
        <w:t>.</w:t>
      </w:r>
      <w:r w:rsidR="000D4961">
        <w:rPr>
          <w:rFonts w:ascii="Arial" w:hAnsi="Arial" w:cs="Arial"/>
          <w:sz w:val="20"/>
          <w:szCs w:val="24"/>
        </w:rPr>
        <w:t xml:space="preserve">  Each metadata policies set</w:t>
      </w:r>
      <w:r w:rsidR="00111786">
        <w:rPr>
          <w:rFonts w:ascii="Arial" w:hAnsi="Arial" w:cs="Arial"/>
          <w:sz w:val="20"/>
          <w:szCs w:val="24"/>
        </w:rPr>
        <w:t xml:space="preserve"> is composed as </w:t>
      </w:r>
      <w:r w:rsidR="000D4961">
        <w:rPr>
          <w:rFonts w:ascii="Arial" w:hAnsi="Arial" w:cs="Arial"/>
          <w:sz w:val="20"/>
          <w:szCs w:val="24"/>
        </w:rPr>
        <w:t>3</w:t>
      </w:r>
      <w:r w:rsidR="00111786">
        <w:rPr>
          <w:rFonts w:ascii="Arial" w:hAnsi="Arial" w:cs="Arial"/>
          <w:sz w:val="20"/>
          <w:szCs w:val="24"/>
        </w:rPr>
        <w:t xml:space="preserve"> JavaSc</w:t>
      </w:r>
      <w:r w:rsidR="000D4961">
        <w:rPr>
          <w:rFonts w:ascii="Arial" w:hAnsi="Arial" w:cs="Arial"/>
          <w:sz w:val="20"/>
          <w:szCs w:val="24"/>
        </w:rPr>
        <w:t>ript Object Notation (JSON) documents</w:t>
      </w:r>
      <w:r w:rsidR="00C61144">
        <w:rPr>
          <w:rFonts w:ascii="Arial" w:hAnsi="Arial" w:cs="Arial"/>
          <w:sz w:val="20"/>
          <w:szCs w:val="24"/>
        </w:rPr>
        <w:t xml:space="preserve"> for the 3 parts of a policies set: </w:t>
      </w:r>
      <w:r w:rsidR="00C61144" w:rsidRPr="00C61144">
        <w:rPr>
          <w:rFonts w:ascii="Arial" w:hAnsi="Arial" w:cs="Arial"/>
          <w:b/>
          <w:sz w:val="20"/>
          <w:szCs w:val="24"/>
        </w:rPr>
        <w:t>data hierarchy specification</w:t>
      </w:r>
      <w:r w:rsidR="00C61144">
        <w:rPr>
          <w:rFonts w:ascii="Arial" w:hAnsi="Arial" w:cs="Arial"/>
          <w:sz w:val="20"/>
          <w:szCs w:val="24"/>
        </w:rPr>
        <w:t xml:space="preserve">, </w:t>
      </w:r>
      <w:r w:rsidR="00C61144" w:rsidRPr="00C61144">
        <w:rPr>
          <w:rFonts w:ascii="Arial" w:hAnsi="Arial" w:cs="Arial"/>
          <w:b/>
          <w:sz w:val="20"/>
          <w:szCs w:val="24"/>
        </w:rPr>
        <w:t>Collections metadata validation rules</w:t>
      </w:r>
      <w:r w:rsidR="00C61144">
        <w:rPr>
          <w:rFonts w:ascii="Arial" w:hAnsi="Arial" w:cs="Arial"/>
          <w:sz w:val="20"/>
          <w:szCs w:val="24"/>
        </w:rPr>
        <w:t xml:space="preserve">, and </w:t>
      </w:r>
      <w:r w:rsidR="00C61144" w:rsidRPr="00C61144">
        <w:rPr>
          <w:rFonts w:ascii="Arial" w:hAnsi="Arial" w:cs="Arial"/>
          <w:b/>
          <w:sz w:val="20"/>
          <w:szCs w:val="24"/>
        </w:rPr>
        <w:t>Data Objects metadata validation rules</w:t>
      </w:r>
      <w:r w:rsidR="00C61144">
        <w:rPr>
          <w:rFonts w:ascii="Arial" w:hAnsi="Arial" w:cs="Arial"/>
          <w:sz w:val="20"/>
          <w:szCs w:val="24"/>
        </w:rPr>
        <w:t xml:space="preserve">.  </w:t>
      </w:r>
      <w:r w:rsidR="00111786">
        <w:rPr>
          <w:rFonts w:ascii="Arial" w:hAnsi="Arial" w:cs="Arial"/>
          <w:sz w:val="20"/>
          <w:szCs w:val="24"/>
        </w:rPr>
        <w:t>If a DOC Group Admin is comfortable working with JSON, he/she could, without the aid of a Sys Admin, write or edit the</w:t>
      </w:r>
      <w:r w:rsidR="00C61144">
        <w:rPr>
          <w:rFonts w:ascii="Arial" w:hAnsi="Arial" w:cs="Arial"/>
          <w:sz w:val="20"/>
          <w:szCs w:val="24"/>
        </w:rPr>
        <w:t>se</w:t>
      </w:r>
      <w:r w:rsidR="00111786">
        <w:rPr>
          <w:rFonts w:ascii="Arial" w:hAnsi="Arial" w:cs="Arial"/>
          <w:sz w:val="20"/>
          <w:szCs w:val="24"/>
        </w:rPr>
        <w:t xml:space="preserve"> JSON </w:t>
      </w:r>
      <w:r w:rsidR="000D4961">
        <w:rPr>
          <w:rFonts w:ascii="Arial" w:hAnsi="Arial" w:cs="Arial"/>
          <w:sz w:val="20"/>
          <w:szCs w:val="24"/>
        </w:rPr>
        <w:t>documents</w:t>
      </w:r>
      <w:r w:rsidR="00111786">
        <w:rPr>
          <w:rFonts w:ascii="Arial" w:hAnsi="Arial" w:cs="Arial"/>
          <w:sz w:val="20"/>
          <w:szCs w:val="24"/>
        </w:rPr>
        <w:t xml:space="preserve">.  Any text editor application could be used for this purpose.  </w:t>
      </w:r>
      <w:r w:rsidR="00967339">
        <w:rPr>
          <w:rFonts w:ascii="Arial" w:hAnsi="Arial" w:cs="Arial"/>
          <w:sz w:val="20"/>
          <w:szCs w:val="24"/>
        </w:rPr>
        <w:t>Refer to t</w:t>
      </w:r>
      <w:r w:rsidR="00111786">
        <w:rPr>
          <w:rFonts w:ascii="Arial" w:hAnsi="Arial" w:cs="Arial"/>
          <w:sz w:val="20"/>
          <w:szCs w:val="24"/>
        </w:rPr>
        <w:t xml:space="preserve">he </w:t>
      </w:r>
      <w:r w:rsidR="00471A5F">
        <w:rPr>
          <w:rFonts w:ascii="Arial" w:hAnsi="Arial" w:cs="Arial"/>
          <w:sz w:val="20"/>
          <w:szCs w:val="24"/>
        </w:rPr>
        <w:t xml:space="preserve">figures </w:t>
      </w:r>
      <w:r w:rsidR="007307A0">
        <w:rPr>
          <w:rFonts w:ascii="Arial" w:hAnsi="Arial" w:cs="Arial"/>
          <w:sz w:val="20"/>
          <w:szCs w:val="24"/>
        </w:rPr>
        <w:t xml:space="preserve">in the next section </w:t>
      </w:r>
      <w:r w:rsidR="00594704">
        <w:rPr>
          <w:rFonts w:ascii="Arial" w:hAnsi="Arial" w:cs="Arial"/>
          <w:sz w:val="20"/>
          <w:szCs w:val="24"/>
        </w:rPr>
        <w:t>for</w:t>
      </w:r>
      <w:r w:rsidR="00111786">
        <w:rPr>
          <w:rFonts w:ascii="Arial" w:hAnsi="Arial" w:cs="Arial"/>
          <w:sz w:val="20"/>
          <w:szCs w:val="24"/>
        </w:rPr>
        <w:t xml:space="preserve"> </w:t>
      </w:r>
      <w:r w:rsidR="00967339">
        <w:rPr>
          <w:rFonts w:ascii="Arial" w:hAnsi="Arial" w:cs="Arial"/>
          <w:sz w:val="20"/>
          <w:szCs w:val="24"/>
        </w:rPr>
        <w:t>ex</w:t>
      </w:r>
      <w:r w:rsidR="00111786">
        <w:rPr>
          <w:rFonts w:ascii="Arial" w:hAnsi="Arial" w:cs="Arial"/>
          <w:sz w:val="20"/>
          <w:szCs w:val="24"/>
        </w:rPr>
        <w:t>ample</w:t>
      </w:r>
      <w:r w:rsidR="00471A5F">
        <w:rPr>
          <w:rFonts w:ascii="Arial" w:hAnsi="Arial" w:cs="Arial"/>
          <w:sz w:val="20"/>
          <w:szCs w:val="24"/>
        </w:rPr>
        <w:t>s</w:t>
      </w:r>
      <w:r w:rsidR="00111786">
        <w:rPr>
          <w:rFonts w:ascii="Arial" w:hAnsi="Arial" w:cs="Arial"/>
          <w:sz w:val="20"/>
          <w:szCs w:val="24"/>
        </w:rPr>
        <w:t xml:space="preserve"> of </w:t>
      </w:r>
      <w:r w:rsidR="00471A5F">
        <w:rPr>
          <w:rFonts w:ascii="Arial" w:hAnsi="Arial" w:cs="Arial"/>
          <w:sz w:val="20"/>
          <w:szCs w:val="24"/>
        </w:rPr>
        <w:t>the 3 parts of a metadata policies set</w:t>
      </w:r>
      <w:r w:rsidR="00111786">
        <w:rPr>
          <w:rFonts w:ascii="Arial" w:hAnsi="Arial" w:cs="Arial"/>
          <w:sz w:val="20"/>
          <w:szCs w:val="24"/>
        </w:rPr>
        <w:t xml:space="preserve"> expressed in the expected JSON form</w:t>
      </w:r>
      <w:r w:rsidR="00471A5F">
        <w:rPr>
          <w:rFonts w:ascii="Arial" w:hAnsi="Arial" w:cs="Arial"/>
          <w:sz w:val="20"/>
          <w:szCs w:val="24"/>
        </w:rPr>
        <w:t xml:space="preserve"> and applicable to one base path</w:t>
      </w:r>
      <w:r w:rsidR="006A6DB7">
        <w:rPr>
          <w:rFonts w:ascii="Arial" w:hAnsi="Arial" w:cs="Arial"/>
          <w:sz w:val="20"/>
          <w:szCs w:val="24"/>
        </w:rPr>
        <w:t>.</w:t>
      </w:r>
    </w:p>
    <w:p w:rsidR="00967339" w:rsidRDefault="00967339" w:rsidP="00967339">
      <w:pPr>
        <w:spacing w:after="0" w:line="240" w:lineRule="auto"/>
        <w:rPr>
          <w:rFonts w:ascii="Arial" w:hAnsi="Arial" w:cs="Arial"/>
          <w:sz w:val="20"/>
          <w:szCs w:val="20"/>
        </w:rPr>
      </w:pPr>
      <w:r>
        <w:rPr>
          <w:rFonts w:ascii="Arial" w:hAnsi="Arial" w:cs="Arial"/>
          <w:sz w:val="20"/>
          <w:szCs w:val="20"/>
        </w:rPr>
        <w:t xml:space="preserve">The Sys Admin could assist with the mechanics of creating or updating </w:t>
      </w:r>
      <w:proofErr w:type="gramStart"/>
      <w:r>
        <w:rPr>
          <w:rFonts w:ascii="Arial" w:hAnsi="Arial" w:cs="Arial"/>
          <w:sz w:val="20"/>
          <w:szCs w:val="20"/>
        </w:rPr>
        <w:t>a policies</w:t>
      </w:r>
      <w:proofErr w:type="gramEnd"/>
      <w:r>
        <w:rPr>
          <w:rFonts w:ascii="Arial" w:hAnsi="Arial" w:cs="Arial"/>
          <w:sz w:val="20"/>
          <w:szCs w:val="20"/>
        </w:rPr>
        <w:t xml:space="preserve"> set, but ultimately, a Group Admin is responsible for producing the content in his/her DOC’s metadata policies set.</w:t>
      </w:r>
    </w:p>
    <w:p w:rsidR="00967339" w:rsidRDefault="00967339" w:rsidP="00967339">
      <w:pPr>
        <w:spacing w:after="0" w:line="360" w:lineRule="auto"/>
        <w:rPr>
          <w:rFonts w:ascii="Arial" w:hAnsi="Arial" w:cs="Arial"/>
          <w:sz w:val="20"/>
          <w:szCs w:val="20"/>
        </w:rPr>
      </w:pPr>
    </w:p>
    <w:p w:rsidR="006A6DB7" w:rsidRDefault="00967339" w:rsidP="00967339">
      <w:pPr>
        <w:rPr>
          <w:rStyle w:val="Hyperlink"/>
          <w:rFonts w:ascii="Arial" w:hAnsi="Arial" w:cs="Arial"/>
          <w:color w:val="auto"/>
          <w:sz w:val="20"/>
          <w:szCs w:val="24"/>
          <w:u w:val="none"/>
        </w:rPr>
      </w:pPr>
      <w:r>
        <w:rPr>
          <w:rFonts w:ascii="Arial" w:hAnsi="Arial" w:cs="Arial"/>
          <w:sz w:val="20"/>
          <w:szCs w:val="20"/>
        </w:rPr>
        <w:lastRenderedPageBreak/>
        <w:t xml:space="preserve">Another responsibility of an HPC DME Group Administrator is administering users and groups.  Tasks related to this responsibility can be accomplished via the HPC DME web GUI client.  For details about that, please refer to the </w:t>
      </w:r>
      <w:hyperlink r:id="rId8" w:history="1">
        <w:r w:rsidRPr="00567CCF">
          <w:rPr>
            <w:rStyle w:val="Hyperlink"/>
            <w:rFonts w:ascii="Arial" w:hAnsi="Arial" w:cs="Arial"/>
            <w:sz w:val="20"/>
            <w:szCs w:val="24"/>
          </w:rPr>
          <w:t>HPC DATA MANAGEMENT USER GUIDE</w:t>
        </w:r>
      </w:hyperlink>
      <w:r>
        <w:rPr>
          <w:rStyle w:val="Hyperlink"/>
          <w:rFonts w:ascii="Arial" w:hAnsi="Arial" w:cs="Arial"/>
          <w:color w:val="auto"/>
          <w:sz w:val="20"/>
          <w:szCs w:val="24"/>
          <w:u w:val="none"/>
        </w:rPr>
        <w:t>.</w:t>
      </w:r>
    </w:p>
    <w:p w:rsidR="00967339" w:rsidRDefault="00967339" w:rsidP="00967339">
      <w:pPr>
        <w:rPr>
          <w:rFonts w:ascii="Arial" w:hAnsi="Arial" w:cs="Arial"/>
          <w:sz w:val="20"/>
          <w:szCs w:val="24"/>
        </w:rPr>
      </w:pPr>
    </w:p>
    <w:p w:rsidR="006A6DB7" w:rsidRPr="00395EB6" w:rsidRDefault="00967339" w:rsidP="002701F2">
      <w:pPr>
        <w:pStyle w:val="Heading2"/>
      </w:pPr>
      <w:r w:rsidRPr="00395EB6">
        <w:t xml:space="preserve">Example JSON Documents </w:t>
      </w:r>
    </w:p>
    <w:p w:rsidR="00F74489" w:rsidRDefault="00F74489" w:rsidP="003B2AD8">
      <w:pPr>
        <w:pStyle w:val="Caption"/>
        <w:keepNext/>
        <w:rPr>
          <w:rFonts w:ascii="Arial" w:hAnsi="Arial" w:cs="Arial"/>
          <w:i w:val="0"/>
          <w:sz w:val="20"/>
          <w:szCs w:val="20"/>
        </w:rPr>
      </w:pPr>
    </w:p>
    <w:p w:rsidR="003B2AD8" w:rsidRPr="000D27AE" w:rsidRDefault="003B2AD8" w:rsidP="003B2AD8">
      <w:pPr>
        <w:pStyle w:val="Caption"/>
        <w:keepNext/>
        <w:rPr>
          <w:rFonts w:ascii="Arial" w:hAnsi="Arial" w:cs="Arial"/>
          <w:i w:val="0"/>
          <w:sz w:val="20"/>
          <w:szCs w:val="20"/>
        </w:rPr>
      </w:pPr>
      <w:r w:rsidRPr="000D27AE">
        <w:rPr>
          <w:rFonts w:ascii="Arial" w:hAnsi="Arial" w:cs="Arial"/>
          <w:i w:val="0"/>
          <w:sz w:val="20"/>
          <w:szCs w:val="20"/>
        </w:rPr>
        <w:t xml:space="preserve">Figure </w:t>
      </w:r>
      <w:r w:rsidRPr="000D27AE">
        <w:rPr>
          <w:rFonts w:ascii="Arial" w:hAnsi="Arial" w:cs="Arial"/>
          <w:i w:val="0"/>
          <w:sz w:val="20"/>
          <w:szCs w:val="20"/>
        </w:rPr>
        <w:fldChar w:fldCharType="begin"/>
      </w:r>
      <w:r w:rsidRPr="000D27AE">
        <w:rPr>
          <w:rFonts w:ascii="Arial" w:hAnsi="Arial" w:cs="Arial"/>
          <w:i w:val="0"/>
          <w:sz w:val="20"/>
          <w:szCs w:val="20"/>
        </w:rPr>
        <w:instrText xml:space="preserve"> SEQ Figure \* ARABIC </w:instrText>
      </w:r>
      <w:r w:rsidRPr="000D27AE">
        <w:rPr>
          <w:rFonts w:ascii="Arial" w:hAnsi="Arial" w:cs="Arial"/>
          <w:i w:val="0"/>
          <w:sz w:val="20"/>
          <w:szCs w:val="20"/>
        </w:rPr>
        <w:fldChar w:fldCharType="separate"/>
      </w:r>
      <w:r w:rsidR="00CF7F3F">
        <w:rPr>
          <w:rFonts w:ascii="Arial" w:hAnsi="Arial" w:cs="Arial"/>
          <w:i w:val="0"/>
          <w:noProof/>
          <w:sz w:val="20"/>
          <w:szCs w:val="20"/>
        </w:rPr>
        <w:t>1</w:t>
      </w:r>
      <w:r w:rsidRPr="000D27AE">
        <w:rPr>
          <w:rFonts w:ascii="Arial" w:hAnsi="Arial" w:cs="Arial"/>
          <w:i w:val="0"/>
          <w:sz w:val="20"/>
          <w:szCs w:val="20"/>
        </w:rPr>
        <w:fldChar w:fldCharType="end"/>
      </w:r>
      <w:r w:rsidRPr="000D27AE">
        <w:rPr>
          <w:rFonts w:ascii="Arial" w:hAnsi="Arial" w:cs="Arial"/>
          <w:i w:val="0"/>
          <w:sz w:val="20"/>
          <w:szCs w:val="20"/>
        </w:rPr>
        <w:t xml:space="preserve">: Example </w:t>
      </w:r>
      <w:r w:rsidR="000D27AE">
        <w:rPr>
          <w:rFonts w:ascii="Arial" w:hAnsi="Arial" w:cs="Arial"/>
          <w:i w:val="0"/>
          <w:sz w:val="20"/>
          <w:szCs w:val="20"/>
        </w:rPr>
        <w:t xml:space="preserve">of </w:t>
      </w:r>
      <w:r w:rsidRPr="000D27AE">
        <w:rPr>
          <w:rFonts w:ascii="Arial" w:hAnsi="Arial" w:cs="Arial"/>
          <w:i w:val="0"/>
          <w:sz w:val="20"/>
          <w:szCs w:val="20"/>
        </w:rPr>
        <w:t>Data Hierarchy Specification</w:t>
      </w:r>
    </w:p>
    <w:tbl>
      <w:tblPr>
        <w:tblStyle w:val="TableGrid"/>
        <w:tblW w:w="0" w:type="auto"/>
        <w:tblLook w:val="04A0" w:firstRow="1" w:lastRow="0" w:firstColumn="1" w:lastColumn="0" w:noHBand="0" w:noVBand="1"/>
      </w:tblPr>
      <w:tblGrid>
        <w:gridCol w:w="9350"/>
      </w:tblGrid>
      <w:tr w:rsidR="003B2AD8" w:rsidTr="003B2AD8">
        <w:trPr>
          <w:trHeight w:val="1133"/>
        </w:trPr>
        <w:tc>
          <w:tcPr>
            <w:tcW w:w="9350" w:type="dxa"/>
            <w:shd w:val="clear" w:color="auto" w:fill="D9D9D9" w:themeFill="background1" w:themeFillShade="D9"/>
          </w:tcPr>
          <w:p w:rsidR="003B2AD8" w:rsidRDefault="003B2AD8" w:rsidP="003B2AD8">
            <w:pPr>
              <w:rPr>
                <w:rFonts w:ascii="Arial" w:hAnsi="Arial" w:cs="Arial"/>
                <w:sz w:val="20"/>
                <w:szCs w:val="24"/>
              </w:rPr>
            </w:pPr>
            <w:bookmarkStart w:id="3" w:name="_Hlk502230174"/>
          </w:p>
          <w:p w:rsidR="000A4E10" w:rsidRPr="00840BD0" w:rsidRDefault="000A4E10" w:rsidP="000A4E10">
            <w:pPr>
              <w:rPr>
                <w:rFonts w:ascii="Consolas" w:hAnsi="Consolas" w:cs="Arial"/>
                <w:sz w:val="18"/>
                <w:szCs w:val="24"/>
              </w:rPr>
            </w:pPr>
            <w:r w:rsidRPr="00840BD0">
              <w:rPr>
                <w:rFonts w:ascii="Consolas" w:hAnsi="Consolas" w:cs="Arial"/>
                <w:sz w:val="18"/>
                <w:szCs w:val="24"/>
              </w:rPr>
              <w:t>{</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"collectionType": "PI_Lab",</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"isDataObjectContainer": false,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"subCollections":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"collectionType": "Project",</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"isDataObjectContainer": true,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"subCollections":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"collectionType": "Flowcell",</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"isDataObjectContainer": true,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"subCollections":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"collectionType": "Sample",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"isDataObjectContainer": true</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0A4E10" w:rsidRPr="00840BD0" w:rsidRDefault="000A4E10" w:rsidP="000A4E10">
            <w:pPr>
              <w:rPr>
                <w:rFonts w:ascii="Consolas" w:hAnsi="Consolas" w:cs="Arial"/>
                <w:sz w:val="18"/>
                <w:szCs w:val="24"/>
              </w:rPr>
            </w:pPr>
            <w:r w:rsidRPr="00840BD0">
              <w:rPr>
                <w:rFonts w:ascii="Consolas" w:hAnsi="Consolas" w:cs="Arial"/>
                <w:sz w:val="18"/>
                <w:szCs w:val="24"/>
              </w:rPr>
              <w:t xml:space="preserve">    ]</w:t>
            </w:r>
          </w:p>
          <w:p w:rsidR="003B2AD8" w:rsidRPr="00840BD0" w:rsidRDefault="000A4E10" w:rsidP="000A4E10">
            <w:pPr>
              <w:rPr>
                <w:rFonts w:ascii="Consolas" w:hAnsi="Consolas" w:cs="Arial"/>
                <w:sz w:val="18"/>
                <w:szCs w:val="24"/>
              </w:rPr>
            </w:pPr>
            <w:r w:rsidRPr="00840BD0">
              <w:rPr>
                <w:rFonts w:ascii="Consolas" w:hAnsi="Consolas" w:cs="Arial"/>
                <w:sz w:val="18"/>
                <w:szCs w:val="24"/>
              </w:rPr>
              <w:t>}</w:t>
            </w:r>
          </w:p>
          <w:p w:rsidR="00840BD0" w:rsidRDefault="00840BD0" w:rsidP="000A4E10">
            <w:pPr>
              <w:rPr>
                <w:rFonts w:ascii="Arial" w:hAnsi="Arial" w:cs="Arial"/>
                <w:sz w:val="20"/>
                <w:szCs w:val="24"/>
              </w:rPr>
            </w:pPr>
          </w:p>
        </w:tc>
      </w:tr>
      <w:bookmarkEnd w:id="3"/>
    </w:tbl>
    <w:p w:rsidR="00840BD0" w:rsidRDefault="00840BD0" w:rsidP="00840BD0">
      <w:pPr>
        <w:rPr>
          <w:rFonts w:ascii="Arial" w:hAnsi="Arial" w:cs="Arial"/>
          <w:sz w:val="20"/>
        </w:rPr>
      </w:pPr>
    </w:p>
    <w:p w:rsidR="00B80BB2" w:rsidRDefault="00B80BB2" w:rsidP="00B80BB2">
      <w:pPr>
        <w:spacing w:after="0" w:line="360" w:lineRule="auto"/>
        <w:rPr>
          <w:rFonts w:ascii="Arial" w:hAnsi="Arial" w:cs="Arial"/>
          <w:sz w:val="20"/>
          <w:szCs w:val="20"/>
        </w:rPr>
      </w:pPr>
      <w:r w:rsidRPr="00022EC1">
        <w:rPr>
          <w:rFonts w:ascii="Arial" w:hAnsi="Arial" w:cs="Arial"/>
          <w:sz w:val="20"/>
          <w:szCs w:val="20"/>
        </w:rPr>
        <w:t xml:space="preserve">The following is a summary of the attributes </w:t>
      </w:r>
      <w:r>
        <w:rPr>
          <w:rFonts w:ascii="Arial" w:hAnsi="Arial" w:cs="Arial"/>
          <w:sz w:val="20"/>
          <w:szCs w:val="20"/>
        </w:rPr>
        <w:t>in a</w:t>
      </w:r>
      <w:r w:rsidRPr="00022EC1">
        <w:rPr>
          <w:rFonts w:ascii="Arial" w:hAnsi="Arial" w:cs="Arial"/>
          <w:sz w:val="20"/>
          <w:szCs w:val="20"/>
        </w:rPr>
        <w:t xml:space="preserve"> JSON </w:t>
      </w:r>
      <w:r>
        <w:rPr>
          <w:rFonts w:ascii="Arial" w:hAnsi="Arial" w:cs="Arial"/>
          <w:sz w:val="20"/>
          <w:szCs w:val="20"/>
        </w:rPr>
        <w:t>document defining a Data Hierarchy Specification</w:t>
      </w:r>
      <w:r w:rsidRPr="00022EC1">
        <w:rPr>
          <w:rFonts w:ascii="Arial" w:hAnsi="Arial" w:cs="Arial"/>
          <w:sz w:val="20"/>
          <w:szCs w:val="20"/>
        </w:rPr>
        <w:t>.</w:t>
      </w:r>
      <w:r>
        <w:rPr>
          <w:rFonts w:ascii="Arial" w:hAnsi="Arial" w:cs="Arial"/>
          <w:sz w:val="20"/>
          <w:szCs w:val="20"/>
        </w:rPr>
        <w:t xml:space="preserve">  Note that the Data Hierarchy is effectively a tree of Collections.</w:t>
      </w:r>
    </w:p>
    <w:p w:rsidR="00B80BB2" w:rsidRPr="00022EC1" w:rsidRDefault="00B80BB2" w:rsidP="00B80BB2">
      <w:pPr>
        <w:pStyle w:val="ListParagraph"/>
        <w:numPr>
          <w:ilvl w:val="0"/>
          <w:numId w:val="9"/>
        </w:numPr>
        <w:spacing w:after="0" w:line="360" w:lineRule="auto"/>
        <w:rPr>
          <w:rFonts w:ascii="Arial" w:hAnsi="Arial" w:cs="Arial"/>
          <w:sz w:val="20"/>
          <w:szCs w:val="20"/>
        </w:rPr>
      </w:pPr>
      <w:r>
        <w:rPr>
          <w:rFonts w:ascii="Arial" w:hAnsi="Arial" w:cs="Arial"/>
          <w:b/>
          <w:sz w:val="20"/>
          <w:szCs w:val="20"/>
        </w:rPr>
        <w:t>collectionType</w:t>
      </w:r>
      <w:r>
        <w:rPr>
          <w:rFonts w:ascii="Arial" w:hAnsi="Arial" w:cs="Arial"/>
          <w:sz w:val="20"/>
          <w:szCs w:val="20"/>
        </w:rPr>
        <w:t>: The kind of Collection permitted at position in Data Hierarchy</w:t>
      </w:r>
    </w:p>
    <w:p w:rsidR="00B80BB2" w:rsidRPr="00022EC1" w:rsidRDefault="00B80BB2" w:rsidP="00B80BB2">
      <w:pPr>
        <w:pStyle w:val="ListParagraph"/>
        <w:numPr>
          <w:ilvl w:val="0"/>
          <w:numId w:val="9"/>
        </w:numPr>
        <w:spacing w:after="0" w:line="360" w:lineRule="auto"/>
        <w:rPr>
          <w:rFonts w:ascii="Arial" w:hAnsi="Arial" w:cs="Arial"/>
          <w:sz w:val="20"/>
          <w:szCs w:val="20"/>
        </w:rPr>
      </w:pPr>
      <w:r>
        <w:rPr>
          <w:rFonts w:ascii="Arial" w:hAnsi="Arial" w:cs="Arial"/>
          <w:b/>
          <w:sz w:val="20"/>
          <w:szCs w:val="20"/>
        </w:rPr>
        <w:t>isDataObjectContainer</w:t>
      </w:r>
      <w:r w:rsidRPr="00022EC1">
        <w:rPr>
          <w:rFonts w:ascii="Arial" w:hAnsi="Arial" w:cs="Arial"/>
          <w:sz w:val="20"/>
          <w:szCs w:val="20"/>
        </w:rPr>
        <w:t xml:space="preserve">: Flag to indicate if it </w:t>
      </w:r>
      <w:r>
        <w:rPr>
          <w:rFonts w:ascii="Arial" w:hAnsi="Arial" w:cs="Arial"/>
          <w:sz w:val="20"/>
          <w:szCs w:val="20"/>
        </w:rPr>
        <w:t>the Collection may contain Data Objects; v</w:t>
      </w:r>
      <w:r w:rsidRPr="00022EC1">
        <w:rPr>
          <w:rFonts w:ascii="Arial" w:hAnsi="Arial" w:cs="Arial"/>
          <w:sz w:val="20"/>
          <w:szCs w:val="20"/>
        </w:rPr>
        <w:t>alid values are “true”</w:t>
      </w:r>
      <w:r>
        <w:rPr>
          <w:rFonts w:ascii="Arial" w:hAnsi="Arial" w:cs="Arial"/>
          <w:sz w:val="20"/>
          <w:szCs w:val="20"/>
        </w:rPr>
        <w:t xml:space="preserve"> and</w:t>
      </w:r>
      <w:r w:rsidRPr="00022EC1">
        <w:rPr>
          <w:rFonts w:ascii="Arial" w:hAnsi="Arial" w:cs="Arial"/>
          <w:sz w:val="20"/>
          <w:szCs w:val="20"/>
        </w:rPr>
        <w:t xml:space="preserve"> “false”</w:t>
      </w:r>
    </w:p>
    <w:p w:rsidR="00B80BB2" w:rsidRPr="00022EC1" w:rsidRDefault="00B80BB2" w:rsidP="00B80BB2">
      <w:pPr>
        <w:pStyle w:val="ListParagraph"/>
        <w:numPr>
          <w:ilvl w:val="0"/>
          <w:numId w:val="9"/>
        </w:numPr>
        <w:spacing w:after="0" w:line="360" w:lineRule="auto"/>
        <w:rPr>
          <w:rFonts w:ascii="Arial" w:hAnsi="Arial" w:cs="Arial"/>
          <w:sz w:val="20"/>
          <w:szCs w:val="20"/>
        </w:rPr>
      </w:pPr>
      <w:r>
        <w:rPr>
          <w:rFonts w:ascii="Arial" w:hAnsi="Arial" w:cs="Arial"/>
          <w:b/>
          <w:sz w:val="20"/>
          <w:szCs w:val="20"/>
        </w:rPr>
        <w:t>subCollections</w:t>
      </w:r>
      <w:r>
        <w:rPr>
          <w:rFonts w:ascii="Arial" w:hAnsi="Arial" w:cs="Arial"/>
          <w:sz w:val="20"/>
          <w:szCs w:val="20"/>
        </w:rPr>
        <w:t xml:space="preserve">: Specifies Collections that </w:t>
      </w:r>
      <w:r>
        <w:rPr>
          <w:rFonts w:ascii="Arial" w:hAnsi="Arial" w:cs="Arial"/>
          <w:sz w:val="20"/>
          <w:szCs w:val="20"/>
        </w:rPr>
        <w:t xml:space="preserve">a </w:t>
      </w:r>
      <w:r>
        <w:rPr>
          <w:rFonts w:ascii="Arial" w:hAnsi="Arial" w:cs="Arial"/>
          <w:sz w:val="20"/>
          <w:szCs w:val="20"/>
        </w:rPr>
        <w:t xml:space="preserve">given Collection </w:t>
      </w:r>
      <w:proofErr w:type="gramStart"/>
      <w:r>
        <w:rPr>
          <w:rFonts w:ascii="Arial" w:hAnsi="Arial" w:cs="Arial"/>
          <w:sz w:val="20"/>
          <w:szCs w:val="20"/>
        </w:rPr>
        <w:t>is allo</w:t>
      </w:r>
      <w:bookmarkStart w:id="4" w:name="_GoBack"/>
      <w:bookmarkEnd w:id="4"/>
      <w:r>
        <w:rPr>
          <w:rFonts w:ascii="Arial" w:hAnsi="Arial" w:cs="Arial"/>
          <w:sz w:val="20"/>
          <w:szCs w:val="20"/>
        </w:rPr>
        <w:t>wed to</w:t>
      </w:r>
      <w:proofErr w:type="gramEnd"/>
      <w:r>
        <w:rPr>
          <w:rFonts w:ascii="Arial" w:hAnsi="Arial" w:cs="Arial"/>
          <w:sz w:val="20"/>
          <w:szCs w:val="20"/>
        </w:rPr>
        <w:t xml:space="preserve"> contain</w:t>
      </w:r>
    </w:p>
    <w:p w:rsidR="00B80BB2" w:rsidRPr="00840BD0" w:rsidRDefault="00B80BB2" w:rsidP="00840BD0">
      <w:pPr>
        <w:rPr>
          <w:rFonts w:ascii="Arial" w:hAnsi="Arial" w:cs="Arial"/>
          <w:sz w:val="20"/>
        </w:rPr>
      </w:pPr>
    </w:p>
    <w:p w:rsidR="000D27AE" w:rsidRDefault="000D27AE" w:rsidP="006E5AF8">
      <w:pPr>
        <w:rPr>
          <w:rFonts w:ascii="Arial" w:hAnsi="Arial" w:cs="Arial"/>
          <w:sz w:val="20"/>
          <w:szCs w:val="24"/>
        </w:rPr>
      </w:pPr>
    </w:p>
    <w:p w:rsidR="000D27AE" w:rsidRPr="000D27AE" w:rsidRDefault="000D27AE" w:rsidP="000D27AE">
      <w:pPr>
        <w:pStyle w:val="Caption"/>
        <w:keepNext/>
        <w:rPr>
          <w:rFonts w:ascii="Arial" w:hAnsi="Arial" w:cs="Arial"/>
          <w:i w:val="0"/>
          <w:sz w:val="20"/>
        </w:rPr>
      </w:pPr>
      <w:r w:rsidRPr="000D27AE">
        <w:rPr>
          <w:rFonts w:ascii="Arial" w:hAnsi="Arial" w:cs="Arial"/>
          <w:i w:val="0"/>
          <w:sz w:val="20"/>
        </w:rPr>
        <w:t xml:space="preserve">Figure </w:t>
      </w:r>
      <w:r w:rsidRPr="000D27AE">
        <w:rPr>
          <w:rFonts w:ascii="Arial" w:hAnsi="Arial" w:cs="Arial"/>
          <w:i w:val="0"/>
          <w:sz w:val="20"/>
        </w:rPr>
        <w:fldChar w:fldCharType="begin"/>
      </w:r>
      <w:r w:rsidRPr="000D27AE">
        <w:rPr>
          <w:rFonts w:ascii="Arial" w:hAnsi="Arial" w:cs="Arial"/>
          <w:i w:val="0"/>
          <w:sz w:val="20"/>
        </w:rPr>
        <w:instrText xml:space="preserve"> SEQ Figure \* ARABIC </w:instrText>
      </w:r>
      <w:r w:rsidRPr="000D27AE">
        <w:rPr>
          <w:rFonts w:ascii="Arial" w:hAnsi="Arial" w:cs="Arial"/>
          <w:i w:val="0"/>
          <w:sz w:val="20"/>
        </w:rPr>
        <w:fldChar w:fldCharType="separate"/>
      </w:r>
      <w:r w:rsidR="00CF7F3F">
        <w:rPr>
          <w:rFonts w:ascii="Arial" w:hAnsi="Arial" w:cs="Arial"/>
          <w:i w:val="0"/>
          <w:noProof/>
          <w:sz w:val="20"/>
        </w:rPr>
        <w:t>2</w:t>
      </w:r>
      <w:r w:rsidRPr="000D27AE">
        <w:rPr>
          <w:rFonts w:ascii="Arial" w:hAnsi="Arial" w:cs="Arial"/>
          <w:i w:val="0"/>
          <w:sz w:val="20"/>
        </w:rPr>
        <w:fldChar w:fldCharType="end"/>
      </w:r>
      <w:r w:rsidRPr="000D27AE">
        <w:rPr>
          <w:rFonts w:ascii="Arial" w:hAnsi="Arial" w:cs="Arial"/>
          <w:i w:val="0"/>
          <w:sz w:val="20"/>
        </w:rPr>
        <w:t>: Example of Collections Metadata Validation Rules</w:t>
      </w:r>
    </w:p>
    <w:tbl>
      <w:tblPr>
        <w:tblStyle w:val="TableGrid"/>
        <w:tblW w:w="0" w:type="auto"/>
        <w:tblLook w:val="04A0" w:firstRow="1" w:lastRow="0" w:firstColumn="1" w:lastColumn="0" w:noHBand="0" w:noVBand="1"/>
      </w:tblPr>
      <w:tblGrid>
        <w:gridCol w:w="9350"/>
      </w:tblGrid>
      <w:tr w:rsidR="000D27AE" w:rsidTr="00603C01">
        <w:trPr>
          <w:trHeight w:val="1133"/>
        </w:trPr>
        <w:tc>
          <w:tcPr>
            <w:tcW w:w="9350" w:type="dxa"/>
            <w:shd w:val="clear" w:color="auto" w:fill="D9D9D9" w:themeFill="background1" w:themeFillShade="D9"/>
          </w:tcPr>
          <w:p w:rsidR="000D27AE" w:rsidRDefault="000D27AE" w:rsidP="00603C01">
            <w:pPr>
              <w:rPr>
                <w:rFonts w:ascii="Arial" w:hAnsi="Arial" w:cs="Arial"/>
                <w:sz w:val="20"/>
                <w:szCs w:val="24"/>
              </w:rPr>
            </w:pPr>
          </w:p>
          <w:p w:rsidR="00AB61E7" w:rsidRPr="00AB61E7" w:rsidRDefault="00AB61E7" w:rsidP="00AB61E7">
            <w:pPr>
              <w:rPr>
                <w:rFonts w:ascii="Consolas" w:hAnsi="Consolas" w:cs="Arial"/>
                <w:sz w:val="18"/>
                <w:szCs w:val="24"/>
              </w:rPr>
            </w:pPr>
            <w:r w:rsidRPr="00AB61E7">
              <w:rPr>
                <w:rFonts w:ascii="Consolas" w:hAnsi="Consolas" w:cs="Arial"/>
                <w:sz w:val="18"/>
                <w:szCs w:val="24"/>
              </w:rPr>
              <w:t>{</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"metadataValidationRules":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"attribute": "collection_type",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"mandatory":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"validValues": [</w:t>
            </w:r>
          </w:p>
          <w:p w:rsidR="00AB61E7" w:rsidRPr="00AB61E7" w:rsidRDefault="00AB61E7" w:rsidP="00AB61E7">
            <w:pPr>
              <w:rPr>
                <w:rFonts w:ascii="Consolas" w:hAnsi="Consolas" w:cs="Arial"/>
                <w:sz w:val="18"/>
                <w:szCs w:val="24"/>
              </w:rPr>
            </w:pPr>
            <w:r w:rsidRPr="00AB61E7">
              <w:rPr>
                <w:rFonts w:ascii="Consolas" w:hAnsi="Consolas" w:cs="Arial"/>
                <w:sz w:val="18"/>
                <w:szCs w:val="24"/>
              </w:rPr>
              <w:lastRenderedPageBreak/>
              <w:t xml:space="preserve">                "Project",</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"PI_Lab",</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"Flowcell",</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"Sample",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"Folder"</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"ruleEnabled":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"attribute": "pi_name",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"mandatory":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"collectionTypes":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"PI_Lab"</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"ruleEnabled":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"attribute": "project_start_date",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"mandatory": false,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"defaultValue": "System-Date",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"collectionTypes":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"Project"</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"ruleEnabled": true</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AB61E7" w:rsidRPr="00AB61E7" w:rsidRDefault="00AB61E7" w:rsidP="00AB61E7">
            <w:pPr>
              <w:rPr>
                <w:rFonts w:ascii="Consolas" w:hAnsi="Consolas" w:cs="Arial"/>
                <w:sz w:val="18"/>
                <w:szCs w:val="24"/>
              </w:rPr>
            </w:pPr>
            <w:r w:rsidRPr="00AB61E7">
              <w:rPr>
                <w:rFonts w:ascii="Consolas" w:hAnsi="Consolas" w:cs="Arial"/>
                <w:sz w:val="18"/>
                <w:szCs w:val="24"/>
              </w:rPr>
              <w:t xml:space="preserve">    ]</w:t>
            </w:r>
          </w:p>
          <w:p w:rsidR="000D27AE" w:rsidRPr="00AB61E7" w:rsidRDefault="00AB61E7" w:rsidP="00AB61E7">
            <w:pPr>
              <w:rPr>
                <w:rFonts w:ascii="Consolas" w:hAnsi="Consolas" w:cs="Arial"/>
                <w:sz w:val="18"/>
                <w:szCs w:val="24"/>
              </w:rPr>
            </w:pPr>
            <w:r w:rsidRPr="00AB61E7">
              <w:rPr>
                <w:rFonts w:ascii="Consolas" w:hAnsi="Consolas" w:cs="Arial"/>
                <w:sz w:val="18"/>
                <w:szCs w:val="24"/>
              </w:rPr>
              <w:t>}</w:t>
            </w:r>
          </w:p>
          <w:p w:rsidR="000D27AE" w:rsidRDefault="000D27AE" w:rsidP="00603C01">
            <w:pPr>
              <w:keepNext/>
              <w:rPr>
                <w:rFonts w:ascii="Arial" w:hAnsi="Arial" w:cs="Arial"/>
                <w:sz w:val="20"/>
                <w:szCs w:val="24"/>
              </w:rPr>
            </w:pPr>
          </w:p>
        </w:tc>
      </w:tr>
    </w:tbl>
    <w:p w:rsidR="00513117" w:rsidRDefault="00513117" w:rsidP="00022EC1">
      <w:pPr>
        <w:spacing w:after="0" w:line="360" w:lineRule="auto"/>
        <w:rPr>
          <w:rStyle w:val="Hyperlink"/>
          <w:rFonts w:ascii="Arial" w:hAnsi="Arial" w:cs="Arial"/>
          <w:color w:val="auto"/>
          <w:sz w:val="20"/>
          <w:szCs w:val="24"/>
          <w:u w:val="none"/>
        </w:rPr>
      </w:pPr>
    </w:p>
    <w:p w:rsidR="00513117" w:rsidRDefault="00513117" w:rsidP="00513117">
      <w:pPr>
        <w:rPr>
          <w:rStyle w:val="Hyperlink"/>
          <w:rFonts w:ascii="Arial" w:hAnsi="Arial" w:cs="Arial"/>
          <w:color w:val="auto"/>
          <w:sz w:val="20"/>
          <w:szCs w:val="24"/>
          <w:u w:val="none"/>
        </w:rPr>
      </w:pPr>
    </w:p>
    <w:p w:rsidR="00CF7F3F" w:rsidRPr="00CF7F3F" w:rsidRDefault="00CF7F3F" w:rsidP="00CF7F3F">
      <w:pPr>
        <w:pStyle w:val="Caption"/>
        <w:keepNext/>
        <w:rPr>
          <w:rFonts w:ascii="Arial" w:hAnsi="Arial" w:cs="Arial"/>
          <w:i w:val="0"/>
          <w:sz w:val="20"/>
          <w:szCs w:val="20"/>
        </w:rPr>
      </w:pPr>
      <w:r w:rsidRPr="00CF7F3F">
        <w:rPr>
          <w:rFonts w:ascii="Arial" w:hAnsi="Arial" w:cs="Arial"/>
          <w:i w:val="0"/>
          <w:sz w:val="20"/>
          <w:szCs w:val="20"/>
        </w:rPr>
        <w:t xml:space="preserve">Figure </w:t>
      </w:r>
      <w:r w:rsidRPr="00CF7F3F">
        <w:rPr>
          <w:rFonts w:ascii="Arial" w:hAnsi="Arial" w:cs="Arial"/>
          <w:i w:val="0"/>
          <w:sz w:val="20"/>
          <w:szCs w:val="20"/>
        </w:rPr>
        <w:fldChar w:fldCharType="begin"/>
      </w:r>
      <w:r w:rsidRPr="00CF7F3F">
        <w:rPr>
          <w:rFonts w:ascii="Arial" w:hAnsi="Arial" w:cs="Arial"/>
          <w:i w:val="0"/>
          <w:sz w:val="20"/>
          <w:szCs w:val="20"/>
        </w:rPr>
        <w:instrText xml:space="preserve"> SEQ Figure \* ARABIC </w:instrText>
      </w:r>
      <w:r w:rsidRPr="00CF7F3F">
        <w:rPr>
          <w:rFonts w:ascii="Arial" w:hAnsi="Arial" w:cs="Arial"/>
          <w:i w:val="0"/>
          <w:sz w:val="20"/>
          <w:szCs w:val="20"/>
        </w:rPr>
        <w:fldChar w:fldCharType="separate"/>
      </w:r>
      <w:r w:rsidRPr="00CF7F3F">
        <w:rPr>
          <w:rFonts w:ascii="Arial" w:hAnsi="Arial" w:cs="Arial"/>
          <w:i w:val="0"/>
          <w:noProof/>
          <w:sz w:val="20"/>
          <w:szCs w:val="20"/>
        </w:rPr>
        <w:t>3</w:t>
      </w:r>
      <w:r w:rsidRPr="00CF7F3F">
        <w:rPr>
          <w:rFonts w:ascii="Arial" w:hAnsi="Arial" w:cs="Arial"/>
          <w:i w:val="0"/>
          <w:sz w:val="20"/>
          <w:szCs w:val="20"/>
        </w:rPr>
        <w:fldChar w:fldCharType="end"/>
      </w:r>
      <w:r w:rsidRPr="00CF7F3F">
        <w:rPr>
          <w:rFonts w:ascii="Arial" w:hAnsi="Arial" w:cs="Arial"/>
          <w:i w:val="0"/>
          <w:sz w:val="20"/>
          <w:szCs w:val="20"/>
        </w:rPr>
        <w:t>: Example of Data Objects metadata validation rules</w:t>
      </w:r>
    </w:p>
    <w:tbl>
      <w:tblPr>
        <w:tblStyle w:val="TableGrid"/>
        <w:tblW w:w="0" w:type="auto"/>
        <w:tblLook w:val="04A0" w:firstRow="1" w:lastRow="0" w:firstColumn="1" w:lastColumn="0" w:noHBand="0" w:noVBand="1"/>
      </w:tblPr>
      <w:tblGrid>
        <w:gridCol w:w="9350"/>
      </w:tblGrid>
      <w:tr w:rsidR="00CF7F3F" w:rsidTr="00603C01">
        <w:trPr>
          <w:trHeight w:val="1133"/>
        </w:trPr>
        <w:tc>
          <w:tcPr>
            <w:tcW w:w="9350" w:type="dxa"/>
            <w:shd w:val="clear" w:color="auto" w:fill="D9D9D9" w:themeFill="background1" w:themeFillShade="D9"/>
          </w:tcPr>
          <w:p w:rsidR="00CF7F3F" w:rsidRPr="00513117" w:rsidRDefault="00CF7F3F" w:rsidP="00603C01">
            <w:pPr>
              <w:rPr>
                <w:rFonts w:ascii="Consolas" w:hAnsi="Consolas" w:cs="Arial"/>
                <w:sz w:val="18"/>
                <w:szCs w:val="18"/>
              </w:rPr>
            </w:pPr>
          </w:p>
          <w:p w:rsidR="00EE23B7" w:rsidRPr="00EE23B7" w:rsidRDefault="00EE23B7" w:rsidP="00EE23B7">
            <w:pPr>
              <w:rPr>
                <w:rFonts w:ascii="Consolas" w:hAnsi="Consolas" w:cs="Arial"/>
                <w:sz w:val="18"/>
                <w:szCs w:val="18"/>
              </w:rPr>
            </w:pPr>
            <w:r w:rsidRPr="00EE23B7">
              <w:rPr>
                <w:rFonts w:ascii="Consolas" w:hAnsi="Consolas" w:cs="Arial"/>
                <w:sz w:val="18"/>
                <w:szCs w:val="18"/>
              </w:rPr>
              <w:t>{</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"metadataValidationRules":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"attribute": "object_name",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"mandatory":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"collectionTypes":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"Sample"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"ruleEnabled":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"attribute": "phi_content",</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"mandatory":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"collectionTypes":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"Sample"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"defaultValue": "Unspecified",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"validValues":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"Unspecified",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"PHI Present",</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"PHI Not Present",</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"Not 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"ruleEnabled":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lastRenderedPageBreak/>
              <w:t xml:space="preserve">            "attribute": "data_compression_status",</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"mandatory":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"collectionTypes":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"Sample"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"defaultValue": "Unspecified",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"validValues":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"Unspecified",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"Compressed",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"Not Compressed",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"Not Specified"</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"ruleEnabled": true</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EE23B7" w:rsidRPr="00EE23B7" w:rsidRDefault="00EE23B7" w:rsidP="00EE23B7">
            <w:pPr>
              <w:rPr>
                <w:rFonts w:ascii="Consolas" w:hAnsi="Consolas" w:cs="Arial"/>
                <w:sz w:val="18"/>
                <w:szCs w:val="18"/>
              </w:rPr>
            </w:pPr>
            <w:r w:rsidRPr="00EE23B7">
              <w:rPr>
                <w:rFonts w:ascii="Consolas" w:hAnsi="Consolas" w:cs="Arial"/>
                <w:sz w:val="18"/>
                <w:szCs w:val="18"/>
              </w:rPr>
              <w:t xml:space="preserve">    ]</w:t>
            </w:r>
          </w:p>
          <w:p w:rsidR="00513117" w:rsidRPr="00513117" w:rsidRDefault="00EE23B7" w:rsidP="00EE23B7">
            <w:pPr>
              <w:rPr>
                <w:rFonts w:ascii="Consolas" w:hAnsi="Consolas" w:cs="Arial"/>
                <w:sz w:val="18"/>
                <w:szCs w:val="18"/>
              </w:rPr>
            </w:pPr>
            <w:r w:rsidRPr="00EE23B7">
              <w:rPr>
                <w:rFonts w:ascii="Consolas" w:hAnsi="Consolas" w:cs="Arial"/>
                <w:sz w:val="18"/>
                <w:szCs w:val="18"/>
              </w:rPr>
              <w:t>}</w:t>
            </w:r>
          </w:p>
          <w:p w:rsidR="00CF7F3F" w:rsidRDefault="00CF7F3F" w:rsidP="00513117">
            <w:pPr>
              <w:keepNext/>
              <w:rPr>
                <w:rFonts w:ascii="Arial" w:hAnsi="Arial" w:cs="Arial"/>
                <w:sz w:val="20"/>
                <w:szCs w:val="24"/>
              </w:rPr>
            </w:pPr>
          </w:p>
        </w:tc>
      </w:tr>
    </w:tbl>
    <w:p w:rsidR="005D4A34" w:rsidRDefault="005D4A34" w:rsidP="00022EC1">
      <w:pPr>
        <w:spacing w:after="0" w:line="360" w:lineRule="auto"/>
        <w:rPr>
          <w:rStyle w:val="Hyperlink"/>
          <w:rFonts w:ascii="Arial" w:hAnsi="Arial" w:cs="Arial"/>
          <w:color w:val="auto"/>
          <w:sz w:val="20"/>
          <w:szCs w:val="24"/>
          <w:u w:val="none"/>
        </w:rPr>
      </w:pPr>
    </w:p>
    <w:p w:rsidR="00DE2AC9" w:rsidRPr="00022EC1" w:rsidRDefault="00DE2AC9" w:rsidP="00DE2AC9">
      <w:pPr>
        <w:rPr>
          <w:rFonts w:ascii="Arial" w:hAnsi="Arial" w:cs="Arial"/>
          <w:sz w:val="20"/>
          <w:szCs w:val="20"/>
        </w:rPr>
      </w:pPr>
      <w:r w:rsidRPr="00022EC1">
        <w:rPr>
          <w:rFonts w:ascii="Arial" w:hAnsi="Arial" w:cs="Arial"/>
          <w:sz w:val="20"/>
          <w:szCs w:val="20"/>
        </w:rPr>
        <w:t xml:space="preserve">The following is a summary of the attributes </w:t>
      </w:r>
      <w:r>
        <w:rPr>
          <w:rFonts w:ascii="Arial" w:hAnsi="Arial" w:cs="Arial"/>
          <w:sz w:val="20"/>
          <w:szCs w:val="20"/>
        </w:rPr>
        <w:t>in each</w:t>
      </w:r>
      <w:r w:rsidRPr="00022EC1">
        <w:rPr>
          <w:rFonts w:ascii="Arial" w:hAnsi="Arial" w:cs="Arial"/>
          <w:sz w:val="20"/>
          <w:szCs w:val="20"/>
        </w:rPr>
        <w:t xml:space="preserve"> JSON object defining a metadata </w:t>
      </w:r>
      <w:r>
        <w:rPr>
          <w:rFonts w:ascii="Arial" w:hAnsi="Arial" w:cs="Arial"/>
          <w:sz w:val="20"/>
          <w:szCs w:val="20"/>
        </w:rPr>
        <w:t>validation rule element regardless of whether the context is Collections or Data Objects</w:t>
      </w:r>
      <w:r w:rsidRPr="00022EC1">
        <w:rPr>
          <w:rFonts w:ascii="Arial" w:hAnsi="Arial" w:cs="Arial"/>
          <w:sz w:val="20"/>
          <w:szCs w:val="20"/>
        </w:rPr>
        <w:t>.</w:t>
      </w:r>
    </w:p>
    <w:p w:rsidR="00DE2AC9" w:rsidRPr="00022EC1" w:rsidRDefault="00DE2AC9" w:rsidP="00041CCE">
      <w:pPr>
        <w:pStyle w:val="ListParagraph"/>
        <w:numPr>
          <w:ilvl w:val="0"/>
          <w:numId w:val="10"/>
        </w:numPr>
        <w:spacing w:after="0" w:line="360" w:lineRule="auto"/>
        <w:rPr>
          <w:rFonts w:ascii="Arial" w:hAnsi="Arial" w:cs="Arial"/>
          <w:sz w:val="20"/>
          <w:szCs w:val="20"/>
        </w:rPr>
      </w:pPr>
      <w:r w:rsidRPr="00E744A3">
        <w:rPr>
          <w:rFonts w:ascii="Arial" w:hAnsi="Arial" w:cs="Arial"/>
          <w:b/>
          <w:sz w:val="20"/>
          <w:szCs w:val="20"/>
        </w:rPr>
        <w:t>attribute</w:t>
      </w:r>
      <w:r w:rsidRPr="00022EC1">
        <w:rPr>
          <w:rFonts w:ascii="Arial" w:hAnsi="Arial" w:cs="Arial"/>
          <w:sz w:val="20"/>
          <w:szCs w:val="20"/>
        </w:rPr>
        <w:t>: Metadata attribute name</w:t>
      </w:r>
    </w:p>
    <w:p w:rsidR="00DE2AC9" w:rsidRPr="00022EC1" w:rsidRDefault="00DE2AC9" w:rsidP="00041CCE">
      <w:pPr>
        <w:pStyle w:val="ListParagraph"/>
        <w:numPr>
          <w:ilvl w:val="0"/>
          <w:numId w:val="10"/>
        </w:numPr>
        <w:spacing w:after="0" w:line="360" w:lineRule="auto"/>
        <w:rPr>
          <w:rFonts w:ascii="Arial" w:hAnsi="Arial" w:cs="Arial"/>
          <w:sz w:val="20"/>
          <w:szCs w:val="20"/>
        </w:rPr>
      </w:pPr>
      <w:r w:rsidRPr="00E744A3">
        <w:rPr>
          <w:rFonts w:ascii="Arial" w:hAnsi="Arial" w:cs="Arial"/>
          <w:b/>
          <w:sz w:val="20"/>
          <w:szCs w:val="20"/>
        </w:rPr>
        <w:t>mandatory</w:t>
      </w:r>
      <w:r w:rsidRPr="00022EC1">
        <w:rPr>
          <w:rFonts w:ascii="Arial" w:hAnsi="Arial" w:cs="Arial"/>
          <w:sz w:val="20"/>
          <w:szCs w:val="20"/>
        </w:rPr>
        <w:t>: Flag to indicate if it is required or not. Valid values are “true”, “false”</w:t>
      </w:r>
    </w:p>
    <w:p w:rsidR="00DE2AC9" w:rsidRPr="00022EC1" w:rsidRDefault="00DE2AC9" w:rsidP="00041CCE">
      <w:pPr>
        <w:pStyle w:val="ListParagraph"/>
        <w:numPr>
          <w:ilvl w:val="0"/>
          <w:numId w:val="10"/>
        </w:numPr>
        <w:spacing w:after="0" w:line="360" w:lineRule="auto"/>
        <w:rPr>
          <w:rFonts w:ascii="Arial" w:hAnsi="Arial" w:cs="Arial"/>
          <w:sz w:val="20"/>
          <w:szCs w:val="20"/>
        </w:rPr>
      </w:pPr>
      <w:r w:rsidRPr="00E744A3">
        <w:rPr>
          <w:rFonts w:ascii="Arial" w:hAnsi="Arial" w:cs="Arial"/>
          <w:b/>
          <w:sz w:val="20"/>
          <w:szCs w:val="20"/>
        </w:rPr>
        <w:t>defaultValue</w:t>
      </w:r>
      <w:r w:rsidRPr="00022EC1">
        <w:rPr>
          <w:rFonts w:ascii="Arial" w:hAnsi="Arial" w:cs="Arial"/>
          <w:sz w:val="20"/>
          <w:szCs w:val="20"/>
        </w:rPr>
        <w:t>: Default value of the attribute if no value is given</w:t>
      </w:r>
    </w:p>
    <w:p w:rsidR="00DE2AC9" w:rsidRPr="00022EC1" w:rsidRDefault="00DE2AC9" w:rsidP="00041CCE">
      <w:pPr>
        <w:pStyle w:val="ListParagraph"/>
        <w:numPr>
          <w:ilvl w:val="0"/>
          <w:numId w:val="10"/>
        </w:numPr>
        <w:spacing w:after="0" w:line="360" w:lineRule="auto"/>
        <w:rPr>
          <w:rFonts w:ascii="Arial" w:hAnsi="Arial" w:cs="Arial"/>
          <w:sz w:val="20"/>
          <w:szCs w:val="20"/>
        </w:rPr>
      </w:pPr>
      <w:r w:rsidRPr="00E744A3">
        <w:rPr>
          <w:rFonts w:ascii="Arial" w:hAnsi="Arial" w:cs="Arial"/>
          <w:b/>
          <w:sz w:val="20"/>
          <w:szCs w:val="20"/>
        </w:rPr>
        <w:t>collectionType</w:t>
      </w:r>
      <w:r w:rsidRPr="00022EC1">
        <w:rPr>
          <w:rFonts w:ascii="Arial" w:hAnsi="Arial" w:cs="Arial"/>
          <w:sz w:val="20"/>
          <w:szCs w:val="20"/>
        </w:rPr>
        <w:t>: Collection type name applicable for this attribute rule. Only one value is allowed.</w:t>
      </w:r>
    </w:p>
    <w:p w:rsidR="00DE2AC9" w:rsidRPr="00022EC1" w:rsidRDefault="00DE2AC9" w:rsidP="00041CCE">
      <w:pPr>
        <w:pStyle w:val="ListParagraph"/>
        <w:numPr>
          <w:ilvl w:val="0"/>
          <w:numId w:val="10"/>
        </w:numPr>
        <w:spacing w:after="0" w:line="360" w:lineRule="auto"/>
        <w:rPr>
          <w:rFonts w:ascii="Arial" w:hAnsi="Arial" w:cs="Arial"/>
          <w:sz w:val="20"/>
          <w:szCs w:val="20"/>
        </w:rPr>
      </w:pPr>
      <w:r w:rsidRPr="00E744A3">
        <w:rPr>
          <w:rFonts w:ascii="Arial" w:hAnsi="Arial" w:cs="Arial"/>
          <w:b/>
          <w:sz w:val="20"/>
          <w:szCs w:val="20"/>
        </w:rPr>
        <w:t>validValues</w:t>
      </w:r>
      <w:r w:rsidRPr="00022EC1">
        <w:rPr>
          <w:rFonts w:ascii="Arial" w:hAnsi="Arial" w:cs="Arial"/>
          <w:sz w:val="20"/>
          <w:szCs w:val="20"/>
        </w:rPr>
        <w:t>: List of valid values for this attribute</w:t>
      </w:r>
    </w:p>
    <w:p w:rsidR="00967339" w:rsidRDefault="00DE2AC9" w:rsidP="00041CCE">
      <w:pPr>
        <w:pStyle w:val="ListParagraph"/>
        <w:numPr>
          <w:ilvl w:val="0"/>
          <w:numId w:val="10"/>
        </w:numPr>
        <w:spacing w:after="0" w:line="360" w:lineRule="auto"/>
        <w:rPr>
          <w:rFonts w:ascii="Arial" w:hAnsi="Arial" w:cs="Arial"/>
          <w:sz w:val="20"/>
          <w:szCs w:val="20"/>
        </w:rPr>
      </w:pPr>
      <w:r w:rsidRPr="00E744A3">
        <w:rPr>
          <w:rFonts w:ascii="Arial" w:hAnsi="Arial" w:cs="Arial"/>
          <w:b/>
          <w:sz w:val="20"/>
          <w:szCs w:val="20"/>
        </w:rPr>
        <w:t>ruleEnabled</w:t>
      </w:r>
      <w:r w:rsidRPr="00022EC1">
        <w:rPr>
          <w:rFonts w:ascii="Arial" w:hAnsi="Arial" w:cs="Arial"/>
          <w:sz w:val="20"/>
          <w:szCs w:val="20"/>
        </w:rPr>
        <w:t>: Flag to indicate if this rule is enabled or not. Valid values are “true” or “false”. If value is set to “false”, this rule will not be evaluated during validation process.</w:t>
      </w:r>
    </w:p>
    <w:p w:rsidR="00DE2AC9" w:rsidRPr="00967339" w:rsidRDefault="00DE2AC9" w:rsidP="00041CCE">
      <w:pPr>
        <w:pStyle w:val="ListParagraph"/>
        <w:numPr>
          <w:ilvl w:val="0"/>
          <w:numId w:val="10"/>
        </w:numPr>
        <w:spacing w:after="0" w:line="360" w:lineRule="auto"/>
        <w:rPr>
          <w:rFonts w:ascii="Arial" w:hAnsi="Arial" w:cs="Arial"/>
          <w:sz w:val="20"/>
          <w:szCs w:val="20"/>
        </w:rPr>
      </w:pPr>
      <w:r w:rsidRPr="00967339">
        <w:rPr>
          <w:rFonts w:ascii="Arial" w:hAnsi="Arial" w:cs="Arial"/>
          <w:b/>
          <w:sz w:val="20"/>
          <w:szCs w:val="20"/>
        </w:rPr>
        <w:t>DOC</w:t>
      </w:r>
      <w:r w:rsidRPr="00967339">
        <w:rPr>
          <w:rFonts w:ascii="Arial" w:hAnsi="Arial" w:cs="Arial"/>
          <w:sz w:val="20"/>
          <w:szCs w:val="20"/>
        </w:rPr>
        <w:t>: Division name applicable. Any registered user account is assigned one DOC in the system.  Any specific DOC dependent rules may be attached and activated.</w:t>
      </w:r>
    </w:p>
    <w:sectPr w:rsidR="00DE2AC9" w:rsidRPr="0096733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424" w:rsidRDefault="00243424" w:rsidP="001000FD">
      <w:pPr>
        <w:spacing w:after="0" w:line="240" w:lineRule="auto"/>
      </w:pPr>
      <w:r>
        <w:separator/>
      </w:r>
    </w:p>
  </w:endnote>
  <w:endnote w:type="continuationSeparator" w:id="0">
    <w:p w:rsidR="00243424" w:rsidRDefault="00243424" w:rsidP="0010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29423"/>
      <w:docPartObj>
        <w:docPartGallery w:val="Page Numbers (Bottom of Page)"/>
        <w:docPartUnique/>
      </w:docPartObj>
    </w:sdtPr>
    <w:sdtEndPr>
      <w:rPr>
        <w:color w:val="7F7F7F" w:themeColor="background1" w:themeShade="7F"/>
        <w:spacing w:val="60"/>
      </w:rPr>
    </w:sdtEndPr>
    <w:sdtContent>
      <w:p w:rsidR="000D4961" w:rsidRDefault="000D4961" w:rsidP="00711D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66F3">
          <w:rPr>
            <w:noProof/>
          </w:rPr>
          <w:t>2</w:t>
        </w:r>
        <w:r>
          <w:rPr>
            <w:noProof/>
          </w:rPr>
          <w:fldChar w:fldCharType="end"/>
        </w:r>
        <w:r>
          <w:t xml:space="preserve"> | </w:t>
        </w:r>
        <w:r>
          <w:rPr>
            <w:color w:val="7F7F7F" w:themeColor="background1" w:themeShade="7F"/>
            <w:spacing w:val="60"/>
          </w:rPr>
          <w:t>Page</w:t>
        </w:r>
      </w:p>
    </w:sdtContent>
  </w:sdt>
  <w:p w:rsidR="000D4961" w:rsidRDefault="00243424" w:rsidP="00711D86">
    <w:pPr>
      <w:pStyle w:val="Footer"/>
    </w:pPr>
    <w:sdt>
      <w:sdtPr>
        <w:alias w:val="Title"/>
        <w:tag w:val=""/>
        <w:id w:val="-1951229277"/>
        <w:placeholder>
          <w:docPart w:val="F00C5AA067384690868C306E2568012D"/>
        </w:placeholder>
        <w:dataBinding w:prefixMappings="xmlns:ns0='http://purl.org/dc/elements/1.1/' xmlns:ns1='http://schemas.openxmlformats.org/package/2006/metadata/core-properties' " w:xpath="/ns1:coreProperties[1]/ns0:title[1]" w:storeItemID="{6C3C8BC8-F283-45AE-878A-BAB7291924A1}"/>
        <w:text/>
      </w:sdtPr>
      <w:sdtEndPr/>
      <w:sdtContent>
        <w:r w:rsidR="000D4961">
          <w:t>HPC DME Getting Started: DOC Group Admins</w:t>
        </w:r>
      </w:sdtContent>
    </w:sdt>
  </w:p>
  <w:p w:rsidR="000D4961" w:rsidRDefault="000D4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424" w:rsidRDefault="00243424" w:rsidP="001000FD">
      <w:pPr>
        <w:spacing w:after="0" w:line="240" w:lineRule="auto"/>
      </w:pPr>
      <w:r>
        <w:separator/>
      </w:r>
    </w:p>
  </w:footnote>
  <w:footnote w:type="continuationSeparator" w:id="0">
    <w:p w:rsidR="00243424" w:rsidRDefault="00243424" w:rsidP="00100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961" w:rsidRDefault="00243424">
    <w:pPr>
      <w:pStyle w:val="Header"/>
    </w:pPr>
    <w:sdt>
      <w:sdtPr>
        <w:alias w:val="Title"/>
        <w:tag w:val=""/>
        <w:id w:val="-333765751"/>
        <w:placeholder>
          <w:docPart w:val="10BEE091321F4A5A91A74E58990AEE6C"/>
        </w:placeholder>
        <w:dataBinding w:prefixMappings="xmlns:ns0='http://purl.org/dc/elements/1.1/' xmlns:ns1='http://schemas.openxmlformats.org/package/2006/metadata/core-properties' " w:xpath="/ns1:coreProperties[1]/ns0:title[1]" w:storeItemID="{6C3C8BC8-F283-45AE-878A-BAB7291924A1}"/>
        <w:text/>
      </w:sdtPr>
      <w:sdtEndPr/>
      <w:sdtContent>
        <w:r w:rsidR="000D4961">
          <w:t>HPC DME Getting Started: DOC Group Admins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3852"/>
    <w:multiLevelType w:val="hybridMultilevel"/>
    <w:tmpl w:val="1854C1C8"/>
    <w:lvl w:ilvl="0" w:tplc="BBD6AD7A">
      <w:start w:val="1"/>
      <w:numFmt w:val="decimal"/>
      <w:lvlText w:val="%1."/>
      <w:lvlJc w:val="left"/>
      <w:pPr>
        <w:ind w:left="360" w:hanging="360"/>
      </w:pPr>
      <w:rPr>
        <w:rFonts w:ascii="Arial" w:hAnsi="Arial" w:cs="Arial" w:hint="default"/>
        <w:sz w:val="20"/>
      </w:rPr>
    </w:lvl>
    <w:lvl w:ilvl="1" w:tplc="B6CA03F2">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A6F10"/>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D04F8"/>
    <w:multiLevelType w:val="hybridMultilevel"/>
    <w:tmpl w:val="D682DCD4"/>
    <w:lvl w:ilvl="0" w:tplc="7036658C">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521CAA"/>
    <w:multiLevelType w:val="hybridMultilevel"/>
    <w:tmpl w:val="BD9A599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1A63EA"/>
    <w:multiLevelType w:val="hybridMultilevel"/>
    <w:tmpl w:val="96E44352"/>
    <w:lvl w:ilvl="0" w:tplc="B6FC6704">
      <w:start w:val="1"/>
      <w:numFmt w:val="decimal"/>
      <w:lvlText w:val="%1."/>
      <w:lvlJc w:val="left"/>
      <w:pPr>
        <w:ind w:left="36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D5F2B"/>
    <w:multiLevelType w:val="hybridMultilevel"/>
    <w:tmpl w:val="E98C255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C73D10"/>
    <w:multiLevelType w:val="hybridMultilevel"/>
    <w:tmpl w:val="EAB84B10"/>
    <w:lvl w:ilvl="0" w:tplc="0409001B">
      <w:start w:val="1"/>
      <w:numFmt w:val="lowerRoman"/>
      <w:lvlText w:val="%1."/>
      <w:lvlJc w:val="right"/>
      <w:pPr>
        <w:ind w:left="360" w:hanging="360"/>
      </w:pPr>
      <w:rPr>
        <w:rFonts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7C7E7A"/>
    <w:multiLevelType w:val="hybridMultilevel"/>
    <w:tmpl w:val="94C845E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B5670A"/>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53289F"/>
    <w:multiLevelType w:val="hybridMultilevel"/>
    <w:tmpl w:val="BD9A599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5"/>
  </w:num>
  <w:num w:numId="4">
    <w:abstractNumId w:val="2"/>
  </w:num>
  <w:num w:numId="5">
    <w:abstractNumId w:val="4"/>
  </w:num>
  <w:num w:numId="6">
    <w:abstractNumId w:val="7"/>
  </w:num>
  <w:num w:numId="7">
    <w:abstractNumId w:val="6"/>
  </w:num>
  <w:num w:numId="8">
    <w:abstractNumId w:val="0"/>
  </w:num>
  <w:num w:numId="9">
    <w:abstractNumId w:val="9"/>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Zhengwu (NIH/NCI) [C]">
    <w15:presenceInfo w15:providerId="AD" w15:userId="S-1-5-21-12604286-656692736-1848903544-493398"/>
  </w15:person>
  <w15:person w15:author="Liu, William (NIH/NCI) [C]">
    <w15:presenceInfo w15:providerId="AD" w15:userId="S-1-5-21-12604286-656692736-1848903544-838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F"/>
    <w:rsid w:val="00022EC1"/>
    <w:rsid w:val="0002652A"/>
    <w:rsid w:val="000278B6"/>
    <w:rsid w:val="00030756"/>
    <w:rsid w:val="00041CCE"/>
    <w:rsid w:val="00053345"/>
    <w:rsid w:val="00053E31"/>
    <w:rsid w:val="0007645C"/>
    <w:rsid w:val="000A2937"/>
    <w:rsid w:val="000A4E10"/>
    <w:rsid w:val="000B59A7"/>
    <w:rsid w:val="000D27AE"/>
    <w:rsid w:val="000D4961"/>
    <w:rsid w:val="000D57A7"/>
    <w:rsid w:val="000F2600"/>
    <w:rsid w:val="000F41DC"/>
    <w:rsid w:val="000F7C6D"/>
    <w:rsid w:val="001000FD"/>
    <w:rsid w:val="00111786"/>
    <w:rsid w:val="00137495"/>
    <w:rsid w:val="00175CA0"/>
    <w:rsid w:val="00196557"/>
    <w:rsid w:val="001E1E1A"/>
    <w:rsid w:val="001E29D2"/>
    <w:rsid w:val="002103E3"/>
    <w:rsid w:val="00214F8F"/>
    <w:rsid w:val="00221E42"/>
    <w:rsid w:val="00243424"/>
    <w:rsid w:val="00246B14"/>
    <w:rsid w:val="00267021"/>
    <w:rsid w:val="002701F2"/>
    <w:rsid w:val="002815BC"/>
    <w:rsid w:val="00290313"/>
    <w:rsid w:val="002941F1"/>
    <w:rsid w:val="00296032"/>
    <w:rsid w:val="002971C3"/>
    <w:rsid w:val="002D2B0B"/>
    <w:rsid w:val="002D4B04"/>
    <w:rsid w:val="002D57A1"/>
    <w:rsid w:val="002D7E55"/>
    <w:rsid w:val="002E56C7"/>
    <w:rsid w:val="002F5474"/>
    <w:rsid w:val="00303A28"/>
    <w:rsid w:val="00343106"/>
    <w:rsid w:val="003538F5"/>
    <w:rsid w:val="00383B49"/>
    <w:rsid w:val="0039046D"/>
    <w:rsid w:val="00393B57"/>
    <w:rsid w:val="00395EB6"/>
    <w:rsid w:val="003A2E14"/>
    <w:rsid w:val="003B0A70"/>
    <w:rsid w:val="003B2AD8"/>
    <w:rsid w:val="003C0BBF"/>
    <w:rsid w:val="003E2163"/>
    <w:rsid w:val="00437E0F"/>
    <w:rsid w:val="004440A9"/>
    <w:rsid w:val="00465462"/>
    <w:rsid w:val="00471A5F"/>
    <w:rsid w:val="004C1368"/>
    <w:rsid w:val="004C3803"/>
    <w:rsid w:val="004E0689"/>
    <w:rsid w:val="004E07B0"/>
    <w:rsid w:val="004F3CF8"/>
    <w:rsid w:val="004F7E55"/>
    <w:rsid w:val="00513117"/>
    <w:rsid w:val="00542347"/>
    <w:rsid w:val="0055165A"/>
    <w:rsid w:val="00555A34"/>
    <w:rsid w:val="00567CCF"/>
    <w:rsid w:val="00587975"/>
    <w:rsid w:val="00594704"/>
    <w:rsid w:val="00595197"/>
    <w:rsid w:val="005B623F"/>
    <w:rsid w:val="005C0F3C"/>
    <w:rsid w:val="005C4D4C"/>
    <w:rsid w:val="005D1AEB"/>
    <w:rsid w:val="005D4A34"/>
    <w:rsid w:val="005D60FA"/>
    <w:rsid w:val="005F16E5"/>
    <w:rsid w:val="00601BD1"/>
    <w:rsid w:val="006135EF"/>
    <w:rsid w:val="00633493"/>
    <w:rsid w:val="006372FC"/>
    <w:rsid w:val="006402AB"/>
    <w:rsid w:val="0066538B"/>
    <w:rsid w:val="006674C6"/>
    <w:rsid w:val="00670AC6"/>
    <w:rsid w:val="0067220F"/>
    <w:rsid w:val="006A31B1"/>
    <w:rsid w:val="006A6DB7"/>
    <w:rsid w:val="006B401F"/>
    <w:rsid w:val="006D3CBE"/>
    <w:rsid w:val="006D42CD"/>
    <w:rsid w:val="006E5AF8"/>
    <w:rsid w:val="007006E0"/>
    <w:rsid w:val="00703926"/>
    <w:rsid w:val="00711D86"/>
    <w:rsid w:val="007307A0"/>
    <w:rsid w:val="00736082"/>
    <w:rsid w:val="007472AD"/>
    <w:rsid w:val="00760F2F"/>
    <w:rsid w:val="00777445"/>
    <w:rsid w:val="00781611"/>
    <w:rsid w:val="0078369A"/>
    <w:rsid w:val="00786AAD"/>
    <w:rsid w:val="007926C6"/>
    <w:rsid w:val="00793912"/>
    <w:rsid w:val="007B4C3E"/>
    <w:rsid w:val="007B4D3E"/>
    <w:rsid w:val="007E39D4"/>
    <w:rsid w:val="007F5B59"/>
    <w:rsid w:val="0080228A"/>
    <w:rsid w:val="00824C20"/>
    <w:rsid w:val="00830A1B"/>
    <w:rsid w:val="00836F77"/>
    <w:rsid w:val="00840BD0"/>
    <w:rsid w:val="008416FD"/>
    <w:rsid w:val="00863D7B"/>
    <w:rsid w:val="008B6809"/>
    <w:rsid w:val="008C00F0"/>
    <w:rsid w:val="008C4F6E"/>
    <w:rsid w:val="008C7178"/>
    <w:rsid w:val="00902D0A"/>
    <w:rsid w:val="00927980"/>
    <w:rsid w:val="009354B1"/>
    <w:rsid w:val="009426C5"/>
    <w:rsid w:val="0094743C"/>
    <w:rsid w:val="00947D1C"/>
    <w:rsid w:val="00966613"/>
    <w:rsid w:val="00967339"/>
    <w:rsid w:val="009805C6"/>
    <w:rsid w:val="00984DE4"/>
    <w:rsid w:val="009907B7"/>
    <w:rsid w:val="00993F1E"/>
    <w:rsid w:val="009A4563"/>
    <w:rsid w:val="009B4557"/>
    <w:rsid w:val="009B72C7"/>
    <w:rsid w:val="009B7BC4"/>
    <w:rsid w:val="009E7CE1"/>
    <w:rsid w:val="00A33E8C"/>
    <w:rsid w:val="00A34CB0"/>
    <w:rsid w:val="00A405B9"/>
    <w:rsid w:val="00A441F4"/>
    <w:rsid w:val="00A76F6B"/>
    <w:rsid w:val="00A831AE"/>
    <w:rsid w:val="00A929F8"/>
    <w:rsid w:val="00AA2538"/>
    <w:rsid w:val="00AB61E7"/>
    <w:rsid w:val="00AE5F1E"/>
    <w:rsid w:val="00B150E3"/>
    <w:rsid w:val="00B23082"/>
    <w:rsid w:val="00B2670A"/>
    <w:rsid w:val="00B3543A"/>
    <w:rsid w:val="00B43066"/>
    <w:rsid w:val="00B80BB2"/>
    <w:rsid w:val="00BA416A"/>
    <w:rsid w:val="00BE53F1"/>
    <w:rsid w:val="00C072BC"/>
    <w:rsid w:val="00C21592"/>
    <w:rsid w:val="00C31FD4"/>
    <w:rsid w:val="00C3284C"/>
    <w:rsid w:val="00C3514B"/>
    <w:rsid w:val="00C44AD9"/>
    <w:rsid w:val="00C5020F"/>
    <w:rsid w:val="00C55098"/>
    <w:rsid w:val="00C61144"/>
    <w:rsid w:val="00C80309"/>
    <w:rsid w:val="00C82D37"/>
    <w:rsid w:val="00CA31A5"/>
    <w:rsid w:val="00CA5AF3"/>
    <w:rsid w:val="00CC5EB9"/>
    <w:rsid w:val="00CD560E"/>
    <w:rsid w:val="00CF7F3F"/>
    <w:rsid w:val="00D00607"/>
    <w:rsid w:val="00D00C72"/>
    <w:rsid w:val="00D359CB"/>
    <w:rsid w:val="00D50B68"/>
    <w:rsid w:val="00D71E80"/>
    <w:rsid w:val="00D752F5"/>
    <w:rsid w:val="00D87898"/>
    <w:rsid w:val="00D979D6"/>
    <w:rsid w:val="00DA0FF5"/>
    <w:rsid w:val="00DA68E9"/>
    <w:rsid w:val="00DB6CB1"/>
    <w:rsid w:val="00DC4D51"/>
    <w:rsid w:val="00DC66F3"/>
    <w:rsid w:val="00DC70B7"/>
    <w:rsid w:val="00DD2D36"/>
    <w:rsid w:val="00DD37FF"/>
    <w:rsid w:val="00DE1096"/>
    <w:rsid w:val="00DE1A7F"/>
    <w:rsid w:val="00DE2AC9"/>
    <w:rsid w:val="00DF072F"/>
    <w:rsid w:val="00DF08AB"/>
    <w:rsid w:val="00E02021"/>
    <w:rsid w:val="00E07A2C"/>
    <w:rsid w:val="00E24803"/>
    <w:rsid w:val="00E355DB"/>
    <w:rsid w:val="00E53EC2"/>
    <w:rsid w:val="00E54B64"/>
    <w:rsid w:val="00E744A3"/>
    <w:rsid w:val="00E754AA"/>
    <w:rsid w:val="00E760F5"/>
    <w:rsid w:val="00E94AF7"/>
    <w:rsid w:val="00ED3E35"/>
    <w:rsid w:val="00ED6EBE"/>
    <w:rsid w:val="00ED7D4B"/>
    <w:rsid w:val="00EE23B7"/>
    <w:rsid w:val="00EF3950"/>
    <w:rsid w:val="00F07FBC"/>
    <w:rsid w:val="00F21AAA"/>
    <w:rsid w:val="00F24A39"/>
    <w:rsid w:val="00F316F4"/>
    <w:rsid w:val="00F3770A"/>
    <w:rsid w:val="00F50A76"/>
    <w:rsid w:val="00F61A99"/>
    <w:rsid w:val="00F65677"/>
    <w:rsid w:val="00F70353"/>
    <w:rsid w:val="00F718D9"/>
    <w:rsid w:val="00F7321F"/>
    <w:rsid w:val="00F74489"/>
    <w:rsid w:val="00F946B9"/>
    <w:rsid w:val="00FA41DD"/>
    <w:rsid w:val="00FB2EA9"/>
    <w:rsid w:val="00FC60D4"/>
    <w:rsid w:val="00FD5620"/>
    <w:rsid w:val="00FF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2B156"/>
  <w15:chartTrackingRefBased/>
  <w15:docId w15:val="{2F4F141B-26B6-44DF-8B34-354F096F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7AE"/>
  </w:style>
  <w:style w:type="paragraph" w:styleId="Heading1">
    <w:name w:val="heading 1"/>
    <w:basedOn w:val="Normal"/>
    <w:next w:val="Normal"/>
    <w:link w:val="Heading1Char"/>
    <w:uiPriority w:val="9"/>
    <w:qFormat/>
    <w:rsid w:val="00DE1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1F2"/>
    <w:pPr>
      <w:keepNext/>
      <w:keepLines/>
      <w:spacing w:before="40" w:after="0"/>
      <w:outlineLvl w:val="1"/>
    </w:pPr>
    <w:rPr>
      <w:rFonts w:ascii="Arial" w:eastAsiaTheme="majorEastAsia" w:hAnsi="Arial" w:cs="Arial"/>
      <w:b/>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A7F"/>
    <w:pPr>
      <w:ind w:left="720"/>
      <w:contextualSpacing/>
    </w:pPr>
  </w:style>
  <w:style w:type="character" w:styleId="Hyperlink">
    <w:name w:val="Hyperlink"/>
    <w:basedOn w:val="DefaultParagraphFont"/>
    <w:uiPriority w:val="99"/>
    <w:unhideWhenUsed/>
    <w:rsid w:val="00ED7D4B"/>
    <w:rPr>
      <w:color w:val="0563C1" w:themeColor="hyperlink"/>
      <w:u w:val="single"/>
    </w:rPr>
  </w:style>
  <w:style w:type="character" w:styleId="UnresolvedMention">
    <w:name w:val="Unresolved Mention"/>
    <w:basedOn w:val="DefaultParagraphFont"/>
    <w:uiPriority w:val="99"/>
    <w:semiHidden/>
    <w:unhideWhenUsed/>
    <w:rsid w:val="00ED7D4B"/>
    <w:rPr>
      <w:color w:val="808080"/>
      <w:shd w:val="clear" w:color="auto" w:fill="E6E6E6"/>
    </w:rPr>
  </w:style>
  <w:style w:type="paragraph" w:styleId="Header">
    <w:name w:val="header"/>
    <w:basedOn w:val="Normal"/>
    <w:link w:val="HeaderChar"/>
    <w:uiPriority w:val="99"/>
    <w:unhideWhenUsed/>
    <w:rsid w:val="0010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FD"/>
  </w:style>
  <w:style w:type="paragraph" w:styleId="Footer">
    <w:name w:val="footer"/>
    <w:basedOn w:val="Normal"/>
    <w:link w:val="FooterChar"/>
    <w:uiPriority w:val="99"/>
    <w:unhideWhenUsed/>
    <w:rsid w:val="0010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FD"/>
  </w:style>
  <w:style w:type="character" w:styleId="PlaceholderText">
    <w:name w:val="Placeholder Text"/>
    <w:basedOn w:val="DefaultParagraphFont"/>
    <w:uiPriority w:val="99"/>
    <w:semiHidden/>
    <w:rsid w:val="00711D86"/>
    <w:rPr>
      <w:color w:val="808080"/>
    </w:rPr>
  </w:style>
  <w:style w:type="table" w:styleId="TableGrid">
    <w:name w:val="Table Grid"/>
    <w:basedOn w:val="TableNormal"/>
    <w:uiPriority w:val="39"/>
    <w:rsid w:val="003C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2AD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701F2"/>
    <w:rPr>
      <w:rFonts w:ascii="Arial" w:eastAsiaTheme="majorEastAsia" w:hAnsi="Arial" w:cs="Arial"/>
      <w:b/>
      <w:sz w:val="24"/>
      <w:szCs w:val="26"/>
      <w:u w:val="single"/>
    </w:rPr>
  </w:style>
  <w:style w:type="paragraph" w:customStyle="1" w:styleId="custom-level2-heading">
    <w:name w:val="custom-level2-heading"/>
    <w:basedOn w:val="Heading2"/>
    <w:link w:val="custom-level2-headingChar"/>
    <w:qFormat/>
    <w:rsid w:val="00F74489"/>
    <w:rPr>
      <w:b w:val="0"/>
    </w:rPr>
  </w:style>
  <w:style w:type="character" w:customStyle="1" w:styleId="custom-level2-headingChar">
    <w:name w:val="custom-level2-heading Char"/>
    <w:basedOn w:val="Heading2Char"/>
    <w:link w:val="custom-level2-heading"/>
    <w:rsid w:val="00F74489"/>
    <w:rPr>
      <w:rFonts w:ascii="Arial" w:eastAsiaTheme="majorEastAsia" w:hAnsi="Arial" w:cs="Arial"/>
      <w:b w:val="0"/>
      <w:color w:val="2F5496" w:themeColor="accent1" w:themeShade="BF"/>
      <w:sz w:val="24"/>
      <w:szCs w:val="26"/>
      <w:u w:val="single"/>
    </w:rPr>
  </w:style>
  <w:style w:type="paragraph" w:customStyle="1" w:styleId="custom-lev2-heading">
    <w:name w:val="custom-lev2-heading"/>
    <w:basedOn w:val="Heading2"/>
    <w:link w:val="custom-lev2-headingChar"/>
    <w:qFormat/>
    <w:rsid w:val="00395EB6"/>
    <w:rPr>
      <w:b w:val="0"/>
    </w:rPr>
  </w:style>
  <w:style w:type="character" w:customStyle="1" w:styleId="custom-lev2-headingChar">
    <w:name w:val="custom-lev2-heading Char"/>
    <w:basedOn w:val="Heading2Char"/>
    <w:link w:val="custom-lev2-heading"/>
    <w:rsid w:val="00395EB6"/>
    <w:rPr>
      <w:rFonts w:ascii="Arial" w:eastAsiaTheme="majorEastAsia" w:hAnsi="Arial" w:cs="Arial"/>
      <w:b w:val="0"/>
      <w:sz w:val="24"/>
      <w:szCs w:val="26"/>
      <w:u w:val="single"/>
    </w:rPr>
  </w:style>
  <w:style w:type="paragraph" w:styleId="BalloonText">
    <w:name w:val="Balloon Text"/>
    <w:basedOn w:val="Normal"/>
    <w:link w:val="BalloonTextChar"/>
    <w:uiPriority w:val="99"/>
    <w:semiHidden/>
    <w:unhideWhenUsed/>
    <w:rsid w:val="00B80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B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90742">
      <w:bodyDiv w:val="1"/>
      <w:marLeft w:val="0"/>
      <w:marRight w:val="0"/>
      <w:marTop w:val="0"/>
      <w:marBottom w:val="0"/>
      <w:divBdr>
        <w:top w:val="none" w:sz="0" w:space="0" w:color="auto"/>
        <w:left w:val="none" w:sz="0" w:space="0" w:color="auto"/>
        <w:bottom w:val="none" w:sz="0" w:space="0" w:color="auto"/>
        <w:right w:val="none" w:sz="0" w:space="0" w:color="auto"/>
      </w:divBdr>
    </w:div>
    <w:div w:id="20056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raw/master/doc/guides/HPC_User_Guide.docx"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0C5AA067384690868C306E2568012D"/>
        <w:category>
          <w:name w:val="General"/>
          <w:gallery w:val="placeholder"/>
        </w:category>
        <w:types>
          <w:type w:val="bbPlcHdr"/>
        </w:types>
        <w:behaviors>
          <w:behavior w:val="content"/>
        </w:behaviors>
        <w:guid w:val="{79513A4E-105B-4B3C-A3DE-F254623A682A}"/>
      </w:docPartPr>
      <w:docPartBody>
        <w:p w:rsidR="002B73D6" w:rsidRDefault="002B73D6" w:rsidP="002B73D6">
          <w:pPr>
            <w:pStyle w:val="F00C5AA067384690868C306E2568012D"/>
          </w:pPr>
          <w:r w:rsidRPr="00554495">
            <w:rPr>
              <w:rStyle w:val="PlaceholderText"/>
            </w:rPr>
            <w:t>[Title]</w:t>
          </w:r>
        </w:p>
      </w:docPartBody>
    </w:docPart>
    <w:docPart>
      <w:docPartPr>
        <w:name w:val="10BEE091321F4A5A91A74E58990AEE6C"/>
        <w:category>
          <w:name w:val="General"/>
          <w:gallery w:val="placeholder"/>
        </w:category>
        <w:types>
          <w:type w:val="bbPlcHdr"/>
        </w:types>
        <w:behaviors>
          <w:behavior w:val="content"/>
        </w:behaviors>
        <w:guid w:val="{5F450D39-A580-4B67-91EF-AAB9DB2B5737}"/>
      </w:docPartPr>
      <w:docPartBody>
        <w:p w:rsidR="002B73D6" w:rsidRDefault="002B73D6">
          <w:r w:rsidRPr="005544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D6"/>
    <w:rsid w:val="00186CA5"/>
    <w:rsid w:val="002B73D6"/>
    <w:rsid w:val="006D7818"/>
    <w:rsid w:val="007544F6"/>
    <w:rsid w:val="00843022"/>
    <w:rsid w:val="009D3A9A"/>
    <w:rsid w:val="00BD3145"/>
    <w:rsid w:val="00E4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3D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3D6"/>
    <w:rPr>
      <w:color w:val="808080"/>
    </w:rPr>
  </w:style>
  <w:style w:type="paragraph" w:customStyle="1" w:styleId="630D3335B6994BDA96B51B3B3BF3FBAC">
    <w:name w:val="630D3335B6994BDA96B51B3B3BF3FBAC"/>
    <w:rsid w:val="002B73D6"/>
  </w:style>
  <w:style w:type="paragraph" w:customStyle="1" w:styleId="A738E30DC55040018DBCC1AE86E4907C">
    <w:name w:val="A738E30DC55040018DBCC1AE86E4907C"/>
    <w:rsid w:val="002B73D6"/>
  </w:style>
  <w:style w:type="paragraph" w:customStyle="1" w:styleId="F9780FE8B9924D3C8A36C3EF8B92346F">
    <w:name w:val="F9780FE8B9924D3C8A36C3EF8B92346F"/>
    <w:rsid w:val="002B73D6"/>
  </w:style>
  <w:style w:type="paragraph" w:customStyle="1" w:styleId="4A3512B5373347CF84E006E32B2032D5">
    <w:name w:val="4A3512B5373347CF84E006E32B2032D5"/>
    <w:rsid w:val="002B73D6"/>
  </w:style>
  <w:style w:type="paragraph" w:customStyle="1" w:styleId="551ED795F31F4A5F828FF9D25856CD6F">
    <w:name w:val="551ED795F31F4A5F828FF9D25856CD6F"/>
    <w:rsid w:val="002B73D6"/>
  </w:style>
  <w:style w:type="paragraph" w:customStyle="1" w:styleId="CCA3A5AE255C428B8EE7C4977C55A48F">
    <w:name w:val="CCA3A5AE255C428B8EE7C4977C55A48F"/>
    <w:rsid w:val="002B73D6"/>
  </w:style>
  <w:style w:type="paragraph" w:customStyle="1" w:styleId="F00C5AA067384690868C306E2568012D">
    <w:name w:val="F00C5AA067384690868C306E2568012D"/>
    <w:rsid w:val="002B7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63502-A402-4A6C-9F9A-F50F8275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HPC DME Getting Started: DOC Group Admins</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DME Getting Started: DOC Group Admins</dc:title>
  <dc:subject/>
  <dc:creator>Liu, William (NIH/NCI) [C]</dc:creator>
  <cp:keywords/>
  <dc:description/>
  <cp:lastModifiedBy>Liu, William (NIH/NCI) [C]</cp:lastModifiedBy>
  <cp:revision>11</cp:revision>
  <dcterms:created xsi:type="dcterms:W3CDTF">2018-01-09T19:03:00Z</dcterms:created>
  <dcterms:modified xsi:type="dcterms:W3CDTF">2018-01-09T19:42:00Z</dcterms:modified>
</cp:coreProperties>
</file>