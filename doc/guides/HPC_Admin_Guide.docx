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B15841"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6B93ABEC" w14:textId="77777777" w:rsidR="00D31D5B" w:rsidRPr="00C36099" w:rsidRDefault="00D31D5B">
      <w:pPr>
        <w:pStyle w:val="TitleCover"/>
        <w:spacing w:after="240"/>
        <w:jc w:val="right"/>
        <w:rPr>
          <w:rFonts w:ascii="Arial" w:hAnsi="Arial" w:cs="Arial"/>
          <w:sz w:val="24"/>
          <w:szCs w:val="24"/>
        </w:rPr>
      </w:pPr>
    </w:p>
    <w:p w14:paraId="1B3775AC" w14:textId="77777777" w:rsidR="00D31D5B" w:rsidRPr="00C36099" w:rsidRDefault="00D31D5B">
      <w:pPr>
        <w:pStyle w:val="TitleCover"/>
        <w:spacing w:after="240"/>
        <w:jc w:val="right"/>
        <w:rPr>
          <w:rFonts w:ascii="Arial" w:hAnsi="Arial" w:cs="Arial"/>
          <w:sz w:val="24"/>
          <w:szCs w:val="24"/>
        </w:rPr>
      </w:pPr>
    </w:p>
    <w:p w14:paraId="39AA018E" w14:textId="77777777" w:rsidR="00D31D5B" w:rsidRPr="00C36099" w:rsidRDefault="00D31D5B">
      <w:pPr>
        <w:pStyle w:val="TitleCover"/>
        <w:spacing w:after="240"/>
        <w:jc w:val="right"/>
        <w:rPr>
          <w:rFonts w:ascii="Arial" w:hAnsi="Arial" w:cs="Arial"/>
          <w:sz w:val="24"/>
          <w:szCs w:val="24"/>
        </w:rPr>
      </w:pPr>
    </w:p>
    <w:p w14:paraId="4A0A75A8" w14:textId="77777777" w:rsidR="00D31D5B" w:rsidRPr="00C36099" w:rsidRDefault="00D31D5B">
      <w:pPr>
        <w:rPr>
          <w:rFonts w:ascii="Arial" w:hAnsi="Arial" w:cs="Arial"/>
        </w:rPr>
      </w:pPr>
    </w:p>
    <w:p w14:paraId="0E509C67"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458CE440" w14:textId="77777777" w:rsidR="00D34EC0" w:rsidRPr="00C36099" w:rsidRDefault="00D322A6" w:rsidP="00D34EC0">
      <w:pPr>
        <w:pStyle w:val="Title"/>
        <w:pBdr>
          <w:bottom w:val="single" w:sz="4" w:space="1" w:color="auto"/>
        </w:pBdr>
        <w:jc w:val="right"/>
        <w:rPr>
          <w:rFonts w:ascii="Arial" w:hAnsi="Arial" w:cs="Arial"/>
          <w:sz w:val="24"/>
        </w:rPr>
      </w:pPr>
      <w:r>
        <w:rPr>
          <w:rFonts w:ascii="Arial" w:hAnsi="Arial" w:cs="Arial"/>
          <w:sz w:val="24"/>
        </w:rPr>
        <w:t>admin</w:t>
      </w:r>
      <w:r w:rsidR="0032200B">
        <w:rPr>
          <w:rFonts w:ascii="Arial" w:hAnsi="Arial" w:cs="Arial"/>
          <w:sz w:val="24"/>
        </w:rPr>
        <w:t>ISTRATION</w:t>
      </w:r>
      <w:r w:rsidR="003B3430" w:rsidRPr="00C36099">
        <w:rPr>
          <w:rFonts w:ascii="Arial" w:hAnsi="Arial" w:cs="Arial"/>
          <w:sz w:val="24"/>
        </w:rPr>
        <w:t xml:space="preserve"> guide</w:t>
      </w:r>
    </w:p>
    <w:p w14:paraId="491D3401" w14:textId="78E46D65"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C61BDA">
        <w:rPr>
          <w:rFonts w:ascii="Arial" w:hAnsi="Arial" w:cs="Arial"/>
          <w:i/>
          <w:sz w:val="24"/>
          <w:szCs w:val="24"/>
        </w:rPr>
        <w:t>1.</w:t>
      </w:r>
      <w:r w:rsidR="00130994">
        <w:rPr>
          <w:rFonts w:ascii="Arial" w:hAnsi="Arial" w:cs="Arial"/>
          <w:i/>
          <w:sz w:val="24"/>
          <w:szCs w:val="24"/>
        </w:rPr>
        <w:t>4.1</w:t>
      </w:r>
    </w:p>
    <w:p w14:paraId="0060F285" w14:textId="6335A2C3" w:rsidR="00D31D5B" w:rsidRPr="00C36099" w:rsidRDefault="00142F04">
      <w:pPr>
        <w:pStyle w:val="StyleSubtitleCover2TopNoborder"/>
        <w:rPr>
          <w:rFonts w:ascii="Arial" w:hAnsi="Arial" w:cs="Arial"/>
          <w:sz w:val="24"/>
          <w:szCs w:val="24"/>
        </w:rPr>
      </w:pPr>
      <w:r>
        <w:rPr>
          <w:rFonts w:ascii="Arial" w:hAnsi="Arial" w:cs="Arial"/>
          <w:i/>
          <w:sz w:val="24"/>
          <w:szCs w:val="24"/>
        </w:rPr>
        <w:t>1</w:t>
      </w:r>
      <w:r w:rsidR="00D17D4D">
        <w:rPr>
          <w:rFonts w:ascii="Arial" w:hAnsi="Arial" w:cs="Arial"/>
          <w:i/>
          <w:sz w:val="24"/>
          <w:szCs w:val="24"/>
        </w:rPr>
        <w:t>1</w:t>
      </w:r>
      <w:r w:rsidR="001E6463">
        <w:rPr>
          <w:rFonts w:ascii="Arial" w:hAnsi="Arial" w:cs="Arial"/>
          <w:i/>
          <w:sz w:val="24"/>
          <w:szCs w:val="24"/>
        </w:rPr>
        <w:t>/</w:t>
      </w:r>
      <w:r>
        <w:rPr>
          <w:rFonts w:ascii="Arial" w:hAnsi="Arial" w:cs="Arial"/>
          <w:i/>
          <w:sz w:val="24"/>
          <w:szCs w:val="24"/>
        </w:rPr>
        <w:t>30</w:t>
      </w:r>
      <w:r w:rsidR="008C4884" w:rsidRPr="00C36099">
        <w:rPr>
          <w:rFonts w:ascii="Arial" w:hAnsi="Arial" w:cs="Arial"/>
          <w:i/>
          <w:sz w:val="24"/>
          <w:szCs w:val="24"/>
        </w:rPr>
        <w:t>/201</w:t>
      </w:r>
      <w:r w:rsidR="00C61BDA">
        <w:rPr>
          <w:rFonts w:ascii="Arial" w:hAnsi="Arial" w:cs="Arial"/>
          <w:i/>
          <w:sz w:val="24"/>
          <w:szCs w:val="24"/>
        </w:rPr>
        <w:t>7</w:t>
      </w:r>
    </w:p>
    <w:p w14:paraId="224477DD" w14:textId="77777777" w:rsidR="00D31D5B" w:rsidRPr="00C36099" w:rsidRDefault="00D31D5B">
      <w:pPr>
        <w:ind w:left="0"/>
        <w:rPr>
          <w:rFonts w:ascii="Arial" w:hAnsi="Arial" w:cs="Arial"/>
        </w:rPr>
      </w:pPr>
    </w:p>
    <w:p w14:paraId="37B71ED2"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072635BC"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5FE81FCC" w14:textId="7777777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435"/>
        <w:gridCol w:w="1530"/>
        <w:gridCol w:w="1260"/>
        <w:gridCol w:w="1170"/>
        <w:gridCol w:w="1099"/>
        <w:gridCol w:w="2808"/>
      </w:tblGrid>
      <w:tr w:rsidR="00D34EC0" w:rsidRPr="00C36099" w14:paraId="0AD580D9" w14:textId="77777777" w:rsidTr="00315794">
        <w:trPr>
          <w:trHeight w:val="528"/>
        </w:trPr>
        <w:tc>
          <w:tcPr>
            <w:tcW w:w="1435" w:type="dxa"/>
            <w:shd w:val="clear" w:color="auto" w:fill="D9D9D9"/>
          </w:tcPr>
          <w:p w14:paraId="6718BF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530" w:type="dxa"/>
            <w:shd w:val="clear" w:color="auto" w:fill="D9D9D9"/>
          </w:tcPr>
          <w:p w14:paraId="3B6F15C2"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2FA27CD5"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79BCA8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7EB64E8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170" w:type="dxa"/>
            <w:shd w:val="clear" w:color="auto" w:fill="D9D9D9"/>
          </w:tcPr>
          <w:p w14:paraId="32EF5993"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234C2FA6"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099" w:type="dxa"/>
            <w:shd w:val="clear" w:color="auto" w:fill="D9D9D9"/>
          </w:tcPr>
          <w:p w14:paraId="3CCCC59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16C4832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0BE928F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7D193021" w14:textId="77777777" w:rsidTr="00315794">
        <w:trPr>
          <w:trHeight w:val="70"/>
        </w:trPr>
        <w:tc>
          <w:tcPr>
            <w:tcW w:w="1435" w:type="dxa"/>
          </w:tcPr>
          <w:p w14:paraId="3BBCB4A3" w14:textId="77777777" w:rsidR="003B3430" w:rsidRPr="00C36099" w:rsidRDefault="004F75B7" w:rsidP="004F75B7">
            <w:pPr>
              <w:pStyle w:val="Tabletext"/>
              <w:ind w:left="720"/>
              <w:rPr>
                <w:rFonts w:cs="Arial"/>
                <w:sz w:val="24"/>
                <w:szCs w:val="24"/>
              </w:rPr>
            </w:pPr>
            <w:r>
              <w:rPr>
                <w:rFonts w:cs="Arial"/>
                <w:sz w:val="24"/>
                <w:szCs w:val="24"/>
              </w:rPr>
              <w:t>1.0</w:t>
            </w:r>
          </w:p>
        </w:tc>
        <w:tc>
          <w:tcPr>
            <w:tcW w:w="1530" w:type="dxa"/>
          </w:tcPr>
          <w:p w14:paraId="516AA6B5" w14:textId="77777777" w:rsidR="003B3430" w:rsidRPr="00C36099" w:rsidRDefault="004F75B7" w:rsidP="0080666F">
            <w:pPr>
              <w:pStyle w:val="Tabletext"/>
              <w:rPr>
                <w:rFonts w:cs="Arial"/>
                <w:sz w:val="24"/>
                <w:szCs w:val="24"/>
              </w:rPr>
            </w:pPr>
            <w:r>
              <w:rPr>
                <w:rFonts w:cs="Arial"/>
                <w:sz w:val="24"/>
                <w:szCs w:val="24"/>
              </w:rPr>
              <w:t>Prasad Konka</w:t>
            </w:r>
          </w:p>
        </w:tc>
        <w:tc>
          <w:tcPr>
            <w:tcW w:w="1260" w:type="dxa"/>
          </w:tcPr>
          <w:p w14:paraId="038A5143" w14:textId="77777777" w:rsidR="003B3430" w:rsidRPr="00C36099" w:rsidRDefault="00B374C3" w:rsidP="0080666F">
            <w:pPr>
              <w:pStyle w:val="Tabletext"/>
              <w:jc w:val="center"/>
              <w:rPr>
                <w:rFonts w:cs="Arial"/>
                <w:sz w:val="24"/>
                <w:szCs w:val="24"/>
              </w:rPr>
            </w:pPr>
            <w:r>
              <w:rPr>
                <w:rFonts w:cs="Arial"/>
                <w:sz w:val="24"/>
                <w:szCs w:val="24"/>
              </w:rPr>
              <w:t>3/9</w:t>
            </w:r>
            <w:r w:rsidR="004F75B7">
              <w:rPr>
                <w:rFonts w:cs="Arial"/>
                <w:sz w:val="24"/>
                <w:szCs w:val="24"/>
              </w:rPr>
              <w:t>/2016</w:t>
            </w:r>
          </w:p>
        </w:tc>
        <w:tc>
          <w:tcPr>
            <w:tcW w:w="1170" w:type="dxa"/>
          </w:tcPr>
          <w:p w14:paraId="6C5C3335" w14:textId="77777777" w:rsidR="003B3430" w:rsidRPr="00C36099" w:rsidRDefault="003B3430" w:rsidP="0080666F">
            <w:pPr>
              <w:pStyle w:val="Tabletext"/>
              <w:rPr>
                <w:rFonts w:cs="Arial"/>
                <w:sz w:val="24"/>
                <w:szCs w:val="24"/>
              </w:rPr>
            </w:pPr>
          </w:p>
        </w:tc>
        <w:tc>
          <w:tcPr>
            <w:tcW w:w="1099" w:type="dxa"/>
          </w:tcPr>
          <w:p w14:paraId="2825571D" w14:textId="77777777" w:rsidR="003B3430" w:rsidRPr="00C36099" w:rsidRDefault="003B3430" w:rsidP="0080666F">
            <w:pPr>
              <w:pStyle w:val="Tabletext"/>
              <w:jc w:val="center"/>
              <w:rPr>
                <w:rFonts w:cs="Arial"/>
                <w:sz w:val="24"/>
                <w:szCs w:val="24"/>
              </w:rPr>
            </w:pPr>
          </w:p>
        </w:tc>
        <w:tc>
          <w:tcPr>
            <w:tcW w:w="2808" w:type="dxa"/>
          </w:tcPr>
          <w:p w14:paraId="3B8BCBE0" w14:textId="77777777" w:rsidR="003B3430" w:rsidRPr="00C36099" w:rsidRDefault="004F75B7" w:rsidP="0080666F">
            <w:pPr>
              <w:pStyle w:val="Tabletext"/>
              <w:rPr>
                <w:rFonts w:cs="Arial"/>
                <w:sz w:val="24"/>
                <w:szCs w:val="24"/>
              </w:rPr>
            </w:pPr>
            <w:r>
              <w:rPr>
                <w:rFonts w:cs="Arial"/>
                <w:sz w:val="24"/>
                <w:szCs w:val="24"/>
              </w:rPr>
              <w:t>Initial Draft</w:t>
            </w:r>
          </w:p>
        </w:tc>
      </w:tr>
      <w:tr w:rsidR="00063318" w:rsidRPr="00C36099" w14:paraId="3DC43CC0" w14:textId="77777777" w:rsidTr="00315794">
        <w:trPr>
          <w:trHeight w:val="70"/>
        </w:trPr>
        <w:tc>
          <w:tcPr>
            <w:tcW w:w="1435" w:type="dxa"/>
          </w:tcPr>
          <w:p w14:paraId="4A58676F"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3C84FA7F" w14:textId="77777777" w:rsidR="00063318" w:rsidRDefault="00063318" w:rsidP="0080666F">
            <w:pPr>
              <w:pStyle w:val="Tabletext"/>
              <w:rPr>
                <w:rFonts w:cs="Arial"/>
                <w:sz w:val="24"/>
                <w:szCs w:val="24"/>
              </w:rPr>
            </w:pPr>
            <w:r>
              <w:rPr>
                <w:rFonts w:cs="Arial"/>
                <w:sz w:val="24"/>
                <w:szCs w:val="24"/>
              </w:rPr>
              <w:t>Zhengwu Lu</w:t>
            </w:r>
          </w:p>
        </w:tc>
        <w:tc>
          <w:tcPr>
            <w:tcW w:w="1260" w:type="dxa"/>
          </w:tcPr>
          <w:p w14:paraId="548AA690" w14:textId="77777777" w:rsidR="00063318" w:rsidRDefault="00063318" w:rsidP="0080666F">
            <w:pPr>
              <w:pStyle w:val="Tabletext"/>
              <w:jc w:val="center"/>
              <w:rPr>
                <w:rFonts w:cs="Arial"/>
                <w:sz w:val="24"/>
                <w:szCs w:val="24"/>
              </w:rPr>
            </w:pPr>
            <w:r>
              <w:rPr>
                <w:rFonts w:cs="Arial"/>
                <w:sz w:val="24"/>
                <w:szCs w:val="24"/>
              </w:rPr>
              <w:t>3/16/16</w:t>
            </w:r>
          </w:p>
        </w:tc>
        <w:tc>
          <w:tcPr>
            <w:tcW w:w="1170" w:type="dxa"/>
          </w:tcPr>
          <w:p w14:paraId="6624C6A4" w14:textId="77777777" w:rsidR="00063318" w:rsidRPr="00C36099" w:rsidRDefault="00063318" w:rsidP="0080666F">
            <w:pPr>
              <w:pStyle w:val="Tabletext"/>
              <w:rPr>
                <w:rFonts w:cs="Arial"/>
                <w:sz w:val="24"/>
                <w:szCs w:val="24"/>
              </w:rPr>
            </w:pPr>
          </w:p>
        </w:tc>
        <w:tc>
          <w:tcPr>
            <w:tcW w:w="1099" w:type="dxa"/>
          </w:tcPr>
          <w:p w14:paraId="2BE563BC" w14:textId="77777777" w:rsidR="00063318" w:rsidRPr="00C36099" w:rsidRDefault="00063318" w:rsidP="0080666F">
            <w:pPr>
              <w:pStyle w:val="Tabletext"/>
              <w:jc w:val="center"/>
              <w:rPr>
                <w:rFonts w:cs="Arial"/>
                <w:sz w:val="24"/>
                <w:szCs w:val="24"/>
              </w:rPr>
            </w:pPr>
          </w:p>
        </w:tc>
        <w:tc>
          <w:tcPr>
            <w:tcW w:w="2808" w:type="dxa"/>
          </w:tcPr>
          <w:p w14:paraId="1A2FFB31" w14:textId="77777777" w:rsidR="00063318" w:rsidRDefault="00063318" w:rsidP="0080666F">
            <w:pPr>
              <w:pStyle w:val="Tabletext"/>
              <w:rPr>
                <w:rFonts w:cs="Arial"/>
                <w:sz w:val="24"/>
                <w:szCs w:val="24"/>
              </w:rPr>
            </w:pPr>
            <w:r>
              <w:rPr>
                <w:rFonts w:cs="Arial"/>
                <w:sz w:val="24"/>
                <w:szCs w:val="24"/>
              </w:rPr>
              <w:t>Review</w:t>
            </w:r>
          </w:p>
        </w:tc>
      </w:tr>
      <w:tr w:rsidR="00063318" w:rsidRPr="00C36099" w14:paraId="288D0891" w14:textId="77777777" w:rsidTr="00315794">
        <w:trPr>
          <w:trHeight w:val="70"/>
        </w:trPr>
        <w:tc>
          <w:tcPr>
            <w:tcW w:w="1435" w:type="dxa"/>
          </w:tcPr>
          <w:p w14:paraId="2C5B6333" w14:textId="77777777" w:rsidR="00063318" w:rsidRDefault="00063318" w:rsidP="004F75B7">
            <w:pPr>
              <w:pStyle w:val="Tabletext"/>
              <w:ind w:left="720"/>
              <w:rPr>
                <w:rFonts w:cs="Arial"/>
                <w:sz w:val="24"/>
                <w:szCs w:val="24"/>
              </w:rPr>
            </w:pPr>
            <w:r>
              <w:rPr>
                <w:rFonts w:cs="Arial"/>
                <w:sz w:val="24"/>
                <w:szCs w:val="24"/>
              </w:rPr>
              <w:t>1.0</w:t>
            </w:r>
          </w:p>
        </w:tc>
        <w:tc>
          <w:tcPr>
            <w:tcW w:w="1530" w:type="dxa"/>
          </w:tcPr>
          <w:p w14:paraId="48F96003" w14:textId="77777777" w:rsidR="00063318" w:rsidRDefault="00063318" w:rsidP="0080666F">
            <w:pPr>
              <w:pStyle w:val="Tabletext"/>
              <w:rPr>
                <w:rFonts w:cs="Arial"/>
                <w:sz w:val="24"/>
                <w:szCs w:val="24"/>
              </w:rPr>
            </w:pPr>
            <w:r>
              <w:rPr>
                <w:rFonts w:cs="Arial"/>
                <w:sz w:val="24"/>
                <w:szCs w:val="24"/>
              </w:rPr>
              <w:t>Prasad Konka</w:t>
            </w:r>
          </w:p>
        </w:tc>
        <w:tc>
          <w:tcPr>
            <w:tcW w:w="1260" w:type="dxa"/>
          </w:tcPr>
          <w:p w14:paraId="21E52DAE" w14:textId="77777777" w:rsidR="00063318" w:rsidRDefault="00063318" w:rsidP="0080666F">
            <w:pPr>
              <w:pStyle w:val="Tabletext"/>
              <w:jc w:val="center"/>
              <w:rPr>
                <w:rFonts w:cs="Arial"/>
                <w:sz w:val="24"/>
                <w:szCs w:val="24"/>
              </w:rPr>
            </w:pPr>
            <w:r>
              <w:rPr>
                <w:rFonts w:cs="Arial"/>
                <w:sz w:val="24"/>
                <w:szCs w:val="24"/>
              </w:rPr>
              <w:t>3/17/16</w:t>
            </w:r>
          </w:p>
        </w:tc>
        <w:tc>
          <w:tcPr>
            <w:tcW w:w="1170" w:type="dxa"/>
          </w:tcPr>
          <w:p w14:paraId="701636D6" w14:textId="77777777" w:rsidR="00063318" w:rsidRPr="00C36099" w:rsidRDefault="00063318" w:rsidP="0080666F">
            <w:pPr>
              <w:pStyle w:val="Tabletext"/>
              <w:rPr>
                <w:rFonts w:cs="Arial"/>
                <w:sz w:val="24"/>
                <w:szCs w:val="24"/>
              </w:rPr>
            </w:pPr>
          </w:p>
        </w:tc>
        <w:tc>
          <w:tcPr>
            <w:tcW w:w="1099" w:type="dxa"/>
          </w:tcPr>
          <w:p w14:paraId="1F42ACA6" w14:textId="77777777" w:rsidR="00063318" w:rsidRPr="00C36099" w:rsidRDefault="00063318" w:rsidP="0080666F">
            <w:pPr>
              <w:pStyle w:val="Tabletext"/>
              <w:jc w:val="center"/>
              <w:rPr>
                <w:rFonts w:cs="Arial"/>
                <w:sz w:val="24"/>
                <w:szCs w:val="24"/>
              </w:rPr>
            </w:pPr>
          </w:p>
        </w:tc>
        <w:tc>
          <w:tcPr>
            <w:tcW w:w="2808" w:type="dxa"/>
          </w:tcPr>
          <w:p w14:paraId="5BE62E5A" w14:textId="77777777" w:rsidR="00063318" w:rsidRDefault="00063318" w:rsidP="0080666F">
            <w:pPr>
              <w:pStyle w:val="Tabletext"/>
              <w:rPr>
                <w:rFonts w:cs="Arial"/>
                <w:sz w:val="24"/>
                <w:szCs w:val="24"/>
              </w:rPr>
            </w:pPr>
            <w:r>
              <w:rPr>
                <w:rFonts w:cs="Arial"/>
                <w:sz w:val="24"/>
                <w:szCs w:val="24"/>
              </w:rPr>
              <w:t>Updates</w:t>
            </w:r>
          </w:p>
        </w:tc>
      </w:tr>
      <w:tr w:rsidR="00E50409" w:rsidRPr="00C36099" w14:paraId="47B6F7FE" w14:textId="77777777" w:rsidTr="00315794">
        <w:trPr>
          <w:trHeight w:val="70"/>
        </w:trPr>
        <w:tc>
          <w:tcPr>
            <w:tcW w:w="1435" w:type="dxa"/>
          </w:tcPr>
          <w:p w14:paraId="458E5C4C" w14:textId="77777777" w:rsidR="00E50409" w:rsidRDefault="00E50409" w:rsidP="004F75B7">
            <w:pPr>
              <w:pStyle w:val="Tabletext"/>
              <w:ind w:left="720"/>
              <w:rPr>
                <w:rFonts w:cs="Arial"/>
                <w:sz w:val="24"/>
                <w:szCs w:val="24"/>
              </w:rPr>
            </w:pPr>
            <w:r>
              <w:rPr>
                <w:rFonts w:cs="Arial"/>
                <w:sz w:val="24"/>
                <w:szCs w:val="24"/>
              </w:rPr>
              <w:t xml:space="preserve">1.0 </w:t>
            </w:r>
          </w:p>
        </w:tc>
        <w:tc>
          <w:tcPr>
            <w:tcW w:w="1530" w:type="dxa"/>
          </w:tcPr>
          <w:p w14:paraId="01779D3D" w14:textId="77777777" w:rsidR="00E50409" w:rsidRDefault="00E50409" w:rsidP="0080666F">
            <w:pPr>
              <w:pStyle w:val="Tabletext"/>
              <w:rPr>
                <w:rFonts w:cs="Arial"/>
                <w:sz w:val="24"/>
                <w:szCs w:val="24"/>
              </w:rPr>
            </w:pPr>
            <w:r>
              <w:rPr>
                <w:rFonts w:cs="Arial"/>
                <w:sz w:val="24"/>
                <w:szCs w:val="24"/>
              </w:rPr>
              <w:t>Prasad Konka</w:t>
            </w:r>
          </w:p>
        </w:tc>
        <w:tc>
          <w:tcPr>
            <w:tcW w:w="1260" w:type="dxa"/>
          </w:tcPr>
          <w:p w14:paraId="64D7E787" w14:textId="77777777" w:rsidR="00E50409" w:rsidRDefault="00E50409" w:rsidP="0080666F">
            <w:pPr>
              <w:pStyle w:val="Tabletext"/>
              <w:jc w:val="center"/>
              <w:rPr>
                <w:rFonts w:cs="Arial"/>
                <w:sz w:val="24"/>
                <w:szCs w:val="24"/>
              </w:rPr>
            </w:pPr>
            <w:r>
              <w:rPr>
                <w:rFonts w:cs="Arial"/>
                <w:sz w:val="24"/>
                <w:szCs w:val="24"/>
              </w:rPr>
              <w:t>3/21/16</w:t>
            </w:r>
          </w:p>
        </w:tc>
        <w:tc>
          <w:tcPr>
            <w:tcW w:w="1170" w:type="dxa"/>
          </w:tcPr>
          <w:p w14:paraId="49DA12FD" w14:textId="77777777" w:rsidR="00E50409" w:rsidRPr="00C36099" w:rsidRDefault="00E50409" w:rsidP="0080666F">
            <w:pPr>
              <w:pStyle w:val="Tabletext"/>
              <w:rPr>
                <w:rFonts w:cs="Arial"/>
                <w:sz w:val="24"/>
                <w:szCs w:val="24"/>
              </w:rPr>
            </w:pPr>
          </w:p>
        </w:tc>
        <w:tc>
          <w:tcPr>
            <w:tcW w:w="1099" w:type="dxa"/>
          </w:tcPr>
          <w:p w14:paraId="4E175D42" w14:textId="77777777" w:rsidR="00E50409" w:rsidRPr="00C36099" w:rsidRDefault="00E50409" w:rsidP="0080666F">
            <w:pPr>
              <w:pStyle w:val="Tabletext"/>
              <w:jc w:val="center"/>
              <w:rPr>
                <w:rFonts w:cs="Arial"/>
                <w:sz w:val="24"/>
                <w:szCs w:val="24"/>
              </w:rPr>
            </w:pPr>
          </w:p>
        </w:tc>
        <w:tc>
          <w:tcPr>
            <w:tcW w:w="2808" w:type="dxa"/>
          </w:tcPr>
          <w:p w14:paraId="716195A6" w14:textId="77777777" w:rsidR="00E50409" w:rsidRDefault="00E50409" w:rsidP="0080666F">
            <w:pPr>
              <w:pStyle w:val="Tabletext"/>
              <w:rPr>
                <w:rFonts w:cs="Arial"/>
                <w:sz w:val="24"/>
                <w:szCs w:val="24"/>
              </w:rPr>
            </w:pPr>
            <w:r>
              <w:rPr>
                <w:rFonts w:cs="Arial"/>
                <w:sz w:val="24"/>
                <w:szCs w:val="24"/>
              </w:rPr>
              <w:t>Updates from George Zaki comments</w:t>
            </w:r>
          </w:p>
        </w:tc>
      </w:tr>
      <w:tr w:rsidR="003B1610" w:rsidRPr="00C36099" w14:paraId="0BA3A1D7" w14:textId="77777777" w:rsidTr="00315794">
        <w:trPr>
          <w:trHeight w:val="70"/>
        </w:trPr>
        <w:tc>
          <w:tcPr>
            <w:tcW w:w="1435" w:type="dxa"/>
          </w:tcPr>
          <w:p w14:paraId="51549A52" w14:textId="77777777" w:rsidR="003B1610" w:rsidRDefault="003B1610" w:rsidP="003B1610">
            <w:pPr>
              <w:pStyle w:val="Tabletext"/>
              <w:ind w:left="720"/>
              <w:rPr>
                <w:rFonts w:cs="Arial"/>
                <w:sz w:val="24"/>
                <w:szCs w:val="24"/>
              </w:rPr>
            </w:pPr>
            <w:r>
              <w:rPr>
                <w:rFonts w:cs="Arial"/>
                <w:sz w:val="24"/>
                <w:szCs w:val="24"/>
              </w:rPr>
              <w:t>1.0</w:t>
            </w:r>
          </w:p>
        </w:tc>
        <w:tc>
          <w:tcPr>
            <w:tcW w:w="1530" w:type="dxa"/>
          </w:tcPr>
          <w:p w14:paraId="35B12DD5" w14:textId="77777777" w:rsidR="003B1610" w:rsidRDefault="003B1610" w:rsidP="003B1610">
            <w:pPr>
              <w:pStyle w:val="Tabletext"/>
              <w:rPr>
                <w:rFonts w:cs="Arial"/>
                <w:sz w:val="24"/>
                <w:szCs w:val="24"/>
              </w:rPr>
            </w:pPr>
            <w:r>
              <w:rPr>
                <w:rFonts w:cs="Arial"/>
                <w:sz w:val="24"/>
                <w:szCs w:val="24"/>
              </w:rPr>
              <w:t>Zhengwu Lu</w:t>
            </w:r>
          </w:p>
        </w:tc>
        <w:tc>
          <w:tcPr>
            <w:tcW w:w="1260" w:type="dxa"/>
          </w:tcPr>
          <w:p w14:paraId="69380963" w14:textId="77777777" w:rsidR="003B1610" w:rsidRDefault="003B1610" w:rsidP="003B1610">
            <w:pPr>
              <w:pStyle w:val="Tabletext"/>
              <w:jc w:val="center"/>
              <w:rPr>
                <w:rFonts w:cs="Arial"/>
                <w:sz w:val="24"/>
                <w:szCs w:val="24"/>
              </w:rPr>
            </w:pPr>
            <w:r>
              <w:rPr>
                <w:rFonts w:cs="Arial"/>
                <w:sz w:val="24"/>
                <w:szCs w:val="24"/>
              </w:rPr>
              <w:t>11/27/16</w:t>
            </w:r>
          </w:p>
        </w:tc>
        <w:tc>
          <w:tcPr>
            <w:tcW w:w="1170" w:type="dxa"/>
          </w:tcPr>
          <w:p w14:paraId="25CCFFF8" w14:textId="77777777" w:rsidR="003B1610" w:rsidRPr="00C36099" w:rsidRDefault="003B1610" w:rsidP="003B1610">
            <w:pPr>
              <w:pStyle w:val="Tabletext"/>
              <w:rPr>
                <w:rFonts w:cs="Arial"/>
                <w:sz w:val="24"/>
                <w:szCs w:val="24"/>
              </w:rPr>
            </w:pPr>
          </w:p>
        </w:tc>
        <w:tc>
          <w:tcPr>
            <w:tcW w:w="1099" w:type="dxa"/>
          </w:tcPr>
          <w:p w14:paraId="4484A13D" w14:textId="77777777" w:rsidR="003B1610" w:rsidRPr="00C36099" w:rsidRDefault="003B1610" w:rsidP="003B1610">
            <w:pPr>
              <w:pStyle w:val="Tabletext"/>
              <w:jc w:val="center"/>
              <w:rPr>
                <w:rFonts w:cs="Arial"/>
                <w:sz w:val="24"/>
                <w:szCs w:val="24"/>
              </w:rPr>
            </w:pPr>
          </w:p>
        </w:tc>
        <w:tc>
          <w:tcPr>
            <w:tcW w:w="2808" w:type="dxa"/>
          </w:tcPr>
          <w:p w14:paraId="2F2A7A54" w14:textId="77777777" w:rsidR="003B1610" w:rsidRDefault="003B1610" w:rsidP="003B1610">
            <w:pPr>
              <w:pStyle w:val="Tabletext"/>
              <w:rPr>
                <w:rFonts w:cs="Arial"/>
                <w:sz w:val="24"/>
                <w:szCs w:val="24"/>
              </w:rPr>
            </w:pPr>
            <w:r>
              <w:rPr>
                <w:rFonts w:cs="Arial"/>
                <w:sz w:val="24"/>
                <w:szCs w:val="24"/>
              </w:rPr>
              <w:t>Minor update</w:t>
            </w:r>
          </w:p>
        </w:tc>
      </w:tr>
      <w:tr w:rsidR="002759E9" w:rsidRPr="00C36099" w14:paraId="57460B3E" w14:textId="77777777" w:rsidTr="00315794">
        <w:trPr>
          <w:trHeight w:val="70"/>
        </w:trPr>
        <w:tc>
          <w:tcPr>
            <w:tcW w:w="1435" w:type="dxa"/>
          </w:tcPr>
          <w:p w14:paraId="1F8466DC" w14:textId="77777777" w:rsidR="002759E9" w:rsidRDefault="002759E9" w:rsidP="003B1610">
            <w:pPr>
              <w:pStyle w:val="Tabletext"/>
              <w:ind w:left="720"/>
              <w:rPr>
                <w:rFonts w:cs="Arial"/>
                <w:sz w:val="24"/>
                <w:szCs w:val="24"/>
              </w:rPr>
            </w:pPr>
            <w:r>
              <w:rPr>
                <w:rFonts w:cs="Arial"/>
                <w:sz w:val="24"/>
                <w:szCs w:val="24"/>
              </w:rPr>
              <w:t>1.0</w:t>
            </w:r>
          </w:p>
        </w:tc>
        <w:tc>
          <w:tcPr>
            <w:tcW w:w="1530" w:type="dxa"/>
          </w:tcPr>
          <w:p w14:paraId="356AD0C7" w14:textId="77777777" w:rsidR="002759E9" w:rsidRDefault="002759E9" w:rsidP="003B1610">
            <w:pPr>
              <w:pStyle w:val="Tabletext"/>
              <w:rPr>
                <w:rFonts w:cs="Arial"/>
                <w:sz w:val="24"/>
                <w:szCs w:val="24"/>
              </w:rPr>
            </w:pPr>
            <w:r>
              <w:rPr>
                <w:rFonts w:cs="Arial"/>
                <w:sz w:val="24"/>
                <w:szCs w:val="24"/>
              </w:rPr>
              <w:t>Prasad Konka</w:t>
            </w:r>
          </w:p>
        </w:tc>
        <w:tc>
          <w:tcPr>
            <w:tcW w:w="1260" w:type="dxa"/>
          </w:tcPr>
          <w:p w14:paraId="5DD82760" w14:textId="77777777" w:rsidR="002759E9" w:rsidRDefault="002759E9" w:rsidP="003B1610">
            <w:pPr>
              <w:pStyle w:val="Tabletext"/>
              <w:jc w:val="center"/>
              <w:rPr>
                <w:rFonts w:cs="Arial"/>
                <w:sz w:val="24"/>
                <w:szCs w:val="24"/>
              </w:rPr>
            </w:pPr>
            <w:r>
              <w:rPr>
                <w:rFonts w:cs="Arial"/>
                <w:sz w:val="24"/>
                <w:szCs w:val="24"/>
              </w:rPr>
              <w:t>2/23/2017</w:t>
            </w:r>
          </w:p>
        </w:tc>
        <w:tc>
          <w:tcPr>
            <w:tcW w:w="1170" w:type="dxa"/>
          </w:tcPr>
          <w:p w14:paraId="486B79D9" w14:textId="77777777" w:rsidR="002759E9" w:rsidRPr="00C36099" w:rsidRDefault="002759E9" w:rsidP="003B1610">
            <w:pPr>
              <w:pStyle w:val="Tabletext"/>
              <w:rPr>
                <w:rFonts w:cs="Arial"/>
                <w:sz w:val="24"/>
                <w:szCs w:val="24"/>
              </w:rPr>
            </w:pPr>
          </w:p>
        </w:tc>
        <w:tc>
          <w:tcPr>
            <w:tcW w:w="1099" w:type="dxa"/>
          </w:tcPr>
          <w:p w14:paraId="5E2E49DB" w14:textId="77777777" w:rsidR="002759E9" w:rsidRPr="00C36099" w:rsidRDefault="002759E9" w:rsidP="003B1610">
            <w:pPr>
              <w:pStyle w:val="Tabletext"/>
              <w:jc w:val="center"/>
              <w:rPr>
                <w:rFonts w:cs="Arial"/>
                <w:sz w:val="24"/>
                <w:szCs w:val="24"/>
              </w:rPr>
            </w:pPr>
          </w:p>
        </w:tc>
        <w:tc>
          <w:tcPr>
            <w:tcW w:w="2808" w:type="dxa"/>
          </w:tcPr>
          <w:p w14:paraId="30D43019" w14:textId="77777777" w:rsidR="002759E9" w:rsidRDefault="002759E9" w:rsidP="003B1610">
            <w:pPr>
              <w:pStyle w:val="Tabletext"/>
              <w:rPr>
                <w:rFonts w:cs="Arial"/>
                <w:sz w:val="24"/>
                <w:szCs w:val="24"/>
              </w:rPr>
            </w:pPr>
            <w:r>
              <w:rPr>
                <w:rFonts w:cs="Arial"/>
                <w:sz w:val="24"/>
                <w:szCs w:val="24"/>
              </w:rPr>
              <w:t>API Security</w:t>
            </w:r>
          </w:p>
        </w:tc>
      </w:tr>
      <w:tr w:rsidR="00C26EA0" w:rsidRPr="00C36099" w14:paraId="7855AD61" w14:textId="77777777" w:rsidTr="00315794">
        <w:trPr>
          <w:trHeight w:val="70"/>
        </w:trPr>
        <w:tc>
          <w:tcPr>
            <w:tcW w:w="1435" w:type="dxa"/>
          </w:tcPr>
          <w:p w14:paraId="352A3366" w14:textId="77777777" w:rsidR="00C26EA0" w:rsidRDefault="00C26EA0" w:rsidP="003B1610">
            <w:pPr>
              <w:pStyle w:val="Tabletext"/>
              <w:ind w:left="720"/>
              <w:rPr>
                <w:rFonts w:cs="Arial"/>
                <w:sz w:val="24"/>
                <w:szCs w:val="24"/>
              </w:rPr>
            </w:pPr>
            <w:r>
              <w:rPr>
                <w:rFonts w:cs="Arial"/>
                <w:sz w:val="24"/>
                <w:szCs w:val="24"/>
              </w:rPr>
              <w:t>1.1</w:t>
            </w:r>
          </w:p>
        </w:tc>
        <w:tc>
          <w:tcPr>
            <w:tcW w:w="1530" w:type="dxa"/>
          </w:tcPr>
          <w:p w14:paraId="2F029CC8" w14:textId="77777777" w:rsidR="00C26EA0" w:rsidRDefault="00C26EA0" w:rsidP="003B1610">
            <w:pPr>
              <w:pStyle w:val="Tabletext"/>
              <w:rPr>
                <w:rFonts w:cs="Arial"/>
                <w:sz w:val="24"/>
                <w:szCs w:val="24"/>
              </w:rPr>
            </w:pPr>
            <w:r>
              <w:rPr>
                <w:rFonts w:cs="Arial"/>
                <w:sz w:val="24"/>
                <w:szCs w:val="24"/>
              </w:rPr>
              <w:t>Prasad Konka</w:t>
            </w:r>
          </w:p>
        </w:tc>
        <w:tc>
          <w:tcPr>
            <w:tcW w:w="1260" w:type="dxa"/>
          </w:tcPr>
          <w:p w14:paraId="12457E80" w14:textId="77777777" w:rsidR="00C26EA0" w:rsidRDefault="00C26EA0" w:rsidP="003B1610">
            <w:pPr>
              <w:pStyle w:val="Tabletext"/>
              <w:jc w:val="center"/>
              <w:rPr>
                <w:rFonts w:cs="Arial"/>
                <w:sz w:val="24"/>
                <w:szCs w:val="24"/>
              </w:rPr>
            </w:pPr>
            <w:r>
              <w:rPr>
                <w:rFonts w:cs="Arial"/>
                <w:sz w:val="24"/>
                <w:szCs w:val="24"/>
              </w:rPr>
              <w:t>5/22/2016</w:t>
            </w:r>
          </w:p>
        </w:tc>
        <w:tc>
          <w:tcPr>
            <w:tcW w:w="1170" w:type="dxa"/>
          </w:tcPr>
          <w:p w14:paraId="0F129FD0" w14:textId="77777777" w:rsidR="00C26EA0" w:rsidRPr="00C36099" w:rsidRDefault="00C26EA0" w:rsidP="003B1610">
            <w:pPr>
              <w:pStyle w:val="Tabletext"/>
              <w:rPr>
                <w:rFonts w:cs="Arial"/>
                <w:sz w:val="24"/>
                <w:szCs w:val="24"/>
              </w:rPr>
            </w:pPr>
          </w:p>
        </w:tc>
        <w:tc>
          <w:tcPr>
            <w:tcW w:w="1099" w:type="dxa"/>
          </w:tcPr>
          <w:p w14:paraId="5889A196" w14:textId="77777777" w:rsidR="00C26EA0" w:rsidRPr="00C36099" w:rsidRDefault="00C26EA0" w:rsidP="003B1610">
            <w:pPr>
              <w:pStyle w:val="Tabletext"/>
              <w:jc w:val="center"/>
              <w:rPr>
                <w:rFonts w:cs="Arial"/>
                <w:sz w:val="24"/>
                <w:szCs w:val="24"/>
              </w:rPr>
            </w:pPr>
          </w:p>
        </w:tc>
        <w:tc>
          <w:tcPr>
            <w:tcW w:w="2808" w:type="dxa"/>
          </w:tcPr>
          <w:p w14:paraId="3308EC15" w14:textId="77777777" w:rsidR="00C26EA0" w:rsidRDefault="00C26EA0" w:rsidP="003B1610">
            <w:pPr>
              <w:pStyle w:val="Tabletext"/>
              <w:rPr>
                <w:rFonts w:cs="Arial"/>
                <w:sz w:val="24"/>
                <w:szCs w:val="24"/>
              </w:rPr>
            </w:pPr>
            <w:r>
              <w:rPr>
                <w:rFonts w:cs="Arial"/>
                <w:sz w:val="24"/>
                <w:szCs w:val="24"/>
              </w:rPr>
              <w:t>Service account, database setup</w:t>
            </w:r>
          </w:p>
        </w:tc>
      </w:tr>
      <w:tr w:rsidR="00914607" w:rsidRPr="00C36099" w14:paraId="131C1E99" w14:textId="77777777" w:rsidTr="00315794">
        <w:trPr>
          <w:trHeight w:val="70"/>
        </w:trPr>
        <w:tc>
          <w:tcPr>
            <w:tcW w:w="1435" w:type="dxa"/>
          </w:tcPr>
          <w:p w14:paraId="09E95495" w14:textId="77777777" w:rsidR="00914607" w:rsidRDefault="00914607" w:rsidP="003B1610">
            <w:pPr>
              <w:pStyle w:val="Tabletext"/>
              <w:ind w:left="720"/>
              <w:rPr>
                <w:rFonts w:cs="Arial"/>
                <w:sz w:val="24"/>
                <w:szCs w:val="24"/>
              </w:rPr>
            </w:pPr>
            <w:r>
              <w:rPr>
                <w:rFonts w:cs="Arial"/>
                <w:sz w:val="24"/>
                <w:szCs w:val="24"/>
              </w:rPr>
              <w:t>1.2</w:t>
            </w:r>
          </w:p>
        </w:tc>
        <w:tc>
          <w:tcPr>
            <w:tcW w:w="1530" w:type="dxa"/>
          </w:tcPr>
          <w:p w14:paraId="575E92CC" w14:textId="77777777" w:rsidR="00914607" w:rsidRDefault="00914607" w:rsidP="003B1610">
            <w:pPr>
              <w:pStyle w:val="Tabletext"/>
              <w:rPr>
                <w:rFonts w:cs="Arial"/>
                <w:sz w:val="24"/>
                <w:szCs w:val="24"/>
              </w:rPr>
            </w:pPr>
            <w:r>
              <w:rPr>
                <w:rFonts w:cs="Arial"/>
                <w:sz w:val="24"/>
                <w:szCs w:val="24"/>
              </w:rPr>
              <w:t>Zhengwu Lu/Prasad Konka</w:t>
            </w:r>
          </w:p>
        </w:tc>
        <w:tc>
          <w:tcPr>
            <w:tcW w:w="1260" w:type="dxa"/>
          </w:tcPr>
          <w:p w14:paraId="62327E90" w14:textId="77777777" w:rsidR="00914607" w:rsidRDefault="00914607" w:rsidP="003B1610">
            <w:pPr>
              <w:pStyle w:val="Tabletext"/>
              <w:jc w:val="center"/>
              <w:rPr>
                <w:rFonts w:cs="Arial"/>
                <w:sz w:val="24"/>
                <w:szCs w:val="24"/>
              </w:rPr>
            </w:pPr>
            <w:r>
              <w:rPr>
                <w:rFonts w:cs="Arial"/>
                <w:sz w:val="24"/>
                <w:szCs w:val="24"/>
              </w:rPr>
              <w:t>6/14/2017</w:t>
            </w:r>
          </w:p>
        </w:tc>
        <w:tc>
          <w:tcPr>
            <w:tcW w:w="1170" w:type="dxa"/>
          </w:tcPr>
          <w:p w14:paraId="462E4E14" w14:textId="77777777" w:rsidR="00914607" w:rsidRPr="00C36099" w:rsidRDefault="00914607" w:rsidP="003B1610">
            <w:pPr>
              <w:pStyle w:val="Tabletext"/>
              <w:rPr>
                <w:rFonts w:cs="Arial"/>
                <w:sz w:val="24"/>
                <w:szCs w:val="24"/>
              </w:rPr>
            </w:pPr>
          </w:p>
        </w:tc>
        <w:tc>
          <w:tcPr>
            <w:tcW w:w="1099" w:type="dxa"/>
          </w:tcPr>
          <w:p w14:paraId="79762117" w14:textId="77777777" w:rsidR="00914607" w:rsidRPr="00C36099" w:rsidRDefault="00914607" w:rsidP="003B1610">
            <w:pPr>
              <w:pStyle w:val="Tabletext"/>
              <w:jc w:val="center"/>
              <w:rPr>
                <w:rFonts w:cs="Arial"/>
                <w:sz w:val="24"/>
                <w:szCs w:val="24"/>
              </w:rPr>
            </w:pPr>
          </w:p>
        </w:tc>
        <w:tc>
          <w:tcPr>
            <w:tcW w:w="2808" w:type="dxa"/>
          </w:tcPr>
          <w:p w14:paraId="43E068AA" w14:textId="77777777" w:rsidR="00914607" w:rsidRDefault="00914607" w:rsidP="003B1610">
            <w:pPr>
              <w:pStyle w:val="Tabletext"/>
              <w:rPr>
                <w:rFonts w:cs="Arial"/>
                <w:sz w:val="24"/>
                <w:szCs w:val="24"/>
              </w:rPr>
            </w:pPr>
            <w:r>
              <w:rPr>
                <w:rFonts w:cs="Arial"/>
                <w:sz w:val="24"/>
                <w:szCs w:val="24"/>
              </w:rPr>
              <w:t>Update for 1.2 release</w:t>
            </w:r>
          </w:p>
        </w:tc>
      </w:tr>
      <w:tr w:rsidR="003B5ECE" w:rsidRPr="00C36099" w14:paraId="1FB5ACE2" w14:textId="77777777" w:rsidTr="00315794">
        <w:trPr>
          <w:trHeight w:val="70"/>
        </w:trPr>
        <w:tc>
          <w:tcPr>
            <w:tcW w:w="1435" w:type="dxa"/>
          </w:tcPr>
          <w:p w14:paraId="38CE8915" w14:textId="77777777" w:rsidR="003B5ECE" w:rsidRDefault="003B5ECE" w:rsidP="003B1610">
            <w:pPr>
              <w:pStyle w:val="Tabletext"/>
              <w:ind w:left="720"/>
              <w:rPr>
                <w:rFonts w:cs="Arial"/>
                <w:sz w:val="24"/>
                <w:szCs w:val="24"/>
              </w:rPr>
            </w:pPr>
            <w:r>
              <w:rPr>
                <w:rFonts w:cs="Arial"/>
                <w:sz w:val="24"/>
                <w:szCs w:val="24"/>
              </w:rPr>
              <w:t>1.3</w:t>
            </w:r>
          </w:p>
        </w:tc>
        <w:tc>
          <w:tcPr>
            <w:tcW w:w="1530" w:type="dxa"/>
          </w:tcPr>
          <w:p w14:paraId="666DB8A1" w14:textId="77777777" w:rsidR="003B5ECE" w:rsidRDefault="003B5ECE" w:rsidP="003B1610">
            <w:pPr>
              <w:pStyle w:val="Tabletext"/>
              <w:rPr>
                <w:rFonts w:cs="Arial"/>
                <w:sz w:val="24"/>
                <w:szCs w:val="24"/>
              </w:rPr>
            </w:pPr>
            <w:r>
              <w:rPr>
                <w:rFonts w:cs="Arial"/>
                <w:sz w:val="24"/>
                <w:szCs w:val="24"/>
              </w:rPr>
              <w:t>Prasad Konka</w:t>
            </w:r>
          </w:p>
        </w:tc>
        <w:tc>
          <w:tcPr>
            <w:tcW w:w="1260" w:type="dxa"/>
          </w:tcPr>
          <w:p w14:paraId="1A50D5B4" w14:textId="77777777" w:rsidR="003B5ECE" w:rsidRDefault="003B5ECE" w:rsidP="003B1610">
            <w:pPr>
              <w:pStyle w:val="Tabletext"/>
              <w:jc w:val="center"/>
              <w:rPr>
                <w:rFonts w:cs="Arial"/>
                <w:sz w:val="24"/>
                <w:szCs w:val="24"/>
              </w:rPr>
            </w:pPr>
            <w:r>
              <w:rPr>
                <w:rFonts w:cs="Arial"/>
                <w:sz w:val="24"/>
                <w:szCs w:val="24"/>
              </w:rPr>
              <w:t>7/13/17</w:t>
            </w:r>
          </w:p>
        </w:tc>
        <w:tc>
          <w:tcPr>
            <w:tcW w:w="1170" w:type="dxa"/>
          </w:tcPr>
          <w:p w14:paraId="2A230C5F" w14:textId="77777777" w:rsidR="003B5ECE" w:rsidRPr="00C36099" w:rsidRDefault="003B5ECE" w:rsidP="003B1610">
            <w:pPr>
              <w:pStyle w:val="Tabletext"/>
              <w:rPr>
                <w:rFonts w:cs="Arial"/>
                <w:sz w:val="24"/>
                <w:szCs w:val="24"/>
              </w:rPr>
            </w:pPr>
          </w:p>
        </w:tc>
        <w:tc>
          <w:tcPr>
            <w:tcW w:w="1099" w:type="dxa"/>
          </w:tcPr>
          <w:p w14:paraId="1D9E51E9" w14:textId="77777777" w:rsidR="003B5ECE" w:rsidRPr="00C36099" w:rsidRDefault="003B5ECE" w:rsidP="003B1610">
            <w:pPr>
              <w:pStyle w:val="Tabletext"/>
              <w:jc w:val="center"/>
              <w:rPr>
                <w:rFonts w:cs="Arial"/>
                <w:sz w:val="24"/>
                <w:szCs w:val="24"/>
              </w:rPr>
            </w:pPr>
          </w:p>
        </w:tc>
        <w:tc>
          <w:tcPr>
            <w:tcW w:w="2808" w:type="dxa"/>
          </w:tcPr>
          <w:p w14:paraId="5DB9105D" w14:textId="77777777" w:rsidR="003B5ECE" w:rsidRDefault="003B5ECE" w:rsidP="003B1610">
            <w:pPr>
              <w:pStyle w:val="Tabletext"/>
              <w:rPr>
                <w:rFonts w:cs="Arial"/>
                <w:sz w:val="24"/>
                <w:szCs w:val="24"/>
              </w:rPr>
            </w:pPr>
            <w:r>
              <w:rPr>
                <w:rFonts w:cs="Arial"/>
                <w:sz w:val="24"/>
                <w:szCs w:val="24"/>
              </w:rPr>
              <w:t xml:space="preserve">Updates addressing Zhengwu </w:t>
            </w:r>
            <w:r w:rsidR="00A931AA">
              <w:rPr>
                <w:rFonts w:cs="Arial"/>
                <w:sz w:val="24"/>
                <w:szCs w:val="24"/>
              </w:rPr>
              <w:t>comments</w:t>
            </w:r>
          </w:p>
        </w:tc>
      </w:tr>
      <w:tr w:rsidR="000A7C44" w:rsidRPr="00C36099" w14:paraId="48FAC0C5" w14:textId="77777777" w:rsidTr="00315794">
        <w:trPr>
          <w:trHeight w:val="70"/>
        </w:trPr>
        <w:tc>
          <w:tcPr>
            <w:tcW w:w="1435" w:type="dxa"/>
          </w:tcPr>
          <w:p w14:paraId="17B61F90" w14:textId="77777777" w:rsidR="000A7C44" w:rsidRDefault="000A7C44" w:rsidP="003B1610">
            <w:pPr>
              <w:pStyle w:val="Tabletext"/>
              <w:ind w:left="720"/>
              <w:rPr>
                <w:rFonts w:cs="Arial"/>
                <w:sz w:val="24"/>
                <w:szCs w:val="24"/>
              </w:rPr>
            </w:pPr>
            <w:r>
              <w:rPr>
                <w:rFonts w:cs="Arial"/>
                <w:sz w:val="24"/>
                <w:szCs w:val="24"/>
              </w:rPr>
              <w:t>1.3</w:t>
            </w:r>
          </w:p>
        </w:tc>
        <w:tc>
          <w:tcPr>
            <w:tcW w:w="1530" w:type="dxa"/>
          </w:tcPr>
          <w:p w14:paraId="40E59966" w14:textId="77777777" w:rsidR="000A7C44" w:rsidRDefault="000A7C44" w:rsidP="003B1610">
            <w:pPr>
              <w:pStyle w:val="Tabletext"/>
              <w:rPr>
                <w:rFonts w:cs="Arial"/>
                <w:sz w:val="24"/>
                <w:szCs w:val="24"/>
              </w:rPr>
            </w:pPr>
            <w:r>
              <w:rPr>
                <w:rFonts w:cs="Arial"/>
                <w:sz w:val="24"/>
                <w:szCs w:val="24"/>
              </w:rPr>
              <w:t>Prasad Konka</w:t>
            </w:r>
          </w:p>
        </w:tc>
        <w:tc>
          <w:tcPr>
            <w:tcW w:w="1260" w:type="dxa"/>
          </w:tcPr>
          <w:p w14:paraId="433ABFD6" w14:textId="77777777" w:rsidR="000A7C44" w:rsidRDefault="000A7C44" w:rsidP="003B1610">
            <w:pPr>
              <w:pStyle w:val="Tabletext"/>
              <w:jc w:val="center"/>
              <w:rPr>
                <w:rFonts w:cs="Arial"/>
                <w:sz w:val="24"/>
                <w:szCs w:val="24"/>
              </w:rPr>
            </w:pPr>
            <w:r>
              <w:rPr>
                <w:rFonts w:cs="Arial"/>
                <w:sz w:val="24"/>
                <w:szCs w:val="24"/>
              </w:rPr>
              <w:t>9/19/2017</w:t>
            </w:r>
          </w:p>
        </w:tc>
        <w:tc>
          <w:tcPr>
            <w:tcW w:w="1170" w:type="dxa"/>
          </w:tcPr>
          <w:p w14:paraId="3FDE5028" w14:textId="77777777" w:rsidR="000A7C44" w:rsidRPr="00C36099" w:rsidRDefault="000A7C44" w:rsidP="003B1610">
            <w:pPr>
              <w:pStyle w:val="Tabletext"/>
              <w:rPr>
                <w:rFonts w:cs="Arial"/>
                <w:sz w:val="24"/>
                <w:szCs w:val="24"/>
              </w:rPr>
            </w:pPr>
          </w:p>
        </w:tc>
        <w:tc>
          <w:tcPr>
            <w:tcW w:w="1099" w:type="dxa"/>
          </w:tcPr>
          <w:p w14:paraId="4EB5D916" w14:textId="77777777" w:rsidR="000A7C44" w:rsidRPr="00C36099" w:rsidRDefault="000A7C44" w:rsidP="003B1610">
            <w:pPr>
              <w:pStyle w:val="Tabletext"/>
              <w:jc w:val="center"/>
              <w:rPr>
                <w:rFonts w:cs="Arial"/>
                <w:sz w:val="24"/>
                <w:szCs w:val="24"/>
              </w:rPr>
            </w:pPr>
          </w:p>
        </w:tc>
        <w:tc>
          <w:tcPr>
            <w:tcW w:w="2808" w:type="dxa"/>
          </w:tcPr>
          <w:p w14:paraId="3155F091" w14:textId="77777777" w:rsidR="000A7C44" w:rsidRDefault="000A7C44" w:rsidP="003B1610">
            <w:pPr>
              <w:pStyle w:val="Tabletext"/>
              <w:rPr>
                <w:rFonts w:cs="Arial"/>
                <w:sz w:val="24"/>
                <w:szCs w:val="24"/>
              </w:rPr>
            </w:pPr>
            <w:r>
              <w:rPr>
                <w:rFonts w:cs="Arial"/>
                <w:sz w:val="24"/>
                <w:szCs w:val="24"/>
              </w:rPr>
              <w:t>Updated application/system properties</w:t>
            </w:r>
          </w:p>
        </w:tc>
      </w:tr>
      <w:tr w:rsidR="00E460B7" w:rsidRPr="00C36099" w14:paraId="7CAFEDFC" w14:textId="77777777" w:rsidTr="00315794">
        <w:trPr>
          <w:trHeight w:val="70"/>
        </w:trPr>
        <w:tc>
          <w:tcPr>
            <w:tcW w:w="1435" w:type="dxa"/>
          </w:tcPr>
          <w:p w14:paraId="56C21417" w14:textId="77777777" w:rsidR="00E460B7" w:rsidRDefault="00E460B7" w:rsidP="003B1610">
            <w:pPr>
              <w:pStyle w:val="Tabletext"/>
              <w:ind w:left="720"/>
              <w:rPr>
                <w:rFonts w:cs="Arial"/>
                <w:sz w:val="24"/>
                <w:szCs w:val="24"/>
              </w:rPr>
            </w:pPr>
            <w:r>
              <w:rPr>
                <w:rFonts w:cs="Arial"/>
                <w:sz w:val="24"/>
                <w:szCs w:val="24"/>
              </w:rPr>
              <w:t>1.3</w:t>
            </w:r>
          </w:p>
        </w:tc>
        <w:tc>
          <w:tcPr>
            <w:tcW w:w="1530" w:type="dxa"/>
          </w:tcPr>
          <w:p w14:paraId="6E899DFB" w14:textId="77777777" w:rsidR="00E460B7" w:rsidRDefault="00E460B7" w:rsidP="003B1610">
            <w:pPr>
              <w:pStyle w:val="Tabletext"/>
              <w:rPr>
                <w:rFonts w:cs="Arial"/>
                <w:sz w:val="24"/>
                <w:szCs w:val="24"/>
              </w:rPr>
            </w:pPr>
            <w:r>
              <w:rPr>
                <w:rFonts w:cs="Arial"/>
                <w:sz w:val="24"/>
                <w:szCs w:val="24"/>
              </w:rPr>
              <w:t>Prasad Konka</w:t>
            </w:r>
          </w:p>
        </w:tc>
        <w:tc>
          <w:tcPr>
            <w:tcW w:w="1260" w:type="dxa"/>
          </w:tcPr>
          <w:p w14:paraId="307E880B" w14:textId="77777777" w:rsidR="00E460B7" w:rsidRDefault="00E460B7" w:rsidP="003B1610">
            <w:pPr>
              <w:pStyle w:val="Tabletext"/>
              <w:jc w:val="center"/>
              <w:rPr>
                <w:rFonts w:cs="Arial"/>
                <w:sz w:val="24"/>
                <w:szCs w:val="24"/>
              </w:rPr>
            </w:pPr>
            <w:r>
              <w:rPr>
                <w:rFonts w:cs="Arial"/>
                <w:sz w:val="24"/>
                <w:szCs w:val="24"/>
              </w:rPr>
              <w:t>9/26/2017</w:t>
            </w:r>
          </w:p>
        </w:tc>
        <w:tc>
          <w:tcPr>
            <w:tcW w:w="1170" w:type="dxa"/>
          </w:tcPr>
          <w:p w14:paraId="0135CA2B" w14:textId="77777777" w:rsidR="00E460B7" w:rsidRPr="00C36099" w:rsidRDefault="00E460B7" w:rsidP="003B1610">
            <w:pPr>
              <w:pStyle w:val="Tabletext"/>
              <w:rPr>
                <w:rFonts w:cs="Arial"/>
                <w:sz w:val="24"/>
                <w:szCs w:val="24"/>
              </w:rPr>
            </w:pPr>
          </w:p>
        </w:tc>
        <w:tc>
          <w:tcPr>
            <w:tcW w:w="1099" w:type="dxa"/>
          </w:tcPr>
          <w:p w14:paraId="079981A1" w14:textId="77777777" w:rsidR="00E460B7" w:rsidRPr="00C36099" w:rsidRDefault="00E460B7" w:rsidP="003B1610">
            <w:pPr>
              <w:pStyle w:val="Tabletext"/>
              <w:jc w:val="center"/>
              <w:rPr>
                <w:rFonts w:cs="Arial"/>
                <w:sz w:val="24"/>
                <w:szCs w:val="24"/>
              </w:rPr>
            </w:pPr>
          </w:p>
        </w:tc>
        <w:tc>
          <w:tcPr>
            <w:tcW w:w="2808" w:type="dxa"/>
          </w:tcPr>
          <w:p w14:paraId="270EC533" w14:textId="77777777" w:rsidR="00E460B7" w:rsidRDefault="00E460B7" w:rsidP="003B1610">
            <w:pPr>
              <w:pStyle w:val="Tabletext"/>
              <w:rPr>
                <w:rFonts w:cs="Arial"/>
                <w:sz w:val="24"/>
                <w:szCs w:val="24"/>
              </w:rPr>
            </w:pPr>
            <w:r>
              <w:rPr>
                <w:rFonts w:cs="Arial"/>
                <w:sz w:val="24"/>
                <w:szCs w:val="24"/>
              </w:rPr>
              <w:t xml:space="preserve">Update, delete, general info </w:t>
            </w:r>
          </w:p>
        </w:tc>
      </w:tr>
      <w:tr w:rsidR="00142F04" w:rsidRPr="00C36099" w14:paraId="69D95E3B" w14:textId="77777777" w:rsidTr="00315794">
        <w:trPr>
          <w:trHeight w:val="70"/>
        </w:trPr>
        <w:tc>
          <w:tcPr>
            <w:tcW w:w="1435" w:type="dxa"/>
          </w:tcPr>
          <w:p w14:paraId="7DDB3ED4" w14:textId="12F0E9FA" w:rsidR="00142F04" w:rsidRDefault="00142F04" w:rsidP="003B1610">
            <w:pPr>
              <w:pStyle w:val="Tabletext"/>
              <w:ind w:left="720"/>
              <w:rPr>
                <w:rFonts w:cs="Arial"/>
                <w:sz w:val="24"/>
                <w:szCs w:val="24"/>
              </w:rPr>
            </w:pPr>
            <w:r>
              <w:rPr>
                <w:rFonts w:cs="Arial"/>
                <w:sz w:val="24"/>
                <w:szCs w:val="24"/>
              </w:rPr>
              <w:t>1.4</w:t>
            </w:r>
          </w:p>
        </w:tc>
        <w:tc>
          <w:tcPr>
            <w:tcW w:w="1530" w:type="dxa"/>
          </w:tcPr>
          <w:p w14:paraId="5F063A48" w14:textId="0F7EBE41" w:rsidR="00142F04" w:rsidRDefault="00142F04" w:rsidP="003B1610">
            <w:pPr>
              <w:pStyle w:val="Tabletext"/>
              <w:rPr>
                <w:rFonts w:cs="Arial"/>
                <w:sz w:val="24"/>
                <w:szCs w:val="24"/>
              </w:rPr>
            </w:pPr>
            <w:r>
              <w:rPr>
                <w:rFonts w:cs="Arial"/>
                <w:sz w:val="24"/>
                <w:szCs w:val="24"/>
              </w:rPr>
              <w:t>Prasad Konka</w:t>
            </w:r>
          </w:p>
        </w:tc>
        <w:tc>
          <w:tcPr>
            <w:tcW w:w="1260" w:type="dxa"/>
          </w:tcPr>
          <w:p w14:paraId="0CF6D252" w14:textId="1076EC9F" w:rsidR="00142F04" w:rsidRDefault="00142F04" w:rsidP="003B1610">
            <w:pPr>
              <w:pStyle w:val="Tabletext"/>
              <w:jc w:val="center"/>
              <w:rPr>
                <w:rFonts w:cs="Arial"/>
                <w:sz w:val="24"/>
                <w:szCs w:val="24"/>
              </w:rPr>
            </w:pPr>
            <w:r>
              <w:rPr>
                <w:rFonts w:cs="Arial"/>
                <w:sz w:val="24"/>
                <w:szCs w:val="24"/>
              </w:rPr>
              <w:t>10/30/2017</w:t>
            </w:r>
          </w:p>
        </w:tc>
        <w:tc>
          <w:tcPr>
            <w:tcW w:w="1170" w:type="dxa"/>
          </w:tcPr>
          <w:p w14:paraId="73EF586C" w14:textId="77777777" w:rsidR="00142F04" w:rsidRPr="00C36099" w:rsidRDefault="00142F04" w:rsidP="003B1610">
            <w:pPr>
              <w:pStyle w:val="Tabletext"/>
              <w:rPr>
                <w:rFonts w:cs="Arial"/>
                <w:sz w:val="24"/>
                <w:szCs w:val="24"/>
              </w:rPr>
            </w:pPr>
          </w:p>
        </w:tc>
        <w:tc>
          <w:tcPr>
            <w:tcW w:w="1099" w:type="dxa"/>
          </w:tcPr>
          <w:p w14:paraId="40200FC2" w14:textId="77777777" w:rsidR="00142F04" w:rsidRPr="00C36099" w:rsidRDefault="00142F04" w:rsidP="003B1610">
            <w:pPr>
              <w:pStyle w:val="Tabletext"/>
              <w:jc w:val="center"/>
              <w:rPr>
                <w:rFonts w:cs="Arial"/>
                <w:sz w:val="24"/>
                <w:szCs w:val="24"/>
              </w:rPr>
            </w:pPr>
          </w:p>
        </w:tc>
        <w:tc>
          <w:tcPr>
            <w:tcW w:w="2808" w:type="dxa"/>
          </w:tcPr>
          <w:p w14:paraId="29096E4E" w14:textId="75392EEC" w:rsidR="00142F04" w:rsidRDefault="00142F04" w:rsidP="003B1610">
            <w:pPr>
              <w:pStyle w:val="Tabletext"/>
              <w:rPr>
                <w:rFonts w:cs="Arial"/>
                <w:sz w:val="24"/>
                <w:szCs w:val="24"/>
              </w:rPr>
            </w:pPr>
            <w:r>
              <w:rPr>
                <w:rFonts w:cs="Arial"/>
                <w:sz w:val="24"/>
                <w:szCs w:val="24"/>
              </w:rPr>
              <w:t>Addressed reviewers comments</w:t>
            </w:r>
          </w:p>
        </w:tc>
      </w:tr>
      <w:tr w:rsidR="00315794" w:rsidRPr="00C36099" w14:paraId="5E417CB6" w14:textId="77777777" w:rsidTr="00315794">
        <w:trPr>
          <w:trHeight w:val="70"/>
        </w:trPr>
        <w:tc>
          <w:tcPr>
            <w:tcW w:w="1435" w:type="dxa"/>
          </w:tcPr>
          <w:p w14:paraId="3F522AAB" w14:textId="0F942C87" w:rsidR="00315794" w:rsidRDefault="00315794" w:rsidP="003B1610">
            <w:pPr>
              <w:pStyle w:val="Tabletext"/>
              <w:ind w:left="720"/>
              <w:rPr>
                <w:rFonts w:cs="Arial"/>
                <w:sz w:val="24"/>
                <w:szCs w:val="24"/>
              </w:rPr>
            </w:pPr>
            <w:r>
              <w:rPr>
                <w:rFonts w:cs="Arial"/>
                <w:sz w:val="24"/>
                <w:szCs w:val="24"/>
              </w:rPr>
              <w:t>1.4.1</w:t>
            </w:r>
          </w:p>
        </w:tc>
        <w:tc>
          <w:tcPr>
            <w:tcW w:w="1530" w:type="dxa"/>
          </w:tcPr>
          <w:p w14:paraId="4E3BC1A7" w14:textId="0BAAB308" w:rsidR="00315794" w:rsidRDefault="00315794" w:rsidP="003B1610">
            <w:pPr>
              <w:pStyle w:val="Tabletext"/>
              <w:rPr>
                <w:rFonts w:cs="Arial"/>
                <w:sz w:val="24"/>
                <w:szCs w:val="24"/>
              </w:rPr>
            </w:pPr>
            <w:r>
              <w:rPr>
                <w:rFonts w:cs="Arial"/>
                <w:sz w:val="24"/>
                <w:szCs w:val="24"/>
              </w:rPr>
              <w:t>William Liu</w:t>
            </w:r>
          </w:p>
        </w:tc>
        <w:tc>
          <w:tcPr>
            <w:tcW w:w="1260" w:type="dxa"/>
          </w:tcPr>
          <w:p w14:paraId="65811435" w14:textId="7A1F5EA5" w:rsidR="00315794" w:rsidRDefault="00315794" w:rsidP="003B1610">
            <w:pPr>
              <w:pStyle w:val="Tabletext"/>
              <w:jc w:val="center"/>
              <w:rPr>
                <w:rFonts w:cs="Arial"/>
                <w:sz w:val="24"/>
                <w:szCs w:val="24"/>
              </w:rPr>
            </w:pPr>
            <w:r>
              <w:rPr>
                <w:rFonts w:cs="Arial"/>
                <w:sz w:val="24"/>
                <w:szCs w:val="24"/>
              </w:rPr>
              <w:t>11/30/2017</w:t>
            </w:r>
          </w:p>
        </w:tc>
        <w:tc>
          <w:tcPr>
            <w:tcW w:w="1170" w:type="dxa"/>
          </w:tcPr>
          <w:p w14:paraId="23F12EB7" w14:textId="77777777" w:rsidR="00315794" w:rsidRPr="00C36099" w:rsidRDefault="00315794" w:rsidP="003B1610">
            <w:pPr>
              <w:pStyle w:val="Tabletext"/>
              <w:rPr>
                <w:rFonts w:cs="Arial"/>
                <w:sz w:val="24"/>
                <w:szCs w:val="24"/>
              </w:rPr>
            </w:pPr>
          </w:p>
        </w:tc>
        <w:tc>
          <w:tcPr>
            <w:tcW w:w="1099" w:type="dxa"/>
          </w:tcPr>
          <w:p w14:paraId="7699E6D0" w14:textId="77777777" w:rsidR="00315794" w:rsidRPr="00C36099" w:rsidRDefault="00315794" w:rsidP="003B1610">
            <w:pPr>
              <w:pStyle w:val="Tabletext"/>
              <w:jc w:val="center"/>
              <w:rPr>
                <w:rFonts w:cs="Arial"/>
                <w:sz w:val="24"/>
                <w:szCs w:val="24"/>
              </w:rPr>
            </w:pPr>
          </w:p>
        </w:tc>
        <w:tc>
          <w:tcPr>
            <w:tcW w:w="2808" w:type="dxa"/>
          </w:tcPr>
          <w:p w14:paraId="0938AC95" w14:textId="17ACA383" w:rsidR="00315794" w:rsidRDefault="00315794" w:rsidP="003B1610">
            <w:pPr>
              <w:pStyle w:val="Tabletext"/>
              <w:rPr>
                <w:rFonts w:cs="Arial"/>
                <w:sz w:val="24"/>
                <w:szCs w:val="24"/>
              </w:rPr>
            </w:pPr>
            <w:r>
              <w:rPr>
                <w:rFonts w:cs="Arial"/>
                <w:sz w:val="24"/>
                <w:szCs w:val="24"/>
              </w:rPr>
              <w:t>Added notes about how SSH connecting to production servers may require first SSH connecting to DEV/UAT server.</w:t>
            </w:r>
          </w:p>
        </w:tc>
      </w:tr>
      <w:tr w:rsidR="00B73836" w:rsidRPr="00C36099" w14:paraId="45A129F6" w14:textId="77777777" w:rsidTr="00315794">
        <w:trPr>
          <w:trHeight w:val="70"/>
        </w:trPr>
        <w:tc>
          <w:tcPr>
            <w:tcW w:w="1435" w:type="dxa"/>
          </w:tcPr>
          <w:p w14:paraId="362AA0FE" w14:textId="4015847D" w:rsidR="00B73836" w:rsidRDefault="00B73836" w:rsidP="003B1610">
            <w:pPr>
              <w:pStyle w:val="Tabletext"/>
              <w:ind w:left="720"/>
              <w:rPr>
                <w:rFonts w:cs="Arial"/>
                <w:sz w:val="24"/>
                <w:szCs w:val="24"/>
              </w:rPr>
            </w:pPr>
            <w:r>
              <w:rPr>
                <w:rFonts w:cs="Arial"/>
                <w:sz w:val="24"/>
                <w:szCs w:val="24"/>
              </w:rPr>
              <w:t>1.5</w:t>
            </w:r>
          </w:p>
        </w:tc>
        <w:tc>
          <w:tcPr>
            <w:tcW w:w="1530" w:type="dxa"/>
          </w:tcPr>
          <w:p w14:paraId="1C6EF91B" w14:textId="692B96B8" w:rsidR="00B73836" w:rsidRDefault="00B73836" w:rsidP="003B1610">
            <w:pPr>
              <w:pStyle w:val="Tabletext"/>
              <w:rPr>
                <w:rFonts w:cs="Arial"/>
                <w:sz w:val="24"/>
                <w:szCs w:val="24"/>
              </w:rPr>
            </w:pPr>
            <w:r>
              <w:rPr>
                <w:rFonts w:cs="Arial"/>
                <w:sz w:val="24"/>
                <w:szCs w:val="24"/>
              </w:rPr>
              <w:t>Prasad Konka</w:t>
            </w:r>
          </w:p>
        </w:tc>
        <w:tc>
          <w:tcPr>
            <w:tcW w:w="1260" w:type="dxa"/>
          </w:tcPr>
          <w:p w14:paraId="68574990" w14:textId="2198ED79" w:rsidR="00B73836" w:rsidRDefault="00B73836" w:rsidP="003B1610">
            <w:pPr>
              <w:pStyle w:val="Tabletext"/>
              <w:jc w:val="center"/>
              <w:rPr>
                <w:rFonts w:cs="Arial"/>
                <w:sz w:val="24"/>
                <w:szCs w:val="24"/>
              </w:rPr>
            </w:pPr>
            <w:r>
              <w:rPr>
                <w:rFonts w:cs="Arial"/>
                <w:sz w:val="24"/>
                <w:szCs w:val="24"/>
              </w:rPr>
              <w:t>12/15/2017</w:t>
            </w:r>
          </w:p>
        </w:tc>
        <w:tc>
          <w:tcPr>
            <w:tcW w:w="1170" w:type="dxa"/>
          </w:tcPr>
          <w:p w14:paraId="77AE0176" w14:textId="77777777" w:rsidR="00B73836" w:rsidRPr="00C36099" w:rsidRDefault="00B73836" w:rsidP="003B1610">
            <w:pPr>
              <w:pStyle w:val="Tabletext"/>
              <w:rPr>
                <w:rFonts w:cs="Arial"/>
                <w:sz w:val="24"/>
                <w:szCs w:val="24"/>
              </w:rPr>
            </w:pPr>
          </w:p>
        </w:tc>
        <w:tc>
          <w:tcPr>
            <w:tcW w:w="1099" w:type="dxa"/>
          </w:tcPr>
          <w:p w14:paraId="697AF823" w14:textId="77777777" w:rsidR="00B73836" w:rsidRPr="00C36099" w:rsidRDefault="00B73836" w:rsidP="003B1610">
            <w:pPr>
              <w:pStyle w:val="Tabletext"/>
              <w:jc w:val="center"/>
              <w:rPr>
                <w:rFonts w:cs="Arial"/>
                <w:sz w:val="24"/>
                <w:szCs w:val="24"/>
              </w:rPr>
            </w:pPr>
          </w:p>
        </w:tc>
        <w:tc>
          <w:tcPr>
            <w:tcW w:w="2808" w:type="dxa"/>
          </w:tcPr>
          <w:p w14:paraId="2D8E42B0" w14:textId="168E4341" w:rsidR="00B73836" w:rsidRDefault="00B73836" w:rsidP="003B1610">
            <w:pPr>
              <w:pStyle w:val="Tabletext"/>
              <w:rPr>
                <w:rFonts w:cs="Arial"/>
                <w:sz w:val="24"/>
                <w:szCs w:val="24"/>
              </w:rPr>
            </w:pPr>
            <w:r>
              <w:rPr>
                <w:rFonts w:cs="Arial"/>
                <w:sz w:val="24"/>
                <w:szCs w:val="24"/>
              </w:rPr>
              <w:t>Reorganizing sections, adding missing configuration steps, adding APPENDIX</w:t>
            </w:r>
          </w:p>
        </w:tc>
      </w:tr>
    </w:tbl>
    <w:p w14:paraId="0449C470" w14:textId="77777777" w:rsidR="00D34EC0" w:rsidRPr="00C36099" w:rsidRDefault="00D34EC0" w:rsidP="00D34EC0">
      <w:pPr>
        <w:rPr>
          <w:rFonts w:ascii="Arial" w:hAnsi="Arial" w:cs="Arial"/>
        </w:rPr>
      </w:pPr>
    </w:p>
    <w:p w14:paraId="1D01BD81" w14:textId="77777777" w:rsidR="00E74C97" w:rsidRPr="00C36099" w:rsidRDefault="00D34EC0" w:rsidP="00E74C97">
      <w:pPr>
        <w:spacing w:before="180" w:after="120"/>
        <w:ind w:left="0"/>
        <w:jc w:val="center"/>
        <w:rPr>
          <w:rFonts w:ascii="Arial" w:hAnsi="Arial" w:cs="Arial"/>
        </w:rPr>
      </w:pPr>
      <w:r w:rsidRPr="00C36099">
        <w:rPr>
          <w:rFonts w:ascii="Arial" w:hAnsi="Arial" w:cs="Arial"/>
          <w:b/>
          <w:i/>
          <w:iCs/>
          <w:color w:val="0000FF"/>
          <w:u w:val="single"/>
        </w:rPr>
        <w:br w:type="page"/>
      </w:r>
      <w:r w:rsidR="00E74C97" w:rsidRPr="00C36099">
        <w:rPr>
          <w:rFonts w:ascii="Arial" w:hAnsi="Arial" w:cs="Arial"/>
        </w:rPr>
        <w:lastRenderedPageBreak/>
        <w:t xml:space="preserve"> </w:t>
      </w:r>
    </w:p>
    <w:p w14:paraId="66CFB5E8" w14:textId="77777777" w:rsidR="00D31D5B" w:rsidRPr="00C36099" w:rsidRDefault="00D31D5B">
      <w:pPr>
        <w:pStyle w:val="Title"/>
        <w:rPr>
          <w:rFonts w:ascii="Arial" w:hAnsi="Arial" w:cs="Arial"/>
          <w:sz w:val="24"/>
        </w:rPr>
      </w:pPr>
      <w:r w:rsidRPr="00C36099">
        <w:rPr>
          <w:rFonts w:ascii="Arial" w:hAnsi="Arial" w:cs="Arial"/>
          <w:sz w:val="24"/>
        </w:rPr>
        <w:t>TABLE OF CONTENTS</w:t>
      </w:r>
    </w:p>
    <w:p w14:paraId="015C3DE1" w14:textId="12341702" w:rsidR="00987C89" w:rsidRDefault="00D31D5B">
      <w:pPr>
        <w:pStyle w:val="TOC1"/>
        <w:rPr>
          <w:rFonts w:asciiTheme="minorHAnsi" w:eastAsiaTheme="minorEastAsia" w:hAnsiTheme="minorHAnsi" w:cstheme="minorBidi"/>
          <w:b w:val="0"/>
          <w:bCs w:val="0"/>
          <w:caps w:val="0"/>
          <w:sz w:val="22"/>
          <w:szCs w:val="22"/>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hyperlink w:anchor="_Toc501090709" w:history="1">
        <w:r w:rsidR="00987C89" w:rsidRPr="0058158A">
          <w:rPr>
            <w:rStyle w:val="Hyperlink"/>
          </w:rPr>
          <w:t>1.</w:t>
        </w:r>
        <w:r w:rsidR="00987C89">
          <w:rPr>
            <w:rFonts w:asciiTheme="minorHAnsi" w:eastAsiaTheme="minorEastAsia" w:hAnsiTheme="minorHAnsi" w:cstheme="minorBidi"/>
            <w:b w:val="0"/>
            <w:bCs w:val="0"/>
            <w:caps w:val="0"/>
            <w:sz w:val="22"/>
            <w:szCs w:val="22"/>
          </w:rPr>
          <w:tab/>
        </w:r>
        <w:r w:rsidR="00987C89" w:rsidRPr="0058158A">
          <w:rPr>
            <w:rStyle w:val="Hyperlink"/>
          </w:rPr>
          <w:t>Purpose</w:t>
        </w:r>
        <w:r w:rsidR="00987C89">
          <w:rPr>
            <w:webHidden/>
          </w:rPr>
          <w:tab/>
        </w:r>
        <w:r w:rsidR="00987C89">
          <w:rPr>
            <w:webHidden/>
          </w:rPr>
          <w:fldChar w:fldCharType="begin"/>
        </w:r>
        <w:r w:rsidR="00987C89">
          <w:rPr>
            <w:webHidden/>
          </w:rPr>
          <w:instrText xml:space="preserve"> PAGEREF _Toc501090709 \h </w:instrText>
        </w:r>
        <w:r w:rsidR="00987C89">
          <w:rPr>
            <w:webHidden/>
          </w:rPr>
        </w:r>
        <w:r w:rsidR="00987C89">
          <w:rPr>
            <w:webHidden/>
          </w:rPr>
          <w:fldChar w:fldCharType="separate"/>
        </w:r>
        <w:r w:rsidR="00987C89">
          <w:rPr>
            <w:webHidden/>
          </w:rPr>
          <w:t>5</w:t>
        </w:r>
        <w:r w:rsidR="00987C89">
          <w:rPr>
            <w:webHidden/>
          </w:rPr>
          <w:fldChar w:fldCharType="end"/>
        </w:r>
      </w:hyperlink>
    </w:p>
    <w:p w14:paraId="4ABEA12D" w14:textId="37B3AAEA" w:rsidR="00987C89" w:rsidRDefault="00987C89">
      <w:pPr>
        <w:pStyle w:val="TOC1"/>
        <w:rPr>
          <w:rFonts w:asciiTheme="minorHAnsi" w:eastAsiaTheme="minorEastAsia" w:hAnsiTheme="minorHAnsi" w:cstheme="minorBidi"/>
          <w:b w:val="0"/>
          <w:bCs w:val="0"/>
          <w:caps w:val="0"/>
          <w:sz w:val="22"/>
          <w:szCs w:val="22"/>
        </w:rPr>
      </w:pPr>
      <w:hyperlink w:anchor="_Toc501090710" w:history="1">
        <w:r w:rsidRPr="0058158A">
          <w:rPr>
            <w:rStyle w:val="Hyperlink"/>
          </w:rPr>
          <w:t>2.</w:t>
        </w:r>
        <w:r>
          <w:rPr>
            <w:rFonts w:asciiTheme="minorHAnsi" w:eastAsiaTheme="minorEastAsia" w:hAnsiTheme="minorHAnsi" w:cstheme="minorBidi"/>
            <w:b w:val="0"/>
            <w:bCs w:val="0"/>
            <w:caps w:val="0"/>
            <w:sz w:val="22"/>
            <w:szCs w:val="22"/>
          </w:rPr>
          <w:tab/>
        </w:r>
        <w:r w:rsidRPr="0058158A">
          <w:rPr>
            <w:rStyle w:val="Hyperlink"/>
          </w:rPr>
          <w:t>Introduction</w:t>
        </w:r>
        <w:r>
          <w:rPr>
            <w:webHidden/>
          </w:rPr>
          <w:tab/>
        </w:r>
        <w:r>
          <w:rPr>
            <w:webHidden/>
          </w:rPr>
          <w:fldChar w:fldCharType="begin"/>
        </w:r>
        <w:r>
          <w:rPr>
            <w:webHidden/>
          </w:rPr>
          <w:instrText xml:space="preserve"> PAGEREF _Toc501090710 \h </w:instrText>
        </w:r>
        <w:r>
          <w:rPr>
            <w:webHidden/>
          </w:rPr>
        </w:r>
        <w:r>
          <w:rPr>
            <w:webHidden/>
          </w:rPr>
          <w:fldChar w:fldCharType="separate"/>
        </w:r>
        <w:r>
          <w:rPr>
            <w:webHidden/>
          </w:rPr>
          <w:t>5</w:t>
        </w:r>
        <w:r>
          <w:rPr>
            <w:webHidden/>
          </w:rPr>
          <w:fldChar w:fldCharType="end"/>
        </w:r>
      </w:hyperlink>
    </w:p>
    <w:p w14:paraId="0E3A1D49" w14:textId="47CCCCF6" w:rsidR="00987C89" w:rsidRDefault="00987C89">
      <w:pPr>
        <w:pStyle w:val="TOC2"/>
        <w:rPr>
          <w:rFonts w:asciiTheme="minorHAnsi" w:eastAsiaTheme="minorEastAsia" w:hAnsiTheme="minorHAnsi" w:cstheme="minorBidi"/>
          <w:sz w:val="22"/>
          <w:szCs w:val="22"/>
        </w:rPr>
      </w:pPr>
      <w:hyperlink w:anchor="_Toc501090711" w:history="1">
        <w:r w:rsidRPr="0058158A">
          <w:rPr>
            <w:rStyle w:val="Hyperlink"/>
          </w:rPr>
          <w:t>2.1.</w:t>
        </w:r>
        <w:r>
          <w:rPr>
            <w:rFonts w:asciiTheme="minorHAnsi" w:eastAsiaTheme="minorEastAsia" w:hAnsiTheme="minorHAnsi" w:cstheme="minorBidi"/>
            <w:sz w:val="22"/>
            <w:szCs w:val="22"/>
          </w:rPr>
          <w:tab/>
        </w:r>
        <w:r w:rsidRPr="0058158A">
          <w:rPr>
            <w:rStyle w:val="Hyperlink"/>
          </w:rPr>
          <w:t>What is HPC DME?</w:t>
        </w:r>
        <w:r>
          <w:rPr>
            <w:webHidden/>
          </w:rPr>
          <w:tab/>
        </w:r>
        <w:r>
          <w:rPr>
            <w:webHidden/>
          </w:rPr>
          <w:fldChar w:fldCharType="begin"/>
        </w:r>
        <w:r>
          <w:rPr>
            <w:webHidden/>
          </w:rPr>
          <w:instrText xml:space="preserve"> PAGEREF _Toc501090711 \h </w:instrText>
        </w:r>
        <w:r>
          <w:rPr>
            <w:webHidden/>
          </w:rPr>
        </w:r>
        <w:r>
          <w:rPr>
            <w:webHidden/>
          </w:rPr>
          <w:fldChar w:fldCharType="separate"/>
        </w:r>
        <w:r>
          <w:rPr>
            <w:webHidden/>
          </w:rPr>
          <w:t>5</w:t>
        </w:r>
        <w:r>
          <w:rPr>
            <w:webHidden/>
          </w:rPr>
          <w:fldChar w:fldCharType="end"/>
        </w:r>
      </w:hyperlink>
    </w:p>
    <w:p w14:paraId="6682219B" w14:textId="29E4345D" w:rsidR="00987C89" w:rsidRDefault="00987C89">
      <w:pPr>
        <w:pStyle w:val="TOC2"/>
        <w:rPr>
          <w:rFonts w:asciiTheme="minorHAnsi" w:eastAsiaTheme="minorEastAsia" w:hAnsiTheme="minorHAnsi" w:cstheme="minorBidi"/>
          <w:sz w:val="22"/>
          <w:szCs w:val="22"/>
        </w:rPr>
      </w:pPr>
      <w:hyperlink w:anchor="_Toc501090712" w:history="1">
        <w:r w:rsidRPr="0058158A">
          <w:rPr>
            <w:rStyle w:val="Hyperlink"/>
          </w:rPr>
          <w:t>2.2.</w:t>
        </w:r>
        <w:r>
          <w:rPr>
            <w:rFonts w:asciiTheme="minorHAnsi" w:eastAsiaTheme="minorEastAsia" w:hAnsiTheme="minorHAnsi" w:cstheme="minorBidi"/>
            <w:sz w:val="22"/>
            <w:szCs w:val="22"/>
          </w:rPr>
          <w:tab/>
        </w:r>
        <w:r w:rsidRPr="0058158A">
          <w:rPr>
            <w:rStyle w:val="Hyperlink"/>
          </w:rPr>
          <w:t>Intended Users</w:t>
        </w:r>
        <w:r>
          <w:rPr>
            <w:webHidden/>
          </w:rPr>
          <w:tab/>
        </w:r>
        <w:r>
          <w:rPr>
            <w:webHidden/>
          </w:rPr>
          <w:fldChar w:fldCharType="begin"/>
        </w:r>
        <w:r>
          <w:rPr>
            <w:webHidden/>
          </w:rPr>
          <w:instrText xml:space="preserve"> PAGEREF _Toc501090712 \h </w:instrText>
        </w:r>
        <w:r>
          <w:rPr>
            <w:webHidden/>
          </w:rPr>
        </w:r>
        <w:r>
          <w:rPr>
            <w:webHidden/>
          </w:rPr>
          <w:fldChar w:fldCharType="separate"/>
        </w:r>
        <w:r>
          <w:rPr>
            <w:webHidden/>
          </w:rPr>
          <w:t>5</w:t>
        </w:r>
        <w:r>
          <w:rPr>
            <w:webHidden/>
          </w:rPr>
          <w:fldChar w:fldCharType="end"/>
        </w:r>
      </w:hyperlink>
    </w:p>
    <w:p w14:paraId="295017F8" w14:textId="3933FC29" w:rsidR="00987C89" w:rsidRDefault="00987C89">
      <w:pPr>
        <w:pStyle w:val="TOC1"/>
        <w:rPr>
          <w:rFonts w:asciiTheme="minorHAnsi" w:eastAsiaTheme="minorEastAsia" w:hAnsiTheme="minorHAnsi" w:cstheme="minorBidi"/>
          <w:b w:val="0"/>
          <w:bCs w:val="0"/>
          <w:caps w:val="0"/>
          <w:sz w:val="22"/>
          <w:szCs w:val="22"/>
        </w:rPr>
      </w:pPr>
      <w:hyperlink w:anchor="_Toc501090713" w:history="1">
        <w:r w:rsidRPr="0058158A">
          <w:rPr>
            <w:rStyle w:val="Hyperlink"/>
          </w:rPr>
          <w:t>3.</w:t>
        </w:r>
        <w:r>
          <w:rPr>
            <w:rFonts w:asciiTheme="minorHAnsi" w:eastAsiaTheme="minorEastAsia" w:hAnsiTheme="minorHAnsi" w:cstheme="minorBidi"/>
            <w:b w:val="0"/>
            <w:bCs w:val="0"/>
            <w:caps w:val="0"/>
            <w:sz w:val="22"/>
            <w:szCs w:val="22"/>
          </w:rPr>
          <w:tab/>
        </w:r>
        <w:r w:rsidRPr="0058158A">
          <w:rPr>
            <w:rStyle w:val="Hyperlink"/>
          </w:rPr>
          <w:t>Setting up HPC DME</w:t>
        </w:r>
        <w:r>
          <w:rPr>
            <w:webHidden/>
          </w:rPr>
          <w:tab/>
        </w:r>
        <w:r>
          <w:rPr>
            <w:webHidden/>
          </w:rPr>
          <w:fldChar w:fldCharType="begin"/>
        </w:r>
        <w:r>
          <w:rPr>
            <w:webHidden/>
          </w:rPr>
          <w:instrText xml:space="preserve"> PAGEREF _Toc501090713 \h </w:instrText>
        </w:r>
        <w:r>
          <w:rPr>
            <w:webHidden/>
          </w:rPr>
        </w:r>
        <w:r>
          <w:rPr>
            <w:webHidden/>
          </w:rPr>
          <w:fldChar w:fldCharType="separate"/>
        </w:r>
        <w:r>
          <w:rPr>
            <w:webHidden/>
          </w:rPr>
          <w:t>5</w:t>
        </w:r>
        <w:r>
          <w:rPr>
            <w:webHidden/>
          </w:rPr>
          <w:fldChar w:fldCharType="end"/>
        </w:r>
      </w:hyperlink>
    </w:p>
    <w:p w14:paraId="00B444B6" w14:textId="459AD536" w:rsidR="00987C89" w:rsidRDefault="00987C89">
      <w:pPr>
        <w:pStyle w:val="TOC2"/>
        <w:rPr>
          <w:rFonts w:asciiTheme="minorHAnsi" w:eastAsiaTheme="minorEastAsia" w:hAnsiTheme="minorHAnsi" w:cstheme="minorBidi"/>
          <w:sz w:val="22"/>
          <w:szCs w:val="22"/>
        </w:rPr>
      </w:pPr>
      <w:hyperlink w:anchor="_Toc501090714" w:history="1">
        <w:r w:rsidRPr="0058158A">
          <w:rPr>
            <w:rStyle w:val="Hyperlink"/>
          </w:rPr>
          <w:t>3.1.</w:t>
        </w:r>
        <w:r>
          <w:rPr>
            <w:rFonts w:asciiTheme="minorHAnsi" w:eastAsiaTheme="minorEastAsia" w:hAnsiTheme="minorHAnsi" w:cstheme="minorBidi"/>
            <w:sz w:val="22"/>
            <w:szCs w:val="22"/>
          </w:rPr>
          <w:tab/>
        </w:r>
        <w:r w:rsidRPr="0058158A">
          <w:rPr>
            <w:rStyle w:val="Hyperlink"/>
          </w:rPr>
          <w:t>Pre-requisiteS for API server</w:t>
        </w:r>
        <w:r>
          <w:rPr>
            <w:webHidden/>
          </w:rPr>
          <w:tab/>
        </w:r>
        <w:r>
          <w:rPr>
            <w:webHidden/>
          </w:rPr>
          <w:fldChar w:fldCharType="begin"/>
        </w:r>
        <w:r>
          <w:rPr>
            <w:webHidden/>
          </w:rPr>
          <w:instrText xml:space="preserve"> PAGEREF _Toc501090714 \h </w:instrText>
        </w:r>
        <w:r>
          <w:rPr>
            <w:webHidden/>
          </w:rPr>
        </w:r>
        <w:r>
          <w:rPr>
            <w:webHidden/>
          </w:rPr>
          <w:fldChar w:fldCharType="separate"/>
        </w:r>
        <w:r>
          <w:rPr>
            <w:webHidden/>
          </w:rPr>
          <w:t>5</w:t>
        </w:r>
        <w:r>
          <w:rPr>
            <w:webHidden/>
          </w:rPr>
          <w:fldChar w:fldCharType="end"/>
        </w:r>
      </w:hyperlink>
    </w:p>
    <w:p w14:paraId="1EBCB5C3" w14:textId="37513161" w:rsidR="00987C89" w:rsidRDefault="00987C89">
      <w:pPr>
        <w:pStyle w:val="TOC3"/>
        <w:rPr>
          <w:rFonts w:asciiTheme="minorHAnsi" w:eastAsiaTheme="minorEastAsia" w:hAnsiTheme="minorHAnsi" w:cstheme="minorBidi"/>
          <w:sz w:val="22"/>
          <w:szCs w:val="22"/>
        </w:rPr>
      </w:pPr>
      <w:hyperlink w:anchor="_Toc501090715" w:history="1">
        <w:r w:rsidRPr="0058158A">
          <w:rPr>
            <w:rStyle w:val="Hyperlink"/>
          </w:rPr>
          <w:t>3.1.1</w:t>
        </w:r>
        <w:r>
          <w:rPr>
            <w:rFonts w:asciiTheme="minorHAnsi" w:eastAsiaTheme="minorEastAsia" w:hAnsiTheme="minorHAnsi" w:cstheme="minorBidi"/>
            <w:sz w:val="22"/>
            <w:szCs w:val="22"/>
          </w:rPr>
          <w:tab/>
        </w:r>
        <w:r w:rsidRPr="0058158A">
          <w:rPr>
            <w:rStyle w:val="Hyperlink"/>
          </w:rPr>
          <w:t>Java</w:t>
        </w:r>
        <w:r>
          <w:rPr>
            <w:webHidden/>
          </w:rPr>
          <w:tab/>
        </w:r>
        <w:r>
          <w:rPr>
            <w:webHidden/>
          </w:rPr>
          <w:fldChar w:fldCharType="begin"/>
        </w:r>
        <w:r>
          <w:rPr>
            <w:webHidden/>
          </w:rPr>
          <w:instrText xml:space="preserve"> PAGEREF _Toc501090715 \h </w:instrText>
        </w:r>
        <w:r>
          <w:rPr>
            <w:webHidden/>
          </w:rPr>
        </w:r>
        <w:r>
          <w:rPr>
            <w:webHidden/>
          </w:rPr>
          <w:fldChar w:fldCharType="separate"/>
        </w:r>
        <w:r>
          <w:rPr>
            <w:webHidden/>
          </w:rPr>
          <w:t>6</w:t>
        </w:r>
        <w:r>
          <w:rPr>
            <w:webHidden/>
          </w:rPr>
          <w:fldChar w:fldCharType="end"/>
        </w:r>
      </w:hyperlink>
    </w:p>
    <w:p w14:paraId="4895C3CC" w14:textId="1A0E5916" w:rsidR="00987C89" w:rsidRDefault="00987C89">
      <w:pPr>
        <w:pStyle w:val="TOC3"/>
        <w:rPr>
          <w:rFonts w:asciiTheme="minorHAnsi" w:eastAsiaTheme="minorEastAsia" w:hAnsiTheme="minorHAnsi" w:cstheme="minorBidi"/>
          <w:sz w:val="22"/>
          <w:szCs w:val="22"/>
        </w:rPr>
      </w:pPr>
      <w:hyperlink w:anchor="_Toc501090716" w:history="1">
        <w:r w:rsidRPr="0058158A">
          <w:rPr>
            <w:rStyle w:val="Hyperlink"/>
          </w:rPr>
          <w:t>3.1.2</w:t>
        </w:r>
        <w:r>
          <w:rPr>
            <w:rFonts w:asciiTheme="minorHAnsi" w:eastAsiaTheme="minorEastAsia" w:hAnsiTheme="minorHAnsi" w:cstheme="minorBidi"/>
            <w:sz w:val="22"/>
            <w:szCs w:val="22"/>
          </w:rPr>
          <w:tab/>
        </w:r>
        <w:r w:rsidRPr="0058158A">
          <w:rPr>
            <w:rStyle w:val="Hyperlink"/>
          </w:rPr>
          <w:t>Install Maven</w:t>
        </w:r>
        <w:r>
          <w:rPr>
            <w:webHidden/>
          </w:rPr>
          <w:tab/>
        </w:r>
        <w:r>
          <w:rPr>
            <w:webHidden/>
          </w:rPr>
          <w:fldChar w:fldCharType="begin"/>
        </w:r>
        <w:r>
          <w:rPr>
            <w:webHidden/>
          </w:rPr>
          <w:instrText xml:space="preserve"> PAGEREF _Toc501090716 \h </w:instrText>
        </w:r>
        <w:r>
          <w:rPr>
            <w:webHidden/>
          </w:rPr>
        </w:r>
        <w:r>
          <w:rPr>
            <w:webHidden/>
          </w:rPr>
          <w:fldChar w:fldCharType="separate"/>
        </w:r>
        <w:r>
          <w:rPr>
            <w:webHidden/>
          </w:rPr>
          <w:t>6</w:t>
        </w:r>
        <w:r>
          <w:rPr>
            <w:webHidden/>
          </w:rPr>
          <w:fldChar w:fldCharType="end"/>
        </w:r>
      </w:hyperlink>
    </w:p>
    <w:p w14:paraId="348532CD" w14:textId="013F8A3D" w:rsidR="00987C89" w:rsidRDefault="00987C89">
      <w:pPr>
        <w:pStyle w:val="TOC3"/>
        <w:rPr>
          <w:rFonts w:asciiTheme="minorHAnsi" w:eastAsiaTheme="minorEastAsia" w:hAnsiTheme="minorHAnsi" w:cstheme="minorBidi"/>
          <w:sz w:val="22"/>
          <w:szCs w:val="22"/>
        </w:rPr>
      </w:pPr>
      <w:hyperlink w:anchor="_Toc501090717" w:history="1">
        <w:r w:rsidRPr="0058158A">
          <w:rPr>
            <w:rStyle w:val="Hyperlink"/>
          </w:rPr>
          <w:t>3.1.3</w:t>
        </w:r>
        <w:r>
          <w:rPr>
            <w:rFonts w:asciiTheme="minorHAnsi" w:eastAsiaTheme="minorEastAsia" w:hAnsiTheme="minorHAnsi" w:cstheme="minorBidi"/>
            <w:sz w:val="22"/>
            <w:szCs w:val="22"/>
          </w:rPr>
          <w:tab/>
        </w:r>
        <w:r w:rsidRPr="0058158A">
          <w:rPr>
            <w:rStyle w:val="Hyperlink"/>
          </w:rPr>
          <w:t>Install Git Client</w:t>
        </w:r>
        <w:r>
          <w:rPr>
            <w:webHidden/>
          </w:rPr>
          <w:tab/>
        </w:r>
        <w:r>
          <w:rPr>
            <w:webHidden/>
          </w:rPr>
          <w:fldChar w:fldCharType="begin"/>
        </w:r>
        <w:r>
          <w:rPr>
            <w:webHidden/>
          </w:rPr>
          <w:instrText xml:space="preserve"> PAGEREF _Toc501090717 \h </w:instrText>
        </w:r>
        <w:r>
          <w:rPr>
            <w:webHidden/>
          </w:rPr>
        </w:r>
        <w:r>
          <w:rPr>
            <w:webHidden/>
          </w:rPr>
          <w:fldChar w:fldCharType="separate"/>
        </w:r>
        <w:r>
          <w:rPr>
            <w:webHidden/>
          </w:rPr>
          <w:t>6</w:t>
        </w:r>
        <w:r>
          <w:rPr>
            <w:webHidden/>
          </w:rPr>
          <w:fldChar w:fldCharType="end"/>
        </w:r>
      </w:hyperlink>
    </w:p>
    <w:p w14:paraId="74FAC1C7" w14:textId="00074BF9" w:rsidR="00987C89" w:rsidRDefault="00987C89">
      <w:pPr>
        <w:pStyle w:val="TOC3"/>
        <w:rPr>
          <w:rFonts w:asciiTheme="minorHAnsi" w:eastAsiaTheme="minorEastAsia" w:hAnsiTheme="minorHAnsi" w:cstheme="minorBidi"/>
          <w:sz w:val="22"/>
          <w:szCs w:val="22"/>
        </w:rPr>
      </w:pPr>
      <w:hyperlink w:anchor="_Toc501090718" w:history="1">
        <w:r w:rsidRPr="0058158A">
          <w:rPr>
            <w:rStyle w:val="Hyperlink"/>
          </w:rPr>
          <w:t>3.1.4</w:t>
        </w:r>
        <w:r>
          <w:rPr>
            <w:rFonts w:asciiTheme="minorHAnsi" w:eastAsiaTheme="minorEastAsia" w:hAnsiTheme="minorHAnsi" w:cstheme="minorBidi"/>
            <w:sz w:val="22"/>
            <w:szCs w:val="22"/>
          </w:rPr>
          <w:tab/>
        </w:r>
        <w:r w:rsidRPr="0058158A">
          <w:rPr>
            <w:rStyle w:val="Hyperlink"/>
          </w:rPr>
          <w:t>Install ServiceMix</w:t>
        </w:r>
        <w:r>
          <w:rPr>
            <w:webHidden/>
          </w:rPr>
          <w:tab/>
        </w:r>
        <w:r>
          <w:rPr>
            <w:webHidden/>
          </w:rPr>
          <w:fldChar w:fldCharType="begin"/>
        </w:r>
        <w:r>
          <w:rPr>
            <w:webHidden/>
          </w:rPr>
          <w:instrText xml:space="preserve"> PAGEREF _Toc501090718 \h </w:instrText>
        </w:r>
        <w:r>
          <w:rPr>
            <w:webHidden/>
          </w:rPr>
        </w:r>
        <w:r>
          <w:rPr>
            <w:webHidden/>
          </w:rPr>
          <w:fldChar w:fldCharType="separate"/>
        </w:r>
        <w:r>
          <w:rPr>
            <w:webHidden/>
          </w:rPr>
          <w:t>6</w:t>
        </w:r>
        <w:r>
          <w:rPr>
            <w:webHidden/>
          </w:rPr>
          <w:fldChar w:fldCharType="end"/>
        </w:r>
      </w:hyperlink>
    </w:p>
    <w:p w14:paraId="52E8F14B" w14:textId="3D244B82" w:rsidR="00987C89" w:rsidRDefault="00987C89">
      <w:pPr>
        <w:pStyle w:val="TOC2"/>
        <w:rPr>
          <w:rFonts w:asciiTheme="minorHAnsi" w:eastAsiaTheme="minorEastAsia" w:hAnsiTheme="minorHAnsi" w:cstheme="minorBidi"/>
          <w:sz w:val="22"/>
          <w:szCs w:val="22"/>
        </w:rPr>
      </w:pPr>
      <w:hyperlink w:anchor="_Toc501090719" w:history="1">
        <w:r w:rsidRPr="0058158A">
          <w:rPr>
            <w:rStyle w:val="Hyperlink"/>
          </w:rPr>
          <w:t>3.2</w:t>
        </w:r>
        <w:r>
          <w:rPr>
            <w:rFonts w:asciiTheme="minorHAnsi" w:eastAsiaTheme="minorEastAsia" w:hAnsiTheme="minorHAnsi" w:cstheme="minorBidi"/>
            <w:sz w:val="22"/>
            <w:szCs w:val="22"/>
          </w:rPr>
          <w:tab/>
        </w:r>
        <w:r w:rsidRPr="0058158A">
          <w:rPr>
            <w:rStyle w:val="Hyperlink"/>
          </w:rPr>
          <w:t>Set up irods Database server</w:t>
        </w:r>
        <w:r>
          <w:rPr>
            <w:webHidden/>
          </w:rPr>
          <w:tab/>
        </w:r>
        <w:r>
          <w:rPr>
            <w:webHidden/>
          </w:rPr>
          <w:fldChar w:fldCharType="begin"/>
        </w:r>
        <w:r>
          <w:rPr>
            <w:webHidden/>
          </w:rPr>
          <w:instrText xml:space="preserve"> PAGEREF _Toc501090719 \h </w:instrText>
        </w:r>
        <w:r>
          <w:rPr>
            <w:webHidden/>
          </w:rPr>
        </w:r>
        <w:r>
          <w:rPr>
            <w:webHidden/>
          </w:rPr>
          <w:fldChar w:fldCharType="separate"/>
        </w:r>
        <w:r>
          <w:rPr>
            <w:webHidden/>
          </w:rPr>
          <w:t>6</w:t>
        </w:r>
        <w:r>
          <w:rPr>
            <w:webHidden/>
          </w:rPr>
          <w:fldChar w:fldCharType="end"/>
        </w:r>
      </w:hyperlink>
    </w:p>
    <w:p w14:paraId="4D7DA9C7" w14:textId="49F05B28" w:rsidR="00987C89" w:rsidRDefault="00987C89">
      <w:pPr>
        <w:pStyle w:val="TOC3"/>
        <w:rPr>
          <w:rFonts w:asciiTheme="minorHAnsi" w:eastAsiaTheme="minorEastAsia" w:hAnsiTheme="minorHAnsi" w:cstheme="minorBidi"/>
          <w:sz w:val="22"/>
          <w:szCs w:val="22"/>
        </w:rPr>
      </w:pPr>
      <w:hyperlink w:anchor="_Toc501090720" w:history="1">
        <w:r w:rsidRPr="0058158A">
          <w:rPr>
            <w:rStyle w:val="Hyperlink"/>
          </w:rPr>
          <w:t>3.2.1</w:t>
        </w:r>
        <w:r>
          <w:rPr>
            <w:rFonts w:asciiTheme="minorHAnsi" w:eastAsiaTheme="minorEastAsia" w:hAnsiTheme="minorHAnsi" w:cstheme="minorBidi"/>
            <w:sz w:val="22"/>
            <w:szCs w:val="22"/>
          </w:rPr>
          <w:tab/>
        </w:r>
        <w:r w:rsidRPr="0058158A">
          <w:rPr>
            <w:rStyle w:val="Hyperlink"/>
          </w:rPr>
          <w:t>Install PostgreSQL</w:t>
        </w:r>
        <w:r>
          <w:rPr>
            <w:webHidden/>
          </w:rPr>
          <w:tab/>
        </w:r>
        <w:r>
          <w:rPr>
            <w:webHidden/>
          </w:rPr>
          <w:fldChar w:fldCharType="begin"/>
        </w:r>
        <w:r>
          <w:rPr>
            <w:webHidden/>
          </w:rPr>
          <w:instrText xml:space="preserve"> PAGEREF _Toc501090720 \h </w:instrText>
        </w:r>
        <w:r>
          <w:rPr>
            <w:webHidden/>
          </w:rPr>
        </w:r>
        <w:r>
          <w:rPr>
            <w:webHidden/>
          </w:rPr>
          <w:fldChar w:fldCharType="separate"/>
        </w:r>
        <w:r>
          <w:rPr>
            <w:webHidden/>
          </w:rPr>
          <w:t>6</w:t>
        </w:r>
        <w:r>
          <w:rPr>
            <w:webHidden/>
          </w:rPr>
          <w:fldChar w:fldCharType="end"/>
        </w:r>
      </w:hyperlink>
    </w:p>
    <w:p w14:paraId="68E727D5" w14:textId="4C2E479D" w:rsidR="00987C89" w:rsidRDefault="00987C89">
      <w:pPr>
        <w:pStyle w:val="TOC2"/>
        <w:rPr>
          <w:rFonts w:asciiTheme="minorHAnsi" w:eastAsiaTheme="minorEastAsia" w:hAnsiTheme="minorHAnsi" w:cstheme="minorBidi"/>
          <w:sz w:val="22"/>
          <w:szCs w:val="22"/>
        </w:rPr>
      </w:pPr>
      <w:hyperlink w:anchor="_Toc501090721" w:history="1">
        <w:r w:rsidRPr="0058158A">
          <w:rPr>
            <w:rStyle w:val="Hyperlink"/>
          </w:rPr>
          <w:t>3.3</w:t>
        </w:r>
        <w:r>
          <w:rPr>
            <w:rFonts w:asciiTheme="minorHAnsi" w:eastAsiaTheme="minorEastAsia" w:hAnsiTheme="minorHAnsi" w:cstheme="minorBidi"/>
            <w:sz w:val="22"/>
            <w:szCs w:val="22"/>
          </w:rPr>
          <w:tab/>
        </w:r>
        <w:r w:rsidRPr="0058158A">
          <w:rPr>
            <w:rStyle w:val="Hyperlink"/>
          </w:rPr>
          <w:t>Set up irods server</w:t>
        </w:r>
        <w:r>
          <w:rPr>
            <w:webHidden/>
          </w:rPr>
          <w:tab/>
        </w:r>
        <w:r>
          <w:rPr>
            <w:webHidden/>
          </w:rPr>
          <w:fldChar w:fldCharType="begin"/>
        </w:r>
        <w:r>
          <w:rPr>
            <w:webHidden/>
          </w:rPr>
          <w:instrText xml:space="preserve"> PAGEREF _Toc501090721 \h </w:instrText>
        </w:r>
        <w:r>
          <w:rPr>
            <w:webHidden/>
          </w:rPr>
        </w:r>
        <w:r>
          <w:rPr>
            <w:webHidden/>
          </w:rPr>
          <w:fldChar w:fldCharType="separate"/>
        </w:r>
        <w:r>
          <w:rPr>
            <w:webHidden/>
          </w:rPr>
          <w:t>6</w:t>
        </w:r>
        <w:r>
          <w:rPr>
            <w:webHidden/>
          </w:rPr>
          <w:fldChar w:fldCharType="end"/>
        </w:r>
      </w:hyperlink>
    </w:p>
    <w:p w14:paraId="06F00FD7" w14:textId="4DA15594" w:rsidR="00987C89" w:rsidRDefault="00987C89">
      <w:pPr>
        <w:pStyle w:val="TOC3"/>
        <w:rPr>
          <w:rFonts w:asciiTheme="minorHAnsi" w:eastAsiaTheme="minorEastAsia" w:hAnsiTheme="minorHAnsi" w:cstheme="minorBidi"/>
          <w:sz w:val="22"/>
          <w:szCs w:val="22"/>
        </w:rPr>
      </w:pPr>
      <w:hyperlink w:anchor="_Toc501090722" w:history="1">
        <w:r w:rsidRPr="0058158A">
          <w:rPr>
            <w:rStyle w:val="Hyperlink"/>
          </w:rPr>
          <w:t>3.3.1</w:t>
        </w:r>
        <w:r>
          <w:rPr>
            <w:rFonts w:asciiTheme="minorHAnsi" w:eastAsiaTheme="minorEastAsia" w:hAnsiTheme="minorHAnsi" w:cstheme="minorBidi"/>
            <w:sz w:val="22"/>
            <w:szCs w:val="22"/>
          </w:rPr>
          <w:tab/>
        </w:r>
        <w:r w:rsidRPr="0058158A">
          <w:rPr>
            <w:rStyle w:val="Hyperlink"/>
          </w:rPr>
          <w:t>Install iRODS</w:t>
        </w:r>
        <w:r>
          <w:rPr>
            <w:webHidden/>
          </w:rPr>
          <w:tab/>
        </w:r>
        <w:r>
          <w:rPr>
            <w:webHidden/>
          </w:rPr>
          <w:fldChar w:fldCharType="begin"/>
        </w:r>
        <w:r>
          <w:rPr>
            <w:webHidden/>
          </w:rPr>
          <w:instrText xml:space="preserve"> PAGEREF _Toc501090722 \h </w:instrText>
        </w:r>
        <w:r>
          <w:rPr>
            <w:webHidden/>
          </w:rPr>
        </w:r>
        <w:r>
          <w:rPr>
            <w:webHidden/>
          </w:rPr>
          <w:fldChar w:fldCharType="separate"/>
        </w:r>
        <w:r>
          <w:rPr>
            <w:webHidden/>
          </w:rPr>
          <w:t>6</w:t>
        </w:r>
        <w:r>
          <w:rPr>
            <w:webHidden/>
          </w:rPr>
          <w:fldChar w:fldCharType="end"/>
        </w:r>
      </w:hyperlink>
    </w:p>
    <w:p w14:paraId="429C6F71" w14:textId="54996A99" w:rsidR="00987C89" w:rsidRDefault="00987C89">
      <w:pPr>
        <w:pStyle w:val="TOC3"/>
        <w:rPr>
          <w:rFonts w:asciiTheme="minorHAnsi" w:eastAsiaTheme="minorEastAsia" w:hAnsiTheme="minorHAnsi" w:cstheme="minorBidi"/>
          <w:sz w:val="22"/>
          <w:szCs w:val="22"/>
        </w:rPr>
      </w:pPr>
      <w:hyperlink w:anchor="_Toc501090723" w:history="1">
        <w:r w:rsidRPr="0058158A">
          <w:rPr>
            <w:rStyle w:val="Hyperlink"/>
          </w:rPr>
          <w:t>3.3.2</w:t>
        </w:r>
        <w:r>
          <w:rPr>
            <w:rFonts w:asciiTheme="minorHAnsi" w:eastAsiaTheme="minorEastAsia" w:hAnsiTheme="minorHAnsi" w:cstheme="minorBidi"/>
            <w:sz w:val="22"/>
            <w:szCs w:val="22"/>
          </w:rPr>
          <w:tab/>
        </w:r>
        <w:r w:rsidRPr="0058158A">
          <w:rPr>
            <w:rStyle w:val="Hyperlink"/>
          </w:rPr>
          <w:t>Install iRODS iCommands CLI</w:t>
        </w:r>
        <w:r>
          <w:rPr>
            <w:webHidden/>
          </w:rPr>
          <w:tab/>
        </w:r>
        <w:r>
          <w:rPr>
            <w:webHidden/>
          </w:rPr>
          <w:fldChar w:fldCharType="begin"/>
        </w:r>
        <w:r>
          <w:rPr>
            <w:webHidden/>
          </w:rPr>
          <w:instrText xml:space="preserve"> PAGEREF _Toc501090723 \h </w:instrText>
        </w:r>
        <w:r>
          <w:rPr>
            <w:webHidden/>
          </w:rPr>
        </w:r>
        <w:r>
          <w:rPr>
            <w:webHidden/>
          </w:rPr>
          <w:fldChar w:fldCharType="separate"/>
        </w:r>
        <w:r>
          <w:rPr>
            <w:webHidden/>
          </w:rPr>
          <w:t>7</w:t>
        </w:r>
        <w:r>
          <w:rPr>
            <w:webHidden/>
          </w:rPr>
          <w:fldChar w:fldCharType="end"/>
        </w:r>
      </w:hyperlink>
    </w:p>
    <w:p w14:paraId="066C0EB5" w14:textId="28BA04A4" w:rsidR="00987C89" w:rsidRDefault="00987C89">
      <w:pPr>
        <w:pStyle w:val="TOC3"/>
        <w:rPr>
          <w:rFonts w:asciiTheme="minorHAnsi" w:eastAsiaTheme="minorEastAsia" w:hAnsiTheme="minorHAnsi" w:cstheme="minorBidi"/>
          <w:sz w:val="22"/>
          <w:szCs w:val="22"/>
        </w:rPr>
      </w:pPr>
      <w:hyperlink w:anchor="_Toc501090724" w:history="1">
        <w:r w:rsidRPr="0058158A">
          <w:rPr>
            <w:rStyle w:val="Hyperlink"/>
          </w:rPr>
          <w:t>3.3.3</w:t>
        </w:r>
        <w:r>
          <w:rPr>
            <w:rFonts w:asciiTheme="minorHAnsi" w:eastAsiaTheme="minorEastAsia" w:hAnsiTheme="minorHAnsi" w:cstheme="minorBidi"/>
            <w:sz w:val="22"/>
            <w:szCs w:val="22"/>
          </w:rPr>
          <w:tab/>
        </w:r>
        <w:r w:rsidRPr="0058158A">
          <w:rPr>
            <w:rStyle w:val="Hyperlink"/>
          </w:rPr>
          <w:t>Set up SSL Cert for iRODS</w:t>
        </w:r>
        <w:r>
          <w:rPr>
            <w:webHidden/>
          </w:rPr>
          <w:tab/>
        </w:r>
        <w:r>
          <w:rPr>
            <w:webHidden/>
          </w:rPr>
          <w:fldChar w:fldCharType="begin"/>
        </w:r>
        <w:r>
          <w:rPr>
            <w:webHidden/>
          </w:rPr>
          <w:instrText xml:space="preserve"> PAGEREF _Toc501090724 \h </w:instrText>
        </w:r>
        <w:r>
          <w:rPr>
            <w:webHidden/>
          </w:rPr>
        </w:r>
        <w:r>
          <w:rPr>
            <w:webHidden/>
          </w:rPr>
          <w:fldChar w:fldCharType="separate"/>
        </w:r>
        <w:r>
          <w:rPr>
            <w:webHidden/>
          </w:rPr>
          <w:t>8</w:t>
        </w:r>
        <w:r>
          <w:rPr>
            <w:webHidden/>
          </w:rPr>
          <w:fldChar w:fldCharType="end"/>
        </w:r>
      </w:hyperlink>
    </w:p>
    <w:p w14:paraId="7A7CE242" w14:textId="33B989DB" w:rsidR="00987C89" w:rsidRDefault="00987C89">
      <w:pPr>
        <w:pStyle w:val="TOC2"/>
        <w:rPr>
          <w:rFonts w:asciiTheme="minorHAnsi" w:eastAsiaTheme="minorEastAsia" w:hAnsiTheme="minorHAnsi" w:cstheme="minorBidi"/>
          <w:sz w:val="22"/>
          <w:szCs w:val="22"/>
        </w:rPr>
      </w:pPr>
      <w:hyperlink w:anchor="_Toc501090725" w:history="1">
        <w:r w:rsidRPr="0058158A">
          <w:rPr>
            <w:rStyle w:val="Hyperlink"/>
          </w:rPr>
          <w:t>3.4</w:t>
        </w:r>
        <w:r>
          <w:rPr>
            <w:rFonts w:asciiTheme="minorHAnsi" w:eastAsiaTheme="minorEastAsia" w:hAnsiTheme="minorHAnsi" w:cstheme="minorBidi"/>
            <w:sz w:val="22"/>
            <w:szCs w:val="22"/>
          </w:rPr>
          <w:tab/>
        </w:r>
        <w:r w:rsidRPr="0058158A">
          <w:rPr>
            <w:rStyle w:val="Hyperlink"/>
          </w:rPr>
          <w:t>Set up HPC DME Environment</w:t>
        </w:r>
        <w:r>
          <w:rPr>
            <w:webHidden/>
          </w:rPr>
          <w:tab/>
        </w:r>
        <w:r>
          <w:rPr>
            <w:webHidden/>
          </w:rPr>
          <w:fldChar w:fldCharType="begin"/>
        </w:r>
        <w:r>
          <w:rPr>
            <w:webHidden/>
          </w:rPr>
          <w:instrText xml:space="preserve"> PAGEREF _Toc501090725 \h </w:instrText>
        </w:r>
        <w:r>
          <w:rPr>
            <w:webHidden/>
          </w:rPr>
        </w:r>
        <w:r>
          <w:rPr>
            <w:webHidden/>
          </w:rPr>
          <w:fldChar w:fldCharType="separate"/>
        </w:r>
        <w:r>
          <w:rPr>
            <w:webHidden/>
          </w:rPr>
          <w:t>9</w:t>
        </w:r>
        <w:r>
          <w:rPr>
            <w:webHidden/>
          </w:rPr>
          <w:fldChar w:fldCharType="end"/>
        </w:r>
      </w:hyperlink>
    </w:p>
    <w:p w14:paraId="2400FA23" w14:textId="15B8C66E" w:rsidR="00987C89" w:rsidRDefault="00987C89">
      <w:pPr>
        <w:pStyle w:val="TOC3"/>
        <w:rPr>
          <w:rFonts w:asciiTheme="minorHAnsi" w:eastAsiaTheme="minorEastAsia" w:hAnsiTheme="minorHAnsi" w:cstheme="minorBidi"/>
          <w:sz w:val="22"/>
          <w:szCs w:val="22"/>
        </w:rPr>
      </w:pPr>
      <w:hyperlink w:anchor="_Toc501090726" w:history="1">
        <w:r w:rsidRPr="0058158A">
          <w:rPr>
            <w:rStyle w:val="Hyperlink"/>
          </w:rPr>
          <w:t>3.2.1</w:t>
        </w:r>
        <w:r>
          <w:rPr>
            <w:rFonts w:asciiTheme="minorHAnsi" w:eastAsiaTheme="minorEastAsia" w:hAnsiTheme="minorHAnsi" w:cstheme="minorBidi"/>
            <w:sz w:val="22"/>
            <w:szCs w:val="22"/>
          </w:rPr>
          <w:tab/>
        </w:r>
        <w:r w:rsidRPr="0058158A">
          <w:rPr>
            <w:rStyle w:val="Hyperlink"/>
          </w:rPr>
          <w:t>Setup HPC DME Database</w:t>
        </w:r>
        <w:r>
          <w:rPr>
            <w:webHidden/>
          </w:rPr>
          <w:tab/>
        </w:r>
        <w:r>
          <w:rPr>
            <w:webHidden/>
          </w:rPr>
          <w:fldChar w:fldCharType="begin"/>
        </w:r>
        <w:r>
          <w:rPr>
            <w:webHidden/>
          </w:rPr>
          <w:instrText xml:space="preserve"> PAGEREF _Toc501090726 \h </w:instrText>
        </w:r>
        <w:r>
          <w:rPr>
            <w:webHidden/>
          </w:rPr>
        </w:r>
        <w:r>
          <w:rPr>
            <w:webHidden/>
          </w:rPr>
          <w:fldChar w:fldCharType="separate"/>
        </w:r>
        <w:r>
          <w:rPr>
            <w:webHidden/>
          </w:rPr>
          <w:t>9</w:t>
        </w:r>
        <w:r>
          <w:rPr>
            <w:webHidden/>
          </w:rPr>
          <w:fldChar w:fldCharType="end"/>
        </w:r>
      </w:hyperlink>
    </w:p>
    <w:p w14:paraId="5488C371" w14:textId="7AD1E290" w:rsidR="00987C89" w:rsidRDefault="00987C89">
      <w:pPr>
        <w:pStyle w:val="TOC3"/>
        <w:rPr>
          <w:rFonts w:asciiTheme="minorHAnsi" w:eastAsiaTheme="minorEastAsia" w:hAnsiTheme="minorHAnsi" w:cstheme="minorBidi"/>
          <w:sz w:val="22"/>
          <w:szCs w:val="22"/>
        </w:rPr>
      </w:pPr>
      <w:hyperlink w:anchor="_Toc501090727" w:history="1">
        <w:r w:rsidRPr="0058158A">
          <w:rPr>
            <w:rStyle w:val="Hyperlink"/>
          </w:rPr>
          <w:t>3.2.2</w:t>
        </w:r>
        <w:r>
          <w:rPr>
            <w:rFonts w:asciiTheme="minorHAnsi" w:eastAsiaTheme="minorEastAsia" w:hAnsiTheme="minorHAnsi" w:cstheme="minorBidi"/>
            <w:sz w:val="22"/>
            <w:szCs w:val="22"/>
          </w:rPr>
          <w:tab/>
        </w:r>
        <w:r w:rsidRPr="0058158A">
          <w:rPr>
            <w:rStyle w:val="Hyperlink"/>
          </w:rPr>
          <w:t>SSL Setup on HPC DME</w:t>
        </w:r>
        <w:r>
          <w:rPr>
            <w:webHidden/>
          </w:rPr>
          <w:tab/>
        </w:r>
        <w:r>
          <w:rPr>
            <w:webHidden/>
          </w:rPr>
          <w:fldChar w:fldCharType="begin"/>
        </w:r>
        <w:r>
          <w:rPr>
            <w:webHidden/>
          </w:rPr>
          <w:instrText xml:space="preserve"> PAGEREF _Toc501090727 \h </w:instrText>
        </w:r>
        <w:r>
          <w:rPr>
            <w:webHidden/>
          </w:rPr>
        </w:r>
        <w:r>
          <w:rPr>
            <w:webHidden/>
          </w:rPr>
          <w:fldChar w:fldCharType="separate"/>
        </w:r>
        <w:r>
          <w:rPr>
            <w:webHidden/>
          </w:rPr>
          <w:t>9</w:t>
        </w:r>
        <w:r>
          <w:rPr>
            <w:webHidden/>
          </w:rPr>
          <w:fldChar w:fldCharType="end"/>
        </w:r>
      </w:hyperlink>
    </w:p>
    <w:p w14:paraId="1DBE9EC5" w14:textId="1518A605" w:rsidR="00987C89" w:rsidRDefault="00987C89">
      <w:pPr>
        <w:pStyle w:val="TOC3"/>
        <w:rPr>
          <w:rFonts w:asciiTheme="minorHAnsi" w:eastAsiaTheme="minorEastAsia" w:hAnsiTheme="minorHAnsi" w:cstheme="minorBidi"/>
          <w:sz w:val="22"/>
          <w:szCs w:val="22"/>
        </w:rPr>
      </w:pPr>
      <w:hyperlink w:anchor="_Toc501090728" w:history="1">
        <w:r w:rsidRPr="0058158A">
          <w:rPr>
            <w:rStyle w:val="Hyperlink"/>
          </w:rPr>
          <w:t>3.2.3</w:t>
        </w:r>
        <w:r>
          <w:rPr>
            <w:rFonts w:asciiTheme="minorHAnsi" w:eastAsiaTheme="minorEastAsia" w:hAnsiTheme="minorHAnsi" w:cstheme="minorBidi"/>
            <w:sz w:val="22"/>
            <w:szCs w:val="22"/>
          </w:rPr>
          <w:tab/>
        </w:r>
        <w:r w:rsidRPr="0058158A">
          <w:rPr>
            <w:rStyle w:val="Hyperlink"/>
          </w:rPr>
          <w:t>Set HPC DME Services properties</w:t>
        </w:r>
        <w:r>
          <w:rPr>
            <w:webHidden/>
          </w:rPr>
          <w:tab/>
        </w:r>
        <w:r>
          <w:rPr>
            <w:webHidden/>
          </w:rPr>
          <w:fldChar w:fldCharType="begin"/>
        </w:r>
        <w:r>
          <w:rPr>
            <w:webHidden/>
          </w:rPr>
          <w:instrText xml:space="preserve"> PAGEREF _Toc501090728 \h </w:instrText>
        </w:r>
        <w:r>
          <w:rPr>
            <w:webHidden/>
          </w:rPr>
        </w:r>
        <w:r>
          <w:rPr>
            <w:webHidden/>
          </w:rPr>
          <w:fldChar w:fldCharType="separate"/>
        </w:r>
        <w:r>
          <w:rPr>
            <w:webHidden/>
          </w:rPr>
          <w:t>11</w:t>
        </w:r>
        <w:r>
          <w:rPr>
            <w:webHidden/>
          </w:rPr>
          <w:fldChar w:fldCharType="end"/>
        </w:r>
      </w:hyperlink>
    </w:p>
    <w:p w14:paraId="34DDA171" w14:textId="4AB0BBFF" w:rsidR="00987C89" w:rsidRDefault="00987C89">
      <w:pPr>
        <w:pStyle w:val="TOC3"/>
        <w:rPr>
          <w:rFonts w:asciiTheme="minorHAnsi" w:eastAsiaTheme="minorEastAsia" w:hAnsiTheme="minorHAnsi" w:cstheme="minorBidi"/>
          <w:sz w:val="22"/>
          <w:szCs w:val="22"/>
        </w:rPr>
      </w:pPr>
      <w:hyperlink w:anchor="_Toc501090729" w:history="1">
        <w:r w:rsidRPr="0058158A">
          <w:rPr>
            <w:rStyle w:val="Hyperlink"/>
          </w:rPr>
          <w:t>3.2.4</w:t>
        </w:r>
        <w:r>
          <w:rPr>
            <w:rFonts w:asciiTheme="minorHAnsi" w:eastAsiaTheme="minorEastAsia" w:hAnsiTheme="minorHAnsi" w:cstheme="minorBidi"/>
            <w:sz w:val="22"/>
            <w:szCs w:val="22"/>
          </w:rPr>
          <w:tab/>
        </w:r>
        <w:r w:rsidRPr="0058158A">
          <w:rPr>
            <w:rStyle w:val="Hyperlink"/>
          </w:rPr>
          <w:t>Prepare Initial Data</w:t>
        </w:r>
        <w:r>
          <w:rPr>
            <w:webHidden/>
          </w:rPr>
          <w:tab/>
        </w:r>
        <w:r>
          <w:rPr>
            <w:webHidden/>
          </w:rPr>
          <w:fldChar w:fldCharType="begin"/>
        </w:r>
        <w:r>
          <w:rPr>
            <w:webHidden/>
          </w:rPr>
          <w:instrText xml:space="preserve"> PAGEREF _Toc501090729 \h </w:instrText>
        </w:r>
        <w:r>
          <w:rPr>
            <w:webHidden/>
          </w:rPr>
        </w:r>
        <w:r>
          <w:rPr>
            <w:webHidden/>
          </w:rPr>
          <w:fldChar w:fldCharType="separate"/>
        </w:r>
        <w:r>
          <w:rPr>
            <w:webHidden/>
          </w:rPr>
          <w:t>14</w:t>
        </w:r>
        <w:r>
          <w:rPr>
            <w:webHidden/>
          </w:rPr>
          <w:fldChar w:fldCharType="end"/>
        </w:r>
      </w:hyperlink>
    </w:p>
    <w:p w14:paraId="35873688" w14:textId="677AAB36" w:rsidR="00987C89" w:rsidRDefault="00987C89">
      <w:pPr>
        <w:pStyle w:val="TOC3"/>
        <w:rPr>
          <w:rFonts w:asciiTheme="minorHAnsi" w:eastAsiaTheme="minorEastAsia" w:hAnsiTheme="minorHAnsi" w:cstheme="minorBidi"/>
          <w:sz w:val="22"/>
          <w:szCs w:val="22"/>
        </w:rPr>
      </w:pPr>
      <w:hyperlink w:anchor="_Toc501090730" w:history="1">
        <w:r w:rsidRPr="0058158A">
          <w:rPr>
            <w:rStyle w:val="Hyperlink"/>
          </w:rPr>
          <w:t>3.2.4.1</w:t>
        </w:r>
        <w:r>
          <w:rPr>
            <w:rFonts w:asciiTheme="minorHAnsi" w:eastAsiaTheme="minorEastAsia" w:hAnsiTheme="minorHAnsi" w:cstheme="minorBidi"/>
            <w:sz w:val="22"/>
            <w:szCs w:val="22"/>
          </w:rPr>
          <w:tab/>
        </w:r>
        <w:r w:rsidRPr="0058158A">
          <w:rPr>
            <w:rStyle w:val="Hyperlink"/>
          </w:rPr>
          <w:t>iRODS Service User</w:t>
        </w:r>
        <w:r>
          <w:rPr>
            <w:webHidden/>
          </w:rPr>
          <w:tab/>
        </w:r>
        <w:r>
          <w:rPr>
            <w:webHidden/>
          </w:rPr>
          <w:fldChar w:fldCharType="begin"/>
        </w:r>
        <w:r>
          <w:rPr>
            <w:webHidden/>
          </w:rPr>
          <w:instrText xml:space="preserve"> PAGEREF _Toc501090730 \h </w:instrText>
        </w:r>
        <w:r>
          <w:rPr>
            <w:webHidden/>
          </w:rPr>
        </w:r>
        <w:r>
          <w:rPr>
            <w:webHidden/>
          </w:rPr>
          <w:fldChar w:fldCharType="separate"/>
        </w:r>
        <w:r>
          <w:rPr>
            <w:webHidden/>
          </w:rPr>
          <w:t>14</w:t>
        </w:r>
        <w:r>
          <w:rPr>
            <w:webHidden/>
          </w:rPr>
          <w:fldChar w:fldCharType="end"/>
        </w:r>
      </w:hyperlink>
    </w:p>
    <w:p w14:paraId="1F43C804" w14:textId="44739E60" w:rsidR="00987C89" w:rsidRDefault="00987C89">
      <w:pPr>
        <w:pStyle w:val="TOC3"/>
        <w:rPr>
          <w:rFonts w:asciiTheme="minorHAnsi" w:eastAsiaTheme="minorEastAsia" w:hAnsiTheme="minorHAnsi" w:cstheme="minorBidi"/>
          <w:sz w:val="22"/>
          <w:szCs w:val="22"/>
        </w:rPr>
      </w:pPr>
      <w:hyperlink w:anchor="_Toc501090731" w:history="1">
        <w:r w:rsidRPr="0058158A">
          <w:rPr>
            <w:rStyle w:val="Hyperlink"/>
          </w:rPr>
          <w:t>3.2.4.2</w:t>
        </w:r>
        <w:r>
          <w:rPr>
            <w:rFonts w:asciiTheme="minorHAnsi" w:eastAsiaTheme="minorEastAsia" w:hAnsiTheme="minorHAnsi" w:cstheme="minorBidi"/>
            <w:sz w:val="22"/>
            <w:szCs w:val="22"/>
          </w:rPr>
          <w:tab/>
        </w:r>
        <w:r w:rsidRPr="0058158A">
          <w:rPr>
            <w:rStyle w:val="Hyperlink"/>
          </w:rPr>
          <w:t>Enable Permissions inheritance on iRODS</w:t>
        </w:r>
        <w:r>
          <w:rPr>
            <w:webHidden/>
          </w:rPr>
          <w:tab/>
        </w:r>
        <w:r>
          <w:rPr>
            <w:webHidden/>
          </w:rPr>
          <w:fldChar w:fldCharType="begin"/>
        </w:r>
        <w:r>
          <w:rPr>
            <w:webHidden/>
          </w:rPr>
          <w:instrText xml:space="preserve"> PAGEREF _Toc501090731 \h </w:instrText>
        </w:r>
        <w:r>
          <w:rPr>
            <w:webHidden/>
          </w:rPr>
        </w:r>
        <w:r>
          <w:rPr>
            <w:webHidden/>
          </w:rPr>
          <w:fldChar w:fldCharType="separate"/>
        </w:r>
        <w:r>
          <w:rPr>
            <w:webHidden/>
          </w:rPr>
          <w:t>14</w:t>
        </w:r>
        <w:r>
          <w:rPr>
            <w:webHidden/>
          </w:rPr>
          <w:fldChar w:fldCharType="end"/>
        </w:r>
      </w:hyperlink>
    </w:p>
    <w:p w14:paraId="065CF54F" w14:textId="2E3AF0C0" w:rsidR="00987C89" w:rsidRDefault="00987C89">
      <w:pPr>
        <w:pStyle w:val="TOC3"/>
        <w:rPr>
          <w:rFonts w:asciiTheme="minorHAnsi" w:eastAsiaTheme="minorEastAsia" w:hAnsiTheme="minorHAnsi" w:cstheme="minorBidi"/>
          <w:sz w:val="22"/>
          <w:szCs w:val="22"/>
        </w:rPr>
      </w:pPr>
      <w:hyperlink w:anchor="_Toc501090732" w:history="1">
        <w:r w:rsidRPr="0058158A">
          <w:rPr>
            <w:rStyle w:val="Hyperlink"/>
          </w:rPr>
          <w:t>3.2.4.3</w:t>
        </w:r>
        <w:r>
          <w:rPr>
            <w:rFonts w:asciiTheme="minorHAnsi" w:eastAsiaTheme="minorEastAsia" w:hAnsiTheme="minorHAnsi" w:cstheme="minorBidi"/>
            <w:sz w:val="22"/>
            <w:szCs w:val="22"/>
          </w:rPr>
          <w:tab/>
        </w:r>
        <w:r w:rsidRPr="0058158A">
          <w:rPr>
            <w:rStyle w:val="Hyperlink"/>
          </w:rPr>
          <w:t>Setup DOC</w:t>
        </w:r>
        <w:r>
          <w:rPr>
            <w:webHidden/>
          </w:rPr>
          <w:tab/>
        </w:r>
        <w:r>
          <w:rPr>
            <w:webHidden/>
          </w:rPr>
          <w:fldChar w:fldCharType="begin"/>
        </w:r>
        <w:r>
          <w:rPr>
            <w:webHidden/>
          </w:rPr>
          <w:instrText xml:space="preserve"> PAGEREF _Toc501090732 \h </w:instrText>
        </w:r>
        <w:r>
          <w:rPr>
            <w:webHidden/>
          </w:rPr>
        </w:r>
        <w:r>
          <w:rPr>
            <w:webHidden/>
          </w:rPr>
          <w:fldChar w:fldCharType="separate"/>
        </w:r>
        <w:r>
          <w:rPr>
            <w:webHidden/>
          </w:rPr>
          <w:t>14</w:t>
        </w:r>
        <w:r>
          <w:rPr>
            <w:webHidden/>
          </w:rPr>
          <w:fldChar w:fldCharType="end"/>
        </w:r>
      </w:hyperlink>
    </w:p>
    <w:p w14:paraId="373B7F7D" w14:textId="0368AC4B" w:rsidR="00987C89" w:rsidRDefault="00987C89">
      <w:pPr>
        <w:pStyle w:val="TOC3"/>
        <w:rPr>
          <w:rFonts w:asciiTheme="minorHAnsi" w:eastAsiaTheme="minorEastAsia" w:hAnsiTheme="minorHAnsi" w:cstheme="minorBidi"/>
          <w:sz w:val="22"/>
          <w:szCs w:val="22"/>
        </w:rPr>
      </w:pPr>
      <w:hyperlink w:anchor="_Toc501090733" w:history="1">
        <w:r w:rsidRPr="0058158A">
          <w:rPr>
            <w:rStyle w:val="Hyperlink"/>
          </w:rPr>
          <w:t>3.2.4.4</w:t>
        </w:r>
        <w:r>
          <w:rPr>
            <w:rFonts w:asciiTheme="minorHAnsi" w:eastAsiaTheme="minorEastAsia" w:hAnsiTheme="minorHAnsi" w:cstheme="minorBidi"/>
            <w:sz w:val="22"/>
            <w:szCs w:val="22"/>
          </w:rPr>
          <w:tab/>
        </w:r>
        <w:r w:rsidRPr="0058158A">
          <w:rPr>
            <w:rStyle w:val="Hyperlink"/>
          </w:rPr>
          <w:t>Create Admin User</w:t>
        </w:r>
        <w:r>
          <w:rPr>
            <w:webHidden/>
          </w:rPr>
          <w:tab/>
        </w:r>
        <w:r>
          <w:rPr>
            <w:webHidden/>
          </w:rPr>
          <w:fldChar w:fldCharType="begin"/>
        </w:r>
        <w:r>
          <w:rPr>
            <w:webHidden/>
          </w:rPr>
          <w:instrText xml:space="preserve"> PAGEREF _Toc501090733 \h </w:instrText>
        </w:r>
        <w:r>
          <w:rPr>
            <w:webHidden/>
          </w:rPr>
        </w:r>
        <w:r>
          <w:rPr>
            <w:webHidden/>
          </w:rPr>
          <w:fldChar w:fldCharType="separate"/>
        </w:r>
        <w:r>
          <w:rPr>
            <w:webHidden/>
          </w:rPr>
          <w:t>14</w:t>
        </w:r>
        <w:r>
          <w:rPr>
            <w:webHidden/>
          </w:rPr>
          <w:fldChar w:fldCharType="end"/>
        </w:r>
      </w:hyperlink>
    </w:p>
    <w:p w14:paraId="0096A333" w14:textId="3E3684F8" w:rsidR="00987C89" w:rsidRDefault="00987C89">
      <w:pPr>
        <w:pStyle w:val="TOC3"/>
        <w:rPr>
          <w:rFonts w:asciiTheme="minorHAnsi" w:eastAsiaTheme="minorEastAsia" w:hAnsiTheme="minorHAnsi" w:cstheme="minorBidi"/>
          <w:sz w:val="22"/>
          <w:szCs w:val="22"/>
        </w:rPr>
      </w:pPr>
      <w:hyperlink w:anchor="_Toc501090734" w:history="1">
        <w:r w:rsidRPr="0058158A">
          <w:rPr>
            <w:rStyle w:val="Hyperlink"/>
          </w:rPr>
          <w:t>3.2.5</w:t>
        </w:r>
        <w:r>
          <w:rPr>
            <w:rFonts w:asciiTheme="minorHAnsi" w:eastAsiaTheme="minorEastAsia" w:hAnsiTheme="minorHAnsi" w:cstheme="minorBidi"/>
            <w:sz w:val="22"/>
            <w:szCs w:val="22"/>
          </w:rPr>
          <w:tab/>
        </w:r>
        <w:r w:rsidRPr="0058158A">
          <w:rPr>
            <w:rStyle w:val="Hyperlink"/>
          </w:rPr>
          <w:t>NIH AD Service Account</w:t>
        </w:r>
        <w:r>
          <w:rPr>
            <w:webHidden/>
          </w:rPr>
          <w:tab/>
        </w:r>
        <w:r>
          <w:rPr>
            <w:webHidden/>
          </w:rPr>
          <w:fldChar w:fldCharType="begin"/>
        </w:r>
        <w:r>
          <w:rPr>
            <w:webHidden/>
          </w:rPr>
          <w:instrText xml:space="preserve"> PAGEREF _Toc501090734 \h </w:instrText>
        </w:r>
        <w:r>
          <w:rPr>
            <w:webHidden/>
          </w:rPr>
        </w:r>
        <w:r>
          <w:rPr>
            <w:webHidden/>
          </w:rPr>
          <w:fldChar w:fldCharType="separate"/>
        </w:r>
        <w:r>
          <w:rPr>
            <w:webHidden/>
          </w:rPr>
          <w:t>15</w:t>
        </w:r>
        <w:r>
          <w:rPr>
            <w:webHidden/>
          </w:rPr>
          <w:fldChar w:fldCharType="end"/>
        </w:r>
      </w:hyperlink>
    </w:p>
    <w:p w14:paraId="2DFF8544" w14:textId="3E6967ED" w:rsidR="00987C89" w:rsidRDefault="00987C89">
      <w:pPr>
        <w:pStyle w:val="TOC3"/>
        <w:rPr>
          <w:rFonts w:asciiTheme="minorHAnsi" w:eastAsiaTheme="minorEastAsia" w:hAnsiTheme="minorHAnsi" w:cstheme="minorBidi"/>
          <w:sz w:val="22"/>
          <w:szCs w:val="22"/>
        </w:rPr>
      </w:pPr>
      <w:hyperlink w:anchor="_Toc501090735" w:history="1">
        <w:r w:rsidRPr="0058158A">
          <w:rPr>
            <w:rStyle w:val="Hyperlink"/>
          </w:rPr>
          <w:t>3.2.6</w:t>
        </w:r>
        <w:r>
          <w:rPr>
            <w:rFonts w:asciiTheme="minorHAnsi" w:eastAsiaTheme="minorEastAsia" w:hAnsiTheme="minorHAnsi" w:cstheme="minorBidi"/>
            <w:sz w:val="22"/>
            <w:szCs w:val="22"/>
          </w:rPr>
          <w:tab/>
        </w:r>
        <w:r w:rsidRPr="0058158A">
          <w:rPr>
            <w:rStyle w:val="Hyperlink"/>
          </w:rPr>
          <w:t>Password Policy</w:t>
        </w:r>
        <w:r>
          <w:rPr>
            <w:webHidden/>
          </w:rPr>
          <w:tab/>
        </w:r>
        <w:r>
          <w:rPr>
            <w:webHidden/>
          </w:rPr>
          <w:fldChar w:fldCharType="begin"/>
        </w:r>
        <w:r>
          <w:rPr>
            <w:webHidden/>
          </w:rPr>
          <w:instrText xml:space="preserve"> PAGEREF _Toc501090735 \h </w:instrText>
        </w:r>
        <w:r>
          <w:rPr>
            <w:webHidden/>
          </w:rPr>
        </w:r>
        <w:r>
          <w:rPr>
            <w:webHidden/>
          </w:rPr>
          <w:fldChar w:fldCharType="separate"/>
        </w:r>
        <w:r>
          <w:rPr>
            <w:webHidden/>
          </w:rPr>
          <w:t>15</w:t>
        </w:r>
        <w:r>
          <w:rPr>
            <w:webHidden/>
          </w:rPr>
          <w:fldChar w:fldCharType="end"/>
        </w:r>
      </w:hyperlink>
    </w:p>
    <w:p w14:paraId="3EA83BD9" w14:textId="0CA0B1CE" w:rsidR="00987C89" w:rsidRDefault="00987C89">
      <w:pPr>
        <w:pStyle w:val="TOC2"/>
        <w:rPr>
          <w:rFonts w:asciiTheme="minorHAnsi" w:eastAsiaTheme="minorEastAsia" w:hAnsiTheme="minorHAnsi" w:cstheme="minorBidi"/>
          <w:sz w:val="22"/>
          <w:szCs w:val="22"/>
        </w:rPr>
      </w:pPr>
      <w:hyperlink w:anchor="_Toc501090736" w:history="1">
        <w:r w:rsidRPr="0058158A">
          <w:rPr>
            <w:rStyle w:val="Hyperlink"/>
          </w:rPr>
          <w:t>3.5</w:t>
        </w:r>
        <w:r>
          <w:rPr>
            <w:rFonts w:asciiTheme="minorHAnsi" w:eastAsiaTheme="minorEastAsia" w:hAnsiTheme="minorHAnsi" w:cstheme="minorBidi"/>
            <w:sz w:val="22"/>
            <w:szCs w:val="22"/>
          </w:rPr>
          <w:tab/>
        </w:r>
        <w:r w:rsidRPr="0058158A">
          <w:rPr>
            <w:rStyle w:val="Hyperlink"/>
          </w:rPr>
          <w:t>Build and Deploy HPC DME</w:t>
        </w:r>
        <w:r>
          <w:rPr>
            <w:webHidden/>
          </w:rPr>
          <w:tab/>
        </w:r>
        <w:r>
          <w:rPr>
            <w:webHidden/>
          </w:rPr>
          <w:fldChar w:fldCharType="begin"/>
        </w:r>
        <w:r>
          <w:rPr>
            <w:webHidden/>
          </w:rPr>
          <w:instrText xml:space="preserve"> PAGEREF _Toc501090736 \h </w:instrText>
        </w:r>
        <w:r>
          <w:rPr>
            <w:webHidden/>
          </w:rPr>
        </w:r>
        <w:r>
          <w:rPr>
            <w:webHidden/>
          </w:rPr>
          <w:fldChar w:fldCharType="separate"/>
        </w:r>
        <w:r>
          <w:rPr>
            <w:webHidden/>
          </w:rPr>
          <w:t>16</w:t>
        </w:r>
        <w:r>
          <w:rPr>
            <w:webHidden/>
          </w:rPr>
          <w:fldChar w:fldCharType="end"/>
        </w:r>
      </w:hyperlink>
    </w:p>
    <w:p w14:paraId="570CD760" w14:textId="5DD82085" w:rsidR="00987C89" w:rsidRDefault="00987C89">
      <w:pPr>
        <w:pStyle w:val="TOC3"/>
        <w:rPr>
          <w:rFonts w:asciiTheme="minorHAnsi" w:eastAsiaTheme="minorEastAsia" w:hAnsiTheme="minorHAnsi" w:cstheme="minorBidi"/>
          <w:sz w:val="22"/>
          <w:szCs w:val="22"/>
        </w:rPr>
      </w:pPr>
      <w:hyperlink w:anchor="_Toc501090737" w:history="1">
        <w:r w:rsidRPr="0058158A">
          <w:rPr>
            <w:rStyle w:val="Hyperlink"/>
          </w:rPr>
          <w:t>3.5.1</w:t>
        </w:r>
        <w:r>
          <w:rPr>
            <w:rFonts w:asciiTheme="minorHAnsi" w:eastAsiaTheme="minorEastAsia" w:hAnsiTheme="minorHAnsi" w:cstheme="minorBidi"/>
            <w:sz w:val="22"/>
            <w:szCs w:val="22"/>
          </w:rPr>
          <w:tab/>
        </w:r>
        <w:r w:rsidRPr="0058158A">
          <w:rPr>
            <w:rStyle w:val="Hyperlink"/>
          </w:rPr>
          <w:t>Build HPC DME</w:t>
        </w:r>
        <w:r>
          <w:rPr>
            <w:webHidden/>
          </w:rPr>
          <w:tab/>
        </w:r>
        <w:r>
          <w:rPr>
            <w:webHidden/>
          </w:rPr>
          <w:fldChar w:fldCharType="begin"/>
        </w:r>
        <w:r>
          <w:rPr>
            <w:webHidden/>
          </w:rPr>
          <w:instrText xml:space="preserve"> PAGEREF _Toc501090737 \h </w:instrText>
        </w:r>
        <w:r>
          <w:rPr>
            <w:webHidden/>
          </w:rPr>
        </w:r>
        <w:r>
          <w:rPr>
            <w:webHidden/>
          </w:rPr>
          <w:fldChar w:fldCharType="separate"/>
        </w:r>
        <w:r>
          <w:rPr>
            <w:webHidden/>
          </w:rPr>
          <w:t>16</w:t>
        </w:r>
        <w:r>
          <w:rPr>
            <w:webHidden/>
          </w:rPr>
          <w:fldChar w:fldCharType="end"/>
        </w:r>
      </w:hyperlink>
    </w:p>
    <w:p w14:paraId="22AF5073" w14:textId="72E1DE04" w:rsidR="00987C89" w:rsidRDefault="00987C89">
      <w:pPr>
        <w:pStyle w:val="TOC3"/>
        <w:rPr>
          <w:rFonts w:asciiTheme="minorHAnsi" w:eastAsiaTheme="minorEastAsia" w:hAnsiTheme="minorHAnsi" w:cstheme="minorBidi"/>
          <w:sz w:val="22"/>
          <w:szCs w:val="22"/>
        </w:rPr>
      </w:pPr>
      <w:hyperlink w:anchor="_Toc501090738" w:history="1">
        <w:r w:rsidRPr="0058158A">
          <w:rPr>
            <w:rStyle w:val="Hyperlink"/>
          </w:rPr>
          <w:t>3.5.2</w:t>
        </w:r>
        <w:r>
          <w:rPr>
            <w:rFonts w:asciiTheme="minorHAnsi" w:eastAsiaTheme="minorEastAsia" w:hAnsiTheme="minorHAnsi" w:cstheme="minorBidi"/>
            <w:sz w:val="22"/>
            <w:szCs w:val="22"/>
          </w:rPr>
          <w:tab/>
        </w:r>
        <w:r w:rsidRPr="0058158A">
          <w:rPr>
            <w:rStyle w:val="Hyperlink"/>
          </w:rPr>
          <w:t>Deploy HPC DME into ServiceMix</w:t>
        </w:r>
        <w:r>
          <w:rPr>
            <w:webHidden/>
          </w:rPr>
          <w:tab/>
        </w:r>
        <w:r>
          <w:rPr>
            <w:webHidden/>
          </w:rPr>
          <w:fldChar w:fldCharType="begin"/>
        </w:r>
        <w:r>
          <w:rPr>
            <w:webHidden/>
          </w:rPr>
          <w:instrText xml:space="preserve"> PAGEREF _Toc501090738 \h </w:instrText>
        </w:r>
        <w:r>
          <w:rPr>
            <w:webHidden/>
          </w:rPr>
        </w:r>
        <w:r>
          <w:rPr>
            <w:webHidden/>
          </w:rPr>
          <w:fldChar w:fldCharType="separate"/>
        </w:r>
        <w:r>
          <w:rPr>
            <w:webHidden/>
          </w:rPr>
          <w:t>16</w:t>
        </w:r>
        <w:r>
          <w:rPr>
            <w:webHidden/>
          </w:rPr>
          <w:fldChar w:fldCharType="end"/>
        </w:r>
      </w:hyperlink>
    </w:p>
    <w:p w14:paraId="3AAE05B3" w14:textId="34A45803" w:rsidR="00987C89" w:rsidRDefault="00987C89">
      <w:pPr>
        <w:pStyle w:val="TOC3"/>
        <w:rPr>
          <w:rFonts w:asciiTheme="minorHAnsi" w:eastAsiaTheme="minorEastAsia" w:hAnsiTheme="minorHAnsi" w:cstheme="minorBidi"/>
          <w:sz w:val="22"/>
          <w:szCs w:val="22"/>
        </w:rPr>
      </w:pPr>
      <w:hyperlink w:anchor="_Toc501090739" w:history="1">
        <w:r w:rsidRPr="0058158A">
          <w:rPr>
            <w:rStyle w:val="Hyperlink"/>
          </w:rPr>
          <w:t>3.5.3</w:t>
        </w:r>
        <w:r>
          <w:rPr>
            <w:rFonts w:asciiTheme="minorHAnsi" w:eastAsiaTheme="minorEastAsia" w:hAnsiTheme="minorHAnsi" w:cstheme="minorBidi"/>
            <w:sz w:val="22"/>
            <w:szCs w:val="22"/>
          </w:rPr>
          <w:tab/>
        </w:r>
        <w:r w:rsidRPr="0058158A">
          <w:rPr>
            <w:rStyle w:val="Hyperlink"/>
          </w:rPr>
          <w:t>Run ServiceMix in the background</w:t>
        </w:r>
        <w:r>
          <w:rPr>
            <w:webHidden/>
          </w:rPr>
          <w:tab/>
        </w:r>
        <w:r>
          <w:rPr>
            <w:webHidden/>
          </w:rPr>
          <w:fldChar w:fldCharType="begin"/>
        </w:r>
        <w:r>
          <w:rPr>
            <w:webHidden/>
          </w:rPr>
          <w:instrText xml:space="preserve"> PAGEREF _Toc501090739 \h </w:instrText>
        </w:r>
        <w:r>
          <w:rPr>
            <w:webHidden/>
          </w:rPr>
        </w:r>
        <w:r>
          <w:rPr>
            <w:webHidden/>
          </w:rPr>
          <w:fldChar w:fldCharType="separate"/>
        </w:r>
        <w:r>
          <w:rPr>
            <w:webHidden/>
          </w:rPr>
          <w:t>16</w:t>
        </w:r>
        <w:r>
          <w:rPr>
            <w:webHidden/>
          </w:rPr>
          <w:fldChar w:fldCharType="end"/>
        </w:r>
      </w:hyperlink>
    </w:p>
    <w:p w14:paraId="411D672A" w14:textId="1B92D7E4" w:rsidR="00987C89" w:rsidRDefault="00987C89">
      <w:pPr>
        <w:pStyle w:val="TOC3"/>
        <w:rPr>
          <w:rFonts w:asciiTheme="minorHAnsi" w:eastAsiaTheme="minorEastAsia" w:hAnsiTheme="minorHAnsi" w:cstheme="minorBidi"/>
          <w:sz w:val="22"/>
          <w:szCs w:val="22"/>
        </w:rPr>
      </w:pPr>
      <w:hyperlink w:anchor="_Toc501090740" w:history="1">
        <w:r w:rsidRPr="0058158A">
          <w:rPr>
            <w:rStyle w:val="Hyperlink"/>
          </w:rPr>
          <w:t>3.5.4</w:t>
        </w:r>
        <w:r>
          <w:rPr>
            <w:rFonts w:asciiTheme="minorHAnsi" w:eastAsiaTheme="minorEastAsia" w:hAnsiTheme="minorHAnsi" w:cstheme="minorBidi"/>
            <w:sz w:val="22"/>
            <w:szCs w:val="22"/>
          </w:rPr>
          <w:tab/>
        </w:r>
        <w:r w:rsidRPr="0058158A">
          <w:rPr>
            <w:rStyle w:val="Hyperlink"/>
          </w:rPr>
          <w:t>Verification steps</w:t>
        </w:r>
        <w:r>
          <w:rPr>
            <w:webHidden/>
          </w:rPr>
          <w:tab/>
        </w:r>
        <w:r>
          <w:rPr>
            <w:webHidden/>
          </w:rPr>
          <w:fldChar w:fldCharType="begin"/>
        </w:r>
        <w:r>
          <w:rPr>
            <w:webHidden/>
          </w:rPr>
          <w:instrText xml:space="preserve"> PAGEREF _Toc501090740 \h </w:instrText>
        </w:r>
        <w:r>
          <w:rPr>
            <w:webHidden/>
          </w:rPr>
        </w:r>
        <w:r>
          <w:rPr>
            <w:webHidden/>
          </w:rPr>
          <w:fldChar w:fldCharType="separate"/>
        </w:r>
        <w:r>
          <w:rPr>
            <w:webHidden/>
          </w:rPr>
          <w:t>17</w:t>
        </w:r>
        <w:r>
          <w:rPr>
            <w:webHidden/>
          </w:rPr>
          <w:fldChar w:fldCharType="end"/>
        </w:r>
      </w:hyperlink>
    </w:p>
    <w:p w14:paraId="200B8682" w14:textId="14634598" w:rsidR="00987C89" w:rsidRDefault="00987C89">
      <w:pPr>
        <w:pStyle w:val="TOC2"/>
        <w:rPr>
          <w:rFonts w:asciiTheme="minorHAnsi" w:eastAsiaTheme="minorEastAsia" w:hAnsiTheme="minorHAnsi" w:cstheme="minorBidi"/>
          <w:sz w:val="22"/>
          <w:szCs w:val="22"/>
        </w:rPr>
      </w:pPr>
      <w:hyperlink w:anchor="_Toc501090741" w:history="1">
        <w:r w:rsidRPr="0058158A">
          <w:rPr>
            <w:rStyle w:val="Hyperlink"/>
          </w:rPr>
          <w:t>3.6</w:t>
        </w:r>
        <w:r>
          <w:rPr>
            <w:rFonts w:asciiTheme="minorHAnsi" w:eastAsiaTheme="minorEastAsia" w:hAnsiTheme="minorHAnsi" w:cstheme="minorBidi"/>
            <w:sz w:val="22"/>
            <w:szCs w:val="22"/>
          </w:rPr>
          <w:tab/>
        </w:r>
        <w:r w:rsidRPr="0058158A">
          <w:rPr>
            <w:rStyle w:val="Hyperlink"/>
          </w:rPr>
          <w:t>Set up Service accounts</w:t>
        </w:r>
        <w:r>
          <w:rPr>
            <w:webHidden/>
          </w:rPr>
          <w:tab/>
        </w:r>
        <w:r>
          <w:rPr>
            <w:webHidden/>
          </w:rPr>
          <w:fldChar w:fldCharType="begin"/>
        </w:r>
        <w:r>
          <w:rPr>
            <w:webHidden/>
          </w:rPr>
          <w:instrText xml:space="preserve"> PAGEREF _Toc501090741 \h </w:instrText>
        </w:r>
        <w:r>
          <w:rPr>
            <w:webHidden/>
          </w:rPr>
        </w:r>
        <w:r>
          <w:rPr>
            <w:webHidden/>
          </w:rPr>
          <w:fldChar w:fldCharType="separate"/>
        </w:r>
        <w:r>
          <w:rPr>
            <w:webHidden/>
          </w:rPr>
          <w:t>17</w:t>
        </w:r>
        <w:r>
          <w:rPr>
            <w:webHidden/>
          </w:rPr>
          <w:fldChar w:fldCharType="end"/>
        </w:r>
      </w:hyperlink>
    </w:p>
    <w:p w14:paraId="7533F14E" w14:textId="1E4F2AB1" w:rsidR="00987C89" w:rsidRDefault="00987C89">
      <w:pPr>
        <w:pStyle w:val="TOC3"/>
        <w:rPr>
          <w:rFonts w:asciiTheme="minorHAnsi" w:eastAsiaTheme="minorEastAsia" w:hAnsiTheme="minorHAnsi" w:cstheme="minorBidi"/>
          <w:sz w:val="22"/>
          <w:szCs w:val="22"/>
        </w:rPr>
      </w:pPr>
      <w:hyperlink w:anchor="_Toc501090742" w:history="1">
        <w:r w:rsidRPr="0058158A">
          <w:rPr>
            <w:rStyle w:val="Hyperlink"/>
          </w:rPr>
          <w:t>3.6.1</w:t>
        </w:r>
        <w:r>
          <w:rPr>
            <w:rFonts w:asciiTheme="minorHAnsi" w:eastAsiaTheme="minorEastAsia" w:hAnsiTheme="minorHAnsi" w:cstheme="minorBidi"/>
            <w:sz w:val="22"/>
            <w:szCs w:val="22"/>
          </w:rPr>
          <w:tab/>
        </w:r>
        <w:r w:rsidRPr="0058158A">
          <w:rPr>
            <w:rStyle w:val="Hyperlink"/>
          </w:rPr>
          <w:t>Setup or Update Cleversafe service account credentials</w:t>
        </w:r>
        <w:r>
          <w:rPr>
            <w:webHidden/>
          </w:rPr>
          <w:tab/>
        </w:r>
        <w:r>
          <w:rPr>
            <w:webHidden/>
          </w:rPr>
          <w:fldChar w:fldCharType="begin"/>
        </w:r>
        <w:r>
          <w:rPr>
            <w:webHidden/>
          </w:rPr>
          <w:instrText xml:space="preserve"> PAGEREF _Toc501090742 \h </w:instrText>
        </w:r>
        <w:r>
          <w:rPr>
            <w:webHidden/>
          </w:rPr>
        </w:r>
        <w:r>
          <w:rPr>
            <w:webHidden/>
          </w:rPr>
          <w:fldChar w:fldCharType="separate"/>
        </w:r>
        <w:r>
          <w:rPr>
            <w:webHidden/>
          </w:rPr>
          <w:t>18</w:t>
        </w:r>
        <w:r>
          <w:rPr>
            <w:webHidden/>
          </w:rPr>
          <w:fldChar w:fldCharType="end"/>
        </w:r>
      </w:hyperlink>
    </w:p>
    <w:p w14:paraId="64BD337F" w14:textId="0E72CD03" w:rsidR="00987C89" w:rsidRDefault="00987C89">
      <w:pPr>
        <w:pStyle w:val="TOC3"/>
        <w:rPr>
          <w:rFonts w:asciiTheme="minorHAnsi" w:eastAsiaTheme="minorEastAsia" w:hAnsiTheme="minorHAnsi" w:cstheme="minorBidi"/>
          <w:sz w:val="22"/>
          <w:szCs w:val="22"/>
        </w:rPr>
      </w:pPr>
      <w:hyperlink w:anchor="_Toc501090743" w:history="1">
        <w:r w:rsidRPr="0058158A">
          <w:rPr>
            <w:rStyle w:val="Hyperlink"/>
          </w:rPr>
          <w:t>3.6.2</w:t>
        </w:r>
        <w:r>
          <w:rPr>
            <w:rFonts w:asciiTheme="minorHAnsi" w:eastAsiaTheme="minorEastAsia" w:hAnsiTheme="minorHAnsi" w:cstheme="minorBidi"/>
            <w:sz w:val="22"/>
            <w:szCs w:val="22"/>
          </w:rPr>
          <w:tab/>
        </w:r>
        <w:r w:rsidRPr="0058158A">
          <w:rPr>
            <w:rStyle w:val="Hyperlink"/>
          </w:rPr>
          <w:t>Setup or Update Globus service account credentials</w:t>
        </w:r>
        <w:r>
          <w:rPr>
            <w:webHidden/>
          </w:rPr>
          <w:tab/>
        </w:r>
        <w:r>
          <w:rPr>
            <w:webHidden/>
          </w:rPr>
          <w:fldChar w:fldCharType="begin"/>
        </w:r>
        <w:r>
          <w:rPr>
            <w:webHidden/>
          </w:rPr>
          <w:instrText xml:space="preserve"> PAGEREF _Toc501090743 \h </w:instrText>
        </w:r>
        <w:r>
          <w:rPr>
            <w:webHidden/>
          </w:rPr>
        </w:r>
        <w:r>
          <w:rPr>
            <w:webHidden/>
          </w:rPr>
          <w:fldChar w:fldCharType="separate"/>
        </w:r>
        <w:r>
          <w:rPr>
            <w:webHidden/>
          </w:rPr>
          <w:t>18</w:t>
        </w:r>
        <w:r>
          <w:rPr>
            <w:webHidden/>
          </w:rPr>
          <w:fldChar w:fldCharType="end"/>
        </w:r>
      </w:hyperlink>
    </w:p>
    <w:p w14:paraId="496D7A36" w14:textId="6AFFA21D" w:rsidR="00987C89" w:rsidRDefault="00987C89">
      <w:pPr>
        <w:pStyle w:val="TOC3"/>
        <w:rPr>
          <w:rFonts w:asciiTheme="minorHAnsi" w:eastAsiaTheme="minorEastAsia" w:hAnsiTheme="minorHAnsi" w:cstheme="minorBidi"/>
          <w:sz w:val="22"/>
          <w:szCs w:val="22"/>
        </w:rPr>
      </w:pPr>
      <w:hyperlink w:anchor="_Toc501090744" w:history="1">
        <w:r w:rsidRPr="0058158A">
          <w:rPr>
            <w:rStyle w:val="Hyperlink"/>
          </w:rPr>
          <w:t>3.6.3</w:t>
        </w:r>
        <w:r>
          <w:rPr>
            <w:rFonts w:asciiTheme="minorHAnsi" w:eastAsiaTheme="minorEastAsia" w:hAnsiTheme="minorHAnsi" w:cstheme="minorBidi"/>
            <w:sz w:val="22"/>
            <w:szCs w:val="22"/>
          </w:rPr>
          <w:tab/>
        </w:r>
        <w:r w:rsidRPr="0058158A">
          <w:rPr>
            <w:rStyle w:val="Hyperlink"/>
          </w:rPr>
          <w:t>Setup or Update iRODS Service account credentials</w:t>
        </w:r>
        <w:r>
          <w:rPr>
            <w:webHidden/>
          </w:rPr>
          <w:tab/>
        </w:r>
        <w:r>
          <w:rPr>
            <w:webHidden/>
          </w:rPr>
          <w:fldChar w:fldCharType="begin"/>
        </w:r>
        <w:r>
          <w:rPr>
            <w:webHidden/>
          </w:rPr>
          <w:instrText xml:space="preserve"> PAGEREF _Toc501090744 \h </w:instrText>
        </w:r>
        <w:r>
          <w:rPr>
            <w:webHidden/>
          </w:rPr>
        </w:r>
        <w:r>
          <w:rPr>
            <w:webHidden/>
          </w:rPr>
          <w:fldChar w:fldCharType="separate"/>
        </w:r>
        <w:r>
          <w:rPr>
            <w:webHidden/>
          </w:rPr>
          <w:t>19</w:t>
        </w:r>
        <w:r>
          <w:rPr>
            <w:webHidden/>
          </w:rPr>
          <w:fldChar w:fldCharType="end"/>
        </w:r>
      </w:hyperlink>
    </w:p>
    <w:p w14:paraId="07F632C0" w14:textId="338C3484" w:rsidR="00987C89" w:rsidRDefault="00987C89">
      <w:pPr>
        <w:pStyle w:val="TOC2"/>
        <w:rPr>
          <w:rFonts w:asciiTheme="minorHAnsi" w:eastAsiaTheme="minorEastAsia" w:hAnsiTheme="minorHAnsi" w:cstheme="minorBidi"/>
          <w:sz w:val="22"/>
          <w:szCs w:val="22"/>
        </w:rPr>
      </w:pPr>
      <w:hyperlink w:anchor="_Toc501090745" w:history="1">
        <w:r w:rsidRPr="0058158A">
          <w:rPr>
            <w:rStyle w:val="Hyperlink"/>
          </w:rPr>
          <w:t>3.7</w:t>
        </w:r>
        <w:r>
          <w:rPr>
            <w:rFonts w:asciiTheme="minorHAnsi" w:eastAsiaTheme="minorEastAsia" w:hAnsiTheme="minorHAnsi" w:cstheme="minorBidi"/>
            <w:sz w:val="22"/>
            <w:szCs w:val="22"/>
          </w:rPr>
          <w:tab/>
        </w:r>
        <w:r w:rsidRPr="0058158A">
          <w:rPr>
            <w:rStyle w:val="Hyperlink"/>
          </w:rPr>
          <w:t>Build and Deploy WEB UI Application</w:t>
        </w:r>
        <w:r>
          <w:rPr>
            <w:webHidden/>
          </w:rPr>
          <w:tab/>
        </w:r>
        <w:r>
          <w:rPr>
            <w:webHidden/>
          </w:rPr>
          <w:fldChar w:fldCharType="begin"/>
        </w:r>
        <w:r>
          <w:rPr>
            <w:webHidden/>
          </w:rPr>
          <w:instrText xml:space="preserve"> PAGEREF _Toc501090745 \h </w:instrText>
        </w:r>
        <w:r>
          <w:rPr>
            <w:webHidden/>
          </w:rPr>
        </w:r>
        <w:r>
          <w:rPr>
            <w:webHidden/>
          </w:rPr>
          <w:fldChar w:fldCharType="separate"/>
        </w:r>
        <w:r>
          <w:rPr>
            <w:webHidden/>
          </w:rPr>
          <w:t>20</w:t>
        </w:r>
        <w:r>
          <w:rPr>
            <w:webHidden/>
          </w:rPr>
          <w:fldChar w:fldCharType="end"/>
        </w:r>
      </w:hyperlink>
    </w:p>
    <w:p w14:paraId="0B05AE05" w14:textId="77E9098F" w:rsidR="00987C89" w:rsidRDefault="00987C89">
      <w:pPr>
        <w:pStyle w:val="TOC1"/>
        <w:rPr>
          <w:rFonts w:asciiTheme="minorHAnsi" w:eastAsiaTheme="minorEastAsia" w:hAnsiTheme="minorHAnsi" w:cstheme="minorBidi"/>
          <w:b w:val="0"/>
          <w:bCs w:val="0"/>
          <w:caps w:val="0"/>
          <w:sz w:val="22"/>
          <w:szCs w:val="22"/>
        </w:rPr>
      </w:pPr>
      <w:hyperlink w:anchor="_Toc501090746" w:history="1">
        <w:r w:rsidRPr="0058158A">
          <w:rPr>
            <w:rStyle w:val="Hyperlink"/>
          </w:rPr>
          <w:t>4</w:t>
        </w:r>
        <w:r>
          <w:rPr>
            <w:rFonts w:asciiTheme="minorHAnsi" w:eastAsiaTheme="minorEastAsia" w:hAnsiTheme="minorHAnsi" w:cstheme="minorBidi"/>
            <w:b w:val="0"/>
            <w:bCs w:val="0"/>
            <w:caps w:val="0"/>
            <w:sz w:val="22"/>
            <w:szCs w:val="22"/>
          </w:rPr>
          <w:tab/>
        </w:r>
        <w:r w:rsidRPr="0058158A">
          <w:rPr>
            <w:rStyle w:val="Hyperlink"/>
          </w:rPr>
          <w:t>Accessing HPC DME</w:t>
        </w:r>
        <w:r>
          <w:rPr>
            <w:webHidden/>
          </w:rPr>
          <w:tab/>
        </w:r>
        <w:r>
          <w:rPr>
            <w:webHidden/>
          </w:rPr>
          <w:fldChar w:fldCharType="begin"/>
        </w:r>
        <w:r>
          <w:rPr>
            <w:webHidden/>
          </w:rPr>
          <w:instrText xml:space="preserve"> PAGEREF _Toc501090746 \h </w:instrText>
        </w:r>
        <w:r>
          <w:rPr>
            <w:webHidden/>
          </w:rPr>
        </w:r>
        <w:r>
          <w:rPr>
            <w:webHidden/>
          </w:rPr>
          <w:fldChar w:fldCharType="separate"/>
        </w:r>
        <w:r>
          <w:rPr>
            <w:webHidden/>
          </w:rPr>
          <w:t>20</w:t>
        </w:r>
        <w:r>
          <w:rPr>
            <w:webHidden/>
          </w:rPr>
          <w:fldChar w:fldCharType="end"/>
        </w:r>
      </w:hyperlink>
    </w:p>
    <w:p w14:paraId="73F1A71E" w14:textId="635AE84C" w:rsidR="00987C89" w:rsidRDefault="00987C89">
      <w:pPr>
        <w:pStyle w:val="TOC1"/>
        <w:rPr>
          <w:rFonts w:asciiTheme="minorHAnsi" w:eastAsiaTheme="minorEastAsia" w:hAnsiTheme="minorHAnsi" w:cstheme="minorBidi"/>
          <w:b w:val="0"/>
          <w:bCs w:val="0"/>
          <w:caps w:val="0"/>
          <w:sz w:val="22"/>
          <w:szCs w:val="22"/>
        </w:rPr>
      </w:pPr>
      <w:hyperlink w:anchor="_Toc501090747" w:history="1">
        <w:r w:rsidRPr="0058158A">
          <w:rPr>
            <w:rStyle w:val="Hyperlink"/>
          </w:rPr>
          <w:t>5</w:t>
        </w:r>
        <w:r>
          <w:rPr>
            <w:rFonts w:asciiTheme="minorHAnsi" w:eastAsiaTheme="minorEastAsia" w:hAnsiTheme="minorHAnsi" w:cstheme="minorBidi"/>
            <w:b w:val="0"/>
            <w:bCs w:val="0"/>
            <w:caps w:val="0"/>
            <w:sz w:val="22"/>
            <w:szCs w:val="22"/>
          </w:rPr>
          <w:tab/>
        </w:r>
        <w:r w:rsidRPr="0058158A">
          <w:rPr>
            <w:rStyle w:val="Hyperlink"/>
          </w:rPr>
          <w:t>HPC DME Services ADMIN Operations</w:t>
        </w:r>
        <w:r>
          <w:rPr>
            <w:webHidden/>
          </w:rPr>
          <w:tab/>
        </w:r>
        <w:r>
          <w:rPr>
            <w:webHidden/>
          </w:rPr>
          <w:fldChar w:fldCharType="begin"/>
        </w:r>
        <w:r>
          <w:rPr>
            <w:webHidden/>
          </w:rPr>
          <w:instrText xml:space="preserve"> PAGEREF _Toc501090747 \h </w:instrText>
        </w:r>
        <w:r>
          <w:rPr>
            <w:webHidden/>
          </w:rPr>
        </w:r>
        <w:r>
          <w:rPr>
            <w:webHidden/>
          </w:rPr>
          <w:fldChar w:fldCharType="separate"/>
        </w:r>
        <w:r>
          <w:rPr>
            <w:webHidden/>
          </w:rPr>
          <w:t>21</w:t>
        </w:r>
        <w:r>
          <w:rPr>
            <w:webHidden/>
          </w:rPr>
          <w:fldChar w:fldCharType="end"/>
        </w:r>
      </w:hyperlink>
    </w:p>
    <w:p w14:paraId="18A517AC" w14:textId="2323BC2C" w:rsidR="00987C89" w:rsidRDefault="00987C89">
      <w:pPr>
        <w:pStyle w:val="TOC2"/>
        <w:rPr>
          <w:rFonts w:asciiTheme="minorHAnsi" w:eastAsiaTheme="minorEastAsia" w:hAnsiTheme="minorHAnsi" w:cstheme="minorBidi"/>
          <w:sz w:val="22"/>
          <w:szCs w:val="22"/>
        </w:rPr>
      </w:pPr>
      <w:hyperlink w:anchor="_Toc501090748" w:history="1">
        <w:r w:rsidRPr="0058158A">
          <w:rPr>
            <w:rStyle w:val="Hyperlink"/>
          </w:rPr>
          <w:t>5.1</w:t>
        </w:r>
        <w:r>
          <w:rPr>
            <w:rFonts w:asciiTheme="minorHAnsi" w:eastAsiaTheme="minorEastAsia" w:hAnsiTheme="minorHAnsi" w:cstheme="minorBidi"/>
            <w:sz w:val="22"/>
            <w:szCs w:val="22"/>
          </w:rPr>
          <w:tab/>
        </w:r>
        <w:r w:rsidRPr="0058158A">
          <w:rPr>
            <w:rStyle w:val="Hyperlink"/>
          </w:rPr>
          <w:t xml:space="preserve">Set Up A Base PATH </w:t>
        </w:r>
        <w:r>
          <w:rPr>
            <w:webHidden/>
          </w:rPr>
          <w:tab/>
        </w:r>
        <w:r>
          <w:rPr>
            <w:webHidden/>
          </w:rPr>
          <w:fldChar w:fldCharType="begin"/>
        </w:r>
        <w:r>
          <w:rPr>
            <w:webHidden/>
          </w:rPr>
          <w:instrText xml:space="preserve"> PAGEREF _Toc501090748 \h </w:instrText>
        </w:r>
        <w:r>
          <w:rPr>
            <w:webHidden/>
          </w:rPr>
        </w:r>
        <w:r>
          <w:rPr>
            <w:webHidden/>
          </w:rPr>
          <w:fldChar w:fldCharType="separate"/>
        </w:r>
        <w:r>
          <w:rPr>
            <w:webHidden/>
          </w:rPr>
          <w:t>21</w:t>
        </w:r>
        <w:r>
          <w:rPr>
            <w:webHidden/>
          </w:rPr>
          <w:fldChar w:fldCharType="end"/>
        </w:r>
      </w:hyperlink>
    </w:p>
    <w:p w14:paraId="1089D902" w14:textId="19B3BA23" w:rsidR="00987C89" w:rsidRDefault="00987C89">
      <w:pPr>
        <w:pStyle w:val="TOC2"/>
        <w:rPr>
          <w:rFonts w:asciiTheme="minorHAnsi" w:eastAsiaTheme="minorEastAsia" w:hAnsiTheme="minorHAnsi" w:cstheme="minorBidi"/>
          <w:sz w:val="22"/>
          <w:szCs w:val="22"/>
        </w:rPr>
      </w:pPr>
      <w:hyperlink w:anchor="_Toc501090749" w:history="1">
        <w:r w:rsidRPr="0058158A">
          <w:rPr>
            <w:rStyle w:val="Hyperlink"/>
          </w:rPr>
          <w:t>5.2</w:t>
        </w:r>
        <w:r>
          <w:rPr>
            <w:rFonts w:asciiTheme="minorHAnsi" w:eastAsiaTheme="minorEastAsia" w:hAnsiTheme="minorHAnsi" w:cstheme="minorBidi"/>
            <w:sz w:val="22"/>
            <w:szCs w:val="22"/>
          </w:rPr>
          <w:tab/>
        </w:r>
        <w:r w:rsidRPr="0058158A">
          <w:rPr>
            <w:rStyle w:val="Hyperlink"/>
          </w:rPr>
          <w:t>Managing Security</w:t>
        </w:r>
        <w:r>
          <w:rPr>
            <w:webHidden/>
          </w:rPr>
          <w:tab/>
        </w:r>
        <w:r>
          <w:rPr>
            <w:webHidden/>
          </w:rPr>
          <w:fldChar w:fldCharType="begin"/>
        </w:r>
        <w:r>
          <w:rPr>
            <w:webHidden/>
          </w:rPr>
          <w:instrText xml:space="preserve"> PAGEREF _Toc501090749 \h </w:instrText>
        </w:r>
        <w:r>
          <w:rPr>
            <w:webHidden/>
          </w:rPr>
        </w:r>
        <w:r>
          <w:rPr>
            <w:webHidden/>
          </w:rPr>
          <w:fldChar w:fldCharType="separate"/>
        </w:r>
        <w:r>
          <w:rPr>
            <w:webHidden/>
          </w:rPr>
          <w:t>22</w:t>
        </w:r>
        <w:r>
          <w:rPr>
            <w:webHidden/>
          </w:rPr>
          <w:fldChar w:fldCharType="end"/>
        </w:r>
      </w:hyperlink>
    </w:p>
    <w:p w14:paraId="1356EC0F" w14:textId="399B532B" w:rsidR="00987C89" w:rsidRDefault="00987C89">
      <w:pPr>
        <w:pStyle w:val="TOC3"/>
        <w:rPr>
          <w:rFonts w:asciiTheme="minorHAnsi" w:eastAsiaTheme="minorEastAsia" w:hAnsiTheme="minorHAnsi" w:cstheme="minorBidi"/>
          <w:sz w:val="22"/>
          <w:szCs w:val="22"/>
        </w:rPr>
      </w:pPr>
      <w:hyperlink w:anchor="_Toc501090750" w:history="1">
        <w:r w:rsidRPr="0058158A">
          <w:rPr>
            <w:rStyle w:val="Hyperlink"/>
          </w:rPr>
          <w:t>5.2.1</w:t>
        </w:r>
        <w:r>
          <w:rPr>
            <w:rFonts w:asciiTheme="minorHAnsi" w:eastAsiaTheme="minorEastAsia" w:hAnsiTheme="minorHAnsi" w:cstheme="minorBidi"/>
            <w:sz w:val="22"/>
            <w:szCs w:val="22"/>
          </w:rPr>
          <w:tab/>
        </w:r>
        <w:r w:rsidRPr="0058158A">
          <w:rPr>
            <w:rStyle w:val="Hyperlink"/>
          </w:rPr>
          <w:t>Roles</w:t>
        </w:r>
        <w:r>
          <w:rPr>
            <w:webHidden/>
          </w:rPr>
          <w:tab/>
        </w:r>
        <w:r>
          <w:rPr>
            <w:webHidden/>
          </w:rPr>
          <w:fldChar w:fldCharType="begin"/>
        </w:r>
        <w:r>
          <w:rPr>
            <w:webHidden/>
          </w:rPr>
          <w:instrText xml:space="preserve"> PAGEREF _Toc501090750 \h </w:instrText>
        </w:r>
        <w:r>
          <w:rPr>
            <w:webHidden/>
          </w:rPr>
        </w:r>
        <w:r>
          <w:rPr>
            <w:webHidden/>
          </w:rPr>
          <w:fldChar w:fldCharType="separate"/>
        </w:r>
        <w:r>
          <w:rPr>
            <w:webHidden/>
          </w:rPr>
          <w:t>23</w:t>
        </w:r>
        <w:r>
          <w:rPr>
            <w:webHidden/>
          </w:rPr>
          <w:fldChar w:fldCharType="end"/>
        </w:r>
      </w:hyperlink>
    </w:p>
    <w:p w14:paraId="08AAB61F" w14:textId="7DEDFD78" w:rsidR="00987C89" w:rsidRDefault="00987C89">
      <w:pPr>
        <w:pStyle w:val="TOC3"/>
        <w:rPr>
          <w:rFonts w:asciiTheme="minorHAnsi" w:eastAsiaTheme="minorEastAsia" w:hAnsiTheme="minorHAnsi" w:cstheme="minorBidi"/>
          <w:sz w:val="22"/>
          <w:szCs w:val="22"/>
        </w:rPr>
      </w:pPr>
      <w:hyperlink w:anchor="_Toc501090751" w:history="1">
        <w:r w:rsidRPr="0058158A">
          <w:rPr>
            <w:rStyle w:val="Hyperlink"/>
          </w:rPr>
          <w:t>5.2.2</w:t>
        </w:r>
        <w:r>
          <w:rPr>
            <w:rFonts w:asciiTheme="minorHAnsi" w:eastAsiaTheme="minorEastAsia" w:hAnsiTheme="minorHAnsi" w:cstheme="minorBidi"/>
            <w:sz w:val="22"/>
            <w:szCs w:val="22"/>
          </w:rPr>
          <w:tab/>
        </w:r>
        <w:r w:rsidRPr="0058158A">
          <w:rPr>
            <w:rStyle w:val="Hyperlink"/>
          </w:rPr>
          <w:t>Service API Security</w:t>
        </w:r>
        <w:r>
          <w:rPr>
            <w:webHidden/>
          </w:rPr>
          <w:tab/>
        </w:r>
        <w:r>
          <w:rPr>
            <w:webHidden/>
          </w:rPr>
          <w:fldChar w:fldCharType="begin"/>
        </w:r>
        <w:r>
          <w:rPr>
            <w:webHidden/>
          </w:rPr>
          <w:instrText xml:space="preserve"> PAGEREF _Toc501090751 \h </w:instrText>
        </w:r>
        <w:r>
          <w:rPr>
            <w:webHidden/>
          </w:rPr>
        </w:r>
        <w:r>
          <w:rPr>
            <w:webHidden/>
          </w:rPr>
          <w:fldChar w:fldCharType="separate"/>
        </w:r>
        <w:r>
          <w:rPr>
            <w:webHidden/>
          </w:rPr>
          <w:t>24</w:t>
        </w:r>
        <w:r>
          <w:rPr>
            <w:webHidden/>
          </w:rPr>
          <w:fldChar w:fldCharType="end"/>
        </w:r>
      </w:hyperlink>
    </w:p>
    <w:p w14:paraId="18197F5B" w14:textId="7D104E88" w:rsidR="00987C89" w:rsidRDefault="00987C89">
      <w:pPr>
        <w:pStyle w:val="TOC2"/>
        <w:rPr>
          <w:rFonts w:asciiTheme="minorHAnsi" w:eastAsiaTheme="minorEastAsia" w:hAnsiTheme="minorHAnsi" w:cstheme="minorBidi"/>
          <w:sz w:val="22"/>
          <w:szCs w:val="22"/>
        </w:rPr>
      </w:pPr>
      <w:hyperlink w:anchor="_Toc501090752" w:history="1">
        <w:r w:rsidRPr="0058158A">
          <w:rPr>
            <w:rStyle w:val="Hyperlink"/>
          </w:rPr>
          <w:t>5.3</w:t>
        </w:r>
        <w:r>
          <w:rPr>
            <w:rFonts w:asciiTheme="minorHAnsi" w:eastAsiaTheme="minorEastAsia" w:hAnsiTheme="minorHAnsi" w:cstheme="minorBidi"/>
            <w:sz w:val="22"/>
            <w:szCs w:val="22"/>
          </w:rPr>
          <w:tab/>
        </w:r>
        <w:r w:rsidRPr="0058158A">
          <w:rPr>
            <w:rStyle w:val="Hyperlink"/>
          </w:rPr>
          <w:t>Create a User</w:t>
        </w:r>
        <w:r>
          <w:rPr>
            <w:webHidden/>
          </w:rPr>
          <w:tab/>
        </w:r>
        <w:r>
          <w:rPr>
            <w:webHidden/>
          </w:rPr>
          <w:fldChar w:fldCharType="begin"/>
        </w:r>
        <w:r>
          <w:rPr>
            <w:webHidden/>
          </w:rPr>
          <w:instrText xml:space="preserve"> PAGEREF _Toc501090752 \h </w:instrText>
        </w:r>
        <w:r>
          <w:rPr>
            <w:webHidden/>
          </w:rPr>
        </w:r>
        <w:r>
          <w:rPr>
            <w:webHidden/>
          </w:rPr>
          <w:fldChar w:fldCharType="separate"/>
        </w:r>
        <w:r>
          <w:rPr>
            <w:webHidden/>
          </w:rPr>
          <w:t>25</w:t>
        </w:r>
        <w:r>
          <w:rPr>
            <w:webHidden/>
          </w:rPr>
          <w:fldChar w:fldCharType="end"/>
        </w:r>
      </w:hyperlink>
    </w:p>
    <w:p w14:paraId="25379376" w14:textId="4603AAAE" w:rsidR="00987C89" w:rsidRDefault="00987C89">
      <w:pPr>
        <w:pStyle w:val="TOC2"/>
        <w:rPr>
          <w:rFonts w:asciiTheme="minorHAnsi" w:eastAsiaTheme="minorEastAsia" w:hAnsiTheme="minorHAnsi" w:cstheme="minorBidi"/>
          <w:sz w:val="22"/>
          <w:szCs w:val="22"/>
        </w:rPr>
      </w:pPr>
      <w:hyperlink w:anchor="_Toc501090753" w:history="1">
        <w:r w:rsidRPr="0058158A">
          <w:rPr>
            <w:rStyle w:val="Hyperlink"/>
          </w:rPr>
          <w:t>5.4</w:t>
        </w:r>
        <w:r>
          <w:rPr>
            <w:rFonts w:asciiTheme="minorHAnsi" w:eastAsiaTheme="minorEastAsia" w:hAnsiTheme="minorHAnsi" w:cstheme="minorBidi"/>
            <w:sz w:val="22"/>
            <w:szCs w:val="22"/>
          </w:rPr>
          <w:tab/>
        </w:r>
        <w:r w:rsidRPr="0058158A">
          <w:rPr>
            <w:rStyle w:val="Hyperlink"/>
          </w:rPr>
          <w:t>Updating an Existing User</w:t>
        </w:r>
        <w:r>
          <w:rPr>
            <w:webHidden/>
          </w:rPr>
          <w:tab/>
        </w:r>
        <w:r>
          <w:rPr>
            <w:webHidden/>
          </w:rPr>
          <w:fldChar w:fldCharType="begin"/>
        </w:r>
        <w:r>
          <w:rPr>
            <w:webHidden/>
          </w:rPr>
          <w:instrText xml:space="preserve"> PAGEREF _Toc501090753 \h </w:instrText>
        </w:r>
        <w:r>
          <w:rPr>
            <w:webHidden/>
          </w:rPr>
        </w:r>
        <w:r>
          <w:rPr>
            <w:webHidden/>
          </w:rPr>
          <w:fldChar w:fldCharType="separate"/>
        </w:r>
        <w:r>
          <w:rPr>
            <w:webHidden/>
          </w:rPr>
          <w:t>26</w:t>
        </w:r>
        <w:r>
          <w:rPr>
            <w:webHidden/>
          </w:rPr>
          <w:fldChar w:fldCharType="end"/>
        </w:r>
      </w:hyperlink>
    </w:p>
    <w:p w14:paraId="6020E1B1" w14:textId="0E4CBC1B" w:rsidR="00987C89" w:rsidRDefault="00987C89">
      <w:pPr>
        <w:pStyle w:val="TOC2"/>
        <w:rPr>
          <w:rFonts w:asciiTheme="minorHAnsi" w:eastAsiaTheme="minorEastAsia" w:hAnsiTheme="minorHAnsi" w:cstheme="minorBidi"/>
          <w:sz w:val="22"/>
          <w:szCs w:val="22"/>
        </w:rPr>
      </w:pPr>
      <w:hyperlink w:anchor="_Toc501090754" w:history="1">
        <w:r w:rsidRPr="0058158A">
          <w:rPr>
            <w:rStyle w:val="Hyperlink"/>
          </w:rPr>
          <w:t>5.5</w:t>
        </w:r>
        <w:r>
          <w:rPr>
            <w:rFonts w:asciiTheme="minorHAnsi" w:eastAsiaTheme="minorEastAsia" w:hAnsiTheme="minorHAnsi" w:cstheme="minorBidi"/>
            <w:sz w:val="22"/>
            <w:szCs w:val="22"/>
          </w:rPr>
          <w:tab/>
        </w:r>
        <w:r w:rsidRPr="0058158A">
          <w:rPr>
            <w:rStyle w:val="Hyperlink"/>
          </w:rPr>
          <w:t>Assigning permissions to HPC DME Group administrators</w:t>
        </w:r>
        <w:r>
          <w:rPr>
            <w:webHidden/>
          </w:rPr>
          <w:tab/>
        </w:r>
        <w:r>
          <w:rPr>
            <w:webHidden/>
          </w:rPr>
          <w:fldChar w:fldCharType="begin"/>
        </w:r>
        <w:r>
          <w:rPr>
            <w:webHidden/>
          </w:rPr>
          <w:instrText xml:space="preserve"> PAGEREF _Toc501090754 \h </w:instrText>
        </w:r>
        <w:r>
          <w:rPr>
            <w:webHidden/>
          </w:rPr>
        </w:r>
        <w:r>
          <w:rPr>
            <w:webHidden/>
          </w:rPr>
          <w:fldChar w:fldCharType="separate"/>
        </w:r>
        <w:r>
          <w:rPr>
            <w:webHidden/>
          </w:rPr>
          <w:t>27</w:t>
        </w:r>
        <w:r>
          <w:rPr>
            <w:webHidden/>
          </w:rPr>
          <w:fldChar w:fldCharType="end"/>
        </w:r>
      </w:hyperlink>
    </w:p>
    <w:p w14:paraId="687F3C9C" w14:textId="78687AC1" w:rsidR="00987C89" w:rsidRDefault="00987C89">
      <w:pPr>
        <w:pStyle w:val="TOC2"/>
        <w:rPr>
          <w:rFonts w:asciiTheme="minorHAnsi" w:eastAsiaTheme="minorEastAsia" w:hAnsiTheme="minorHAnsi" w:cstheme="minorBidi"/>
          <w:sz w:val="22"/>
          <w:szCs w:val="22"/>
        </w:rPr>
      </w:pPr>
      <w:hyperlink w:anchor="_Toc501090755" w:history="1">
        <w:r w:rsidRPr="0058158A">
          <w:rPr>
            <w:rStyle w:val="Hyperlink"/>
          </w:rPr>
          <w:t>5.6</w:t>
        </w:r>
        <w:r>
          <w:rPr>
            <w:rFonts w:asciiTheme="minorHAnsi" w:eastAsiaTheme="minorEastAsia" w:hAnsiTheme="minorHAnsi" w:cstheme="minorBidi"/>
            <w:sz w:val="22"/>
            <w:szCs w:val="22"/>
          </w:rPr>
          <w:tab/>
        </w:r>
        <w:r w:rsidRPr="0058158A">
          <w:rPr>
            <w:rStyle w:val="Hyperlink"/>
          </w:rPr>
          <w:t>Create System Administrator group and assign System Admins</w:t>
        </w:r>
        <w:r>
          <w:rPr>
            <w:webHidden/>
          </w:rPr>
          <w:tab/>
        </w:r>
        <w:r>
          <w:rPr>
            <w:webHidden/>
          </w:rPr>
          <w:fldChar w:fldCharType="begin"/>
        </w:r>
        <w:r>
          <w:rPr>
            <w:webHidden/>
          </w:rPr>
          <w:instrText xml:space="preserve"> PAGEREF _Toc501090755 \h </w:instrText>
        </w:r>
        <w:r>
          <w:rPr>
            <w:webHidden/>
          </w:rPr>
        </w:r>
        <w:r>
          <w:rPr>
            <w:webHidden/>
          </w:rPr>
          <w:fldChar w:fldCharType="separate"/>
        </w:r>
        <w:r>
          <w:rPr>
            <w:webHidden/>
          </w:rPr>
          <w:t>28</w:t>
        </w:r>
        <w:r>
          <w:rPr>
            <w:webHidden/>
          </w:rPr>
          <w:fldChar w:fldCharType="end"/>
        </w:r>
      </w:hyperlink>
    </w:p>
    <w:p w14:paraId="7445096E" w14:textId="4ED2DFF3" w:rsidR="00987C89" w:rsidRDefault="00987C89">
      <w:pPr>
        <w:pStyle w:val="TOC2"/>
        <w:rPr>
          <w:rFonts w:asciiTheme="minorHAnsi" w:eastAsiaTheme="minorEastAsia" w:hAnsiTheme="minorHAnsi" w:cstheme="minorBidi"/>
          <w:sz w:val="22"/>
          <w:szCs w:val="22"/>
        </w:rPr>
      </w:pPr>
      <w:hyperlink w:anchor="_Toc501090756" w:history="1">
        <w:r w:rsidRPr="0058158A">
          <w:rPr>
            <w:rStyle w:val="Hyperlink"/>
          </w:rPr>
          <w:t>5.7</w:t>
        </w:r>
        <w:r>
          <w:rPr>
            <w:rFonts w:asciiTheme="minorHAnsi" w:eastAsiaTheme="minorEastAsia" w:hAnsiTheme="minorHAnsi" w:cstheme="minorBidi"/>
            <w:sz w:val="22"/>
            <w:szCs w:val="22"/>
          </w:rPr>
          <w:tab/>
        </w:r>
        <w:r w:rsidRPr="0058158A">
          <w:rPr>
            <w:rStyle w:val="Hyperlink"/>
          </w:rPr>
          <w:t>Accessing HPC DME Database</w:t>
        </w:r>
        <w:r>
          <w:rPr>
            <w:webHidden/>
          </w:rPr>
          <w:tab/>
        </w:r>
        <w:r>
          <w:rPr>
            <w:webHidden/>
          </w:rPr>
          <w:fldChar w:fldCharType="begin"/>
        </w:r>
        <w:r>
          <w:rPr>
            <w:webHidden/>
          </w:rPr>
          <w:instrText xml:space="preserve"> PAGEREF _Toc501090756 \h </w:instrText>
        </w:r>
        <w:r>
          <w:rPr>
            <w:webHidden/>
          </w:rPr>
        </w:r>
        <w:r>
          <w:rPr>
            <w:webHidden/>
          </w:rPr>
          <w:fldChar w:fldCharType="separate"/>
        </w:r>
        <w:r>
          <w:rPr>
            <w:webHidden/>
          </w:rPr>
          <w:t>29</w:t>
        </w:r>
        <w:r>
          <w:rPr>
            <w:webHidden/>
          </w:rPr>
          <w:fldChar w:fldCharType="end"/>
        </w:r>
      </w:hyperlink>
    </w:p>
    <w:p w14:paraId="1787BC39" w14:textId="076727E6" w:rsidR="00987C89" w:rsidRDefault="00987C89">
      <w:pPr>
        <w:pStyle w:val="TOC2"/>
        <w:rPr>
          <w:rFonts w:asciiTheme="minorHAnsi" w:eastAsiaTheme="minorEastAsia" w:hAnsiTheme="minorHAnsi" w:cstheme="minorBidi"/>
          <w:sz w:val="22"/>
          <w:szCs w:val="22"/>
        </w:rPr>
      </w:pPr>
      <w:hyperlink w:anchor="_Toc501090757" w:history="1">
        <w:r w:rsidRPr="0058158A">
          <w:rPr>
            <w:rStyle w:val="Hyperlink"/>
          </w:rPr>
          <w:t>5.8</w:t>
        </w:r>
        <w:r>
          <w:rPr>
            <w:rFonts w:asciiTheme="minorHAnsi" w:eastAsiaTheme="minorEastAsia" w:hAnsiTheme="minorHAnsi" w:cstheme="minorBidi"/>
            <w:sz w:val="22"/>
            <w:szCs w:val="22"/>
          </w:rPr>
          <w:tab/>
        </w:r>
        <w:r w:rsidRPr="0058158A">
          <w:rPr>
            <w:rStyle w:val="Hyperlink"/>
          </w:rPr>
          <w:t>Register a DOC</w:t>
        </w:r>
        <w:r>
          <w:rPr>
            <w:webHidden/>
          </w:rPr>
          <w:tab/>
        </w:r>
        <w:r>
          <w:rPr>
            <w:webHidden/>
          </w:rPr>
          <w:fldChar w:fldCharType="begin"/>
        </w:r>
        <w:r>
          <w:rPr>
            <w:webHidden/>
          </w:rPr>
          <w:instrText xml:space="preserve"> PAGEREF _Toc501090757 \h </w:instrText>
        </w:r>
        <w:r>
          <w:rPr>
            <w:webHidden/>
          </w:rPr>
        </w:r>
        <w:r>
          <w:rPr>
            <w:webHidden/>
          </w:rPr>
          <w:fldChar w:fldCharType="separate"/>
        </w:r>
        <w:r>
          <w:rPr>
            <w:webHidden/>
          </w:rPr>
          <w:t>29</w:t>
        </w:r>
        <w:r>
          <w:rPr>
            <w:webHidden/>
          </w:rPr>
          <w:fldChar w:fldCharType="end"/>
        </w:r>
      </w:hyperlink>
    </w:p>
    <w:p w14:paraId="4D4C828A" w14:textId="0F076504" w:rsidR="00987C89" w:rsidRDefault="00987C89">
      <w:pPr>
        <w:pStyle w:val="TOC2"/>
        <w:rPr>
          <w:rFonts w:asciiTheme="minorHAnsi" w:eastAsiaTheme="minorEastAsia" w:hAnsiTheme="minorHAnsi" w:cstheme="minorBidi"/>
          <w:sz w:val="22"/>
          <w:szCs w:val="22"/>
        </w:rPr>
      </w:pPr>
      <w:hyperlink w:anchor="_Toc501090758" w:history="1">
        <w:r w:rsidRPr="0058158A">
          <w:rPr>
            <w:rStyle w:val="Hyperlink"/>
          </w:rPr>
          <w:t>5.9</w:t>
        </w:r>
        <w:r>
          <w:rPr>
            <w:rFonts w:asciiTheme="minorHAnsi" w:eastAsiaTheme="minorEastAsia" w:hAnsiTheme="minorHAnsi" w:cstheme="minorBidi"/>
            <w:sz w:val="22"/>
            <w:szCs w:val="22"/>
          </w:rPr>
          <w:tab/>
        </w:r>
        <w:r w:rsidRPr="0058158A">
          <w:rPr>
            <w:rStyle w:val="Hyperlink"/>
          </w:rPr>
          <w:t>Updating Existing DOC Configuration</w:t>
        </w:r>
        <w:r>
          <w:rPr>
            <w:webHidden/>
          </w:rPr>
          <w:tab/>
        </w:r>
        <w:r>
          <w:rPr>
            <w:webHidden/>
          </w:rPr>
          <w:fldChar w:fldCharType="begin"/>
        </w:r>
        <w:r>
          <w:rPr>
            <w:webHidden/>
          </w:rPr>
          <w:instrText xml:space="preserve"> PAGEREF _Toc501090758 \h </w:instrText>
        </w:r>
        <w:r>
          <w:rPr>
            <w:webHidden/>
          </w:rPr>
        </w:r>
        <w:r>
          <w:rPr>
            <w:webHidden/>
          </w:rPr>
          <w:fldChar w:fldCharType="separate"/>
        </w:r>
        <w:r>
          <w:rPr>
            <w:webHidden/>
          </w:rPr>
          <w:t>30</w:t>
        </w:r>
        <w:r>
          <w:rPr>
            <w:webHidden/>
          </w:rPr>
          <w:fldChar w:fldCharType="end"/>
        </w:r>
      </w:hyperlink>
    </w:p>
    <w:p w14:paraId="0B38CBF1" w14:textId="6C6B7DA7" w:rsidR="00987C89" w:rsidRDefault="00987C89">
      <w:pPr>
        <w:pStyle w:val="TOC2"/>
        <w:rPr>
          <w:rFonts w:asciiTheme="minorHAnsi" w:eastAsiaTheme="minorEastAsia" w:hAnsiTheme="minorHAnsi" w:cstheme="minorBidi"/>
          <w:sz w:val="22"/>
          <w:szCs w:val="22"/>
        </w:rPr>
      </w:pPr>
      <w:hyperlink w:anchor="_Toc501090759" w:history="1">
        <w:r w:rsidRPr="0058158A">
          <w:rPr>
            <w:rStyle w:val="Hyperlink"/>
          </w:rPr>
          <w:t>5.10</w:t>
        </w:r>
        <w:r>
          <w:rPr>
            <w:rFonts w:asciiTheme="minorHAnsi" w:eastAsiaTheme="minorEastAsia" w:hAnsiTheme="minorHAnsi" w:cstheme="minorBidi"/>
            <w:sz w:val="22"/>
            <w:szCs w:val="22"/>
          </w:rPr>
          <w:tab/>
        </w:r>
        <w:r w:rsidRPr="0058158A">
          <w:rPr>
            <w:rStyle w:val="Hyperlink"/>
          </w:rPr>
          <w:t>Connecting to iRODS through iCommand</w:t>
        </w:r>
        <w:r>
          <w:rPr>
            <w:webHidden/>
          </w:rPr>
          <w:tab/>
        </w:r>
        <w:r>
          <w:rPr>
            <w:webHidden/>
          </w:rPr>
          <w:fldChar w:fldCharType="begin"/>
        </w:r>
        <w:r>
          <w:rPr>
            <w:webHidden/>
          </w:rPr>
          <w:instrText xml:space="preserve"> PAGEREF _Toc501090759 \h </w:instrText>
        </w:r>
        <w:r>
          <w:rPr>
            <w:webHidden/>
          </w:rPr>
        </w:r>
        <w:r>
          <w:rPr>
            <w:webHidden/>
          </w:rPr>
          <w:fldChar w:fldCharType="separate"/>
        </w:r>
        <w:r>
          <w:rPr>
            <w:webHidden/>
          </w:rPr>
          <w:t>31</w:t>
        </w:r>
        <w:r>
          <w:rPr>
            <w:webHidden/>
          </w:rPr>
          <w:fldChar w:fldCharType="end"/>
        </w:r>
      </w:hyperlink>
    </w:p>
    <w:p w14:paraId="1CF48DEE" w14:textId="083CAE9D" w:rsidR="00987C89" w:rsidRDefault="00987C89">
      <w:pPr>
        <w:pStyle w:val="TOC2"/>
        <w:rPr>
          <w:rFonts w:asciiTheme="minorHAnsi" w:eastAsiaTheme="minorEastAsia" w:hAnsiTheme="minorHAnsi" w:cstheme="minorBidi"/>
          <w:sz w:val="22"/>
          <w:szCs w:val="22"/>
        </w:rPr>
      </w:pPr>
      <w:hyperlink w:anchor="_Toc501090760" w:history="1">
        <w:r w:rsidRPr="0058158A">
          <w:rPr>
            <w:rStyle w:val="Hyperlink"/>
          </w:rPr>
          <w:t>5.11</w:t>
        </w:r>
        <w:r>
          <w:rPr>
            <w:rFonts w:asciiTheme="minorHAnsi" w:eastAsiaTheme="minorEastAsia" w:hAnsiTheme="minorHAnsi" w:cstheme="minorBidi"/>
            <w:sz w:val="22"/>
            <w:szCs w:val="22"/>
          </w:rPr>
          <w:tab/>
        </w:r>
        <w:r w:rsidRPr="0058158A">
          <w:rPr>
            <w:rStyle w:val="Hyperlink"/>
          </w:rPr>
          <w:t>Delete or Edit a Collection on iRODS</w:t>
        </w:r>
        <w:r>
          <w:rPr>
            <w:webHidden/>
          </w:rPr>
          <w:tab/>
        </w:r>
        <w:r>
          <w:rPr>
            <w:webHidden/>
          </w:rPr>
          <w:fldChar w:fldCharType="begin"/>
        </w:r>
        <w:r>
          <w:rPr>
            <w:webHidden/>
          </w:rPr>
          <w:instrText xml:space="preserve"> PAGEREF _Toc501090760 \h </w:instrText>
        </w:r>
        <w:r>
          <w:rPr>
            <w:webHidden/>
          </w:rPr>
        </w:r>
        <w:r>
          <w:rPr>
            <w:webHidden/>
          </w:rPr>
          <w:fldChar w:fldCharType="separate"/>
        </w:r>
        <w:r>
          <w:rPr>
            <w:webHidden/>
          </w:rPr>
          <w:t>32</w:t>
        </w:r>
        <w:r>
          <w:rPr>
            <w:webHidden/>
          </w:rPr>
          <w:fldChar w:fldCharType="end"/>
        </w:r>
      </w:hyperlink>
    </w:p>
    <w:p w14:paraId="6CF5B1D5" w14:textId="166B1849" w:rsidR="00987C89" w:rsidRDefault="00987C89">
      <w:pPr>
        <w:pStyle w:val="TOC2"/>
        <w:rPr>
          <w:rFonts w:asciiTheme="minorHAnsi" w:eastAsiaTheme="minorEastAsia" w:hAnsiTheme="minorHAnsi" w:cstheme="minorBidi"/>
          <w:sz w:val="22"/>
          <w:szCs w:val="22"/>
        </w:rPr>
      </w:pPr>
      <w:hyperlink w:anchor="_Toc501090761" w:history="1">
        <w:r w:rsidRPr="0058158A">
          <w:rPr>
            <w:rStyle w:val="Hyperlink"/>
          </w:rPr>
          <w:t>5.12</w:t>
        </w:r>
        <w:r>
          <w:rPr>
            <w:rFonts w:asciiTheme="minorHAnsi" w:eastAsiaTheme="minorEastAsia" w:hAnsiTheme="minorHAnsi" w:cstheme="minorBidi"/>
            <w:sz w:val="22"/>
            <w:szCs w:val="22"/>
          </w:rPr>
          <w:tab/>
        </w:r>
        <w:r w:rsidRPr="0058158A">
          <w:rPr>
            <w:rStyle w:val="Hyperlink"/>
          </w:rPr>
          <w:t>Delete or Edit a Data File on iRODS and Cleversafe</w:t>
        </w:r>
        <w:r>
          <w:rPr>
            <w:webHidden/>
          </w:rPr>
          <w:tab/>
        </w:r>
        <w:r>
          <w:rPr>
            <w:webHidden/>
          </w:rPr>
          <w:fldChar w:fldCharType="begin"/>
        </w:r>
        <w:r>
          <w:rPr>
            <w:webHidden/>
          </w:rPr>
          <w:instrText xml:space="preserve"> PAGEREF _Toc501090761 \h </w:instrText>
        </w:r>
        <w:r>
          <w:rPr>
            <w:webHidden/>
          </w:rPr>
        </w:r>
        <w:r>
          <w:rPr>
            <w:webHidden/>
          </w:rPr>
          <w:fldChar w:fldCharType="separate"/>
        </w:r>
        <w:r>
          <w:rPr>
            <w:webHidden/>
          </w:rPr>
          <w:t>32</w:t>
        </w:r>
        <w:r>
          <w:rPr>
            <w:webHidden/>
          </w:rPr>
          <w:fldChar w:fldCharType="end"/>
        </w:r>
      </w:hyperlink>
    </w:p>
    <w:p w14:paraId="28B4386F" w14:textId="57112786" w:rsidR="00987C89" w:rsidRDefault="00987C89">
      <w:pPr>
        <w:pStyle w:val="TOC2"/>
        <w:rPr>
          <w:rFonts w:asciiTheme="minorHAnsi" w:eastAsiaTheme="minorEastAsia" w:hAnsiTheme="minorHAnsi" w:cstheme="minorBidi"/>
          <w:sz w:val="22"/>
          <w:szCs w:val="22"/>
        </w:rPr>
      </w:pPr>
      <w:hyperlink w:anchor="_Toc501090762" w:history="1">
        <w:r w:rsidRPr="0058158A">
          <w:rPr>
            <w:rStyle w:val="Hyperlink"/>
          </w:rPr>
          <w:t>5.13</w:t>
        </w:r>
        <w:r>
          <w:rPr>
            <w:rFonts w:asciiTheme="minorHAnsi" w:eastAsiaTheme="minorEastAsia" w:hAnsiTheme="minorHAnsi" w:cstheme="minorBidi"/>
            <w:sz w:val="22"/>
            <w:szCs w:val="22"/>
          </w:rPr>
          <w:tab/>
        </w:r>
        <w:r w:rsidRPr="0058158A">
          <w:rPr>
            <w:rStyle w:val="Hyperlink"/>
          </w:rPr>
          <w:t>Globus Application Account Configuration</w:t>
        </w:r>
        <w:r>
          <w:rPr>
            <w:webHidden/>
          </w:rPr>
          <w:tab/>
        </w:r>
        <w:r>
          <w:rPr>
            <w:webHidden/>
          </w:rPr>
          <w:fldChar w:fldCharType="begin"/>
        </w:r>
        <w:r>
          <w:rPr>
            <w:webHidden/>
          </w:rPr>
          <w:instrText xml:space="preserve"> PAGEREF _Toc501090762 \h </w:instrText>
        </w:r>
        <w:r>
          <w:rPr>
            <w:webHidden/>
          </w:rPr>
        </w:r>
        <w:r>
          <w:rPr>
            <w:webHidden/>
          </w:rPr>
          <w:fldChar w:fldCharType="separate"/>
        </w:r>
        <w:r>
          <w:rPr>
            <w:webHidden/>
          </w:rPr>
          <w:t>32</w:t>
        </w:r>
        <w:r>
          <w:rPr>
            <w:webHidden/>
          </w:rPr>
          <w:fldChar w:fldCharType="end"/>
        </w:r>
      </w:hyperlink>
    </w:p>
    <w:p w14:paraId="24E5BE23" w14:textId="636CC87C" w:rsidR="00987C89" w:rsidRDefault="00987C89">
      <w:pPr>
        <w:pStyle w:val="TOC2"/>
        <w:rPr>
          <w:rFonts w:asciiTheme="minorHAnsi" w:eastAsiaTheme="minorEastAsia" w:hAnsiTheme="minorHAnsi" w:cstheme="minorBidi"/>
          <w:sz w:val="22"/>
          <w:szCs w:val="22"/>
        </w:rPr>
      </w:pPr>
      <w:hyperlink w:anchor="_Toc501090763" w:history="1">
        <w:r w:rsidRPr="0058158A">
          <w:rPr>
            <w:rStyle w:val="Hyperlink"/>
          </w:rPr>
          <w:t>5.14</w:t>
        </w:r>
        <w:r>
          <w:rPr>
            <w:rFonts w:asciiTheme="minorHAnsi" w:eastAsiaTheme="minorEastAsia" w:hAnsiTheme="minorHAnsi" w:cstheme="minorBidi"/>
            <w:sz w:val="22"/>
            <w:szCs w:val="22"/>
          </w:rPr>
          <w:tab/>
        </w:r>
        <w:r w:rsidRPr="0058158A">
          <w:rPr>
            <w:rStyle w:val="Hyperlink"/>
          </w:rPr>
          <w:t>Accessing Application Log files</w:t>
        </w:r>
        <w:r>
          <w:rPr>
            <w:webHidden/>
          </w:rPr>
          <w:tab/>
        </w:r>
        <w:r>
          <w:rPr>
            <w:webHidden/>
          </w:rPr>
          <w:fldChar w:fldCharType="begin"/>
        </w:r>
        <w:r>
          <w:rPr>
            <w:webHidden/>
          </w:rPr>
          <w:instrText xml:space="preserve"> PAGEREF _Toc501090763 \h </w:instrText>
        </w:r>
        <w:r>
          <w:rPr>
            <w:webHidden/>
          </w:rPr>
        </w:r>
        <w:r>
          <w:rPr>
            <w:webHidden/>
          </w:rPr>
          <w:fldChar w:fldCharType="separate"/>
        </w:r>
        <w:r>
          <w:rPr>
            <w:webHidden/>
          </w:rPr>
          <w:t>34</w:t>
        </w:r>
        <w:r>
          <w:rPr>
            <w:webHidden/>
          </w:rPr>
          <w:fldChar w:fldCharType="end"/>
        </w:r>
      </w:hyperlink>
    </w:p>
    <w:p w14:paraId="1CBC06F4" w14:textId="3D9F47CC" w:rsidR="00987C89" w:rsidRDefault="00987C89">
      <w:pPr>
        <w:pStyle w:val="TOC2"/>
        <w:rPr>
          <w:rFonts w:asciiTheme="minorHAnsi" w:eastAsiaTheme="minorEastAsia" w:hAnsiTheme="minorHAnsi" w:cstheme="minorBidi"/>
          <w:sz w:val="22"/>
          <w:szCs w:val="22"/>
        </w:rPr>
      </w:pPr>
      <w:hyperlink w:anchor="_Toc501090764" w:history="1">
        <w:r w:rsidRPr="0058158A">
          <w:rPr>
            <w:rStyle w:val="Hyperlink"/>
          </w:rPr>
          <w:t>5.15</w:t>
        </w:r>
        <w:r>
          <w:rPr>
            <w:rFonts w:asciiTheme="minorHAnsi" w:eastAsiaTheme="minorEastAsia" w:hAnsiTheme="minorHAnsi" w:cstheme="minorBidi"/>
            <w:sz w:val="22"/>
            <w:szCs w:val="22"/>
          </w:rPr>
          <w:tab/>
        </w:r>
        <w:r w:rsidRPr="0058158A">
          <w:rPr>
            <w:rStyle w:val="Hyperlink"/>
            <w:shd w:val="clear" w:color="auto" w:fill="FFFFFF"/>
          </w:rPr>
          <w:t>Clean up and reset initial test data load for Development, UAT Tiers</w:t>
        </w:r>
        <w:r>
          <w:rPr>
            <w:webHidden/>
          </w:rPr>
          <w:tab/>
        </w:r>
        <w:r>
          <w:rPr>
            <w:webHidden/>
          </w:rPr>
          <w:fldChar w:fldCharType="begin"/>
        </w:r>
        <w:r>
          <w:rPr>
            <w:webHidden/>
          </w:rPr>
          <w:instrText xml:space="preserve"> PAGEREF _Toc501090764 \h </w:instrText>
        </w:r>
        <w:r>
          <w:rPr>
            <w:webHidden/>
          </w:rPr>
        </w:r>
        <w:r>
          <w:rPr>
            <w:webHidden/>
          </w:rPr>
          <w:fldChar w:fldCharType="separate"/>
        </w:r>
        <w:r>
          <w:rPr>
            <w:webHidden/>
          </w:rPr>
          <w:t>35</w:t>
        </w:r>
        <w:r>
          <w:rPr>
            <w:webHidden/>
          </w:rPr>
          <w:fldChar w:fldCharType="end"/>
        </w:r>
      </w:hyperlink>
    </w:p>
    <w:p w14:paraId="746387FE" w14:textId="4DFBC677" w:rsidR="00987C89" w:rsidRDefault="00987C89">
      <w:pPr>
        <w:pStyle w:val="TOC2"/>
        <w:rPr>
          <w:rFonts w:asciiTheme="minorHAnsi" w:eastAsiaTheme="minorEastAsia" w:hAnsiTheme="minorHAnsi" w:cstheme="minorBidi"/>
          <w:sz w:val="22"/>
          <w:szCs w:val="22"/>
        </w:rPr>
      </w:pPr>
      <w:hyperlink w:anchor="_Toc501090765" w:history="1">
        <w:r w:rsidRPr="0058158A">
          <w:rPr>
            <w:rStyle w:val="Hyperlink"/>
          </w:rPr>
          <w:t>5.16</w:t>
        </w:r>
        <w:r>
          <w:rPr>
            <w:rFonts w:asciiTheme="minorHAnsi" w:eastAsiaTheme="minorEastAsia" w:hAnsiTheme="minorHAnsi" w:cstheme="minorBidi"/>
            <w:sz w:val="22"/>
            <w:szCs w:val="22"/>
          </w:rPr>
          <w:tab/>
        </w:r>
        <w:r w:rsidRPr="0058158A">
          <w:rPr>
            <w:rStyle w:val="Hyperlink"/>
          </w:rPr>
          <w:t>General Configuration</w:t>
        </w:r>
        <w:r>
          <w:rPr>
            <w:webHidden/>
          </w:rPr>
          <w:tab/>
        </w:r>
        <w:r>
          <w:rPr>
            <w:webHidden/>
          </w:rPr>
          <w:fldChar w:fldCharType="begin"/>
        </w:r>
        <w:r>
          <w:rPr>
            <w:webHidden/>
          </w:rPr>
          <w:instrText xml:space="preserve"> PAGEREF _Toc501090765 \h </w:instrText>
        </w:r>
        <w:r>
          <w:rPr>
            <w:webHidden/>
          </w:rPr>
        </w:r>
        <w:r>
          <w:rPr>
            <w:webHidden/>
          </w:rPr>
          <w:fldChar w:fldCharType="separate"/>
        </w:r>
        <w:r>
          <w:rPr>
            <w:webHidden/>
          </w:rPr>
          <w:t>35</w:t>
        </w:r>
        <w:r>
          <w:rPr>
            <w:webHidden/>
          </w:rPr>
          <w:fldChar w:fldCharType="end"/>
        </w:r>
      </w:hyperlink>
    </w:p>
    <w:p w14:paraId="296514CF" w14:textId="6552F600" w:rsidR="00987C89" w:rsidRDefault="00987C89">
      <w:pPr>
        <w:pStyle w:val="TOC2"/>
        <w:rPr>
          <w:rFonts w:asciiTheme="minorHAnsi" w:eastAsiaTheme="minorEastAsia" w:hAnsiTheme="minorHAnsi" w:cstheme="minorBidi"/>
          <w:sz w:val="22"/>
          <w:szCs w:val="22"/>
        </w:rPr>
      </w:pPr>
      <w:hyperlink w:anchor="_Toc501090766" w:history="1">
        <w:r w:rsidRPr="0058158A">
          <w:rPr>
            <w:rStyle w:val="Hyperlink"/>
          </w:rPr>
          <w:t>5.17</w:t>
        </w:r>
        <w:r>
          <w:rPr>
            <w:rFonts w:asciiTheme="minorHAnsi" w:eastAsiaTheme="minorEastAsia" w:hAnsiTheme="minorHAnsi" w:cstheme="minorBidi"/>
            <w:sz w:val="22"/>
            <w:szCs w:val="22"/>
          </w:rPr>
          <w:tab/>
        </w:r>
        <w:r w:rsidRPr="0058158A">
          <w:rPr>
            <w:rStyle w:val="Hyperlink"/>
          </w:rPr>
          <w:t>Technology Stack</w:t>
        </w:r>
        <w:r>
          <w:rPr>
            <w:webHidden/>
          </w:rPr>
          <w:tab/>
        </w:r>
        <w:r>
          <w:rPr>
            <w:webHidden/>
          </w:rPr>
          <w:fldChar w:fldCharType="begin"/>
        </w:r>
        <w:r>
          <w:rPr>
            <w:webHidden/>
          </w:rPr>
          <w:instrText xml:space="preserve"> PAGEREF _Toc501090766 \h </w:instrText>
        </w:r>
        <w:r>
          <w:rPr>
            <w:webHidden/>
          </w:rPr>
        </w:r>
        <w:r>
          <w:rPr>
            <w:webHidden/>
          </w:rPr>
          <w:fldChar w:fldCharType="separate"/>
        </w:r>
        <w:r>
          <w:rPr>
            <w:webHidden/>
          </w:rPr>
          <w:t>35</w:t>
        </w:r>
        <w:r>
          <w:rPr>
            <w:webHidden/>
          </w:rPr>
          <w:fldChar w:fldCharType="end"/>
        </w:r>
      </w:hyperlink>
    </w:p>
    <w:p w14:paraId="25DC14A7" w14:textId="01BA04C4" w:rsidR="00987C89" w:rsidRDefault="00987C89">
      <w:pPr>
        <w:pStyle w:val="TOC1"/>
        <w:rPr>
          <w:rFonts w:asciiTheme="minorHAnsi" w:eastAsiaTheme="minorEastAsia" w:hAnsiTheme="minorHAnsi" w:cstheme="minorBidi"/>
          <w:b w:val="0"/>
          <w:bCs w:val="0"/>
          <w:caps w:val="0"/>
          <w:sz w:val="22"/>
          <w:szCs w:val="22"/>
        </w:rPr>
      </w:pPr>
      <w:hyperlink w:anchor="_Toc501090767" w:history="1">
        <w:r w:rsidRPr="0058158A">
          <w:rPr>
            <w:rStyle w:val="Hyperlink"/>
          </w:rPr>
          <w:t>4.</w:t>
        </w:r>
        <w:r>
          <w:rPr>
            <w:rFonts w:asciiTheme="minorHAnsi" w:eastAsiaTheme="minorEastAsia" w:hAnsiTheme="minorHAnsi" w:cstheme="minorBidi"/>
            <w:b w:val="0"/>
            <w:bCs w:val="0"/>
            <w:caps w:val="0"/>
            <w:sz w:val="22"/>
            <w:szCs w:val="22"/>
          </w:rPr>
          <w:tab/>
        </w:r>
        <w:r w:rsidRPr="0058158A">
          <w:rPr>
            <w:rStyle w:val="Hyperlink"/>
          </w:rPr>
          <w:t>APPENDIX A</w:t>
        </w:r>
        <w:r>
          <w:rPr>
            <w:webHidden/>
          </w:rPr>
          <w:tab/>
        </w:r>
        <w:r>
          <w:rPr>
            <w:webHidden/>
          </w:rPr>
          <w:fldChar w:fldCharType="begin"/>
        </w:r>
        <w:r>
          <w:rPr>
            <w:webHidden/>
          </w:rPr>
          <w:instrText xml:space="preserve"> PAGEREF _Toc501090767 \h </w:instrText>
        </w:r>
        <w:r>
          <w:rPr>
            <w:webHidden/>
          </w:rPr>
        </w:r>
        <w:r>
          <w:rPr>
            <w:webHidden/>
          </w:rPr>
          <w:fldChar w:fldCharType="separate"/>
        </w:r>
        <w:r>
          <w:rPr>
            <w:webHidden/>
          </w:rPr>
          <w:t>36</w:t>
        </w:r>
        <w:r>
          <w:rPr>
            <w:webHidden/>
          </w:rPr>
          <w:fldChar w:fldCharType="end"/>
        </w:r>
      </w:hyperlink>
    </w:p>
    <w:p w14:paraId="07112124" w14:textId="58143838" w:rsidR="00987C89" w:rsidRDefault="00987C89">
      <w:pPr>
        <w:pStyle w:val="TOC1"/>
        <w:rPr>
          <w:rFonts w:asciiTheme="minorHAnsi" w:eastAsiaTheme="minorEastAsia" w:hAnsiTheme="minorHAnsi" w:cstheme="minorBidi"/>
          <w:b w:val="0"/>
          <w:bCs w:val="0"/>
          <w:caps w:val="0"/>
          <w:sz w:val="22"/>
          <w:szCs w:val="22"/>
        </w:rPr>
      </w:pPr>
      <w:hyperlink w:anchor="_Toc501090768" w:history="1">
        <w:r w:rsidRPr="0058158A">
          <w:rPr>
            <w:rStyle w:val="Hyperlink"/>
          </w:rPr>
          <w:t>5.</w:t>
        </w:r>
        <w:r>
          <w:rPr>
            <w:rFonts w:asciiTheme="minorHAnsi" w:eastAsiaTheme="minorEastAsia" w:hAnsiTheme="minorHAnsi" w:cstheme="minorBidi"/>
            <w:b w:val="0"/>
            <w:bCs w:val="0"/>
            <w:caps w:val="0"/>
            <w:sz w:val="22"/>
            <w:szCs w:val="22"/>
          </w:rPr>
          <w:tab/>
        </w:r>
        <w:r w:rsidRPr="0058158A">
          <w:rPr>
            <w:rStyle w:val="Hyperlink"/>
          </w:rPr>
          <w:t>APPENDIX B</w:t>
        </w:r>
        <w:r>
          <w:rPr>
            <w:webHidden/>
          </w:rPr>
          <w:tab/>
        </w:r>
        <w:r>
          <w:rPr>
            <w:webHidden/>
          </w:rPr>
          <w:fldChar w:fldCharType="begin"/>
        </w:r>
        <w:r>
          <w:rPr>
            <w:webHidden/>
          </w:rPr>
          <w:instrText xml:space="preserve"> PAGEREF _Toc501090768 \h </w:instrText>
        </w:r>
        <w:r>
          <w:rPr>
            <w:webHidden/>
          </w:rPr>
        </w:r>
        <w:r>
          <w:rPr>
            <w:webHidden/>
          </w:rPr>
          <w:fldChar w:fldCharType="separate"/>
        </w:r>
        <w:r>
          <w:rPr>
            <w:webHidden/>
          </w:rPr>
          <w:t>38</w:t>
        </w:r>
        <w:r>
          <w:rPr>
            <w:webHidden/>
          </w:rPr>
          <w:fldChar w:fldCharType="end"/>
        </w:r>
      </w:hyperlink>
    </w:p>
    <w:p w14:paraId="585CA65D" w14:textId="0672E8DE"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5672BA1" w14:textId="77777777" w:rsidR="00B669D2" w:rsidRPr="00665D58" w:rsidRDefault="0012733B" w:rsidP="00665D58">
      <w:pPr>
        <w:spacing w:before="0" w:after="0"/>
        <w:ind w:left="0"/>
        <w:jc w:val="left"/>
        <w:rPr>
          <w:rFonts w:ascii="Arial" w:hAnsi="Arial" w:cs="Arial"/>
          <w:caps/>
          <w:noProof/>
        </w:rPr>
      </w:pPr>
      <w:r w:rsidRPr="00C36099">
        <w:rPr>
          <w:rFonts w:ascii="Arial" w:hAnsi="Arial" w:cs="Arial"/>
          <w:caps/>
          <w:noProof/>
        </w:rPr>
        <w:br w:type="page"/>
      </w:r>
    </w:p>
    <w:p w14:paraId="1201A445" w14:textId="77777777" w:rsidR="00644DFB" w:rsidRPr="00C36099" w:rsidRDefault="00644DFB">
      <w:pPr>
        <w:pStyle w:val="Heading1"/>
      </w:pPr>
      <w:bookmarkStart w:id="2" w:name="_Toc501090709"/>
      <w:r w:rsidRPr="00C36099">
        <w:lastRenderedPageBreak/>
        <w:t>Purpose</w:t>
      </w:r>
      <w:bookmarkEnd w:id="2"/>
    </w:p>
    <w:p w14:paraId="6407AA61" w14:textId="77777777" w:rsidR="004F741E" w:rsidRPr="00665D58" w:rsidRDefault="00644DFB" w:rsidP="00665D58">
      <w:pPr>
        <w:pStyle w:val="ListParagraph"/>
        <w:spacing w:line="360" w:lineRule="auto"/>
        <w:rPr>
          <w:b/>
          <w:bCs/>
          <w:caps/>
        </w:rPr>
      </w:pPr>
      <w:r w:rsidRPr="00C36099">
        <w:rPr>
          <w:bCs/>
        </w:rPr>
        <w:t xml:space="preserve">The </w:t>
      </w:r>
      <w:r w:rsidR="005268B2">
        <w:rPr>
          <w:bCs/>
        </w:rPr>
        <w:t>HPC DME</w:t>
      </w:r>
      <w:r w:rsidR="00FD74CB">
        <w:rPr>
          <w:bCs/>
        </w:rPr>
        <w:t xml:space="preserve"> Admin guide</w:t>
      </w:r>
      <w:r w:rsidRPr="00C36099">
        <w:rPr>
          <w:bCs/>
          <w:caps/>
        </w:rPr>
        <w:t xml:space="preserve"> </w:t>
      </w:r>
      <w:r w:rsidR="00CC66AB">
        <w:rPr>
          <w:bCs/>
        </w:rPr>
        <w:t xml:space="preserve">describes </w:t>
      </w:r>
      <w:r w:rsidR="00FD74CB">
        <w:rPr>
          <w:bCs/>
        </w:rPr>
        <w:t xml:space="preserve">pre-requisites and installation instructions to setup HPC Data Management </w:t>
      </w:r>
      <w:r w:rsidR="000457F4">
        <w:rPr>
          <w:bCs/>
        </w:rPr>
        <w:t>Services</w:t>
      </w:r>
      <w:r w:rsidR="00FD74CB">
        <w:rPr>
          <w:bCs/>
        </w:rPr>
        <w:t xml:space="preserve">. </w:t>
      </w:r>
      <w:r w:rsidRPr="00C36099">
        <w:rPr>
          <w:bCs/>
        </w:rPr>
        <w:t xml:space="preserve">The </w:t>
      </w:r>
      <w:r w:rsidR="009B3917">
        <w:rPr>
          <w:bCs/>
        </w:rPr>
        <w:t>Admin</w:t>
      </w:r>
      <w:r w:rsidRPr="00C36099">
        <w:rPr>
          <w:bCs/>
        </w:rPr>
        <w:t xml:space="preserve"> guide further details </w:t>
      </w:r>
      <w:r w:rsidR="009B3917">
        <w:rPr>
          <w:bCs/>
        </w:rPr>
        <w:t xml:space="preserve">different functions admin users would be performing to support </w:t>
      </w:r>
      <w:r w:rsidR="005268B2">
        <w:rPr>
          <w:bCs/>
        </w:rPr>
        <w:t>HPC DME</w:t>
      </w:r>
      <w:r w:rsidR="009B3917">
        <w:rPr>
          <w:bCs/>
        </w:rPr>
        <w:t xml:space="preserve"> user needs. </w:t>
      </w:r>
    </w:p>
    <w:p w14:paraId="152037BD" w14:textId="77777777" w:rsidR="005835C9" w:rsidRDefault="00F36F1E">
      <w:pPr>
        <w:pStyle w:val="Heading1"/>
      </w:pPr>
      <w:bookmarkStart w:id="3" w:name="_Toc501090710"/>
      <w:r w:rsidRPr="00C36099">
        <w:t>Introduction</w:t>
      </w:r>
      <w:bookmarkEnd w:id="3"/>
    </w:p>
    <w:p w14:paraId="100701BD" w14:textId="77777777" w:rsidR="004F741E" w:rsidRPr="00281DD3" w:rsidRDefault="00DF21FF" w:rsidP="00E759D9">
      <w:pPr>
        <w:pStyle w:val="Heading2"/>
        <w:numPr>
          <w:ilvl w:val="1"/>
          <w:numId w:val="3"/>
        </w:numPr>
      </w:pPr>
      <w:bookmarkStart w:id="4" w:name="_Toc501090711"/>
      <w:r w:rsidRPr="00281DD3">
        <w:t xml:space="preserve">What is </w:t>
      </w:r>
      <w:r w:rsidR="005268B2">
        <w:t>HPC DME</w:t>
      </w:r>
      <w:r w:rsidRPr="00281DD3">
        <w:t>?</w:t>
      </w:r>
      <w:bookmarkEnd w:id="4"/>
    </w:p>
    <w:p w14:paraId="77DA6C59" w14:textId="77777777" w:rsidR="006B729E" w:rsidRDefault="006B729E" w:rsidP="006B729E">
      <w:pPr>
        <w:pStyle w:val="ListParagraph"/>
        <w:spacing w:line="360" w:lineRule="auto"/>
      </w:pPr>
      <w:r>
        <w:t xml:space="preserve">The </w:t>
      </w:r>
      <w:r w:rsidR="005268B2">
        <w:t>HPC DME</w:t>
      </w:r>
      <w:r>
        <w:t xml:space="preserve">, High Performance Computing Data Management </w:t>
      </w:r>
      <w:r w:rsidR="005D753B">
        <w:t>Environment (</w:t>
      </w:r>
      <w:r>
        <w:t>S</w:t>
      </w:r>
      <w:r w:rsidR="00132D6C">
        <w:t>ervices</w:t>
      </w:r>
      <w:r w:rsidR="005D753B">
        <w:t>)</w:t>
      </w:r>
      <w:r>
        <w:t xml:space="preserve">, is a highly adaptable and an open ended data storage </w:t>
      </w:r>
      <w:r w:rsidR="005D753B">
        <w:t>environment</w:t>
      </w:r>
      <w:r>
        <w:t xml:space="preserve"> supporting storage and management of data, produced from high performance computing </w:t>
      </w:r>
      <w:r w:rsidR="005D753B">
        <w:t xml:space="preserve">or other research </w:t>
      </w:r>
      <w:r>
        <w:t xml:space="preserve">systems. </w:t>
      </w:r>
      <w:r w:rsidR="005268B2">
        <w:t>HPC DME</w:t>
      </w:r>
      <w:r>
        <w:t xml:space="preserve"> provides capabilities for storing, managing, transferring and sharing data across different systems securely and efficiently. </w:t>
      </w:r>
    </w:p>
    <w:p w14:paraId="117B977C" w14:textId="77777777" w:rsidR="005D753B" w:rsidRDefault="005D753B" w:rsidP="006B729E">
      <w:pPr>
        <w:pStyle w:val="ListParagraph"/>
        <w:spacing w:line="360" w:lineRule="auto"/>
      </w:pPr>
    </w:p>
    <w:p w14:paraId="4D6F1AFB" w14:textId="77777777" w:rsidR="00296E9E" w:rsidRDefault="006B729E" w:rsidP="00E03466">
      <w:pPr>
        <w:pStyle w:val="ListParagraph"/>
        <w:spacing w:line="360" w:lineRule="auto"/>
      </w:pPr>
      <w:r>
        <w:t>Users can store data</w:t>
      </w:r>
      <w:r w:rsidR="005D1ADA">
        <w:t xml:space="preserve"> objects</w:t>
      </w:r>
      <w:r>
        <w:t xml:space="preserve"> for a long term on </w:t>
      </w:r>
      <w:r w:rsidR="005268B2">
        <w:t>HPC DME</w:t>
      </w:r>
      <w:r w:rsidR="005D1ADA">
        <w:t xml:space="preserve">, share and transfer their data </w:t>
      </w:r>
      <w:r>
        <w:t xml:space="preserve">such that they do not have to redistribute or maintain copies of the data on other systems by eliminating the data integrity issues. </w:t>
      </w:r>
      <w:r w:rsidR="005268B2">
        <w:t>HPC DME</w:t>
      </w:r>
      <w:r>
        <w:t xml:space="preserve"> stores and associates user defined metadata to any registered data at different levels of data life cycle, enabling the system not only to help identify the data but also </w:t>
      </w:r>
      <w:r w:rsidR="00B80F12">
        <w:t xml:space="preserve">to </w:t>
      </w:r>
      <w:r>
        <w:t>enhanc</w:t>
      </w:r>
      <w:r w:rsidR="00B80F12">
        <w:t>e</w:t>
      </w:r>
      <w:r>
        <w:t xml:space="preserve"> the search capabilities and to be able to attach a value factor to each dataset. </w:t>
      </w:r>
    </w:p>
    <w:p w14:paraId="3A6AEC18" w14:textId="77777777" w:rsidR="00C61BDA" w:rsidRPr="00E03466" w:rsidRDefault="00C61BDA" w:rsidP="00E03466">
      <w:pPr>
        <w:pStyle w:val="ListParagraph"/>
        <w:spacing w:line="360" w:lineRule="auto"/>
        <w:rPr>
          <w:rFonts w:eastAsia="Arial Unicode MS" w:cs="Arial Unicode MS"/>
          <w:b/>
          <w:bCs/>
          <w:caps/>
        </w:rPr>
      </w:pPr>
      <w:r>
        <w:t>HPC DME has two main components, HPC DME API – RESTful API and HPC DME Web – Web UI interacting with the API.</w:t>
      </w:r>
    </w:p>
    <w:p w14:paraId="32F0378D" w14:textId="77777777" w:rsidR="006B729E" w:rsidRPr="00C36099" w:rsidRDefault="00ED0E68" w:rsidP="00E03466">
      <w:pPr>
        <w:pStyle w:val="Heading2"/>
        <w:numPr>
          <w:ilvl w:val="1"/>
          <w:numId w:val="3"/>
        </w:numPr>
      </w:pPr>
      <w:bookmarkStart w:id="5" w:name="_Toc501090712"/>
      <w:r>
        <w:t>Intended Users</w:t>
      </w:r>
      <w:bookmarkEnd w:id="5"/>
    </w:p>
    <w:p w14:paraId="448FE61A" w14:textId="77777777" w:rsidR="00517276" w:rsidRDefault="00E97E3A" w:rsidP="006B729E">
      <w:pPr>
        <w:spacing w:line="360" w:lineRule="auto"/>
      </w:pPr>
      <w:r w:rsidRPr="00C36099">
        <w:t xml:space="preserve">The </w:t>
      </w:r>
      <w:r w:rsidR="00B83642" w:rsidRPr="00C36099">
        <w:t>HPC</w:t>
      </w:r>
      <w:r w:rsidRPr="00C36099">
        <w:t xml:space="preserve"> </w:t>
      </w:r>
      <w:r w:rsidR="005D753B">
        <w:t>DME</w:t>
      </w:r>
      <w:r w:rsidR="000457F4">
        <w:t xml:space="preserve"> ha</w:t>
      </w:r>
      <w:r w:rsidR="005D753B">
        <w:t>s</w:t>
      </w:r>
      <w:r w:rsidRPr="00C36099">
        <w:t xml:space="preserve"> been built to cater to 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5268B2">
        <w:t>HPC DME</w:t>
      </w:r>
      <w:r w:rsidR="00C509ED">
        <w:t xml:space="preserve"> user account can run its client interface.</w:t>
      </w:r>
      <w:r w:rsidR="00D322A6">
        <w:t xml:space="preserve"> This guide </w:t>
      </w:r>
      <w:r w:rsidR="00B80F12">
        <w:t xml:space="preserve">intends </w:t>
      </w:r>
      <w:r w:rsidR="00D322A6">
        <w:t xml:space="preserve">to </w:t>
      </w:r>
      <w:r w:rsidR="00B80F12">
        <w:t>guide</w:t>
      </w:r>
      <w:r w:rsidR="00D322A6">
        <w:t xml:space="preserve"> HPC </w:t>
      </w:r>
      <w:r w:rsidR="005D753B">
        <w:t>s</w:t>
      </w:r>
      <w:r w:rsidR="00D322A6">
        <w:t xml:space="preserve">ystem </w:t>
      </w:r>
      <w:r w:rsidR="005D753B">
        <w:t>a</w:t>
      </w:r>
      <w:r w:rsidR="00D322A6">
        <w:t>dministrator</w:t>
      </w:r>
      <w:r w:rsidR="005D753B">
        <w:t>s</w:t>
      </w:r>
      <w:r w:rsidR="00D322A6">
        <w:t xml:space="preserve"> </w:t>
      </w:r>
      <w:r w:rsidR="004B47D7">
        <w:t>in managing</w:t>
      </w:r>
      <w:r w:rsidR="00D322A6">
        <w:t xml:space="preserve"> user accounts, security</w:t>
      </w:r>
      <w:r w:rsidR="004B47D7">
        <w:t xml:space="preserve"> and</w:t>
      </w:r>
      <w:r w:rsidR="00D322A6">
        <w:t xml:space="preserve"> </w:t>
      </w:r>
      <w:r w:rsidR="00D322A6" w:rsidRPr="004B47D7">
        <w:t xml:space="preserve">data </w:t>
      </w:r>
      <w:r w:rsidR="004B47D7" w:rsidRPr="001121AE">
        <w:t xml:space="preserve">integrity. </w:t>
      </w:r>
    </w:p>
    <w:p w14:paraId="5F7B5107" w14:textId="77777777" w:rsidR="002256A4" w:rsidRDefault="006A5A04" w:rsidP="00D126D7">
      <w:pPr>
        <w:spacing w:line="480" w:lineRule="auto"/>
      </w:pPr>
      <w:r>
        <w:t>N</w:t>
      </w:r>
      <w:r w:rsidR="005D753B">
        <w:t>ote</w:t>
      </w:r>
      <w:r>
        <w:t xml:space="preserve">: </w:t>
      </w:r>
      <w:r w:rsidR="005268B2">
        <w:t>HPC DME</w:t>
      </w:r>
      <w:r>
        <w:t xml:space="preserve"> supports only N</w:t>
      </w:r>
      <w:r w:rsidR="007E124D">
        <w:t xml:space="preserve">IH </w:t>
      </w:r>
      <w:r w:rsidR="00AD0D54">
        <w:t xml:space="preserve">active directory </w:t>
      </w:r>
      <w:r>
        <w:t>account holders at this point of time.</w:t>
      </w:r>
    </w:p>
    <w:p w14:paraId="18E074BA" w14:textId="77777777" w:rsidR="00086D99" w:rsidRDefault="00086D99" w:rsidP="00086D99">
      <w:pPr>
        <w:pStyle w:val="Heading1"/>
      </w:pPr>
      <w:bookmarkStart w:id="6" w:name="_Toc501090713"/>
      <w:r>
        <w:t xml:space="preserve">Setting up </w:t>
      </w:r>
      <w:r w:rsidR="005268B2">
        <w:t>HPC DME</w:t>
      </w:r>
      <w:bookmarkEnd w:id="6"/>
    </w:p>
    <w:p w14:paraId="75EACEB8" w14:textId="2AD0213D" w:rsidR="00086D99" w:rsidRDefault="00D157D8" w:rsidP="0012682B">
      <w:pPr>
        <w:pStyle w:val="Heading2"/>
        <w:numPr>
          <w:ilvl w:val="1"/>
          <w:numId w:val="3"/>
        </w:numPr>
      </w:pPr>
      <w:bookmarkStart w:id="7" w:name="_Toc501090714"/>
      <w:r>
        <w:t>Pre-requisites</w:t>
      </w:r>
      <w:r w:rsidR="00AB6A51">
        <w:t xml:space="preserve"> for API server</w:t>
      </w:r>
      <w:bookmarkEnd w:id="7"/>
    </w:p>
    <w:p w14:paraId="0385B63E" w14:textId="79687303" w:rsidR="00A73A03" w:rsidRPr="00A73A03" w:rsidRDefault="00A73A03" w:rsidP="00A73A03">
      <w:r w:rsidRPr="00A73A03">
        <w:t xml:space="preserve">Please see </w:t>
      </w:r>
      <w:r>
        <w:t xml:space="preserve">APPENDIX A for </w:t>
      </w:r>
      <w:r w:rsidR="009A2071">
        <w:t xml:space="preserve">set up </w:t>
      </w:r>
      <w:r>
        <w:t>instructions on CentOS 7.4.</w:t>
      </w:r>
    </w:p>
    <w:p w14:paraId="4C09702A" w14:textId="77777777" w:rsidR="00C93096" w:rsidRDefault="00C93096" w:rsidP="00E759D9">
      <w:pPr>
        <w:pStyle w:val="Heading3"/>
        <w:numPr>
          <w:ilvl w:val="2"/>
          <w:numId w:val="5"/>
        </w:numPr>
        <w:ind w:left="1080"/>
      </w:pPr>
      <w:r>
        <w:lastRenderedPageBreak/>
        <w:t xml:space="preserve"> </w:t>
      </w:r>
      <w:bookmarkStart w:id="8" w:name="_Toc501090715"/>
      <w:r w:rsidRPr="001F5BE6">
        <w:t>Java</w:t>
      </w:r>
      <w:bookmarkEnd w:id="8"/>
    </w:p>
    <w:p w14:paraId="2120D6E6" w14:textId="77777777" w:rsidR="00C93096" w:rsidRDefault="00C93096" w:rsidP="00F0028E">
      <w:pPr>
        <w:spacing w:line="360" w:lineRule="auto"/>
        <w:ind w:left="720"/>
      </w:pPr>
      <w:r>
        <w:t>Download and install Java 1.8.x</w:t>
      </w:r>
    </w:p>
    <w:p w14:paraId="03E0EEA7" w14:textId="77777777" w:rsidR="00C93096" w:rsidRDefault="004B79D3" w:rsidP="00F0028E">
      <w:pPr>
        <w:spacing w:line="360" w:lineRule="auto"/>
        <w:ind w:left="720"/>
      </w:pPr>
      <w:hyperlink r:id="rId15" w:history="1">
        <w:r w:rsidR="00C93096" w:rsidRPr="000E740D">
          <w:rPr>
            <w:rStyle w:val="Hyperlink"/>
          </w:rPr>
          <w:t>https://www.java.com/en/download/</w:t>
        </w:r>
      </w:hyperlink>
    </w:p>
    <w:p w14:paraId="67303FE0" w14:textId="77777777" w:rsidR="00C93096" w:rsidRDefault="00C93096" w:rsidP="00F0028E">
      <w:pPr>
        <w:spacing w:line="360" w:lineRule="auto"/>
        <w:ind w:left="720"/>
      </w:pPr>
      <w:r>
        <w:t>Please visit the following link for installation instructions</w:t>
      </w:r>
    </w:p>
    <w:p w14:paraId="410F71F4" w14:textId="77777777" w:rsidR="00C93096" w:rsidRDefault="004B79D3" w:rsidP="00F0028E">
      <w:pPr>
        <w:spacing w:line="360" w:lineRule="auto"/>
        <w:ind w:left="720"/>
      </w:pPr>
      <w:hyperlink r:id="rId16" w:history="1">
        <w:r w:rsidR="00C93096" w:rsidRPr="000E740D">
          <w:rPr>
            <w:rStyle w:val="Hyperlink"/>
          </w:rPr>
          <w:t>https://www.java.com/en/download/help/index_installing.xml</w:t>
        </w:r>
      </w:hyperlink>
      <w:r w:rsidR="00C93096">
        <w:t xml:space="preserve"> </w:t>
      </w:r>
    </w:p>
    <w:p w14:paraId="089387F8" w14:textId="77777777" w:rsidR="00C93096" w:rsidRDefault="00C93096" w:rsidP="00F0028E">
      <w:pPr>
        <w:spacing w:line="360" w:lineRule="auto"/>
        <w:ind w:left="720"/>
      </w:pPr>
      <w:r>
        <w:t>After successful installation of Java, update PATH with Java executable folder (Ex: c:/jdk1.8_13/bin)</w:t>
      </w:r>
    </w:p>
    <w:p w14:paraId="1ED3DEE8" w14:textId="77777777" w:rsidR="00C93096" w:rsidRDefault="004B79D3" w:rsidP="00F0028E">
      <w:pPr>
        <w:spacing w:line="360" w:lineRule="auto"/>
        <w:ind w:left="720"/>
      </w:pPr>
      <w:hyperlink r:id="rId17" w:history="1">
        <w:r w:rsidR="00C93096" w:rsidRPr="000E740D">
          <w:rPr>
            <w:rStyle w:val="Hyperlink"/>
          </w:rPr>
          <w:t>https://java.com/en/download/help/path.xml</w:t>
        </w:r>
      </w:hyperlink>
      <w:r w:rsidR="00C93096">
        <w:t xml:space="preserve"> </w:t>
      </w:r>
    </w:p>
    <w:p w14:paraId="411B2B65" w14:textId="77777777" w:rsidR="00390382" w:rsidRDefault="00C93096" w:rsidP="00783366">
      <w:pPr>
        <w:spacing w:line="360" w:lineRule="auto"/>
        <w:ind w:left="720"/>
      </w:pPr>
      <w:r>
        <w:t>Open cmd/shell</w:t>
      </w:r>
      <w:r w:rsidR="00FB5405">
        <w:t xml:space="preserve"> window and type “java -v</w:t>
      </w:r>
      <w:r>
        <w:t xml:space="preserve">ersion” to make sure it displays the version information you installed. </w:t>
      </w:r>
    </w:p>
    <w:p w14:paraId="4A5C959C" w14:textId="77777777" w:rsidR="00C93096" w:rsidRDefault="00FB5405" w:rsidP="00E759D9">
      <w:pPr>
        <w:pStyle w:val="Heading3"/>
        <w:numPr>
          <w:ilvl w:val="2"/>
          <w:numId w:val="5"/>
        </w:numPr>
        <w:ind w:left="1080"/>
      </w:pPr>
      <w:bookmarkStart w:id="9" w:name="_Toc501090716"/>
      <w:r>
        <w:t>Install Maven</w:t>
      </w:r>
      <w:bookmarkEnd w:id="9"/>
    </w:p>
    <w:p w14:paraId="5CE46C4B" w14:textId="5E38F848" w:rsidR="00FB5405" w:rsidRDefault="00FB5405" w:rsidP="00F0028E">
      <w:pPr>
        <w:pStyle w:val="ListParagraph"/>
        <w:ind w:left="360" w:firstLine="360"/>
        <w:rPr>
          <w:rStyle w:val="Hyperlink"/>
        </w:rPr>
      </w:pPr>
      <w:r>
        <w:t>Install Maven 3.3.</w:t>
      </w:r>
      <w:r w:rsidR="00821932">
        <w:t>9</w:t>
      </w:r>
      <w:r>
        <w:t xml:space="preserve">: </w:t>
      </w:r>
      <w:hyperlink r:id="rId18" w:history="1">
        <w:r w:rsidRPr="007366CD">
          <w:rPr>
            <w:rStyle w:val="Hyperlink"/>
          </w:rPr>
          <w:t>https://maven.apache.org/download.cgi#</w:t>
        </w:r>
      </w:hyperlink>
    </w:p>
    <w:p w14:paraId="421B654B" w14:textId="152CB0D3" w:rsidR="00FB5405" w:rsidRDefault="00FB5405" w:rsidP="00F0028E">
      <w:pPr>
        <w:spacing w:line="360" w:lineRule="auto"/>
        <w:ind w:left="792"/>
      </w:pPr>
      <w:r>
        <w:t>After successful installation of Maven, update PATH with Maven executable folder (Ex: c:/apache-maven-3.3.</w:t>
      </w:r>
      <w:r w:rsidR="00821932">
        <w:t>9</w:t>
      </w:r>
      <w:r>
        <w:t>/bin)</w:t>
      </w:r>
    </w:p>
    <w:p w14:paraId="3009C53D" w14:textId="77777777" w:rsidR="00086D99" w:rsidRDefault="00FB5405" w:rsidP="00F0028E">
      <w:pPr>
        <w:pStyle w:val="ListParagraph"/>
      </w:pPr>
      <w:r>
        <w:t>Open cmd/shell window and type “mvn -version” to make sure it displays the version information you installed.</w:t>
      </w:r>
    </w:p>
    <w:p w14:paraId="01E08A95" w14:textId="77777777" w:rsidR="00390382" w:rsidRDefault="00390382" w:rsidP="00F0028E">
      <w:pPr>
        <w:pStyle w:val="ListParagraph"/>
      </w:pPr>
    </w:p>
    <w:p w14:paraId="1E312C4E" w14:textId="77777777" w:rsidR="00BE1557" w:rsidRDefault="00BE1557" w:rsidP="00E759D9">
      <w:pPr>
        <w:pStyle w:val="Heading3"/>
        <w:numPr>
          <w:ilvl w:val="2"/>
          <w:numId w:val="5"/>
        </w:numPr>
        <w:ind w:left="1080"/>
      </w:pPr>
      <w:bookmarkStart w:id="10" w:name="_Toc501090717"/>
      <w:r>
        <w:t xml:space="preserve">Install </w:t>
      </w:r>
      <w:r w:rsidR="00AB6A51">
        <w:t>Git Client</w:t>
      </w:r>
      <w:bookmarkEnd w:id="10"/>
      <w:r w:rsidR="00AB6A51">
        <w:t xml:space="preserve"> </w:t>
      </w:r>
    </w:p>
    <w:p w14:paraId="5F7D6C53" w14:textId="77777777" w:rsidR="00BE1557" w:rsidRDefault="00E70AA1" w:rsidP="00FD6E55">
      <w:pPr>
        <w:pStyle w:val="ListParagraph"/>
        <w:ind w:left="1080"/>
      </w:pPr>
      <w:r>
        <w:t xml:space="preserve">For Windows: </w:t>
      </w:r>
      <w:hyperlink r:id="rId19" w:history="1">
        <w:r w:rsidRPr="001D039F">
          <w:rPr>
            <w:rStyle w:val="Hyperlink"/>
          </w:rPr>
          <w:t>https://tortoisegit.org/</w:t>
        </w:r>
      </w:hyperlink>
    </w:p>
    <w:p w14:paraId="69B1A1A3" w14:textId="77777777" w:rsidR="00E70AA1" w:rsidRDefault="00E70AA1" w:rsidP="00FD6E55">
      <w:pPr>
        <w:pStyle w:val="ListParagraph"/>
        <w:ind w:left="1080"/>
      </w:pPr>
      <w:r>
        <w:t>Ubuntu: sudo apt-get -y install git</w:t>
      </w:r>
    </w:p>
    <w:p w14:paraId="5E92E339" w14:textId="77777777" w:rsidR="006D0192" w:rsidRDefault="006D0192" w:rsidP="00FD6E55">
      <w:pPr>
        <w:pStyle w:val="ListParagraph"/>
        <w:ind w:left="1080"/>
      </w:pPr>
    </w:p>
    <w:p w14:paraId="4423E8F5" w14:textId="77777777" w:rsidR="00C93096" w:rsidRDefault="00230967" w:rsidP="00E759D9">
      <w:pPr>
        <w:pStyle w:val="Heading3"/>
        <w:numPr>
          <w:ilvl w:val="2"/>
          <w:numId w:val="5"/>
        </w:numPr>
        <w:ind w:left="1080"/>
      </w:pPr>
      <w:bookmarkStart w:id="11" w:name="_Toc501090718"/>
      <w:r>
        <w:t>Install ServiceMix</w:t>
      </w:r>
      <w:bookmarkEnd w:id="11"/>
    </w:p>
    <w:p w14:paraId="30ACE462" w14:textId="77777777" w:rsidR="00230967" w:rsidRDefault="00C80A9E" w:rsidP="00F0028E">
      <w:pPr>
        <w:pStyle w:val="ListParagraph"/>
        <w:ind w:left="360" w:firstLine="360"/>
        <w:rPr>
          <w:rStyle w:val="Hyperlink"/>
        </w:rPr>
      </w:pPr>
      <w:r>
        <w:t>Downlad</w:t>
      </w:r>
      <w:r w:rsidR="00230967">
        <w:t xml:space="preserve"> Servicemix </w:t>
      </w:r>
      <w:r w:rsidR="00245E95">
        <w:t>7.0.0</w:t>
      </w:r>
      <w:commentRangeStart w:id="12"/>
      <w:commentRangeStart w:id="13"/>
      <w:commentRangeStart w:id="14"/>
      <w:r w:rsidR="00794252">
        <w:rPr>
          <w:rStyle w:val="CommentReference"/>
        </w:rPr>
        <w:commentReference w:id="15"/>
      </w:r>
      <w:commentRangeEnd w:id="12"/>
      <w:commentRangeEnd w:id="13"/>
      <w:r w:rsidR="00BE1381">
        <w:rPr>
          <w:rStyle w:val="CommentReference"/>
        </w:rPr>
        <w:commentReference w:id="12"/>
      </w:r>
      <w:r w:rsidR="00C34E8B">
        <w:rPr>
          <w:rStyle w:val="CommentReference"/>
        </w:rPr>
        <w:commentReference w:id="13"/>
      </w:r>
      <w:commentRangeEnd w:id="14"/>
      <w:r w:rsidR="00BE1381">
        <w:rPr>
          <w:rStyle w:val="CommentReference"/>
        </w:rPr>
        <w:commentReference w:id="14"/>
      </w:r>
      <w:r w:rsidR="00230967">
        <w:t xml:space="preserve">: </w:t>
      </w:r>
      <w:hyperlink r:id="rId22" w:history="1">
        <w:r w:rsidR="00230967" w:rsidRPr="007366CD">
          <w:rPr>
            <w:rStyle w:val="Hyperlink"/>
          </w:rPr>
          <w:t>http://servicemix.apache.org/downloads.html</w:t>
        </w:r>
      </w:hyperlink>
    </w:p>
    <w:p w14:paraId="73C25439" w14:textId="77777777" w:rsidR="00C80A9E" w:rsidRDefault="00C80A9E" w:rsidP="00F0028E">
      <w:pPr>
        <w:pStyle w:val="ListParagraph"/>
        <w:ind w:left="360" w:firstLine="360"/>
        <w:rPr>
          <w:rStyle w:val="Hyperlink"/>
          <w:color w:val="auto"/>
          <w:u w:val="none"/>
        </w:rPr>
      </w:pPr>
      <w:r w:rsidRPr="00C80A9E">
        <w:rPr>
          <w:rStyle w:val="Hyperlink"/>
          <w:color w:val="auto"/>
          <w:u w:val="none"/>
        </w:rPr>
        <w:t>Extract ServiceMix to a</w:t>
      </w:r>
      <w:r w:rsidR="006D0192">
        <w:rPr>
          <w:rStyle w:val="Hyperlink"/>
          <w:color w:val="auto"/>
          <w:u w:val="none"/>
        </w:rPr>
        <w:t>ny</w:t>
      </w:r>
      <w:r w:rsidRPr="00C80A9E">
        <w:rPr>
          <w:rStyle w:val="Hyperlink"/>
          <w:color w:val="auto"/>
          <w:u w:val="none"/>
        </w:rPr>
        <w:t xml:space="preserve"> folder</w:t>
      </w:r>
      <w:r>
        <w:rPr>
          <w:rStyle w:val="Hyperlink"/>
          <w:color w:val="auto"/>
          <w:u w:val="none"/>
        </w:rPr>
        <w:t>.</w:t>
      </w:r>
    </w:p>
    <w:p w14:paraId="0125F9A2" w14:textId="48AE46EC" w:rsidR="00E70AA1" w:rsidRDefault="00E70AA1" w:rsidP="00F0028E">
      <w:pPr>
        <w:pStyle w:val="ListParagraph"/>
        <w:ind w:left="360" w:firstLine="360"/>
        <w:rPr>
          <w:rStyle w:val="Hyperlink"/>
          <w:color w:val="auto"/>
          <w:u w:val="none"/>
        </w:rPr>
      </w:pPr>
    </w:p>
    <w:p w14:paraId="28E6771F" w14:textId="77777777" w:rsidR="00AB6A51" w:rsidRPr="00FB5405" w:rsidRDefault="009A0784" w:rsidP="00AB6A51">
      <w:pPr>
        <w:pStyle w:val="Heading2"/>
        <w:numPr>
          <w:ilvl w:val="1"/>
          <w:numId w:val="5"/>
        </w:numPr>
      </w:pPr>
      <w:bookmarkStart w:id="16" w:name="_Toc501090719"/>
      <w:r>
        <w:t>Set up</w:t>
      </w:r>
      <w:r w:rsidR="00AB6A51">
        <w:t xml:space="preserve"> irods </w:t>
      </w:r>
      <w:r>
        <w:t xml:space="preserve">Database </w:t>
      </w:r>
      <w:r w:rsidR="00AB6A51">
        <w:t>server</w:t>
      </w:r>
      <w:bookmarkEnd w:id="16"/>
    </w:p>
    <w:p w14:paraId="2C74ADBE" w14:textId="77777777" w:rsidR="00B374C3" w:rsidRDefault="00B374C3" w:rsidP="00E759D9">
      <w:pPr>
        <w:pStyle w:val="Heading3"/>
        <w:numPr>
          <w:ilvl w:val="2"/>
          <w:numId w:val="5"/>
        </w:numPr>
        <w:ind w:left="1080"/>
      </w:pPr>
      <w:bookmarkStart w:id="17" w:name="_Toc501090720"/>
      <w:r>
        <w:t>Install PostgreSQL</w:t>
      </w:r>
      <w:bookmarkEnd w:id="17"/>
    </w:p>
    <w:p w14:paraId="133A09F6" w14:textId="77777777" w:rsidR="00B374C3" w:rsidRDefault="00B374C3" w:rsidP="00F0028E">
      <w:pPr>
        <w:ind w:left="720"/>
        <w:rPr>
          <w:color w:val="1F497D"/>
          <w:sz w:val="22"/>
          <w:szCs w:val="22"/>
        </w:rPr>
      </w:pPr>
      <w:r>
        <w:t xml:space="preserve">Install PostgreSQL </w:t>
      </w:r>
      <w:r w:rsidR="00245E95">
        <w:t xml:space="preserve">9.5.x </w:t>
      </w:r>
      <w:r>
        <w:t xml:space="preserve">for iRODS iCAT </w:t>
      </w:r>
      <w:r w:rsidR="00CC1E9F">
        <w:t>database</w:t>
      </w:r>
    </w:p>
    <w:p w14:paraId="349CD97A" w14:textId="77777777" w:rsidR="00B374C3" w:rsidRDefault="004B79D3" w:rsidP="00F0028E">
      <w:pPr>
        <w:pStyle w:val="ListParagraph"/>
        <w:ind w:left="504" w:firstLine="360"/>
      </w:pPr>
      <w:hyperlink r:id="rId23" w:history="1">
        <w:r w:rsidR="00B374C3" w:rsidRPr="00ED3B89">
          <w:rPr>
            <w:rStyle w:val="Hyperlink"/>
          </w:rPr>
          <w:t>https://help.ubuntu.com/community/PostgreSQL</w:t>
        </w:r>
      </w:hyperlink>
      <w:r w:rsidR="00B374C3">
        <w:t xml:space="preserve"> </w:t>
      </w:r>
    </w:p>
    <w:p w14:paraId="004FFADF" w14:textId="77777777" w:rsidR="009A0784" w:rsidRDefault="009A0784" w:rsidP="00F0028E">
      <w:pPr>
        <w:pStyle w:val="ListParagraph"/>
        <w:ind w:left="504" w:firstLine="360"/>
      </w:pPr>
    </w:p>
    <w:p w14:paraId="1757FB2B" w14:textId="77777777" w:rsidR="009A0784" w:rsidRDefault="009A0784" w:rsidP="00F0028E">
      <w:pPr>
        <w:pStyle w:val="ListParagraph"/>
        <w:ind w:left="504" w:firstLine="360"/>
      </w:pPr>
    </w:p>
    <w:p w14:paraId="254B5AA8" w14:textId="77777777" w:rsidR="009A0784" w:rsidRDefault="009A0784" w:rsidP="00F0028E">
      <w:pPr>
        <w:pStyle w:val="ListParagraph"/>
        <w:ind w:left="504" w:firstLine="360"/>
      </w:pPr>
    </w:p>
    <w:p w14:paraId="56E1A7CE" w14:textId="77777777" w:rsidR="009A0784" w:rsidRPr="00FB5405" w:rsidRDefault="009A0784" w:rsidP="009A0784">
      <w:pPr>
        <w:pStyle w:val="Heading2"/>
        <w:numPr>
          <w:ilvl w:val="1"/>
          <w:numId w:val="5"/>
        </w:numPr>
      </w:pPr>
      <w:bookmarkStart w:id="18" w:name="_Toc501090721"/>
      <w:r>
        <w:t>Set up irods server</w:t>
      </w:r>
      <w:bookmarkEnd w:id="18"/>
    </w:p>
    <w:p w14:paraId="29EF6A1F" w14:textId="77777777" w:rsidR="00F0028E" w:rsidRPr="00F0028E" w:rsidRDefault="00BE1557" w:rsidP="00E759D9">
      <w:pPr>
        <w:pStyle w:val="Heading3"/>
        <w:numPr>
          <w:ilvl w:val="2"/>
          <w:numId w:val="5"/>
        </w:numPr>
        <w:ind w:left="1080"/>
      </w:pPr>
      <w:bookmarkStart w:id="19" w:name="_Toc501090722"/>
      <w:r>
        <w:t>Install iRODS</w:t>
      </w:r>
      <w:bookmarkEnd w:id="19"/>
    </w:p>
    <w:p w14:paraId="60C6EA65" w14:textId="5612EDC9" w:rsidR="00C80A9E" w:rsidRDefault="00C80A9E" w:rsidP="00F0028E">
      <w:pPr>
        <w:pStyle w:val="NormalWeb"/>
        <w:shd w:val="clear" w:color="auto" w:fill="FCFCFC"/>
        <w:spacing w:before="0" w:beforeAutospacing="0" w:after="0" w:afterAutospacing="0" w:line="360" w:lineRule="atLeast"/>
        <w:ind w:left="720"/>
      </w:pPr>
      <w:r>
        <w:t>Download iRODS</w:t>
      </w:r>
      <w:r w:rsidR="00245E95">
        <w:t xml:space="preserve"> 4.2.</w:t>
      </w:r>
      <w:r w:rsidR="006B5B1A">
        <w:t>0</w:t>
      </w:r>
      <w:r>
        <w:t xml:space="preserve"> from the following link:</w:t>
      </w:r>
    </w:p>
    <w:p w14:paraId="4A1B1B4D" w14:textId="77777777" w:rsidR="00C80A9E" w:rsidRPr="00C80A9E" w:rsidRDefault="00C80A9E" w:rsidP="00C80A9E">
      <w:pPr>
        <w:rPr>
          <w:rFonts w:cs="Arial Unicode MS"/>
        </w:rPr>
      </w:pPr>
      <w:r w:rsidRPr="00C80A9E">
        <w:rPr>
          <w:b/>
        </w:rPr>
        <w:t xml:space="preserve">  </w:t>
      </w:r>
      <w:hyperlink r:id="rId24" w:history="1">
        <w:r w:rsidRPr="00C80A9E">
          <w:rPr>
            <w:rStyle w:val="Hyperlink"/>
            <w:color w:val="auto"/>
          </w:rPr>
          <w:t>http://irods.org/download/</w:t>
        </w:r>
      </w:hyperlink>
    </w:p>
    <w:p w14:paraId="0CF3476C" w14:textId="77777777" w:rsidR="00C80A9E" w:rsidRDefault="00C80A9E" w:rsidP="00F0028E">
      <w:pPr>
        <w:pStyle w:val="NormalWeb"/>
        <w:shd w:val="clear" w:color="auto" w:fill="FCFCFC"/>
        <w:spacing w:before="0" w:beforeAutospacing="0" w:after="0" w:afterAutospacing="0" w:line="360" w:lineRule="atLeast"/>
        <w:ind w:left="720"/>
      </w:pPr>
    </w:p>
    <w:p w14:paraId="6C07A3AB" w14:textId="250DC47B" w:rsidR="00F0028E" w:rsidRDefault="00F0028E" w:rsidP="00F0028E">
      <w:pPr>
        <w:pStyle w:val="NormalWeb"/>
        <w:shd w:val="clear" w:color="auto" w:fill="FCFCFC"/>
        <w:spacing w:before="0" w:beforeAutospacing="0" w:after="0" w:afterAutospacing="0" w:line="360" w:lineRule="atLeast"/>
        <w:ind w:left="720"/>
      </w:pPr>
      <w:r w:rsidRPr="00F0028E">
        <w:t>There are two types of iRODS server installation, iCAT and Resource</w:t>
      </w:r>
      <w:r w:rsidR="00B80F12">
        <w:t xml:space="preserve"> Server</w:t>
      </w:r>
      <w:r w:rsidR="00A53195">
        <w:t xml:space="preserve">. </w:t>
      </w:r>
      <w:r w:rsidR="0051399C">
        <w:t>HPC DME uses t</w:t>
      </w:r>
      <w:r w:rsidR="0051399C" w:rsidRPr="00F0028E">
        <w:t>he simplest iRODS installation consists of one iCAT server and zero Resource servers</w:t>
      </w:r>
      <w:r w:rsidR="0051399C">
        <w:t>.</w:t>
      </w:r>
    </w:p>
    <w:p w14:paraId="1C37648C" w14:textId="77777777" w:rsidR="0051399C" w:rsidRPr="00F0028E" w:rsidRDefault="0051399C" w:rsidP="00F0028E">
      <w:pPr>
        <w:pStyle w:val="NormalWeb"/>
        <w:shd w:val="clear" w:color="auto" w:fill="FCFCFC"/>
        <w:spacing w:before="0" w:beforeAutospacing="0" w:after="0" w:afterAutospacing="0" w:line="360" w:lineRule="atLeast"/>
        <w:ind w:left="720"/>
      </w:pPr>
    </w:p>
    <w:p w14:paraId="547CD313" w14:textId="7B8E5305" w:rsidR="00BE1557" w:rsidRDefault="00F0028E" w:rsidP="00B80F12">
      <w:pPr>
        <w:pStyle w:val="NormalWeb"/>
        <w:shd w:val="clear" w:color="auto" w:fill="FCFCFC"/>
        <w:spacing w:before="0" w:beforeAutospacing="0" w:after="360" w:afterAutospacing="0" w:line="360" w:lineRule="atLeast"/>
        <w:ind w:left="720"/>
        <w:rPr>
          <w:color w:val="1F497D"/>
        </w:rPr>
      </w:pPr>
      <w:r>
        <w:t>Please visit following link for detailed instructions on how to install iRODS iCAT and Resource servers</w:t>
      </w:r>
      <w:r w:rsidR="00F91479">
        <w:t xml:space="preserve">. Current implementation of </w:t>
      </w:r>
      <w:r w:rsidR="005268B2">
        <w:t>HPC DME</w:t>
      </w:r>
      <w:r w:rsidR="00F91479">
        <w:t xml:space="preserve"> supports setting up one iRODS zone with </w:t>
      </w:r>
      <w:r w:rsidR="005D753B">
        <w:t xml:space="preserve">no </w:t>
      </w:r>
      <w:r w:rsidR="00F91479">
        <w:t>resource servers</w:t>
      </w:r>
      <w:r w:rsidR="00B80F12">
        <w:t xml:space="preserve">: </w:t>
      </w:r>
      <w:hyperlink r:id="rId25" w:history="1">
        <w:r w:rsidR="00BE1557">
          <w:rPr>
            <w:rStyle w:val="Hyperlink"/>
          </w:rPr>
          <w:t>https://docs.irods.org/master/manual/installation/</w:t>
        </w:r>
      </w:hyperlink>
    </w:p>
    <w:p w14:paraId="53BA5A44" w14:textId="77777777" w:rsidR="002C5397" w:rsidRDefault="002C5397" w:rsidP="00CC1E9F">
      <w:pPr>
        <w:ind w:left="936"/>
        <w:jc w:val="left"/>
        <w:rPr>
          <w:color w:val="1F497D"/>
        </w:rPr>
      </w:pPr>
    </w:p>
    <w:p w14:paraId="2F25BECB" w14:textId="77777777" w:rsidR="006642CF" w:rsidRDefault="006642CF" w:rsidP="00E759D9">
      <w:pPr>
        <w:pStyle w:val="Heading3"/>
        <w:numPr>
          <w:ilvl w:val="2"/>
          <w:numId w:val="5"/>
        </w:numPr>
        <w:ind w:left="1080"/>
      </w:pPr>
      <w:bookmarkStart w:id="20" w:name="_Toc501090723"/>
      <w:r>
        <w:t>Install iRODS iCommands CLI</w:t>
      </w:r>
      <w:bookmarkEnd w:id="20"/>
    </w:p>
    <w:p w14:paraId="56152E4A" w14:textId="77777777" w:rsidR="006642CF" w:rsidRDefault="006642CF" w:rsidP="00C80A9E">
      <w:pPr>
        <w:ind w:left="720"/>
      </w:pPr>
      <w:r w:rsidRPr="007154B1">
        <w:rPr>
          <w:shd w:val="clear" w:color="auto" w:fill="F9F9F9"/>
        </w:rPr>
        <w:t>If you are planning to interact with iRODS remotely, download iCommands CLI pa</w:t>
      </w:r>
      <w:r w:rsidR="00C80A9E">
        <w:rPr>
          <w:shd w:val="clear" w:color="auto" w:fill="F9F9F9"/>
        </w:rPr>
        <w:t xml:space="preserve">ckage from </w:t>
      </w:r>
      <w:hyperlink r:id="rId26" w:history="1">
        <w:r w:rsidRPr="00C80A9E">
          <w:rPr>
            <w:rStyle w:val="Hyperlink"/>
            <w:color w:val="auto"/>
          </w:rPr>
          <w:t>http://irods.org/download/</w:t>
        </w:r>
      </w:hyperlink>
    </w:p>
    <w:p w14:paraId="059D9DBC" w14:textId="77777777" w:rsidR="00C80A9E" w:rsidRPr="00C80A9E" w:rsidRDefault="00C80A9E" w:rsidP="00C80A9E">
      <w:pPr>
        <w:ind w:left="720"/>
        <w:rPr>
          <w:shd w:val="clear" w:color="auto" w:fill="F9F9F9"/>
        </w:rPr>
      </w:pPr>
    </w:p>
    <w:p w14:paraId="0AB8E867" w14:textId="77777777" w:rsidR="00A525CF" w:rsidRPr="007154B1" w:rsidRDefault="00A525CF" w:rsidP="007154B1">
      <w:pPr>
        <w:ind w:left="720"/>
        <w:rPr>
          <w:shd w:val="clear" w:color="auto" w:fill="F9F9F9"/>
        </w:rPr>
      </w:pPr>
      <w:r w:rsidRPr="007154B1">
        <w:rPr>
          <w:shd w:val="clear" w:color="auto" w:fill="FFFFFF"/>
        </w:rPr>
        <w:t xml:space="preserve">The </w:t>
      </w:r>
      <w:r w:rsidR="002D1D9E" w:rsidRPr="007154B1">
        <w:rPr>
          <w:shd w:val="clear" w:color="auto" w:fill="FFFFFF"/>
        </w:rPr>
        <w:t>iCommands</w:t>
      </w:r>
      <w:r w:rsidRPr="007154B1">
        <w:rPr>
          <w:shd w:val="clear" w:color="auto" w:fill="FFFFFF"/>
        </w:rPr>
        <w:t xml:space="preserve"> client is a command line interface that can be installed on Unix-based operating systems (Linux, Solaris, Macintosh, AIX) as well as Windows platforms.</w:t>
      </w:r>
    </w:p>
    <w:p w14:paraId="72B8663F" w14:textId="77777777" w:rsidR="00A525CF" w:rsidRPr="007154B1" w:rsidRDefault="00A525CF" w:rsidP="007154B1">
      <w:pPr>
        <w:ind w:left="720"/>
        <w:rPr>
          <w:shd w:val="clear" w:color="auto" w:fill="F9F9F9"/>
        </w:rPr>
      </w:pPr>
    </w:p>
    <w:p w14:paraId="27376CE2" w14:textId="77777777" w:rsidR="006642CF" w:rsidRPr="007154B1" w:rsidRDefault="006642CF" w:rsidP="007154B1">
      <w:pPr>
        <w:ind w:left="720"/>
        <w:rPr>
          <w:shd w:val="clear" w:color="auto" w:fill="F9F9F9"/>
        </w:rPr>
      </w:pPr>
      <w:r w:rsidRPr="007154B1">
        <w:rPr>
          <w:shd w:val="clear" w:color="auto" w:fill="F9F9F9"/>
        </w:rPr>
        <w:t xml:space="preserve">This package installs just the client iCommands. Install this package if you want to have a system-wide installation of the iCommands (in /usr/bin), but do not want the entire </w:t>
      </w:r>
      <w:r w:rsidR="00D9258B">
        <w:rPr>
          <w:shd w:val="clear" w:color="auto" w:fill="F9F9F9"/>
        </w:rPr>
        <w:t xml:space="preserve">iRODS iCAT or resource </w:t>
      </w:r>
      <w:r w:rsidRPr="007154B1">
        <w:rPr>
          <w:shd w:val="clear" w:color="auto" w:fill="F9F9F9"/>
        </w:rPr>
        <w:t>server. The iCommands are already included in both the iCAT and Resource packages – so installing this package in addition is unnecessary (and will conflict).</w:t>
      </w:r>
    </w:p>
    <w:p w14:paraId="1458E675" w14:textId="77777777" w:rsidR="00A525CF" w:rsidRPr="007154B1" w:rsidRDefault="00A525CF" w:rsidP="007154B1">
      <w:pPr>
        <w:ind w:left="720"/>
        <w:rPr>
          <w:shd w:val="clear" w:color="auto" w:fill="F9F9F9"/>
        </w:rPr>
      </w:pPr>
    </w:p>
    <w:p w14:paraId="318DCD81" w14:textId="3FA14236" w:rsidR="00A525CF" w:rsidRPr="007154B1" w:rsidRDefault="00A525CF" w:rsidP="007154B1">
      <w:pPr>
        <w:ind w:left="720"/>
        <w:rPr>
          <w:shd w:val="clear" w:color="auto" w:fill="FFFFFF"/>
        </w:rPr>
      </w:pPr>
      <w:r w:rsidRPr="007154B1">
        <w:rPr>
          <w:shd w:val="clear" w:color="auto" w:fill="FFFFFF"/>
        </w:rPr>
        <w:t xml:space="preserve">Once the </w:t>
      </w:r>
      <w:r w:rsidR="002D1D9E" w:rsidRPr="007154B1">
        <w:rPr>
          <w:shd w:val="clear" w:color="auto" w:fill="FFFFFF"/>
        </w:rPr>
        <w:t>iCommands</w:t>
      </w:r>
      <w:r w:rsidRPr="007154B1">
        <w:rPr>
          <w:shd w:val="clear" w:color="auto" w:fill="FFFFFF"/>
        </w:rPr>
        <w:t xml:space="preserve"> client has been installed, you must then configure </w:t>
      </w:r>
      <w:r w:rsidR="00AD0D54">
        <w:rPr>
          <w:shd w:val="clear" w:color="auto" w:fill="FFFFFF"/>
        </w:rPr>
        <w:t>the</w:t>
      </w:r>
      <w:r w:rsidRPr="007154B1">
        <w:rPr>
          <w:shd w:val="clear" w:color="auto" w:fill="FFFFFF"/>
        </w:rPr>
        <w:t xml:space="preserve"> iRODS environment. This can be done by editing </w:t>
      </w:r>
      <w:commentRangeStart w:id="21"/>
      <w:commentRangeStart w:id="22"/>
      <w:commentRangeStart w:id="23"/>
      <w:commentRangeStart w:id="24"/>
      <w:commentRangeStart w:id="25"/>
      <w:r w:rsidRPr="007154B1">
        <w:rPr>
          <w:shd w:val="clear" w:color="auto" w:fill="FFFFFF"/>
        </w:rPr>
        <w:t>$HOME</w:t>
      </w:r>
      <w:commentRangeEnd w:id="21"/>
      <w:r w:rsidR="005718C9">
        <w:rPr>
          <w:rStyle w:val="CommentReference"/>
        </w:rPr>
        <w:commentReference w:id="21"/>
      </w:r>
      <w:commentRangeEnd w:id="22"/>
      <w:commentRangeEnd w:id="23"/>
      <w:r w:rsidR="00BC3874">
        <w:rPr>
          <w:rStyle w:val="CommentReference"/>
        </w:rPr>
        <w:commentReference w:id="22"/>
      </w:r>
      <w:r w:rsidR="0016593D">
        <w:rPr>
          <w:rStyle w:val="CommentReference"/>
        </w:rPr>
        <w:commentReference w:id="23"/>
      </w:r>
      <w:commentRangeEnd w:id="24"/>
      <w:r w:rsidR="0016593D">
        <w:rPr>
          <w:rStyle w:val="CommentReference"/>
        </w:rPr>
        <w:commentReference w:id="24"/>
      </w:r>
      <w:commentRangeEnd w:id="25"/>
      <w:r w:rsidR="00BE16EA">
        <w:rPr>
          <w:rStyle w:val="CommentReference"/>
        </w:rPr>
        <w:commentReference w:id="25"/>
      </w:r>
      <w:r w:rsidRPr="007154B1">
        <w:rPr>
          <w:shd w:val="clear" w:color="auto" w:fill="FFFFFF"/>
        </w:rPr>
        <w:t>/.irods</w:t>
      </w:r>
      <w:r w:rsidR="00BE16EA">
        <w:t>/</w:t>
      </w:r>
      <w:r w:rsidR="00BE16EA" w:rsidRPr="00B745EB">
        <w:t>irods_environment.json</w:t>
      </w:r>
      <w:r w:rsidRPr="007154B1">
        <w:rPr>
          <w:shd w:val="clear" w:color="auto" w:fill="FFFFFF"/>
        </w:rPr>
        <w:t>. You can set the contents of this file using the following configuration.</w:t>
      </w:r>
    </w:p>
    <w:p w14:paraId="28118DC7" w14:textId="77777777" w:rsidR="000B7F79" w:rsidRPr="007154B1" w:rsidRDefault="000B7F79" w:rsidP="007154B1">
      <w:pPr>
        <w:ind w:left="720"/>
      </w:pPr>
      <w:r w:rsidRPr="007154B1">
        <w:t>{</w:t>
      </w:r>
    </w:p>
    <w:p w14:paraId="4478E2CF" w14:textId="77777777" w:rsidR="000B7F79" w:rsidRPr="007154B1" w:rsidRDefault="000B7F79" w:rsidP="007154B1">
      <w:pPr>
        <w:ind w:left="720"/>
      </w:pPr>
      <w:r w:rsidRPr="007154B1">
        <w:t xml:space="preserve">    "irods_host": "&lt;iRODS host name&gt;",</w:t>
      </w:r>
    </w:p>
    <w:p w14:paraId="6CA1FF08" w14:textId="77777777" w:rsidR="000B7F79" w:rsidRPr="007154B1" w:rsidRDefault="000B7F79" w:rsidP="007154B1">
      <w:pPr>
        <w:ind w:left="720"/>
      </w:pPr>
      <w:r w:rsidRPr="007154B1">
        <w:t xml:space="preserve">    "irods_port": &lt;iRODS port&gt;,</w:t>
      </w:r>
    </w:p>
    <w:p w14:paraId="1DC1BBF6" w14:textId="77777777" w:rsidR="000B7F79" w:rsidRPr="007154B1" w:rsidRDefault="000B7F79" w:rsidP="007154B1">
      <w:pPr>
        <w:ind w:left="720"/>
      </w:pPr>
      <w:r w:rsidRPr="007154B1">
        <w:t xml:space="preserve">    "irods_user_name": "rods",</w:t>
      </w:r>
    </w:p>
    <w:p w14:paraId="2C548F21" w14:textId="77777777" w:rsidR="000B7F79" w:rsidRPr="007154B1" w:rsidRDefault="000B7F79" w:rsidP="007154B1">
      <w:pPr>
        <w:ind w:left="720"/>
      </w:pPr>
      <w:r w:rsidRPr="007154B1">
        <w:t xml:space="preserve">    "irods_zone_name": "&lt;Zone name&gt;"</w:t>
      </w:r>
    </w:p>
    <w:p w14:paraId="4303B8C2" w14:textId="77777777" w:rsidR="000B7F79" w:rsidRPr="007154B1" w:rsidRDefault="000B7F79" w:rsidP="007154B1">
      <w:pPr>
        <w:ind w:left="720"/>
      </w:pPr>
      <w:r w:rsidRPr="007154B1">
        <w:t>}</w:t>
      </w:r>
    </w:p>
    <w:p w14:paraId="00D3C72B" w14:textId="77777777" w:rsidR="002D1D9E" w:rsidRPr="007154B1" w:rsidRDefault="002D1D9E" w:rsidP="007154B1">
      <w:pPr>
        <w:ind w:left="720"/>
        <w:rPr>
          <w:shd w:val="clear" w:color="auto" w:fill="FCFCFC"/>
        </w:rPr>
      </w:pPr>
      <w:r w:rsidRPr="007154B1">
        <w:rPr>
          <w:shd w:val="clear" w:color="auto" w:fill="FCFCFC"/>
        </w:rPr>
        <w:t xml:space="preserve">The default installation of iRODS comes with a </w:t>
      </w:r>
      <w:r w:rsidR="004B47D7">
        <w:rPr>
          <w:shd w:val="clear" w:color="auto" w:fill="FCFCFC"/>
        </w:rPr>
        <w:t>system</w:t>
      </w:r>
      <w:r w:rsidR="004B47D7" w:rsidRPr="007154B1">
        <w:rPr>
          <w:shd w:val="clear" w:color="auto" w:fill="FCFCFC"/>
        </w:rPr>
        <w:t xml:space="preserve"> </w:t>
      </w:r>
      <w:r w:rsidRPr="007154B1">
        <w:rPr>
          <w:shd w:val="clear" w:color="auto" w:fill="FCFCFC"/>
        </w:rPr>
        <w:t>user account 'rods' with</w:t>
      </w:r>
      <w:r w:rsidR="004B47D7">
        <w:rPr>
          <w:shd w:val="clear" w:color="auto" w:fill="FCFCFC"/>
        </w:rPr>
        <w:t xml:space="preserve"> a</w:t>
      </w:r>
      <w:r w:rsidRPr="007154B1">
        <w:rPr>
          <w:shd w:val="clear" w:color="auto" w:fill="FCFCFC"/>
        </w:rPr>
        <w:t xml:space="preserve"> </w:t>
      </w:r>
      <w:r w:rsidR="004B47D7">
        <w:rPr>
          <w:shd w:val="clear" w:color="auto" w:fill="FCFCFC"/>
        </w:rPr>
        <w:t>default</w:t>
      </w:r>
      <w:r w:rsidRPr="007154B1">
        <w:rPr>
          <w:shd w:val="clear" w:color="auto" w:fill="FCFCFC"/>
        </w:rPr>
        <w:t xml:space="preserve"> password '</w:t>
      </w:r>
      <w:r w:rsidR="004B47D7">
        <w:rPr>
          <w:shd w:val="clear" w:color="auto" w:fill="FCFCFC"/>
        </w:rPr>
        <w:t>i</w:t>
      </w:r>
      <w:r w:rsidRPr="007154B1">
        <w:rPr>
          <w:shd w:val="clear" w:color="auto" w:fill="FCFCFC"/>
        </w:rPr>
        <w:t>rods'. You should change the password before letting anyone else into the system:</w:t>
      </w:r>
    </w:p>
    <w:p w14:paraId="578C642F" w14:textId="0C04EE12" w:rsidR="002D1D9E" w:rsidRDefault="002D1D9E" w:rsidP="007154B1">
      <w:pPr>
        <w:ind w:left="720"/>
        <w:rPr>
          <w:shd w:val="clear" w:color="auto" w:fill="FFFFFF"/>
        </w:rPr>
      </w:pPr>
    </w:p>
    <w:p w14:paraId="342DCEC1" w14:textId="4F6DB03E" w:rsidR="00BE16EA" w:rsidRPr="007154B1" w:rsidRDefault="00BE16EA" w:rsidP="00BE16EA">
      <w:pPr>
        <w:ind w:left="720" w:firstLine="720"/>
        <w:rPr>
          <w:shd w:val="clear" w:color="auto" w:fill="FFFFFF"/>
        </w:rPr>
      </w:pPr>
      <w:r w:rsidRPr="007154B1">
        <w:rPr>
          <w:shd w:val="clear" w:color="auto" w:fill="FFFFFF"/>
        </w:rPr>
        <w:t>iinit</w:t>
      </w:r>
      <w:r>
        <w:rPr>
          <w:shd w:val="clear" w:color="auto" w:fill="FFFFFF"/>
        </w:rPr>
        <w:tab/>
        <w:t>- Enter rods user password</w:t>
      </w:r>
    </w:p>
    <w:p w14:paraId="3FEC3551" w14:textId="77777777" w:rsidR="002D1D9E" w:rsidRPr="007154B1" w:rsidRDefault="002D1D9E" w:rsidP="007154B1">
      <w:pPr>
        <w:ind w:left="720" w:firstLine="720"/>
        <w:rPr>
          <w:shd w:val="clear" w:color="auto" w:fill="FFFFFF"/>
        </w:rPr>
      </w:pPr>
      <w:commentRangeStart w:id="26"/>
      <w:commentRangeStart w:id="27"/>
      <w:commentRangeStart w:id="28"/>
      <w:commentRangeStart w:id="29"/>
      <w:commentRangeStart w:id="30"/>
      <w:r w:rsidRPr="007154B1">
        <w:rPr>
          <w:shd w:val="clear" w:color="auto" w:fill="FFFFFF"/>
        </w:rPr>
        <w:t>irods</w:t>
      </w:r>
      <w:r w:rsidRPr="007154B1">
        <w:rPr>
          <w:rStyle w:val="hljs-variable"/>
        </w:rPr>
        <w:t>@hostname</w:t>
      </w:r>
      <w:r w:rsidRPr="007154B1">
        <w:rPr>
          <w:rStyle w:val="hljs-symbol"/>
        </w:rPr>
        <w:t>:~/</w:t>
      </w:r>
      <w:r w:rsidRPr="007154B1">
        <w:rPr>
          <w:shd w:val="clear" w:color="auto" w:fill="FFFFFF"/>
        </w:rPr>
        <w:t xml:space="preserve"> </w:t>
      </w:r>
      <w:r w:rsidRPr="007154B1">
        <w:rPr>
          <w:rStyle w:val="hljs-variable"/>
        </w:rPr>
        <w:t xml:space="preserve">$ </w:t>
      </w:r>
      <w:r w:rsidRPr="007154B1">
        <w:rPr>
          <w:shd w:val="clear" w:color="auto" w:fill="FFFFFF"/>
        </w:rPr>
        <w:t>iadmin moduser rods password &lt;newpassword&gt;</w:t>
      </w:r>
      <w:commentRangeEnd w:id="26"/>
      <w:r w:rsidR="00BF7B0C">
        <w:rPr>
          <w:rStyle w:val="CommentReference"/>
        </w:rPr>
        <w:commentReference w:id="26"/>
      </w:r>
      <w:commentRangeEnd w:id="27"/>
      <w:commentRangeEnd w:id="29"/>
      <w:commentRangeEnd w:id="30"/>
      <w:r w:rsidR="00BE16EA">
        <w:rPr>
          <w:rStyle w:val="CommentReference"/>
        </w:rPr>
        <w:commentReference w:id="27"/>
      </w:r>
      <w:commentRangeEnd w:id="28"/>
      <w:r w:rsidR="00BE16EA">
        <w:rPr>
          <w:rStyle w:val="CommentReference"/>
        </w:rPr>
        <w:commentReference w:id="28"/>
      </w:r>
      <w:r w:rsidR="0016593D">
        <w:rPr>
          <w:rStyle w:val="CommentReference"/>
        </w:rPr>
        <w:commentReference w:id="29"/>
      </w:r>
      <w:r w:rsidR="00987776">
        <w:rPr>
          <w:rStyle w:val="CommentReference"/>
        </w:rPr>
        <w:commentReference w:id="30"/>
      </w:r>
    </w:p>
    <w:p w14:paraId="63C64C59" w14:textId="77777777" w:rsidR="002D1D9E" w:rsidRPr="007154B1" w:rsidRDefault="002D1D9E" w:rsidP="007154B1">
      <w:pPr>
        <w:ind w:left="720"/>
        <w:rPr>
          <w:shd w:val="clear" w:color="auto" w:fill="FCFCFC"/>
        </w:rPr>
      </w:pPr>
    </w:p>
    <w:p w14:paraId="496BF010" w14:textId="77777777" w:rsidR="002D1D9E" w:rsidRPr="007154B1" w:rsidRDefault="002D1D9E" w:rsidP="007154B1">
      <w:pPr>
        <w:ind w:left="720"/>
        <w:rPr>
          <w:shd w:val="clear" w:color="auto" w:fill="FCFCFC"/>
        </w:rPr>
      </w:pPr>
      <w:r w:rsidRPr="007154B1">
        <w:rPr>
          <w:shd w:val="clear" w:color="auto" w:fill="FCFCFC"/>
        </w:rPr>
        <w:t xml:space="preserve">To make sure everything </w:t>
      </w:r>
      <w:r w:rsidR="00B31104">
        <w:rPr>
          <w:shd w:val="clear" w:color="auto" w:fill="FCFCFC"/>
        </w:rPr>
        <w:t xml:space="preserve">is </w:t>
      </w:r>
      <w:r w:rsidRPr="007154B1">
        <w:rPr>
          <w:shd w:val="clear" w:color="auto" w:fill="FCFCFC"/>
        </w:rPr>
        <w:t>succe</w:t>
      </w:r>
      <w:r w:rsidR="00B31104">
        <w:rPr>
          <w:shd w:val="clear" w:color="auto" w:fill="FCFCFC"/>
        </w:rPr>
        <w:t>ssful</w:t>
      </w:r>
      <w:r w:rsidRPr="007154B1">
        <w:rPr>
          <w:shd w:val="clear" w:color="auto" w:fill="FCFCFC"/>
        </w:rPr>
        <w:t>, you will need to re-authenticate and check the new connection:</w:t>
      </w:r>
    </w:p>
    <w:p w14:paraId="4CE567B5"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iinit</w:t>
      </w:r>
    </w:p>
    <w:p w14:paraId="17C8790D" w14:textId="77777777" w:rsidR="002D1D9E" w:rsidRPr="007154B1" w:rsidRDefault="002D1D9E" w:rsidP="007154B1">
      <w:pPr>
        <w:ind w:left="1440"/>
        <w:rPr>
          <w:shd w:val="clear" w:color="auto" w:fill="FFFFFF"/>
        </w:rPr>
      </w:pPr>
      <w:r w:rsidRPr="007154B1">
        <w:lastRenderedPageBreak/>
        <w:t xml:space="preserve">Enter </w:t>
      </w:r>
      <w:r w:rsidRPr="007154B1">
        <w:rPr>
          <w:shd w:val="clear" w:color="auto" w:fill="FFFFFF"/>
        </w:rPr>
        <w:t xml:space="preserve">your current iRODS </w:t>
      </w:r>
      <w:r w:rsidRPr="007154B1">
        <w:t>password:</w:t>
      </w:r>
    </w:p>
    <w:p w14:paraId="00D8A997" w14:textId="77777777" w:rsidR="002D1D9E" w:rsidRPr="007154B1" w:rsidRDefault="002D1D9E" w:rsidP="007154B1">
      <w:pPr>
        <w:ind w:left="1440"/>
        <w:rPr>
          <w:shd w:val="clear" w:color="auto" w:fill="FFFFFF"/>
        </w:rPr>
      </w:pPr>
      <w:r w:rsidRPr="007154B1">
        <w:rPr>
          <w:shd w:val="clear" w:color="auto" w:fill="FFFFFF"/>
        </w:rPr>
        <w:t>irods</w:t>
      </w:r>
      <w:r w:rsidRPr="007154B1">
        <w:t>@hostname:~/</w:t>
      </w:r>
      <w:r w:rsidRPr="007154B1">
        <w:rPr>
          <w:shd w:val="clear" w:color="auto" w:fill="FFFFFF"/>
        </w:rPr>
        <w:t xml:space="preserve"> </w:t>
      </w:r>
      <w:r w:rsidRPr="007154B1">
        <w:t xml:space="preserve">$ </w:t>
      </w:r>
      <w:r w:rsidRPr="007154B1">
        <w:rPr>
          <w:shd w:val="clear" w:color="auto" w:fill="FFFFFF"/>
        </w:rPr>
        <w:t>ils</w:t>
      </w:r>
    </w:p>
    <w:p w14:paraId="12EEAC5F" w14:textId="3066496A" w:rsidR="002D1D9E" w:rsidRDefault="002D1D9E" w:rsidP="007154B1">
      <w:pPr>
        <w:ind w:left="1440"/>
        <w:rPr>
          <w:ins w:id="31" w:author="Konka, Prasad (NIH/NCI) [C]" w:date="2017-10-30T09:16:00Z"/>
        </w:rPr>
      </w:pPr>
      <w:r w:rsidRPr="007154B1">
        <w:rPr>
          <w:shd w:val="clear" w:color="auto" w:fill="FFFFFF"/>
        </w:rPr>
        <w:t>/tempZone/home/</w:t>
      </w:r>
      <w:r w:rsidRPr="007154B1">
        <w:t>rods:</w:t>
      </w:r>
    </w:p>
    <w:p w14:paraId="5F1B3428" w14:textId="77777777" w:rsidR="00987776" w:rsidRDefault="00987776" w:rsidP="007154B1">
      <w:pPr>
        <w:ind w:left="1440"/>
      </w:pPr>
    </w:p>
    <w:p w14:paraId="0B8B66E8" w14:textId="286D2591" w:rsidR="00987776" w:rsidRDefault="00987776" w:rsidP="00987776">
      <w:r>
        <w:t xml:space="preserve">“rods” user is defaulted with “rodsadmin” privileges. You should not use “rods” user account for your system admin functions. It is recommended to create a separate admin user account associated with NIH ID for your system admin functions. </w:t>
      </w:r>
    </w:p>
    <w:p w14:paraId="06F4CD2C" w14:textId="5B90412D" w:rsidR="009234CD" w:rsidRDefault="009234CD" w:rsidP="009234CD">
      <w:pPr>
        <w:pStyle w:val="Heading3"/>
        <w:numPr>
          <w:ilvl w:val="2"/>
          <w:numId w:val="5"/>
        </w:numPr>
        <w:ind w:left="1080"/>
      </w:pPr>
      <w:bookmarkStart w:id="32" w:name="_Toc501090724"/>
      <w:r>
        <w:t>Set up SSL Cert for iRODS</w:t>
      </w:r>
      <w:bookmarkEnd w:id="32"/>
    </w:p>
    <w:p w14:paraId="00687551" w14:textId="6A0AEA4A" w:rsidR="00FA4D59" w:rsidRDefault="00FA4D59" w:rsidP="00327B48">
      <w:r>
        <w:t>HPC DME connects to iRODS over SSL to authenticate users. Please follow the instructions below to setup SSL on iRODS.</w:t>
      </w:r>
    </w:p>
    <w:p w14:paraId="482147D8" w14:textId="5B7A5DAC" w:rsidR="00327B48" w:rsidRDefault="00DB06A7" w:rsidP="00327B48">
      <w:hyperlink r:id="rId27" w:history="1">
        <w:r w:rsidRPr="00526A33">
          <w:rPr>
            <w:rStyle w:val="Hyperlink"/>
          </w:rPr>
          <w:t>https://docs.irods.org/4.1.7/manual/authentication/</w:t>
        </w:r>
      </w:hyperlink>
    </w:p>
    <w:p w14:paraId="75958772" w14:textId="5693574C" w:rsidR="00DB06A7" w:rsidRDefault="00DB06A7" w:rsidP="00327B48"/>
    <w:p w14:paraId="6D88E08A" w14:textId="70A7BB54" w:rsidR="00DB06A7" w:rsidRPr="00725881" w:rsidRDefault="00DB06A7" w:rsidP="00327B48">
      <w:pPr>
        <w:rPr>
          <w:color w:val="000000" w:themeColor="text1"/>
        </w:rPr>
      </w:pPr>
      <w:r w:rsidRPr="00725881">
        <w:rPr>
          <w:color w:val="000000" w:themeColor="text1"/>
        </w:rPr>
        <w:t>openssl genrsa -out server.key</w:t>
      </w:r>
    </w:p>
    <w:p w14:paraId="6DCA6619" w14:textId="0D39ECE3" w:rsidR="00DB06A7" w:rsidRPr="00725881" w:rsidRDefault="00DB06A7" w:rsidP="00327B48">
      <w:pPr>
        <w:rPr>
          <w:color w:val="000000" w:themeColor="text1"/>
        </w:rPr>
      </w:pPr>
      <w:r w:rsidRPr="00725881">
        <w:rPr>
          <w:color w:val="000000" w:themeColor="text1"/>
        </w:rPr>
        <w:t>openssl req -new -x509 -key server.key -out server.crt -days 365</w:t>
      </w:r>
    </w:p>
    <w:p w14:paraId="02418447" w14:textId="63CF8DC5" w:rsidR="00DB06A7" w:rsidRPr="00725881" w:rsidRDefault="00DB06A7" w:rsidP="00327B48">
      <w:pPr>
        <w:rPr>
          <w:rStyle w:val="hljs-number"/>
          <w:color w:val="000000" w:themeColor="text1"/>
        </w:rPr>
      </w:pPr>
      <w:r w:rsidRPr="00725881">
        <w:rPr>
          <w:color w:val="000000" w:themeColor="text1"/>
          <w:shd w:val="clear" w:color="auto" w:fill="FFFFFF"/>
        </w:rPr>
        <w:t>openssl dhparam -</w:t>
      </w:r>
      <w:r w:rsidRPr="00725881">
        <w:rPr>
          <w:rStyle w:val="hljs-number"/>
          <w:color w:val="000000" w:themeColor="text1"/>
        </w:rPr>
        <w:t>2</w:t>
      </w:r>
      <w:r w:rsidRPr="00725881">
        <w:rPr>
          <w:color w:val="000000" w:themeColor="text1"/>
          <w:shd w:val="clear" w:color="auto" w:fill="FFFFFF"/>
        </w:rPr>
        <w:t xml:space="preserve"> -out dhparams.pem </w:t>
      </w:r>
      <w:r w:rsidRPr="00725881">
        <w:rPr>
          <w:rStyle w:val="hljs-number"/>
          <w:color w:val="000000" w:themeColor="text1"/>
        </w:rPr>
        <w:t>2048</w:t>
      </w:r>
    </w:p>
    <w:p w14:paraId="2C7EBA59" w14:textId="40DC76AE" w:rsidR="00DB06A7" w:rsidRDefault="00DB06A7" w:rsidP="00327B48"/>
    <w:p w14:paraId="64C1CA99" w14:textId="53F4C152" w:rsidR="00DB06A7" w:rsidRDefault="00B16F49" w:rsidP="00327B48">
      <w:r w:rsidRPr="00B16F49">
        <w:t>vi ./var/lib/irods/.irods/irods_environment.json</w:t>
      </w:r>
    </w:p>
    <w:p w14:paraId="6FA95ADA" w14:textId="55074821" w:rsidR="00B16F49" w:rsidRDefault="00B16F49" w:rsidP="00327B48">
      <w:r>
        <w:t>Add following statements with valid path to the certificate files</w:t>
      </w:r>
    </w:p>
    <w:p w14:paraId="2E64FB7F" w14:textId="01F4ECB0" w:rsidR="00DB06A7" w:rsidRDefault="00DB06A7" w:rsidP="00327B48"/>
    <w:p w14:paraId="13A24F91" w14:textId="49B699C0" w:rsidR="00DB06A7" w:rsidRDefault="00DB06A7" w:rsidP="00DB06A7">
      <w:r>
        <w:t xml:space="preserve">    "irods_ssl_certificate_chain_file": "/etc/</w:t>
      </w:r>
      <w:r w:rsidR="00B16F49">
        <w:t>certs</w:t>
      </w:r>
      <w:r>
        <w:t>/</w:t>
      </w:r>
      <w:r w:rsidR="00B16F49">
        <w:t>server</w:t>
      </w:r>
      <w:r>
        <w:t>.crt",</w:t>
      </w:r>
    </w:p>
    <w:p w14:paraId="54D32F3D" w14:textId="531CA299" w:rsidR="00DB06A7" w:rsidRDefault="00DB06A7" w:rsidP="00DB06A7">
      <w:r>
        <w:t xml:space="preserve">    "irods_ssl_certificate_key_file": "/etc/</w:t>
      </w:r>
      <w:r w:rsidR="00B16F49">
        <w:t>certs</w:t>
      </w:r>
      <w:r>
        <w:t>/</w:t>
      </w:r>
      <w:r w:rsidR="00B16F49">
        <w:t>server</w:t>
      </w:r>
      <w:r>
        <w:t>.key",</w:t>
      </w:r>
    </w:p>
    <w:p w14:paraId="44C80E87" w14:textId="6098C721" w:rsidR="00DB06A7" w:rsidRDefault="00DB06A7" w:rsidP="00DB06A7">
      <w:r>
        <w:t xml:space="preserve">    "irods_</w:t>
      </w:r>
      <w:r w:rsidR="00B16F49">
        <w:t>ssl_dh_params_file": "/etc/certs</w:t>
      </w:r>
      <w:r>
        <w:t>/dhparams.pem",</w:t>
      </w:r>
    </w:p>
    <w:p w14:paraId="2C28CB72" w14:textId="49E222F0" w:rsidR="00DB06A7" w:rsidRPr="00327B48" w:rsidRDefault="00DB06A7" w:rsidP="00DB06A7">
      <w:r>
        <w:t xml:space="preserve">    "irods_ssl_verify_server": "cert",</w:t>
      </w:r>
    </w:p>
    <w:p w14:paraId="7E46EAC3" w14:textId="3BDBC741" w:rsidR="009234CD" w:rsidRDefault="009234CD" w:rsidP="00987776"/>
    <w:p w14:paraId="7977E0E0" w14:textId="172AAF49" w:rsidR="00A74141" w:rsidRDefault="00A74141" w:rsidP="00987776">
      <w:r>
        <w:t>Restart iRODS</w:t>
      </w:r>
    </w:p>
    <w:p w14:paraId="6548727B" w14:textId="6D37CA60" w:rsidR="00A74141" w:rsidRPr="007154B1" w:rsidRDefault="00A74141" w:rsidP="00A74141">
      <w:pPr>
        <w:ind w:firstLine="144"/>
      </w:pPr>
      <w:r w:rsidRPr="00A74141">
        <w:t>/etc/init.d/irods restart</w:t>
      </w:r>
    </w:p>
    <w:p w14:paraId="695779EC" w14:textId="6A8B2210" w:rsidR="00086D99" w:rsidRDefault="007B39DC" w:rsidP="00863BD6">
      <w:pPr>
        <w:pStyle w:val="Heading2"/>
        <w:numPr>
          <w:ilvl w:val="1"/>
          <w:numId w:val="5"/>
        </w:numPr>
      </w:pPr>
      <w:bookmarkStart w:id="33" w:name="_Toc501090725"/>
      <w:r>
        <w:t>Set up HPC DME Environment</w:t>
      </w:r>
      <w:bookmarkEnd w:id="33"/>
    </w:p>
    <w:p w14:paraId="5BED4E07" w14:textId="77777777" w:rsidR="00CA3E66" w:rsidRDefault="00801306" w:rsidP="00E759D9">
      <w:pPr>
        <w:pStyle w:val="ListParagraph"/>
        <w:numPr>
          <w:ilvl w:val="0"/>
          <w:numId w:val="9"/>
        </w:numPr>
        <w:ind w:left="1080"/>
      </w:pPr>
      <w:r>
        <w:t>Set your $PATH environment variable</w:t>
      </w:r>
      <w:r w:rsidR="00CA3E66">
        <w:t xml:space="preserve"> </w:t>
      </w:r>
    </w:p>
    <w:p w14:paraId="39D74B4B" w14:textId="77777777" w:rsidR="00801306" w:rsidRDefault="00CA3E66" w:rsidP="00CA3E66">
      <w:pPr>
        <w:ind w:left="936" w:firstLine="144"/>
      </w:pPr>
      <w:r>
        <w:t>If you are using Windows, set the following environment variables</w:t>
      </w:r>
      <w:r w:rsidR="00801306">
        <w:t xml:space="preserve"> </w:t>
      </w:r>
    </w:p>
    <w:p w14:paraId="1370538A" w14:textId="77777777" w:rsidR="00CA3E66" w:rsidRDefault="00CA3E66" w:rsidP="00CA3E66">
      <w:pPr>
        <w:ind w:left="936" w:firstLine="144"/>
      </w:pPr>
      <w:r>
        <w:t>MAVEN_HOME=&lt;Path to Maven folder&gt;</w:t>
      </w:r>
    </w:p>
    <w:p w14:paraId="5741A00F" w14:textId="77777777" w:rsidR="00CA3E66" w:rsidRPr="00CA3E66" w:rsidRDefault="00CA3E66" w:rsidP="00CA3E66">
      <w:pPr>
        <w:ind w:left="936" w:firstLine="144"/>
        <w:rPr>
          <w:b/>
        </w:rPr>
      </w:pPr>
      <w:r>
        <w:t>SERVICE_MIX_HOME=&lt;Path to ServiceMix folder&gt;</w:t>
      </w:r>
    </w:p>
    <w:p w14:paraId="0BA651DE" w14:textId="77777777" w:rsidR="00801306" w:rsidRDefault="00801306" w:rsidP="00C45B6A">
      <w:pPr>
        <w:pStyle w:val="ListParagraph"/>
        <w:ind w:left="1080"/>
      </w:pPr>
      <w:r>
        <w:t>P</w:t>
      </w:r>
      <w:r w:rsidR="00CA3E66">
        <w:t>ATH=%MAVEN_HOME%/bin;%SERVICE_MIX_HOME%/bin;%</w:t>
      </w:r>
      <w:r>
        <w:t>PATH</w:t>
      </w:r>
      <w:r w:rsidR="00CA3E66">
        <w:t>%</w:t>
      </w:r>
    </w:p>
    <w:p w14:paraId="069F7324" w14:textId="60832D21" w:rsidR="00CA3E66" w:rsidRDefault="00CA3E66" w:rsidP="00CA3E66">
      <w:pPr>
        <w:ind w:left="936" w:firstLine="144"/>
      </w:pPr>
      <w:r>
        <w:t xml:space="preserve">If you are using Unix, add the following to </w:t>
      </w:r>
      <w:commentRangeStart w:id="34"/>
      <w:commentRangeStart w:id="35"/>
      <w:r>
        <w:t xml:space="preserve">your  </w:t>
      </w:r>
      <w:commentRangeEnd w:id="34"/>
      <w:r w:rsidR="00BA309E">
        <w:rPr>
          <w:rStyle w:val="CommentReference"/>
        </w:rPr>
        <w:commentReference w:id="34"/>
      </w:r>
      <w:commentRangeEnd w:id="35"/>
      <w:r w:rsidR="00987776">
        <w:t xml:space="preserve">shell configuration file. </w:t>
      </w:r>
      <w:r w:rsidR="0016593D">
        <w:rPr>
          <w:rStyle w:val="CommentReference"/>
        </w:rPr>
        <w:commentReference w:id="35"/>
      </w:r>
    </w:p>
    <w:p w14:paraId="2E10D61D" w14:textId="77777777" w:rsidR="00CA3E66" w:rsidRDefault="00CA3E66" w:rsidP="00CA3E66">
      <w:pPr>
        <w:ind w:left="792" w:firstLine="288"/>
      </w:pPr>
      <w:r>
        <w:t>export MAVEN_HOME=&lt;Path to Maven folder&gt;</w:t>
      </w:r>
    </w:p>
    <w:p w14:paraId="56F2EC8D" w14:textId="77777777" w:rsidR="00CA3E66" w:rsidRPr="00CA3E66" w:rsidRDefault="00CA3E66" w:rsidP="00CA3E66">
      <w:pPr>
        <w:ind w:left="936" w:firstLine="144"/>
        <w:rPr>
          <w:b/>
        </w:rPr>
      </w:pPr>
      <w:r>
        <w:t>export SERVICE_MIX_HOME=&lt;Path to ServiceMix folder&gt;</w:t>
      </w:r>
    </w:p>
    <w:p w14:paraId="4069CB25" w14:textId="77777777" w:rsidR="00CA3E66" w:rsidRDefault="00CA3E66" w:rsidP="00CA3E66">
      <w:pPr>
        <w:pStyle w:val="ListParagraph"/>
        <w:ind w:left="1080"/>
      </w:pPr>
      <w:r>
        <w:t>export PATH=$MAVEN_HOME/bin:$SERVICE_MIX_HOME/bin:$PATH</w:t>
      </w:r>
    </w:p>
    <w:p w14:paraId="35A30FD3" w14:textId="77777777" w:rsidR="00CA3E66" w:rsidRDefault="00CA3E66" w:rsidP="00C45B6A">
      <w:pPr>
        <w:pStyle w:val="ListParagraph"/>
        <w:ind w:left="1080"/>
      </w:pPr>
      <w:r>
        <w:tab/>
      </w:r>
    </w:p>
    <w:p w14:paraId="4BA2F322" w14:textId="77777777" w:rsidR="00801306" w:rsidRDefault="00801306" w:rsidP="00C45B6A">
      <w:pPr>
        <w:pStyle w:val="ListParagraph"/>
        <w:ind w:left="1080"/>
      </w:pPr>
    </w:p>
    <w:p w14:paraId="45564541" w14:textId="77777777" w:rsidR="00D42501" w:rsidRDefault="00D42501" w:rsidP="00E759D9">
      <w:pPr>
        <w:pStyle w:val="ListParagraph"/>
        <w:numPr>
          <w:ilvl w:val="0"/>
          <w:numId w:val="6"/>
        </w:numPr>
        <w:ind w:left="1080"/>
      </w:pPr>
      <w:r>
        <w:t xml:space="preserve">First, </w:t>
      </w:r>
      <w:r w:rsidR="00CA3E66">
        <w:t xml:space="preserve">Clone the </w:t>
      </w:r>
      <w:r>
        <w:t xml:space="preserve">code from </w:t>
      </w:r>
      <w:r w:rsidR="005268B2">
        <w:t>HPC DME</w:t>
      </w:r>
      <w:r>
        <w:t xml:space="preserve"> </w:t>
      </w:r>
      <w:r w:rsidR="00CA3E66">
        <w:t>GIT</w:t>
      </w:r>
      <w:r>
        <w:t xml:space="preserve"> repository:</w:t>
      </w:r>
    </w:p>
    <w:p w14:paraId="19ABA9A7" w14:textId="390F1BC0" w:rsidR="00D42501" w:rsidRDefault="00D42501" w:rsidP="00C45B6A">
      <w:pPr>
        <w:ind w:firstLine="504"/>
      </w:pPr>
      <w:r>
        <w:t>Repository URL:</w:t>
      </w:r>
      <w:r w:rsidR="00990C3A" w:rsidRPr="00990C3A">
        <w:t xml:space="preserve"> </w:t>
      </w:r>
      <w:hyperlink r:id="rId28" w:history="1">
        <w:r w:rsidR="00990C3A" w:rsidRPr="001D039F">
          <w:rPr>
            <w:rStyle w:val="Hyperlink"/>
          </w:rPr>
          <w:t>https://github.com/CBIIT/HPC_DME_APIs</w:t>
        </w:r>
      </w:hyperlink>
      <w:r w:rsidR="00990C3A">
        <w:t xml:space="preserve"> </w:t>
      </w:r>
    </w:p>
    <w:p w14:paraId="13A86932" w14:textId="77777777" w:rsidR="00C21E12" w:rsidRDefault="00C21E12" w:rsidP="00C45B6A">
      <w:pPr>
        <w:ind w:firstLine="504"/>
      </w:pPr>
    </w:p>
    <w:p w14:paraId="699839BE" w14:textId="532F352F" w:rsidR="00D42501" w:rsidRDefault="00C21E12" w:rsidP="00C21E12">
      <w:pPr>
        <w:ind w:left="360" w:firstLine="720"/>
      </w:pPr>
      <w:r w:rsidRPr="00C21E12">
        <w:lastRenderedPageBreak/>
        <w:t xml:space="preserve">git clone -b releases/1.5.0 </w:t>
      </w:r>
      <w:hyperlink r:id="rId29" w:history="1">
        <w:r w:rsidRPr="00A32FF9">
          <w:rPr>
            <w:rStyle w:val="Hyperlink"/>
          </w:rPr>
          <w:t>https://github.com/CBIIT/HPC_DME_APIs.git</w:t>
        </w:r>
      </w:hyperlink>
    </w:p>
    <w:p w14:paraId="5518259D" w14:textId="77777777" w:rsidR="007D07BC" w:rsidRDefault="007D07BC" w:rsidP="00C21E12">
      <w:pPr>
        <w:ind w:left="360" w:firstLine="720"/>
      </w:pPr>
    </w:p>
    <w:p w14:paraId="0FEC1235" w14:textId="5D56C520" w:rsidR="00D42501" w:rsidRDefault="00B960CD" w:rsidP="00E759D9">
      <w:pPr>
        <w:pStyle w:val="ListParagraph"/>
        <w:numPr>
          <w:ilvl w:val="0"/>
          <w:numId w:val="6"/>
        </w:numPr>
        <w:ind w:left="1080"/>
      </w:pPr>
      <w:r>
        <w:t xml:space="preserve">Set </w:t>
      </w:r>
      <w:r w:rsidRPr="00B960CD">
        <w:t>HPC_HOME</w:t>
      </w:r>
      <w:r w:rsidR="00D42501">
        <w:t xml:space="preserve"> environment variable to the ‘src’ directory path in the source tree.</w:t>
      </w:r>
    </w:p>
    <w:p w14:paraId="6E83291C" w14:textId="1744C5B3" w:rsidR="00347790" w:rsidRDefault="00347790" w:rsidP="00347790">
      <w:pPr>
        <w:pStyle w:val="ListParagraph"/>
        <w:ind w:left="1080"/>
      </w:pPr>
    </w:p>
    <w:p w14:paraId="584A31C0" w14:textId="77777777" w:rsidR="00761E9B" w:rsidRPr="00473235" w:rsidRDefault="00761E9B" w:rsidP="00761E9B">
      <w:pPr>
        <w:pStyle w:val="Heading3"/>
        <w:numPr>
          <w:ilvl w:val="2"/>
          <w:numId w:val="10"/>
        </w:numPr>
        <w:ind w:left="1440"/>
      </w:pPr>
      <w:bookmarkStart w:id="36" w:name="_Toc501090726"/>
      <w:r w:rsidRPr="00473235">
        <w:t>Setup HPC DME Database</w:t>
      </w:r>
      <w:bookmarkEnd w:id="36"/>
    </w:p>
    <w:p w14:paraId="31638863" w14:textId="77777777" w:rsidR="00761E9B" w:rsidRDefault="00761E9B" w:rsidP="00761E9B">
      <w:pPr>
        <w:ind w:left="1440"/>
      </w:pPr>
      <w:r w:rsidRPr="00473235">
        <w:t xml:space="preserve">HPC DME users iRODS iCAT database to host its own schema. Once iCAT database is setup, please run </w:t>
      </w:r>
      <w:r>
        <w:t xml:space="preserve">the </w:t>
      </w:r>
      <w:r w:rsidRPr="00473235">
        <w:t>following scripts to create HCP DME</w:t>
      </w:r>
      <w:r>
        <w:t xml:space="preserve"> custom</w:t>
      </w:r>
      <w:r w:rsidRPr="00473235">
        <w:t xml:space="preserve"> schema in iCAT Postgres database. </w:t>
      </w:r>
    </w:p>
    <w:p w14:paraId="52741E8C" w14:textId="77777777" w:rsidR="00761E9B" w:rsidRDefault="00761E9B" w:rsidP="00761E9B">
      <w:pPr>
        <w:ind w:left="1440"/>
      </w:pPr>
      <w:r>
        <w:t>&lt;HPC_HOME&gt;</w:t>
      </w:r>
      <w:r w:rsidRPr="00473235">
        <w:t>\hpc\hpc-server\hpc-dao-impl\src\main\scripts</w:t>
      </w:r>
    </w:p>
    <w:p w14:paraId="4BC4BFDE" w14:textId="77777777" w:rsidR="00761E9B" w:rsidRDefault="00761E9B" w:rsidP="00761E9B">
      <w:pPr>
        <w:ind w:left="1440"/>
      </w:pPr>
    </w:p>
    <w:p w14:paraId="5CFC8D65" w14:textId="77777777" w:rsidR="009516B5" w:rsidRDefault="00761E9B" w:rsidP="00761E9B">
      <w:pPr>
        <w:ind w:left="1440"/>
      </w:pPr>
      <w:commentRangeStart w:id="37"/>
      <w:commentRangeStart w:id="38"/>
      <w:commentRangeStart w:id="39"/>
      <w:r>
        <w:t xml:space="preserve">If you are doing a new setup, please run all the scripts from “schema” subfolder. If you have already had HPC DME database schema setup, run scripts from migration subfolder based on your current version. </w:t>
      </w:r>
      <w:commentRangeEnd w:id="37"/>
      <w:r>
        <w:rPr>
          <w:rStyle w:val="CommentReference"/>
        </w:rPr>
        <w:commentReference w:id="37"/>
      </w:r>
      <w:commentRangeEnd w:id="38"/>
      <w:commentRangeEnd w:id="39"/>
    </w:p>
    <w:p w14:paraId="56018DC6" w14:textId="1DFD55EE" w:rsidR="00761E9B" w:rsidRDefault="00761E9B" w:rsidP="00761E9B">
      <w:pPr>
        <w:ind w:left="1440"/>
      </w:pPr>
      <w:r>
        <w:rPr>
          <w:rStyle w:val="CommentReference"/>
        </w:rPr>
        <w:commentReference w:id="38"/>
      </w:r>
      <w:r w:rsidR="009516B5" w:rsidRPr="009516B5">
        <w:t xml:space="preserve"> </w:t>
      </w:r>
      <w:r w:rsidR="009516B5" w:rsidRPr="000B2919">
        <w:t xml:space="preserve">psql -d ICAT -f </w:t>
      </w:r>
      <w:r w:rsidR="009516B5">
        <w:t>&lt;HPC_HOME&gt;</w:t>
      </w:r>
      <w:r w:rsidR="009516B5" w:rsidRPr="00473235">
        <w:t>\hpc\hpc-server\hpc-dao-impl\src\main\scripts</w:t>
      </w:r>
      <w:r w:rsidR="009516B5" w:rsidRPr="000B2919">
        <w:t xml:space="preserve"> </w:t>
      </w:r>
      <w:r w:rsidR="009516B5">
        <w:t>schema</w:t>
      </w:r>
      <w:r w:rsidR="009516B5" w:rsidRPr="000B2919">
        <w:t>/</w:t>
      </w:r>
      <w:r w:rsidR="00C9117D">
        <w:t>hpc_dme_main</w:t>
      </w:r>
      <w:r w:rsidR="009516B5" w:rsidRPr="005F26DC">
        <w:t>.sql</w:t>
      </w:r>
      <w:r w:rsidR="009516B5">
        <w:rPr>
          <w:rStyle w:val="CommentReference"/>
        </w:rPr>
        <w:t xml:space="preserve"> </w:t>
      </w:r>
      <w:r>
        <w:rPr>
          <w:rStyle w:val="CommentReference"/>
        </w:rPr>
        <w:commentReference w:id="39"/>
      </w:r>
    </w:p>
    <w:p w14:paraId="74328B9E" w14:textId="2183974A" w:rsidR="00412508" w:rsidRDefault="00412508" w:rsidP="00412508">
      <w:pPr>
        <w:pStyle w:val="Heading3"/>
        <w:numPr>
          <w:ilvl w:val="2"/>
          <w:numId w:val="10"/>
        </w:numPr>
        <w:ind w:left="1440"/>
      </w:pPr>
      <w:bookmarkStart w:id="40" w:name="_Toc501090727"/>
      <w:r>
        <w:t>SSL Setup on HPC DME</w:t>
      </w:r>
      <w:bookmarkEnd w:id="40"/>
      <w:r>
        <w:t xml:space="preserve"> </w:t>
      </w:r>
    </w:p>
    <w:p w14:paraId="44612D88" w14:textId="2FED8CDB" w:rsidR="00761E9B" w:rsidRDefault="00761E9B" w:rsidP="00347790">
      <w:pPr>
        <w:pStyle w:val="ListParagraph"/>
        <w:ind w:left="1080"/>
      </w:pPr>
    </w:p>
    <w:p w14:paraId="33400124" w14:textId="77777777" w:rsidR="00914820" w:rsidRDefault="00412508" w:rsidP="00412508">
      <w:pPr>
        <w:pStyle w:val="ListParagraph"/>
        <w:ind w:left="1440"/>
      </w:pPr>
      <w:r>
        <w:t xml:space="preserve">By default, HPC DME API server </w:t>
      </w:r>
      <w:r w:rsidR="004B79D3">
        <w:t>port is secured through</w:t>
      </w:r>
      <w:r>
        <w:t xml:space="preserve"> a self-signed certificate. This certificate is generated and stored in a key store during the application build process. If you want to setup a CA cert instead of using default self-signed certificate, please follow </w:t>
      </w:r>
      <w:r w:rsidR="00914820">
        <w:t>the instructions from the section 3.2.2.1 below</w:t>
      </w:r>
      <w:r>
        <w:t>.</w:t>
      </w:r>
    </w:p>
    <w:p w14:paraId="47E055D5" w14:textId="77777777" w:rsidR="00914820" w:rsidRDefault="00914820" w:rsidP="00412508">
      <w:pPr>
        <w:pStyle w:val="ListParagraph"/>
        <w:ind w:left="1440"/>
      </w:pPr>
    </w:p>
    <w:p w14:paraId="47417DBB" w14:textId="517AB705" w:rsidR="00412508" w:rsidRDefault="00914820" w:rsidP="00412508">
      <w:pPr>
        <w:pStyle w:val="ListParagraph"/>
        <w:ind w:left="1440"/>
      </w:pPr>
      <w:r>
        <w:t xml:space="preserve">HPC DME </w:t>
      </w:r>
      <w:r w:rsidR="00841232">
        <w:t xml:space="preserve">API server can be setup to communicate over SSL with its integrating components like Cleversafe, Active Directory for authentication, etc. For setup instructions, please see section 3.2.2.2 below.   </w:t>
      </w:r>
      <w:r w:rsidR="00412508">
        <w:t xml:space="preserve"> </w:t>
      </w:r>
    </w:p>
    <w:p w14:paraId="0A8A3011" w14:textId="16DEFD0A" w:rsidR="00412508" w:rsidRDefault="00412508" w:rsidP="004B79D3">
      <w:pPr>
        <w:pStyle w:val="Heading4"/>
        <w:numPr>
          <w:ilvl w:val="3"/>
          <w:numId w:val="10"/>
        </w:numPr>
      </w:pPr>
      <w:r>
        <w:t xml:space="preserve">Set up CA Certificate for </w:t>
      </w:r>
      <w:commentRangeStart w:id="41"/>
      <w:r>
        <w:t>SSL</w:t>
      </w:r>
      <w:commentRangeEnd w:id="41"/>
      <w:r>
        <w:rPr>
          <w:rStyle w:val="CommentReference"/>
          <w:rFonts w:eastAsia="Times New Roman" w:cs="Times New Roman"/>
          <w:b w:val="0"/>
          <w:bCs w:val="0"/>
        </w:rPr>
        <w:commentReference w:id="41"/>
      </w:r>
      <w:r>
        <w:t xml:space="preserve"> port</w:t>
      </w:r>
    </w:p>
    <w:p w14:paraId="4E7096AF" w14:textId="77777777" w:rsidR="004B79D3" w:rsidRDefault="004B79D3" w:rsidP="004B79D3">
      <w:pPr>
        <w:pStyle w:val="Heading4"/>
        <w:ind w:left="720"/>
      </w:pPr>
    </w:p>
    <w:p w14:paraId="7262AC5A" w14:textId="6050D707" w:rsidR="00412508" w:rsidRDefault="004B79D3" w:rsidP="004B79D3">
      <w:pPr>
        <w:ind w:firstLine="144"/>
      </w:pPr>
      <w:r>
        <w:t>Copy cacerts fro</w:t>
      </w:r>
      <w:r w:rsidR="00C622A3">
        <w:t xml:space="preserve">m &lt;JRE_HOME&gt;/lib/security to &lt;HPC_HOME&gt;/certs folder. </w:t>
      </w:r>
    </w:p>
    <w:p w14:paraId="4E7AF108" w14:textId="77777777" w:rsidR="00412508" w:rsidRDefault="00412508" w:rsidP="00412508">
      <w:pPr>
        <w:pStyle w:val="ListParagraph"/>
        <w:ind w:left="1800"/>
      </w:pPr>
    </w:p>
    <w:p w14:paraId="5D7D8EF4" w14:textId="77777777" w:rsidR="00412508" w:rsidRDefault="00412508" w:rsidP="00412508">
      <w:pPr>
        <w:pStyle w:val="ListParagraph"/>
        <w:numPr>
          <w:ilvl w:val="0"/>
          <w:numId w:val="8"/>
        </w:numPr>
      </w:pPr>
      <w:r>
        <w:t>Locate Certificate files:</w:t>
      </w:r>
    </w:p>
    <w:p w14:paraId="34E218AF" w14:textId="77777777" w:rsidR="00412508" w:rsidRDefault="00412508" w:rsidP="00412508">
      <w:pPr>
        <w:pStyle w:val="ListParagraph"/>
        <w:numPr>
          <w:ilvl w:val="1"/>
          <w:numId w:val="7"/>
        </w:numPr>
        <w:spacing w:before="0" w:after="0"/>
        <w:ind w:left="2160"/>
        <w:jc w:val="left"/>
      </w:pPr>
      <w:r>
        <w:t>Primary certificate – host.domain.crt</w:t>
      </w:r>
    </w:p>
    <w:p w14:paraId="60D9B695" w14:textId="77777777" w:rsidR="00412508" w:rsidRDefault="00412508" w:rsidP="00412508">
      <w:pPr>
        <w:pStyle w:val="ListParagraph"/>
        <w:numPr>
          <w:ilvl w:val="1"/>
          <w:numId w:val="7"/>
        </w:numPr>
        <w:spacing w:before="0" w:after="0"/>
        <w:ind w:left="2160"/>
        <w:jc w:val="left"/>
      </w:pPr>
      <w:r>
        <w:t>Intermediate certification – DigiCertCA.crt</w:t>
      </w:r>
    </w:p>
    <w:p w14:paraId="1B3E5723" w14:textId="77777777" w:rsidR="00412508" w:rsidRDefault="00412508" w:rsidP="00412508">
      <w:pPr>
        <w:pStyle w:val="ListParagraph"/>
        <w:numPr>
          <w:ilvl w:val="1"/>
          <w:numId w:val="7"/>
        </w:numPr>
        <w:spacing w:before="0" w:after="0"/>
        <w:ind w:left="2160"/>
        <w:jc w:val="left"/>
      </w:pPr>
      <w:r>
        <w:t>Private Key – host.domain.key</w:t>
      </w:r>
    </w:p>
    <w:p w14:paraId="41A1877F" w14:textId="77777777" w:rsidR="00412508" w:rsidRDefault="00412508" w:rsidP="00412508">
      <w:pPr>
        <w:pStyle w:val="ListParagraph"/>
        <w:ind w:left="1440"/>
      </w:pPr>
    </w:p>
    <w:p w14:paraId="6CD7EC4D" w14:textId="1E736D58" w:rsidR="00412508" w:rsidRDefault="00412508" w:rsidP="00412508">
      <w:pPr>
        <w:pStyle w:val="ListParagraph"/>
        <w:numPr>
          <w:ilvl w:val="0"/>
          <w:numId w:val="8"/>
        </w:numPr>
        <w:ind w:left="1800"/>
      </w:pPr>
      <w:r>
        <w:t>Import Intermediate Certification</w:t>
      </w:r>
    </w:p>
    <w:p w14:paraId="329125A8" w14:textId="720A1927" w:rsidR="00412508" w:rsidRDefault="00412508" w:rsidP="00412508">
      <w:pPr>
        <w:pStyle w:val="ListParagraph"/>
        <w:ind w:left="1800"/>
      </w:pPr>
      <w:r w:rsidRPr="00F2122A">
        <w:rPr>
          <w:i/>
        </w:rPr>
        <w:t xml:space="preserve">keytool –importcert –trustcacerts –file DigiCertCA.crt –alias root –keystore </w:t>
      </w:r>
      <w:r w:rsidR="00C622A3">
        <w:t>&lt;HPC_HOME&gt;/certs/cacerts</w:t>
      </w:r>
      <w:r>
        <w:br/>
        <w:t xml:space="preserve">You will be asked to </w:t>
      </w:r>
      <w:r w:rsidR="00C622A3">
        <w:t>enter a password for the keystore: default password is “changeit”</w:t>
      </w:r>
      <w:r>
        <w:t>.</w:t>
      </w:r>
      <w:r>
        <w:br/>
      </w:r>
    </w:p>
    <w:p w14:paraId="055E763A" w14:textId="77777777" w:rsidR="00412508" w:rsidRDefault="00412508" w:rsidP="00412508">
      <w:pPr>
        <w:pStyle w:val="ListParagraph"/>
        <w:numPr>
          <w:ilvl w:val="0"/>
          <w:numId w:val="8"/>
        </w:numPr>
        <w:ind w:left="1800"/>
      </w:pPr>
      <w:r>
        <w:t>Combine Primary Certificate and Private Key</w:t>
      </w:r>
    </w:p>
    <w:p w14:paraId="13EA3A88" w14:textId="5DE1E0C4" w:rsidR="00412508" w:rsidRPr="00472082" w:rsidRDefault="00412508" w:rsidP="00412508">
      <w:pPr>
        <w:pStyle w:val="ListParagraph"/>
        <w:ind w:left="1800"/>
        <w:jc w:val="left"/>
      </w:pPr>
      <w:r w:rsidRPr="00F2122A">
        <w:rPr>
          <w:i/>
        </w:rPr>
        <w:t>openssl pkcs12 –export –name [domain] –in [host.domain.crt] –inkey [host.domain.key] –out keystore.p12</w:t>
      </w:r>
      <w:r>
        <w:br/>
        <w:t xml:space="preserve">You will be asked to </w:t>
      </w:r>
      <w:r w:rsidR="00C622A3">
        <w:t>enter</w:t>
      </w:r>
      <w:r>
        <w:t xml:space="preserve"> password</w:t>
      </w:r>
      <w:r w:rsidR="00C622A3">
        <w:t>. Enter a password and note it down.</w:t>
      </w:r>
    </w:p>
    <w:p w14:paraId="1BD4345F" w14:textId="77777777" w:rsidR="00412508" w:rsidRDefault="00412508" w:rsidP="00412508">
      <w:pPr>
        <w:pStyle w:val="ListParagraph"/>
        <w:ind w:left="1440"/>
      </w:pPr>
    </w:p>
    <w:p w14:paraId="36E9E67F" w14:textId="77777777" w:rsidR="00412508" w:rsidRDefault="00412508" w:rsidP="00412508">
      <w:pPr>
        <w:pStyle w:val="ListParagraph"/>
        <w:numPr>
          <w:ilvl w:val="0"/>
          <w:numId w:val="8"/>
        </w:numPr>
        <w:ind w:left="1800"/>
      </w:pPr>
      <w:r>
        <w:lastRenderedPageBreak/>
        <w:t>Import the Primary Certificate &amp; Private Key into the Keystore</w:t>
      </w:r>
    </w:p>
    <w:p w14:paraId="463C62A3" w14:textId="11B528EA" w:rsidR="00412508" w:rsidRPr="00F2122A" w:rsidRDefault="00412508" w:rsidP="00412508">
      <w:pPr>
        <w:pStyle w:val="ListParagraph"/>
        <w:ind w:left="1800"/>
        <w:jc w:val="left"/>
        <w:rPr>
          <w:i/>
        </w:rPr>
      </w:pPr>
      <w:r w:rsidRPr="00F2122A">
        <w:rPr>
          <w:i/>
        </w:rPr>
        <w:t xml:space="preserve">keytool –importkeystore –destkeystore </w:t>
      </w:r>
      <w:r w:rsidR="003A38BA">
        <w:t>&lt;HPC_HOME&gt;/certs/cacerts</w:t>
      </w:r>
      <w:r w:rsidR="003A38BA" w:rsidRPr="00F2122A">
        <w:rPr>
          <w:i/>
        </w:rPr>
        <w:t xml:space="preserve"> </w:t>
      </w:r>
      <w:r w:rsidRPr="00F2122A">
        <w:rPr>
          <w:i/>
        </w:rPr>
        <w:t xml:space="preserve">–srckeystore keystore.p12 –srcstoretype pkcs12 –alias [domain] </w:t>
      </w:r>
    </w:p>
    <w:p w14:paraId="15A0F284" w14:textId="03F88E3C" w:rsidR="00412508" w:rsidRDefault="00412508" w:rsidP="00412508">
      <w:pPr>
        <w:pStyle w:val="ListParagraph"/>
        <w:ind w:left="1440" w:firstLine="360"/>
        <w:jc w:val="left"/>
      </w:pPr>
      <w:r>
        <w:t xml:space="preserve">You will be asked to provide passwords. </w:t>
      </w:r>
    </w:p>
    <w:p w14:paraId="5A8469A0" w14:textId="77777777" w:rsidR="00412508" w:rsidRDefault="00412508" w:rsidP="00412508">
      <w:pPr>
        <w:pStyle w:val="ListParagraph"/>
        <w:ind w:left="1440"/>
      </w:pPr>
    </w:p>
    <w:p w14:paraId="24D4F764" w14:textId="633D7585" w:rsidR="00412508" w:rsidRDefault="00412508" w:rsidP="00412508">
      <w:pPr>
        <w:pStyle w:val="ListParagraph"/>
        <w:ind w:left="1800"/>
        <w:jc w:val="left"/>
      </w:pPr>
      <w:r>
        <w:t xml:space="preserve">You now have </w:t>
      </w:r>
      <w:r w:rsidR="003A38BA">
        <w:t>cacerts</w:t>
      </w:r>
      <w:r>
        <w:t xml:space="preserve"> that contains the cert. </w:t>
      </w:r>
    </w:p>
    <w:p w14:paraId="1923901F" w14:textId="77777777" w:rsidR="00412508" w:rsidRPr="00A71CDF" w:rsidRDefault="00412508" w:rsidP="00412508">
      <w:pPr>
        <w:pStyle w:val="ListParagraph"/>
        <w:ind w:left="1440"/>
      </w:pPr>
    </w:p>
    <w:p w14:paraId="2505760A" w14:textId="77777777" w:rsidR="00412508" w:rsidRDefault="00412508" w:rsidP="00412508">
      <w:pPr>
        <w:jc w:val="left"/>
        <w:rPr>
          <w:i/>
          <w:color w:val="3B2322"/>
        </w:rPr>
      </w:pPr>
    </w:p>
    <w:p w14:paraId="5D8E15D4" w14:textId="274625FB" w:rsidR="00412508" w:rsidRPr="00473235" w:rsidRDefault="00412508" w:rsidP="00EC4260">
      <w:pPr>
        <w:pStyle w:val="Heading4"/>
        <w:numPr>
          <w:ilvl w:val="3"/>
          <w:numId w:val="10"/>
        </w:numPr>
      </w:pPr>
      <w:r>
        <w:t xml:space="preserve">Import SSL Certs into Java Keystore </w:t>
      </w:r>
    </w:p>
    <w:p w14:paraId="2EE848B3" w14:textId="0A35D3B7" w:rsidR="00412508" w:rsidRDefault="00412508" w:rsidP="00412508">
      <w:pPr>
        <w:ind w:left="1440"/>
      </w:pPr>
      <w:r>
        <w:t xml:space="preserve">HPC DME API </w:t>
      </w:r>
      <w:r w:rsidR="002B74B7">
        <w:t xml:space="preserve">can be setup to communicate with </w:t>
      </w:r>
      <w:r>
        <w:t xml:space="preserve">Cleversafe, iRODS, NIH AD over SSL to enable secure communication. </w:t>
      </w:r>
    </w:p>
    <w:p w14:paraId="4E07B739" w14:textId="77777777" w:rsidR="00857909" w:rsidRDefault="00857909" w:rsidP="00412508">
      <w:pPr>
        <w:ind w:left="1440"/>
      </w:pPr>
    </w:p>
    <w:p w14:paraId="2039B6F9" w14:textId="47FCCD8A" w:rsidR="00412508" w:rsidRDefault="00241834" w:rsidP="00412508">
      <w:pPr>
        <w:ind w:left="1440"/>
      </w:pPr>
      <w:r>
        <w:t xml:space="preserve">For HPC DME instance at FNLCR: </w:t>
      </w:r>
      <w:r w:rsidR="00412508">
        <w:t xml:space="preserve">Cleversafe, iRODS and NIH AD certs are located on </w:t>
      </w:r>
      <w:r w:rsidR="00412508" w:rsidRPr="00C00923">
        <w:t>fr-s-hpcdm-uat-p</w:t>
      </w:r>
      <w:r w:rsidR="00412508">
        <w:t xml:space="preserve"> at /opt/certs</w:t>
      </w:r>
    </w:p>
    <w:p w14:paraId="612D2DEB" w14:textId="77777777" w:rsidR="00412508" w:rsidRDefault="00412508" w:rsidP="00412508">
      <w:pPr>
        <w:ind w:left="1440"/>
      </w:pPr>
    </w:p>
    <w:p w14:paraId="1D478ACE" w14:textId="77777777" w:rsidR="00412508" w:rsidRDefault="00412508" w:rsidP="00412508">
      <w:pPr>
        <w:pStyle w:val="ListParagraph"/>
        <w:numPr>
          <w:ilvl w:val="2"/>
          <w:numId w:val="7"/>
        </w:numPr>
      </w:pPr>
      <w:r>
        <w:t>Please import NIH AD SSL Cert into Java keystore</w:t>
      </w:r>
    </w:p>
    <w:p w14:paraId="5CA4D308" w14:textId="043C6722" w:rsidR="00412508" w:rsidRPr="002F69F7" w:rsidRDefault="00412508" w:rsidP="00412508">
      <w:pPr>
        <w:ind w:left="2340"/>
      </w:pPr>
      <w:r w:rsidRPr="002F69F7">
        <w:t xml:space="preserve">keytool -importcert -file NIHDeviceRoot.pem -keystore </w:t>
      </w:r>
      <w:r w:rsidR="00CE2E6F">
        <w:t>&lt;HPC_HOME&gt;/certs/cacerts</w:t>
      </w:r>
      <w:r w:rsidR="00CE2E6F" w:rsidRPr="002F69F7">
        <w:t xml:space="preserve"> </w:t>
      </w:r>
      <w:r w:rsidRPr="002F69F7">
        <w:t>-alias NIHRoot</w:t>
      </w:r>
    </w:p>
    <w:p w14:paraId="3A40BDB6" w14:textId="77777777" w:rsidR="00412508" w:rsidRPr="002F69F7" w:rsidRDefault="00412508" w:rsidP="00412508">
      <w:pPr>
        <w:ind w:left="2340"/>
      </w:pPr>
    </w:p>
    <w:p w14:paraId="60BAC6DB" w14:textId="5831893B" w:rsidR="00412508" w:rsidRPr="002F69F7" w:rsidRDefault="00412508" w:rsidP="00412508">
      <w:pPr>
        <w:ind w:left="2340"/>
      </w:pPr>
      <w:r w:rsidRPr="002F69F7">
        <w:t xml:space="preserve">keytool -importcert -file NIHDeviceIntermediate.pem -keystore </w:t>
      </w:r>
      <w:r w:rsidR="00CE2E6F">
        <w:t>&lt;HPC_HOME&gt;/certs/cacerts</w:t>
      </w:r>
      <w:r w:rsidR="00CE2E6F" w:rsidRPr="002F69F7">
        <w:t xml:space="preserve"> </w:t>
      </w:r>
      <w:r w:rsidRPr="002F69F7">
        <w:t>-alias NIHIntermediate</w:t>
      </w:r>
    </w:p>
    <w:p w14:paraId="786BB44B" w14:textId="77777777" w:rsidR="00412508" w:rsidRPr="00473235" w:rsidRDefault="00412508" w:rsidP="00412508">
      <w:pPr>
        <w:ind w:left="1440"/>
      </w:pPr>
    </w:p>
    <w:p w14:paraId="56F0A14C" w14:textId="77777777" w:rsidR="00412508" w:rsidRDefault="00412508" w:rsidP="00412508">
      <w:pPr>
        <w:pStyle w:val="ListParagraph"/>
        <w:numPr>
          <w:ilvl w:val="2"/>
          <w:numId w:val="7"/>
        </w:numPr>
      </w:pPr>
      <w:r>
        <w:t>Please import Cleversafe SSL Cert into Java keystore</w:t>
      </w:r>
    </w:p>
    <w:p w14:paraId="6868CAC8" w14:textId="79F839B2" w:rsidR="00412508" w:rsidRDefault="00412508" w:rsidP="00412508">
      <w:pPr>
        <w:ind w:left="1620" w:firstLine="720"/>
      </w:pPr>
      <w:r w:rsidRPr="002F69F7">
        <w:t xml:space="preserve">keytool -importcert -file </w:t>
      </w:r>
      <w:r>
        <w:t>Cleversafe.crt</w:t>
      </w:r>
      <w:r w:rsidRPr="002F69F7">
        <w:t xml:space="preserve"> -keystore </w:t>
      </w:r>
      <w:r w:rsidR="00CE2E6F">
        <w:t>&lt;HPC_HOME&gt;/certs/cacerts</w:t>
      </w:r>
      <w:r w:rsidR="00CE2E6F" w:rsidRPr="002F69F7">
        <w:t xml:space="preserve"> </w:t>
      </w:r>
      <w:r w:rsidRPr="002F69F7">
        <w:t xml:space="preserve">-alias </w:t>
      </w:r>
      <w:r>
        <w:t>Cleversafe</w:t>
      </w:r>
    </w:p>
    <w:p w14:paraId="17384342" w14:textId="77777777" w:rsidR="00412508" w:rsidRPr="002F69F7" w:rsidRDefault="00412508" w:rsidP="00412508">
      <w:pPr>
        <w:ind w:left="1620" w:firstLine="720"/>
      </w:pPr>
    </w:p>
    <w:p w14:paraId="64790454" w14:textId="77777777" w:rsidR="00412508" w:rsidRDefault="00412508" w:rsidP="00412508">
      <w:pPr>
        <w:pStyle w:val="ListParagraph"/>
        <w:numPr>
          <w:ilvl w:val="2"/>
          <w:numId w:val="7"/>
        </w:numPr>
      </w:pPr>
      <w:r>
        <w:t>Please import iRODS SSL Cert into Java keystore</w:t>
      </w:r>
    </w:p>
    <w:p w14:paraId="11A8040D" w14:textId="31DD7A91" w:rsidR="00412508" w:rsidRDefault="00412508" w:rsidP="00412508">
      <w:pPr>
        <w:ind w:left="2340"/>
      </w:pPr>
      <w:r w:rsidRPr="002F69F7">
        <w:t xml:space="preserve">keytool -importcert -file </w:t>
      </w:r>
      <w:r>
        <w:t>iRODS</w:t>
      </w:r>
      <w:r w:rsidRPr="002F69F7">
        <w:t xml:space="preserve">.pem -keystore </w:t>
      </w:r>
      <w:r w:rsidR="00CE2E6F">
        <w:t>&lt;HPC_HOME&gt;/certs/cacerts</w:t>
      </w:r>
      <w:r w:rsidR="00CE2E6F" w:rsidRPr="002F69F7">
        <w:t xml:space="preserve"> </w:t>
      </w:r>
      <w:r w:rsidRPr="002F69F7">
        <w:t xml:space="preserve">-alias </w:t>
      </w:r>
      <w:r>
        <w:t>iRODS</w:t>
      </w:r>
    </w:p>
    <w:p w14:paraId="44E2E357" w14:textId="006B0298" w:rsidR="00412508" w:rsidRDefault="00412508" w:rsidP="00412508">
      <w:pPr>
        <w:pStyle w:val="ListParagraph"/>
        <w:ind w:left="1440"/>
      </w:pPr>
    </w:p>
    <w:p w14:paraId="21885299" w14:textId="3930DFD7" w:rsidR="00B92EB1" w:rsidRDefault="00B92EB1" w:rsidP="00B92EB1">
      <w:pPr>
        <w:pStyle w:val="Heading4"/>
        <w:numPr>
          <w:ilvl w:val="3"/>
          <w:numId w:val="10"/>
        </w:numPr>
      </w:pPr>
      <w:r>
        <w:t xml:space="preserve">Configure HPC-DME properties to use </w:t>
      </w:r>
      <w:r w:rsidR="00DA6644">
        <w:t>generated keystore</w:t>
      </w:r>
    </w:p>
    <w:p w14:paraId="0EEC4224" w14:textId="77777777" w:rsidR="00B92EB1" w:rsidRDefault="00B92EB1" w:rsidP="00B92EB1">
      <w:pPr>
        <w:ind w:left="1440"/>
      </w:pPr>
    </w:p>
    <w:p w14:paraId="18B21FAB" w14:textId="7EF88EE2" w:rsidR="00B92EB1" w:rsidRDefault="00B92EB1" w:rsidP="00B92EB1">
      <w:pPr>
        <w:ind w:left="1440"/>
        <w:jc w:val="left"/>
      </w:pPr>
      <w:r>
        <w:t>Edit &lt;</w:t>
      </w:r>
      <w:r w:rsidRPr="00990C3A">
        <w:t xml:space="preserve"> </w:t>
      </w:r>
      <w:r w:rsidR="00DA6644">
        <w:t>SERVICEMIX</w:t>
      </w:r>
      <w:r>
        <w:t>_HOME &gt;</w:t>
      </w:r>
      <w:r w:rsidRPr="00CB6DC1">
        <w:t>\</w:t>
      </w:r>
      <w:r w:rsidR="00DA6644">
        <w:t>etc</w:t>
      </w:r>
      <w:r w:rsidRPr="00CB6DC1">
        <w:t>\</w:t>
      </w:r>
      <w:r w:rsidR="00DA6644">
        <w:t>system.properties</w:t>
      </w:r>
      <w:r>
        <w:t xml:space="preserve"> to set SSL properties.</w:t>
      </w:r>
      <w:r w:rsidR="00DA6644">
        <w:t xml:space="preserve"> Add following lines at the end.</w:t>
      </w:r>
    </w:p>
    <w:p w14:paraId="208E785B" w14:textId="77777777" w:rsidR="00DA6644" w:rsidRDefault="00DA6644" w:rsidP="00B92EB1">
      <w:pPr>
        <w:ind w:left="1440"/>
        <w:jc w:val="left"/>
      </w:pPr>
    </w:p>
    <w:p w14:paraId="3D23A06E" w14:textId="77777777" w:rsidR="00DA6644" w:rsidRDefault="00DA6644" w:rsidP="00DA6644">
      <w:pPr>
        <w:ind w:left="1440"/>
        <w:jc w:val="left"/>
      </w:pPr>
      <w:r>
        <w:t># HPC-DME certs to access iRODS, LDAP, etc</w:t>
      </w:r>
    </w:p>
    <w:p w14:paraId="1ACE6C96" w14:textId="62954C84" w:rsidR="00DA6644" w:rsidRDefault="00DA6644" w:rsidP="00DA6644">
      <w:pPr>
        <w:ind w:left="1440"/>
        <w:jc w:val="left"/>
      </w:pPr>
      <w:r>
        <w:t>javax.net</w:t>
      </w:r>
      <w:r>
        <w:t>.ssl.keyStore=</w:t>
      </w:r>
      <w:r>
        <w:t>&lt;HPC_HOME&gt;</w:t>
      </w:r>
      <w:r>
        <w:t>/certs</w:t>
      </w:r>
      <w:r>
        <w:t>/cacerts</w:t>
      </w:r>
    </w:p>
    <w:p w14:paraId="7C287B0C" w14:textId="77777777" w:rsidR="00DA6644" w:rsidRDefault="00DA6644" w:rsidP="00DA6644">
      <w:pPr>
        <w:ind w:left="1440"/>
        <w:jc w:val="left"/>
      </w:pPr>
      <w:r>
        <w:t>javax.net.ssl.keyStorePassword=changeit</w:t>
      </w:r>
    </w:p>
    <w:p w14:paraId="38058348" w14:textId="6A449CF3" w:rsidR="00DA6644" w:rsidRDefault="00DA6644" w:rsidP="00DA6644">
      <w:pPr>
        <w:ind w:left="1440"/>
        <w:jc w:val="left"/>
      </w:pPr>
      <w:r>
        <w:t>javax.net.ssl.trustStore=&lt;HPC_HOME&gt;/</w:t>
      </w:r>
      <w:r>
        <w:t>certs</w:t>
      </w:r>
      <w:r>
        <w:t>/cacerts</w:t>
      </w:r>
    </w:p>
    <w:p w14:paraId="2C2BC38C" w14:textId="468A27D0" w:rsidR="00DA6644" w:rsidRDefault="00DA6644" w:rsidP="00DA6644">
      <w:pPr>
        <w:ind w:left="1440"/>
        <w:jc w:val="left"/>
      </w:pPr>
      <w:r>
        <w:t>javax.net.ssl.trustStorePassword=changeit</w:t>
      </w:r>
    </w:p>
    <w:p w14:paraId="61CFE469" w14:textId="77777777" w:rsidR="00B92EB1" w:rsidRDefault="00B92EB1" w:rsidP="00B92EB1">
      <w:pPr>
        <w:pStyle w:val="Heading4"/>
        <w:ind w:left="810"/>
      </w:pPr>
    </w:p>
    <w:p w14:paraId="244F3D63" w14:textId="77777777" w:rsidR="00B92EB1" w:rsidRDefault="00B92EB1" w:rsidP="00412508">
      <w:pPr>
        <w:pStyle w:val="ListParagraph"/>
        <w:ind w:left="1440"/>
      </w:pPr>
    </w:p>
    <w:p w14:paraId="38CCF74E" w14:textId="77777777" w:rsidR="001D6415" w:rsidRDefault="001D6415" w:rsidP="00E759D9">
      <w:pPr>
        <w:pStyle w:val="Heading3"/>
        <w:numPr>
          <w:ilvl w:val="2"/>
          <w:numId w:val="10"/>
        </w:numPr>
        <w:ind w:left="1440"/>
      </w:pPr>
      <w:bookmarkStart w:id="42" w:name="_Toc501090728"/>
      <w:r>
        <w:lastRenderedPageBreak/>
        <w:t>Set HPC DM</w:t>
      </w:r>
      <w:r w:rsidR="00245E95">
        <w:t>E</w:t>
      </w:r>
      <w:r>
        <w:t xml:space="preserve"> </w:t>
      </w:r>
      <w:r w:rsidR="000457F4">
        <w:t>Services</w:t>
      </w:r>
      <w:r>
        <w:t xml:space="preserve"> properties</w:t>
      </w:r>
      <w:bookmarkEnd w:id="42"/>
      <w:r>
        <w:t xml:space="preserve"> </w:t>
      </w:r>
    </w:p>
    <w:p w14:paraId="2A3846FA" w14:textId="77777777" w:rsidR="00CB6DC1" w:rsidRDefault="005268B2" w:rsidP="00347790">
      <w:pPr>
        <w:pStyle w:val="ListParagraph"/>
        <w:ind w:left="1440"/>
      </w:pPr>
      <w:r>
        <w:t>HPC DME</w:t>
      </w:r>
      <w:r w:rsidR="00CB6DC1">
        <w:t xml:space="preserve"> build scripts supports preparing the build for “dev”, “</w:t>
      </w:r>
      <w:r w:rsidR="0022467A">
        <w:t>preprod</w:t>
      </w:r>
      <w:r w:rsidR="00CB6DC1">
        <w:t>” and “prod” environments.</w:t>
      </w:r>
    </w:p>
    <w:p w14:paraId="4C079DEA" w14:textId="77777777" w:rsidR="00FD6E55" w:rsidRDefault="00FD6E55" w:rsidP="00347790">
      <w:pPr>
        <w:pStyle w:val="ListParagraph"/>
        <w:ind w:left="1440"/>
      </w:pPr>
    </w:p>
    <w:p w14:paraId="5B420395" w14:textId="77777777" w:rsidR="00CB6DC1" w:rsidRDefault="00CB6DC1" w:rsidP="00347790">
      <w:pPr>
        <w:pStyle w:val="ListParagraph"/>
        <w:ind w:left="1440"/>
        <w:jc w:val="left"/>
      </w:pPr>
      <w:r>
        <w:t xml:space="preserve">Edit </w:t>
      </w:r>
      <w:r w:rsidR="00990C3A">
        <w:t>&lt;</w:t>
      </w:r>
      <w:r w:rsidR="00990C3A" w:rsidRPr="00990C3A">
        <w:t xml:space="preserve"> </w:t>
      </w:r>
      <w:r w:rsidR="00990C3A">
        <w:t>HPC_HOME &gt;</w:t>
      </w:r>
      <w:r w:rsidRPr="00CB6DC1">
        <w:t>\</w:t>
      </w:r>
      <w:r w:rsidR="006D2043" w:rsidRPr="00CB6DC1" w:rsidDel="006D2043">
        <w:t xml:space="preserve"> </w:t>
      </w:r>
      <w:r w:rsidRPr="00CB6DC1">
        <w:t>hpc-server\hpc-features\src\main\resources</w:t>
      </w:r>
      <w:r>
        <w:t>\&lt;properties file&gt; to set system configuration properties.</w:t>
      </w:r>
    </w:p>
    <w:p w14:paraId="0E904259" w14:textId="77777777" w:rsidR="00FD6E55" w:rsidRDefault="00FD6E55" w:rsidP="00347790">
      <w:pPr>
        <w:pStyle w:val="ListParagraph"/>
        <w:ind w:left="1440"/>
        <w:jc w:val="left"/>
      </w:pPr>
    </w:p>
    <w:p w14:paraId="4F4E144B" w14:textId="657778B9" w:rsidR="00CB6DC1" w:rsidRDefault="00047B2A" w:rsidP="00347790">
      <w:pPr>
        <w:pStyle w:val="ListParagraph"/>
        <w:ind w:left="1440"/>
        <w:jc w:val="left"/>
      </w:pPr>
      <w:r>
        <w:t xml:space="preserve">To set application </w:t>
      </w:r>
      <w:r w:rsidR="00FD6E55">
        <w:t>property</w:t>
      </w:r>
      <w:r w:rsidR="00CB6DC1">
        <w:t>, you would need to uncomment it and set a valid value to it. If a property is commented, it uses it</w:t>
      </w:r>
      <w:r w:rsidR="00F46641">
        <w:t>s</w:t>
      </w:r>
      <w:r w:rsidR="00CB6DC1">
        <w:t xml:space="preserve"> default value. </w:t>
      </w:r>
    </w:p>
    <w:p w14:paraId="016D516C" w14:textId="77777777" w:rsidR="007B7FC1" w:rsidRDefault="007B7FC1" w:rsidP="00347790">
      <w:pPr>
        <w:pStyle w:val="ListParagraph"/>
        <w:ind w:left="1440"/>
        <w:jc w:val="left"/>
      </w:pPr>
    </w:p>
    <w:p w14:paraId="59D95D59" w14:textId="36948547" w:rsidR="007B7FC1" w:rsidRDefault="00437910" w:rsidP="00347790">
      <w:pPr>
        <w:pStyle w:val="ListParagraph"/>
        <w:ind w:left="1440"/>
        <w:jc w:val="left"/>
      </w:pPr>
      <w:r>
        <w:t>The f</w:t>
      </w:r>
      <w:r w:rsidR="007B7FC1">
        <w:t xml:space="preserve">ollowing </w:t>
      </w:r>
      <w:r w:rsidR="00A80EA2">
        <w:t>table shows minimum set of properties you would need to change. For full list of properties, please see APPENDIX A</w:t>
      </w:r>
    </w:p>
    <w:tbl>
      <w:tblPr>
        <w:tblStyle w:val="TableGrid"/>
        <w:tblW w:w="0" w:type="auto"/>
        <w:tblInd w:w="805" w:type="dxa"/>
        <w:tblLayout w:type="fixed"/>
        <w:tblLook w:val="04A0" w:firstRow="1" w:lastRow="0" w:firstColumn="1" w:lastColumn="0" w:noHBand="0" w:noVBand="1"/>
      </w:tblPr>
      <w:tblGrid>
        <w:gridCol w:w="2340"/>
        <w:gridCol w:w="3870"/>
        <w:gridCol w:w="2335"/>
      </w:tblGrid>
      <w:tr w:rsidR="00A80EA2" w:rsidRPr="00D7533B" w14:paraId="3068B200" w14:textId="77777777" w:rsidTr="00A53195">
        <w:tc>
          <w:tcPr>
            <w:tcW w:w="2340" w:type="dxa"/>
          </w:tcPr>
          <w:p w14:paraId="220993F9" w14:textId="77777777" w:rsidR="00A80EA2" w:rsidRPr="00D7533B" w:rsidRDefault="00A80EA2" w:rsidP="00A53195">
            <w:pPr>
              <w:pStyle w:val="ListParagraph"/>
              <w:ind w:left="0"/>
              <w:jc w:val="left"/>
            </w:pPr>
            <w:r w:rsidRPr="00D7533B">
              <w:t>Property Name</w:t>
            </w:r>
          </w:p>
        </w:tc>
        <w:tc>
          <w:tcPr>
            <w:tcW w:w="3870" w:type="dxa"/>
          </w:tcPr>
          <w:p w14:paraId="647E7592" w14:textId="77777777" w:rsidR="00A80EA2" w:rsidRPr="00D7533B" w:rsidRDefault="00A80EA2" w:rsidP="00A53195">
            <w:pPr>
              <w:pStyle w:val="ListParagraph"/>
              <w:ind w:left="0"/>
              <w:jc w:val="left"/>
            </w:pPr>
            <w:r w:rsidRPr="00D7533B">
              <w:t>Description</w:t>
            </w:r>
          </w:p>
        </w:tc>
        <w:tc>
          <w:tcPr>
            <w:tcW w:w="2335" w:type="dxa"/>
          </w:tcPr>
          <w:p w14:paraId="62715221" w14:textId="77777777" w:rsidR="00A80EA2" w:rsidRPr="00D7533B" w:rsidRDefault="00A80EA2" w:rsidP="00A53195">
            <w:pPr>
              <w:pStyle w:val="ListParagraph"/>
              <w:ind w:left="0"/>
              <w:jc w:val="left"/>
            </w:pPr>
            <w:r w:rsidRPr="00D7533B">
              <w:t>Default Value</w:t>
            </w:r>
          </w:p>
        </w:tc>
      </w:tr>
      <w:tr w:rsidR="00A80EA2" w:rsidRPr="00D7533B" w14:paraId="6D64242C" w14:textId="77777777" w:rsidTr="00A53195">
        <w:trPr>
          <w:trHeight w:val="1052"/>
        </w:trPr>
        <w:tc>
          <w:tcPr>
            <w:tcW w:w="2340" w:type="dxa"/>
          </w:tcPr>
          <w:p w14:paraId="431794FB" w14:textId="77777777" w:rsidR="00A80EA2" w:rsidRPr="00D7533B" w:rsidRDefault="00A80EA2" w:rsidP="00A53195">
            <w:pPr>
              <w:pStyle w:val="ListParagraph"/>
              <w:ind w:left="0"/>
              <w:jc w:val="left"/>
            </w:pPr>
            <w:r w:rsidRPr="00D7533B">
              <w:t>hpc.ws.rs.host</w:t>
            </w:r>
          </w:p>
        </w:tc>
        <w:tc>
          <w:tcPr>
            <w:tcW w:w="3870" w:type="dxa"/>
          </w:tcPr>
          <w:p w14:paraId="7ABB3F84" w14:textId="77777777" w:rsidR="00A80EA2" w:rsidRPr="00D7533B" w:rsidRDefault="00A80EA2"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7C809F17" w14:textId="77777777" w:rsidR="00A80EA2" w:rsidRPr="00D7533B" w:rsidRDefault="00A80EA2" w:rsidP="00A53195">
            <w:pPr>
              <w:pStyle w:val="ListParagraph"/>
              <w:ind w:left="0"/>
              <w:jc w:val="left"/>
            </w:pPr>
            <w:r w:rsidRPr="00D7533B">
              <w:t>Localhost</w:t>
            </w:r>
          </w:p>
        </w:tc>
      </w:tr>
      <w:tr w:rsidR="00A80EA2" w:rsidRPr="00D7533B" w14:paraId="11E01DEF" w14:textId="77777777" w:rsidTr="00A53195">
        <w:tc>
          <w:tcPr>
            <w:tcW w:w="2340" w:type="dxa"/>
          </w:tcPr>
          <w:p w14:paraId="35CC9EB3" w14:textId="77777777" w:rsidR="00A80EA2" w:rsidRPr="00D7533B" w:rsidRDefault="00A80EA2" w:rsidP="00A53195">
            <w:pPr>
              <w:pStyle w:val="ListParagraph"/>
              <w:ind w:left="0"/>
              <w:jc w:val="left"/>
            </w:pPr>
            <w:r w:rsidRPr="00D7533B">
              <w:t>hpc.ws.rs.</w:t>
            </w:r>
            <w:r w:rsidRPr="00D7533B" w:rsidDel="004C662A">
              <w:t xml:space="preserve"> </w:t>
            </w:r>
            <w:r w:rsidRPr="00D7533B">
              <w:t>port</w:t>
            </w:r>
          </w:p>
        </w:tc>
        <w:tc>
          <w:tcPr>
            <w:tcW w:w="3870" w:type="dxa"/>
          </w:tcPr>
          <w:p w14:paraId="05F11677" w14:textId="3D0DB212" w:rsidR="00A80EA2" w:rsidRPr="00D7533B" w:rsidRDefault="00A80EA2" w:rsidP="00A53195">
            <w:pPr>
              <w:pStyle w:val="ListParagraph"/>
              <w:ind w:left="0"/>
              <w:jc w:val="left"/>
            </w:pPr>
            <w:r w:rsidRPr="00D7533B">
              <w:t xml:space="preserve">This is the secured port of the machine where </w:t>
            </w:r>
            <w:r>
              <w:t>HPC DME</w:t>
            </w:r>
            <w:r w:rsidRPr="00D7533B">
              <w:t xml:space="preserve"> Rest services will be running. </w:t>
            </w:r>
          </w:p>
        </w:tc>
        <w:tc>
          <w:tcPr>
            <w:tcW w:w="2335" w:type="dxa"/>
          </w:tcPr>
          <w:p w14:paraId="0CF79A1E" w14:textId="77777777" w:rsidR="00A80EA2" w:rsidRPr="00D7533B" w:rsidRDefault="00A80EA2" w:rsidP="00A53195">
            <w:pPr>
              <w:pStyle w:val="ListParagraph"/>
              <w:ind w:left="0"/>
              <w:jc w:val="left"/>
            </w:pPr>
            <w:r w:rsidRPr="00D7533B">
              <w:t>7738</w:t>
            </w:r>
          </w:p>
        </w:tc>
      </w:tr>
      <w:tr w:rsidR="00A80EA2" w:rsidRPr="00D7533B" w14:paraId="68EC4756" w14:textId="77777777" w:rsidTr="00A53195">
        <w:tc>
          <w:tcPr>
            <w:tcW w:w="2340" w:type="dxa"/>
          </w:tcPr>
          <w:p w14:paraId="5DE913AB" w14:textId="77777777" w:rsidR="00A80EA2" w:rsidRPr="00D7533B" w:rsidRDefault="00A80EA2" w:rsidP="00A53195">
            <w:pPr>
              <w:pStyle w:val="ListParagraph"/>
              <w:ind w:left="0"/>
              <w:jc w:val="left"/>
            </w:pPr>
            <w:r w:rsidRPr="00D7533B">
              <w:t>hpc.ws.rs.path</w:t>
            </w:r>
          </w:p>
        </w:tc>
        <w:tc>
          <w:tcPr>
            <w:tcW w:w="3870" w:type="dxa"/>
          </w:tcPr>
          <w:p w14:paraId="51A469A7" w14:textId="77777777" w:rsidR="00A80EA2" w:rsidRPr="00D7533B" w:rsidRDefault="00A80EA2" w:rsidP="00A53195">
            <w:pPr>
              <w:pStyle w:val="ListParagraph"/>
              <w:ind w:left="0"/>
              <w:jc w:val="left"/>
            </w:pPr>
            <w:r>
              <w:t>HPC DME</w:t>
            </w:r>
            <w:r w:rsidRPr="00D7533B">
              <w:t xml:space="preserve"> Server URL context name</w:t>
            </w:r>
          </w:p>
        </w:tc>
        <w:tc>
          <w:tcPr>
            <w:tcW w:w="2335" w:type="dxa"/>
          </w:tcPr>
          <w:p w14:paraId="2B76000A" w14:textId="366EEC29" w:rsidR="00A80EA2" w:rsidRPr="00D7533B" w:rsidRDefault="009A48FC" w:rsidP="00A53195">
            <w:pPr>
              <w:pStyle w:val="ListParagraph"/>
              <w:ind w:left="0"/>
              <w:jc w:val="left"/>
            </w:pPr>
            <w:r>
              <w:t xml:space="preserve">&lt;context name&gt;. </w:t>
            </w:r>
            <w:r w:rsidR="006F587B">
              <w:t xml:space="preserve"> This c</w:t>
            </w:r>
            <w:r>
              <w:t>an be left blank</w:t>
            </w:r>
          </w:p>
        </w:tc>
      </w:tr>
      <w:tr w:rsidR="00A80EA2" w:rsidRPr="00D7533B" w14:paraId="75C8A9C7" w14:textId="77777777" w:rsidTr="00A53195">
        <w:tc>
          <w:tcPr>
            <w:tcW w:w="2340" w:type="dxa"/>
          </w:tcPr>
          <w:p w14:paraId="52422D46" w14:textId="77777777" w:rsidR="00A80EA2" w:rsidRPr="00D7533B" w:rsidRDefault="00A80EA2" w:rsidP="00A53195">
            <w:pPr>
              <w:pStyle w:val="ListParagraph"/>
              <w:ind w:left="0"/>
              <w:jc w:val="left"/>
            </w:pPr>
            <w:r w:rsidRPr="00D7533B">
              <w:t>hpc.ws.rs.ldapAuthentication</w:t>
            </w:r>
          </w:p>
        </w:tc>
        <w:tc>
          <w:tcPr>
            <w:tcW w:w="3870" w:type="dxa"/>
          </w:tcPr>
          <w:p w14:paraId="4FCFCA7E" w14:textId="5AB24942" w:rsidR="00A80EA2" w:rsidRPr="00D7533B" w:rsidRDefault="00A80EA2" w:rsidP="00A53195">
            <w:pPr>
              <w:pStyle w:val="ListParagraph"/>
              <w:ind w:left="0"/>
              <w:jc w:val="left"/>
            </w:pPr>
            <w:r w:rsidRPr="00D7533B">
              <w:t xml:space="preserve">Enable </w:t>
            </w:r>
            <w:r w:rsidR="0025101A">
              <w:t>Active Directory/LDAP</w:t>
            </w:r>
            <w:r w:rsidRPr="00D7533B">
              <w:t xml:space="preserve"> Authentication. If LDAP authentication is set to false, </w:t>
            </w:r>
            <w:r>
              <w:t>HPC DME</w:t>
            </w:r>
            <w:r w:rsidRPr="00D7533B">
              <w:t xml:space="preserve"> uses authentication based on iRODS accounts</w:t>
            </w:r>
          </w:p>
        </w:tc>
        <w:tc>
          <w:tcPr>
            <w:tcW w:w="2335" w:type="dxa"/>
          </w:tcPr>
          <w:p w14:paraId="7C464A75" w14:textId="77777777" w:rsidR="00A80EA2" w:rsidRDefault="00C4668D" w:rsidP="00A53195">
            <w:pPr>
              <w:pStyle w:val="ListParagraph"/>
              <w:ind w:left="0"/>
              <w:jc w:val="left"/>
            </w:pPr>
            <w:r>
              <w:t>t</w:t>
            </w:r>
            <w:r w:rsidR="00A80EA2">
              <w:t>rue</w:t>
            </w:r>
            <w:r>
              <w:t xml:space="preserve"> | f</w:t>
            </w:r>
            <w:r w:rsidR="0025101A">
              <w:t>alse</w:t>
            </w:r>
          </w:p>
          <w:p w14:paraId="744422BA" w14:textId="77777777" w:rsidR="00C55D07" w:rsidRDefault="00C55D07" w:rsidP="00A53195">
            <w:pPr>
              <w:pStyle w:val="ListParagraph"/>
              <w:ind w:left="0"/>
              <w:jc w:val="left"/>
            </w:pPr>
          </w:p>
          <w:p w14:paraId="71982B79" w14:textId="48607E6C" w:rsidR="00C55D07" w:rsidRPr="00D7533B" w:rsidRDefault="00C55D07" w:rsidP="00A53195">
            <w:pPr>
              <w:pStyle w:val="ListParagraph"/>
              <w:ind w:left="0"/>
              <w:jc w:val="left"/>
            </w:pPr>
            <w:r>
              <w:t>If false, ignore LDAP settings below</w:t>
            </w:r>
          </w:p>
        </w:tc>
      </w:tr>
      <w:tr w:rsidR="00A80EA2" w:rsidRPr="00D7533B" w14:paraId="7E1DBF22" w14:textId="77777777" w:rsidTr="00A53195">
        <w:tc>
          <w:tcPr>
            <w:tcW w:w="2340" w:type="dxa"/>
          </w:tcPr>
          <w:p w14:paraId="2E263BFE" w14:textId="77777777" w:rsidR="00A80EA2" w:rsidRPr="00D7533B" w:rsidRDefault="00A80EA2" w:rsidP="00A53195">
            <w:pPr>
              <w:pStyle w:val="ListParagraph"/>
              <w:ind w:left="0"/>
              <w:jc w:val="left"/>
            </w:pPr>
            <w:r w:rsidRPr="00521FB5">
              <w:t>hpc.ws.rs.attachment-tmp-directory</w:t>
            </w:r>
          </w:p>
        </w:tc>
        <w:tc>
          <w:tcPr>
            <w:tcW w:w="3870" w:type="dxa"/>
          </w:tcPr>
          <w:p w14:paraId="0BD84D21" w14:textId="77777777" w:rsidR="00A80EA2" w:rsidRPr="00D7533B" w:rsidRDefault="00A80EA2" w:rsidP="00A53195">
            <w:pPr>
              <w:pStyle w:val="ListParagraph"/>
              <w:ind w:left="0"/>
              <w:jc w:val="left"/>
            </w:pPr>
            <w:r>
              <w:t>Temporary staging directory where servicemix writes files while receiving from a client request</w:t>
            </w:r>
          </w:p>
        </w:tc>
        <w:tc>
          <w:tcPr>
            <w:tcW w:w="2335" w:type="dxa"/>
          </w:tcPr>
          <w:p w14:paraId="041393E7" w14:textId="77777777" w:rsidR="00A80EA2" w:rsidRDefault="00A80EA2" w:rsidP="00A53195">
            <w:pPr>
              <w:pStyle w:val="ListParagraph"/>
              <w:ind w:left="0"/>
              <w:jc w:val="left"/>
            </w:pPr>
          </w:p>
        </w:tc>
      </w:tr>
      <w:tr w:rsidR="00A80EA2" w:rsidRPr="00D7533B" w14:paraId="3916BDC0" w14:textId="77777777" w:rsidTr="00A53195">
        <w:tc>
          <w:tcPr>
            <w:tcW w:w="2340" w:type="dxa"/>
          </w:tcPr>
          <w:p w14:paraId="5FE35C16" w14:textId="77777777" w:rsidR="00A80EA2" w:rsidRPr="00D7533B" w:rsidRDefault="00A80EA2" w:rsidP="00A53195">
            <w:pPr>
              <w:pStyle w:val="ListParagraph"/>
              <w:ind w:left="0"/>
              <w:jc w:val="left"/>
            </w:pPr>
            <w:r w:rsidRPr="00D7533B">
              <w:t>hpc.ws.rs.ssl.keystore.path</w:t>
            </w:r>
          </w:p>
        </w:tc>
        <w:tc>
          <w:tcPr>
            <w:tcW w:w="3870" w:type="dxa"/>
          </w:tcPr>
          <w:p w14:paraId="3050A803" w14:textId="77777777" w:rsidR="00A80EA2" w:rsidRPr="00D7533B" w:rsidRDefault="00A80EA2"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214A43C6" w14:textId="6FD80392" w:rsidR="00A80EA2" w:rsidRPr="00D7533B" w:rsidRDefault="00841EEF" w:rsidP="00A53195">
            <w:pPr>
              <w:pStyle w:val="ListParagraph"/>
              <w:ind w:left="0"/>
              <w:jc w:val="left"/>
            </w:pPr>
            <w:r>
              <w:t>Path of the certificate created in section 3.2.2</w:t>
            </w:r>
          </w:p>
        </w:tc>
      </w:tr>
      <w:tr w:rsidR="00A80EA2" w:rsidRPr="00D7533B" w14:paraId="29D583C4" w14:textId="77777777" w:rsidTr="00A53195">
        <w:tc>
          <w:tcPr>
            <w:tcW w:w="2340" w:type="dxa"/>
          </w:tcPr>
          <w:p w14:paraId="387A38C8" w14:textId="77777777" w:rsidR="00A80EA2" w:rsidRPr="00D7533B" w:rsidRDefault="00A80EA2" w:rsidP="00A53195">
            <w:pPr>
              <w:pStyle w:val="ListParagraph"/>
              <w:ind w:left="0"/>
              <w:jc w:val="left"/>
            </w:pPr>
            <w:r w:rsidRPr="00D7533B">
              <w:t>hpc.ws.rs.ssl.keystore.type</w:t>
            </w:r>
          </w:p>
        </w:tc>
        <w:tc>
          <w:tcPr>
            <w:tcW w:w="3870" w:type="dxa"/>
          </w:tcPr>
          <w:p w14:paraId="43E115D1" w14:textId="77777777" w:rsidR="00A80EA2" w:rsidRPr="00D7533B" w:rsidRDefault="00A80EA2"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2D0EBF81" w14:textId="77777777" w:rsidR="00A80EA2" w:rsidRPr="00D7533B" w:rsidRDefault="00A80EA2" w:rsidP="00A53195">
            <w:pPr>
              <w:pStyle w:val="ListParagraph"/>
              <w:ind w:left="0"/>
              <w:jc w:val="left"/>
            </w:pPr>
            <w:r w:rsidRPr="00D7533B">
              <w:t>JKS</w:t>
            </w:r>
          </w:p>
        </w:tc>
      </w:tr>
      <w:tr w:rsidR="00A80EA2" w:rsidRPr="00D7533B" w14:paraId="7F68B5CE" w14:textId="77777777" w:rsidTr="00A53195">
        <w:tc>
          <w:tcPr>
            <w:tcW w:w="2340" w:type="dxa"/>
          </w:tcPr>
          <w:p w14:paraId="7F2CD01D" w14:textId="77777777" w:rsidR="00A80EA2" w:rsidRPr="00D7533B" w:rsidRDefault="00A80EA2" w:rsidP="00A53195">
            <w:pPr>
              <w:pStyle w:val="ListParagraph"/>
              <w:ind w:left="0"/>
              <w:jc w:val="left"/>
            </w:pPr>
            <w:r w:rsidRPr="00D7533B">
              <w:t>hpc.ws.rs.ssl.keystore.password</w:t>
            </w:r>
          </w:p>
        </w:tc>
        <w:tc>
          <w:tcPr>
            <w:tcW w:w="3870" w:type="dxa"/>
          </w:tcPr>
          <w:p w14:paraId="7538E789" w14:textId="77777777" w:rsidR="00A80EA2" w:rsidRPr="00D7533B" w:rsidRDefault="00A80EA2" w:rsidP="00A53195">
            <w:pPr>
              <w:pStyle w:val="ListParagraph"/>
              <w:ind w:left="0"/>
              <w:jc w:val="left"/>
            </w:pPr>
            <w:r w:rsidRPr="00D7533B">
              <w:t xml:space="preserve">Password of the keystore where </w:t>
            </w:r>
            <w:r>
              <w:t>HPC DME</w:t>
            </w:r>
            <w:r w:rsidRPr="00D7533B">
              <w:t xml:space="preserve"> certificate is stored</w:t>
            </w:r>
          </w:p>
          <w:p w14:paraId="23176E7A" w14:textId="77777777" w:rsidR="00A80EA2" w:rsidRPr="00D7533B" w:rsidRDefault="00A80EA2" w:rsidP="00A53195">
            <w:pPr>
              <w:pStyle w:val="ListParagraph"/>
              <w:ind w:left="0"/>
              <w:jc w:val="left"/>
            </w:pPr>
          </w:p>
        </w:tc>
        <w:tc>
          <w:tcPr>
            <w:tcW w:w="2335" w:type="dxa"/>
          </w:tcPr>
          <w:p w14:paraId="54F613F6" w14:textId="59EC2209" w:rsidR="00A80EA2" w:rsidRPr="00D7533B" w:rsidRDefault="00841EEF" w:rsidP="00A53195">
            <w:pPr>
              <w:pStyle w:val="ListParagraph"/>
              <w:ind w:left="0"/>
              <w:jc w:val="left"/>
            </w:pPr>
            <w:r>
              <w:t>Key store password</w:t>
            </w:r>
          </w:p>
        </w:tc>
      </w:tr>
      <w:tr w:rsidR="00A80EA2" w:rsidRPr="00D7533B" w14:paraId="2BB715F7" w14:textId="77777777" w:rsidTr="00A53195">
        <w:tc>
          <w:tcPr>
            <w:tcW w:w="2340" w:type="dxa"/>
          </w:tcPr>
          <w:p w14:paraId="6F13A030" w14:textId="77777777" w:rsidR="00A80EA2" w:rsidRPr="00D7533B" w:rsidRDefault="00A80EA2" w:rsidP="00A53195">
            <w:pPr>
              <w:pStyle w:val="ListParagraph"/>
              <w:ind w:left="0"/>
              <w:jc w:val="left"/>
            </w:pPr>
            <w:r w:rsidRPr="00D7533B">
              <w:t>hpc.ws.rs.ssl.truststore.path</w:t>
            </w:r>
          </w:p>
        </w:tc>
        <w:tc>
          <w:tcPr>
            <w:tcW w:w="3870" w:type="dxa"/>
          </w:tcPr>
          <w:p w14:paraId="5EF5311F" w14:textId="77777777" w:rsidR="00A80EA2" w:rsidRPr="00D7533B" w:rsidRDefault="00A80EA2"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7F6A4A73" w14:textId="19A5F111" w:rsidR="00A80EA2" w:rsidRPr="00D7533B" w:rsidRDefault="00841EEF" w:rsidP="00A53195">
            <w:pPr>
              <w:pStyle w:val="ListParagraph"/>
              <w:ind w:left="0"/>
              <w:jc w:val="left"/>
            </w:pPr>
            <w:r>
              <w:t>Path of the certificate created in section 3.2.2</w:t>
            </w:r>
          </w:p>
        </w:tc>
      </w:tr>
      <w:tr w:rsidR="00A80EA2" w:rsidRPr="00D7533B" w14:paraId="7D89C121" w14:textId="77777777" w:rsidTr="00A53195">
        <w:tc>
          <w:tcPr>
            <w:tcW w:w="2340" w:type="dxa"/>
          </w:tcPr>
          <w:p w14:paraId="29D265B2" w14:textId="77777777" w:rsidR="00A80EA2" w:rsidRPr="00D7533B" w:rsidRDefault="00A80EA2" w:rsidP="00A53195">
            <w:pPr>
              <w:pStyle w:val="ListParagraph"/>
              <w:ind w:left="0"/>
              <w:jc w:val="left"/>
            </w:pPr>
            <w:r w:rsidRPr="00D7533B">
              <w:t>hpc.ws.rs.ssl.truststore.type</w:t>
            </w:r>
          </w:p>
        </w:tc>
        <w:tc>
          <w:tcPr>
            <w:tcW w:w="3870" w:type="dxa"/>
          </w:tcPr>
          <w:p w14:paraId="079423A7" w14:textId="77777777" w:rsidR="00A80EA2" w:rsidRPr="00D7533B" w:rsidRDefault="00A80EA2"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592863CE" w14:textId="77777777" w:rsidR="00A80EA2" w:rsidRPr="00D7533B" w:rsidRDefault="00A80EA2" w:rsidP="00A53195">
            <w:pPr>
              <w:pStyle w:val="ListParagraph"/>
              <w:ind w:left="0"/>
              <w:jc w:val="left"/>
            </w:pPr>
            <w:r w:rsidRPr="00D7533B">
              <w:t>JKS</w:t>
            </w:r>
          </w:p>
        </w:tc>
      </w:tr>
      <w:tr w:rsidR="00A80EA2" w:rsidRPr="00D7533B" w14:paraId="7E35C4CD" w14:textId="77777777" w:rsidTr="00A53195">
        <w:tc>
          <w:tcPr>
            <w:tcW w:w="2340" w:type="dxa"/>
          </w:tcPr>
          <w:p w14:paraId="28C31363" w14:textId="77777777" w:rsidR="00A80EA2" w:rsidRPr="00D7533B" w:rsidRDefault="00A80EA2" w:rsidP="00A53195">
            <w:pPr>
              <w:pStyle w:val="ListParagraph"/>
              <w:ind w:left="0"/>
              <w:jc w:val="left"/>
            </w:pPr>
            <w:r w:rsidRPr="00D7533B">
              <w:t>hpc.ws.rs.ssl.truststore.password</w:t>
            </w:r>
          </w:p>
        </w:tc>
        <w:tc>
          <w:tcPr>
            <w:tcW w:w="3870" w:type="dxa"/>
          </w:tcPr>
          <w:p w14:paraId="5ECB954E" w14:textId="77777777" w:rsidR="00A80EA2" w:rsidRPr="00D7533B" w:rsidRDefault="00A80EA2"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32BB118" w14:textId="7814C9D0" w:rsidR="00A80EA2" w:rsidRPr="00D7533B" w:rsidRDefault="00841EEF" w:rsidP="00A53195">
            <w:pPr>
              <w:pStyle w:val="ListParagraph"/>
              <w:ind w:left="0"/>
              <w:jc w:val="left"/>
            </w:pPr>
            <w:r>
              <w:t>Key store password</w:t>
            </w:r>
          </w:p>
        </w:tc>
      </w:tr>
      <w:tr w:rsidR="004422B7" w:rsidRPr="00D7533B" w14:paraId="58036E38" w14:textId="77777777" w:rsidTr="00A53195">
        <w:tc>
          <w:tcPr>
            <w:tcW w:w="8545" w:type="dxa"/>
            <w:gridSpan w:val="3"/>
          </w:tcPr>
          <w:p w14:paraId="626BAE1D" w14:textId="0129CB94" w:rsidR="004422B7" w:rsidRPr="004422B7" w:rsidRDefault="004422B7" w:rsidP="00D82BFA">
            <w:pPr>
              <w:pStyle w:val="ListParagraph"/>
              <w:ind w:left="0"/>
              <w:jc w:val="left"/>
              <w:rPr>
                <w:b/>
              </w:rPr>
            </w:pPr>
            <w:r w:rsidRPr="004422B7">
              <w:rPr>
                <w:b/>
              </w:rPr>
              <w:t>LDAP/AD settings</w:t>
            </w:r>
          </w:p>
        </w:tc>
      </w:tr>
      <w:tr w:rsidR="00DF10E7" w:rsidRPr="00D7533B" w14:paraId="2855F0A0" w14:textId="77777777" w:rsidTr="00A53195">
        <w:tc>
          <w:tcPr>
            <w:tcW w:w="2340" w:type="dxa"/>
          </w:tcPr>
          <w:p w14:paraId="0347E257" w14:textId="037DAC2F" w:rsidR="00DF10E7" w:rsidRPr="00FB71DB" w:rsidRDefault="00DF10E7" w:rsidP="00A53195">
            <w:pPr>
              <w:pStyle w:val="ListParagraph"/>
              <w:ind w:left="0"/>
              <w:jc w:val="left"/>
            </w:pPr>
            <w:r w:rsidRPr="00DF10E7">
              <w:lastRenderedPageBreak/>
              <w:t>hpc.integration.ldap.URL</w:t>
            </w:r>
          </w:p>
        </w:tc>
        <w:tc>
          <w:tcPr>
            <w:tcW w:w="3870" w:type="dxa"/>
          </w:tcPr>
          <w:p w14:paraId="77C2CA91" w14:textId="1938497C" w:rsidR="00DF10E7" w:rsidRDefault="00DF10E7" w:rsidP="00A53195">
            <w:pPr>
              <w:pStyle w:val="ListParagraph"/>
              <w:ind w:left="0"/>
              <w:jc w:val="left"/>
            </w:pPr>
            <w:r>
              <w:t>AD/LDAP Server URL</w:t>
            </w:r>
          </w:p>
        </w:tc>
        <w:tc>
          <w:tcPr>
            <w:tcW w:w="2335" w:type="dxa"/>
          </w:tcPr>
          <w:p w14:paraId="06E207E8" w14:textId="7E3E1510" w:rsidR="00DF10E7" w:rsidRPr="00FB71DB" w:rsidRDefault="00DF10E7" w:rsidP="00A53195">
            <w:pPr>
              <w:pStyle w:val="ListParagraph"/>
              <w:ind w:left="0"/>
              <w:jc w:val="left"/>
            </w:pPr>
            <w:r>
              <w:t xml:space="preserve">Ex: </w:t>
            </w:r>
            <w:r w:rsidRPr="00DF10E7">
              <w:t>ldaps://ldapad.nih.gov:636</w:t>
            </w:r>
          </w:p>
        </w:tc>
      </w:tr>
      <w:tr w:rsidR="00DF10E7" w:rsidRPr="00D7533B" w14:paraId="67B6F873" w14:textId="77777777" w:rsidTr="00A53195">
        <w:tc>
          <w:tcPr>
            <w:tcW w:w="2340" w:type="dxa"/>
          </w:tcPr>
          <w:p w14:paraId="4C8D473E" w14:textId="3F516951" w:rsidR="00DF10E7" w:rsidRPr="00FB71DB" w:rsidRDefault="007C2E52" w:rsidP="00A53195">
            <w:pPr>
              <w:pStyle w:val="ListParagraph"/>
              <w:ind w:left="0"/>
              <w:jc w:val="left"/>
            </w:pPr>
            <w:r w:rsidRPr="007C2E52">
              <w:t>hpc.integration.ldap.username</w:t>
            </w:r>
          </w:p>
        </w:tc>
        <w:tc>
          <w:tcPr>
            <w:tcW w:w="3870" w:type="dxa"/>
          </w:tcPr>
          <w:p w14:paraId="62F3022B" w14:textId="5C06903E" w:rsidR="00DF10E7" w:rsidRDefault="007C2E52" w:rsidP="00A53195">
            <w:pPr>
              <w:pStyle w:val="ListParagraph"/>
              <w:ind w:left="0"/>
              <w:jc w:val="left"/>
            </w:pPr>
            <w:r>
              <w:t>User name to connect to AD Server</w:t>
            </w:r>
          </w:p>
        </w:tc>
        <w:tc>
          <w:tcPr>
            <w:tcW w:w="2335" w:type="dxa"/>
          </w:tcPr>
          <w:p w14:paraId="1FA71400" w14:textId="77777777" w:rsidR="00DF10E7" w:rsidRPr="00FB71DB" w:rsidRDefault="00DF10E7" w:rsidP="00A53195">
            <w:pPr>
              <w:pStyle w:val="ListParagraph"/>
              <w:ind w:left="0"/>
              <w:jc w:val="left"/>
            </w:pPr>
          </w:p>
        </w:tc>
      </w:tr>
      <w:tr w:rsidR="00DF10E7" w:rsidRPr="00D7533B" w14:paraId="046AD29B" w14:textId="77777777" w:rsidTr="00A53195">
        <w:tc>
          <w:tcPr>
            <w:tcW w:w="2340" w:type="dxa"/>
          </w:tcPr>
          <w:p w14:paraId="1F861AD4" w14:textId="6A37DD26" w:rsidR="00DF10E7" w:rsidRPr="00FB71DB" w:rsidRDefault="007C2E52" w:rsidP="00A53195">
            <w:pPr>
              <w:pStyle w:val="ListParagraph"/>
              <w:ind w:left="0"/>
              <w:jc w:val="left"/>
            </w:pPr>
            <w:r w:rsidRPr="007C2E52">
              <w:t>hpc.integration.ldap.password</w:t>
            </w:r>
          </w:p>
        </w:tc>
        <w:tc>
          <w:tcPr>
            <w:tcW w:w="3870" w:type="dxa"/>
          </w:tcPr>
          <w:p w14:paraId="76C00C35" w14:textId="7FA959BE" w:rsidR="00DF10E7" w:rsidRDefault="007C2E52" w:rsidP="00A53195">
            <w:pPr>
              <w:pStyle w:val="ListParagraph"/>
              <w:ind w:left="0"/>
              <w:jc w:val="left"/>
            </w:pPr>
            <w:r>
              <w:t>User password to connect to AD server</w:t>
            </w:r>
          </w:p>
        </w:tc>
        <w:tc>
          <w:tcPr>
            <w:tcW w:w="2335" w:type="dxa"/>
          </w:tcPr>
          <w:p w14:paraId="40A13B40" w14:textId="77777777" w:rsidR="00DF10E7" w:rsidRPr="00FB71DB" w:rsidRDefault="00DF10E7" w:rsidP="00A53195">
            <w:pPr>
              <w:pStyle w:val="ListParagraph"/>
              <w:ind w:left="0"/>
              <w:jc w:val="left"/>
            </w:pPr>
          </w:p>
        </w:tc>
      </w:tr>
      <w:tr w:rsidR="00DF10E7" w:rsidRPr="00D7533B" w14:paraId="32BB42A2" w14:textId="77777777" w:rsidTr="00A53195">
        <w:tc>
          <w:tcPr>
            <w:tcW w:w="2340" w:type="dxa"/>
          </w:tcPr>
          <w:p w14:paraId="47964779" w14:textId="1316B70C" w:rsidR="00DF10E7" w:rsidRPr="00FB71DB" w:rsidRDefault="007C2E52" w:rsidP="00A53195">
            <w:pPr>
              <w:pStyle w:val="ListParagraph"/>
              <w:ind w:left="0"/>
              <w:jc w:val="left"/>
            </w:pPr>
            <w:r w:rsidRPr="007C2E52">
              <w:t>hpc.integration.ldap.base</w:t>
            </w:r>
          </w:p>
        </w:tc>
        <w:tc>
          <w:tcPr>
            <w:tcW w:w="3870" w:type="dxa"/>
          </w:tcPr>
          <w:p w14:paraId="6B40C046" w14:textId="3700832D" w:rsidR="00DF10E7" w:rsidRDefault="007C2E52" w:rsidP="00A53195">
            <w:pPr>
              <w:pStyle w:val="ListParagraph"/>
              <w:ind w:left="0"/>
              <w:jc w:val="left"/>
            </w:pPr>
            <w:r>
              <w:t>Base name</w:t>
            </w:r>
          </w:p>
        </w:tc>
        <w:tc>
          <w:tcPr>
            <w:tcW w:w="2335" w:type="dxa"/>
          </w:tcPr>
          <w:p w14:paraId="2E1D3D09" w14:textId="54AF8FA6" w:rsidR="00DF10E7" w:rsidRPr="00FB71DB" w:rsidRDefault="007C2E52" w:rsidP="00A53195">
            <w:pPr>
              <w:pStyle w:val="ListParagraph"/>
              <w:ind w:left="0"/>
              <w:jc w:val="left"/>
            </w:pPr>
            <w:r>
              <w:t xml:space="preserve">Ex: </w:t>
            </w:r>
            <w:r w:rsidRPr="007C2E52">
              <w:t>OU=NIH,OU=AD,DC=nih,DC=gov</w:t>
            </w:r>
          </w:p>
        </w:tc>
      </w:tr>
      <w:tr w:rsidR="00DF10E7" w:rsidRPr="00D7533B" w14:paraId="69A68CF8" w14:textId="77777777" w:rsidTr="00A53195">
        <w:tc>
          <w:tcPr>
            <w:tcW w:w="2340" w:type="dxa"/>
          </w:tcPr>
          <w:p w14:paraId="37AAFE7D" w14:textId="6F0BC3DE" w:rsidR="00DF10E7" w:rsidRPr="00FB71DB" w:rsidRDefault="007C2E52" w:rsidP="00D82BFA">
            <w:pPr>
              <w:pStyle w:val="ListParagraph"/>
              <w:ind w:left="0"/>
              <w:jc w:val="left"/>
            </w:pPr>
            <w:r w:rsidRPr="007C2E52">
              <w:t>hpc.integration.ldap.userIdFilter</w:t>
            </w:r>
          </w:p>
        </w:tc>
        <w:tc>
          <w:tcPr>
            <w:tcW w:w="3870" w:type="dxa"/>
          </w:tcPr>
          <w:p w14:paraId="35F1C200" w14:textId="04E21D56" w:rsidR="00DF10E7" w:rsidRDefault="007C2E52" w:rsidP="00D82BFA">
            <w:pPr>
              <w:pStyle w:val="ListParagraph"/>
              <w:ind w:left="0"/>
              <w:jc w:val="left"/>
            </w:pPr>
            <w:r>
              <w:t>UserId filter</w:t>
            </w:r>
          </w:p>
        </w:tc>
        <w:tc>
          <w:tcPr>
            <w:tcW w:w="2335" w:type="dxa"/>
          </w:tcPr>
          <w:p w14:paraId="16AC4382" w14:textId="011CAD7D" w:rsidR="00DF10E7" w:rsidRPr="00FB71DB" w:rsidRDefault="007C2E52" w:rsidP="00D82BFA">
            <w:pPr>
              <w:pStyle w:val="ListParagraph"/>
              <w:ind w:left="0"/>
              <w:jc w:val="left"/>
            </w:pPr>
            <w:r>
              <w:t>Ex: cn</w:t>
            </w:r>
          </w:p>
        </w:tc>
      </w:tr>
      <w:tr w:rsidR="007C2E52" w:rsidRPr="00D7533B" w14:paraId="303EA852" w14:textId="77777777" w:rsidTr="00A53195">
        <w:tc>
          <w:tcPr>
            <w:tcW w:w="2340" w:type="dxa"/>
          </w:tcPr>
          <w:p w14:paraId="78F0A39C" w14:textId="0558624D" w:rsidR="007C2E52" w:rsidRPr="007C2E52" w:rsidRDefault="007C2E52" w:rsidP="00D82BFA">
            <w:pPr>
              <w:pStyle w:val="ListParagraph"/>
              <w:ind w:left="0"/>
              <w:jc w:val="left"/>
            </w:pPr>
            <w:r w:rsidRPr="007C2E52">
              <w:t>hpc.integration.ldap.userIdDomainName</w:t>
            </w:r>
          </w:p>
        </w:tc>
        <w:tc>
          <w:tcPr>
            <w:tcW w:w="3870" w:type="dxa"/>
          </w:tcPr>
          <w:p w14:paraId="42C185AB" w14:textId="075EDEFE" w:rsidR="007C2E52" w:rsidRDefault="007C2E52" w:rsidP="00D82BFA">
            <w:pPr>
              <w:pStyle w:val="ListParagraph"/>
              <w:ind w:left="0"/>
              <w:jc w:val="left"/>
            </w:pPr>
            <w:r>
              <w:t>Email address domain name</w:t>
            </w:r>
          </w:p>
        </w:tc>
        <w:tc>
          <w:tcPr>
            <w:tcW w:w="2335" w:type="dxa"/>
          </w:tcPr>
          <w:p w14:paraId="1531BD7A" w14:textId="5C5537F6" w:rsidR="007C2E52" w:rsidRDefault="007C2E52" w:rsidP="00D82BFA">
            <w:pPr>
              <w:pStyle w:val="ListParagraph"/>
              <w:ind w:left="0"/>
              <w:jc w:val="left"/>
            </w:pPr>
            <w:r>
              <w:t xml:space="preserve">Ex: </w:t>
            </w:r>
            <w:r w:rsidRPr="007C2E52">
              <w:t>nih.gov</w:t>
            </w:r>
          </w:p>
        </w:tc>
      </w:tr>
      <w:tr w:rsidR="00D82BFA" w:rsidRPr="00D7533B" w14:paraId="57710A9D" w14:textId="77777777" w:rsidTr="00A53195">
        <w:tc>
          <w:tcPr>
            <w:tcW w:w="2340" w:type="dxa"/>
          </w:tcPr>
          <w:p w14:paraId="19EF35F8" w14:textId="54D1B241" w:rsidR="00D82BFA" w:rsidRPr="00D7533B" w:rsidRDefault="00D82BFA" w:rsidP="00D82BFA">
            <w:pPr>
              <w:pStyle w:val="ListParagraph"/>
              <w:ind w:left="0"/>
              <w:jc w:val="left"/>
            </w:pPr>
            <w:r w:rsidRPr="00FB71DB">
              <w:t>hpc.service.notification.mail.host</w:t>
            </w:r>
          </w:p>
        </w:tc>
        <w:tc>
          <w:tcPr>
            <w:tcW w:w="3870" w:type="dxa"/>
          </w:tcPr>
          <w:p w14:paraId="08F63A99" w14:textId="0BB051F1" w:rsidR="00D82BFA" w:rsidRPr="00D7533B" w:rsidRDefault="00D82BFA" w:rsidP="00D82BFA">
            <w:pPr>
              <w:pStyle w:val="ListParagraph"/>
              <w:ind w:left="0"/>
              <w:jc w:val="left"/>
            </w:pPr>
            <w:r>
              <w:t>Email host name to send out email notifications</w:t>
            </w:r>
          </w:p>
        </w:tc>
        <w:tc>
          <w:tcPr>
            <w:tcW w:w="2335" w:type="dxa"/>
          </w:tcPr>
          <w:p w14:paraId="7A0507EA" w14:textId="77777777" w:rsidR="00D82BFA" w:rsidRDefault="00D82BFA" w:rsidP="00D82BFA">
            <w:pPr>
              <w:pStyle w:val="ListParagraph"/>
              <w:ind w:left="0"/>
              <w:jc w:val="left"/>
            </w:pPr>
            <w:r w:rsidRPr="00FB71DB">
              <w:t>mailfwd.nih.gov</w:t>
            </w:r>
            <w:r w:rsidR="004422B7">
              <w:t>. HPC DME application sends email notifications to &lt;userId&gt;@&lt;</w:t>
            </w:r>
            <w:r w:rsidR="007C2E52" w:rsidRPr="007C2E52">
              <w:t xml:space="preserve"> hpc.integration.ldap.userIdDomainName</w:t>
            </w:r>
            <w:r w:rsidR="004422B7">
              <w:t>&gt;</w:t>
            </w:r>
          </w:p>
          <w:p w14:paraId="6932A857" w14:textId="0D9B6E90" w:rsidR="007C2E52" w:rsidRDefault="007C2E52" w:rsidP="00D82BFA">
            <w:pPr>
              <w:pStyle w:val="ListParagraph"/>
              <w:ind w:left="0"/>
              <w:jc w:val="left"/>
            </w:pPr>
            <w:r>
              <w:t>Ex: jdoe@nih.gov</w:t>
            </w:r>
          </w:p>
        </w:tc>
      </w:tr>
      <w:tr w:rsidR="00A40E19" w:rsidRPr="00D7533B" w14:paraId="0C832DA5" w14:textId="77777777" w:rsidTr="00A53195">
        <w:tc>
          <w:tcPr>
            <w:tcW w:w="2340" w:type="dxa"/>
          </w:tcPr>
          <w:p w14:paraId="30FACB84" w14:textId="122CA43B" w:rsidR="00A40E19" w:rsidRPr="00FB71DB" w:rsidRDefault="00A40E19" w:rsidP="00D82BFA">
            <w:pPr>
              <w:pStyle w:val="ListParagraph"/>
              <w:ind w:left="0"/>
              <w:jc w:val="left"/>
            </w:pPr>
            <w:r w:rsidRPr="00A40E19">
              <w:t>hpc.bus.aspect.systemAdministratorUserId</w:t>
            </w:r>
          </w:p>
        </w:tc>
        <w:tc>
          <w:tcPr>
            <w:tcW w:w="3870" w:type="dxa"/>
          </w:tcPr>
          <w:p w14:paraId="205E5016" w14:textId="39790230" w:rsidR="00A40E19" w:rsidRDefault="00A40E19" w:rsidP="00D82BFA">
            <w:pPr>
              <w:pStyle w:val="ListParagraph"/>
              <w:ind w:left="0"/>
              <w:jc w:val="left"/>
            </w:pPr>
            <w:r>
              <w:t>System error notifications are se</w:t>
            </w:r>
            <w:r w:rsidR="000E1AD9">
              <w:t>n</w:t>
            </w:r>
            <w:r>
              <w:t xml:space="preserve">t to the email given here. Please mention </w:t>
            </w:r>
            <w:r w:rsidR="00134791">
              <w:t>email name without domain name</w:t>
            </w:r>
          </w:p>
        </w:tc>
        <w:tc>
          <w:tcPr>
            <w:tcW w:w="2335" w:type="dxa"/>
          </w:tcPr>
          <w:p w14:paraId="4907FDAF" w14:textId="77777777" w:rsidR="00A40E19" w:rsidRDefault="00134791" w:rsidP="00D82BFA">
            <w:pPr>
              <w:pStyle w:val="ListParagraph"/>
              <w:ind w:left="0"/>
              <w:jc w:val="left"/>
            </w:pPr>
            <w:r>
              <w:t>Ex:</w:t>
            </w:r>
            <w:r w:rsidR="00A40E19" w:rsidRPr="00A40E19">
              <w:t>HPC_DME_Admin</w:t>
            </w:r>
          </w:p>
          <w:p w14:paraId="14936848" w14:textId="77777777" w:rsidR="00134791" w:rsidRDefault="00134791" w:rsidP="00D82BFA">
            <w:pPr>
              <w:pStyle w:val="ListParagraph"/>
              <w:ind w:left="0"/>
              <w:jc w:val="left"/>
            </w:pPr>
            <w:r>
              <w:t xml:space="preserve">Email will be sent to </w:t>
            </w:r>
          </w:p>
          <w:p w14:paraId="5D331A42" w14:textId="36F24B04" w:rsidR="00134791" w:rsidRPr="00FB71DB" w:rsidRDefault="00134791" w:rsidP="00D82BFA">
            <w:pPr>
              <w:pStyle w:val="ListParagraph"/>
              <w:ind w:left="0"/>
              <w:jc w:val="left"/>
            </w:pPr>
            <w:r w:rsidRPr="00A40E19">
              <w:t>HPC_DME_Admin</w:t>
            </w:r>
            <w:r>
              <w:t>@nih.gov</w:t>
            </w:r>
          </w:p>
        </w:tc>
      </w:tr>
      <w:tr w:rsidR="005E3DC0" w:rsidRPr="00D7533B" w14:paraId="3A4682A6" w14:textId="77777777" w:rsidTr="00A53195">
        <w:tc>
          <w:tcPr>
            <w:tcW w:w="8545" w:type="dxa"/>
            <w:gridSpan w:val="3"/>
          </w:tcPr>
          <w:p w14:paraId="7D9AE4C0" w14:textId="133562F6" w:rsidR="005E3DC0" w:rsidRPr="005E3DC0" w:rsidRDefault="005E3DC0" w:rsidP="00A53195">
            <w:pPr>
              <w:pStyle w:val="ListParagraph"/>
              <w:ind w:left="0"/>
              <w:jc w:val="left"/>
              <w:rPr>
                <w:b/>
              </w:rPr>
            </w:pPr>
            <w:r w:rsidRPr="005E3DC0">
              <w:rPr>
                <w:b/>
              </w:rPr>
              <w:t>iRODS Settings</w:t>
            </w:r>
          </w:p>
        </w:tc>
      </w:tr>
      <w:tr w:rsidR="005E3DC0" w:rsidRPr="00D7533B" w14:paraId="21E6700C" w14:textId="77777777" w:rsidTr="00A53195">
        <w:tc>
          <w:tcPr>
            <w:tcW w:w="2340" w:type="dxa"/>
          </w:tcPr>
          <w:p w14:paraId="06A1B46A" w14:textId="70804A96" w:rsidR="005E3DC0" w:rsidRPr="00FB71DB" w:rsidRDefault="005E3DC0" w:rsidP="005E3DC0">
            <w:pPr>
              <w:pStyle w:val="ListParagraph"/>
              <w:ind w:left="0"/>
              <w:jc w:val="left"/>
            </w:pPr>
            <w:r w:rsidRPr="00A24038">
              <w:t>hpc.integration.irods.host</w:t>
            </w:r>
          </w:p>
        </w:tc>
        <w:tc>
          <w:tcPr>
            <w:tcW w:w="3870" w:type="dxa"/>
          </w:tcPr>
          <w:p w14:paraId="0492F44B" w14:textId="04BA62D8" w:rsidR="005E3DC0" w:rsidRDefault="005E3DC0" w:rsidP="005E3DC0">
            <w:pPr>
              <w:pStyle w:val="ListParagraph"/>
              <w:ind w:left="0"/>
              <w:jc w:val="left"/>
            </w:pPr>
            <w:r w:rsidRPr="00A24038">
              <w:t>iRODS host name</w:t>
            </w:r>
          </w:p>
        </w:tc>
        <w:tc>
          <w:tcPr>
            <w:tcW w:w="2335" w:type="dxa"/>
          </w:tcPr>
          <w:p w14:paraId="7D6E9FCD" w14:textId="77777777" w:rsidR="005E3DC0" w:rsidRDefault="005E3DC0" w:rsidP="005E3DC0">
            <w:pPr>
              <w:ind w:left="0"/>
            </w:pPr>
            <w:r>
              <w:t xml:space="preserve">DEV - </w:t>
            </w:r>
            <w:r w:rsidRPr="00A24038">
              <w:t>fr-s-hpcdm-gp-d.ncifcrf.gov</w:t>
            </w:r>
          </w:p>
          <w:p w14:paraId="17F5898A" w14:textId="77777777" w:rsidR="005E3DC0" w:rsidRDefault="005E3DC0" w:rsidP="005E3DC0">
            <w:pPr>
              <w:ind w:left="0"/>
            </w:pPr>
            <w:r>
              <w:t xml:space="preserve">UAT - </w:t>
            </w:r>
            <w:r w:rsidRPr="006D2043">
              <w:t>fr-s-hpcdm-uat-p.ncifcrf.gov</w:t>
            </w:r>
          </w:p>
          <w:p w14:paraId="41AA3598" w14:textId="77777777" w:rsidR="005E3DC0" w:rsidRPr="00A24038" w:rsidRDefault="005E3DC0" w:rsidP="005E3DC0">
            <w:pPr>
              <w:ind w:left="0"/>
            </w:pPr>
            <w:r>
              <w:t xml:space="preserve">Production - </w:t>
            </w:r>
            <w:r w:rsidRPr="006D2043">
              <w:t>fr-s-hpcdm-irods-p.ncifcrf.gov</w:t>
            </w:r>
          </w:p>
          <w:p w14:paraId="14B2940D" w14:textId="77777777" w:rsidR="005E3DC0" w:rsidRPr="00FB71DB" w:rsidRDefault="005E3DC0" w:rsidP="005E3DC0">
            <w:pPr>
              <w:pStyle w:val="ListParagraph"/>
              <w:ind w:left="0"/>
              <w:jc w:val="left"/>
            </w:pPr>
          </w:p>
        </w:tc>
      </w:tr>
      <w:tr w:rsidR="005E3DC0" w:rsidRPr="00D7533B" w14:paraId="4EAC08D0" w14:textId="77777777" w:rsidTr="00A53195">
        <w:tc>
          <w:tcPr>
            <w:tcW w:w="2340" w:type="dxa"/>
          </w:tcPr>
          <w:p w14:paraId="27AA7B1D" w14:textId="39D6E67B" w:rsidR="005E3DC0" w:rsidRPr="00FB71DB" w:rsidRDefault="005E3DC0" w:rsidP="005E3DC0">
            <w:pPr>
              <w:pStyle w:val="ListParagraph"/>
              <w:ind w:left="0"/>
              <w:jc w:val="left"/>
            </w:pPr>
            <w:r w:rsidRPr="00A24038">
              <w:t>hpc.integration.irods.port</w:t>
            </w:r>
          </w:p>
        </w:tc>
        <w:tc>
          <w:tcPr>
            <w:tcW w:w="3870" w:type="dxa"/>
          </w:tcPr>
          <w:p w14:paraId="5241E1AC" w14:textId="0454C37F" w:rsidR="005E3DC0" w:rsidRDefault="005E3DC0" w:rsidP="005E3DC0">
            <w:pPr>
              <w:pStyle w:val="ListParagraph"/>
              <w:ind w:left="0"/>
              <w:jc w:val="left"/>
            </w:pPr>
            <w:r>
              <w:t>iRODS host port number</w:t>
            </w:r>
          </w:p>
        </w:tc>
        <w:tc>
          <w:tcPr>
            <w:tcW w:w="2335" w:type="dxa"/>
          </w:tcPr>
          <w:p w14:paraId="447B7108" w14:textId="42DC8533" w:rsidR="005E3DC0" w:rsidRPr="00FB71DB" w:rsidRDefault="005E3DC0" w:rsidP="005E3DC0">
            <w:pPr>
              <w:pStyle w:val="ListParagraph"/>
              <w:ind w:left="0"/>
              <w:jc w:val="left"/>
            </w:pPr>
            <w:r w:rsidRPr="00A24038">
              <w:t>1247</w:t>
            </w:r>
          </w:p>
        </w:tc>
      </w:tr>
      <w:tr w:rsidR="005E3DC0" w:rsidRPr="00D7533B" w14:paraId="58610400" w14:textId="77777777" w:rsidTr="00A53195">
        <w:tc>
          <w:tcPr>
            <w:tcW w:w="2340" w:type="dxa"/>
          </w:tcPr>
          <w:p w14:paraId="201A5D29" w14:textId="20EED9DC" w:rsidR="005E3DC0" w:rsidRPr="00FB71DB" w:rsidRDefault="005E3DC0" w:rsidP="005E3DC0">
            <w:pPr>
              <w:pStyle w:val="ListParagraph"/>
              <w:ind w:left="0"/>
              <w:jc w:val="left"/>
            </w:pPr>
            <w:r>
              <w:t>hpc.integration.irods.zone</w:t>
            </w:r>
          </w:p>
        </w:tc>
        <w:tc>
          <w:tcPr>
            <w:tcW w:w="3870" w:type="dxa"/>
          </w:tcPr>
          <w:p w14:paraId="2E74AEB5" w14:textId="062888B8" w:rsidR="005E3DC0" w:rsidRDefault="005E3DC0" w:rsidP="005E3DC0">
            <w:pPr>
              <w:pStyle w:val="ListParagraph"/>
              <w:ind w:left="0"/>
              <w:jc w:val="left"/>
            </w:pPr>
            <w:r>
              <w:t>iRODS zone name</w:t>
            </w:r>
          </w:p>
        </w:tc>
        <w:tc>
          <w:tcPr>
            <w:tcW w:w="2335" w:type="dxa"/>
          </w:tcPr>
          <w:p w14:paraId="4D5F342A" w14:textId="5C11AC5F" w:rsidR="005E3DC0" w:rsidRPr="00FB71DB" w:rsidRDefault="005E3DC0" w:rsidP="005E3DC0">
            <w:pPr>
              <w:pStyle w:val="ListParagraph"/>
              <w:ind w:left="0"/>
              <w:jc w:val="left"/>
            </w:pPr>
            <w:r>
              <w:t>tempZone</w:t>
            </w:r>
          </w:p>
        </w:tc>
      </w:tr>
      <w:tr w:rsidR="005E3DC0" w:rsidRPr="00D7533B" w14:paraId="451364FF" w14:textId="77777777" w:rsidTr="00A53195">
        <w:tc>
          <w:tcPr>
            <w:tcW w:w="2340" w:type="dxa"/>
          </w:tcPr>
          <w:p w14:paraId="3025843D" w14:textId="2D0E94D3" w:rsidR="005E3DC0" w:rsidRPr="00FB71DB" w:rsidRDefault="005E3DC0" w:rsidP="005E3DC0">
            <w:pPr>
              <w:pStyle w:val="ListParagraph"/>
              <w:ind w:left="0"/>
              <w:jc w:val="left"/>
            </w:pPr>
            <w:r>
              <w:t>hpc.integration.irods.resource</w:t>
            </w:r>
          </w:p>
        </w:tc>
        <w:tc>
          <w:tcPr>
            <w:tcW w:w="3870" w:type="dxa"/>
          </w:tcPr>
          <w:p w14:paraId="2A4EEDCE" w14:textId="2370341A" w:rsidR="005E3DC0" w:rsidRDefault="005E3DC0" w:rsidP="005E3DC0">
            <w:pPr>
              <w:pStyle w:val="ListParagraph"/>
              <w:ind w:left="0"/>
              <w:jc w:val="left"/>
            </w:pPr>
            <w:r>
              <w:t>iRODS resource name</w:t>
            </w:r>
          </w:p>
        </w:tc>
        <w:tc>
          <w:tcPr>
            <w:tcW w:w="2335" w:type="dxa"/>
          </w:tcPr>
          <w:p w14:paraId="3105C2EA" w14:textId="228B8DEF" w:rsidR="005E3DC0" w:rsidRPr="00FB71DB" w:rsidRDefault="005E3DC0" w:rsidP="005E3DC0">
            <w:pPr>
              <w:pStyle w:val="ListParagraph"/>
              <w:ind w:left="0"/>
              <w:jc w:val="left"/>
            </w:pPr>
            <w:r>
              <w:t>demoResc</w:t>
            </w:r>
          </w:p>
        </w:tc>
      </w:tr>
      <w:tr w:rsidR="005E3DC0" w:rsidRPr="00D7533B" w14:paraId="762FE79C" w14:textId="77777777" w:rsidTr="00A53195">
        <w:tc>
          <w:tcPr>
            <w:tcW w:w="2340" w:type="dxa"/>
          </w:tcPr>
          <w:p w14:paraId="63979C7C" w14:textId="5ED0BE0C" w:rsidR="005E3DC0" w:rsidRPr="00FB71DB" w:rsidRDefault="005E3DC0" w:rsidP="005E3DC0">
            <w:pPr>
              <w:pStyle w:val="ListParagraph"/>
              <w:ind w:left="0"/>
              <w:jc w:val="left"/>
            </w:pPr>
            <w:r>
              <w:t>hpc.integration.irods.basePath</w:t>
            </w:r>
          </w:p>
        </w:tc>
        <w:tc>
          <w:tcPr>
            <w:tcW w:w="3870" w:type="dxa"/>
          </w:tcPr>
          <w:p w14:paraId="4A5B2BAB" w14:textId="0917C35B" w:rsidR="005E3DC0" w:rsidRDefault="005E3DC0" w:rsidP="005E3DC0">
            <w:pPr>
              <w:pStyle w:val="ListParagraph"/>
              <w:ind w:left="0"/>
              <w:jc w:val="left"/>
            </w:pPr>
            <w:r>
              <w:t>iRODS zone base path</w:t>
            </w:r>
          </w:p>
        </w:tc>
        <w:tc>
          <w:tcPr>
            <w:tcW w:w="2335" w:type="dxa"/>
          </w:tcPr>
          <w:p w14:paraId="26A72B2B" w14:textId="6FAE2A3C" w:rsidR="005E3DC0" w:rsidRPr="00FB71DB" w:rsidRDefault="005E3DC0" w:rsidP="005E3DC0">
            <w:pPr>
              <w:pStyle w:val="ListParagraph"/>
              <w:ind w:left="0"/>
              <w:jc w:val="left"/>
            </w:pPr>
            <w:r>
              <w:t>/ tempZone/home</w:t>
            </w:r>
          </w:p>
        </w:tc>
      </w:tr>
      <w:tr w:rsidR="005E3DC0" w:rsidRPr="00D7533B" w14:paraId="404FEE51" w14:textId="77777777" w:rsidTr="00A53195">
        <w:tc>
          <w:tcPr>
            <w:tcW w:w="8545" w:type="dxa"/>
            <w:gridSpan w:val="3"/>
          </w:tcPr>
          <w:p w14:paraId="63FB71F7" w14:textId="56F4E81A" w:rsidR="005E3DC0" w:rsidRPr="005E3DC0" w:rsidRDefault="005E3DC0" w:rsidP="005E3DC0">
            <w:pPr>
              <w:pStyle w:val="ListParagraph"/>
              <w:ind w:left="0"/>
              <w:jc w:val="left"/>
              <w:rPr>
                <w:b/>
              </w:rPr>
            </w:pPr>
            <w:r w:rsidRPr="005E3DC0">
              <w:rPr>
                <w:b/>
              </w:rPr>
              <w:lastRenderedPageBreak/>
              <w:t>Database Settings</w:t>
            </w:r>
          </w:p>
        </w:tc>
      </w:tr>
      <w:tr w:rsidR="005E3DC0" w:rsidRPr="00D7533B" w14:paraId="112867BC" w14:textId="77777777" w:rsidTr="00A53195">
        <w:tc>
          <w:tcPr>
            <w:tcW w:w="2340" w:type="dxa"/>
          </w:tcPr>
          <w:p w14:paraId="68616A17" w14:textId="562050FE" w:rsidR="005E3DC0" w:rsidRDefault="005E3DC0" w:rsidP="005E3DC0">
            <w:pPr>
              <w:pStyle w:val="ListParagraph"/>
              <w:ind w:left="0"/>
              <w:jc w:val="left"/>
            </w:pPr>
            <w:r>
              <w:t>hpc.dao.postgresql.dbName</w:t>
            </w:r>
          </w:p>
        </w:tc>
        <w:tc>
          <w:tcPr>
            <w:tcW w:w="3870" w:type="dxa"/>
          </w:tcPr>
          <w:p w14:paraId="7C2FD96E" w14:textId="30CFF4DE" w:rsidR="005E3DC0" w:rsidRDefault="005E3DC0" w:rsidP="005E3DC0">
            <w:pPr>
              <w:pStyle w:val="ListParagraph"/>
              <w:ind w:left="0"/>
              <w:jc w:val="left"/>
            </w:pPr>
            <w:r>
              <w:t>iRODS iCAT database name</w:t>
            </w:r>
          </w:p>
        </w:tc>
        <w:tc>
          <w:tcPr>
            <w:tcW w:w="2335" w:type="dxa"/>
          </w:tcPr>
          <w:p w14:paraId="52B55270" w14:textId="3F7B1B4B" w:rsidR="005E3DC0" w:rsidRDefault="005E3DC0" w:rsidP="005E3DC0">
            <w:pPr>
              <w:pStyle w:val="ListParagraph"/>
              <w:ind w:left="0"/>
              <w:jc w:val="left"/>
            </w:pPr>
          </w:p>
        </w:tc>
      </w:tr>
      <w:tr w:rsidR="005E3DC0" w:rsidRPr="00D7533B" w14:paraId="698DB2D0" w14:textId="77777777" w:rsidTr="00A53195">
        <w:tc>
          <w:tcPr>
            <w:tcW w:w="2340" w:type="dxa"/>
          </w:tcPr>
          <w:p w14:paraId="5A538266" w14:textId="7C11C38E" w:rsidR="005E3DC0" w:rsidRDefault="005E3DC0" w:rsidP="005E3DC0">
            <w:pPr>
              <w:pStyle w:val="ListParagraph"/>
              <w:ind w:left="0"/>
              <w:jc w:val="left"/>
            </w:pPr>
            <w:r>
              <w:t>hpc.dao.postgresql.host</w:t>
            </w:r>
          </w:p>
        </w:tc>
        <w:tc>
          <w:tcPr>
            <w:tcW w:w="3870" w:type="dxa"/>
          </w:tcPr>
          <w:p w14:paraId="50BE7A44" w14:textId="5088114D" w:rsidR="005E3DC0" w:rsidRDefault="005E3DC0" w:rsidP="005E3DC0">
            <w:pPr>
              <w:pStyle w:val="ListParagraph"/>
              <w:ind w:left="0"/>
              <w:jc w:val="left"/>
            </w:pPr>
            <w:r>
              <w:t>iRODS iCAT database host name</w:t>
            </w:r>
          </w:p>
        </w:tc>
        <w:tc>
          <w:tcPr>
            <w:tcW w:w="2335" w:type="dxa"/>
          </w:tcPr>
          <w:p w14:paraId="36655C2B" w14:textId="53C42F71" w:rsidR="005E3DC0" w:rsidRPr="00704431" w:rsidRDefault="005E3DC0" w:rsidP="005E3DC0">
            <w:pPr>
              <w:pStyle w:val="ListParagraph"/>
              <w:ind w:left="0"/>
              <w:jc w:val="left"/>
            </w:pPr>
          </w:p>
        </w:tc>
      </w:tr>
      <w:tr w:rsidR="005E3DC0" w:rsidRPr="00D7533B" w14:paraId="48398225" w14:textId="77777777" w:rsidTr="00A53195">
        <w:tc>
          <w:tcPr>
            <w:tcW w:w="2340" w:type="dxa"/>
          </w:tcPr>
          <w:p w14:paraId="38057A18" w14:textId="6142B083" w:rsidR="005E3DC0" w:rsidRDefault="005E3DC0" w:rsidP="005E3DC0">
            <w:pPr>
              <w:pStyle w:val="ListParagraph"/>
              <w:ind w:left="0"/>
              <w:jc w:val="left"/>
            </w:pPr>
            <w:r>
              <w:t>hpc.dao.postgresql.port</w:t>
            </w:r>
          </w:p>
        </w:tc>
        <w:tc>
          <w:tcPr>
            <w:tcW w:w="3870" w:type="dxa"/>
          </w:tcPr>
          <w:p w14:paraId="4529BAF8" w14:textId="567A8115" w:rsidR="005E3DC0" w:rsidRDefault="005E3DC0" w:rsidP="005E3DC0">
            <w:pPr>
              <w:pStyle w:val="ListParagraph"/>
              <w:ind w:left="0"/>
              <w:jc w:val="left"/>
            </w:pPr>
            <w:r>
              <w:t>iRODS iCAT database port number</w:t>
            </w:r>
          </w:p>
        </w:tc>
        <w:tc>
          <w:tcPr>
            <w:tcW w:w="2335" w:type="dxa"/>
          </w:tcPr>
          <w:p w14:paraId="6CF6842C" w14:textId="77CA7561" w:rsidR="005E3DC0" w:rsidRPr="00704431" w:rsidRDefault="005E3DC0" w:rsidP="005E3DC0">
            <w:pPr>
              <w:pStyle w:val="ListParagraph"/>
              <w:ind w:left="0"/>
              <w:jc w:val="left"/>
            </w:pPr>
          </w:p>
        </w:tc>
      </w:tr>
      <w:tr w:rsidR="005E3DC0" w:rsidRPr="00D7533B" w14:paraId="36111125" w14:textId="77777777" w:rsidTr="00A53195">
        <w:tc>
          <w:tcPr>
            <w:tcW w:w="2340" w:type="dxa"/>
          </w:tcPr>
          <w:p w14:paraId="01CBB9CE" w14:textId="47CB9727" w:rsidR="005E3DC0" w:rsidRDefault="005E3DC0" w:rsidP="005E3DC0">
            <w:pPr>
              <w:pStyle w:val="ListParagraph"/>
              <w:ind w:left="0"/>
              <w:jc w:val="left"/>
            </w:pPr>
            <w:r>
              <w:t>hpc.dao.postgresql.username</w:t>
            </w:r>
          </w:p>
        </w:tc>
        <w:tc>
          <w:tcPr>
            <w:tcW w:w="3870" w:type="dxa"/>
          </w:tcPr>
          <w:p w14:paraId="7FA3D2B2" w14:textId="68727D6B" w:rsidR="005E3DC0" w:rsidRDefault="005E3DC0" w:rsidP="005E3DC0">
            <w:pPr>
              <w:pStyle w:val="ListParagraph"/>
              <w:ind w:left="0"/>
              <w:jc w:val="left"/>
            </w:pPr>
            <w:r>
              <w:t>iRODS iCAT database user name</w:t>
            </w:r>
          </w:p>
        </w:tc>
        <w:tc>
          <w:tcPr>
            <w:tcW w:w="2335" w:type="dxa"/>
          </w:tcPr>
          <w:p w14:paraId="4AD70614" w14:textId="601A0CE3" w:rsidR="005E3DC0" w:rsidRPr="00704431" w:rsidRDefault="005E3DC0" w:rsidP="005E3DC0">
            <w:pPr>
              <w:pStyle w:val="ListParagraph"/>
              <w:ind w:left="0"/>
              <w:jc w:val="left"/>
            </w:pPr>
          </w:p>
        </w:tc>
      </w:tr>
      <w:tr w:rsidR="005E3DC0" w:rsidRPr="00D7533B" w14:paraId="13A21FE6" w14:textId="77777777" w:rsidTr="00A53195">
        <w:tc>
          <w:tcPr>
            <w:tcW w:w="2340" w:type="dxa"/>
          </w:tcPr>
          <w:p w14:paraId="353B9B52" w14:textId="4DAE7AFE" w:rsidR="005E3DC0" w:rsidRDefault="005E3DC0" w:rsidP="005E3DC0">
            <w:pPr>
              <w:pStyle w:val="ListParagraph"/>
              <w:ind w:left="0"/>
              <w:jc w:val="left"/>
            </w:pPr>
            <w:r>
              <w:t>hpc.dao.postgresql.password</w:t>
            </w:r>
          </w:p>
        </w:tc>
        <w:tc>
          <w:tcPr>
            <w:tcW w:w="3870" w:type="dxa"/>
          </w:tcPr>
          <w:p w14:paraId="4AC258DA" w14:textId="39B14435" w:rsidR="005E3DC0" w:rsidRDefault="005E3DC0" w:rsidP="005E3DC0">
            <w:pPr>
              <w:pStyle w:val="ListParagraph"/>
              <w:ind w:left="0"/>
              <w:jc w:val="left"/>
            </w:pPr>
            <w:r>
              <w:t>iRODS iCAT database user password</w:t>
            </w:r>
          </w:p>
        </w:tc>
        <w:tc>
          <w:tcPr>
            <w:tcW w:w="2335" w:type="dxa"/>
          </w:tcPr>
          <w:p w14:paraId="1CD788A7" w14:textId="2D4CD66E" w:rsidR="005E3DC0" w:rsidRPr="00704431" w:rsidRDefault="005E3DC0" w:rsidP="005E3DC0">
            <w:pPr>
              <w:pStyle w:val="ListParagraph"/>
              <w:ind w:left="0"/>
              <w:jc w:val="left"/>
            </w:pPr>
          </w:p>
        </w:tc>
      </w:tr>
      <w:tr w:rsidR="005E3DC0" w:rsidRPr="00D7533B" w14:paraId="717FFCD3" w14:textId="77777777" w:rsidTr="00A53195">
        <w:tc>
          <w:tcPr>
            <w:tcW w:w="2340" w:type="dxa"/>
          </w:tcPr>
          <w:p w14:paraId="327021C0" w14:textId="56132A2E" w:rsidR="005E3DC0" w:rsidRDefault="005E3DC0" w:rsidP="005E3DC0">
            <w:pPr>
              <w:pStyle w:val="ListParagraph"/>
              <w:ind w:left="0"/>
              <w:jc w:val="left"/>
            </w:pPr>
            <w:r>
              <w:t>hpc.dao.postgresql.encryptor.key</w:t>
            </w:r>
          </w:p>
        </w:tc>
        <w:tc>
          <w:tcPr>
            <w:tcW w:w="3870" w:type="dxa"/>
          </w:tcPr>
          <w:p w14:paraId="12CB87C3" w14:textId="3846068C" w:rsidR="005E3DC0" w:rsidRDefault="005E3DC0" w:rsidP="005E3DC0">
            <w:pPr>
              <w:pStyle w:val="ListParagraph"/>
              <w:ind w:left="0"/>
              <w:jc w:val="left"/>
            </w:pPr>
            <w:r>
              <w:t>Encryptor key used to encrypt integrating system credentials</w:t>
            </w:r>
          </w:p>
        </w:tc>
        <w:tc>
          <w:tcPr>
            <w:tcW w:w="2335" w:type="dxa"/>
          </w:tcPr>
          <w:p w14:paraId="2524027B" w14:textId="7175E88C" w:rsidR="005E3DC0" w:rsidRPr="00704431" w:rsidRDefault="005E3DC0" w:rsidP="005E3DC0">
            <w:pPr>
              <w:pStyle w:val="ListParagraph"/>
              <w:ind w:left="0"/>
              <w:jc w:val="left"/>
            </w:pPr>
            <w:r>
              <w:t>***128-bit-key**</w:t>
            </w:r>
          </w:p>
        </w:tc>
      </w:tr>
      <w:tr w:rsidR="000E7043" w:rsidRPr="00D7533B" w14:paraId="5535F7DC" w14:textId="77777777" w:rsidTr="00A53195">
        <w:tc>
          <w:tcPr>
            <w:tcW w:w="8545" w:type="dxa"/>
            <w:gridSpan w:val="3"/>
          </w:tcPr>
          <w:p w14:paraId="23F6FC33" w14:textId="484239F8" w:rsidR="000E7043" w:rsidRPr="000E7043" w:rsidRDefault="000E7043" w:rsidP="005E3DC0">
            <w:pPr>
              <w:pStyle w:val="ListParagraph"/>
              <w:ind w:left="0"/>
              <w:jc w:val="left"/>
              <w:rPr>
                <w:b/>
              </w:rPr>
            </w:pPr>
            <w:r w:rsidRPr="000E7043">
              <w:rPr>
                <w:b/>
              </w:rPr>
              <w:t>Globus Settings</w:t>
            </w:r>
          </w:p>
        </w:tc>
      </w:tr>
      <w:tr w:rsidR="00DD1EFA" w:rsidRPr="00D7533B" w14:paraId="5AA469A3" w14:textId="77777777" w:rsidTr="00A53195">
        <w:tc>
          <w:tcPr>
            <w:tcW w:w="2340" w:type="dxa"/>
          </w:tcPr>
          <w:p w14:paraId="54D9E413" w14:textId="2C62F0C8" w:rsidR="00DD1EFA" w:rsidRDefault="00DD1EFA" w:rsidP="00DD1EFA">
            <w:pPr>
              <w:pStyle w:val="ListParagraph"/>
              <w:ind w:left="0"/>
              <w:jc w:val="left"/>
            </w:pPr>
            <w:r w:rsidRPr="000710D4">
              <w:t>hpc.integration.globus.download.directory</w:t>
            </w:r>
          </w:p>
        </w:tc>
        <w:tc>
          <w:tcPr>
            <w:tcW w:w="3870" w:type="dxa"/>
          </w:tcPr>
          <w:p w14:paraId="460F961A" w14:textId="6ABBE14D" w:rsidR="00DD1EFA" w:rsidRDefault="00DD1EFA" w:rsidP="00DD1EFA">
            <w:pPr>
              <w:pStyle w:val="ListParagraph"/>
              <w:ind w:left="0"/>
              <w:jc w:val="left"/>
            </w:pPr>
            <w:r w:rsidRPr="000710D4">
              <w:t>Archive directory on the mounted drive of the globus endpoint.</w:t>
            </w:r>
          </w:p>
        </w:tc>
        <w:tc>
          <w:tcPr>
            <w:tcW w:w="2335" w:type="dxa"/>
          </w:tcPr>
          <w:p w14:paraId="5EFE3E2F" w14:textId="44BF2D1A" w:rsidR="00DD1EFA" w:rsidRDefault="00DD1EFA" w:rsidP="00DD1EFA">
            <w:pPr>
              <w:pStyle w:val="ListParagraph"/>
              <w:ind w:left="0"/>
              <w:jc w:val="left"/>
            </w:pPr>
            <w:r w:rsidRPr="000710D4">
              <w:t>/mnt/IRODsTest/FNL_SF_Archive/HPCDME_PROD/Download</w:t>
            </w:r>
          </w:p>
        </w:tc>
      </w:tr>
    </w:tbl>
    <w:p w14:paraId="09CBF9E4" w14:textId="77777777" w:rsidR="00DF6DF1" w:rsidRDefault="00DF6DF1" w:rsidP="00CB6DC1">
      <w:pPr>
        <w:pStyle w:val="ListParagraph"/>
        <w:ind w:left="1296"/>
        <w:jc w:val="left"/>
      </w:pPr>
    </w:p>
    <w:p w14:paraId="5F4D8F8D" w14:textId="5912A51C" w:rsidR="001D6415" w:rsidRDefault="001D6415" w:rsidP="00347790">
      <w:pPr>
        <w:pStyle w:val="ListParagraph"/>
        <w:ind w:left="1800"/>
      </w:pPr>
    </w:p>
    <w:p w14:paraId="17E15C73" w14:textId="5D00DE8B" w:rsidR="00B95934" w:rsidRDefault="006077FA" w:rsidP="006077FA">
      <w:pPr>
        <w:pStyle w:val="Heading3"/>
        <w:numPr>
          <w:ilvl w:val="2"/>
          <w:numId w:val="10"/>
        </w:numPr>
      </w:pPr>
      <w:bookmarkStart w:id="43" w:name="_Toc501090729"/>
      <w:r>
        <w:t>Prepare Initial Data</w:t>
      </w:r>
      <w:bookmarkEnd w:id="43"/>
      <w:r>
        <w:t xml:space="preserve"> </w:t>
      </w:r>
    </w:p>
    <w:p w14:paraId="45E54532" w14:textId="38BEBE43" w:rsidR="00785B2F" w:rsidRDefault="006F75C4" w:rsidP="006077FA">
      <w:pPr>
        <w:pStyle w:val="Heading3"/>
        <w:numPr>
          <w:ilvl w:val="3"/>
          <w:numId w:val="10"/>
        </w:numPr>
      </w:pPr>
      <w:bookmarkStart w:id="44" w:name="_Toc501090730"/>
      <w:r>
        <w:t>iRODS Service User</w:t>
      </w:r>
      <w:bookmarkEnd w:id="44"/>
    </w:p>
    <w:p w14:paraId="0895D1AE" w14:textId="758B1A83" w:rsidR="006F75C4" w:rsidRDefault="006F75C4" w:rsidP="006F75C4">
      <w:r w:rsidRPr="006F75C4">
        <w:t xml:space="preserve">If you are using LDAP authentication and iRODS PAM authentication, </w:t>
      </w:r>
      <w:r w:rsidR="0031184C">
        <w:t>use LDAP UserId to create the account</w:t>
      </w:r>
      <w:r w:rsidRPr="006F75C4">
        <w:t>.</w:t>
      </w:r>
    </w:p>
    <w:p w14:paraId="1660D662" w14:textId="2991AC72" w:rsidR="006F75C4" w:rsidRDefault="006F75C4" w:rsidP="006F75C4">
      <w:pPr>
        <w:pStyle w:val="ListParagraph"/>
        <w:ind w:left="936"/>
      </w:pPr>
      <w:r>
        <w:t xml:space="preserve">Login into iRODS icommands to create service user account. </w:t>
      </w:r>
    </w:p>
    <w:p w14:paraId="1C0D33BD" w14:textId="77777777" w:rsidR="006F75C4" w:rsidRDefault="006F75C4" w:rsidP="006F75C4">
      <w:pPr>
        <w:pStyle w:val="ListParagraph"/>
        <w:numPr>
          <w:ilvl w:val="1"/>
          <w:numId w:val="19"/>
        </w:numPr>
      </w:pPr>
      <w:r>
        <w:t>SSH to iRODS machine</w:t>
      </w:r>
    </w:p>
    <w:p w14:paraId="41868DBC" w14:textId="77777777" w:rsidR="006F75C4" w:rsidRDefault="006F75C4" w:rsidP="006F75C4">
      <w:pPr>
        <w:pStyle w:val="ListParagraph"/>
        <w:numPr>
          <w:ilvl w:val="2"/>
          <w:numId w:val="19"/>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61F8485A" w14:textId="77777777" w:rsidR="006F75C4" w:rsidRDefault="006F75C4" w:rsidP="006F75C4">
      <w:pPr>
        <w:pStyle w:val="ListParagraph"/>
        <w:numPr>
          <w:ilvl w:val="1"/>
          <w:numId w:val="19"/>
        </w:numPr>
      </w:pPr>
      <w:r>
        <w:t>sudo su</w:t>
      </w:r>
    </w:p>
    <w:p w14:paraId="0CFC837C" w14:textId="77777777" w:rsidR="006F75C4" w:rsidRDefault="006F75C4" w:rsidP="006F75C4">
      <w:pPr>
        <w:pStyle w:val="ListParagraph"/>
        <w:numPr>
          <w:ilvl w:val="1"/>
          <w:numId w:val="19"/>
        </w:numPr>
      </w:pPr>
      <w:r>
        <w:t>su irods</w:t>
      </w:r>
    </w:p>
    <w:p w14:paraId="0FD7E6FB" w14:textId="6D84A9CD" w:rsidR="006F75C4" w:rsidRDefault="006F75C4" w:rsidP="006F75C4"/>
    <w:p w14:paraId="15731A4F" w14:textId="0F6526A2" w:rsidR="006F75C4" w:rsidRDefault="006F75C4" w:rsidP="006F75C4">
      <w:pPr>
        <w:pStyle w:val="ListParagraph"/>
        <w:numPr>
          <w:ilvl w:val="1"/>
          <w:numId w:val="19"/>
        </w:numPr>
      </w:pPr>
      <w:r w:rsidRPr="006F75C4">
        <w:t xml:space="preserve">iadmin mkuser </w:t>
      </w:r>
      <w:r>
        <w:t>&lt;</w:t>
      </w:r>
      <w:r w:rsidRPr="006F75C4">
        <w:t>irodsserviceuser</w:t>
      </w:r>
      <w:r>
        <w:t>&gt;</w:t>
      </w:r>
      <w:r w:rsidRPr="006F75C4">
        <w:t xml:space="preserve"> rodsadmin</w:t>
      </w:r>
    </w:p>
    <w:p w14:paraId="1A98EF88" w14:textId="77777777" w:rsidR="006F75C4" w:rsidRDefault="006F75C4" w:rsidP="006F75C4">
      <w:pPr>
        <w:pStyle w:val="ListParagraph"/>
      </w:pPr>
    </w:p>
    <w:p w14:paraId="3687D058" w14:textId="62824F30" w:rsidR="006F75C4" w:rsidRDefault="006F75C4" w:rsidP="006F75C4">
      <w:pPr>
        <w:pStyle w:val="ListParagraph"/>
        <w:numPr>
          <w:ilvl w:val="1"/>
          <w:numId w:val="19"/>
        </w:numPr>
      </w:pPr>
      <w:r w:rsidRPr="006F75C4">
        <w:t xml:space="preserve">iadmin moduser </w:t>
      </w:r>
      <w:r>
        <w:t>&lt;</w:t>
      </w:r>
      <w:r w:rsidRPr="006F75C4">
        <w:t>irodsserviceuser</w:t>
      </w:r>
      <w:r>
        <w:t>&gt;</w:t>
      </w:r>
      <w:r w:rsidRPr="006F75C4">
        <w:t xml:space="preserve"> password </w:t>
      </w:r>
      <w:r>
        <w:t>&lt;</w:t>
      </w:r>
      <w:r w:rsidRPr="006F75C4">
        <w:t>hpcdme123</w:t>
      </w:r>
      <w:r>
        <w:t>&gt;</w:t>
      </w:r>
      <w:r w:rsidR="0031184C">
        <w:t xml:space="preserve"> (For PAM authentication, SKIP this step)</w:t>
      </w:r>
    </w:p>
    <w:p w14:paraId="43AB5077" w14:textId="16DFAB91" w:rsidR="00EB4A96" w:rsidRDefault="00EB4A96" w:rsidP="00EB4A96">
      <w:pPr>
        <w:pStyle w:val="Heading3"/>
        <w:numPr>
          <w:ilvl w:val="3"/>
          <w:numId w:val="10"/>
        </w:numPr>
      </w:pPr>
      <w:bookmarkStart w:id="45" w:name="_Toc501090731"/>
      <w:r>
        <w:t xml:space="preserve">Enable </w:t>
      </w:r>
      <w:r w:rsidR="00AF7539">
        <w:t>Permissions i</w:t>
      </w:r>
      <w:r>
        <w:t>nheritance on iRODS</w:t>
      </w:r>
      <w:bookmarkEnd w:id="45"/>
    </w:p>
    <w:p w14:paraId="774588C1" w14:textId="048AC843" w:rsidR="00EB4A96" w:rsidRPr="00EB4A96" w:rsidRDefault="00EB4A96" w:rsidP="00EB4A96">
      <w:r w:rsidRPr="00EB4A96">
        <w:t>Login onto iRODS through iCommands as listed in the step 3.2.4.1</w:t>
      </w:r>
      <w:r w:rsidR="00100D73">
        <w:t xml:space="preserve"> and type the following command to enable permissions inheritance in iRODS</w:t>
      </w:r>
      <w:r w:rsidR="000E47BC">
        <w:t xml:space="preserve">. </w:t>
      </w:r>
    </w:p>
    <w:p w14:paraId="07BFD460" w14:textId="77AFF78C" w:rsidR="00EB4A96" w:rsidRPr="00EB4A96" w:rsidRDefault="00EB4A96" w:rsidP="00EB4A96">
      <w:r w:rsidRPr="00EB4A96">
        <w:t>ichmod -r inherit /tempZone/home</w:t>
      </w:r>
    </w:p>
    <w:p w14:paraId="25D2A0F7" w14:textId="1983CA53" w:rsidR="00EB4A96" w:rsidRPr="006F75C4" w:rsidRDefault="00EB4A96" w:rsidP="00EB4A96">
      <w:pPr>
        <w:ind w:left="0"/>
      </w:pPr>
    </w:p>
    <w:p w14:paraId="3B515E50" w14:textId="767A1E31" w:rsidR="006077FA" w:rsidRDefault="006077FA" w:rsidP="006077FA">
      <w:pPr>
        <w:pStyle w:val="Heading3"/>
        <w:numPr>
          <w:ilvl w:val="3"/>
          <w:numId w:val="10"/>
        </w:numPr>
      </w:pPr>
      <w:bookmarkStart w:id="46" w:name="_Toc501090732"/>
      <w:r>
        <w:t>Setup DOC</w:t>
      </w:r>
      <w:bookmarkEnd w:id="46"/>
    </w:p>
    <w:p w14:paraId="5D7851A7" w14:textId="4A9B2C09" w:rsidR="006077FA" w:rsidRPr="006077FA" w:rsidRDefault="006077FA" w:rsidP="006077FA">
      <w:r w:rsidRPr="006077FA">
        <w:t>Please follow instructions in section 4.10</w:t>
      </w:r>
      <w:r w:rsidR="003B29AF">
        <w:t xml:space="preserve">. Please skip step 6 in that section and get back here. </w:t>
      </w:r>
    </w:p>
    <w:p w14:paraId="05665636" w14:textId="032D3710" w:rsidR="006077FA" w:rsidRDefault="006077FA" w:rsidP="006077FA">
      <w:pPr>
        <w:pStyle w:val="Heading3"/>
        <w:numPr>
          <w:ilvl w:val="3"/>
          <w:numId w:val="10"/>
        </w:numPr>
      </w:pPr>
      <w:bookmarkStart w:id="47" w:name="_Toc501090733"/>
      <w:r>
        <w:t>Create Admin User</w:t>
      </w:r>
      <w:bookmarkEnd w:id="47"/>
    </w:p>
    <w:p w14:paraId="2C200B74" w14:textId="77777777" w:rsidR="006077FA" w:rsidRDefault="006077FA" w:rsidP="006077FA">
      <w:pPr>
        <w:spacing w:line="360" w:lineRule="auto"/>
        <w:ind w:left="720"/>
        <w:jc w:val="left"/>
      </w:pPr>
      <w:r>
        <w:t>HPC DME users are configured to get authenticated with NIH AD pool. When HPC DME is deployed initially, it does not have any accounts created. In order to set up a system admin account, please perform following steps one time only.</w:t>
      </w:r>
    </w:p>
    <w:p w14:paraId="5537E648" w14:textId="77777777" w:rsidR="0077091A" w:rsidRDefault="0077091A" w:rsidP="0077091A">
      <w:pPr>
        <w:pStyle w:val="ListParagraph"/>
        <w:numPr>
          <w:ilvl w:val="0"/>
          <w:numId w:val="12"/>
        </w:numPr>
        <w:spacing w:line="360" w:lineRule="auto"/>
      </w:pPr>
      <w:r>
        <w:t xml:space="preserve">Login into iRODS through its iCommands CLI and execute following command. </w:t>
      </w:r>
    </w:p>
    <w:p w14:paraId="5C8A3ECE" w14:textId="33FC803C" w:rsidR="0077091A" w:rsidRDefault="0077091A" w:rsidP="0077091A">
      <w:pPr>
        <w:spacing w:line="360" w:lineRule="auto"/>
        <w:ind w:left="1440"/>
      </w:pPr>
      <w:r>
        <w:t>iadmin mkuser &lt;NCI UserId&gt;#&lt;Zone name&gt; rodsadmin</w:t>
      </w:r>
    </w:p>
    <w:p w14:paraId="78D05AB4" w14:textId="3336E07B" w:rsidR="0077091A" w:rsidRDefault="0077091A" w:rsidP="0077091A">
      <w:pPr>
        <w:spacing w:line="360" w:lineRule="auto"/>
        <w:ind w:left="1440"/>
      </w:pPr>
      <w:r>
        <w:t>If you are not using LDAP authentication set user password:</w:t>
      </w:r>
    </w:p>
    <w:p w14:paraId="5B4E9916" w14:textId="3E0CB41E" w:rsidR="0077091A" w:rsidRDefault="0077091A" w:rsidP="0077091A">
      <w:pPr>
        <w:spacing w:line="360" w:lineRule="auto"/>
        <w:ind w:left="1440"/>
      </w:pPr>
      <w:r w:rsidRPr="0077091A">
        <w:t>iadmin moduser</w:t>
      </w:r>
      <w:r>
        <w:t xml:space="preserve"> &lt;UserId&gt; </w:t>
      </w:r>
      <w:r w:rsidRPr="0077091A">
        <w:t xml:space="preserve">password </w:t>
      </w:r>
      <w:r>
        <w:t>&lt;Password&gt;</w:t>
      </w:r>
    </w:p>
    <w:p w14:paraId="3E985F32" w14:textId="77777777" w:rsidR="0077091A" w:rsidRDefault="0077091A" w:rsidP="0077091A">
      <w:pPr>
        <w:spacing w:line="360" w:lineRule="auto"/>
        <w:ind w:left="1440"/>
      </w:pPr>
      <w:r>
        <w:t>Following are the zone names in different environments:</w:t>
      </w:r>
    </w:p>
    <w:p w14:paraId="7688CC64" w14:textId="77777777" w:rsidR="0077091A" w:rsidRDefault="0077091A" w:rsidP="0077091A">
      <w:pPr>
        <w:spacing w:line="360" w:lineRule="auto"/>
        <w:ind w:left="1440"/>
      </w:pPr>
      <w:r>
        <w:t>DEV: tempZone</w:t>
      </w:r>
    </w:p>
    <w:p w14:paraId="79160040" w14:textId="77777777" w:rsidR="0077091A" w:rsidRDefault="0077091A" w:rsidP="0077091A">
      <w:pPr>
        <w:spacing w:line="360" w:lineRule="auto"/>
        <w:ind w:left="1440"/>
      </w:pPr>
      <w:r>
        <w:t xml:space="preserve">UAT: </w:t>
      </w:r>
      <w:r w:rsidRPr="00B3574B">
        <w:t>ncifHpcZone</w:t>
      </w:r>
    </w:p>
    <w:p w14:paraId="5C14950E" w14:textId="77777777" w:rsidR="0077091A" w:rsidRDefault="0077091A" w:rsidP="0077091A">
      <w:pPr>
        <w:spacing w:line="360" w:lineRule="auto"/>
        <w:ind w:left="1440"/>
      </w:pPr>
      <w:r>
        <w:t xml:space="preserve">Production: </w:t>
      </w:r>
      <w:r w:rsidRPr="00B3574B">
        <w:t>ncifprodZone</w:t>
      </w:r>
    </w:p>
    <w:p w14:paraId="5091BE52" w14:textId="77777777" w:rsidR="0077091A" w:rsidRDefault="0077091A" w:rsidP="0077091A">
      <w:pPr>
        <w:pStyle w:val="ListParagraph"/>
        <w:numPr>
          <w:ilvl w:val="0"/>
          <w:numId w:val="12"/>
        </w:numPr>
        <w:spacing w:line="360" w:lineRule="auto"/>
      </w:pPr>
      <w:r>
        <w:t>Assign permission on iRODS home to System Admin</w:t>
      </w:r>
    </w:p>
    <w:p w14:paraId="023F3446" w14:textId="77777777" w:rsidR="0077091A" w:rsidRDefault="0077091A" w:rsidP="0077091A">
      <w:pPr>
        <w:pStyle w:val="ListParagraph"/>
        <w:spacing w:line="360" w:lineRule="auto"/>
        <w:ind w:left="1080"/>
      </w:pPr>
      <w:r>
        <w:t>ichmod -r own &lt;adminUserId&gt; &lt;iRODS home&gt;</w:t>
      </w:r>
    </w:p>
    <w:p w14:paraId="64642EFD" w14:textId="77777777" w:rsidR="006077FA" w:rsidRDefault="006077FA" w:rsidP="006077FA">
      <w:pPr>
        <w:pStyle w:val="ListParagraph"/>
        <w:numPr>
          <w:ilvl w:val="0"/>
          <w:numId w:val="12"/>
        </w:numPr>
        <w:spacing w:line="360" w:lineRule="auto"/>
        <w:jc w:val="left"/>
      </w:pPr>
      <w:r>
        <w:t>Login into PostgreSql database.</w:t>
      </w:r>
    </w:p>
    <w:p w14:paraId="726B958B" w14:textId="77777777" w:rsidR="006077FA" w:rsidRPr="002E0BE7" w:rsidRDefault="006077FA" w:rsidP="006077FA">
      <w:pPr>
        <w:pStyle w:val="ListParagraph"/>
        <w:numPr>
          <w:ilvl w:val="1"/>
          <w:numId w:val="12"/>
        </w:numPr>
        <w:spacing w:line="360" w:lineRule="auto"/>
        <w:jc w:val="left"/>
      </w:pPr>
      <w:r w:rsidRPr="002E0BE7">
        <w:t>psql &lt;userId&gt; -h &lt;host&gt; -d &lt;database&gt;</w:t>
      </w:r>
    </w:p>
    <w:p w14:paraId="2454FC72" w14:textId="77777777" w:rsidR="006077FA" w:rsidRPr="002E0BE7" w:rsidRDefault="006077FA" w:rsidP="006077FA">
      <w:pPr>
        <w:pStyle w:val="ListParagraph"/>
        <w:numPr>
          <w:ilvl w:val="1"/>
          <w:numId w:val="12"/>
        </w:numPr>
        <w:spacing w:line="360" w:lineRule="auto"/>
        <w:jc w:val="left"/>
      </w:pPr>
      <w:r w:rsidRPr="002E0BE7">
        <w:t>After successfully login into the database, execute following statement</w:t>
      </w:r>
    </w:p>
    <w:p w14:paraId="51FFE5E0" w14:textId="77777777" w:rsidR="00D62290" w:rsidRDefault="00D62290" w:rsidP="00D62290">
      <w:pPr>
        <w:pStyle w:val="ListParagraph"/>
        <w:spacing w:line="360" w:lineRule="auto"/>
        <w:ind w:left="1440"/>
        <w:jc w:val="left"/>
      </w:pPr>
      <w:r>
        <w:t>INSERT INTO public."HPC_USER"(</w:t>
      </w:r>
    </w:p>
    <w:p w14:paraId="0AD4F8DE" w14:textId="2E22F9ED"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6B655A22" w14:textId="2FB77978" w:rsidR="006077FA" w:rsidRDefault="00D62290" w:rsidP="00D62290">
      <w:pPr>
        <w:pStyle w:val="ListParagraph"/>
        <w:spacing w:line="360" w:lineRule="auto"/>
        <w:ind w:left="1440"/>
        <w:jc w:val="left"/>
      </w:pPr>
      <w:r>
        <w:t xml:space="preserve">    VALUES (?, ?, ?, ?, ?, ?, ?, ?, ?);</w:t>
      </w:r>
    </w:p>
    <w:p w14:paraId="0EBE5BD6" w14:textId="77777777" w:rsidR="00D62290" w:rsidRDefault="00D62290" w:rsidP="00D62290">
      <w:pPr>
        <w:pStyle w:val="ListParagraph"/>
        <w:spacing w:line="360" w:lineRule="auto"/>
        <w:ind w:left="1440"/>
        <w:jc w:val="left"/>
      </w:pPr>
      <w:r>
        <w:t>Ex: INSERT INTO public."HPC_USER"(</w:t>
      </w:r>
    </w:p>
    <w:p w14:paraId="1FA5EC41" w14:textId="73014BA3" w:rsidR="00D62290" w:rsidRDefault="00D62290" w:rsidP="00D62290">
      <w:pPr>
        <w:pStyle w:val="ListParagraph"/>
        <w:spacing w:line="360" w:lineRule="auto"/>
        <w:ind w:left="1440"/>
        <w:jc w:val="left"/>
      </w:pPr>
      <w:r>
        <w:t xml:space="preserve">            "USER_ID", "FIRST_NAME", "LAST_NAME", "CREATED", "LAST_UPDATED", "DOC", "ACTIVE", "ACTIVE_UPDATED_BY", "DEFAULT_CONFIGURATION_ID")</w:t>
      </w:r>
    </w:p>
    <w:p w14:paraId="3B653242" w14:textId="18EBB585" w:rsidR="00D62290" w:rsidRDefault="00D62290" w:rsidP="00D62290">
      <w:pPr>
        <w:pStyle w:val="ListParagraph"/>
        <w:spacing w:line="360" w:lineRule="auto"/>
        <w:ind w:left="1440"/>
        <w:jc w:val="left"/>
      </w:pPr>
      <w:r>
        <w:t xml:space="preserve">    VALUES ('</w:t>
      </w:r>
      <w:r w:rsidR="009331E8">
        <w:t>&lt;UserId&gt;</w:t>
      </w:r>
      <w:r>
        <w:t>', '</w:t>
      </w:r>
      <w:r w:rsidR="009331E8">
        <w:t>&lt;First&gt;</w:t>
      </w:r>
      <w:r>
        <w:t>', '</w:t>
      </w:r>
      <w:r w:rsidR="009331E8">
        <w:t>&lt;Last&gt;</w:t>
      </w:r>
      <w:r>
        <w:t xml:space="preserve">', '12-14-2017', '12-14-2017', </w:t>
      </w:r>
    </w:p>
    <w:p w14:paraId="4B9EFD5B" w14:textId="5E316759" w:rsidR="00D62290" w:rsidRDefault="00D62290" w:rsidP="00D62290">
      <w:pPr>
        <w:pStyle w:val="ListParagraph"/>
        <w:spacing w:line="360" w:lineRule="auto"/>
        <w:ind w:left="1440"/>
        <w:jc w:val="left"/>
      </w:pPr>
      <w:r>
        <w:t xml:space="preserve">            '</w:t>
      </w:r>
      <w:r w:rsidR="009331E8">
        <w:t>&lt;DOC&gt;</w:t>
      </w:r>
      <w:r>
        <w:t>', true, null, null);</w:t>
      </w:r>
    </w:p>
    <w:p w14:paraId="3B551164" w14:textId="1D818C00" w:rsidR="00B95934" w:rsidRPr="00A71CDF" w:rsidRDefault="00B95934" w:rsidP="00AF7092">
      <w:pPr>
        <w:pStyle w:val="ListParagraph"/>
        <w:ind w:left="1800"/>
      </w:pPr>
    </w:p>
    <w:p w14:paraId="1026DDF2" w14:textId="7615D09B" w:rsidR="00AF7092" w:rsidRDefault="00AF7092" w:rsidP="00915BAB">
      <w:pPr>
        <w:pStyle w:val="Heading3"/>
        <w:numPr>
          <w:ilvl w:val="2"/>
          <w:numId w:val="10"/>
        </w:numPr>
        <w:ind w:left="1440"/>
      </w:pPr>
      <w:bookmarkStart w:id="48" w:name="_Toc501090734"/>
      <w:r>
        <w:t>NIH AD Service Account</w:t>
      </w:r>
      <w:bookmarkEnd w:id="48"/>
    </w:p>
    <w:p w14:paraId="7C2FC8B9" w14:textId="77777777" w:rsidR="00AF7092" w:rsidRPr="00AF7092" w:rsidRDefault="00AF7092" w:rsidP="00AF7092">
      <w:pPr>
        <w:ind w:left="1440"/>
      </w:pPr>
      <w:r w:rsidRPr="00AF7092">
        <w:t xml:space="preserve">HPC DME API integrates with NIH AD for user authentication. To connect to NIH AD Pool, HPC DME API users </w:t>
      </w:r>
      <w:hyperlink r:id="rId30" w:history="1">
        <w:r w:rsidRPr="00AF7092">
          <w:rPr>
            <w:rStyle w:val="Hyperlink"/>
          </w:rPr>
          <w:t>ncihpcdmsvcad@nih.gov</w:t>
        </w:r>
      </w:hyperlink>
      <w:r w:rsidRPr="00AF7092">
        <w:t xml:space="preserve"> service account to connect to it. Following are the application properties used to connect to NIH AD Pool. Please see section 3.2.1 to set application properties. </w:t>
      </w:r>
    </w:p>
    <w:p w14:paraId="50344BE7" w14:textId="77777777" w:rsidR="00AF7092" w:rsidRPr="00AF7092" w:rsidRDefault="00AF7092" w:rsidP="00AF7092">
      <w:pPr>
        <w:ind w:left="1440"/>
      </w:pPr>
    </w:p>
    <w:p w14:paraId="0150CFF0" w14:textId="77777777" w:rsidR="00AF7092" w:rsidRPr="00AF7092" w:rsidRDefault="00AF7092" w:rsidP="00AF7092">
      <w:pPr>
        <w:ind w:left="1440"/>
      </w:pPr>
      <w:r w:rsidRPr="00AF7092">
        <w:t>hpc.integration.ldap.URL=ldaps://ldapad.nih.gov:636</w:t>
      </w:r>
    </w:p>
    <w:p w14:paraId="1445D6B3" w14:textId="77777777" w:rsidR="00AF7092" w:rsidRPr="00AF7092" w:rsidRDefault="00AF7092" w:rsidP="00AF7092">
      <w:pPr>
        <w:ind w:left="1440"/>
      </w:pPr>
      <w:r w:rsidRPr="00AF7092">
        <w:t>#hpc.integration.ldap.URL=ldaps://NIHDCADHUB3.nih.gov</w:t>
      </w:r>
    </w:p>
    <w:p w14:paraId="564A4075" w14:textId="77777777" w:rsidR="00AF7092" w:rsidRPr="00AF7092" w:rsidRDefault="00AF7092" w:rsidP="00AF7092">
      <w:pPr>
        <w:ind w:left="1440"/>
      </w:pPr>
      <w:r w:rsidRPr="00AF7092">
        <w:t>hpc.integration.ldap.username=ncihpcdmsvcad@nih.gov</w:t>
      </w:r>
    </w:p>
    <w:p w14:paraId="7997AD04" w14:textId="77777777" w:rsidR="00AF7092" w:rsidRPr="00AF7092" w:rsidRDefault="00AF7092" w:rsidP="00AF7092">
      <w:pPr>
        <w:ind w:left="1440"/>
      </w:pPr>
      <w:r w:rsidRPr="00AF7092">
        <w:t>hpc.integration.ldap.password=&lt;Password&gt;</w:t>
      </w:r>
    </w:p>
    <w:p w14:paraId="4AD5792D" w14:textId="77777777" w:rsidR="00AF7092" w:rsidRPr="00AF7092" w:rsidRDefault="00AF7092" w:rsidP="00AF7092">
      <w:pPr>
        <w:ind w:left="1440"/>
      </w:pPr>
      <w:r w:rsidRPr="00AF7092">
        <w:t>hpc.integration.ldap.base=OU=NIH,OU=AD,DC=nih,DC=gov</w:t>
      </w:r>
    </w:p>
    <w:p w14:paraId="7A967D99" w14:textId="77777777" w:rsidR="00AF7092" w:rsidRPr="00AF7092" w:rsidRDefault="00AF7092" w:rsidP="00AF7092">
      <w:pPr>
        <w:ind w:left="1440"/>
      </w:pPr>
      <w:r w:rsidRPr="00AF7092">
        <w:t>hpc.integration.ldap.userIdFilter=cn</w:t>
      </w:r>
    </w:p>
    <w:p w14:paraId="3DF0D0CE" w14:textId="7A5D5702" w:rsidR="00AF7092" w:rsidRPr="00AF7092" w:rsidRDefault="00AF7092" w:rsidP="00AF7092">
      <w:pPr>
        <w:ind w:left="1440"/>
      </w:pPr>
      <w:r w:rsidRPr="00AF7092">
        <w:t>hpc.integration.ldap.userIdDomainName=nih.gov</w:t>
      </w:r>
    </w:p>
    <w:p w14:paraId="3E4F9FBA" w14:textId="0B0FCA79" w:rsidR="00AF7092" w:rsidRDefault="00AF7092" w:rsidP="00915BAB">
      <w:pPr>
        <w:pStyle w:val="Heading3"/>
        <w:numPr>
          <w:ilvl w:val="2"/>
          <w:numId w:val="10"/>
        </w:numPr>
        <w:ind w:left="1440"/>
      </w:pPr>
      <w:bookmarkStart w:id="49" w:name="_Toc501090735"/>
      <w:r w:rsidRPr="00BB4136">
        <w:t>Password Policy</w:t>
      </w:r>
      <w:bookmarkEnd w:id="49"/>
    </w:p>
    <w:p w14:paraId="511E8F67" w14:textId="77777777" w:rsidR="00AF7092" w:rsidRPr="00AF7092" w:rsidRDefault="00AF7092" w:rsidP="00AF7092">
      <w:pPr>
        <w:ind w:left="1440"/>
      </w:pPr>
      <w:r w:rsidRPr="00AF7092">
        <w:t>CleverSafe credentials are generated by ITOG Group and they are in the format of S3 keys. Again, whenever there is an update to these keys, they need to be updated in HPC DME database. Please use HPC DME API specification to update Globus credentials in HPC DME database.</w:t>
      </w:r>
    </w:p>
    <w:p w14:paraId="1C704D58" w14:textId="77777777" w:rsidR="00AF7092" w:rsidRPr="00AF7092" w:rsidRDefault="00AF7092" w:rsidP="00AF7092">
      <w:pPr>
        <w:ind w:left="1440"/>
      </w:pPr>
    </w:p>
    <w:p w14:paraId="77D749A3" w14:textId="079673AE" w:rsidR="00AF7092" w:rsidRDefault="00AF7092" w:rsidP="00AF7092">
      <w:pPr>
        <w:ind w:left="1440"/>
      </w:pPr>
      <w:r w:rsidRPr="00AF7092">
        <w:t>iRODS is setup to use PAM authentication with NIH AD. So iRODS uses</w:t>
      </w:r>
      <w:commentRangeStart w:id="50"/>
      <w:commentRangeStart w:id="51"/>
      <w:r w:rsidRPr="00AF7092">
        <w:t xml:space="preserve"> NIH AD service account</w:t>
      </w:r>
      <w:commentRangeEnd w:id="50"/>
      <w:r w:rsidRPr="00AF7092">
        <w:commentReference w:id="50"/>
      </w:r>
      <w:commentRangeEnd w:id="51"/>
      <w:r w:rsidRPr="00AF7092">
        <w:commentReference w:id="51"/>
      </w:r>
      <w:r w:rsidRPr="00AF7092">
        <w:t xml:space="preserve"> credentials listed in section 5.17 below. Following NIH password policy, this account credentials must be updated using step </w:t>
      </w:r>
      <w:hyperlink w:anchor="_Setup_or_Update" w:history="1">
        <w:r w:rsidR="00657476">
          <w:rPr>
            <w:rStyle w:val="Hyperlink"/>
          </w:rPr>
          <w:t>5.1</w:t>
        </w:r>
        <w:r w:rsidRPr="00AF7092">
          <w:rPr>
            <w:rStyle w:val="Hyperlink"/>
          </w:rPr>
          <w:t>.3</w:t>
        </w:r>
      </w:hyperlink>
      <w:r w:rsidRPr="00AF7092">
        <w:t xml:space="preserve"> mentioned </w:t>
      </w:r>
      <w:r w:rsidR="00657476">
        <w:t>below</w:t>
      </w:r>
      <w:r w:rsidRPr="00AF7092">
        <w:t>.</w:t>
      </w:r>
    </w:p>
    <w:p w14:paraId="31E09362" w14:textId="569DB6EB" w:rsidR="007B39DC" w:rsidRDefault="007B39DC" w:rsidP="00AF7092">
      <w:pPr>
        <w:ind w:left="1440"/>
      </w:pPr>
    </w:p>
    <w:p w14:paraId="7B7F4B4E" w14:textId="75BA34C1" w:rsidR="007B39DC" w:rsidRPr="00AF7092" w:rsidRDefault="00FD488A" w:rsidP="00FD488A">
      <w:pPr>
        <w:pStyle w:val="Heading2"/>
        <w:numPr>
          <w:ilvl w:val="1"/>
          <w:numId w:val="5"/>
        </w:numPr>
      </w:pPr>
      <w:bookmarkStart w:id="52" w:name="_Toc501090736"/>
      <w:r>
        <w:t>Build and Deploy HPC DME</w:t>
      </w:r>
      <w:bookmarkEnd w:id="52"/>
    </w:p>
    <w:p w14:paraId="369E0E1F" w14:textId="36B759E4" w:rsidR="003B1EF7" w:rsidRDefault="003B1EF7" w:rsidP="00FD488A">
      <w:pPr>
        <w:pStyle w:val="Heading3"/>
        <w:numPr>
          <w:ilvl w:val="2"/>
          <w:numId w:val="5"/>
        </w:numPr>
      </w:pPr>
      <w:bookmarkStart w:id="53" w:name="_Toc501090737"/>
      <w:r>
        <w:t>Build HPC DME</w:t>
      </w:r>
      <w:bookmarkEnd w:id="53"/>
      <w:r>
        <w:t xml:space="preserve"> </w:t>
      </w:r>
    </w:p>
    <w:p w14:paraId="4B340596" w14:textId="77777777" w:rsidR="00FD307C" w:rsidRDefault="00FD307C" w:rsidP="00FD307C">
      <w:pPr>
        <w:ind w:left="1512"/>
      </w:pPr>
      <w:r>
        <w:t xml:space="preserve"> Open cmd window and navigate to $HPC_HOME/</w:t>
      </w:r>
    </w:p>
    <w:p w14:paraId="25C72855" w14:textId="77777777" w:rsidR="00FD307C" w:rsidRDefault="00FD307C" w:rsidP="00FD307C">
      <w:pPr>
        <w:ind w:left="1296" w:firstLine="144"/>
      </w:pPr>
      <w:r>
        <w:t xml:space="preserve">  Run “</w:t>
      </w:r>
      <w:r w:rsidRPr="005D5F13">
        <w:rPr>
          <w:i/>
        </w:rPr>
        <w:t>mvn clean install -P&lt;env&gt;</w:t>
      </w:r>
      <w:r w:rsidRPr="005D5F13">
        <w:t>”</w:t>
      </w:r>
    </w:p>
    <w:p w14:paraId="6462FA60" w14:textId="77777777" w:rsidR="00FD307C" w:rsidRDefault="00FD307C" w:rsidP="00FD307C">
      <w:pPr>
        <w:ind w:left="1296" w:firstLine="144"/>
      </w:pPr>
      <w:r>
        <w:t xml:space="preserve">  Valid values for &lt;env&gt; are dev, preprod, prod  </w:t>
      </w:r>
      <w:r>
        <w:tab/>
      </w:r>
    </w:p>
    <w:p w14:paraId="0704A3AD" w14:textId="77777777" w:rsidR="001D6415" w:rsidRDefault="001D6415" w:rsidP="00FD488A">
      <w:pPr>
        <w:pStyle w:val="Heading3"/>
        <w:numPr>
          <w:ilvl w:val="2"/>
          <w:numId w:val="5"/>
        </w:numPr>
      </w:pPr>
      <w:bookmarkStart w:id="54" w:name="_Toc501090738"/>
      <w:r>
        <w:t xml:space="preserve">Deploy </w:t>
      </w:r>
      <w:r w:rsidR="005268B2">
        <w:t>HPC DME</w:t>
      </w:r>
      <w:r>
        <w:t xml:space="preserve"> </w:t>
      </w:r>
      <w:r w:rsidR="00F42F52">
        <w:t>into ServiceMix</w:t>
      </w:r>
      <w:bookmarkEnd w:id="54"/>
    </w:p>
    <w:p w14:paraId="405E90DC" w14:textId="77777777" w:rsidR="00F923B7" w:rsidRDefault="001D6415" w:rsidP="00CD778F">
      <w:pPr>
        <w:ind w:left="1656"/>
        <w:jc w:val="left"/>
      </w:pPr>
      <w:r>
        <w:t>Run Servicemix</w:t>
      </w:r>
      <w:r w:rsidR="005257E1">
        <w:t xml:space="preserve"> from the cmd prompt</w:t>
      </w:r>
      <w:r>
        <w:t xml:space="preserve">: </w:t>
      </w:r>
    </w:p>
    <w:p w14:paraId="26137266" w14:textId="74C320B7" w:rsidR="00F923B7" w:rsidRDefault="00F923B7" w:rsidP="00CD778F">
      <w:pPr>
        <w:ind w:left="1656"/>
        <w:jc w:val="left"/>
      </w:pPr>
      <w:r>
        <w:t>If you did not put SERVICEMIX_HOME as part of your env PATH, go to SERVICEMIX_HOME and type</w:t>
      </w:r>
    </w:p>
    <w:p w14:paraId="5807C710" w14:textId="63CCA93B" w:rsidR="001D6415" w:rsidRDefault="000A5161" w:rsidP="00CD778F">
      <w:pPr>
        <w:ind w:left="1656"/>
        <w:jc w:val="left"/>
      </w:pPr>
      <w:r>
        <w:t>./bin/</w:t>
      </w:r>
      <w:r w:rsidR="001D6415">
        <w:t>servicemix</w:t>
      </w:r>
    </w:p>
    <w:p w14:paraId="4DCCC009" w14:textId="77777777" w:rsidR="00F923B7" w:rsidRDefault="00F923B7" w:rsidP="00CD778F">
      <w:pPr>
        <w:ind w:left="1656"/>
        <w:jc w:val="left"/>
      </w:pPr>
    </w:p>
    <w:p w14:paraId="3D6C98E3" w14:textId="77777777" w:rsidR="001D6415" w:rsidRDefault="001D6415" w:rsidP="00CD778F">
      <w:pPr>
        <w:ind w:left="1152" w:firstLine="504"/>
        <w:jc w:val="left"/>
      </w:pPr>
      <w:r>
        <w:t>After successful start, type the following commands in the Servicemix Console</w:t>
      </w:r>
    </w:p>
    <w:p w14:paraId="0A3221C6" w14:textId="745BAD5A" w:rsidR="001D6415" w:rsidRPr="005D5F13" w:rsidRDefault="001D6415" w:rsidP="00CD778F">
      <w:pPr>
        <w:ind w:left="936"/>
        <w:jc w:val="left"/>
        <w:rPr>
          <w:i/>
          <w:color w:val="3B2322"/>
        </w:rPr>
      </w:pPr>
      <w:r>
        <w:tab/>
      </w:r>
      <w:r>
        <w:tab/>
      </w:r>
      <w:r w:rsidR="00761E9B" w:rsidRPr="00761E9B">
        <w:rPr>
          <w:i/>
          <w:color w:val="3B2322"/>
        </w:rPr>
        <w:t>feature:repo-add mvn:gov.nih.nci.hpc/hpc-features/1.5.0-RELEASE/xml/features</w:t>
      </w:r>
    </w:p>
    <w:p w14:paraId="40464C39" w14:textId="50D25231" w:rsidR="001D6415" w:rsidRDefault="001D6415" w:rsidP="00CD778F">
      <w:pPr>
        <w:ind w:left="1296"/>
        <w:jc w:val="left"/>
        <w:rPr>
          <w:i/>
          <w:color w:val="3B2322"/>
        </w:rPr>
      </w:pPr>
      <w:r w:rsidRPr="005D5F13">
        <w:rPr>
          <w:i/>
          <w:color w:val="3B2322"/>
        </w:rPr>
        <w:tab/>
      </w:r>
      <w:r w:rsidRPr="005D5F13">
        <w:rPr>
          <w:i/>
          <w:color w:val="3B2322"/>
        </w:rPr>
        <w:tab/>
      </w:r>
      <w:r w:rsidR="00761E9B" w:rsidRPr="00761E9B">
        <w:rPr>
          <w:i/>
          <w:color w:val="3B2322"/>
        </w:rPr>
        <w:t>feature:install hpc-server-rest-services</w:t>
      </w:r>
    </w:p>
    <w:p w14:paraId="543131F0" w14:textId="46D06EAE" w:rsidR="00FC10ED" w:rsidRDefault="00FC10ED" w:rsidP="00FD488A">
      <w:pPr>
        <w:pStyle w:val="Heading3"/>
        <w:numPr>
          <w:ilvl w:val="2"/>
          <w:numId w:val="5"/>
        </w:numPr>
      </w:pPr>
      <w:bookmarkStart w:id="55" w:name="_Toc501090739"/>
      <w:r>
        <w:t>Run ServiceMix in the background</w:t>
      </w:r>
      <w:bookmarkEnd w:id="55"/>
    </w:p>
    <w:p w14:paraId="7D3AA836" w14:textId="2040DCCE" w:rsidR="00880FE9" w:rsidRDefault="00880FE9" w:rsidP="00880FE9">
      <w:pPr>
        <w:jc w:val="left"/>
        <w:rPr>
          <w:i/>
          <w:color w:val="3B2322"/>
        </w:rPr>
      </w:pPr>
    </w:p>
    <w:p w14:paraId="3A908BC5" w14:textId="135A513C" w:rsidR="00FC10ED" w:rsidRPr="00FC10ED" w:rsidRDefault="00880FE9" w:rsidP="00FC10ED">
      <w:r w:rsidRPr="00FC10ED">
        <w:lastRenderedPageBreak/>
        <w:tab/>
      </w:r>
      <w:r w:rsidR="00FC10ED" w:rsidRPr="00FC10ED">
        <w:t>You may use following script to run ServiceMix as a background process. Edit and save the script below into a file. Run it as “sh &lt;filename&gt;”</w:t>
      </w:r>
    </w:p>
    <w:tbl>
      <w:tblPr>
        <w:tblStyle w:val="TableGrid"/>
        <w:tblW w:w="0" w:type="auto"/>
        <w:tblInd w:w="576" w:type="dxa"/>
        <w:tblLook w:val="04A0" w:firstRow="1" w:lastRow="0" w:firstColumn="1" w:lastColumn="0" w:noHBand="0" w:noVBand="1"/>
      </w:tblPr>
      <w:tblGrid>
        <w:gridCol w:w="8774"/>
      </w:tblGrid>
      <w:tr w:rsidR="00FC10ED" w14:paraId="240CC5F9" w14:textId="77777777" w:rsidTr="00FC10ED">
        <w:tc>
          <w:tcPr>
            <w:tcW w:w="9350" w:type="dxa"/>
          </w:tcPr>
          <w:p w14:paraId="7ECDD5B7" w14:textId="77777777" w:rsidR="00FC10ED" w:rsidRPr="00880FE9" w:rsidRDefault="00FC10ED" w:rsidP="00FC10ED">
            <w:pPr>
              <w:jc w:val="left"/>
              <w:rPr>
                <w:i/>
                <w:color w:val="3B2322"/>
              </w:rPr>
            </w:pPr>
            <w:r>
              <w:rPr>
                <w:i/>
                <w:color w:val="3B2322"/>
              </w:rPr>
              <w:t>e</w:t>
            </w:r>
            <w:r w:rsidRPr="00880FE9">
              <w:rPr>
                <w:i/>
                <w:color w:val="3B2322"/>
              </w:rPr>
              <w:t>cho 'Stopping ServiceMix..'</w:t>
            </w:r>
          </w:p>
          <w:p w14:paraId="398CBE40" w14:textId="77777777" w:rsidR="00FC10ED" w:rsidRPr="00880FE9" w:rsidRDefault="00FC10ED" w:rsidP="00FC10ED">
            <w:pPr>
              <w:jc w:val="left"/>
              <w:rPr>
                <w:i/>
                <w:color w:val="3B2322"/>
              </w:rPr>
            </w:pPr>
            <w:r w:rsidRPr="00880FE9">
              <w:rPr>
                <w:i/>
                <w:color w:val="3B2322"/>
              </w:rPr>
              <w:t>./bin/stop</w:t>
            </w:r>
          </w:p>
          <w:p w14:paraId="676B5EF6" w14:textId="77777777" w:rsidR="00FC10ED" w:rsidRPr="00880FE9" w:rsidRDefault="00FC10ED" w:rsidP="00FC10ED">
            <w:pPr>
              <w:jc w:val="left"/>
              <w:rPr>
                <w:i/>
                <w:color w:val="3B2322"/>
              </w:rPr>
            </w:pPr>
            <w:r w:rsidRPr="00880FE9">
              <w:rPr>
                <w:i/>
                <w:color w:val="3B2322"/>
              </w:rPr>
              <w:t>sleep 3</w:t>
            </w:r>
          </w:p>
          <w:p w14:paraId="1D26E8AC" w14:textId="77777777" w:rsidR="00FC10ED" w:rsidRPr="00880FE9" w:rsidRDefault="00FC10ED" w:rsidP="00FC10ED">
            <w:pPr>
              <w:jc w:val="left"/>
              <w:rPr>
                <w:i/>
                <w:color w:val="3B2322"/>
              </w:rPr>
            </w:pPr>
            <w:r w:rsidRPr="00880FE9">
              <w:rPr>
                <w:i/>
                <w:color w:val="3B2322"/>
              </w:rPr>
              <w:t>NOW=$(date +"%m-%d-%Y"+"%T")</w:t>
            </w:r>
          </w:p>
          <w:p w14:paraId="78B8D823" w14:textId="77777777" w:rsidR="00FC10ED" w:rsidRPr="00880FE9" w:rsidRDefault="00FC10ED" w:rsidP="00FC10ED">
            <w:pPr>
              <w:jc w:val="left"/>
              <w:rPr>
                <w:i/>
                <w:color w:val="3B2322"/>
              </w:rPr>
            </w:pPr>
            <w:r w:rsidRPr="00880FE9">
              <w:rPr>
                <w:i/>
                <w:color w:val="3B2322"/>
              </w:rPr>
              <w:t>FILE="backup.$NOW"</w:t>
            </w:r>
          </w:p>
          <w:p w14:paraId="6648A5C2" w14:textId="77777777" w:rsidR="00FC10ED" w:rsidRPr="00880FE9" w:rsidRDefault="00FC10ED" w:rsidP="00FC10ED">
            <w:pPr>
              <w:jc w:val="left"/>
              <w:rPr>
                <w:i/>
                <w:color w:val="3B2322"/>
              </w:rPr>
            </w:pPr>
            <w:r w:rsidRPr="00880FE9">
              <w:rPr>
                <w:i/>
                <w:color w:val="3B2322"/>
              </w:rPr>
              <w:t>#mkdir backuplogs/$FILE</w:t>
            </w:r>
          </w:p>
          <w:p w14:paraId="0C0BE4D0" w14:textId="77777777" w:rsidR="00FC10ED" w:rsidRPr="00880FE9" w:rsidRDefault="00FC10ED" w:rsidP="00FC10ED">
            <w:pPr>
              <w:jc w:val="left"/>
              <w:rPr>
                <w:i/>
                <w:color w:val="3B2322"/>
              </w:rPr>
            </w:pPr>
            <w:r w:rsidRPr="00880FE9">
              <w:rPr>
                <w:i/>
                <w:color w:val="3B2322"/>
              </w:rPr>
              <w:t>#cp -r data/log backuplogs/$FILE</w:t>
            </w:r>
          </w:p>
          <w:p w14:paraId="3F55B12A" w14:textId="77777777" w:rsidR="00FC10ED" w:rsidRPr="00880FE9" w:rsidRDefault="00FC10ED" w:rsidP="00FC10ED">
            <w:pPr>
              <w:jc w:val="left"/>
              <w:rPr>
                <w:i/>
                <w:color w:val="3B2322"/>
              </w:rPr>
            </w:pPr>
            <w:r w:rsidRPr="00880FE9">
              <w:rPr>
                <w:i/>
                <w:color w:val="3B2322"/>
              </w:rPr>
              <w:t>rm -rf ./data</w:t>
            </w:r>
          </w:p>
          <w:p w14:paraId="557A7B89" w14:textId="77777777" w:rsidR="00FC10ED" w:rsidRPr="00880FE9" w:rsidRDefault="00FC10ED" w:rsidP="00FC10ED">
            <w:pPr>
              <w:jc w:val="left"/>
              <w:rPr>
                <w:i/>
                <w:color w:val="3B2322"/>
              </w:rPr>
            </w:pPr>
          </w:p>
          <w:p w14:paraId="56E22A75" w14:textId="77777777" w:rsidR="00FC10ED" w:rsidRPr="00880FE9" w:rsidRDefault="00FC10ED" w:rsidP="00FC10ED">
            <w:pPr>
              <w:jc w:val="left"/>
              <w:rPr>
                <w:i/>
                <w:color w:val="3B2322"/>
              </w:rPr>
            </w:pPr>
            <w:r w:rsidRPr="00880FE9">
              <w:rPr>
                <w:i/>
                <w:color w:val="3B2322"/>
              </w:rPr>
              <w:t>#start in background</w:t>
            </w:r>
          </w:p>
          <w:p w14:paraId="3D83B5BA" w14:textId="77777777" w:rsidR="00FC10ED" w:rsidRPr="00880FE9" w:rsidRDefault="00FC10ED" w:rsidP="00FC10ED">
            <w:pPr>
              <w:jc w:val="left"/>
              <w:rPr>
                <w:i/>
                <w:color w:val="3B2322"/>
              </w:rPr>
            </w:pPr>
            <w:r w:rsidRPr="00880FE9">
              <w:rPr>
                <w:i/>
                <w:color w:val="3B2322"/>
              </w:rPr>
              <w:t>echo 'Starting ServiceMix..'</w:t>
            </w:r>
          </w:p>
          <w:p w14:paraId="00DF77A4" w14:textId="77777777" w:rsidR="00FC10ED" w:rsidRPr="00880FE9" w:rsidRDefault="00FC10ED" w:rsidP="00FC10ED">
            <w:pPr>
              <w:jc w:val="left"/>
              <w:rPr>
                <w:i/>
                <w:color w:val="3B2322"/>
              </w:rPr>
            </w:pPr>
            <w:r w:rsidRPr="00880FE9">
              <w:rPr>
                <w:i/>
                <w:color w:val="3B2322"/>
              </w:rPr>
              <w:t>./bin/start</w:t>
            </w:r>
          </w:p>
          <w:p w14:paraId="17FD849B" w14:textId="77777777" w:rsidR="00FC10ED" w:rsidRPr="00880FE9" w:rsidRDefault="00FC10ED" w:rsidP="00FC10ED">
            <w:pPr>
              <w:jc w:val="left"/>
              <w:rPr>
                <w:i/>
                <w:color w:val="3B2322"/>
              </w:rPr>
            </w:pPr>
          </w:p>
          <w:p w14:paraId="73D4E05C" w14:textId="77777777" w:rsidR="00FC10ED" w:rsidRPr="00880FE9" w:rsidRDefault="00FC10ED" w:rsidP="00FC10ED">
            <w:pPr>
              <w:jc w:val="left"/>
              <w:rPr>
                <w:i/>
                <w:color w:val="3B2322"/>
              </w:rPr>
            </w:pPr>
            <w:r w:rsidRPr="00880FE9">
              <w:rPr>
                <w:i/>
                <w:color w:val="3B2322"/>
              </w:rPr>
              <w:t># wait till SSH daemon is up</w:t>
            </w:r>
          </w:p>
          <w:p w14:paraId="48B01BA6" w14:textId="28E2F16E" w:rsidR="00FC10ED" w:rsidRPr="00880FE9" w:rsidRDefault="006B390F" w:rsidP="00FC10ED">
            <w:pPr>
              <w:jc w:val="left"/>
              <w:rPr>
                <w:i/>
                <w:color w:val="3B2322"/>
              </w:rPr>
            </w:pPr>
            <w:r>
              <w:rPr>
                <w:i/>
                <w:color w:val="3B2322"/>
              </w:rPr>
              <w:t>sleep 6</w:t>
            </w:r>
            <w:r w:rsidR="00FC10ED" w:rsidRPr="00880FE9">
              <w:rPr>
                <w:i/>
                <w:color w:val="3B2322"/>
              </w:rPr>
              <w:t>0</w:t>
            </w:r>
          </w:p>
          <w:p w14:paraId="27219908" w14:textId="77777777" w:rsidR="00FC10ED" w:rsidRPr="00880FE9" w:rsidRDefault="00FC10ED" w:rsidP="00FC10ED">
            <w:pPr>
              <w:jc w:val="left"/>
              <w:rPr>
                <w:i/>
                <w:color w:val="3B2322"/>
              </w:rPr>
            </w:pPr>
          </w:p>
          <w:p w14:paraId="4EF886B2" w14:textId="77777777" w:rsidR="00FC10ED" w:rsidRPr="00880FE9" w:rsidRDefault="00FC10ED" w:rsidP="00FC10ED">
            <w:pPr>
              <w:jc w:val="left"/>
              <w:rPr>
                <w:i/>
                <w:color w:val="3B2322"/>
              </w:rPr>
            </w:pPr>
            <w:r w:rsidRPr="00880FE9">
              <w:rPr>
                <w:i/>
                <w:color w:val="3B2322"/>
              </w:rPr>
              <w:t># run your commands</w:t>
            </w:r>
          </w:p>
          <w:p w14:paraId="2F543CBF" w14:textId="5A8C4B14" w:rsidR="00FC10ED" w:rsidRPr="00880FE9" w:rsidRDefault="00FC10ED" w:rsidP="00FC10ED">
            <w:pPr>
              <w:jc w:val="left"/>
              <w:rPr>
                <w:i/>
                <w:color w:val="3B2322"/>
              </w:rPr>
            </w:pPr>
            <w:r w:rsidRPr="00880FE9">
              <w:rPr>
                <w:i/>
                <w:color w:val="3B2322"/>
              </w:rPr>
              <w:t>./bin/client "feature:repo-add mvn:</w:t>
            </w:r>
            <w:r w:rsidR="006B390F">
              <w:rPr>
                <w:i/>
                <w:color w:val="3B2322"/>
              </w:rPr>
              <w:t>gov.nih.nci.hpc/hpc-features/1.5</w:t>
            </w:r>
            <w:r w:rsidRPr="00880FE9">
              <w:rPr>
                <w:i/>
                <w:color w:val="3B2322"/>
              </w:rPr>
              <w:t>.0-RELEASE/xml/features"</w:t>
            </w:r>
          </w:p>
          <w:p w14:paraId="4DAB3C4F" w14:textId="77777777" w:rsidR="00FC10ED" w:rsidRPr="00880FE9" w:rsidRDefault="00FC10ED" w:rsidP="00FC10ED">
            <w:pPr>
              <w:jc w:val="left"/>
              <w:rPr>
                <w:i/>
                <w:color w:val="3B2322"/>
              </w:rPr>
            </w:pPr>
            <w:r w:rsidRPr="00880FE9">
              <w:rPr>
                <w:i/>
                <w:color w:val="3B2322"/>
              </w:rPr>
              <w:t>sleep 30</w:t>
            </w:r>
          </w:p>
          <w:p w14:paraId="3D358322" w14:textId="77777777" w:rsidR="00FC10ED" w:rsidRPr="00880FE9" w:rsidRDefault="00FC10ED" w:rsidP="00FC10ED">
            <w:pPr>
              <w:jc w:val="left"/>
              <w:rPr>
                <w:i/>
                <w:color w:val="3B2322"/>
              </w:rPr>
            </w:pPr>
            <w:r w:rsidRPr="00880FE9">
              <w:rPr>
                <w:i/>
                <w:color w:val="3B2322"/>
              </w:rPr>
              <w:t>./bin/client "feature:install hpc-server-rest-services"</w:t>
            </w:r>
          </w:p>
          <w:p w14:paraId="48F4806C" w14:textId="77777777" w:rsidR="00FC10ED" w:rsidRPr="00880FE9" w:rsidRDefault="00FC10ED" w:rsidP="00FC10ED">
            <w:pPr>
              <w:jc w:val="left"/>
              <w:rPr>
                <w:i/>
                <w:color w:val="3B2322"/>
              </w:rPr>
            </w:pPr>
            <w:r w:rsidRPr="00880FE9">
              <w:rPr>
                <w:i/>
                <w:color w:val="3B2322"/>
              </w:rPr>
              <w:t>sleep 30</w:t>
            </w:r>
          </w:p>
          <w:p w14:paraId="66EF9D9A" w14:textId="77777777" w:rsidR="00FC10ED" w:rsidRPr="000A5161" w:rsidRDefault="00FC10ED" w:rsidP="00FC10ED">
            <w:pPr>
              <w:jc w:val="left"/>
              <w:rPr>
                <w:i/>
                <w:color w:val="3B2322"/>
              </w:rPr>
            </w:pPr>
            <w:r w:rsidRPr="00880FE9">
              <w:rPr>
                <w:i/>
                <w:color w:val="3B2322"/>
              </w:rPr>
              <w:t>./bin/client "feature:install hpc-server-scheduler"</w:t>
            </w:r>
          </w:p>
          <w:p w14:paraId="2B6385B2" w14:textId="77777777" w:rsidR="00FC10ED" w:rsidRDefault="00FC10ED" w:rsidP="00FC10ED">
            <w:pPr>
              <w:ind w:left="0"/>
              <w:jc w:val="left"/>
            </w:pPr>
          </w:p>
        </w:tc>
      </w:tr>
    </w:tbl>
    <w:p w14:paraId="4209CD60" w14:textId="79D3496A" w:rsidR="00F06248" w:rsidRDefault="00F06248" w:rsidP="00FD488A">
      <w:pPr>
        <w:pStyle w:val="Heading3"/>
        <w:numPr>
          <w:ilvl w:val="2"/>
          <w:numId w:val="5"/>
        </w:numPr>
      </w:pPr>
      <w:bookmarkStart w:id="56" w:name="_Toc501090740"/>
      <w:r>
        <w:t>Verification step</w:t>
      </w:r>
      <w:bookmarkEnd w:id="56"/>
    </w:p>
    <w:p w14:paraId="3319C6AE" w14:textId="4217579E" w:rsidR="009F4D54" w:rsidRPr="009F4D54" w:rsidRDefault="009F4D54" w:rsidP="009F4D54">
      <w:r w:rsidRPr="009F4D54">
        <w:t>Run following cur</w:t>
      </w:r>
      <w:r>
        <w:t xml:space="preserve">l command to verify if API is running. </w:t>
      </w:r>
    </w:p>
    <w:p w14:paraId="57BE1AFF" w14:textId="66EDFDD2" w:rsidR="00F06248" w:rsidRDefault="00F06248" w:rsidP="00FC10ED">
      <w:pPr>
        <w:jc w:val="left"/>
      </w:pPr>
    </w:p>
    <w:p w14:paraId="532F574D" w14:textId="7AC7D284" w:rsidR="009F4D54" w:rsidRDefault="009F4D54" w:rsidP="00FC10ED">
      <w:pPr>
        <w:jc w:val="left"/>
      </w:pPr>
      <w:r w:rsidRPr="009F4D54">
        <w:t>curl -k -G -X GET https://</w:t>
      </w:r>
      <w:r w:rsidR="005600BA">
        <w:t>&lt;hpc-server&gt;</w:t>
      </w:r>
      <w:r w:rsidRPr="009F4D54">
        <w:t>/</w:t>
      </w:r>
      <w:r w:rsidR="005600BA">
        <w:t>&lt;context&gt;</w:t>
      </w:r>
      <w:r w:rsidRPr="009F4D54">
        <w:t>/user/</w:t>
      </w:r>
      <w:r w:rsidR="005600BA">
        <w:t>&lt;userId&gt;</w:t>
      </w:r>
      <w:r w:rsidRPr="009F4D54">
        <w:t xml:space="preserve">  --user </w:t>
      </w:r>
      <w:r w:rsidR="005600BA">
        <w:t>&lt;UserId&gt;</w:t>
      </w:r>
      <w:r w:rsidRPr="009F4D54">
        <w:t xml:space="preserve"> -H "Accept: application/json"</w:t>
      </w:r>
    </w:p>
    <w:p w14:paraId="44A96ED3" w14:textId="77777777" w:rsidR="000A5161" w:rsidRDefault="000A5161" w:rsidP="000A5161">
      <w:pPr>
        <w:pStyle w:val="Heading3"/>
        <w:ind w:left="1440"/>
      </w:pPr>
    </w:p>
    <w:p w14:paraId="10EC9294" w14:textId="6024D348" w:rsidR="00D430F3" w:rsidRDefault="00D430F3" w:rsidP="00D430F3">
      <w:pPr>
        <w:pStyle w:val="Heading2"/>
        <w:numPr>
          <w:ilvl w:val="1"/>
          <w:numId w:val="5"/>
        </w:numPr>
      </w:pPr>
      <w:bookmarkStart w:id="57" w:name="_Toc501090741"/>
      <w:r>
        <w:t>Set up Service account</w:t>
      </w:r>
      <w:r w:rsidR="00B34B1B">
        <w:t>s</w:t>
      </w:r>
      <w:bookmarkEnd w:id="57"/>
    </w:p>
    <w:p w14:paraId="5EC00025"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HPC DME</w:t>
      </w:r>
      <w:r w:rsidRPr="0050122D">
        <w:rPr>
          <w:rFonts w:eastAsia="Arial Unicode MS"/>
          <w:bCs/>
          <w:noProof/>
          <w:kern w:val="36"/>
        </w:rPr>
        <w:t xml:space="preserve"> uses service account to integrate with Globus, Cleversafe and iRODS. While </w:t>
      </w:r>
      <w:r>
        <w:rPr>
          <w:rFonts w:eastAsia="Arial Unicode MS"/>
          <w:bCs/>
          <w:noProof/>
          <w:kern w:val="36"/>
        </w:rPr>
        <w:t>HPC DME</w:t>
      </w:r>
      <w:r w:rsidRPr="0050122D">
        <w:rPr>
          <w:rFonts w:eastAsia="Arial Unicode MS"/>
          <w:bCs/>
          <w:noProof/>
          <w:kern w:val="36"/>
        </w:rPr>
        <w:t xml:space="preserve"> security enforces authentication and authorization, the service account is used to perform actions on behalf of the users. For example, </w:t>
      </w:r>
      <w:r>
        <w:rPr>
          <w:rFonts w:eastAsia="Arial Unicode MS"/>
          <w:bCs/>
          <w:noProof/>
          <w:kern w:val="36"/>
        </w:rPr>
        <w:t xml:space="preserve">the </w:t>
      </w:r>
      <w:r w:rsidRPr="0050122D">
        <w:rPr>
          <w:rFonts w:eastAsia="Arial Unicode MS"/>
          <w:bCs/>
          <w:noProof/>
          <w:kern w:val="36"/>
        </w:rPr>
        <w:t xml:space="preserve">service account is used to upload data into Cleversafe data archive object store. It is used to update system metadata in iRODS. </w:t>
      </w:r>
      <w:r w:rsidRPr="0097378A">
        <w:rPr>
          <w:rFonts w:eastAsia="Arial Unicode MS"/>
          <w:bCs/>
          <w:noProof/>
          <w:kern w:val="36"/>
        </w:rPr>
        <w:t xml:space="preserve">It is also used to create shared endpoints used by HPC DME application account </w:t>
      </w:r>
      <w:r w:rsidRPr="0097378A">
        <w:rPr>
          <w:rFonts w:eastAsia="Arial Unicode MS"/>
          <w:bCs/>
          <w:noProof/>
          <w:kern w:val="36"/>
        </w:rPr>
        <w:lastRenderedPageBreak/>
        <w:t>for 2 hop data transfer process. Please section 5.15 for details on application accounts and the setup around 2 hop data transfer.</w:t>
      </w:r>
      <w:r>
        <w:rPr>
          <w:rFonts w:eastAsia="Arial Unicode MS"/>
          <w:bCs/>
          <w:noProof/>
          <w:kern w:val="36"/>
        </w:rPr>
        <w:t xml:space="preserve"> </w:t>
      </w:r>
      <w:r w:rsidRPr="0050122D">
        <w:rPr>
          <w:rFonts w:eastAsia="Arial Unicode MS"/>
          <w:bCs/>
          <w:noProof/>
          <w:kern w:val="36"/>
        </w:rPr>
        <w:t xml:space="preserve"> </w:t>
      </w:r>
      <w:commentRangeStart w:id="58"/>
      <w:commentRangeStart w:id="59"/>
      <w:r w:rsidRPr="0050122D">
        <w:rPr>
          <w:rFonts w:eastAsia="Arial Unicode MS"/>
          <w:bCs/>
          <w:noProof/>
          <w:kern w:val="36"/>
        </w:rPr>
        <w:t>It is also used to manage asynchronous data transfer using Globus</w:t>
      </w:r>
      <w:commentRangeEnd w:id="58"/>
      <w:r>
        <w:rPr>
          <w:rStyle w:val="CommentReference"/>
        </w:rPr>
        <w:commentReference w:id="58"/>
      </w:r>
      <w:commentRangeEnd w:id="59"/>
      <w:r>
        <w:rPr>
          <w:rStyle w:val="CommentReference"/>
        </w:rPr>
        <w:commentReference w:id="59"/>
      </w:r>
      <w:r w:rsidRPr="0050122D">
        <w:rPr>
          <w:rFonts w:eastAsia="Arial Unicode MS"/>
          <w:bCs/>
          <w:noProof/>
          <w:kern w:val="36"/>
        </w:rPr>
        <w:t xml:space="preserve">. It is important to keep service accout credentials in a safe location. </w:t>
      </w:r>
      <w:r>
        <w:rPr>
          <w:rFonts w:eastAsia="Arial Unicode MS"/>
          <w:bCs/>
          <w:noProof/>
          <w:kern w:val="36"/>
        </w:rPr>
        <w:t>HPC DME</w:t>
      </w:r>
      <w:r w:rsidRPr="0050122D">
        <w:rPr>
          <w:rFonts w:eastAsia="Arial Unicode MS"/>
          <w:bCs/>
          <w:noProof/>
          <w:kern w:val="36"/>
        </w:rPr>
        <w:t xml:space="preserve"> stores service account</w:t>
      </w:r>
      <w:r>
        <w:rPr>
          <w:rFonts w:eastAsia="Arial Unicode MS"/>
          <w:bCs/>
          <w:noProof/>
          <w:kern w:val="36"/>
        </w:rPr>
        <w:t>s (Globus, Cleversafe and iRODS)</w:t>
      </w:r>
      <w:r w:rsidRPr="0050122D">
        <w:rPr>
          <w:rFonts w:eastAsia="Arial Unicode MS"/>
          <w:bCs/>
          <w:noProof/>
          <w:kern w:val="36"/>
        </w:rPr>
        <w:t xml:space="preserve"> information i</w:t>
      </w:r>
      <w:r>
        <w:rPr>
          <w:rFonts w:eastAsia="Arial Unicode MS"/>
          <w:bCs/>
          <w:noProof/>
          <w:kern w:val="36"/>
        </w:rPr>
        <w:t>n</w:t>
      </w:r>
      <w:r w:rsidRPr="0050122D">
        <w:rPr>
          <w:rFonts w:eastAsia="Arial Unicode MS"/>
          <w:bCs/>
          <w:noProof/>
          <w:kern w:val="36"/>
        </w:rPr>
        <w:t xml:space="preserve"> its database in an encrpted manner. </w:t>
      </w:r>
      <w:r>
        <w:rPr>
          <w:rFonts w:eastAsia="Arial Unicode MS"/>
          <w:bCs/>
          <w:noProof/>
          <w:kern w:val="36"/>
        </w:rPr>
        <w:t>HPC DME</w:t>
      </w:r>
      <w:r w:rsidRPr="0050122D">
        <w:rPr>
          <w:rFonts w:eastAsia="Arial Unicode MS"/>
          <w:bCs/>
          <w:noProof/>
          <w:kern w:val="36"/>
        </w:rPr>
        <w:t xml:space="preserve"> provides a REST API to register service account with the system initially. This API is accessible to System Administrator role only. Please see API Specification section below for API details. </w:t>
      </w:r>
    </w:p>
    <w:p w14:paraId="06D2771E" w14:textId="77777777" w:rsidR="00D430F3" w:rsidRPr="0050122D" w:rsidRDefault="00D430F3" w:rsidP="00D430F3">
      <w:pPr>
        <w:pStyle w:val="NormalWeb"/>
        <w:spacing w:line="360" w:lineRule="auto"/>
        <w:ind w:left="720"/>
        <w:jc w:val="both"/>
        <w:rPr>
          <w:rFonts w:eastAsia="Arial Unicode MS"/>
          <w:bCs/>
          <w:noProof/>
          <w:kern w:val="36"/>
        </w:rPr>
      </w:pPr>
      <w:r>
        <w:rPr>
          <w:rFonts w:eastAsia="Arial Unicode MS"/>
          <w:bCs/>
          <w:noProof/>
          <w:kern w:val="36"/>
        </w:rPr>
        <w:t>The f</w:t>
      </w:r>
      <w:r w:rsidRPr="0050122D">
        <w:rPr>
          <w:rFonts w:eastAsia="Arial Unicode MS"/>
          <w:bCs/>
          <w:noProof/>
          <w:kern w:val="36"/>
        </w:rPr>
        <w:t>ollowing service account credentials are expected to be setup</w:t>
      </w:r>
      <w:r>
        <w:rPr>
          <w:rFonts w:eastAsia="Arial Unicode MS"/>
          <w:bCs/>
          <w:noProof/>
          <w:kern w:val="36"/>
        </w:rPr>
        <w:t xml:space="preserve"> and attached with the service account</w:t>
      </w:r>
      <w:r w:rsidRPr="0050122D">
        <w:rPr>
          <w:rFonts w:eastAsia="Arial Unicode MS"/>
          <w:bCs/>
          <w:noProof/>
          <w:kern w:val="36"/>
        </w:rPr>
        <w:t xml:space="preserve"> for </w:t>
      </w:r>
      <w:r>
        <w:rPr>
          <w:rFonts w:eastAsia="Arial Unicode MS"/>
          <w:bCs/>
          <w:noProof/>
          <w:kern w:val="36"/>
        </w:rPr>
        <w:t>HPC DME</w:t>
      </w:r>
      <w:r w:rsidRPr="0050122D">
        <w:rPr>
          <w:rFonts w:eastAsia="Arial Unicode MS"/>
          <w:bCs/>
          <w:noProof/>
          <w:kern w:val="36"/>
        </w:rPr>
        <w:t xml:space="preserve"> to function properly.</w:t>
      </w:r>
    </w:p>
    <w:p w14:paraId="53306E0C" w14:textId="77777777" w:rsidR="00D430F3" w:rsidRPr="0050122D" w:rsidRDefault="00D430F3" w:rsidP="00D430F3">
      <w:pPr>
        <w:pStyle w:val="NormalWeb"/>
        <w:spacing w:line="360" w:lineRule="auto"/>
        <w:ind w:left="720" w:firstLine="72"/>
        <w:jc w:val="both"/>
        <w:rPr>
          <w:rFonts w:eastAsia="Arial Unicode MS"/>
          <w:bCs/>
          <w:noProof/>
          <w:kern w:val="36"/>
        </w:rPr>
      </w:pPr>
      <w:r w:rsidRPr="0050122D">
        <w:rPr>
          <w:rFonts w:eastAsia="Arial Unicode MS"/>
          <w:bCs/>
          <w:noProof/>
          <w:kern w:val="36"/>
        </w:rPr>
        <w:t>1. Cleversafe AWS access key and secret access key</w:t>
      </w:r>
    </w:p>
    <w:p w14:paraId="03FAAC63" w14:textId="77777777" w:rsidR="00D430F3" w:rsidRPr="0050122D" w:rsidRDefault="00D430F3" w:rsidP="00D430F3">
      <w:pPr>
        <w:pStyle w:val="NormalWeb"/>
        <w:spacing w:line="360" w:lineRule="auto"/>
        <w:ind w:left="792"/>
        <w:jc w:val="both"/>
        <w:rPr>
          <w:rFonts w:eastAsia="Arial Unicode MS"/>
          <w:bCs/>
          <w:noProof/>
          <w:kern w:val="36"/>
        </w:rPr>
      </w:pPr>
      <w:r w:rsidRPr="0050122D">
        <w:rPr>
          <w:rFonts w:eastAsia="Arial Unicode MS"/>
          <w:bCs/>
          <w:noProof/>
          <w:kern w:val="36"/>
        </w:rPr>
        <w:t>2. 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p>
    <w:p w14:paraId="42B40644" w14:textId="77777777" w:rsidR="00D430F3" w:rsidRDefault="00D430F3" w:rsidP="00D430F3">
      <w:pPr>
        <w:spacing w:line="360" w:lineRule="auto"/>
        <w:ind w:left="648" w:firstLine="144"/>
        <w:rPr>
          <w:rFonts w:eastAsia="Arial Unicode MS"/>
          <w:bCs/>
          <w:noProof/>
          <w:kern w:val="36"/>
        </w:rPr>
      </w:pPr>
      <w:r w:rsidRPr="0050122D">
        <w:rPr>
          <w:rFonts w:eastAsia="Arial Unicode MS"/>
          <w:bCs/>
          <w:noProof/>
          <w:kern w:val="36"/>
        </w:rPr>
        <w:t xml:space="preserve">3. </w:t>
      </w:r>
      <w:r w:rsidRPr="0097378A">
        <w:rPr>
          <w:rFonts w:eastAsia="Arial Unicode MS"/>
          <w:bCs/>
          <w:noProof/>
          <w:kern w:val="36"/>
        </w:rPr>
        <w:t>Globus Application account Id and Key. Please see section 5.15 to setup Globus Application Id.</w:t>
      </w:r>
    </w:p>
    <w:p w14:paraId="0F61304E" w14:textId="77777777" w:rsidR="00D430F3" w:rsidRDefault="00D430F3" w:rsidP="00D430F3">
      <w:pPr>
        <w:spacing w:line="360" w:lineRule="auto"/>
        <w:ind w:left="648" w:firstLine="144"/>
      </w:pPr>
      <w:commentRangeStart w:id="60"/>
      <w:commentRangeStart w:id="61"/>
      <w:r w:rsidRPr="0050122D">
        <w:rPr>
          <w:rFonts w:eastAsia="Arial Unicode MS"/>
          <w:bCs/>
          <w:noProof/>
          <w:kern w:val="36"/>
        </w:rPr>
        <w:t>Globus user name and password with read/write access to “</w:t>
      </w:r>
      <w:r w:rsidRPr="0050122D">
        <w:t>nihfnlcr#gridftp1”</w:t>
      </w:r>
      <w:commentRangeEnd w:id="60"/>
      <w:r>
        <w:rPr>
          <w:rStyle w:val="CommentReference"/>
        </w:rPr>
        <w:commentReference w:id="60"/>
      </w:r>
      <w:commentRangeEnd w:id="61"/>
      <w:r>
        <w:rPr>
          <w:rStyle w:val="CommentReference"/>
        </w:rPr>
        <w:commentReference w:id="61"/>
      </w:r>
    </w:p>
    <w:p w14:paraId="1E86CC65" w14:textId="77777777" w:rsidR="00D430F3" w:rsidRDefault="00D430F3" w:rsidP="00D430F3">
      <w:pPr>
        <w:spacing w:line="360" w:lineRule="auto"/>
        <w:ind w:left="720" w:firstLine="72"/>
      </w:pPr>
      <w:r>
        <w:t xml:space="preserve">After updating service account credentials, application should be restarted to get changes in effect. </w:t>
      </w:r>
    </w:p>
    <w:p w14:paraId="345C110A" w14:textId="77777777" w:rsidR="00D430F3" w:rsidRDefault="00D430F3" w:rsidP="00D430F3">
      <w:pPr>
        <w:pStyle w:val="Heading3"/>
        <w:numPr>
          <w:ilvl w:val="2"/>
          <w:numId w:val="5"/>
        </w:numPr>
      </w:pPr>
      <w:bookmarkStart w:id="62" w:name="_Toc501090742"/>
      <w:r>
        <w:t>Setup or Update Cleversafe service account credentials</w:t>
      </w:r>
      <w:bookmarkEnd w:id="62"/>
    </w:p>
    <w:p w14:paraId="4B067803" w14:textId="77777777" w:rsidR="00D430F3" w:rsidRPr="002110F5" w:rsidRDefault="00D430F3" w:rsidP="00D430F3">
      <w:pPr>
        <w:spacing w:line="360" w:lineRule="auto"/>
        <w:ind w:left="648" w:firstLine="144"/>
        <w:rPr>
          <w:b/>
        </w:rPr>
      </w:pPr>
    </w:p>
    <w:tbl>
      <w:tblPr>
        <w:tblStyle w:val="TableGrid"/>
        <w:tblW w:w="0" w:type="auto"/>
        <w:tblInd w:w="648" w:type="dxa"/>
        <w:tblLook w:val="04A0" w:firstRow="1" w:lastRow="0" w:firstColumn="1" w:lastColumn="0" w:noHBand="0" w:noVBand="1"/>
      </w:tblPr>
      <w:tblGrid>
        <w:gridCol w:w="8702"/>
      </w:tblGrid>
      <w:tr w:rsidR="00D430F3" w14:paraId="4F44FEE6" w14:textId="77777777" w:rsidTr="00A53195">
        <w:tc>
          <w:tcPr>
            <w:tcW w:w="9350" w:type="dxa"/>
          </w:tcPr>
          <w:p w14:paraId="5236DA97" w14:textId="77777777" w:rsidR="00D430F3" w:rsidRDefault="00D430F3" w:rsidP="00A53195">
            <w:pPr>
              <w:spacing w:line="360" w:lineRule="auto"/>
              <w:ind w:left="648"/>
            </w:pPr>
            <w:r>
              <w:t>Set Cleversafe credentials into a file called Cleversafe.json</w:t>
            </w:r>
          </w:p>
          <w:p w14:paraId="1D6CA1FB" w14:textId="77777777" w:rsidR="00D430F3" w:rsidRDefault="00D430F3" w:rsidP="00A53195">
            <w:pPr>
              <w:ind w:left="648"/>
            </w:pPr>
            <w:r>
              <w:tab/>
              <w:t>{</w:t>
            </w:r>
          </w:p>
          <w:p w14:paraId="6B8EECD4" w14:textId="77777777" w:rsidR="00D430F3" w:rsidRDefault="00D430F3" w:rsidP="00A53195">
            <w:pPr>
              <w:ind w:left="648"/>
            </w:pPr>
            <w:r>
              <w:tab/>
              <w:t xml:space="preserve">   "account":    {</w:t>
            </w:r>
          </w:p>
          <w:p w14:paraId="65206844" w14:textId="77777777" w:rsidR="00D430F3" w:rsidRDefault="00D430F3" w:rsidP="00A53195">
            <w:pPr>
              <w:ind w:left="648"/>
            </w:pPr>
            <w:r>
              <w:tab/>
              <w:t xml:space="preserve">      "username": </w:t>
            </w:r>
            <w:commentRangeStart w:id="63"/>
            <w:commentRangeStart w:id="64"/>
            <w:r>
              <w:t>"AWS Access Key Id",</w:t>
            </w:r>
            <w:commentRangeEnd w:id="63"/>
            <w:r>
              <w:rPr>
                <w:rStyle w:val="CommentReference"/>
              </w:rPr>
              <w:commentReference w:id="63"/>
            </w:r>
            <w:commentRangeEnd w:id="64"/>
            <w:r>
              <w:rPr>
                <w:rStyle w:val="CommentReference"/>
              </w:rPr>
              <w:commentReference w:id="64"/>
            </w:r>
          </w:p>
          <w:p w14:paraId="274CDE3C" w14:textId="77777777" w:rsidR="00D430F3" w:rsidRDefault="00D430F3" w:rsidP="00A53195">
            <w:pPr>
              <w:ind w:left="648"/>
            </w:pPr>
            <w:r>
              <w:tab/>
              <w:t xml:space="preserve">      "password": "AWS Secret access key",</w:t>
            </w:r>
          </w:p>
          <w:p w14:paraId="4AF65BFE" w14:textId="77777777" w:rsidR="00D430F3" w:rsidRDefault="00D430F3" w:rsidP="00A53195">
            <w:pPr>
              <w:ind w:left="648"/>
            </w:pPr>
            <w:r>
              <w:tab/>
              <w:t xml:space="preserve">      "integratedSystem": "CLEVERSAFE"</w:t>
            </w:r>
          </w:p>
          <w:p w14:paraId="683401F4" w14:textId="77777777" w:rsidR="00D430F3" w:rsidRDefault="00D430F3" w:rsidP="00A53195">
            <w:pPr>
              <w:ind w:left="648"/>
            </w:pPr>
            <w:r>
              <w:tab/>
              <w:t xml:space="preserve">   },</w:t>
            </w:r>
          </w:p>
          <w:p w14:paraId="2E3BCFF3" w14:textId="01D8B3AD" w:rsidR="00D430F3" w:rsidRDefault="00D430F3" w:rsidP="00A53195">
            <w:pPr>
              <w:ind w:left="648"/>
            </w:pPr>
            <w:r>
              <w:tab/>
              <w:t xml:space="preserve">   "dataTransferType" : "S</w:t>
            </w:r>
            <w:r w:rsidR="005B6BA6">
              <w:t>_</w:t>
            </w:r>
            <w:r>
              <w:t>3"</w:t>
            </w:r>
          </w:p>
          <w:p w14:paraId="47A55CBE" w14:textId="77777777" w:rsidR="00D430F3" w:rsidRDefault="00D430F3" w:rsidP="00A53195">
            <w:pPr>
              <w:ind w:left="648"/>
            </w:pPr>
            <w:r>
              <w:tab/>
              <w:t>}</w:t>
            </w:r>
          </w:p>
          <w:p w14:paraId="2DE3B918" w14:textId="77777777" w:rsidR="00D430F3" w:rsidRDefault="00D430F3" w:rsidP="00A53195">
            <w:pPr>
              <w:ind w:left="648"/>
            </w:pPr>
          </w:p>
          <w:p w14:paraId="14409FEB" w14:textId="77777777" w:rsidR="00D430F3" w:rsidRPr="0097378A" w:rsidRDefault="00D430F3" w:rsidP="00A53195">
            <w:pPr>
              <w:ind w:left="648"/>
              <w:rPr>
                <w:b/>
              </w:rPr>
            </w:pPr>
            <w:r w:rsidRPr="0097378A">
              <w:rPr>
                <w:b/>
              </w:rPr>
              <w:t>Production:</w:t>
            </w:r>
          </w:p>
          <w:p w14:paraId="0E43B7D1" w14:textId="77777777" w:rsidR="00D430F3" w:rsidRPr="0097378A" w:rsidRDefault="00D430F3" w:rsidP="00A53195">
            <w:pPr>
              <w:ind w:left="648"/>
            </w:pPr>
            <w:r w:rsidRPr="0097378A">
              <w:rPr>
                <w:b/>
              </w:rPr>
              <w:t>AWS Access Key Id:</w:t>
            </w:r>
            <w:r w:rsidRPr="0097378A">
              <w:t xml:space="preserve"> </w:t>
            </w:r>
            <w:r w:rsidRPr="0097378A">
              <w:rPr>
                <w:color w:val="000000"/>
              </w:rPr>
              <w:t>XmddNHnGowAPX7th9eSb</w:t>
            </w:r>
          </w:p>
          <w:p w14:paraId="56EF7E4D" w14:textId="77777777" w:rsidR="00D430F3" w:rsidRPr="0097378A" w:rsidRDefault="00D430F3" w:rsidP="00A53195">
            <w:pPr>
              <w:ind w:left="648"/>
              <w:rPr>
                <w:b/>
              </w:rPr>
            </w:pPr>
          </w:p>
          <w:p w14:paraId="3CCD44B6" w14:textId="77777777" w:rsidR="00D430F3" w:rsidRPr="0097378A" w:rsidRDefault="00D430F3" w:rsidP="00A53195">
            <w:pPr>
              <w:ind w:left="648"/>
            </w:pPr>
            <w:r w:rsidRPr="0097378A">
              <w:rPr>
                <w:b/>
              </w:rPr>
              <w:t>DEV/UAT:</w:t>
            </w:r>
          </w:p>
          <w:p w14:paraId="29D1D3CF" w14:textId="77777777" w:rsidR="00D430F3" w:rsidRDefault="00D430F3" w:rsidP="00A53195">
            <w:pPr>
              <w:ind w:left="648"/>
            </w:pPr>
            <w:r w:rsidRPr="0097378A">
              <w:rPr>
                <w:b/>
              </w:rPr>
              <w:t>AWS Access Key Id:</w:t>
            </w:r>
            <w:r w:rsidRPr="0097378A">
              <w:t xml:space="preserve"> </w:t>
            </w:r>
            <w:r w:rsidRPr="0097378A">
              <w:rPr>
                <w:vanish/>
                <w:color w:val="333333"/>
                <w:shd w:val="clear" w:color="auto" w:fill="FFFFFF"/>
                <w:lang w:val="en"/>
              </w:rPr>
              <w:t>025ff462-07e1-483b-8dbb-1fc26c7eb17e</w:t>
            </w:r>
            <w:r w:rsidRPr="0097378A">
              <w:t xml:space="preserve"> </w:t>
            </w:r>
            <w:r w:rsidRPr="0097378A">
              <w:rPr>
                <w:color w:val="000000"/>
                <w:shd w:val="clear" w:color="auto" w:fill="FFFFFF"/>
              </w:rPr>
              <w:t>DelCtesWPOLiDL1aRLh5</w:t>
            </w:r>
          </w:p>
          <w:p w14:paraId="71B76FEF" w14:textId="77777777" w:rsidR="00D430F3" w:rsidRDefault="00D430F3" w:rsidP="00A53195">
            <w:pPr>
              <w:ind w:left="648"/>
            </w:pPr>
          </w:p>
          <w:p w14:paraId="254E0575" w14:textId="77777777" w:rsidR="00D430F3" w:rsidRDefault="00D430F3" w:rsidP="00A53195">
            <w:pPr>
              <w:ind w:left="648"/>
            </w:pPr>
            <w:r>
              <w:t>Execute following curl command with correct parameter values:</w:t>
            </w:r>
          </w:p>
          <w:p w14:paraId="3D34270E" w14:textId="77777777" w:rsidR="00D430F3" w:rsidRDefault="00D430F3" w:rsidP="00A53195">
            <w:pPr>
              <w:spacing w:line="360" w:lineRule="auto"/>
              <w:ind w:left="648"/>
            </w:pPr>
            <w:r w:rsidRPr="009957EE">
              <w:t xml:space="preserve">curl </w:t>
            </w:r>
            <w:r>
              <w:t xml:space="preserve">-k </w:t>
            </w:r>
            <w:r w:rsidRPr="009957EE">
              <w:t>-H "Conte</w:t>
            </w:r>
            <w:r>
              <w:t>nt-Type: application/json" -d @C</w:t>
            </w:r>
            <w:r w:rsidRPr="009957EE">
              <w:t xml:space="preserve">leversafe.json -X PUT </w:t>
            </w:r>
            <w:r>
              <w:t>&lt;server URL&gt;</w:t>
            </w:r>
            <w:r w:rsidRPr="009957EE">
              <w:t>/</w:t>
            </w:r>
            <w:r w:rsidRPr="00982582">
              <w:t>systemAccount</w:t>
            </w:r>
            <w:r w:rsidRPr="009957EE">
              <w:t xml:space="preserve"> -</w:t>
            </w:r>
            <w:r>
              <w:t>-</w:t>
            </w:r>
            <w:r w:rsidRPr="009957EE">
              <w:t>u</w:t>
            </w:r>
            <w:r>
              <w:t>ser</w:t>
            </w:r>
            <w:r w:rsidRPr="009957EE">
              <w:t xml:space="preserve"> &lt;userId&gt;:&lt;password&gt; -H "Accept: application/json"</w:t>
            </w:r>
          </w:p>
          <w:p w14:paraId="14CB1DDA" w14:textId="77777777" w:rsidR="00D430F3" w:rsidRDefault="00D430F3" w:rsidP="00A53195">
            <w:pPr>
              <w:spacing w:line="360" w:lineRule="auto"/>
              <w:ind w:left="0"/>
            </w:pPr>
          </w:p>
        </w:tc>
      </w:tr>
    </w:tbl>
    <w:p w14:paraId="24F39B11" w14:textId="77777777" w:rsidR="00D430F3" w:rsidRDefault="00D430F3" w:rsidP="00D430F3">
      <w:pPr>
        <w:spacing w:line="360" w:lineRule="auto"/>
        <w:ind w:left="648" w:firstLine="144"/>
      </w:pPr>
    </w:p>
    <w:p w14:paraId="3090A907" w14:textId="77777777" w:rsidR="00D430F3" w:rsidRPr="005F0808" w:rsidRDefault="00D430F3" w:rsidP="00D430F3">
      <w:pPr>
        <w:pStyle w:val="Heading3"/>
        <w:numPr>
          <w:ilvl w:val="2"/>
          <w:numId w:val="5"/>
        </w:numPr>
      </w:pPr>
      <w:bookmarkStart w:id="65" w:name="_Toc501090743"/>
      <w:r>
        <w:t>Setup or Update Globus service account credentials</w:t>
      </w:r>
      <w:bookmarkEnd w:id="65"/>
    </w:p>
    <w:tbl>
      <w:tblPr>
        <w:tblStyle w:val="TableGrid"/>
        <w:tblW w:w="0" w:type="auto"/>
        <w:tblInd w:w="648" w:type="dxa"/>
        <w:tblLook w:val="04A0" w:firstRow="1" w:lastRow="0" w:firstColumn="1" w:lastColumn="0" w:noHBand="0" w:noVBand="1"/>
      </w:tblPr>
      <w:tblGrid>
        <w:gridCol w:w="8702"/>
      </w:tblGrid>
      <w:tr w:rsidR="00D430F3" w14:paraId="1FF6B18F" w14:textId="77777777" w:rsidTr="00A53195">
        <w:tc>
          <w:tcPr>
            <w:tcW w:w="8702" w:type="dxa"/>
          </w:tcPr>
          <w:p w14:paraId="38B140D1" w14:textId="77777777" w:rsidR="00D430F3" w:rsidRDefault="00D430F3" w:rsidP="00A53195">
            <w:pPr>
              <w:spacing w:line="360" w:lineRule="auto"/>
              <w:ind w:left="648"/>
            </w:pPr>
            <w:r>
              <w:t>Set Globus application account credentials into a file called Globus.json</w:t>
            </w:r>
          </w:p>
          <w:p w14:paraId="03107283" w14:textId="77777777" w:rsidR="00D430F3" w:rsidRDefault="00D430F3" w:rsidP="00A53195">
            <w:pPr>
              <w:ind w:left="648"/>
            </w:pPr>
            <w:r>
              <w:tab/>
              <w:t>{</w:t>
            </w:r>
          </w:p>
          <w:p w14:paraId="2905C43D" w14:textId="77777777" w:rsidR="00D430F3" w:rsidRDefault="00D430F3" w:rsidP="00A53195">
            <w:pPr>
              <w:ind w:left="648"/>
            </w:pPr>
            <w:r>
              <w:tab/>
              <w:t xml:space="preserve">   "account":    {</w:t>
            </w:r>
          </w:p>
          <w:p w14:paraId="5D4617ED" w14:textId="77777777" w:rsidR="00D430F3" w:rsidRDefault="00D430F3" w:rsidP="00A53195">
            <w:pPr>
              <w:ind w:left="648"/>
            </w:pPr>
            <w:r>
              <w:tab/>
              <w:t xml:space="preserve">      "</w:t>
            </w:r>
            <w:commentRangeStart w:id="66"/>
            <w:commentRangeStart w:id="67"/>
            <w:r>
              <w:t>username": "&lt;</w:t>
            </w:r>
            <w:r w:rsidRPr="00B96B1F">
              <w:t xml:space="preserve">Globus Application </w:t>
            </w:r>
            <w:r>
              <w:t xml:space="preserve">Client </w:t>
            </w:r>
            <w:r w:rsidRPr="00B96B1F">
              <w:t>Id</w:t>
            </w:r>
            <w:r>
              <w:t>&gt;",</w:t>
            </w:r>
            <w:commentRangeEnd w:id="66"/>
            <w:r>
              <w:rPr>
                <w:rStyle w:val="CommentReference"/>
              </w:rPr>
              <w:commentReference w:id="66"/>
            </w:r>
            <w:commentRangeEnd w:id="67"/>
            <w:r>
              <w:rPr>
                <w:rStyle w:val="CommentReference"/>
              </w:rPr>
              <w:commentReference w:id="67"/>
            </w:r>
          </w:p>
          <w:p w14:paraId="6510BFAE" w14:textId="77777777" w:rsidR="00D430F3" w:rsidRDefault="00D430F3" w:rsidP="00A53195">
            <w:pPr>
              <w:ind w:left="648"/>
            </w:pPr>
            <w:r>
              <w:tab/>
              <w:t xml:space="preserve">      "password": "&lt;</w:t>
            </w:r>
            <w:r w:rsidRPr="00270DD2">
              <w:t>Globus Application Client Secret</w:t>
            </w:r>
            <w:r>
              <w:t>&gt;",</w:t>
            </w:r>
          </w:p>
          <w:p w14:paraId="4E965538" w14:textId="77777777" w:rsidR="00D430F3" w:rsidRDefault="00D430F3" w:rsidP="00A53195">
            <w:pPr>
              <w:ind w:left="648"/>
            </w:pPr>
            <w:r>
              <w:tab/>
              <w:t xml:space="preserve">      "integratedSystem": "GLOBUS"</w:t>
            </w:r>
          </w:p>
          <w:p w14:paraId="78502B78" w14:textId="77777777" w:rsidR="00D430F3" w:rsidRDefault="00D430F3" w:rsidP="00A53195">
            <w:pPr>
              <w:ind w:left="648"/>
            </w:pPr>
            <w:r>
              <w:tab/>
              <w:t xml:space="preserve">   },</w:t>
            </w:r>
          </w:p>
          <w:p w14:paraId="36A08A8A" w14:textId="77777777" w:rsidR="00D430F3" w:rsidRDefault="00D430F3" w:rsidP="00A53195">
            <w:pPr>
              <w:ind w:left="648"/>
            </w:pPr>
            <w:r>
              <w:tab/>
              <w:t xml:space="preserve">   "dataTransferType" : "GLOBUS"</w:t>
            </w:r>
          </w:p>
          <w:p w14:paraId="47EF91FF" w14:textId="77777777" w:rsidR="00D430F3" w:rsidRDefault="00D430F3" w:rsidP="00A53195">
            <w:pPr>
              <w:ind w:left="648"/>
            </w:pPr>
            <w:r>
              <w:tab/>
              <w:t>}</w:t>
            </w:r>
          </w:p>
          <w:p w14:paraId="4CC0B083" w14:textId="77777777" w:rsidR="00D430F3" w:rsidRDefault="00D430F3" w:rsidP="00A53195">
            <w:pPr>
              <w:ind w:left="648"/>
            </w:pPr>
          </w:p>
          <w:p w14:paraId="1740795E" w14:textId="77777777" w:rsidR="00D430F3" w:rsidRPr="0097378A" w:rsidRDefault="00D430F3" w:rsidP="00A53195">
            <w:pPr>
              <w:ind w:left="648"/>
              <w:rPr>
                <w:b/>
              </w:rPr>
            </w:pPr>
            <w:r w:rsidRPr="0097378A">
              <w:rPr>
                <w:b/>
              </w:rPr>
              <w:t>Production:</w:t>
            </w:r>
          </w:p>
          <w:p w14:paraId="1F7CD495" w14:textId="77777777" w:rsidR="00D430F3" w:rsidRPr="0097378A" w:rsidRDefault="00D430F3" w:rsidP="00A53195">
            <w:pPr>
              <w:ind w:left="648"/>
            </w:pPr>
            <w:r w:rsidRPr="0097378A">
              <w:rPr>
                <w:b/>
              </w:rPr>
              <w:t>Globus Application Client Id:</w:t>
            </w:r>
            <w:r w:rsidRPr="0097378A">
              <w:t xml:space="preserve"> 07cec4f4-8d99-4b9d-a513-d9a1148ac054</w:t>
            </w:r>
          </w:p>
          <w:p w14:paraId="12F40BE8" w14:textId="77777777" w:rsidR="00D430F3" w:rsidRPr="0097378A" w:rsidRDefault="00D430F3" w:rsidP="00A53195">
            <w:pPr>
              <w:ind w:left="648"/>
              <w:rPr>
                <w:b/>
              </w:rPr>
            </w:pPr>
          </w:p>
          <w:p w14:paraId="37798A77" w14:textId="77777777" w:rsidR="00D430F3" w:rsidRPr="0097378A" w:rsidRDefault="00D430F3" w:rsidP="00A53195">
            <w:pPr>
              <w:ind w:left="648"/>
            </w:pPr>
            <w:r w:rsidRPr="0097378A">
              <w:rPr>
                <w:b/>
              </w:rPr>
              <w:t>DEV/UAT:</w:t>
            </w:r>
          </w:p>
          <w:p w14:paraId="4CC1C023" w14:textId="77777777" w:rsidR="00D430F3" w:rsidRPr="0097378A" w:rsidRDefault="00D430F3" w:rsidP="00A53195">
            <w:pPr>
              <w:ind w:left="648"/>
            </w:pPr>
            <w:r w:rsidRPr="0097378A">
              <w:rPr>
                <w:b/>
              </w:rPr>
              <w:t>Globus Application Client Id:</w:t>
            </w:r>
            <w:r w:rsidRPr="0097378A">
              <w:t xml:space="preserve"> </w:t>
            </w:r>
            <w:r w:rsidRPr="0097378A">
              <w:rPr>
                <w:rFonts w:ascii="Monaco" w:hAnsi="Monaco" w:cs="Courier New"/>
                <w:vanish/>
                <w:color w:val="333333"/>
                <w:sz w:val="19"/>
                <w:szCs w:val="19"/>
                <w:shd w:val="clear" w:color="auto" w:fill="FFFFFF"/>
                <w:lang w:val="en"/>
              </w:rPr>
              <w:t>025ff462-07e1-483b-8dbb-1fc26c7eb17e</w:t>
            </w:r>
            <w:r w:rsidRPr="0097378A">
              <w:t xml:space="preserve"> 025ff462-07e1-483b-8dbb-1fc26c7eb17e</w:t>
            </w:r>
          </w:p>
          <w:p w14:paraId="3FF4CE70" w14:textId="77777777" w:rsidR="00D430F3" w:rsidRPr="0097378A" w:rsidRDefault="00D430F3" w:rsidP="00A53195">
            <w:pPr>
              <w:ind w:left="648"/>
            </w:pPr>
            <w:commentRangeStart w:id="68"/>
            <w:commentRangeStart w:id="69"/>
            <w:r w:rsidRPr="0097378A">
              <w:t>Globus service account uses NIH AD service account credentials.</w:t>
            </w:r>
            <w:commentRangeEnd w:id="68"/>
            <w:r w:rsidRPr="0097378A">
              <w:rPr>
                <w:rStyle w:val="CommentReference"/>
              </w:rPr>
              <w:commentReference w:id="68"/>
            </w:r>
            <w:commentRangeEnd w:id="69"/>
            <w:r>
              <w:rPr>
                <w:rStyle w:val="CommentReference"/>
              </w:rPr>
              <w:commentReference w:id="69"/>
            </w:r>
          </w:p>
          <w:p w14:paraId="2DA082B8" w14:textId="77777777" w:rsidR="00D430F3" w:rsidRDefault="00D430F3" w:rsidP="00A53195">
            <w:pPr>
              <w:ind w:left="648"/>
            </w:pPr>
            <w:r w:rsidRPr="0097378A">
              <w:t xml:space="preserve">NIH AD service account is used to create application project and its accounts in </w:t>
            </w:r>
            <w:hyperlink r:id="rId31" w:history="1">
              <w:r w:rsidRPr="0097378A">
                <w:rPr>
                  <w:rStyle w:val="Hyperlink"/>
                </w:rPr>
                <w:t>https://developers.globus.org</w:t>
              </w:r>
            </w:hyperlink>
            <w:r w:rsidRPr="0097378A">
              <w:t>. Please see section 5.15 for details.</w:t>
            </w:r>
            <w:r>
              <w:t xml:space="preserve"> </w:t>
            </w:r>
          </w:p>
          <w:p w14:paraId="01C39321" w14:textId="77777777" w:rsidR="00D430F3" w:rsidRDefault="00D430F3" w:rsidP="00A53195">
            <w:pPr>
              <w:ind w:left="648"/>
            </w:pPr>
          </w:p>
          <w:p w14:paraId="46F01B00" w14:textId="77777777" w:rsidR="00D430F3" w:rsidRDefault="00D430F3" w:rsidP="00A53195">
            <w:pPr>
              <w:ind w:left="648"/>
            </w:pPr>
            <w:r>
              <w:t>Execute following curl command with correct parameter values:</w:t>
            </w:r>
          </w:p>
          <w:p w14:paraId="0448A9D2" w14:textId="77777777" w:rsidR="00D430F3" w:rsidRDefault="00D430F3" w:rsidP="00A53195">
            <w:pPr>
              <w:spacing w:line="360" w:lineRule="auto"/>
              <w:ind w:left="648"/>
            </w:pPr>
            <w:r w:rsidRPr="009957EE">
              <w:t>curl -H "Content-Type: application/json" -d @</w:t>
            </w:r>
            <w:r>
              <w:t>Globus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72A78719" w14:textId="77777777" w:rsidR="00D430F3" w:rsidRDefault="00D430F3" w:rsidP="00A53195">
            <w:pPr>
              <w:spacing w:line="360" w:lineRule="auto"/>
              <w:ind w:left="0"/>
            </w:pPr>
          </w:p>
        </w:tc>
      </w:tr>
    </w:tbl>
    <w:p w14:paraId="56068EF1" w14:textId="77777777" w:rsidR="00D430F3" w:rsidRPr="005F0808" w:rsidRDefault="00D430F3" w:rsidP="00D430F3">
      <w:pPr>
        <w:pStyle w:val="Heading3"/>
        <w:numPr>
          <w:ilvl w:val="2"/>
          <w:numId w:val="5"/>
        </w:numPr>
      </w:pPr>
      <w:bookmarkStart w:id="70" w:name="_Setup_or_Update"/>
      <w:bookmarkStart w:id="71" w:name="_Toc501090744"/>
      <w:bookmarkEnd w:id="70"/>
      <w:r>
        <w:t>Setup or Update iRODS Service account credentials</w:t>
      </w:r>
      <w:bookmarkEnd w:id="71"/>
    </w:p>
    <w:p w14:paraId="54A6A524" w14:textId="77777777" w:rsidR="00D430F3" w:rsidRDefault="00D430F3" w:rsidP="00D430F3">
      <w:pPr>
        <w:spacing w:line="360" w:lineRule="auto"/>
        <w:ind w:left="648" w:firstLine="144"/>
        <w:rPr>
          <w:b/>
        </w:rPr>
      </w:pPr>
    </w:p>
    <w:p w14:paraId="181A3E02" w14:textId="77777777" w:rsidR="00D430F3" w:rsidRPr="00A6698E" w:rsidRDefault="00D430F3" w:rsidP="00D430F3">
      <w:r w:rsidRPr="00A6698E">
        <w:lastRenderedPageBreak/>
        <w:t>HPC DME</w:t>
      </w:r>
      <w:r>
        <w:t xml:space="preserve"> application uses NIH AD account to authenticate with iRODS PAM and to perform service account activities. In order to not to lock yourself into the system, before updating the service account password in NIH AD, first update the application with the new password and then update NIH AD. After updating the password, you will need to restart the application. </w:t>
      </w:r>
    </w:p>
    <w:tbl>
      <w:tblPr>
        <w:tblStyle w:val="TableGrid"/>
        <w:tblW w:w="0" w:type="auto"/>
        <w:tblInd w:w="648" w:type="dxa"/>
        <w:tblLook w:val="04A0" w:firstRow="1" w:lastRow="0" w:firstColumn="1" w:lastColumn="0" w:noHBand="0" w:noVBand="1"/>
      </w:tblPr>
      <w:tblGrid>
        <w:gridCol w:w="8702"/>
      </w:tblGrid>
      <w:tr w:rsidR="00D430F3" w14:paraId="6A6FD4F8" w14:textId="77777777" w:rsidTr="00A53195">
        <w:tc>
          <w:tcPr>
            <w:tcW w:w="8702" w:type="dxa"/>
          </w:tcPr>
          <w:p w14:paraId="41C983BB" w14:textId="77777777" w:rsidR="00D430F3" w:rsidRDefault="00D430F3" w:rsidP="00A53195">
            <w:pPr>
              <w:spacing w:line="360" w:lineRule="auto"/>
              <w:ind w:left="648"/>
            </w:pPr>
            <w:r>
              <w:t>Set iRODS credentials into a file called iRODS.json</w:t>
            </w:r>
          </w:p>
          <w:p w14:paraId="6ACF6ED4" w14:textId="77777777" w:rsidR="00D430F3" w:rsidRDefault="00D430F3" w:rsidP="00A53195">
            <w:pPr>
              <w:ind w:left="648"/>
            </w:pPr>
            <w:r>
              <w:tab/>
              <w:t>{</w:t>
            </w:r>
          </w:p>
          <w:p w14:paraId="32DBA950" w14:textId="77777777" w:rsidR="00D430F3" w:rsidRDefault="00D430F3" w:rsidP="00A53195">
            <w:pPr>
              <w:ind w:left="648"/>
            </w:pPr>
            <w:r>
              <w:tab/>
              <w:t xml:space="preserve">   "account":    {</w:t>
            </w:r>
          </w:p>
          <w:p w14:paraId="2FFB23ED" w14:textId="77777777" w:rsidR="00D430F3" w:rsidRDefault="00D430F3" w:rsidP="00A53195">
            <w:pPr>
              <w:ind w:left="648"/>
            </w:pPr>
            <w:r>
              <w:tab/>
              <w:t xml:space="preserve">      "username": </w:t>
            </w:r>
            <w:commentRangeStart w:id="72"/>
            <w:commentRangeStart w:id="73"/>
            <w:r>
              <w:t>"iRODS UserId",</w:t>
            </w:r>
            <w:commentRangeEnd w:id="72"/>
            <w:r>
              <w:rPr>
                <w:rStyle w:val="CommentReference"/>
              </w:rPr>
              <w:commentReference w:id="72"/>
            </w:r>
            <w:commentRangeEnd w:id="73"/>
            <w:r>
              <w:rPr>
                <w:rStyle w:val="CommentReference"/>
              </w:rPr>
              <w:commentReference w:id="73"/>
            </w:r>
          </w:p>
          <w:p w14:paraId="509E07F9" w14:textId="77777777" w:rsidR="00D430F3" w:rsidRDefault="00D430F3" w:rsidP="00A53195">
            <w:pPr>
              <w:ind w:left="648"/>
            </w:pPr>
            <w:r>
              <w:tab/>
              <w:t xml:space="preserve">      "password": "iRODS Password",</w:t>
            </w:r>
          </w:p>
          <w:p w14:paraId="59A4C33B" w14:textId="77777777" w:rsidR="00D430F3" w:rsidRDefault="00D430F3" w:rsidP="00A53195">
            <w:pPr>
              <w:ind w:left="648"/>
            </w:pPr>
            <w:r>
              <w:tab/>
              <w:t xml:space="preserve">      "integratedSystem": "IRODS"</w:t>
            </w:r>
          </w:p>
          <w:p w14:paraId="20E29E3B" w14:textId="77777777" w:rsidR="00D430F3" w:rsidRDefault="00D430F3" w:rsidP="00A53195">
            <w:pPr>
              <w:ind w:left="648"/>
            </w:pPr>
            <w:r>
              <w:tab/>
              <w:t>}</w:t>
            </w:r>
          </w:p>
          <w:p w14:paraId="30DCF136" w14:textId="77777777" w:rsidR="00D430F3" w:rsidRPr="0097378A" w:rsidRDefault="00D430F3" w:rsidP="00A53195">
            <w:pPr>
              <w:ind w:left="648"/>
              <w:rPr>
                <w:color w:val="000000"/>
              </w:rPr>
            </w:pPr>
            <w:r w:rsidRPr="0097378A">
              <w:t xml:space="preserve">Production Service Account: </w:t>
            </w:r>
            <w:r w:rsidRPr="0097378A">
              <w:rPr>
                <w:color w:val="000000"/>
              </w:rPr>
              <w:t>ncifhpcdmsvcp</w:t>
            </w:r>
          </w:p>
          <w:p w14:paraId="271E6BCD" w14:textId="77777777" w:rsidR="00D430F3" w:rsidRDefault="00D430F3" w:rsidP="00A53195">
            <w:pPr>
              <w:ind w:left="648"/>
            </w:pPr>
            <w:r w:rsidRPr="0097378A">
              <w:rPr>
                <w:color w:val="000000"/>
              </w:rPr>
              <w:t>DEV/UAT Service Account: ncif-hpcdm-svc</w:t>
            </w:r>
          </w:p>
          <w:p w14:paraId="551A6060" w14:textId="77777777" w:rsidR="00D430F3" w:rsidRDefault="00D430F3" w:rsidP="00A53195">
            <w:pPr>
              <w:ind w:left="648"/>
            </w:pPr>
          </w:p>
          <w:p w14:paraId="6FF038F6" w14:textId="77777777" w:rsidR="00D430F3" w:rsidRDefault="00D430F3" w:rsidP="00A53195">
            <w:pPr>
              <w:ind w:left="648"/>
            </w:pPr>
            <w:commentRangeStart w:id="74"/>
            <w:commentRangeStart w:id="75"/>
            <w:r>
              <w:t xml:space="preserve">This iRODs service account is a NIH AD account with RODSADMIN privileges. </w:t>
            </w:r>
          </w:p>
          <w:p w14:paraId="6DC61965" w14:textId="77777777" w:rsidR="00D430F3" w:rsidRDefault="00D430F3" w:rsidP="00A53195">
            <w:pPr>
              <w:ind w:left="648"/>
            </w:pPr>
            <w:r>
              <w:t>Execute following curl command with correct parameter values:</w:t>
            </w:r>
            <w:commentRangeEnd w:id="74"/>
            <w:r>
              <w:rPr>
                <w:rStyle w:val="CommentReference"/>
              </w:rPr>
              <w:commentReference w:id="74"/>
            </w:r>
            <w:commentRangeEnd w:id="75"/>
            <w:r>
              <w:rPr>
                <w:rStyle w:val="CommentReference"/>
              </w:rPr>
              <w:commentReference w:id="75"/>
            </w:r>
          </w:p>
          <w:p w14:paraId="63C92469" w14:textId="77777777" w:rsidR="00D430F3" w:rsidRDefault="00D430F3" w:rsidP="00A53195">
            <w:pPr>
              <w:spacing w:line="360" w:lineRule="auto"/>
              <w:ind w:left="648"/>
            </w:pPr>
            <w:r w:rsidRPr="009957EE">
              <w:t>curl -H "Content-Type: application/json" -d @</w:t>
            </w:r>
            <w:r>
              <w:t>iRODS</w:t>
            </w:r>
            <w:r w:rsidRPr="009957EE">
              <w:t xml:space="preserve">.json -X PUT </w:t>
            </w:r>
            <w:r>
              <w:t>&lt;server URL&gt;</w:t>
            </w:r>
            <w:r w:rsidRPr="009957EE">
              <w:t>/</w:t>
            </w:r>
            <w:r w:rsidRPr="00982582">
              <w:t xml:space="preserve"> systemAccount</w:t>
            </w:r>
            <w:r w:rsidRPr="009957EE">
              <w:t xml:space="preserve"> -</w:t>
            </w:r>
            <w:r>
              <w:t>-</w:t>
            </w:r>
            <w:r w:rsidRPr="009957EE">
              <w:t>u</w:t>
            </w:r>
            <w:r>
              <w:t>ser</w:t>
            </w:r>
            <w:r w:rsidRPr="009957EE">
              <w:t xml:space="preserve"> &lt;userId&gt;:&lt;password&gt; -H "Accept: application/json"</w:t>
            </w:r>
          </w:p>
          <w:p w14:paraId="3686BF90" w14:textId="77777777" w:rsidR="00D430F3" w:rsidRDefault="00D430F3" w:rsidP="00A53195">
            <w:pPr>
              <w:spacing w:line="360" w:lineRule="auto"/>
              <w:ind w:left="0"/>
            </w:pPr>
          </w:p>
        </w:tc>
      </w:tr>
    </w:tbl>
    <w:p w14:paraId="7491F235" w14:textId="5FD34E30" w:rsidR="00F83AA6" w:rsidRDefault="00F83AA6" w:rsidP="004D0FDF"/>
    <w:p w14:paraId="486B83E5" w14:textId="7CA99C18" w:rsidR="004D0FDF" w:rsidRDefault="004D0FDF" w:rsidP="004D0FDF">
      <w:r>
        <w:t xml:space="preserve">Please restart the application after completing this step. This is to inject application service accounts into the application. </w:t>
      </w:r>
    </w:p>
    <w:p w14:paraId="11D62D79" w14:textId="54C9C403" w:rsidR="004D0FDF" w:rsidRDefault="004D0FDF" w:rsidP="004D0FDF">
      <w:r>
        <w:t xml:space="preserve">If you have created background script to start and stop servicemix, you could do </w:t>
      </w:r>
    </w:p>
    <w:p w14:paraId="5B718F17" w14:textId="4356CAA2" w:rsidR="004D0FDF" w:rsidRDefault="004D0FDF" w:rsidP="004D0FDF">
      <w:r>
        <w:t>sh &lt;script name&gt;</w:t>
      </w:r>
    </w:p>
    <w:p w14:paraId="73A8835D" w14:textId="12406C53" w:rsidR="004D0FDF" w:rsidRDefault="004D0FDF" w:rsidP="004D0FDF"/>
    <w:p w14:paraId="4C885FDA" w14:textId="3954ABA6" w:rsidR="004D0FDF" w:rsidRDefault="004D0FDF" w:rsidP="004D0FDF">
      <w:r>
        <w:t>If not, type shutdown and repeat 3.5.2.</w:t>
      </w:r>
    </w:p>
    <w:p w14:paraId="0049DE05" w14:textId="77777777" w:rsidR="004D0FDF" w:rsidRPr="002F69F7" w:rsidRDefault="004D0FDF" w:rsidP="004D0FDF"/>
    <w:p w14:paraId="3DFABADC" w14:textId="77777777" w:rsidR="00B81B89" w:rsidRDefault="00B81B89" w:rsidP="00863BD6">
      <w:pPr>
        <w:pStyle w:val="Heading2"/>
        <w:numPr>
          <w:ilvl w:val="1"/>
          <w:numId w:val="5"/>
        </w:numPr>
      </w:pPr>
      <w:bookmarkStart w:id="76" w:name="_Toc501090745"/>
      <w:r>
        <w:t>Build and Deploy WEB UI Application</w:t>
      </w:r>
      <w:bookmarkEnd w:id="76"/>
    </w:p>
    <w:p w14:paraId="56DF528C" w14:textId="69B09C6B" w:rsidR="00B81B89" w:rsidRDefault="00B81B89" w:rsidP="00B81B89">
      <w:pPr>
        <w:rPr>
          <w:i/>
        </w:rPr>
      </w:pPr>
      <w:r>
        <w:t xml:space="preserve">Open cmd window and go to to </w:t>
      </w:r>
      <w:r w:rsidR="00EE163E">
        <w:rPr>
          <w:i/>
        </w:rPr>
        <w:t>$HPC_HOME</w:t>
      </w:r>
    </w:p>
    <w:p w14:paraId="757F7E4B" w14:textId="56AEDA0E" w:rsidR="00EE163E" w:rsidRDefault="00EE163E" w:rsidP="00B81B89">
      <w:pPr>
        <w:rPr>
          <w:i/>
        </w:rPr>
      </w:pPr>
    </w:p>
    <w:p w14:paraId="0CF028F9" w14:textId="78CAD8E4" w:rsidR="00EE163E" w:rsidRDefault="00EE163E" w:rsidP="00B81B89">
      <w:pPr>
        <w:rPr>
          <w:i/>
        </w:rPr>
      </w:pPr>
      <w:r>
        <w:rPr>
          <w:i/>
        </w:rPr>
        <w:t>mvn clean build -P&lt;env&gt;</w:t>
      </w:r>
    </w:p>
    <w:p w14:paraId="18EF8BBB" w14:textId="25C93D29" w:rsidR="00EE163E" w:rsidRDefault="00EE163E" w:rsidP="00B81B89">
      <w:pPr>
        <w:rPr>
          <w:i/>
        </w:rPr>
      </w:pPr>
      <w:r>
        <w:rPr>
          <w:i/>
        </w:rPr>
        <w:t>cd hpc-web</w:t>
      </w:r>
    </w:p>
    <w:p w14:paraId="506E9734" w14:textId="77777777" w:rsidR="00B81B89" w:rsidRPr="00E56E1D" w:rsidRDefault="00B81B89" w:rsidP="00B81B89">
      <w:r w:rsidRPr="00E56E1D">
        <w:t>Edit $HPC_HOME/hpc-web/src/main/resources/application.properties file</w:t>
      </w:r>
    </w:p>
    <w:tbl>
      <w:tblPr>
        <w:tblStyle w:val="TableGrid"/>
        <w:tblW w:w="0" w:type="auto"/>
        <w:tblInd w:w="576" w:type="dxa"/>
        <w:tblLook w:val="04A0" w:firstRow="1" w:lastRow="0" w:firstColumn="1" w:lastColumn="0" w:noHBand="0" w:noVBand="1"/>
      </w:tblPr>
      <w:tblGrid>
        <w:gridCol w:w="3403"/>
        <w:gridCol w:w="2898"/>
        <w:gridCol w:w="2473"/>
      </w:tblGrid>
      <w:tr w:rsidR="00B81B89" w:rsidRPr="00E56E1D" w14:paraId="2D89C2F0" w14:textId="77777777" w:rsidTr="00821932">
        <w:tc>
          <w:tcPr>
            <w:tcW w:w="3052" w:type="dxa"/>
          </w:tcPr>
          <w:p w14:paraId="3DAB97A2" w14:textId="77777777" w:rsidR="00B81B89" w:rsidRPr="00E56E1D" w:rsidRDefault="00B81B89" w:rsidP="00821932">
            <w:pPr>
              <w:ind w:left="0"/>
            </w:pPr>
            <w:r w:rsidRPr="00E56E1D">
              <w:t>Property Name</w:t>
            </w:r>
          </w:p>
        </w:tc>
        <w:tc>
          <w:tcPr>
            <w:tcW w:w="2987" w:type="dxa"/>
          </w:tcPr>
          <w:p w14:paraId="7AE4F159" w14:textId="77777777" w:rsidR="00B81B89" w:rsidRPr="00E56E1D" w:rsidRDefault="00B81B89" w:rsidP="00821932">
            <w:pPr>
              <w:ind w:left="0"/>
            </w:pPr>
            <w:r w:rsidRPr="00E56E1D">
              <w:t>Value</w:t>
            </w:r>
          </w:p>
        </w:tc>
        <w:tc>
          <w:tcPr>
            <w:tcW w:w="2735" w:type="dxa"/>
          </w:tcPr>
          <w:p w14:paraId="3C0BD8D2" w14:textId="77777777" w:rsidR="00B81B89" w:rsidRPr="00E56E1D" w:rsidRDefault="00B81B89" w:rsidP="00821932">
            <w:pPr>
              <w:ind w:left="0"/>
            </w:pPr>
            <w:r w:rsidRPr="00E56E1D">
              <w:t>Comments</w:t>
            </w:r>
          </w:p>
        </w:tc>
      </w:tr>
      <w:tr w:rsidR="00B81B89" w:rsidRPr="00E56E1D" w14:paraId="2E74D738" w14:textId="77777777" w:rsidTr="00821932">
        <w:tc>
          <w:tcPr>
            <w:tcW w:w="3052" w:type="dxa"/>
          </w:tcPr>
          <w:p w14:paraId="19083214" w14:textId="77777777" w:rsidR="00B81B89" w:rsidRPr="00E56E1D" w:rsidRDefault="00B81B89" w:rsidP="00821932">
            <w:pPr>
              <w:ind w:left="0"/>
            </w:pPr>
            <w:r w:rsidRPr="00E56E1D">
              <w:t>gov.nih.nci.hpc.server</w:t>
            </w:r>
          </w:p>
        </w:tc>
        <w:tc>
          <w:tcPr>
            <w:tcW w:w="2987" w:type="dxa"/>
          </w:tcPr>
          <w:p w14:paraId="6A75E847" w14:textId="77777777" w:rsidR="00B81B89" w:rsidRPr="00E56E1D" w:rsidRDefault="00B81B89" w:rsidP="00821932">
            <w:pPr>
              <w:ind w:left="0"/>
            </w:pPr>
            <w:r w:rsidRPr="00E56E1D">
              <w:t>Ex: https://fr-s-hpcdm-gp-d.ncifcrf.gov:7738/hpc-server</w:t>
            </w:r>
          </w:p>
        </w:tc>
        <w:tc>
          <w:tcPr>
            <w:tcW w:w="2735" w:type="dxa"/>
          </w:tcPr>
          <w:p w14:paraId="485CE2C7" w14:textId="77777777" w:rsidR="00B81B89" w:rsidRPr="00E56E1D" w:rsidRDefault="00B81B89" w:rsidP="00821932">
            <w:pPr>
              <w:ind w:left="0"/>
            </w:pPr>
            <w:r w:rsidRPr="00E56E1D">
              <w:t>API Server URL</w:t>
            </w:r>
          </w:p>
        </w:tc>
      </w:tr>
      <w:tr w:rsidR="00B81B89" w:rsidRPr="00E56E1D" w14:paraId="75E18E95" w14:textId="77777777" w:rsidTr="00821932">
        <w:tc>
          <w:tcPr>
            <w:tcW w:w="3052" w:type="dxa"/>
          </w:tcPr>
          <w:p w14:paraId="53713A89" w14:textId="77777777" w:rsidR="00B81B89" w:rsidRPr="00E56E1D" w:rsidRDefault="00B81B89" w:rsidP="00821932">
            <w:pPr>
              <w:ind w:left="0"/>
            </w:pPr>
            <w:r w:rsidRPr="00E56E1D">
              <w:lastRenderedPageBreak/>
              <w:t>gov.nih.nci.hpc.web.server</w:t>
            </w:r>
          </w:p>
        </w:tc>
        <w:tc>
          <w:tcPr>
            <w:tcW w:w="2987" w:type="dxa"/>
          </w:tcPr>
          <w:p w14:paraId="39DF86A4" w14:textId="77777777" w:rsidR="00B81B89" w:rsidRPr="00E56E1D" w:rsidRDefault="00B81B89" w:rsidP="00821932">
            <w:pPr>
              <w:ind w:left="0"/>
            </w:pPr>
            <w:r w:rsidRPr="00E56E1D">
              <w:t>https://fr-s-hpcdm-gp-d.ncifcrf.gov</w:t>
            </w:r>
          </w:p>
        </w:tc>
        <w:tc>
          <w:tcPr>
            <w:tcW w:w="2735" w:type="dxa"/>
          </w:tcPr>
          <w:p w14:paraId="4F3D187F" w14:textId="77777777" w:rsidR="00B81B89" w:rsidRPr="00E56E1D" w:rsidRDefault="00B81B89" w:rsidP="00821932">
            <w:pPr>
              <w:ind w:left="0"/>
            </w:pPr>
            <w:r>
              <w:t>Web application URL</w:t>
            </w:r>
          </w:p>
        </w:tc>
      </w:tr>
      <w:tr w:rsidR="00B81B89" w:rsidRPr="00E56E1D" w14:paraId="3BC38D7E" w14:textId="77777777" w:rsidTr="00821932">
        <w:tc>
          <w:tcPr>
            <w:tcW w:w="3052" w:type="dxa"/>
          </w:tcPr>
          <w:p w14:paraId="6927F126" w14:textId="77777777" w:rsidR="00B81B89" w:rsidRPr="00E56E1D" w:rsidRDefault="00B81B89" w:rsidP="00821932">
            <w:pPr>
              <w:ind w:left="0"/>
            </w:pPr>
            <w:r w:rsidRPr="00E56E1D">
              <w:t>server.port</w:t>
            </w:r>
          </w:p>
        </w:tc>
        <w:tc>
          <w:tcPr>
            <w:tcW w:w="2987" w:type="dxa"/>
          </w:tcPr>
          <w:p w14:paraId="3C5B24EF" w14:textId="77777777" w:rsidR="00B81B89" w:rsidRPr="00E56E1D" w:rsidRDefault="00B81B89" w:rsidP="00821932">
            <w:pPr>
              <w:ind w:left="0"/>
            </w:pPr>
            <w:r>
              <w:t>Ex: 8080</w:t>
            </w:r>
          </w:p>
        </w:tc>
        <w:tc>
          <w:tcPr>
            <w:tcW w:w="2735" w:type="dxa"/>
          </w:tcPr>
          <w:p w14:paraId="0FA4AE68" w14:textId="77777777" w:rsidR="00B81B89" w:rsidRPr="00E56E1D" w:rsidRDefault="00B81B89" w:rsidP="00821932">
            <w:pPr>
              <w:ind w:left="0"/>
            </w:pPr>
            <w:r>
              <w:t>Web application container port number</w:t>
            </w:r>
          </w:p>
        </w:tc>
      </w:tr>
      <w:tr w:rsidR="00B132BC" w:rsidRPr="00E56E1D" w14:paraId="2307CEE4" w14:textId="77777777" w:rsidTr="00821932">
        <w:tc>
          <w:tcPr>
            <w:tcW w:w="3052" w:type="dxa"/>
          </w:tcPr>
          <w:p w14:paraId="00884F24" w14:textId="44CCEFCF" w:rsidR="00B132BC" w:rsidRPr="00E56E1D" w:rsidRDefault="00B132BC" w:rsidP="00821932">
            <w:pPr>
              <w:ind w:left="0"/>
            </w:pPr>
            <w:r w:rsidRPr="00B132BC">
              <w:t>gov.nih.nci.hpc.ssl.cert</w:t>
            </w:r>
          </w:p>
        </w:tc>
        <w:tc>
          <w:tcPr>
            <w:tcW w:w="2987" w:type="dxa"/>
          </w:tcPr>
          <w:p w14:paraId="0850B9BA" w14:textId="0C3CF770" w:rsidR="00B132BC" w:rsidRDefault="007C2177" w:rsidP="00821932">
            <w:pPr>
              <w:ind w:left="0"/>
            </w:pPr>
            <w:r>
              <w:t xml:space="preserve">Path to </w:t>
            </w:r>
            <w:r w:rsidR="00301D03">
              <w:t xml:space="preserve">API </w:t>
            </w:r>
            <w:r>
              <w:t>Server public certificate</w:t>
            </w:r>
          </w:p>
        </w:tc>
        <w:tc>
          <w:tcPr>
            <w:tcW w:w="2735" w:type="dxa"/>
          </w:tcPr>
          <w:p w14:paraId="1BF1B70B" w14:textId="18B83AAC" w:rsidR="00B132BC" w:rsidRDefault="001E12A2" w:rsidP="00821932">
            <w:pPr>
              <w:ind w:left="0"/>
            </w:pPr>
            <w:r>
              <w:t>This keystore is used to make secure connection with the API server</w:t>
            </w:r>
          </w:p>
        </w:tc>
      </w:tr>
      <w:tr w:rsidR="001E12A2" w:rsidRPr="00E56E1D" w14:paraId="6B8778B1" w14:textId="77777777" w:rsidTr="00821932">
        <w:tc>
          <w:tcPr>
            <w:tcW w:w="3052" w:type="dxa"/>
          </w:tcPr>
          <w:p w14:paraId="2C21C631" w14:textId="64271401" w:rsidR="001E12A2" w:rsidRPr="00B132BC" w:rsidRDefault="001E12A2" w:rsidP="00821932">
            <w:pPr>
              <w:ind w:left="0"/>
            </w:pPr>
            <w:r w:rsidRPr="001E12A2">
              <w:t>gov.nih.nci.hpc.ssl.cert.password</w:t>
            </w:r>
          </w:p>
        </w:tc>
        <w:tc>
          <w:tcPr>
            <w:tcW w:w="2987" w:type="dxa"/>
          </w:tcPr>
          <w:p w14:paraId="26BD0F28" w14:textId="5044BB4B" w:rsidR="001E12A2" w:rsidRDefault="001E12A2" w:rsidP="00821932">
            <w:pPr>
              <w:ind w:left="0"/>
            </w:pPr>
            <w:r>
              <w:t>Key store password</w:t>
            </w:r>
          </w:p>
        </w:tc>
        <w:tc>
          <w:tcPr>
            <w:tcW w:w="2735" w:type="dxa"/>
          </w:tcPr>
          <w:p w14:paraId="3DFB44B4" w14:textId="77777777" w:rsidR="001E12A2" w:rsidRDefault="001E12A2" w:rsidP="00821932">
            <w:pPr>
              <w:ind w:left="0"/>
            </w:pPr>
          </w:p>
        </w:tc>
      </w:tr>
    </w:tbl>
    <w:p w14:paraId="58180013" w14:textId="799A5328" w:rsidR="00B81B89" w:rsidRDefault="00B81B89" w:rsidP="00B81B89">
      <w:pPr>
        <w:rPr>
          <w:i/>
        </w:rPr>
      </w:pPr>
    </w:p>
    <w:p w14:paraId="2BC7C8EC" w14:textId="77777777" w:rsidR="00B81B89" w:rsidRDefault="00B81B89" w:rsidP="00B81B89">
      <w:r w:rsidRPr="002D7109">
        <w:t xml:space="preserve">You don’t have to change remaining properties unless you know what you are doing. </w:t>
      </w:r>
    </w:p>
    <w:p w14:paraId="2A73CE6B" w14:textId="77777777" w:rsidR="00B81B89" w:rsidRDefault="00B81B89" w:rsidP="00B81B89">
      <w:r>
        <w:t>From the cmd window, run “mvn clean build”</w:t>
      </w:r>
    </w:p>
    <w:p w14:paraId="37C299B1" w14:textId="77777777" w:rsidR="00B81B89" w:rsidRDefault="00B81B89" w:rsidP="00B81B89">
      <w:r>
        <w:t>To run in built container with the war file, run “java -jar target\hpc-web-&lt;version&gt;.war</w:t>
      </w:r>
    </w:p>
    <w:p w14:paraId="3F8EE555" w14:textId="77777777" w:rsidR="00B81B89" w:rsidRDefault="00B81B89" w:rsidP="00B81B89"/>
    <w:p w14:paraId="6800B309" w14:textId="77777777" w:rsidR="00B81B89" w:rsidRDefault="00B81B89" w:rsidP="00B81B89">
      <w:r>
        <w:t>To deploy the war into Tomcat application container, copy war to &lt;Catalina_home&gt;/webapps</w:t>
      </w:r>
    </w:p>
    <w:p w14:paraId="7DE15335" w14:textId="77777777" w:rsidR="00B81B89" w:rsidRDefault="00B81B89" w:rsidP="00B81B89"/>
    <w:p w14:paraId="48420A85" w14:textId="77777777" w:rsidR="00B81B89" w:rsidRDefault="00B81B89" w:rsidP="00B81B89">
      <w:r>
        <w:t>Update conf/server.xml to include following statement in the &lt;host&gt; element:</w:t>
      </w:r>
    </w:p>
    <w:p w14:paraId="289A6A4F" w14:textId="77777777" w:rsidR="00B81B89" w:rsidRDefault="00B81B89" w:rsidP="00B81B89">
      <w:r w:rsidRPr="009B66ED">
        <w:t>&lt;Context path="" docBase="hpc-web-</w:t>
      </w:r>
      <w:r>
        <w:t>&lt;version&gt;</w:t>
      </w:r>
      <w:r w:rsidRPr="009B66ED">
        <w:t>" privileged="true"/&gt;</w:t>
      </w:r>
    </w:p>
    <w:p w14:paraId="46ED11F2" w14:textId="3D8926C0" w:rsidR="00B81B89" w:rsidRDefault="00B81B89" w:rsidP="00B81B89"/>
    <w:p w14:paraId="51A057EF" w14:textId="311322B5" w:rsidR="009B13CE" w:rsidRDefault="009B13CE" w:rsidP="00B81B89">
      <w:r>
        <w:t xml:space="preserve">HPC DME Web application is built with Spring Boot. It can be run as executable war as well. </w:t>
      </w:r>
    </w:p>
    <w:p w14:paraId="46274426" w14:textId="45814273" w:rsidR="009B13CE" w:rsidRDefault="009B13CE" w:rsidP="00B81B89">
      <w:r>
        <w:t>To run it: java -jar &lt;HPC_DME&gt;/src/hpc-web/target/hpc-web-1.5.0.war</w:t>
      </w:r>
    </w:p>
    <w:p w14:paraId="0ADF08E0" w14:textId="77777777" w:rsidR="009B13CE" w:rsidRDefault="009B13CE" w:rsidP="00B81B89"/>
    <w:p w14:paraId="17C23FF5" w14:textId="2E6590A8" w:rsidR="006704E8" w:rsidRDefault="006704E8" w:rsidP="00B81B89">
      <w:r>
        <w:t xml:space="preserve">HPC DME Web application uses </w:t>
      </w:r>
      <w:r w:rsidR="00D600E1">
        <w:t>token based authentication supported by HPC DME API. This token would only be generated when LDAP/AD authentication  is ON</w:t>
      </w:r>
      <w:r w:rsidR="00994546">
        <w:t xml:space="preserve"> on the API server</w:t>
      </w:r>
      <w:r w:rsidR="00D600E1">
        <w:t>. If not, Web UI would not work.</w:t>
      </w:r>
    </w:p>
    <w:p w14:paraId="66FF4083" w14:textId="77777777" w:rsidR="00D600E1" w:rsidRDefault="00D600E1" w:rsidP="00B81B89"/>
    <w:p w14:paraId="0FD64211" w14:textId="77777777" w:rsidR="00B81B89" w:rsidRPr="002D7109" w:rsidRDefault="00B81B89" w:rsidP="00B81B89">
      <w:r>
        <w:t>Open browser and go to Web UI URL.</w:t>
      </w:r>
    </w:p>
    <w:p w14:paraId="41B2F063" w14:textId="77777777" w:rsidR="00FD307C" w:rsidRPr="005D5F13" w:rsidRDefault="00FD307C" w:rsidP="00CD778F">
      <w:pPr>
        <w:ind w:left="1296"/>
        <w:jc w:val="left"/>
        <w:rPr>
          <w:i/>
        </w:rPr>
      </w:pPr>
    </w:p>
    <w:p w14:paraId="08BCD1CC" w14:textId="77777777" w:rsidR="00C20C56" w:rsidRDefault="00C20C56" w:rsidP="00863BD6">
      <w:pPr>
        <w:pStyle w:val="Heading1"/>
        <w:numPr>
          <w:ilvl w:val="0"/>
          <w:numId w:val="5"/>
        </w:numPr>
      </w:pPr>
      <w:bookmarkStart w:id="77" w:name="_Toc501090746"/>
      <w:r>
        <w:t xml:space="preserve">Accessing </w:t>
      </w:r>
      <w:r w:rsidR="005268B2">
        <w:t>HPC DME</w:t>
      </w:r>
      <w:bookmarkEnd w:id="77"/>
      <w:r w:rsidR="002B3131">
        <w:t xml:space="preserve"> </w:t>
      </w:r>
    </w:p>
    <w:p w14:paraId="4EC92BB1" w14:textId="77777777" w:rsidR="00C20C56" w:rsidRDefault="005268B2" w:rsidP="005D69D2">
      <w:pPr>
        <w:spacing w:line="360" w:lineRule="auto"/>
        <w:ind w:left="720"/>
      </w:pPr>
      <w:r>
        <w:t>HPC DME</w:t>
      </w:r>
      <w:r w:rsidR="00C20C56">
        <w:t xml:space="preserve"> can be accessed through its Service API client interface. </w:t>
      </w:r>
      <w:r>
        <w:t>HPC DME</w:t>
      </w:r>
      <w:r w:rsidR="00C20C56">
        <w:t xml:space="preserve"> Service API</w:t>
      </w:r>
      <w:r w:rsidR="00437910">
        <w:t>s</w:t>
      </w:r>
      <w:r w:rsidR="00C20C56">
        <w:t xml:space="preserve"> are developed based on REST standard. These APIs can be accessed by any interface</w:t>
      </w:r>
      <w:r w:rsidR="003D0A23">
        <w:t xml:space="preserve"> that is compatible with REST standard. For example, these Service APIs can be accessed through Java, Perl, Ruby, </w:t>
      </w:r>
      <w:r w:rsidR="00AC30FC">
        <w:t xml:space="preserve">Curl, </w:t>
      </w:r>
      <w:r w:rsidR="003D0A23">
        <w:t>JavaScript languages programmatically or through UI clients like SOAP UI, REST Client.</w:t>
      </w:r>
      <w:r w:rsidR="00C20C56">
        <w:t xml:space="preserve"> </w:t>
      </w:r>
    </w:p>
    <w:p w14:paraId="169E0211" w14:textId="77777777" w:rsidR="00437910" w:rsidRDefault="00437910" w:rsidP="005D69D2">
      <w:pPr>
        <w:spacing w:line="360" w:lineRule="auto"/>
        <w:ind w:firstLine="144"/>
      </w:pPr>
    </w:p>
    <w:p w14:paraId="46C1F4B5" w14:textId="77777777" w:rsidR="002B3131" w:rsidRDefault="00437910" w:rsidP="005D69D2">
      <w:pPr>
        <w:spacing w:line="360" w:lineRule="auto"/>
        <w:ind w:firstLine="144"/>
      </w:pPr>
      <w:r>
        <w:t>The f</w:t>
      </w:r>
      <w:r w:rsidR="00C20C56">
        <w:t xml:space="preserve">ollowing is the </w:t>
      </w:r>
      <w:r w:rsidR="005268B2">
        <w:t>HPC DME</w:t>
      </w:r>
      <w:r w:rsidR="00C20C56">
        <w:t xml:space="preserve"> Service</w:t>
      </w:r>
      <w:r w:rsidR="002B3131">
        <w:t xml:space="preserve"> API URL:</w:t>
      </w:r>
    </w:p>
    <w:p w14:paraId="19D595E1" w14:textId="77777777" w:rsidR="002B3131" w:rsidRDefault="004B79D3" w:rsidP="005D69D2">
      <w:pPr>
        <w:spacing w:before="0" w:after="0" w:line="360" w:lineRule="auto"/>
        <w:ind w:firstLine="144"/>
        <w:rPr>
          <w:rStyle w:val="Hyperlink"/>
          <w:rFonts w:eastAsia="Arial Unicode MS"/>
        </w:rPr>
      </w:pPr>
      <w:hyperlink w:history="1">
        <w:r w:rsidR="00DA1940" w:rsidRPr="00ED3B89">
          <w:rPr>
            <w:rStyle w:val="Hyperlink"/>
          </w:rPr>
          <w:t>https://&lt;host name&gt;:&lt;port&gt;/&lt;hpc.ws.rs.path&gt;/</w:t>
        </w:r>
      </w:hyperlink>
      <w:r w:rsidR="005F24D2">
        <w:rPr>
          <w:rStyle w:val="Hyperlink"/>
          <w:rFonts w:eastAsia="Arial Unicode MS"/>
        </w:rPr>
        <w:t>&lt;Resource Name&gt;</w:t>
      </w:r>
      <w:r w:rsidR="00DA1940">
        <w:rPr>
          <w:rStyle w:val="Hyperlink"/>
          <w:rFonts w:eastAsia="Arial Unicode MS"/>
        </w:rPr>
        <w:t xml:space="preserve"> </w:t>
      </w:r>
    </w:p>
    <w:p w14:paraId="31E38F36"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DEV: </w:t>
      </w:r>
      <w:r w:rsidRPr="003952D2">
        <w:rPr>
          <w:rStyle w:val="Hyperlink"/>
          <w:rFonts w:eastAsia="Arial Unicode MS"/>
        </w:rPr>
        <w:t>https://fr-s-hpcdm-gp-d.ncifcrf.gov:7738</w:t>
      </w:r>
      <w:r>
        <w:rPr>
          <w:rStyle w:val="Hyperlink"/>
          <w:rFonts w:eastAsia="Arial Unicode MS"/>
        </w:rPr>
        <w:t>/hpc-server/</w:t>
      </w:r>
    </w:p>
    <w:p w14:paraId="01F9E67C" w14:textId="77777777" w:rsidR="003952D2" w:rsidRDefault="003952D2" w:rsidP="005D69D2">
      <w:pPr>
        <w:spacing w:before="0" w:after="0" w:line="360" w:lineRule="auto"/>
        <w:ind w:firstLine="144"/>
        <w:rPr>
          <w:rStyle w:val="Hyperlink"/>
          <w:rFonts w:eastAsia="Arial Unicode MS"/>
        </w:rPr>
      </w:pPr>
      <w:r>
        <w:rPr>
          <w:rStyle w:val="Hyperlink"/>
          <w:rFonts w:eastAsia="Arial Unicode MS"/>
        </w:rPr>
        <w:t xml:space="preserve">UAT: </w:t>
      </w:r>
      <w:hyperlink r:id="rId32" w:history="1">
        <w:r w:rsidR="00C00923" w:rsidRPr="00573D2B">
          <w:rPr>
            <w:rStyle w:val="Hyperlink"/>
            <w:rFonts w:eastAsia="Arial Unicode MS"/>
          </w:rPr>
          <w:t>https://fr-s-hpcdm-uat-p.ncifcrf.gov:7738</w:t>
        </w:r>
      </w:hyperlink>
      <w:r w:rsidR="00C00923">
        <w:rPr>
          <w:rStyle w:val="Hyperlink"/>
          <w:rFonts w:eastAsia="Arial Unicode MS"/>
        </w:rPr>
        <w:t>/hpc-server/</w:t>
      </w:r>
    </w:p>
    <w:p w14:paraId="6B0BCAAF" w14:textId="77777777" w:rsidR="00C00923" w:rsidRPr="002B3131" w:rsidRDefault="00C00923" w:rsidP="005D69D2">
      <w:pPr>
        <w:spacing w:before="0" w:after="0" w:line="360" w:lineRule="auto"/>
        <w:ind w:firstLine="144"/>
      </w:pPr>
      <w:r>
        <w:rPr>
          <w:rStyle w:val="Hyperlink"/>
          <w:rFonts w:eastAsia="Arial Unicode MS"/>
        </w:rPr>
        <w:t xml:space="preserve">Production: </w:t>
      </w:r>
      <w:r w:rsidRPr="00C00923">
        <w:rPr>
          <w:rStyle w:val="Hyperlink"/>
          <w:rFonts w:eastAsia="Arial Unicode MS"/>
        </w:rPr>
        <w:t>https://hpcdmeapi.nci.nih.gov</w:t>
      </w:r>
      <w:r>
        <w:rPr>
          <w:rStyle w:val="Hyperlink"/>
          <w:rFonts w:eastAsia="Arial Unicode MS"/>
        </w:rPr>
        <w:t>/</w:t>
      </w:r>
    </w:p>
    <w:p w14:paraId="3E6B78CA" w14:textId="77777777" w:rsidR="003D0A23" w:rsidRDefault="003D0A23" w:rsidP="005D69D2">
      <w:pPr>
        <w:spacing w:before="0" w:after="0" w:line="360" w:lineRule="auto"/>
      </w:pPr>
      <w:r>
        <w:t xml:space="preserve">  </w:t>
      </w:r>
    </w:p>
    <w:p w14:paraId="3C05A670" w14:textId="77777777" w:rsidR="001B7935" w:rsidRDefault="005268B2" w:rsidP="00C26148">
      <w:pPr>
        <w:spacing w:before="0" w:after="0" w:line="360" w:lineRule="auto"/>
        <w:ind w:left="720"/>
      </w:pPr>
      <w:r>
        <w:t>HPC DME</w:t>
      </w:r>
      <w:r w:rsidR="003D0A23">
        <w:t xml:space="preserve"> can also be accessed through its interactive client interface. </w:t>
      </w:r>
      <w:r w:rsidR="008E4152">
        <w:t xml:space="preserve">Please refer to </w:t>
      </w:r>
      <w:hyperlink r:id="rId33" w:history="1">
        <w:r>
          <w:rPr>
            <w:rStyle w:val="Hyperlink"/>
          </w:rPr>
          <w:t>HPC DME</w:t>
        </w:r>
        <w:r w:rsidR="008E4152" w:rsidRPr="008E4152">
          <w:rPr>
            <w:rStyle w:val="Hyperlink"/>
          </w:rPr>
          <w:t xml:space="preserve"> User guide</w:t>
        </w:r>
      </w:hyperlink>
      <w:r w:rsidR="008E4152">
        <w:t xml:space="preserve"> and </w:t>
      </w:r>
      <w:hyperlink r:id="rId34" w:history="1">
        <w:r w:rsidR="008E4152" w:rsidRPr="008E4152">
          <w:rPr>
            <w:rStyle w:val="Hyperlink"/>
          </w:rPr>
          <w:t>API Specification</w:t>
        </w:r>
      </w:hyperlink>
      <w:r w:rsidR="008E4152">
        <w:t xml:space="preserve"> for details. </w:t>
      </w:r>
    </w:p>
    <w:p w14:paraId="3FCEF459" w14:textId="77777777" w:rsidR="0093577C" w:rsidRPr="00A324DE" w:rsidRDefault="005268B2" w:rsidP="00863BD6">
      <w:pPr>
        <w:pStyle w:val="Heading1"/>
        <w:numPr>
          <w:ilvl w:val="0"/>
          <w:numId w:val="5"/>
        </w:numPr>
      </w:pPr>
      <w:bookmarkStart w:id="78" w:name="_Toc501090747"/>
      <w:r>
        <w:t>HPC DME</w:t>
      </w:r>
      <w:r w:rsidR="00963A47">
        <w:t xml:space="preserve"> </w:t>
      </w:r>
      <w:r w:rsidR="000457F4">
        <w:t>Services</w:t>
      </w:r>
      <w:r w:rsidR="00FD7055">
        <w:t xml:space="preserve"> ADMIN </w:t>
      </w:r>
      <w:r w:rsidR="00056435">
        <w:t>Operations</w:t>
      </w:r>
      <w:bookmarkEnd w:id="78"/>
    </w:p>
    <w:p w14:paraId="7F678EF9" w14:textId="6A9A78E8" w:rsidR="00A84C4E" w:rsidRDefault="00EB49DB" w:rsidP="00AF7092">
      <w:pPr>
        <w:spacing w:line="360" w:lineRule="auto"/>
        <w:ind w:left="360"/>
        <w:jc w:val="left"/>
      </w:pPr>
      <w:r>
        <w:t xml:space="preserve">HPC Admin is responsible </w:t>
      </w:r>
      <w:r w:rsidR="006D2927">
        <w:t xml:space="preserve">for HPC user accounts and authorizations setup to facilitate end users in using the solution to </w:t>
      </w:r>
      <w:r>
        <w:t>manag</w:t>
      </w:r>
      <w:r w:rsidR="006D2927">
        <w:t>e</w:t>
      </w:r>
      <w:r>
        <w:t xml:space="preserve"> </w:t>
      </w:r>
      <w:r w:rsidR="006D2927">
        <w:t xml:space="preserve">scientific </w:t>
      </w:r>
      <w:r>
        <w:t>data</w:t>
      </w:r>
      <w:r w:rsidR="006D2927">
        <w:t>/metadata</w:t>
      </w:r>
      <w:r>
        <w:t xml:space="preserve"> workflow. Managing hardware, storage, network is out of scope for this document. </w:t>
      </w:r>
    </w:p>
    <w:p w14:paraId="0E428ADE" w14:textId="77777777" w:rsidR="005F0808" w:rsidRDefault="005F0808" w:rsidP="006D3551">
      <w:pPr>
        <w:ind w:left="1440"/>
      </w:pPr>
    </w:p>
    <w:p w14:paraId="29D62836" w14:textId="76860526" w:rsidR="007A5B61" w:rsidRDefault="007A5B61" w:rsidP="006B0B5B">
      <w:pPr>
        <w:pStyle w:val="Heading2"/>
        <w:numPr>
          <w:ilvl w:val="1"/>
          <w:numId w:val="5"/>
        </w:numPr>
      </w:pPr>
      <w:bookmarkStart w:id="79" w:name="_Toc501090748"/>
      <w:commentRangeStart w:id="80"/>
      <w:r>
        <w:t>Set</w:t>
      </w:r>
      <w:r w:rsidR="009C5AFE">
        <w:t>ting</w:t>
      </w:r>
      <w:bookmarkStart w:id="81" w:name="_GoBack"/>
      <w:bookmarkEnd w:id="81"/>
      <w:r>
        <w:t xml:space="preserve"> Up </w:t>
      </w:r>
      <w:r w:rsidR="003C489E">
        <w:t xml:space="preserve">A </w:t>
      </w:r>
      <w:r>
        <w:t xml:space="preserve">Base PATH </w:t>
      </w:r>
      <w:commentRangeEnd w:id="80"/>
      <w:r w:rsidR="0037714F">
        <w:rPr>
          <w:rStyle w:val="CommentReference"/>
          <w:rFonts w:eastAsia="Times New Roman" w:cs="Times New Roman"/>
          <w:b w:val="0"/>
          <w:bCs w:val="0"/>
          <w:caps w:val="0"/>
        </w:rPr>
        <w:commentReference w:id="80"/>
      </w:r>
      <w:bookmarkEnd w:id="79"/>
    </w:p>
    <w:p w14:paraId="17D176FD" w14:textId="77777777" w:rsidR="007A5B61" w:rsidRDefault="007A5B61" w:rsidP="007A5B61">
      <w:pPr>
        <w:ind w:left="720"/>
      </w:pPr>
      <w:commentRangeStart w:id="82"/>
      <w:commentRangeStart w:id="83"/>
      <w:r w:rsidRPr="007A5B61">
        <w:t xml:space="preserve">Each </w:t>
      </w:r>
      <w:r>
        <w:t xml:space="preserve">DOC in HPC DME is assigned with a </w:t>
      </w:r>
      <w:r w:rsidR="004425B2">
        <w:t xml:space="preserve">at least one </w:t>
      </w:r>
      <w:r>
        <w:t xml:space="preserve">base path. </w:t>
      </w:r>
      <w:r w:rsidR="004425B2">
        <w:t xml:space="preserve">Each base path can have its own </w:t>
      </w:r>
      <w:r w:rsidR="00B722B6">
        <w:t xml:space="preserve">hierarchy, metadata </w:t>
      </w:r>
      <w:r w:rsidR="004425B2">
        <w:t xml:space="preserve">policy and storage configuration. </w:t>
      </w:r>
      <w:r w:rsidR="003C489E">
        <w:t>This</w:t>
      </w:r>
      <w:r>
        <w:t xml:space="preserve"> base path will have to be created in the iRODS system by </w:t>
      </w:r>
      <w:r w:rsidR="008522C3">
        <w:t>the System Admin.</w:t>
      </w:r>
      <w:commentRangeEnd w:id="82"/>
      <w:r w:rsidR="00D55B9C">
        <w:rPr>
          <w:rStyle w:val="CommentReference"/>
        </w:rPr>
        <w:commentReference w:id="82"/>
      </w:r>
      <w:commentRangeEnd w:id="83"/>
      <w:r w:rsidR="00E94C9F">
        <w:rPr>
          <w:rStyle w:val="CommentReference"/>
        </w:rPr>
        <w:commentReference w:id="83"/>
      </w:r>
      <w:r w:rsidR="008522C3">
        <w:t xml:space="preserve"> </w:t>
      </w:r>
    </w:p>
    <w:p w14:paraId="59CE7371" w14:textId="77777777" w:rsidR="008522C3" w:rsidRDefault="008522C3" w:rsidP="007A5B61">
      <w:pPr>
        <w:ind w:left="720"/>
      </w:pPr>
    </w:p>
    <w:tbl>
      <w:tblPr>
        <w:tblStyle w:val="TableGrid"/>
        <w:tblW w:w="0" w:type="auto"/>
        <w:tblInd w:w="720" w:type="dxa"/>
        <w:tblLook w:val="04A0" w:firstRow="1" w:lastRow="0" w:firstColumn="1" w:lastColumn="0" w:noHBand="0" w:noVBand="1"/>
      </w:tblPr>
      <w:tblGrid>
        <w:gridCol w:w="8630"/>
      </w:tblGrid>
      <w:tr w:rsidR="008522C3" w14:paraId="18CA6C2F" w14:textId="77777777" w:rsidTr="008522C3">
        <w:tc>
          <w:tcPr>
            <w:tcW w:w="9350" w:type="dxa"/>
          </w:tcPr>
          <w:p w14:paraId="602FA458" w14:textId="77777777" w:rsidR="00556656" w:rsidRDefault="00556656" w:rsidP="00556656">
            <w:pPr>
              <w:ind w:left="720"/>
            </w:pPr>
            <w:r>
              <w:t>Edit and save the following JSON into basepath.json file.</w:t>
            </w:r>
          </w:p>
          <w:p w14:paraId="1EC0AC32" w14:textId="77777777" w:rsidR="008522C3" w:rsidRDefault="008522C3" w:rsidP="00556656">
            <w:pPr>
              <w:ind w:left="720"/>
            </w:pPr>
            <w:r>
              <w:t xml:space="preserve">{ </w:t>
            </w:r>
          </w:p>
          <w:p w14:paraId="609AC70A" w14:textId="77777777" w:rsidR="008522C3" w:rsidRDefault="008522C3" w:rsidP="00556656">
            <w:pPr>
              <w:ind w:left="720"/>
            </w:pPr>
            <w:r>
              <w:t xml:space="preserve">     </w:t>
            </w:r>
            <w:r>
              <w:tab/>
              <w:t>"metadataEntries": [</w:t>
            </w:r>
          </w:p>
          <w:p w14:paraId="2CD2B269" w14:textId="77777777" w:rsidR="008522C3" w:rsidRDefault="008522C3" w:rsidP="00556656">
            <w:pPr>
              <w:ind w:left="720"/>
            </w:pPr>
            <w:r>
              <w:t xml:space="preserve">               {</w:t>
            </w:r>
          </w:p>
          <w:p w14:paraId="2A132F93" w14:textId="77777777" w:rsidR="008522C3" w:rsidRDefault="008522C3" w:rsidP="00556656">
            <w:pPr>
              <w:ind w:left="720"/>
            </w:pPr>
            <w:r>
              <w:t xml:space="preserve">                "attribute": "name",</w:t>
            </w:r>
          </w:p>
          <w:p w14:paraId="3D14F48B" w14:textId="77777777" w:rsidR="008522C3" w:rsidRDefault="008522C3" w:rsidP="00556656">
            <w:pPr>
              <w:ind w:left="720"/>
            </w:pPr>
            <w:r>
              <w:t xml:space="preserve">                "value": "Base path for DOC XYZ"</w:t>
            </w:r>
          </w:p>
          <w:p w14:paraId="67F63FAD" w14:textId="77777777" w:rsidR="008522C3" w:rsidRDefault="008522C3" w:rsidP="00556656">
            <w:pPr>
              <w:ind w:left="720"/>
            </w:pPr>
            <w:r>
              <w:t xml:space="preserve">               }</w:t>
            </w:r>
          </w:p>
          <w:p w14:paraId="6CF5BF1D" w14:textId="77777777" w:rsidR="008522C3" w:rsidRDefault="008522C3" w:rsidP="00556656">
            <w:pPr>
              <w:ind w:left="720"/>
            </w:pPr>
            <w:r>
              <w:t xml:space="preserve">         ]</w:t>
            </w:r>
          </w:p>
          <w:p w14:paraId="2AB1B1A0" w14:textId="77777777" w:rsidR="008522C3" w:rsidRDefault="008522C3" w:rsidP="00556656">
            <w:pPr>
              <w:ind w:left="720"/>
            </w:pPr>
            <w:r>
              <w:t>}</w:t>
            </w:r>
          </w:p>
          <w:p w14:paraId="7DF804CA" w14:textId="77777777" w:rsidR="008522C3" w:rsidRDefault="008522C3" w:rsidP="008522C3">
            <w:pPr>
              <w:ind w:left="0"/>
            </w:pPr>
          </w:p>
          <w:p w14:paraId="2EDCA608" w14:textId="77777777" w:rsidR="00D13FEB" w:rsidRDefault="00D13FEB" w:rsidP="008522C3">
            <w:pPr>
              <w:ind w:left="0"/>
            </w:pPr>
            <w:r>
              <w:t>For Example:</w:t>
            </w:r>
          </w:p>
          <w:p w14:paraId="61DA4311" w14:textId="77777777" w:rsidR="00D13FEB" w:rsidRDefault="00EC1993" w:rsidP="008522C3">
            <w:pPr>
              <w:ind w:left="0"/>
            </w:pPr>
            <w:r>
              <w:t xml:space="preserve">             For FNLSF_Archive base path following is the JSON input.</w:t>
            </w:r>
          </w:p>
          <w:p w14:paraId="0D4BCBEE" w14:textId="77777777" w:rsidR="00D13FEB" w:rsidRDefault="00D13FEB" w:rsidP="00D13FEB">
            <w:pPr>
              <w:ind w:left="720"/>
            </w:pPr>
            <w:r>
              <w:t xml:space="preserve">{ </w:t>
            </w:r>
          </w:p>
          <w:p w14:paraId="2FDB1A64" w14:textId="77777777" w:rsidR="00D13FEB" w:rsidRDefault="00D13FEB" w:rsidP="00D13FEB">
            <w:pPr>
              <w:ind w:left="720"/>
            </w:pPr>
            <w:r>
              <w:t xml:space="preserve">     </w:t>
            </w:r>
            <w:r>
              <w:tab/>
              <w:t>"metadataEntries": [</w:t>
            </w:r>
          </w:p>
          <w:p w14:paraId="03903943" w14:textId="77777777" w:rsidR="00D13FEB" w:rsidRDefault="00D13FEB" w:rsidP="00D13FEB">
            <w:pPr>
              <w:ind w:left="720"/>
            </w:pPr>
            <w:r>
              <w:t xml:space="preserve">               {</w:t>
            </w:r>
          </w:p>
          <w:p w14:paraId="4EF16507" w14:textId="77777777" w:rsidR="00D13FEB" w:rsidRDefault="00D13FEB" w:rsidP="00D13FEB">
            <w:pPr>
              <w:ind w:left="720"/>
            </w:pPr>
            <w:r>
              <w:t xml:space="preserve">                "attribute": "</w:t>
            </w:r>
            <w:r w:rsidR="001E0E3C">
              <w:t>name</w:t>
            </w:r>
            <w:r>
              <w:t>",</w:t>
            </w:r>
          </w:p>
          <w:p w14:paraId="1DBDA565" w14:textId="77777777" w:rsidR="00D13FEB" w:rsidRDefault="00D13FEB" w:rsidP="00D13FEB">
            <w:pPr>
              <w:ind w:left="720"/>
            </w:pPr>
            <w:r>
              <w:t xml:space="preserve">                "value": "Base path for </w:t>
            </w:r>
            <w:r w:rsidR="001E0E3C">
              <w:t>FNLCR</w:t>
            </w:r>
            <w:r>
              <w:t>"</w:t>
            </w:r>
          </w:p>
          <w:p w14:paraId="0F7EE418" w14:textId="77777777" w:rsidR="00D13FEB" w:rsidRDefault="00D13FEB" w:rsidP="00D13FEB">
            <w:pPr>
              <w:ind w:left="720"/>
            </w:pPr>
            <w:r>
              <w:t xml:space="preserve">               }</w:t>
            </w:r>
          </w:p>
          <w:p w14:paraId="12011C60" w14:textId="77777777" w:rsidR="00D13FEB" w:rsidRDefault="00D13FEB" w:rsidP="00D13FEB">
            <w:pPr>
              <w:ind w:left="720"/>
            </w:pPr>
            <w:r>
              <w:t xml:space="preserve">         ]</w:t>
            </w:r>
          </w:p>
          <w:p w14:paraId="4FAA566E" w14:textId="77777777" w:rsidR="00D13FEB" w:rsidRDefault="00D13FEB" w:rsidP="00D13FEB">
            <w:pPr>
              <w:ind w:left="720"/>
            </w:pPr>
            <w:r>
              <w:lastRenderedPageBreak/>
              <w:t>}</w:t>
            </w:r>
          </w:p>
          <w:p w14:paraId="54C2A5B5" w14:textId="77777777" w:rsidR="00D13FEB" w:rsidRDefault="00D13FEB" w:rsidP="008522C3">
            <w:pPr>
              <w:ind w:left="0"/>
            </w:pPr>
          </w:p>
          <w:p w14:paraId="4A5BF23C" w14:textId="77777777" w:rsidR="008522C3" w:rsidRDefault="008522C3" w:rsidP="008522C3">
            <w:r>
              <w:t xml:space="preserve"> Execute following curl command with correct parameter values:</w:t>
            </w:r>
          </w:p>
          <w:p w14:paraId="4468CDB3" w14:textId="77777777" w:rsidR="008522C3" w:rsidRDefault="008522C3" w:rsidP="00556656">
            <w:r>
              <w:rPr>
                <w:color w:val="000000"/>
              </w:rPr>
              <w:t xml:space="preserve"> </w:t>
            </w:r>
            <w:r w:rsidRPr="006108B8">
              <w:rPr>
                <w:color w:val="000000"/>
              </w:rPr>
              <w:t xml:space="preserve">curl -H “Content-Type: application/json” -d </w:t>
            </w:r>
            <w:r w:rsidR="00556656">
              <w:rPr>
                <w:color w:val="000000"/>
              </w:rPr>
              <w:t>@basepath.json</w:t>
            </w:r>
            <w:r w:rsidRPr="006108B8">
              <w:rPr>
                <w:color w:val="000000"/>
              </w:rPr>
              <w:t xml:space="preserve"> -X PUT </w:t>
            </w:r>
            <w:r w:rsidRPr="006108B8">
              <w:rPr>
                <w:color w:val="C00000"/>
              </w:rPr>
              <w:t>&lt;server&gt;</w:t>
            </w:r>
            <w:r w:rsidRPr="006108B8">
              <w:rPr>
                <w:color w:val="000000"/>
              </w:rPr>
              <w:t>/collection/</w:t>
            </w:r>
            <w:r w:rsidRPr="006108B8">
              <w:rPr>
                <w:color w:val="C00000"/>
              </w:rPr>
              <w:t>&lt;</w:t>
            </w:r>
            <w:r w:rsidR="00556656">
              <w:rPr>
                <w:color w:val="C00000"/>
              </w:rPr>
              <w:t>Base path Name</w:t>
            </w:r>
            <w:r w:rsidRPr="006108B8">
              <w:rPr>
                <w:color w:val="C00000"/>
              </w:rPr>
              <w:t>&gt;</w:t>
            </w:r>
            <w:r w:rsidRPr="006108B8">
              <w:rPr>
                <w:color w:val="000000"/>
              </w:rPr>
              <w:t xml:space="preserve"> -H "Accept: application/json" -D </w:t>
            </w:r>
            <w:r w:rsidRPr="006108B8">
              <w:rPr>
                <w:color w:val="C00000"/>
              </w:rPr>
              <w:t xml:space="preserve">&lt;response-header&gt; </w:t>
            </w:r>
            <w:r w:rsidRPr="006108B8">
              <w:rPr>
                <w:color w:val="000000"/>
              </w:rPr>
              <w:t xml:space="preserve">-o </w:t>
            </w:r>
            <w:r w:rsidRPr="006108B8">
              <w:rPr>
                <w:color w:val="C00000"/>
              </w:rPr>
              <w:t>&lt;response-message.json</w:t>
            </w:r>
            <w:r w:rsidR="00EC1993">
              <w:rPr>
                <w:color w:val="C00000"/>
              </w:rPr>
              <w:t>&gt;</w:t>
            </w:r>
            <w:r>
              <w:t xml:space="preserve"> </w:t>
            </w:r>
          </w:p>
          <w:p w14:paraId="03A82712" w14:textId="77777777" w:rsidR="00EC1993" w:rsidRDefault="00EC1993" w:rsidP="00556656"/>
          <w:p w14:paraId="64EF8540" w14:textId="77777777" w:rsidR="00EC1993" w:rsidRDefault="00EC1993" w:rsidP="00556656">
            <w:r>
              <w:t>Example:</w:t>
            </w:r>
          </w:p>
          <w:p w14:paraId="53D7CC6E" w14:textId="77777777" w:rsidR="00EC1993" w:rsidRDefault="00EC1993" w:rsidP="00556656">
            <w:r w:rsidRPr="00EC1993">
              <w:t>curl -H “Content-Type: application/json” -d @basepath.json -X PUT &lt;server&gt;/collection/FNLSF_Archive -H "Accept: application/json" -D response.json -o responsemessage.json</w:t>
            </w:r>
          </w:p>
        </w:tc>
      </w:tr>
    </w:tbl>
    <w:p w14:paraId="28A500D8" w14:textId="77777777" w:rsidR="008522C3" w:rsidRDefault="008522C3" w:rsidP="007A5B61">
      <w:pPr>
        <w:ind w:left="720"/>
      </w:pPr>
    </w:p>
    <w:p w14:paraId="5D1E3A08" w14:textId="77777777" w:rsidR="00F71F76" w:rsidRPr="007A5B61" w:rsidRDefault="00F71F76" w:rsidP="007A5B61">
      <w:pPr>
        <w:ind w:left="720"/>
      </w:pPr>
      <w:r>
        <w:t xml:space="preserve">This Base path </w:t>
      </w:r>
      <w:r w:rsidR="00E47BD5">
        <w:t>should</w:t>
      </w:r>
      <w:r>
        <w:t xml:space="preserve"> be associated with a DOC</w:t>
      </w:r>
      <w:r w:rsidR="00E47BD5">
        <w:t xml:space="preserve"> to start assign permissions and to enable data archival. Please see section 5.10 to register a DOC and set its base path. A DOC may be associated with more than one base path. </w:t>
      </w:r>
    </w:p>
    <w:p w14:paraId="6BA51D65" w14:textId="77777777" w:rsidR="0090005F" w:rsidRDefault="00C51002" w:rsidP="006B0B5B">
      <w:pPr>
        <w:pStyle w:val="Heading2"/>
        <w:numPr>
          <w:ilvl w:val="1"/>
          <w:numId w:val="5"/>
        </w:numPr>
      </w:pPr>
      <w:bookmarkStart w:id="84" w:name="_Toc501090749"/>
      <w:r>
        <w:t>Managing S</w:t>
      </w:r>
      <w:r w:rsidR="0090005F">
        <w:t>ecurity</w:t>
      </w:r>
      <w:bookmarkEnd w:id="84"/>
    </w:p>
    <w:p w14:paraId="38659963" w14:textId="77777777" w:rsidR="00AC59B3" w:rsidRDefault="005268B2" w:rsidP="00FF3349">
      <w:pPr>
        <w:spacing w:line="360" w:lineRule="auto"/>
        <w:ind w:left="720"/>
        <w:jc w:val="left"/>
      </w:pPr>
      <w:r>
        <w:t>HPC DME</w:t>
      </w:r>
      <w:r w:rsidR="004A765B">
        <w:t xml:space="preserve"> has different layers of security. </w:t>
      </w:r>
      <w:r w:rsidR="003A17BB">
        <w:t xml:space="preserve">First layer of security is enforced at </w:t>
      </w:r>
      <w:r>
        <w:t>HPC DME</w:t>
      </w:r>
      <w:r w:rsidR="003A17BB">
        <w:t xml:space="preserve"> API level through N</w:t>
      </w:r>
      <w:r w:rsidR="00C7351F">
        <w:t>IH AD</w:t>
      </w:r>
      <w:r w:rsidR="003A17BB">
        <w:t xml:space="preserve"> credentials. </w:t>
      </w:r>
      <w:r w:rsidR="004A765B">
        <w:t xml:space="preserve">By default, </w:t>
      </w:r>
      <w:r>
        <w:t>HPC DME</w:t>
      </w:r>
      <w:r w:rsidR="004A765B">
        <w:t xml:space="preserve"> is setup to work with </w:t>
      </w:r>
      <w:r w:rsidR="00D47661">
        <w:t>NIH AD</w:t>
      </w:r>
      <w:r w:rsidR="004A765B">
        <w:t xml:space="preserve"> pool</w:t>
      </w:r>
      <w:r w:rsidR="003A17BB">
        <w:t xml:space="preserve"> server “</w:t>
      </w:r>
      <w:r w:rsidR="00C704D0" w:rsidRPr="00C704D0">
        <w:t>ldaps://ldapad.nih.gov:636</w:t>
      </w:r>
      <w:r w:rsidR="003A17BB">
        <w:t xml:space="preserve">”. </w:t>
      </w:r>
      <w:r w:rsidR="00C704D0">
        <w:t xml:space="preserve">NIH AD connection requires user credentials to be set in application properties file. This service User account also follows NIH password policy. Whenever the password is changed, it has to be updated in </w:t>
      </w:r>
      <w:r w:rsidR="00C704D0" w:rsidRPr="00C704D0">
        <w:t>gov.nih.nci.hpc</w:t>
      </w:r>
      <w:r w:rsidR="00C704D0">
        <w:t>.cfg file in &lt;SERVICE_MIX_HOME&gt;/</w:t>
      </w:r>
      <w:r w:rsidR="00117C47">
        <w:t>etc folder.</w:t>
      </w:r>
    </w:p>
    <w:p w14:paraId="2CBA41CF" w14:textId="77777777" w:rsidR="00FF3349" w:rsidRDefault="00FF3349" w:rsidP="00FF3349">
      <w:pPr>
        <w:spacing w:line="360" w:lineRule="auto"/>
        <w:ind w:left="720"/>
        <w:jc w:val="left"/>
      </w:pPr>
    </w:p>
    <w:p w14:paraId="007B69AF" w14:textId="77777777" w:rsidR="00AC59B3" w:rsidRDefault="005268B2" w:rsidP="00FF3349">
      <w:pPr>
        <w:spacing w:line="360" w:lineRule="auto"/>
        <w:ind w:left="720"/>
        <w:jc w:val="left"/>
      </w:pPr>
      <w:r>
        <w:t>HPC DME</w:t>
      </w:r>
      <w:r w:rsidR="00AC59B3">
        <w:t xml:space="preserve"> integrates with iRODS for data management and with Globus for data transfer. iRODS instance supports PAM authentication that integrates its authentication with N</w:t>
      </w:r>
      <w:r w:rsidR="00FA3C9D">
        <w:t>IH</w:t>
      </w:r>
      <w:r w:rsidR="00AC59B3">
        <w:t xml:space="preserve"> </w:t>
      </w:r>
      <w:r w:rsidR="00FA3C9D">
        <w:t>AD</w:t>
      </w:r>
      <w:r w:rsidR="00AC59B3">
        <w:t xml:space="preserve"> server. Please see the following link to setup PAM authentication for iRODS.</w:t>
      </w:r>
    </w:p>
    <w:p w14:paraId="19921CFE" w14:textId="77777777" w:rsidR="00AC59B3" w:rsidRDefault="004B79D3" w:rsidP="00FF3349">
      <w:pPr>
        <w:spacing w:line="360" w:lineRule="auto"/>
        <w:ind w:left="720"/>
        <w:jc w:val="left"/>
      </w:pPr>
      <w:hyperlink r:id="rId35" w:history="1">
        <w:r w:rsidR="00AC59B3" w:rsidRPr="00ED3B89">
          <w:rPr>
            <w:rStyle w:val="Hyperlink"/>
          </w:rPr>
          <w:t>https://github.com/DICE-UNC/jargon/wiki/Setting-up-PAM</w:t>
        </w:r>
      </w:hyperlink>
    </w:p>
    <w:p w14:paraId="156EFB84" w14:textId="77777777" w:rsidR="00AC59B3" w:rsidRDefault="00AC59B3" w:rsidP="00FF3349">
      <w:pPr>
        <w:spacing w:line="360" w:lineRule="auto"/>
        <w:ind w:left="720"/>
        <w:jc w:val="left"/>
      </w:pPr>
    </w:p>
    <w:p w14:paraId="5DB3C19E" w14:textId="77777777" w:rsidR="006973F9" w:rsidRDefault="006973F9" w:rsidP="00FF3349">
      <w:pPr>
        <w:spacing w:line="360" w:lineRule="auto"/>
        <w:ind w:left="720"/>
        <w:jc w:val="left"/>
      </w:pPr>
      <w:r>
        <w:t xml:space="preserve">Execute following command to verify PAM authentication setup </w:t>
      </w:r>
    </w:p>
    <w:p w14:paraId="5417B79B" w14:textId="77777777" w:rsidR="003A17BB" w:rsidRDefault="006973F9" w:rsidP="00FF3349">
      <w:pPr>
        <w:spacing w:line="360" w:lineRule="auto"/>
        <w:ind w:left="720"/>
        <w:jc w:val="left"/>
      </w:pPr>
      <w:r>
        <w:t>/var/lib/irods/iRODS/server/bin/PamAuthCheck</w:t>
      </w:r>
      <w:r w:rsidR="00AC59B3">
        <w:t xml:space="preserve"> </w:t>
      </w:r>
      <w:r w:rsidR="00AC59B3">
        <w:tab/>
      </w:r>
    </w:p>
    <w:p w14:paraId="2CEB985E" w14:textId="77777777" w:rsidR="00AC59B3" w:rsidRDefault="00AC59B3" w:rsidP="00FF3349">
      <w:pPr>
        <w:spacing w:line="360" w:lineRule="auto"/>
        <w:jc w:val="left"/>
      </w:pPr>
    </w:p>
    <w:p w14:paraId="65410691" w14:textId="77777777" w:rsidR="00E5036A" w:rsidRDefault="00E5036A" w:rsidP="00FF3349">
      <w:pPr>
        <w:spacing w:line="360" w:lineRule="auto"/>
        <w:ind w:left="720" w:firstLine="6"/>
        <w:jc w:val="left"/>
      </w:pPr>
      <w:r>
        <w:t xml:space="preserve">In order to authenticate iRODS user with </w:t>
      </w:r>
      <w:r w:rsidR="00845188">
        <w:t>NIH AD</w:t>
      </w:r>
      <w:r>
        <w:t>, iRODS users should be created with N</w:t>
      </w:r>
      <w:r w:rsidR="00FA3C9D">
        <w:t>IH</w:t>
      </w:r>
      <w:r>
        <w:t xml:space="preserve"> loginId only, password is not required. </w:t>
      </w:r>
    </w:p>
    <w:p w14:paraId="0AA5E044" w14:textId="77777777" w:rsidR="00E5036A" w:rsidRDefault="00E5036A" w:rsidP="00FF3349">
      <w:pPr>
        <w:spacing w:line="360" w:lineRule="auto"/>
        <w:ind w:left="720" w:firstLine="6"/>
        <w:jc w:val="left"/>
      </w:pPr>
    </w:p>
    <w:p w14:paraId="18994049" w14:textId="77777777" w:rsidR="00E5036A" w:rsidRDefault="005268B2" w:rsidP="00FF3349">
      <w:pPr>
        <w:spacing w:line="360" w:lineRule="auto"/>
        <w:ind w:left="720" w:firstLine="6"/>
        <w:jc w:val="left"/>
      </w:pPr>
      <w:r>
        <w:lastRenderedPageBreak/>
        <w:t>HPC DME</w:t>
      </w:r>
      <w:r w:rsidR="00E5036A">
        <w:t xml:space="preserve"> </w:t>
      </w:r>
      <w:r w:rsidR="00EA6B85">
        <w:t>stores iRODS</w:t>
      </w:r>
      <w:r w:rsidR="00F36F39">
        <w:t>, Globus and Cleversafe service account</w:t>
      </w:r>
      <w:r w:rsidR="00EA6B85">
        <w:t xml:space="preserve"> credentials in its PostgreSql database in encrypted format. </w:t>
      </w:r>
      <w:r>
        <w:t>HPC DME</w:t>
      </w:r>
      <w:r w:rsidR="00EA6B85">
        <w:t xml:space="preserve"> API uses AES encryption in combination of encryption key set in </w:t>
      </w:r>
      <w:r>
        <w:t>HPC DME</w:t>
      </w:r>
      <w:r w:rsidR="00EA6B85">
        <w:t xml:space="preserve"> </w:t>
      </w:r>
      <w:r w:rsidR="000457F4">
        <w:t>services</w:t>
      </w:r>
      <w:r w:rsidR="00EA6B85">
        <w:t xml:space="preserve"> properties. </w:t>
      </w:r>
      <w:r w:rsidR="00664274">
        <w:t xml:space="preserve"> </w:t>
      </w:r>
      <w:r w:rsidR="00F36F39">
        <w:t>The f</w:t>
      </w:r>
      <w:r w:rsidR="004B74DD">
        <w:t xml:space="preserve">ollowing is </w:t>
      </w:r>
      <w:r w:rsidR="00F36F39">
        <w:t>a</w:t>
      </w:r>
      <w:r w:rsidR="004B74DD">
        <w:t xml:space="preserve"> property in </w:t>
      </w:r>
      <w:r w:rsidR="004B74DD" w:rsidRPr="004B74DD">
        <w:t>gov.nih.nci.hpc.cfg</w:t>
      </w:r>
      <w:r w:rsidR="004B74DD">
        <w:t xml:space="preserve">. Access to this file should be restricted.  </w:t>
      </w:r>
    </w:p>
    <w:p w14:paraId="4A43F11B" w14:textId="77777777" w:rsidR="00EA6B85" w:rsidRDefault="00EA6B85" w:rsidP="00FF3349">
      <w:pPr>
        <w:spacing w:line="360" w:lineRule="auto"/>
        <w:ind w:left="720" w:firstLine="6"/>
        <w:jc w:val="left"/>
      </w:pPr>
      <w:r w:rsidRPr="00EA6B85">
        <w:t>hpc.dao.postgresql.encryptor.key=***128-bit-key**</w:t>
      </w:r>
    </w:p>
    <w:p w14:paraId="2B8588AE" w14:textId="77777777" w:rsidR="004E0B2A" w:rsidRDefault="004B47D7" w:rsidP="006B0B5B">
      <w:pPr>
        <w:pStyle w:val="Heading3"/>
        <w:numPr>
          <w:ilvl w:val="2"/>
          <w:numId w:val="5"/>
        </w:numPr>
      </w:pPr>
      <w:bookmarkStart w:id="85" w:name="_Toc501090750"/>
      <w:r>
        <w:t>Roles</w:t>
      </w:r>
      <w:bookmarkEnd w:id="85"/>
    </w:p>
    <w:p w14:paraId="3CD935F5" w14:textId="77777777" w:rsidR="004B47D7" w:rsidRDefault="005268B2" w:rsidP="00CE0EB6">
      <w:pPr>
        <w:spacing w:line="360" w:lineRule="auto"/>
        <w:ind w:left="1296" w:firstLine="144"/>
      </w:pPr>
      <w:r>
        <w:t>HPC DME</w:t>
      </w:r>
      <w:r w:rsidR="006406D3">
        <w:t xml:space="preserve"> supports </w:t>
      </w:r>
      <w:r w:rsidR="009E1C55">
        <w:t xml:space="preserve">the </w:t>
      </w:r>
      <w:r w:rsidR="006406D3">
        <w:t>following roles:</w:t>
      </w:r>
    </w:p>
    <w:p w14:paraId="73F7BB10" w14:textId="77777777" w:rsidR="00963B4F" w:rsidRDefault="00963B4F" w:rsidP="00796318">
      <w:pPr>
        <w:pStyle w:val="ListParagraph"/>
        <w:numPr>
          <w:ilvl w:val="0"/>
          <w:numId w:val="14"/>
        </w:numPr>
        <w:spacing w:line="360" w:lineRule="auto"/>
      </w:pPr>
      <w:r>
        <w:t>USER</w:t>
      </w:r>
      <w:r w:rsidR="00AB6403">
        <w:t xml:space="preserve"> – </w:t>
      </w:r>
      <w:r w:rsidR="005268B2">
        <w:t>HPC DME</w:t>
      </w:r>
      <w:r w:rsidR="00AB6403">
        <w:t xml:space="preserve"> user role with access to </w:t>
      </w:r>
      <w:r w:rsidR="009E1C55">
        <w:t xml:space="preserve">the </w:t>
      </w:r>
      <w:r w:rsidR="00AB6403">
        <w:t xml:space="preserve">following functions: </w:t>
      </w:r>
    </w:p>
    <w:p w14:paraId="01D04476" w14:textId="77777777" w:rsidR="00963B4F" w:rsidRDefault="00963B4F" w:rsidP="00796318">
      <w:pPr>
        <w:pStyle w:val="ListParagraph"/>
        <w:numPr>
          <w:ilvl w:val="1"/>
          <w:numId w:val="6"/>
        </w:numPr>
        <w:spacing w:line="360" w:lineRule="auto"/>
      </w:pPr>
      <w:r>
        <w:t>Update self-profile</w:t>
      </w:r>
      <w:r w:rsidR="001E0E3C">
        <w:t xml:space="preserve"> (Only through API)</w:t>
      </w:r>
    </w:p>
    <w:p w14:paraId="2DDF08DB" w14:textId="77777777" w:rsidR="00963B4F" w:rsidRDefault="00963B4F" w:rsidP="00796318">
      <w:pPr>
        <w:pStyle w:val="ListParagraph"/>
        <w:numPr>
          <w:ilvl w:val="1"/>
          <w:numId w:val="6"/>
        </w:numPr>
        <w:spacing w:line="360" w:lineRule="auto"/>
      </w:pPr>
      <w:r>
        <w:t>Register a data object with metadata</w:t>
      </w:r>
    </w:p>
    <w:p w14:paraId="606396EC" w14:textId="77777777" w:rsidR="001E0E3C" w:rsidRDefault="001E0E3C" w:rsidP="001E0E3C">
      <w:pPr>
        <w:pStyle w:val="ListParagraph"/>
        <w:numPr>
          <w:ilvl w:val="1"/>
          <w:numId w:val="6"/>
        </w:numPr>
        <w:spacing w:line="360" w:lineRule="auto"/>
      </w:pPr>
      <w:r>
        <w:t>Register a collection with metadata</w:t>
      </w:r>
    </w:p>
    <w:p w14:paraId="67A1B2A6" w14:textId="77777777" w:rsidR="001E0E3C" w:rsidRDefault="001E0E3C" w:rsidP="001E0E3C">
      <w:pPr>
        <w:pStyle w:val="ListParagraph"/>
        <w:numPr>
          <w:ilvl w:val="1"/>
          <w:numId w:val="6"/>
        </w:numPr>
        <w:spacing w:line="360" w:lineRule="auto"/>
      </w:pPr>
      <w:r>
        <w:t>Update collection metadata</w:t>
      </w:r>
    </w:p>
    <w:p w14:paraId="414F7F1E" w14:textId="77777777" w:rsidR="00963B4F" w:rsidRDefault="00963B4F" w:rsidP="00796318">
      <w:pPr>
        <w:pStyle w:val="ListParagraph"/>
        <w:numPr>
          <w:ilvl w:val="1"/>
          <w:numId w:val="6"/>
        </w:numPr>
        <w:spacing w:line="360" w:lineRule="auto"/>
      </w:pPr>
      <w:r>
        <w:t>Update metadata on data object</w:t>
      </w:r>
    </w:p>
    <w:p w14:paraId="21CC828F" w14:textId="77777777" w:rsidR="00963B4F" w:rsidRDefault="00963B4F" w:rsidP="00796318">
      <w:pPr>
        <w:pStyle w:val="ListParagraph"/>
        <w:numPr>
          <w:ilvl w:val="1"/>
          <w:numId w:val="6"/>
        </w:numPr>
        <w:spacing w:line="360" w:lineRule="auto"/>
      </w:pPr>
      <w:r>
        <w:t>Download data object</w:t>
      </w:r>
    </w:p>
    <w:p w14:paraId="3DB96790" w14:textId="77777777" w:rsidR="00963B4F" w:rsidRDefault="00963B4F" w:rsidP="00796318">
      <w:pPr>
        <w:pStyle w:val="ListParagraph"/>
        <w:numPr>
          <w:ilvl w:val="1"/>
          <w:numId w:val="6"/>
        </w:numPr>
        <w:spacing w:line="360" w:lineRule="auto"/>
      </w:pPr>
      <w:r>
        <w:t>Share data object</w:t>
      </w:r>
    </w:p>
    <w:p w14:paraId="0CC6E152" w14:textId="77777777" w:rsidR="00963B4F" w:rsidRDefault="00963B4F" w:rsidP="00796318">
      <w:pPr>
        <w:pStyle w:val="ListParagraph"/>
        <w:numPr>
          <w:ilvl w:val="1"/>
          <w:numId w:val="6"/>
        </w:numPr>
        <w:spacing w:line="360" w:lineRule="auto"/>
      </w:pPr>
      <w:r>
        <w:t>Search collections and data objects</w:t>
      </w:r>
    </w:p>
    <w:p w14:paraId="44BED0BE" w14:textId="77777777" w:rsidR="00311733" w:rsidRDefault="001E0E3C" w:rsidP="001E0E3C">
      <w:pPr>
        <w:pStyle w:val="ListParagraph"/>
        <w:numPr>
          <w:ilvl w:val="1"/>
          <w:numId w:val="6"/>
        </w:numPr>
        <w:spacing w:line="360" w:lineRule="auto"/>
      </w:pPr>
      <w:r>
        <w:t>Generate reports</w:t>
      </w:r>
    </w:p>
    <w:p w14:paraId="675AED93" w14:textId="77777777" w:rsidR="006406D3" w:rsidRDefault="006406D3" w:rsidP="00796318">
      <w:pPr>
        <w:pStyle w:val="ListParagraph"/>
        <w:numPr>
          <w:ilvl w:val="0"/>
          <w:numId w:val="14"/>
        </w:numPr>
        <w:spacing w:line="360" w:lineRule="auto"/>
      </w:pPr>
      <w:r>
        <w:t>GROUP_ADMIN</w:t>
      </w:r>
      <w:r w:rsidR="00AB6403">
        <w:t xml:space="preserve"> – </w:t>
      </w:r>
      <w:r w:rsidR="005268B2">
        <w:t>HPC DME</w:t>
      </w:r>
      <w:r w:rsidR="00AB6403">
        <w:t xml:space="preserve"> group admin role with access to following functions in addition to all USER role allowed functions: </w:t>
      </w:r>
    </w:p>
    <w:p w14:paraId="26591777" w14:textId="77777777" w:rsidR="006406D3" w:rsidRDefault="00963B4F" w:rsidP="00796318">
      <w:pPr>
        <w:pStyle w:val="ListParagraph"/>
        <w:numPr>
          <w:ilvl w:val="1"/>
          <w:numId w:val="6"/>
        </w:numPr>
        <w:spacing w:line="360" w:lineRule="auto"/>
      </w:pPr>
      <w:r>
        <w:t>List group info</w:t>
      </w:r>
    </w:p>
    <w:p w14:paraId="42E5FBC2" w14:textId="77777777" w:rsidR="00963B4F" w:rsidRDefault="00963B4F" w:rsidP="00796318">
      <w:pPr>
        <w:pStyle w:val="ListParagraph"/>
        <w:numPr>
          <w:ilvl w:val="1"/>
          <w:numId w:val="6"/>
        </w:numPr>
        <w:spacing w:line="360" w:lineRule="auto"/>
      </w:pPr>
      <w:r>
        <w:t>Create</w:t>
      </w:r>
      <w:r w:rsidR="00845188">
        <w:t xml:space="preserve"> or Delete</w:t>
      </w:r>
      <w:r>
        <w:t xml:space="preserve"> a group</w:t>
      </w:r>
    </w:p>
    <w:p w14:paraId="0BF81EEA" w14:textId="77777777" w:rsidR="00963B4F" w:rsidRDefault="00963B4F" w:rsidP="00796318">
      <w:pPr>
        <w:pStyle w:val="ListParagraph"/>
        <w:numPr>
          <w:ilvl w:val="1"/>
          <w:numId w:val="6"/>
        </w:numPr>
        <w:spacing w:line="360" w:lineRule="auto"/>
      </w:pPr>
      <w:r>
        <w:t>Create user</w:t>
      </w:r>
    </w:p>
    <w:p w14:paraId="48C6BDE4" w14:textId="77777777" w:rsidR="00963B4F" w:rsidRDefault="00963B4F" w:rsidP="00796318">
      <w:pPr>
        <w:pStyle w:val="ListParagraph"/>
        <w:numPr>
          <w:ilvl w:val="1"/>
          <w:numId w:val="6"/>
        </w:numPr>
        <w:spacing w:line="360" w:lineRule="auto"/>
      </w:pPr>
      <w:r>
        <w:t>Add user to a group</w:t>
      </w:r>
    </w:p>
    <w:p w14:paraId="0B6FA73A" w14:textId="77777777" w:rsidR="002107FA" w:rsidRDefault="002107FA" w:rsidP="002107FA">
      <w:pPr>
        <w:pStyle w:val="ListParagraph"/>
        <w:numPr>
          <w:ilvl w:val="1"/>
          <w:numId w:val="6"/>
        </w:numPr>
        <w:spacing w:line="360" w:lineRule="auto"/>
      </w:pPr>
      <w:r>
        <w:t>Remove Data Object</w:t>
      </w:r>
    </w:p>
    <w:p w14:paraId="556F15EA" w14:textId="77777777" w:rsidR="009772A4" w:rsidRDefault="009772A4" w:rsidP="002107FA">
      <w:pPr>
        <w:pStyle w:val="ListParagraph"/>
        <w:numPr>
          <w:ilvl w:val="1"/>
          <w:numId w:val="6"/>
        </w:numPr>
        <w:spacing w:line="360" w:lineRule="auto"/>
      </w:pPr>
      <w:r>
        <w:t>Query All Active Users</w:t>
      </w:r>
    </w:p>
    <w:p w14:paraId="21A8948A" w14:textId="77777777" w:rsidR="00963B4F" w:rsidRDefault="00963B4F" w:rsidP="00796318">
      <w:pPr>
        <w:pStyle w:val="ListParagraph"/>
        <w:numPr>
          <w:ilvl w:val="0"/>
          <w:numId w:val="14"/>
        </w:numPr>
        <w:spacing w:line="360" w:lineRule="auto"/>
      </w:pPr>
      <w:r>
        <w:t>SYSYEM_ADMIN</w:t>
      </w:r>
      <w:r w:rsidR="00AB6403">
        <w:t xml:space="preserve"> - </w:t>
      </w:r>
      <w:r w:rsidR="005268B2">
        <w:t>HPC DME</w:t>
      </w:r>
      <w:r w:rsidR="00AB6403">
        <w:t xml:space="preserve"> system admin role with access to following functions in addition to all </w:t>
      </w:r>
      <w:r w:rsidR="002A150F">
        <w:t>GROUP_ADMIN</w:t>
      </w:r>
      <w:r w:rsidR="00AB6403">
        <w:t xml:space="preserve"> role allowed functions:</w:t>
      </w:r>
    </w:p>
    <w:p w14:paraId="5B574680" w14:textId="77777777" w:rsidR="006406D3" w:rsidRDefault="00311733" w:rsidP="00796318">
      <w:pPr>
        <w:pStyle w:val="ListParagraph"/>
        <w:numPr>
          <w:ilvl w:val="1"/>
          <w:numId w:val="6"/>
        </w:numPr>
        <w:spacing w:line="360" w:lineRule="auto"/>
      </w:pPr>
      <w:r>
        <w:t>Update User</w:t>
      </w:r>
    </w:p>
    <w:p w14:paraId="3E388A92" w14:textId="77777777" w:rsidR="00311733" w:rsidRDefault="00311733" w:rsidP="00796318">
      <w:pPr>
        <w:pStyle w:val="ListParagraph"/>
        <w:numPr>
          <w:ilvl w:val="1"/>
          <w:numId w:val="6"/>
        </w:numPr>
        <w:spacing w:line="360" w:lineRule="auto"/>
      </w:pPr>
      <w:r>
        <w:t>Remove User</w:t>
      </w:r>
    </w:p>
    <w:p w14:paraId="1A28D65D" w14:textId="77777777" w:rsidR="00311733" w:rsidRDefault="00311733" w:rsidP="00796318">
      <w:pPr>
        <w:pStyle w:val="ListParagraph"/>
        <w:numPr>
          <w:ilvl w:val="1"/>
          <w:numId w:val="6"/>
        </w:numPr>
        <w:spacing w:line="360" w:lineRule="auto"/>
      </w:pPr>
      <w:r>
        <w:t xml:space="preserve">Query </w:t>
      </w:r>
      <w:r w:rsidR="009772A4">
        <w:t xml:space="preserve">All </w:t>
      </w:r>
      <w:r>
        <w:t>User</w:t>
      </w:r>
      <w:r w:rsidR="009772A4">
        <w:t>s</w:t>
      </w:r>
      <w:r>
        <w:t xml:space="preserve"> </w:t>
      </w:r>
      <w:r w:rsidR="009772A4">
        <w:t>(Including inactive users)</w:t>
      </w:r>
    </w:p>
    <w:p w14:paraId="2BB460AA" w14:textId="77777777" w:rsidR="00311733" w:rsidRPr="006406D3" w:rsidRDefault="00311733" w:rsidP="00796318">
      <w:pPr>
        <w:pStyle w:val="ListParagraph"/>
        <w:numPr>
          <w:ilvl w:val="1"/>
          <w:numId w:val="6"/>
        </w:numPr>
        <w:spacing w:line="360" w:lineRule="auto"/>
      </w:pPr>
      <w:r>
        <w:t>Generate system usage reports</w:t>
      </w:r>
    </w:p>
    <w:p w14:paraId="41ED1A0C" w14:textId="77777777" w:rsidR="004E0B2A" w:rsidRDefault="004E0B2A" w:rsidP="0032738E">
      <w:pPr>
        <w:ind w:firstLine="144"/>
      </w:pPr>
    </w:p>
    <w:p w14:paraId="400D125B" w14:textId="77777777" w:rsidR="00653582" w:rsidRDefault="005268B2" w:rsidP="00653582">
      <w:pPr>
        <w:pStyle w:val="ListParagraph"/>
        <w:spacing w:line="360" w:lineRule="auto"/>
        <w:ind w:left="936"/>
        <w:jc w:val="left"/>
      </w:pPr>
      <w:r>
        <w:lastRenderedPageBreak/>
        <w:t>HPC DME</w:t>
      </w:r>
      <w:r w:rsidR="00653582">
        <w:t xml:space="preserve"> security is integrated with iRODS security. </w:t>
      </w:r>
      <w:r w:rsidR="00511FFB">
        <w:t>iRODS roles</w:t>
      </w:r>
      <w:r w:rsidR="00653582">
        <w:t xml:space="preserve"> “rodsadmin”, “groupadmin”, “rodsusers” are mapped to </w:t>
      </w:r>
      <w:r>
        <w:t>HPC DME</w:t>
      </w:r>
      <w:r w:rsidR="00653582">
        <w:t xml:space="preserve"> types as follows:</w:t>
      </w:r>
    </w:p>
    <w:p w14:paraId="5085F849" w14:textId="77777777" w:rsidR="00653582" w:rsidRDefault="00653582" w:rsidP="00653582">
      <w:pPr>
        <w:pStyle w:val="ListParagraph"/>
        <w:spacing w:line="360" w:lineRule="auto"/>
        <w:ind w:left="936"/>
        <w:jc w:val="left"/>
      </w:pPr>
      <w:r>
        <w:t xml:space="preserve">SYSTEM_ADMIN </w:t>
      </w:r>
      <w:r>
        <w:sym w:font="Wingdings" w:char="F0E0"/>
      </w:r>
      <w:r>
        <w:t xml:space="preserve"> rodsadmin</w:t>
      </w:r>
    </w:p>
    <w:p w14:paraId="3E92F072" w14:textId="77777777" w:rsidR="00653582" w:rsidRDefault="00653582" w:rsidP="00653582">
      <w:pPr>
        <w:pStyle w:val="ListParagraph"/>
        <w:spacing w:line="360" w:lineRule="auto"/>
        <w:ind w:left="936"/>
        <w:jc w:val="left"/>
      </w:pPr>
      <w:commentRangeStart w:id="86"/>
      <w:commentRangeStart w:id="87"/>
      <w:commentRangeStart w:id="88"/>
      <w:r>
        <w:t>GROUP</w:t>
      </w:r>
      <w:r w:rsidRPr="00403FD1">
        <w:t>_ADMIN</w:t>
      </w:r>
      <w:r>
        <w:t xml:space="preserve"> </w:t>
      </w:r>
      <w:commentRangeEnd w:id="86"/>
      <w:r w:rsidR="00DD3B03">
        <w:rPr>
          <w:rStyle w:val="CommentReference"/>
        </w:rPr>
        <w:commentReference w:id="86"/>
      </w:r>
      <w:commentRangeEnd w:id="87"/>
      <w:commentRangeEnd w:id="88"/>
      <w:r w:rsidR="00E94C9F">
        <w:rPr>
          <w:rStyle w:val="CommentReference"/>
        </w:rPr>
        <w:commentReference w:id="87"/>
      </w:r>
      <w:r w:rsidR="005D67AC">
        <w:rPr>
          <w:rStyle w:val="CommentReference"/>
        </w:rPr>
        <w:commentReference w:id="88"/>
      </w:r>
      <w:r>
        <w:sym w:font="Wingdings" w:char="F0E0"/>
      </w:r>
      <w:r>
        <w:t xml:space="preserve"> groupadmin</w:t>
      </w:r>
    </w:p>
    <w:p w14:paraId="261F1CC8" w14:textId="77777777" w:rsidR="00653582" w:rsidRDefault="00653582" w:rsidP="00653582">
      <w:pPr>
        <w:pStyle w:val="ListParagraph"/>
        <w:spacing w:line="360" w:lineRule="auto"/>
        <w:ind w:left="936"/>
        <w:jc w:val="left"/>
      </w:pPr>
      <w:r>
        <w:t xml:space="preserve">USER </w:t>
      </w:r>
      <w:r>
        <w:sym w:font="Wingdings" w:char="F0E0"/>
      </w:r>
      <w:r>
        <w:t xml:space="preserve"> rodsusers   </w:t>
      </w:r>
    </w:p>
    <w:p w14:paraId="129FF68E" w14:textId="77777777" w:rsidR="00C56894" w:rsidRDefault="00C56894" w:rsidP="006B0B5B">
      <w:pPr>
        <w:pStyle w:val="Heading3"/>
        <w:numPr>
          <w:ilvl w:val="2"/>
          <w:numId w:val="5"/>
        </w:numPr>
      </w:pPr>
      <w:bookmarkStart w:id="89" w:name="_Toc475611887"/>
      <w:bookmarkStart w:id="90" w:name="_Toc501090751"/>
      <w:r>
        <w:t>Service API Security</w:t>
      </w:r>
      <w:bookmarkEnd w:id="89"/>
      <w:bookmarkEnd w:id="90"/>
    </w:p>
    <w:p w14:paraId="1DC26D85" w14:textId="77777777" w:rsidR="00C56894" w:rsidRDefault="00C56894" w:rsidP="00C56894">
      <w:pPr>
        <w:pStyle w:val="ListParagraph"/>
        <w:spacing w:line="360" w:lineRule="auto"/>
        <w:ind w:left="936"/>
        <w:jc w:val="left"/>
      </w:pPr>
      <w:r>
        <w:t xml:space="preserve">Access to each of HPC DME API services </w:t>
      </w:r>
      <w:r w:rsidR="00B0209F">
        <w:t>is</w:t>
      </w:r>
      <w:r>
        <w:t xml:space="preserve"> configured through Spring Security configuration at </w:t>
      </w:r>
      <w:r w:rsidRPr="00E051AB">
        <w:t>\hpc-server\hpc-ws-rs-impl\src\main\resources\META-INF\spring</w:t>
      </w:r>
      <w:r>
        <w:t>\</w:t>
      </w:r>
      <w:r w:rsidRPr="00E051AB">
        <w:t xml:space="preserve"> hpc-ws-rs-bundle-context-osgi</w:t>
      </w:r>
      <w:r>
        <w:t xml:space="preserve">.xml. Making a change to this file </w:t>
      </w:r>
      <w:r w:rsidR="00B0209F">
        <w:t>requires</w:t>
      </w:r>
      <w:r>
        <w:t xml:space="preserve"> rebuild</w:t>
      </w:r>
      <w:r w:rsidR="00B0209F">
        <w:t>ing</w:t>
      </w:r>
      <w:r>
        <w:t xml:space="preserve"> the API packages and deploy</w:t>
      </w:r>
      <w:r w:rsidR="00B0209F">
        <w:t>ing</w:t>
      </w:r>
      <w:r>
        <w:t xml:space="preserve"> it to </w:t>
      </w:r>
      <w:r w:rsidR="00B0209F">
        <w:t>run-time environment to have an</w:t>
      </w:r>
      <w:r>
        <w:t xml:space="preserve"> effect. This configuration is not expected to change without approval from the Project Management. </w:t>
      </w:r>
    </w:p>
    <w:p w14:paraId="46F0492E" w14:textId="77777777" w:rsidR="00C56894" w:rsidRDefault="00C56894" w:rsidP="00C56894">
      <w:pPr>
        <w:pStyle w:val="ListParagraph"/>
        <w:spacing w:line="360" w:lineRule="auto"/>
        <w:ind w:left="936"/>
        <w:jc w:val="left"/>
      </w:pPr>
    </w:p>
    <w:tbl>
      <w:tblPr>
        <w:tblStyle w:val="TableGrid"/>
        <w:tblW w:w="0" w:type="auto"/>
        <w:tblLook w:val="04A0" w:firstRow="1" w:lastRow="0" w:firstColumn="1" w:lastColumn="0" w:noHBand="0" w:noVBand="1"/>
      </w:tblPr>
      <w:tblGrid>
        <w:gridCol w:w="9350"/>
      </w:tblGrid>
      <w:tr w:rsidR="00C56894" w14:paraId="27836A23" w14:textId="77777777" w:rsidTr="003A2C4E">
        <w:tc>
          <w:tcPr>
            <w:tcW w:w="9350" w:type="dxa"/>
          </w:tcPr>
          <w:p w14:paraId="0B343697"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key="hpc.ws.rs.auth.security.register-user"&gt;SYSTEM_ADMIN&lt;/prop&gt;</w:t>
            </w:r>
          </w:p>
          <w:p w14:paraId="6D1F0044" w14:textId="77777777" w:rsidR="00C56894" w:rsidRPr="00313FEE" w:rsidRDefault="00C56894" w:rsidP="003A2C4E">
            <w:pPr>
              <w:ind w:left="0"/>
              <w:jc w:val="left"/>
              <w:rPr>
                <w:rFonts w:asciiTheme="majorHAnsi" w:hAnsiTheme="majorHAnsi"/>
              </w:rPr>
            </w:pPr>
            <w:r>
              <w:rPr>
                <w:rFonts w:asciiTheme="majorHAnsi" w:hAnsiTheme="majorHAnsi"/>
              </w:rPr>
              <w:t xml:space="preserve">&lt;prop </w:t>
            </w:r>
            <w:r w:rsidRPr="00313FEE">
              <w:rPr>
                <w:rFonts w:asciiTheme="majorHAnsi" w:hAnsiTheme="majorHAnsi"/>
              </w:rPr>
              <w:t>key="hpc.ws.rs.auth.security.update-user"&gt;SYSTEM_ADMIN GROUP_ADMIN USER&lt;/prop&gt;</w:t>
            </w:r>
          </w:p>
          <w:p w14:paraId="595A207F" w14:textId="77777777" w:rsidR="00C56894" w:rsidRPr="00313FEE" w:rsidRDefault="00C56894" w:rsidP="003A2C4E">
            <w:pPr>
              <w:ind w:left="0"/>
              <w:jc w:val="left"/>
              <w:rPr>
                <w:rFonts w:asciiTheme="majorHAnsi" w:hAnsiTheme="majorHAnsi"/>
              </w:rPr>
            </w:pPr>
            <w:r w:rsidRPr="00313FEE">
              <w:rPr>
                <w:rFonts w:asciiTheme="majorHAnsi" w:hAnsiTheme="majorHAnsi"/>
              </w:rPr>
              <w:t>&lt;prop</w:t>
            </w:r>
            <w:r>
              <w:rPr>
                <w:rFonts w:asciiTheme="majorHAnsi" w:hAnsiTheme="majorHAnsi"/>
              </w:rPr>
              <w:t xml:space="preserve"> </w:t>
            </w:r>
            <w:r w:rsidRPr="00313FEE">
              <w:rPr>
                <w:rFonts w:asciiTheme="majorHAnsi" w:hAnsiTheme="majorHAnsi"/>
              </w:rPr>
              <w:t>key="hpc.ws.rs.auth.security.get-user"&gt;SYSTEM_ADMIN GROUP_ADMIN USER&lt;/prop&gt;</w:t>
            </w:r>
          </w:p>
          <w:p w14:paraId="719D824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key="hpc.ws.rs.auth.security.set-group"&gt;SYSTEM_ADMIN GROUP_ADMIN&lt;/prop&gt;</w:t>
            </w:r>
          </w:p>
          <w:p w14:paraId="429BA4F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key="hpc.ws.rs.auth.security.authenticate-user"&gt;SYSTEM_ADMIN&lt;/prop&gt;</w:t>
            </w:r>
          </w:p>
          <w:p w14:paraId="6814D3E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key="hpc.ws.rs.auth.security.register-system-account"&gt;SYSTEM_ADMIN&lt;/prop&gt;</w:t>
            </w:r>
          </w:p>
          <w:p w14:paraId="0211160A"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6487330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key="hpc.ws.rs.auth.data-management.register-collection"&gt;SYSTEM_ADMIN GROUP_ADMIN USER&lt;/prop&gt;</w:t>
            </w:r>
          </w:p>
          <w:p w14:paraId="31BE8D7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key="hpc.ws.rs.auth.data-management.get-collection"&gt;SYSTEM_ADMIN GROUP_ADMIN USER&lt;/prop&gt;</w:t>
            </w:r>
          </w:p>
          <w:p w14:paraId="7646A00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key="hpc.ws.rs.auth.data-management.register-data-object"&gt;SYSTEM_ADMIN GROUP_ADMIN USER&lt;/prop&gt;</w:t>
            </w:r>
          </w:p>
          <w:p w14:paraId="0E75AE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key="hpc.ws.rs.auth.data-management.get-data-object"&gt;SYSTEM_ADMIN GROUP_ADMIN USER&lt;/prop&gt;</w:t>
            </w:r>
          </w:p>
          <w:p w14:paraId="53BC86A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key="hpc.ws.rs.auth.data-management.download-data-object"&gt;SYSTEM_ADMIN GROUP_ADMIN USER&lt;/prop&gt;</w:t>
            </w:r>
          </w:p>
          <w:p w14:paraId="0286D59E"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key="hpc.ws.rs.auth.data-management.set-permissions"&gt;SYSTEM_ADMIN GROUP_ADMIN USER&lt;/prop&gt;</w:t>
            </w:r>
          </w:p>
          <w:p w14:paraId="09BDC82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key="hpc.ws.rs.auth.data-management.get-data-management-model"&gt;SYSTEM_ADMIN GROUP_ADMIN USER&lt;/prop&gt;</w:t>
            </w:r>
          </w:p>
          <w:p w14:paraId="50B4F52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92EFB8F" w14:textId="77777777" w:rsidR="00C56894" w:rsidRPr="00313FEE" w:rsidRDefault="00C56894" w:rsidP="003A2C4E">
            <w:pPr>
              <w:ind w:left="0"/>
              <w:jc w:val="left"/>
              <w:rPr>
                <w:rFonts w:asciiTheme="majorHAnsi" w:hAnsiTheme="majorHAnsi"/>
              </w:rPr>
            </w:pPr>
            <w:r w:rsidRPr="00313FEE">
              <w:rPr>
                <w:rFonts w:asciiTheme="majorHAnsi" w:hAnsiTheme="majorHAnsi"/>
              </w:rPr>
              <w:lastRenderedPageBreak/>
              <w:t>&lt;prop key="hpc.ws.rs.auth.data-search.query-collections"&gt;SYSTEM_ADMIN GROUP_ADMIN USER&lt;/prop&gt;</w:t>
            </w:r>
          </w:p>
          <w:p w14:paraId="2A75724B"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key="hpc.ws.rs.auth.data-search.query-data-objects"&gt;SYSTEM_ADMIN GROUP_ADMIN USER&lt;/prop&gt;</w:t>
            </w:r>
          </w:p>
          <w:p w14:paraId="76AE7CD0"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key="hpc.ws.rs.auth.data-search.add-query"&gt;SYSTEM_ADMIN GROUP_ADMIN USER&lt;/prop&gt;</w:t>
            </w:r>
          </w:p>
          <w:p w14:paraId="1EF7220A"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key="hpc.ws.rs.auth.data-search.update-query"&gt;SYSTEM_ADMIN GROUP_ADMIN USER&lt;/prop&gt;</w:t>
            </w:r>
          </w:p>
          <w:p w14:paraId="09E19175"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key="hpc.ws.rs.auth.data-search.delete-query"&gt;SYSTEM_ADMIN GROUP_ADMIN USER&lt;/prop&gt;</w:t>
            </w:r>
          </w:p>
          <w:p w14:paraId="2D95F55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key="hpc.ws.rs.auth.data-search.get-query"&gt;SYSTEM_ADMIN GROUP_ADMIN USER&lt;/prop&gt;</w:t>
            </w:r>
          </w:p>
          <w:p w14:paraId="6CF20184"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key="hpc.ws.rs.auth.data-search.get-queries"&gt;SYSTEM_ADMIN GROUP_ADMIN USER&lt;/prop&gt;</w:t>
            </w:r>
          </w:p>
          <w:p w14:paraId="1B3108E9"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key="hpc.ws.rs.auth.data-search.get-metadata-attributes"&gt;SYSTEM_ADMIN GROUP_ADMIN USER&lt;/prop&gt;</w:t>
            </w:r>
          </w:p>
          <w:p w14:paraId="432F921C"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key="hpc.ws.rs.auth.data-search.refresh-metadata-views"&gt;SYSTEM_ADMIN&lt;/prop&gt;</w:t>
            </w:r>
          </w:p>
          <w:p w14:paraId="1305103F"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444CECB8"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key="hpc.ws.rs.auth.notification.subscribe-notifications"&gt;SYSTEM_ADMIN GROUP_ADMIN USER&lt;/prop&gt;</w:t>
            </w:r>
          </w:p>
          <w:p w14:paraId="562232A6" w14:textId="77777777" w:rsidR="00C56894" w:rsidRPr="00313FEE" w:rsidRDefault="00C56894" w:rsidP="003A2C4E">
            <w:pPr>
              <w:ind w:left="0"/>
              <w:jc w:val="left"/>
              <w:rPr>
                <w:rFonts w:asciiTheme="majorHAnsi" w:hAnsiTheme="majorHAnsi"/>
              </w:rPr>
            </w:pPr>
            <w:r w:rsidRPr="00313FEE">
              <w:rPr>
                <w:rFonts w:asciiTheme="majorHAnsi" w:hAnsiTheme="majorHAnsi"/>
              </w:rPr>
              <w:t>&lt;prop key="hpc.ws.rs.auth.notification.get-notification-subscriptions"&gt;SYSTEM_ADMIN GROUP_ADMIN USER&lt;/prop&gt;</w:t>
            </w:r>
          </w:p>
          <w:p w14:paraId="78FDE20B" w14:textId="77777777" w:rsidR="00C56894" w:rsidRPr="00313FEE" w:rsidRDefault="00C56894" w:rsidP="003A2C4E">
            <w:pPr>
              <w:jc w:val="left"/>
              <w:rPr>
                <w:rFonts w:asciiTheme="majorHAnsi" w:hAnsiTheme="majorHAnsi"/>
              </w:rPr>
            </w:pPr>
            <w:r w:rsidRPr="00313FEE">
              <w:rPr>
                <w:rFonts w:asciiTheme="majorHAnsi" w:hAnsiTheme="majorHAnsi"/>
              </w:rPr>
              <w:tab/>
            </w:r>
            <w:r w:rsidRPr="00313FEE">
              <w:rPr>
                <w:rFonts w:asciiTheme="majorHAnsi" w:hAnsiTheme="majorHAnsi"/>
              </w:rPr>
              <w:tab/>
            </w:r>
          </w:p>
          <w:p w14:paraId="3ED5B4BC" w14:textId="77777777" w:rsidR="00C56894" w:rsidRDefault="00C56894" w:rsidP="003A2C4E">
            <w:pPr>
              <w:ind w:left="0"/>
              <w:jc w:val="left"/>
            </w:pPr>
            <w:r w:rsidRPr="00313FEE">
              <w:rPr>
                <w:rFonts w:asciiTheme="majorHAnsi" w:hAnsiTheme="majorHAnsi"/>
              </w:rPr>
              <w:t>&lt;prop key="hpc.ws.rs.auth.report.generate-report"&gt;SYSTEM_ADMIN GROUP_ADMIN USER&lt;/prop&gt;</w:t>
            </w:r>
          </w:p>
        </w:tc>
      </w:tr>
    </w:tbl>
    <w:p w14:paraId="778B9262" w14:textId="77777777" w:rsidR="00C56894" w:rsidRDefault="00C56894" w:rsidP="00653582">
      <w:pPr>
        <w:pStyle w:val="ListParagraph"/>
        <w:spacing w:line="360" w:lineRule="auto"/>
        <w:ind w:left="936"/>
        <w:jc w:val="left"/>
      </w:pPr>
    </w:p>
    <w:p w14:paraId="407BB95B" w14:textId="77777777" w:rsidR="00A84C4E" w:rsidRDefault="00304358" w:rsidP="006B0B5B">
      <w:pPr>
        <w:pStyle w:val="Heading2"/>
        <w:numPr>
          <w:ilvl w:val="1"/>
          <w:numId w:val="5"/>
        </w:numPr>
      </w:pPr>
      <w:bookmarkStart w:id="91" w:name="_Toc501090752"/>
      <w:commentRangeStart w:id="92"/>
      <w:commentRangeStart w:id="93"/>
      <w:r>
        <w:t>Create</w:t>
      </w:r>
      <w:r w:rsidR="00A84C4E">
        <w:t xml:space="preserve"> a User</w:t>
      </w:r>
      <w:commentRangeEnd w:id="92"/>
      <w:r w:rsidR="00210AEF">
        <w:rPr>
          <w:rStyle w:val="CommentReference"/>
          <w:rFonts w:eastAsia="Times New Roman" w:cs="Times New Roman"/>
          <w:b w:val="0"/>
          <w:bCs w:val="0"/>
          <w:caps w:val="0"/>
        </w:rPr>
        <w:commentReference w:id="92"/>
      </w:r>
      <w:commentRangeEnd w:id="93"/>
      <w:r w:rsidR="000C287A">
        <w:rPr>
          <w:rStyle w:val="CommentReference"/>
          <w:rFonts w:eastAsia="Times New Roman" w:cs="Times New Roman"/>
          <w:b w:val="0"/>
          <w:bCs w:val="0"/>
          <w:caps w:val="0"/>
        </w:rPr>
        <w:commentReference w:id="93"/>
      </w:r>
      <w:bookmarkEnd w:id="91"/>
    </w:p>
    <w:p w14:paraId="6582A65B" w14:textId="33FFD588" w:rsidR="000940E2" w:rsidRDefault="009772A4" w:rsidP="00AB53F4">
      <w:pPr>
        <w:spacing w:line="360" w:lineRule="auto"/>
        <w:ind w:left="720"/>
        <w:jc w:val="left"/>
      </w:pPr>
      <w:r>
        <w:t xml:space="preserve">Both </w:t>
      </w:r>
      <w:r w:rsidR="00D7685C">
        <w:t>System Admin</w:t>
      </w:r>
      <w:r>
        <w:t xml:space="preserve"> and Group Admin can </w:t>
      </w:r>
      <w:r w:rsidR="00C67FFB">
        <w:t>creat</w:t>
      </w:r>
      <w:r>
        <w:t>e</w:t>
      </w:r>
      <w:r w:rsidR="00D7685C">
        <w:t xml:space="preserve"> HPC user accounts. System Admin can do that by accessing </w:t>
      </w:r>
      <w:r w:rsidR="005268B2">
        <w:t>HPC DME</w:t>
      </w:r>
      <w:r w:rsidR="00D7685C">
        <w:t xml:space="preserve"> REST API. Any REST client can be used to access the API. </w:t>
      </w:r>
      <w:r w:rsidR="000C287A">
        <w:t xml:space="preserve">This admin function can also be performed through UI. Please see HPC_User_Guide for detailed instructions. </w:t>
      </w:r>
    </w:p>
    <w:p w14:paraId="6034EA24" w14:textId="77777777" w:rsidR="000940E2" w:rsidRDefault="000940E2" w:rsidP="00AB53F4">
      <w:pPr>
        <w:spacing w:line="360" w:lineRule="auto"/>
        <w:ind w:left="720"/>
        <w:jc w:val="left"/>
      </w:pPr>
    </w:p>
    <w:p w14:paraId="6907554C" w14:textId="77777777" w:rsidR="00D7685C" w:rsidRDefault="00D7685C" w:rsidP="00AB53F4">
      <w:pPr>
        <w:spacing w:line="360" w:lineRule="auto"/>
        <w:ind w:left="720"/>
        <w:jc w:val="left"/>
      </w:pPr>
      <w:r>
        <w:t xml:space="preserve">For example, </w:t>
      </w:r>
      <w:r w:rsidR="009E1C55">
        <w:t xml:space="preserve">a </w:t>
      </w:r>
      <w:r>
        <w:t xml:space="preserve">system admin would </w:t>
      </w:r>
      <w:r w:rsidR="003B1610">
        <w:t>perform</w:t>
      </w:r>
      <w:r>
        <w:t xml:space="preserve"> the following</w:t>
      </w:r>
      <w:r w:rsidR="009E1C55">
        <w:t xml:space="preserve"> using curl.</w:t>
      </w:r>
    </w:p>
    <w:p w14:paraId="596025DD" w14:textId="77777777" w:rsidR="00D7685C" w:rsidRDefault="00D7685C"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715" w:type="dxa"/>
        <w:tblLook w:val="04A0" w:firstRow="1" w:lastRow="0" w:firstColumn="1" w:lastColumn="0" w:noHBand="0" w:noVBand="1"/>
      </w:tblPr>
      <w:tblGrid>
        <w:gridCol w:w="8635"/>
      </w:tblGrid>
      <w:tr w:rsidR="00D7685C" w14:paraId="6054DD02" w14:textId="77777777" w:rsidTr="00AB53F4">
        <w:tc>
          <w:tcPr>
            <w:tcW w:w="8635" w:type="dxa"/>
          </w:tcPr>
          <w:p w14:paraId="589986A5" w14:textId="77777777" w:rsidR="004572DB" w:rsidRDefault="004572DB" w:rsidP="004572DB">
            <w:pPr>
              <w:spacing w:before="0" w:after="0" w:line="360" w:lineRule="auto"/>
              <w:ind w:left="936"/>
            </w:pPr>
            <w:r>
              <w:t>{</w:t>
            </w:r>
          </w:p>
          <w:p w14:paraId="14CF4F58" w14:textId="77777777" w:rsidR="004572DB" w:rsidRDefault="004572DB" w:rsidP="004572DB">
            <w:pPr>
              <w:spacing w:before="0" w:after="0" w:line="360" w:lineRule="auto"/>
              <w:ind w:left="936"/>
            </w:pPr>
            <w:r>
              <w:t xml:space="preserve">   "firstName": "John",</w:t>
            </w:r>
          </w:p>
          <w:p w14:paraId="7023AFEB" w14:textId="77777777" w:rsidR="004572DB" w:rsidRDefault="004572DB" w:rsidP="004572DB">
            <w:pPr>
              <w:spacing w:before="0" w:after="0" w:line="360" w:lineRule="auto"/>
              <w:ind w:left="936"/>
            </w:pPr>
            <w:r>
              <w:t xml:space="preserve">   "lastName": "Doe",</w:t>
            </w:r>
          </w:p>
          <w:p w14:paraId="2420B91E" w14:textId="77777777" w:rsidR="004572DB" w:rsidRDefault="004572DB" w:rsidP="004572DB">
            <w:pPr>
              <w:spacing w:before="0" w:after="0" w:line="360" w:lineRule="auto"/>
              <w:ind w:left="936"/>
            </w:pPr>
            <w:r>
              <w:lastRenderedPageBreak/>
              <w:t xml:space="preserve">   "doc" : "FNLCR",</w:t>
            </w:r>
          </w:p>
          <w:p w14:paraId="166A795C" w14:textId="77777777" w:rsidR="004572DB" w:rsidRDefault="004572DB" w:rsidP="004572DB">
            <w:pPr>
              <w:spacing w:before="0" w:after="0" w:line="360" w:lineRule="auto"/>
              <w:ind w:left="936"/>
            </w:pPr>
            <w:r>
              <w:t xml:space="preserve">   "userRole" : "SYSTEM_ADMIN"</w:t>
            </w:r>
          </w:p>
          <w:p w14:paraId="0DBE8083" w14:textId="77777777" w:rsidR="00D7685C" w:rsidRDefault="004572DB" w:rsidP="004572DB">
            <w:pPr>
              <w:spacing w:before="0" w:after="0" w:line="360" w:lineRule="auto"/>
              <w:ind w:left="936"/>
            </w:pPr>
            <w:r>
              <w:t>}</w:t>
            </w:r>
          </w:p>
        </w:tc>
      </w:tr>
    </w:tbl>
    <w:p w14:paraId="32AF7124" w14:textId="77777777" w:rsidR="00C34613" w:rsidRDefault="00C34613" w:rsidP="00C34613">
      <w:pPr>
        <w:pStyle w:val="ListParagraph"/>
        <w:spacing w:line="360" w:lineRule="auto"/>
        <w:jc w:val="left"/>
      </w:pPr>
    </w:p>
    <w:p w14:paraId="0F943CA3" w14:textId="77777777" w:rsidR="00C34613" w:rsidRDefault="00C34613" w:rsidP="00C34613">
      <w:pPr>
        <w:pStyle w:val="ListParagraph"/>
        <w:spacing w:line="360" w:lineRule="auto"/>
        <w:jc w:val="left"/>
      </w:pPr>
      <w:r>
        <w:t>Execute</w:t>
      </w:r>
      <w:r w:rsidR="009E1C55">
        <w:t xml:space="preserve"> the</w:t>
      </w:r>
      <w:r>
        <w:t xml:space="preserve"> following command:</w:t>
      </w:r>
    </w:p>
    <w:p w14:paraId="44E6E26D" w14:textId="77777777" w:rsidR="00C34613" w:rsidRPr="00D07C08" w:rsidRDefault="00C34613" w:rsidP="00C34613">
      <w:pPr>
        <w:pStyle w:val="ListParagraph"/>
        <w:spacing w:line="360" w:lineRule="auto"/>
        <w:jc w:val="left"/>
        <w:rPr>
          <w:i/>
        </w:rPr>
      </w:pPr>
      <w:r w:rsidRPr="00D07C08">
        <w:rPr>
          <w:i/>
        </w:rPr>
        <w:t xml:space="preserve">curl -H "Content-Type: application/json" </w:t>
      </w:r>
      <w:r w:rsidR="007D18B4">
        <w:rPr>
          <w:i/>
        </w:rPr>
        <w:t>-d @input.json -X PUT $&lt;SERVER&gt;</w:t>
      </w:r>
      <w:r w:rsidRPr="00D07C08">
        <w:rPr>
          <w:i/>
        </w:rPr>
        <w:t>/user</w:t>
      </w:r>
      <w:r w:rsidR="004572DB">
        <w:rPr>
          <w:i/>
        </w:rPr>
        <w:t>/&lt;UserId&gt;</w:t>
      </w:r>
      <w:r w:rsidRPr="00D07C08">
        <w:rPr>
          <w:i/>
        </w:rPr>
        <w:t xml:space="preserve">  --user &lt;Admin NCIUserId:Password&gt;  -H "Accept: application/json"</w:t>
      </w:r>
    </w:p>
    <w:p w14:paraId="688945B0" w14:textId="77777777" w:rsidR="000940E2" w:rsidRDefault="000940E2" w:rsidP="000940E2">
      <w:pPr>
        <w:pStyle w:val="ListParagraph"/>
        <w:spacing w:line="360" w:lineRule="auto"/>
        <w:ind w:left="1080"/>
      </w:pPr>
    </w:p>
    <w:p w14:paraId="754365D3" w14:textId="77777777" w:rsidR="00403FD1" w:rsidRDefault="00403FD1" w:rsidP="00AB53F4">
      <w:pPr>
        <w:pStyle w:val="ListParagraph"/>
        <w:spacing w:line="360" w:lineRule="auto"/>
        <w:jc w:val="left"/>
      </w:pPr>
      <w:r>
        <w:t>Valid values for “</w:t>
      </w:r>
      <w:r w:rsidRPr="00403FD1">
        <w:t>dataManagementUserType</w:t>
      </w:r>
      <w:r>
        <w:t xml:space="preserve">” are </w:t>
      </w:r>
      <w:r w:rsidRPr="00403FD1">
        <w:t>"SYSTEM_ADMIN"</w:t>
      </w:r>
      <w:r>
        <w:t>, "GROUP</w:t>
      </w:r>
      <w:r w:rsidRPr="00403FD1">
        <w:t>_ADMIN"</w:t>
      </w:r>
      <w:r>
        <w:t xml:space="preserve"> and </w:t>
      </w:r>
      <w:r w:rsidRPr="00403FD1">
        <w:t>"</w:t>
      </w:r>
      <w:r>
        <w:t>USER</w:t>
      </w:r>
      <w:r w:rsidRPr="00403FD1">
        <w:t>"</w:t>
      </w:r>
      <w:r>
        <w:t>.</w:t>
      </w:r>
      <w:r w:rsidR="0006455D">
        <w:t xml:space="preserve"> </w:t>
      </w:r>
      <w:r w:rsidR="009E1C55">
        <w:t xml:space="preserve">Known issue: </w:t>
      </w:r>
      <w:r w:rsidR="0006455D">
        <w:t>If you creat</w:t>
      </w:r>
      <w:r w:rsidR="00833634">
        <w:t>e</w:t>
      </w:r>
      <w:r w:rsidR="0006455D">
        <w:t xml:space="preserve"> </w:t>
      </w:r>
      <w:r w:rsidR="00827AB6">
        <w:t>a</w:t>
      </w:r>
      <w:r w:rsidR="0006455D">
        <w:t xml:space="preserve"> user with </w:t>
      </w:r>
      <w:r w:rsidR="00827AB6">
        <w:t>"GROUP</w:t>
      </w:r>
      <w:r w:rsidR="00827AB6" w:rsidRPr="00403FD1">
        <w:t>_ADMIN"</w:t>
      </w:r>
      <w:r w:rsidR="00827AB6">
        <w:t xml:space="preserve"> role, iRODS Jargon API has a known issue in creating that. </w:t>
      </w:r>
      <w:r w:rsidR="0051713D">
        <w:t xml:space="preserve">A workaround is to create user with “USER” role and update User role with “groupadmin” through iCommand interface. </w:t>
      </w:r>
      <w:r w:rsidR="00827AB6">
        <w:t>Once you create</w:t>
      </w:r>
      <w:r w:rsidR="009E1C55">
        <w:t xml:space="preserve"> the</w:t>
      </w:r>
      <w:r w:rsidR="00827AB6">
        <w:t xml:space="preserve"> user, you would need to login into iRODS iCommand and execute following command to assign “groupadmin” role. This is a workaround until the issue with iRODS Jargon API is fixed. </w:t>
      </w:r>
    </w:p>
    <w:p w14:paraId="35A63747" w14:textId="77777777" w:rsidR="00827AB6" w:rsidRPr="00D07C08" w:rsidRDefault="00827AB6" w:rsidP="00827AB6">
      <w:pPr>
        <w:pStyle w:val="ListParagraph"/>
        <w:spacing w:line="360" w:lineRule="auto"/>
        <w:ind w:left="936"/>
        <w:jc w:val="left"/>
        <w:rPr>
          <w:i/>
        </w:rPr>
      </w:pPr>
      <w:r w:rsidRPr="00D07C08">
        <w:rPr>
          <w:i/>
        </w:rPr>
        <w:t>iadmin moduser &lt;userId&gt;#&lt;ZoneName&gt;  Type groupadmin</w:t>
      </w:r>
    </w:p>
    <w:p w14:paraId="44A380B9" w14:textId="77777777" w:rsidR="00403FD1" w:rsidRDefault="00403FD1" w:rsidP="00AB53F4">
      <w:pPr>
        <w:pStyle w:val="ListParagraph"/>
        <w:spacing w:line="360" w:lineRule="auto"/>
        <w:jc w:val="left"/>
      </w:pPr>
    </w:p>
    <w:p w14:paraId="4F8E228E" w14:textId="77777777" w:rsidR="00AB1515" w:rsidRDefault="00D7685C" w:rsidP="00AB53F4">
      <w:pPr>
        <w:spacing w:line="360" w:lineRule="auto"/>
        <w:ind w:left="720"/>
        <w:jc w:val="left"/>
      </w:pPr>
      <w:r>
        <w:t xml:space="preserve">Please see User registration API </w:t>
      </w:r>
      <w:r w:rsidR="000940E2">
        <w:t>specification for more details on the API</w:t>
      </w:r>
      <w:r w:rsidR="000E760A">
        <w:t xml:space="preserve"> and any errors</w:t>
      </w:r>
      <w:r w:rsidR="000940E2">
        <w:t>.</w:t>
      </w:r>
      <w:r>
        <w:t xml:space="preserve"> </w:t>
      </w:r>
      <w:r>
        <w:tab/>
      </w:r>
    </w:p>
    <w:p w14:paraId="1AD08A43" w14:textId="77777777" w:rsidR="00A84C4E" w:rsidRDefault="00304358" w:rsidP="006B0B5B">
      <w:pPr>
        <w:pStyle w:val="Heading2"/>
        <w:numPr>
          <w:ilvl w:val="1"/>
          <w:numId w:val="5"/>
        </w:numPr>
      </w:pPr>
      <w:bookmarkStart w:id="94" w:name="_Toc501090753"/>
      <w:r>
        <w:t xml:space="preserve">Updating an Existing </w:t>
      </w:r>
      <w:r w:rsidR="00A84C4E">
        <w:t>User</w:t>
      </w:r>
      <w:bookmarkEnd w:id="94"/>
    </w:p>
    <w:p w14:paraId="4D54FCAA" w14:textId="77777777" w:rsidR="00C67FFB" w:rsidRDefault="00C67FFB" w:rsidP="00AB53F4">
      <w:pPr>
        <w:spacing w:line="360" w:lineRule="auto"/>
        <w:ind w:left="720"/>
        <w:jc w:val="left"/>
      </w:pPr>
      <w:r>
        <w:t xml:space="preserve">System Admin is responsible for updating HPC user accounts. System Admin can do that by accessing </w:t>
      </w:r>
      <w:r w:rsidR="005268B2">
        <w:t>HPC DME</w:t>
      </w:r>
      <w:r>
        <w:t xml:space="preserve"> REST API. Any REST client can be used to access the API. </w:t>
      </w:r>
    </w:p>
    <w:p w14:paraId="506DD4CE" w14:textId="77777777" w:rsidR="00C67FFB" w:rsidRDefault="00C67FFB" w:rsidP="00AB53F4">
      <w:pPr>
        <w:spacing w:line="360" w:lineRule="auto"/>
        <w:ind w:left="720"/>
        <w:jc w:val="left"/>
      </w:pPr>
    </w:p>
    <w:p w14:paraId="2089D4E1" w14:textId="77777777" w:rsidR="00C67FFB" w:rsidRDefault="00C67FFB" w:rsidP="00AB53F4">
      <w:pPr>
        <w:spacing w:line="360" w:lineRule="auto"/>
        <w:ind w:left="720"/>
        <w:jc w:val="left"/>
      </w:pPr>
      <w:r>
        <w:t xml:space="preserve">For example, </w:t>
      </w:r>
      <w:r w:rsidR="009E1C55">
        <w:t xml:space="preserve">a </w:t>
      </w:r>
      <w:r>
        <w:t>system admin would do the following</w:t>
      </w:r>
      <w:r w:rsidR="009E1C55">
        <w:t xml:space="preserve"> using curl.</w:t>
      </w:r>
    </w:p>
    <w:p w14:paraId="62B880BF" w14:textId="77777777" w:rsidR="00C67FFB" w:rsidRDefault="00C67FFB" w:rsidP="00E759D9">
      <w:pPr>
        <w:pStyle w:val="ListParagraph"/>
        <w:numPr>
          <w:ilvl w:val="0"/>
          <w:numId w:val="6"/>
        </w:numPr>
        <w:spacing w:line="360" w:lineRule="auto"/>
        <w:ind w:left="936"/>
        <w:jc w:val="left"/>
      </w:pPr>
      <w:r>
        <w:t xml:space="preserve">Create input.json with </w:t>
      </w:r>
      <w:r w:rsidR="009E1C55">
        <w:t xml:space="preserve">the </w:t>
      </w:r>
      <w:r>
        <w:t>following content</w:t>
      </w:r>
    </w:p>
    <w:tbl>
      <w:tblPr>
        <w:tblStyle w:val="TableGrid"/>
        <w:tblW w:w="0" w:type="auto"/>
        <w:tblInd w:w="1080" w:type="dxa"/>
        <w:tblLook w:val="04A0" w:firstRow="1" w:lastRow="0" w:firstColumn="1" w:lastColumn="0" w:noHBand="0" w:noVBand="1"/>
      </w:tblPr>
      <w:tblGrid>
        <w:gridCol w:w="8270"/>
      </w:tblGrid>
      <w:tr w:rsidR="00C67FFB" w14:paraId="643755FF" w14:textId="77777777" w:rsidTr="001010AF">
        <w:tc>
          <w:tcPr>
            <w:tcW w:w="8270" w:type="dxa"/>
          </w:tcPr>
          <w:p w14:paraId="5B300464" w14:textId="77777777" w:rsidR="004572DB" w:rsidRDefault="004572DB" w:rsidP="004572DB">
            <w:pPr>
              <w:spacing w:before="0" w:after="0" w:line="360" w:lineRule="auto"/>
              <w:ind w:left="936"/>
            </w:pPr>
            <w:r>
              <w:t>{</w:t>
            </w:r>
          </w:p>
          <w:p w14:paraId="5C254479" w14:textId="77777777" w:rsidR="004572DB" w:rsidRDefault="004572DB" w:rsidP="004572DB">
            <w:pPr>
              <w:spacing w:before="0" w:after="0" w:line="360" w:lineRule="auto"/>
              <w:ind w:left="936"/>
            </w:pPr>
            <w:r>
              <w:t xml:space="preserve">   "firstName": "Eran",</w:t>
            </w:r>
          </w:p>
          <w:p w14:paraId="1CC0AF20" w14:textId="77777777" w:rsidR="004572DB" w:rsidRDefault="004572DB" w:rsidP="004572DB">
            <w:pPr>
              <w:spacing w:before="0" w:after="0" w:line="360" w:lineRule="auto"/>
              <w:ind w:left="936"/>
            </w:pPr>
            <w:r>
              <w:t xml:space="preserve">   "lastName": "Rosenberg",</w:t>
            </w:r>
          </w:p>
          <w:p w14:paraId="270B17F2" w14:textId="77777777" w:rsidR="004572DB" w:rsidRDefault="004572DB" w:rsidP="004572DB">
            <w:pPr>
              <w:spacing w:before="0" w:after="0" w:line="360" w:lineRule="auto"/>
              <w:ind w:left="936"/>
            </w:pPr>
            <w:r>
              <w:t xml:space="preserve">   "doc" : "FNLCR",</w:t>
            </w:r>
          </w:p>
          <w:p w14:paraId="6FA27707" w14:textId="77777777" w:rsidR="004572DB" w:rsidRDefault="004572DB" w:rsidP="004572DB">
            <w:pPr>
              <w:spacing w:before="0" w:after="0" w:line="360" w:lineRule="auto"/>
              <w:ind w:left="936"/>
            </w:pPr>
            <w:r>
              <w:t xml:space="preserve">   "userRole" : "SYSTEM_ADMIN"</w:t>
            </w:r>
          </w:p>
          <w:p w14:paraId="46BD38C2" w14:textId="77777777" w:rsidR="00C67FFB" w:rsidRDefault="004572DB" w:rsidP="004572DB">
            <w:pPr>
              <w:spacing w:before="0" w:after="0" w:line="360" w:lineRule="auto"/>
              <w:ind w:left="936"/>
            </w:pPr>
            <w:r>
              <w:t>}</w:t>
            </w:r>
          </w:p>
        </w:tc>
      </w:tr>
    </w:tbl>
    <w:p w14:paraId="39EB0A94" w14:textId="77777777" w:rsidR="00C67FFB" w:rsidRDefault="00C67FFB" w:rsidP="00C67FFB">
      <w:pPr>
        <w:pStyle w:val="ListParagraph"/>
        <w:spacing w:line="360" w:lineRule="auto"/>
        <w:ind w:left="1080"/>
      </w:pPr>
    </w:p>
    <w:p w14:paraId="09019BAC" w14:textId="77777777" w:rsidR="00C67FFB" w:rsidRDefault="00C67FFB" w:rsidP="00AB53F4">
      <w:pPr>
        <w:pStyle w:val="ListParagraph"/>
        <w:spacing w:line="360" w:lineRule="auto"/>
        <w:jc w:val="left"/>
      </w:pPr>
      <w:r>
        <w:t>Execute</w:t>
      </w:r>
      <w:r w:rsidR="009E1C55">
        <w:t xml:space="preserve"> the</w:t>
      </w:r>
      <w:r>
        <w:t xml:space="preserve"> following command:</w:t>
      </w:r>
    </w:p>
    <w:p w14:paraId="1DBDC90A" w14:textId="77777777" w:rsidR="00C67FFB" w:rsidRPr="005E13AB" w:rsidRDefault="00C67FFB" w:rsidP="00AB53F4">
      <w:pPr>
        <w:pStyle w:val="ListParagraph"/>
        <w:spacing w:line="360" w:lineRule="auto"/>
        <w:jc w:val="left"/>
        <w:rPr>
          <w:i/>
        </w:rPr>
      </w:pPr>
      <w:r w:rsidRPr="005E13AB">
        <w:rPr>
          <w:i/>
        </w:rPr>
        <w:t>curl -H "Content-Type: application/json" -</w:t>
      </w:r>
      <w:r w:rsidR="007D18B4">
        <w:rPr>
          <w:i/>
        </w:rPr>
        <w:t>d @input.json -X POST $&lt;SERVER&gt;</w:t>
      </w:r>
      <w:r w:rsidRPr="005E13AB">
        <w:rPr>
          <w:i/>
        </w:rPr>
        <w:t>/user</w:t>
      </w:r>
      <w:r w:rsidR="004572DB">
        <w:rPr>
          <w:i/>
        </w:rPr>
        <w:t>/&lt;UserId&gt;</w:t>
      </w:r>
      <w:r w:rsidRPr="005E13AB">
        <w:rPr>
          <w:i/>
        </w:rPr>
        <w:t xml:space="preserve">  --user &lt;Admin NCIUserId:Password&gt;  -H "Accept: application/json"</w:t>
      </w:r>
    </w:p>
    <w:p w14:paraId="14D636EA" w14:textId="77777777" w:rsidR="009E1C55" w:rsidRDefault="009E1C55" w:rsidP="00AB53F4">
      <w:pPr>
        <w:spacing w:line="360" w:lineRule="auto"/>
        <w:ind w:firstLine="144"/>
        <w:jc w:val="left"/>
      </w:pPr>
    </w:p>
    <w:p w14:paraId="79055DE9" w14:textId="77777777" w:rsidR="00AB1515" w:rsidRDefault="00C67FFB" w:rsidP="00AB53F4">
      <w:pPr>
        <w:spacing w:line="360" w:lineRule="auto"/>
        <w:ind w:left="720"/>
        <w:jc w:val="left"/>
      </w:pPr>
      <w:r>
        <w:t xml:space="preserve">Please see User registration </w:t>
      </w:r>
      <w:r w:rsidR="00C25230">
        <w:t xml:space="preserve">update </w:t>
      </w:r>
      <w:r>
        <w:t xml:space="preserve">API specification for more details on the API and any errors. </w:t>
      </w:r>
      <w:r>
        <w:tab/>
      </w:r>
    </w:p>
    <w:p w14:paraId="5DF0A89B" w14:textId="77777777" w:rsidR="00AB1515" w:rsidRDefault="00AB1515" w:rsidP="005D69D2">
      <w:pPr>
        <w:spacing w:line="360" w:lineRule="auto"/>
        <w:ind w:left="0"/>
      </w:pPr>
    </w:p>
    <w:p w14:paraId="748130FA" w14:textId="77777777" w:rsidR="008837E5" w:rsidRDefault="00B85DB0" w:rsidP="006B0B5B">
      <w:pPr>
        <w:pStyle w:val="Heading2"/>
        <w:numPr>
          <w:ilvl w:val="1"/>
          <w:numId w:val="5"/>
        </w:numPr>
      </w:pPr>
      <w:bookmarkStart w:id="95" w:name="_Toc501090754"/>
      <w:r>
        <w:t>Assigning</w:t>
      </w:r>
      <w:r w:rsidR="008837E5">
        <w:t xml:space="preserve"> permissions </w:t>
      </w:r>
      <w:r w:rsidR="006434F8">
        <w:t>to</w:t>
      </w:r>
      <w:r w:rsidR="008837E5">
        <w:t xml:space="preserve"> </w:t>
      </w:r>
      <w:r w:rsidR="005268B2">
        <w:t>HPC DME</w:t>
      </w:r>
      <w:r w:rsidR="00FC58F2">
        <w:t xml:space="preserve"> </w:t>
      </w:r>
      <w:r w:rsidR="00664274">
        <w:t>Group administrators</w:t>
      </w:r>
      <w:bookmarkEnd w:id="95"/>
    </w:p>
    <w:p w14:paraId="1B40CB87" w14:textId="77777777" w:rsidR="008837E5" w:rsidRDefault="008837E5" w:rsidP="008837E5">
      <w:pPr>
        <w:ind w:left="720"/>
      </w:pPr>
      <w:r>
        <w:t xml:space="preserve">In order to complete user registration with </w:t>
      </w:r>
      <w:r w:rsidR="005268B2">
        <w:t>HPC DME</w:t>
      </w:r>
      <w:r>
        <w:t xml:space="preserve"> and start using </w:t>
      </w:r>
      <w:r w:rsidR="005268B2">
        <w:t>HPC DME</w:t>
      </w:r>
      <w:r>
        <w:t xml:space="preserve"> API, </w:t>
      </w:r>
      <w:r w:rsidR="00E30F18">
        <w:t xml:space="preserve">a </w:t>
      </w:r>
      <w:r>
        <w:t>system administrator</w:t>
      </w:r>
      <w:r w:rsidR="009772A4">
        <w:t xml:space="preserve"> </w:t>
      </w:r>
      <w:r>
        <w:t xml:space="preserve">should complete </w:t>
      </w:r>
      <w:r w:rsidR="003B3849">
        <w:t xml:space="preserve">the </w:t>
      </w:r>
      <w:r>
        <w:t xml:space="preserve">following steps for each </w:t>
      </w:r>
      <w:r w:rsidR="00407127">
        <w:t xml:space="preserve">group </w:t>
      </w:r>
      <w:r w:rsidR="006568ED">
        <w:t>administrator created</w:t>
      </w:r>
      <w:r w:rsidR="00407127">
        <w:t xml:space="preserve"> for a DOC</w:t>
      </w:r>
      <w:r>
        <w:t xml:space="preserve">. </w:t>
      </w:r>
    </w:p>
    <w:p w14:paraId="1FCCB251" w14:textId="77777777" w:rsidR="008837E5" w:rsidRDefault="00704431" w:rsidP="00E759D9">
      <w:pPr>
        <w:pStyle w:val="ListParagraph"/>
        <w:numPr>
          <w:ilvl w:val="0"/>
          <w:numId w:val="6"/>
        </w:numPr>
        <w:spacing w:line="360" w:lineRule="auto"/>
      </w:pPr>
      <w:r>
        <w:t xml:space="preserve">Group Admin </w:t>
      </w:r>
      <w:r w:rsidR="008837E5">
        <w:t xml:space="preserve">User should be NCI user with account in </w:t>
      </w:r>
      <w:r w:rsidR="009115D9">
        <w:t>NIH AD</w:t>
      </w:r>
    </w:p>
    <w:p w14:paraId="0AE190B7" w14:textId="77777777" w:rsidR="00CC7C65" w:rsidRDefault="008837E5" w:rsidP="00FC7D5B">
      <w:pPr>
        <w:pStyle w:val="ListParagraph"/>
        <w:numPr>
          <w:ilvl w:val="0"/>
          <w:numId w:val="6"/>
        </w:numPr>
        <w:spacing w:line="360" w:lineRule="auto"/>
      </w:pPr>
      <w:r>
        <w:t>Assign “</w:t>
      </w:r>
      <w:r w:rsidR="00FC7D5B">
        <w:t>own</w:t>
      </w:r>
      <w:r w:rsidR="00B2273F">
        <w:t>” permission to archive folder to the</w:t>
      </w:r>
      <w:r w:rsidR="00FC7D5B">
        <w:t xml:space="preserve"> </w:t>
      </w:r>
      <w:r w:rsidR="00407127">
        <w:t>group administrator</w:t>
      </w:r>
      <w:r>
        <w:t xml:space="preserve">. </w:t>
      </w:r>
    </w:p>
    <w:tbl>
      <w:tblPr>
        <w:tblStyle w:val="TableGrid"/>
        <w:tblW w:w="0" w:type="auto"/>
        <w:tblInd w:w="1296" w:type="dxa"/>
        <w:tblLook w:val="04A0" w:firstRow="1" w:lastRow="0" w:firstColumn="1" w:lastColumn="0" w:noHBand="0" w:noVBand="1"/>
      </w:tblPr>
      <w:tblGrid>
        <w:gridCol w:w="8054"/>
      </w:tblGrid>
      <w:tr w:rsidR="00FC7D5B" w14:paraId="25CB3C4B" w14:textId="77777777" w:rsidTr="00FC7D5B">
        <w:tc>
          <w:tcPr>
            <w:tcW w:w="9350" w:type="dxa"/>
          </w:tcPr>
          <w:p w14:paraId="0A79744E" w14:textId="77777777" w:rsidR="00FC7D5B" w:rsidRDefault="00FC7D5B" w:rsidP="00FC7D5B">
            <w:pPr>
              <w:spacing w:before="0" w:after="0"/>
              <w:ind w:left="936"/>
              <w:rPr>
                <w:color w:val="000000"/>
              </w:rPr>
            </w:pPr>
            <w:r>
              <w:rPr>
                <w:color w:val="000000"/>
              </w:rPr>
              <w:t>Edit ad save the following json into permission.json</w:t>
            </w:r>
          </w:p>
          <w:p w14:paraId="706F942C" w14:textId="77777777" w:rsidR="00FC7D5B" w:rsidRPr="00FC7D5B" w:rsidRDefault="00FC7D5B" w:rsidP="00FC7D5B">
            <w:pPr>
              <w:spacing w:before="0" w:after="0"/>
              <w:ind w:left="936"/>
              <w:rPr>
                <w:color w:val="000000"/>
              </w:rPr>
            </w:pPr>
            <w:r w:rsidRPr="00FC7D5B">
              <w:rPr>
                <w:color w:val="000000"/>
              </w:rPr>
              <w:t>{</w:t>
            </w:r>
          </w:p>
          <w:p w14:paraId="039452E6" w14:textId="77777777" w:rsidR="00FC7D5B" w:rsidRPr="00FC7D5B" w:rsidRDefault="00FC7D5B" w:rsidP="00FC7D5B">
            <w:pPr>
              <w:spacing w:before="0" w:after="0"/>
              <w:ind w:left="936"/>
              <w:rPr>
                <w:color w:val="000000"/>
              </w:rPr>
            </w:pPr>
            <w:r w:rsidRPr="00FC7D5B">
              <w:rPr>
                <w:color w:val="000000"/>
              </w:rPr>
              <w:tab/>
              <w:t>"entityPermissionRequests": [</w:t>
            </w:r>
          </w:p>
          <w:p w14:paraId="6C3CFF38"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7B17F3FD" w14:textId="77777777" w:rsidR="00FC7D5B" w:rsidRPr="00FC7D5B" w:rsidRDefault="00FC7D5B" w:rsidP="00FC7D5B">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60F8196F" w14:textId="77777777" w:rsidR="00FC7D5B" w:rsidRPr="00FC7D5B" w:rsidRDefault="00FC7D5B" w:rsidP="00FC7D5B">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28F4A027"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BB0B010"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545F42FB"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"WRITE"</w:t>
            </w:r>
          </w:p>
          <w:p w14:paraId="659989F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4E4EF9C9" w14:textId="77777777" w:rsidR="00FC7D5B" w:rsidRPr="00FC7D5B" w:rsidRDefault="00FC7D5B" w:rsidP="00FC7D5B">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46D1762D" w14:textId="77777777" w:rsidR="00FC7D5B" w:rsidRPr="00FC7D5B" w:rsidRDefault="00FC7D5B" w:rsidP="00FC7D5B">
            <w:pPr>
              <w:spacing w:before="0" w:after="0"/>
              <w:ind w:left="936"/>
              <w:rPr>
                <w:color w:val="000000"/>
              </w:rPr>
            </w:pPr>
            <w:r w:rsidRPr="00FC7D5B">
              <w:rPr>
                <w:color w:val="000000"/>
              </w:rPr>
              <w:tab/>
            </w:r>
            <w:r w:rsidRPr="00FC7D5B">
              <w:rPr>
                <w:color w:val="000000"/>
              </w:rPr>
              <w:tab/>
              <w:t>}</w:t>
            </w:r>
          </w:p>
          <w:p w14:paraId="6CAF743C" w14:textId="77777777" w:rsidR="00FC7D5B" w:rsidRPr="00FC7D5B" w:rsidRDefault="00FC7D5B" w:rsidP="00FC7D5B">
            <w:pPr>
              <w:spacing w:before="0" w:after="0"/>
              <w:ind w:left="936"/>
              <w:rPr>
                <w:color w:val="000000"/>
              </w:rPr>
            </w:pPr>
            <w:r w:rsidRPr="00FC7D5B">
              <w:rPr>
                <w:color w:val="000000"/>
              </w:rPr>
              <w:tab/>
              <w:t>]</w:t>
            </w:r>
          </w:p>
          <w:p w14:paraId="220B2479" w14:textId="77777777" w:rsidR="00FC7D5B" w:rsidRPr="00FC7D5B" w:rsidRDefault="00FC7D5B" w:rsidP="00FC7D5B">
            <w:pPr>
              <w:spacing w:before="0" w:after="0"/>
              <w:ind w:left="936"/>
              <w:rPr>
                <w:color w:val="000000"/>
              </w:rPr>
            </w:pPr>
            <w:r w:rsidRPr="00FC7D5B">
              <w:rPr>
                <w:color w:val="000000"/>
              </w:rPr>
              <w:t>}</w:t>
            </w:r>
          </w:p>
          <w:p w14:paraId="20830768" w14:textId="77777777" w:rsidR="00FC7D5B" w:rsidRDefault="00FC7D5B" w:rsidP="00FC7D5B">
            <w:pPr>
              <w:pStyle w:val="ListParagraph"/>
              <w:spacing w:line="360" w:lineRule="auto"/>
              <w:ind w:left="1296"/>
              <w:rPr>
                <w:color w:val="000000"/>
              </w:rPr>
            </w:pPr>
          </w:p>
          <w:p w14:paraId="5DBFE544" w14:textId="77777777" w:rsidR="00FC7D5B" w:rsidRDefault="00FC7D5B" w:rsidP="0013580A">
            <w:pPr>
              <w:spacing w:line="360" w:lineRule="auto"/>
            </w:pPr>
            <w:r w:rsidRPr="00FC7D5B">
              <w:rPr>
                <w:color w:val="000000"/>
              </w:rPr>
              <w:t xml:space="preserve">curl -H “Content-Type: application/json” -d </w:t>
            </w:r>
            <w:r w:rsidR="0013580A">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&lt;response-message.json&gt;</w:t>
            </w:r>
          </w:p>
        </w:tc>
      </w:tr>
    </w:tbl>
    <w:p w14:paraId="00D4D3E1" w14:textId="77777777" w:rsidR="00FC7D5B" w:rsidRDefault="00FC7D5B" w:rsidP="00FC7D5B">
      <w:pPr>
        <w:pStyle w:val="ListParagraph"/>
        <w:spacing w:line="360" w:lineRule="auto"/>
        <w:ind w:left="1296"/>
      </w:pPr>
    </w:p>
    <w:p w14:paraId="7FD10EEA" w14:textId="77777777" w:rsidR="00704431" w:rsidRDefault="00704431" w:rsidP="006B0B5B">
      <w:pPr>
        <w:pStyle w:val="Heading2"/>
        <w:numPr>
          <w:ilvl w:val="1"/>
          <w:numId w:val="5"/>
        </w:numPr>
      </w:pPr>
      <w:bookmarkStart w:id="96" w:name="_Toc501090755"/>
      <w:r>
        <w:t>Create System Administrator group and assign System Admins</w:t>
      </w:r>
      <w:bookmarkEnd w:id="96"/>
    </w:p>
    <w:p w14:paraId="12361F59" w14:textId="77777777" w:rsidR="00151129" w:rsidRDefault="00151129" w:rsidP="00151129">
      <w:pPr>
        <w:ind w:left="1296" w:firstLine="144"/>
      </w:pPr>
      <w:r>
        <w:t xml:space="preserve">Create System Admin users group and add system admin users to the group. Assign read permission to each DOC basepath. </w:t>
      </w:r>
    </w:p>
    <w:tbl>
      <w:tblPr>
        <w:tblStyle w:val="TableGrid"/>
        <w:tblW w:w="0" w:type="auto"/>
        <w:tblInd w:w="1296" w:type="dxa"/>
        <w:tblLook w:val="04A0" w:firstRow="1" w:lastRow="0" w:firstColumn="1" w:lastColumn="0" w:noHBand="0" w:noVBand="1"/>
      </w:tblPr>
      <w:tblGrid>
        <w:gridCol w:w="8054"/>
      </w:tblGrid>
      <w:tr w:rsidR="00704431" w14:paraId="2FE9CCB9" w14:textId="77777777" w:rsidTr="00704431">
        <w:tc>
          <w:tcPr>
            <w:tcW w:w="9350" w:type="dxa"/>
          </w:tcPr>
          <w:p w14:paraId="415D4D68" w14:textId="77777777" w:rsidR="00151129" w:rsidRPr="00151129" w:rsidRDefault="00151129" w:rsidP="00151129">
            <w:pPr>
              <w:pStyle w:val="ListParagraph"/>
              <w:numPr>
                <w:ilvl w:val="0"/>
                <w:numId w:val="18"/>
              </w:numPr>
            </w:pPr>
            <w:r w:rsidRPr="00151129">
              <w:lastRenderedPageBreak/>
              <w:t>Create Group and add user</w:t>
            </w:r>
          </w:p>
          <w:p w14:paraId="336F71D6" w14:textId="77777777" w:rsidR="00151129" w:rsidRPr="00151129" w:rsidRDefault="00151129" w:rsidP="00151129">
            <w:pPr>
              <w:spacing w:before="0" w:after="0"/>
              <w:ind w:left="1440"/>
              <w:rPr>
                <w:color w:val="000000"/>
              </w:rPr>
            </w:pPr>
            <w:r w:rsidRPr="00151129">
              <w:rPr>
                <w:color w:val="000000"/>
              </w:rPr>
              <w:t>Edit ad save the following json into sysadmin.json</w:t>
            </w:r>
          </w:p>
          <w:p w14:paraId="556EFD87" w14:textId="77777777" w:rsidR="00151129" w:rsidRPr="00151129" w:rsidRDefault="00151129" w:rsidP="00151129">
            <w:pPr>
              <w:spacing w:before="0" w:after="0"/>
              <w:ind w:left="1440"/>
              <w:rPr>
                <w:color w:val="000000"/>
              </w:rPr>
            </w:pPr>
            <w:r w:rsidRPr="00151129">
              <w:rPr>
                <w:color w:val="000000"/>
              </w:rPr>
              <w:t>{</w:t>
            </w:r>
          </w:p>
          <w:p w14:paraId="1E00F545" w14:textId="77777777" w:rsidR="00151129" w:rsidRPr="00151129" w:rsidRDefault="00151129" w:rsidP="00151129">
            <w:pPr>
              <w:spacing w:before="0" w:after="0"/>
              <w:ind w:left="1440"/>
              <w:rPr>
                <w:color w:val="000000"/>
              </w:rPr>
            </w:pPr>
            <w:r w:rsidRPr="00151129">
              <w:rPr>
                <w:color w:val="000000"/>
              </w:rPr>
              <w:tab/>
              <w:t>"addUserIds": [ "</w:t>
            </w:r>
            <w:r>
              <w:rPr>
                <w:color w:val="000000"/>
              </w:rPr>
              <w:t>abc</w:t>
            </w:r>
            <w:r w:rsidRPr="00151129">
              <w:rPr>
                <w:color w:val="000000"/>
              </w:rPr>
              <w:t>"]</w:t>
            </w:r>
          </w:p>
          <w:p w14:paraId="25CE07A6" w14:textId="77777777" w:rsidR="00151129" w:rsidRPr="00151129" w:rsidRDefault="00151129" w:rsidP="00151129">
            <w:pPr>
              <w:spacing w:before="0" w:after="0"/>
              <w:ind w:left="1440"/>
              <w:rPr>
                <w:color w:val="000000"/>
              </w:rPr>
            </w:pPr>
            <w:r w:rsidRPr="00151129">
              <w:rPr>
                <w:color w:val="000000"/>
              </w:rPr>
              <w:t>}</w:t>
            </w:r>
          </w:p>
          <w:p w14:paraId="6C082BE4" w14:textId="77777777" w:rsidR="00151129" w:rsidRPr="00151129" w:rsidRDefault="00151129" w:rsidP="00151129">
            <w:pPr>
              <w:spacing w:line="360" w:lineRule="auto"/>
              <w:ind w:left="1440"/>
              <w:rPr>
                <w:color w:val="000000"/>
              </w:rPr>
            </w:pPr>
          </w:p>
          <w:p w14:paraId="1088B9B3" w14:textId="77777777" w:rsidR="00704431" w:rsidRDefault="00151129" w:rsidP="00151129">
            <w:pPr>
              <w:spacing w:line="360" w:lineRule="auto"/>
              <w:ind w:left="1440"/>
              <w:rPr>
                <w:color w:val="C00000"/>
              </w:rPr>
            </w:pPr>
            <w:r w:rsidRPr="00151129">
              <w:rPr>
                <w:color w:val="000000"/>
              </w:rPr>
              <w:t xml:space="preserve">curl -H “Content-Type: application/json” -d @ sysadmin.json -X PUT </w:t>
            </w:r>
            <w:r w:rsidRPr="00151129">
              <w:rPr>
                <w:color w:val="C00000"/>
              </w:rPr>
              <w:t>&lt;server&gt;</w:t>
            </w:r>
            <w:r w:rsidRPr="00151129">
              <w:rPr>
                <w:color w:val="000000"/>
              </w:rPr>
              <w:t xml:space="preserve">/group/HPC_DME_SYSTEM_ADMINS -H “Accept: application/json” -D </w:t>
            </w:r>
            <w:r w:rsidRPr="00151129">
              <w:rPr>
                <w:color w:val="C00000"/>
              </w:rPr>
              <w:t>&lt;response-header&gt;</w:t>
            </w:r>
            <w:r w:rsidRPr="00151129">
              <w:rPr>
                <w:color w:val="000000"/>
              </w:rPr>
              <w:t xml:space="preserve"> -o </w:t>
            </w:r>
            <w:r w:rsidRPr="00151129">
              <w:rPr>
                <w:color w:val="C00000"/>
              </w:rPr>
              <w:t>&lt;response-message.json&gt;</w:t>
            </w:r>
          </w:p>
          <w:p w14:paraId="6848C2D8" w14:textId="77777777" w:rsidR="00151129" w:rsidRPr="00151129" w:rsidRDefault="00151129" w:rsidP="00151129">
            <w:pPr>
              <w:pStyle w:val="ListParagraph"/>
              <w:numPr>
                <w:ilvl w:val="0"/>
                <w:numId w:val="18"/>
              </w:numPr>
              <w:spacing w:line="360" w:lineRule="auto"/>
            </w:pPr>
            <w:r w:rsidRPr="00151129">
              <w:rPr>
                <w:color w:val="C00000"/>
              </w:rPr>
              <w:t>Assing READ permission to a DOC basepath</w:t>
            </w:r>
          </w:p>
          <w:p w14:paraId="4A67C8DC" w14:textId="77777777" w:rsidR="00151129" w:rsidRDefault="00151129" w:rsidP="00151129">
            <w:pPr>
              <w:spacing w:before="0" w:after="0"/>
              <w:ind w:left="936"/>
              <w:rPr>
                <w:color w:val="000000"/>
              </w:rPr>
            </w:pPr>
            <w:r>
              <w:rPr>
                <w:color w:val="000000"/>
              </w:rPr>
              <w:t>Edit ad save the following json into permission.json</w:t>
            </w:r>
          </w:p>
          <w:p w14:paraId="0A918B73" w14:textId="77777777" w:rsidR="00151129" w:rsidRPr="00FC7D5B" w:rsidRDefault="00151129" w:rsidP="00151129">
            <w:pPr>
              <w:spacing w:before="0" w:after="0"/>
              <w:ind w:left="936"/>
              <w:rPr>
                <w:color w:val="000000"/>
              </w:rPr>
            </w:pPr>
            <w:r w:rsidRPr="00FC7D5B">
              <w:rPr>
                <w:color w:val="000000"/>
              </w:rPr>
              <w:t>{</w:t>
            </w:r>
          </w:p>
          <w:p w14:paraId="0C9F60FF" w14:textId="77777777" w:rsidR="00151129" w:rsidRPr="00FC7D5B" w:rsidRDefault="00151129" w:rsidP="00151129">
            <w:pPr>
              <w:spacing w:before="0" w:after="0"/>
              <w:ind w:left="936"/>
              <w:rPr>
                <w:color w:val="000000"/>
              </w:rPr>
            </w:pPr>
            <w:r w:rsidRPr="00FC7D5B">
              <w:rPr>
                <w:color w:val="000000"/>
              </w:rPr>
              <w:tab/>
              <w:t>"entityPermissionRequests": [</w:t>
            </w:r>
          </w:p>
          <w:p w14:paraId="5958BC2D"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C37E443" w14:textId="77777777" w:rsidR="00151129" w:rsidRPr="00FC7D5B" w:rsidRDefault="00151129" w:rsidP="00151129">
            <w:pPr>
              <w:spacing w:before="0" w:after="0"/>
              <w:ind w:left="936"/>
              <w:rPr>
                <w:color w:val="000000"/>
              </w:rPr>
            </w:pPr>
            <w:r>
              <w:rPr>
                <w:color w:val="000000"/>
              </w:rPr>
              <w:tab/>
            </w:r>
            <w:r>
              <w:rPr>
                <w:color w:val="000000"/>
              </w:rPr>
              <w:tab/>
            </w:r>
            <w:r>
              <w:rPr>
                <w:color w:val="000000"/>
              </w:rPr>
              <w:tab/>
              <w:t>"path": "/&lt;DOC Base Path&gt;</w:t>
            </w:r>
            <w:r w:rsidRPr="00FC7D5B">
              <w:rPr>
                <w:color w:val="000000"/>
              </w:rPr>
              <w:t xml:space="preserve"> ",</w:t>
            </w:r>
          </w:p>
          <w:p w14:paraId="473CB6FB" w14:textId="77777777" w:rsidR="00151129" w:rsidRPr="00FC7D5B" w:rsidRDefault="00151129" w:rsidP="00151129">
            <w:pPr>
              <w:spacing w:before="0" w:after="0"/>
              <w:ind w:left="936"/>
              <w:rPr>
                <w:color w:val="000000"/>
              </w:rPr>
            </w:pPr>
            <w:r w:rsidRPr="00FC7D5B">
              <w:rPr>
                <w:color w:val="000000"/>
              </w:rPr>
              <w:tab/>
            </w:r>
            <w:r w:rsidRPr="00FC7D5B">
              <w:rPr>
                <w:color w:val="000000"/>
              </w:rPr>
              <w:tab/>
            </w:r>
            <w:r w:rsidRPr="00FC7D5B">
              <w:rPr>
                <w:color w:val="000000"/>
              </w:rPr>
              <w:tab/>
              <w:t>"userPermissions": [</w:t>
            </w:r>
          </w:p>
          <w:p w14:paraId="7F449073"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046680BF"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"userId": "</w:t>
            </w:r>
            <w:r>
              <w:rPr>
                <w:color w:val="000000"/>
              </w:rPr>
              <w:t>&lt;UserId&gt;</w:t>
            </w:r>
            <w:r w:rsidRPr="00FC7D5B">
              <w:rPr>
                <w:color w:val="000000"/>
              </w:rPr>
              <w:t>",</w:t>
            </w:r>
          </w:p>
          <w:p w14:paraId="6B65C154"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r>
            <w:r w:rsidRPr="00FC7D5B">
              <w:rPr>
                <w:color w:val="000000"/>
              </w:rPr>
              <w:tab/>
              <w:t>"permission": "</w:t>
            </w:r>
            <w:r>
              <w:rPr>
                <w:color w:val="000000"/>
              </w:rPr>
              <w:t>READ</w:t>
            </w:r>
            <w:r w:rsidRPr="00FC7D5B">
              <w:rPr>
                <w:color w:val="000000"/>
              </w:rPr>
              <w:t>"</w:t>
            </w:r>
          </w:p>
          <w:p w14:paraId="39B69838"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r>
            <w:r w:rsidRPr="00FC7D5B">
              <w:rPr>
                <w:color w:val="000000"/>
              </w:rPr>
              <w:tab/>
              <w:t>}</w:t>
            </w:r>
          </w:p>
          <w:p w14:paraId="2CFA7AFB" w14:textId="77777777" w:rsidR="00151129" w:rsidRPr="00FC7D5B" w:rsidRDefault="00151129" w:rsidP="00151129">
            <w:pPr>
              <w:spacing w:before="0" w:after="0"/>
              <w:ind w:left="936"/>
              <w:rPr>
                <w:color w:val="000000"/>
              </w:rPr>
            </w:pPr>
            <w:r w:rsidRPr="00FC7D5B">
              <w:rPr>
                <w:color w:val="000000"/>
              </w:rPr>
              <w:t xml:space="preserve"> </w:t>
            </w:r>
            <w:r w:rsidRPr="00FC7D5B">
              <w:rPr>
                <w:color w:val="000000"/>
              </w:rPr>
              <w:tab/>
            </w:r>
            <w:r w:rsidRPr="00FC7D5B">
              <w:rPr>
                <w:color w:val="000000"/>
              </w:rPr>
              <w:tab/>
            </w:r>
            <w:r w:rsidRPr="00FC7D5B">
              <w:rPr>
                <w:color w:val="000000"/>
              </w:rPr>
              <w:tab/>
              <w:t>]</w:t>
            </w:r>
          </w:p>
          <w:p w14:paraId="204CB279" w14:textId="77777777" w:rsidR="00151129" w:rsidRPr="00FC7D5B" w:rsidRDefault="00151129" w:rsidP="00151129">
            <w:pPr>
              <w:spacing w:before="0" w:after="0"/>
              <w:ind w:left="936"/>
              <w:rPr>
                <w:color w:val="000000"/>
              </w:rPr>
            </w:pPr>
            <w:r w:rsidRPr="00FC7D5B">
              <w:rPr>
                <w:color w:val="000000"/>
              </w:rPr>
              <w:tab/>
            </w:r>
            <w:r w:rsidRPr="00FC7D5B">
              <w:rPr>
                <w:color w:val="000000"/>
              </w:rPr>
              <w:tab/>
              <w:t>}</w:t>
            </w:r>
          </w:p>
          <w:p w14:paraId="396783C8" w14:textId="77777777" w:rsidR="00151129" w:rsidRPr="00FC7D5B" w:rsidRDefault="00151129" w:rsidP="00151129">
            <w:pPr>
              <w:spacing w:before="0" w:after="0"/>
              <w:ind w:left="936"/>
              <w:rPr>
                <w:color w:val="000000"/>
              </w:rPr>
            </w:pPr>
            <w:r w:rsidRPr="00FC7D5B">
              <w:rPr>
                <w:color w:val="000000"/>
              </w:rPr>
              <w:tab/>
              <w:t>]</w:t>
            </w:r>
          </w:p>
          <w:p w14:paraId="53374F7F" w14:textId="77777777" w:rsidR="00151129" w:rsidRPr="00FC7D5B" w:rsidRDefault="00151129" w:rsidP="00151129">
            <w:pPr>
              <w:spacing w:before="0" w:after="0"/>
              <w:ind w:left="936"/>
              <w:rPr>
                <w:color w:val="000000"/>
              </w:rPr>
            </w:pPr>
            <w:r w:rsidRPr="00FC7D5B">
              <w:rPr>
                <w:color w:val="000000"/>
              </w:rPr>
              <w:t>}</w:t>
            </w:r>
          </w:p>
          <w:p w14:paraId="0BF18BB0" w14:textId="77777777" w:rsidR="00151129" w:rsidRDefault="00151129" w:rsidP="00151129">
            <w:pPr>
              <w:pStyle w:val="ListParagraph"/>
              <w:spacing w:line="360" w:lineRule="auto"/>
              <w:ind w:left="1296"/>
              <w:rPr>
                <w:color w:val="000000"/>
              </w:rPr>
            </w:pPr>
          </w:p>
          <w:p w14:paraId="4C889C87" w14:textId="77777777" w:rsidR="00151129" w:rsidRDefault="00151129" w:rsidP="00151129">
            <w:pPr>
              <w:pStyle w:val="ListParagraph"/>
              <w:spacing w:line="360" w:lineRule="auto"/>
              <w:ind w:left="1080"/>
            </w:pPr>
            <w:r w:rsidRPr="00FC7D5B">
              <w:rPr>
                <w:color w:val="000000"/>
              </w:rPr>
              <w:t xml:space="preserve">curl -H “Content-Type: application/json” -d </w:t>
            </w:r>
            <w:r>
              <w:rPr>
                <w:color w:val="000000"/>
              </w:rPr>
              <w:t>@permission.json</w:t>
            </w:r>
            <w:r w:rsidRPr="00FC7D5B">
              <w:rPr>
                <w:color w:val="000000"/>
              </w:rPr>
              <w:t xml:space="preserve"> -X POST </w:t>
            </w:r>
            <w:r w:rsidRPr="00FC7D5B">
              <w:rPr>
                <w:color w:val="C00000"/>
              </w:rPr>
              <w:t>&lt;server&gt;</w:t>
            </w:r>
            <w:r w:rsidRPr="00FC7D5B">
              <w:rPr>
                <w:color w:val="000000"/>
              </w:rPr>
              <w:t xml:space="preserve">/acl -H “Accept: application/json” -D </w:t>
            </w:r>
            <w:r w:rsidRPr="00FC7D5B">
              <w:rPr>
                <w:color w:val="C00000"/>
              </w:rPr>
              <w:t>&lt;response-header&gt;</w:t>
            </w:r>
            <w:r w:rsidRPr="00FC7D5B">
              <w:rPr>
                <w:color w:val="000000"/>
              </w:rPr>
              <w:t xml:space="preserve"> -o </w:t>
            </w:r>
            <w:r w:rsidRPr="00FC7D5B">
              <w:rPr>
                <w:color w:val="C00000"/>
              </w:rPr>
              <w:t>&lt;response-message.json</w:t>
            </w:r>
          </w:p>
        </w:tc>
      </w:tr>
    </w:tbl>
    <w:p w14:paraId="375F9B57" w14:textId="77777777" w:rsidR="00704431" w:rsidRDefault="00704431" w:rsidP="00FC7D5B">
      <w:pPr>
        <w:pStyle w:val="ListParagraph"/>
        <w:spacing w:line="360" w:lineRule="auto"/>
        <w:ind w:left="1296"/>
      </w:pPr>
    </w:p>
    <w:p w14:paraId="69D7330B" w14:textId="77777777" w:rsidR="0068120D" w:rsidRDefault="0068120D" w:rsidP="006B0B5B">
      <w:pPr>
        <w:pStyle w:val="Heading2"/>
        <w:numPr>
          <w:ilvl w:val="1"/>
          <w:numId w:val="5"/>
        </w:numPr>
      </w:pPr>
      <w:bookmarkStart w:id="97" w:name="_Toc501090756"/>
      <w:r>
        <w:t>Accessing HPC DME Database</w:t>
      </w:r>
      <w:bookmarkEnd w:id="97"/>
    </w:p>
    <w:p w14:paraId="7FCE100C" w14:textId="77777777" w:rsidR="00EA7A4F" w:rsidRPr="00EA7A4F" w:rsidRDefault="00EA7A4F" w:rsidP="00EA7A4F">
      <w:r w:rsidRPr="00EA7A4F">
        <w:t>HPC DME</w:t>
      </w:r>
      <w:r>
        <w:t xml:space="preserve"> database holds iRODS iCAT database and its own custom tables and views. To access the database, following are the steps:</w:t>
      </w:r>
    </w:p>
    <w:p w14:paraId="1F4AA182" w14:textId="7020068E" w:rsidR="0068120D" w:rsidRDefault="0068120D" w:rsidP="0068120D">
      <w:pPr>
        <w:pStyle w:val="ListParagraph"/>
        <w:numPr>
          <w:ilvl w:val="0"/>
          <w:numId w:val="22"/>
        </w:numPr>
      </w:pPr>
      <w:r w:rsidRPr="0068120D">
        <w:t>SSH to database machine</w:t>
      </w:r>
    </w:p>
    <w:p w14:paraId="17A8563F" w14:textId="30137B8D" w:rsidR="005F09AC" w:rsidRPr="0068120D" w:rsidRDefault="005F09AC" w:rsidP="005F09AC">
      <w:pPr>
        <w:pStyle w:val="ListParagraph"/>
        <w:numPr>
          <w:ilvl w:val="1"/>
          <w:numId w:val="22"/>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D22C987" w14:textId="77777777" w:rsidR="0068120D" w:rsidRPr="0068120D" w:rsidRDefault="0068120D" w:rsidP="0068120D">
      <w:pPr>
        <w:pStyle w:val="ListParagraph"/>
        <w:numPr>
          <w:ilvl w:val="0"/>
          <w:numId w:val="22"/>
        </w:numPr>
      </w:pPr>
      <w:r w:rsidRPr="0068120D">
        <w:lastRenderedPageBreak/>
        <w:t>sudo su</w:t>
      </w:r>
    </w:p>
    <w:p w14:paraId="0A99F698" w14:textId="77777777" w:rsidR="0068120D" w:rsidRPr="0068120D" w:rsidRDefault="0068120D" w:rsidP="0068120D">
      <w:pPr>
        <w:pStyle w:val="ListParagraph"/>
        <w:numPr>
          <w:ilvl w:val="0"/>
          <w:numId w:val="22"/>
        </w:numPr>
      </w:pPr>
      <w:r w:rsidRPr="0068120D">
        <w:t>su postgres</w:t>
      </w:r>
    </w:p>
    <w:p w14:paraId="4F95E1AF" w14:textId="77777777" w:rsidR="0068120D" w:rsidRPr="0068120D" w:rsidRDefault="0068120D" w:rsidP="0068120D">
      <w:pPr>
        <w:pStyle w:val="ListParagraph"/>
        <w:numPr>
          <w:ilvl w:val="0"/>
          <w:numId w:val="22"/>
        </w:numPr>
      </w:pPr>
      <w:r w:rsidRPr="0068120D">
        <w:t>psql</w:t>
      </w:r>
    </w:p>
    <w:p w14:paraId="43FFE6D1" w14:textId="77777777" w:rsidR="0068120D" w:rsidRDefault="0068120D" w:rsidP="0068120D">
      <w:pPr>
        <w:pStyle w:val="ListParagraph"/>
        <w:numPr>
          <w:ilvl w:val="0"/>
          <w:numId w:val="22"/>
        </w:numPr>
      </w:pPr>
      <w:r w:rsidRPr="0068120D">
        <w:t>\c ICAT</w:t>
      </w:r>
    </w:p>
    <w:p w14:paraId="4B46BD83" w14:textId="77777777" w:rsidR="00704431" w:rsidRDefault="00704431" w:rsidP="00FC7D5B">
      <w:pPr>
        <w:pStyle w:val="ListParagraph"/>
        <w:spacing w:line="360" w:lineRule="auto"/>
        <w:ind w:left="1296"/>
      </w:pPr>
    </w:p>
    <w:p w14:paraId="73E11F68" w14:textId="77777777" w:rsidR="008E6AC9" w:rsidRDefault="00967EC3" w:rsidP="006B0B5B">
      <w:pPr>
        <w:pStyle w:val="Heading2"/>
        <w:numPr>
          <w:ilvl w:val="1"/>
          <w:numId w:val="5"/>
        </w:numPr>
      </w:pPr>
      <w:bookmarkStart w:id="98" w:name="_Toc501090757"/>
      <w:r>
        <w:t>Register</w:t>
      </w:r>
      <w:r w:rsidR="008E6AC9">
        <w:t xml:space="preserve"> a DOC</w:t>
      </w:r>
      <w:bookmarkEnd w:id="98"/>
    </w:p>
    <w:p w14:paraId="1E7ECA4D" w14:textId="77777777" w:rsidR="003F4D37" w:rsidRDefault="00967EC3" w:rsidP="00967EC3">
      <w:commentRangeStart w:id="99"/>
      <w:commentRangeStart w:id="100"/>
      <w:r>
        <w:t xml:space="preserve">System Admin can register a DOC with the application so that its policies and users can be added to access the application. </w:t>
      </w:r>
      <w:r w:rsidR="005C1971">
        <w:t xml:space="preserve">Registering a DOC is currently a manual process with following steps. </w:t>
      </w:r>
      <w:commentRangeEnd w:id="99"/>
      <w:r w:rsidR="0084281D">
        <w:rPr>
          <w:rStyle w:val="CommentReference"/>
        </w:rPr>
        <w:commentReference w:id="99"/>
      </w:r>
      <w:commentRangeEnd w:id="100"/>
      <w:r w:rsidR="00E94C9F">
        <w:rPr>
          <w:rStyle w:val="CommentReference"/>
        </w:rPr>
        <w:commentReference w:id="100"/>
      </w:r>
    </w:p>
    <w:p w14:paraId="0123A6A5" w14:textId="77777777" w:rsidR="005C1971" w:rsidRDefault="005C1971" w:rsidP="00967EC3"/>
    <w:p w14:paraId="4FBCC409" w14:textId="77777777" w:rsidR="005C1971" w:rsidRDefault="005C1971" w:rsidP="00321394">
      <w:pPr>
        <w:pStyle w:val="ListParagraph"/>
        <w:numPr>
          <w:ilvl w:val="0"/>
          <w:numId w:val="35"/>
        </w:numPr>
      </w:pPr>
      <w:r>
        <w:t xml:space="preserve">Pick an abbreviated name for DOC in consultation with the users. </w:t>
      </w:r>
    </w:p>
    <w:p w14:paraId="17B95AAD" w14:textId="77777777" w:rsidR="005C1971" w:rsidRDefault="005C1971" w:rsidP="00321394">
      <w:pPr>
        <w:pStyle w:val="ListParagraph"/>
        <w:numPr>
          <w:ilvl w:val="1"/>
          <w:numId w:val="35"/>
        </w:numPr>
      </w:pPr>
      <w:r>
        <w:t>Example: CCR (Center for Cancer Research)</w:t>
      </w:r>
    </w:p>
    <w:p w14:paraId="3CD84FC7" w14:textId="77777777" w:rsidR="00967EC3" w:rsidRDefault="00967EC3" w:rsidP="00967EC3"/>
    <w:p w14:paraId="51795038" w14:textId="77777777" w:rsidR="005C1971" w:rsidRDefault="005C1971" w:rsidP="00321394">
      <w:pPr>
        <w:pStyle w:val="ListParagraph"/>
        <w:numPr>
          <w:ilvl w:val="0"/>
          <w:numId w:val="35"/>
        </w:numPr>
      </w:pPr>
      <w:r>
        <w:t xml:space="preserve">Login into iRODS icommands to create DOC base path. </w:t>
      </w:r>
    </w:p>
    <w:p w14:paraId="360766C3" w14:textId="34A4B6E8" w:rsidR="005C1971" w:rsidRDefault="005C1971" w:rsidP="00321394">
      <w:pPr>
        <w:pStyle w:val="ListParagraph"/>
        <w:numPr>
          <w:ilvl w:val="1"/>
          <w:numId w:val="35"/>
        </w:numPr>
      </w:pPr>
      <w:r>
        <w:t>SSH to iRODS machine</w:t>
      </w:r>
    </w:p>
    <w:p w14:paraId="2E09A113" w14:textId="480711AF" w:rsidR="005F09AC" w:rsidRDefault="005F09AC" w:rsidP="00321394">
      <w:pPr>
        <w:pStyle w:val="ListParagraph"/>
        <w:numPr>
          <w:ilvl w:val="2"/>
          <w:numId w:val="35"/>
        </w:numPr>
      </w:pPr>
      <w:r>
        <w:t>In order to establish SSH connection to production iRODS machine, one must first SSH to either the development (DEV) virtual machine or the user acceptance testing (UAT) virtual machine.  Then, from the connected virtual machine, regardless of whether DEV or UAT, one may SSH a second time to the production iRODS machine.  This is due to how the production iRODS machine is configured for SSH connectivity.</w:t>
      </w:r>
    </w:p>
    <w:p w14:paraId="54FE0854" w14:textId="77777777" w:rsidR="005C1971" w:rsidRDefault="005C1971" w:rsidP="00321394">
      <w:pPr>
        <w:pStyle w:val="ListParagraph"/>
        <w:numPr>
          <w:ilvl w:val="1"/>
          <w:numId w:val="35"/>
        </w:numPr>
      </w:pPr>
      <w:r>
        <w:t>sudo su</w:t>
      </w:r>
    </w:p>
    <w:p w14:paraId="30924EEA" w14:textId="77777777" w:rsidR="005C1971" w:rsidRDefault="005C1971" w:rsidP="00321394">
      <w:pPr>
        <w:pStyle w:val="ListParagraph"/>
        <w:numPr>
          <w:ilvl w:val="1"/>
          <w:numId w:val="35"/>
        </w:numPr>
      </w:pPr>
      <w:r>
        <w:t>su irods</w:t>
      </w:r>
    </w:p>
    <w:p w14:paraId="77EA3D06" w14:textId="416EAFF0" w:rsidR="005C1971" w:rsidRDefault="005C1971" w:rsidP="00321394">
      <w:pPr>
        <w:pStyle w:val="ListParagraph"/>
        <w:numPr>
          <w:ilvl w:val="1"/>
          <w:numId w:val="35"/>
        </w:numPr>
      </w:pPr>
      <w:commentRangeStart w:id="101"/>
      <w:commentRangeStart w:id="102"/>
      <w:r>
        <w:t>icd ..</w:t>
      </w:r>
      <w:commentRangeEnd w:id="101"/>
      <w:r w:rsidR="00CE5096">
        <w:rPr>
          <w:rStyle w:val="CommentReference"/>
        </w:rPr>
        <w:commentReference w:id="101"/>
      </w:r>
      <w:commentRangeEnd w:id="102"/>
      <w:r w:rsidR="00A77F91">
        <w:rPr>
          <w:rStyle w:val="CommentReference"/>
        </w:rPr>
        <w:commentReference w:id="102"/>
      </w:r>
      <w:r w:rsidR="00A77F91">
        <w:t xml:space="preserve"> (You will be on iRODS home path, ex: </w:t>
      </w:r>
      <w:r w:rsidR="00A77F91" w:rsidRPr="00A77F91">
        <w:t>/tempZone/home</w:t>
      </w:r>
    </w:p>
    <w:p w14:paraId="7033FD19" w14:textId="77777777" w:rsidR="005C1971" w:rsidRDefault="005C1971" w:rsidP="00321394">
      <w:pPr>
        <w:pStyle w:val="ListParagraph"/>
        <w:numPr>
          <w:ilvl w:val="1"/>
          <w:numId w:val="35"/>
        </w:numPr>
      </w:pPr>
      <w:r>
        <w:t>imkdir &lt;Base path name&gt;</w:t>
      </w:r>
    </w:p>
    <w:p w14:paraId="158193E8" w14:textId="77777777" w:rsidR="005C1971" w:rsidRDefault="005C1971" w:rsidP="00321394">
      <w:pPr>
        <w:pStyle w:val="ListParagraph"/>
        <w:numPr>
          <w:ilvl w:val="1"/>
          <w:numId w:val="35"/>
        </w:numPr>
      </w:pPr>
      <w:r>
        <w:t>ichmod -r own &lt;iRODS service account&gt; &lt;base path name&gt;</w:t>
      </w:r>
    </w:p>
    <w:p w14:paraId="2713ED72" w14:textId="77777777" w:rsidR="00A2747D" w:rsidRDefault="00A2747D" w:rsidP="00321394">
      <w:pPr>
        <w:pStyle w:val="ListParagraph"/>
        <w:numPr>
          <w:ilvl w:val="0"/>
          <w:numId w:val="35"/>
        </w:numPr>
      </w:pPr>
      <w:commentRangeStart w:id="103"/>
      <w:commentRangeStart w:id="104"/>
      <w:r>
        <w:t xml:space="preserve">Define DOC </w:t>
      </w:r>
      <w:r w:rsidR="00424866">
        <w:t xml:space="preserve">Base path </w:t>
      </w:r>
      <w:r>
        <w:t>metadata policy</w:t>
      </w:r>
    </w:p>
    <w:p w14:paraId="4288F0CD" w14:textId="77777777" w:rsidR="00A2747D" w:rsidRDefault="00A2747D" w:rsidP="00321394">
      <w:pPr>
        <w:pStyle w:val="ListParagraph"/>
        <w:numPr>
          <w:ilvl w:val="1"/>
          <w:numId w:val="35"/>
        </w:numPr>
      </w:pPr>
      <w:r>
        <w:t xml:space="preserve">Metadata policy its hierarchy should be defined in JSON format. Please see </w:t>
      </w:r>
      <w:r w:rsidR="0070025B">
        <w:t>Section 4.4 in API Specification document</w:t>
      </w:r>
      <w:r w:rsidR="000D6A5E">
        <w:t xml:space="preserve"> for details. </w:t>
      </w:r>
    </w:p>
    <w:p w14:paraId="1A8ABFC4" w14:textId="77777777" w:rsidR="00C83F41" w:rsidRDefault="00C83F41" w:rsidP="00321394">
      <w:pPr>
        <w:pStyle w:val="ListParagraph"/>
        <w:numPr>
          <w:ilvl w:val="0"/>
          <w:numId w:val="35"/>
        </w:numPr>
      </w:pPr>
      <w:r>
        <w:t xml:space="preserve">Get DOC </w:t>
      </w:r>
      <w:r w:rsidR="00424866">
        <w:t xml:space="preserve">Base path </w:t>
      </w:r>
      <w:r>
        <w:t xml:space="preserve">data store configuration. Each DOC </w:t>
      </w:r>
      <w:r w:rsidR="00424866">
        <w:t xml:space="preserve">Base path </w:t>
      </w:r>
      <w:r>
        <w:t>may have its dedicated S3 based vault.</w:t>
      </w:r>
      <w:commentRangeEnd w:id="103"/>
      <w:r w:rsidR="00F60889">
        <w:rPr>
          <w:rStyle w:val="CommentReference"/>
        </w:rPr>
        <w:commentReference w:id="103"/>
      </w:r>
      <w:commentRangeEnd w:id="104"/>
      <w:r w:rsidR="00A77F91">
        <w:rPr>
          <w:rStyle w:val="CommentReference"/>
        </w:rPr>
        <w:commentReference w:id="104"/>
      </w:r>
    </w:p>
    <w:p w14:paraId="57EB8D21" w14:textId="77777777" w:rsidR="005C1971" w:rsidRDefault="005C1971" w:rsidP="00321394">
      <w:pPr>
        <w:pStyle w:val="ListParagraph"/>
        <w:numPr>
          <w:ilvl w:val="0"/>
          <w:numId w:val="35"/>
        </w:numPr>
      </w:pPr>
      <w:r>
        <w:t>Login into Database to insert DOC record</w:t>
      </w:r>
    </w:p>
    <w:p w14:paraId="02921D68" w14:textId="5B5112FC" w:rsidR="00A2747D" w:rsidRDefault="00A2747D" w:rsidP="00321394">
      <w:pPr>
        <w:pStyle w:val="ListParagraph"/>
        <w:numPr>
          <w:ilvl w:val="1"/>
          <w:numId w:val="35"/>
        </w:numPr>
      </w:pPr>
      <w:r>
        <w:t>SSH to database machine</w:t>
      </w:r>
    </w:p>
    <w:p w14:paraId="50524129" w14:textId="31A54BDF" w:rsidR="00F029DC" w:rsidRDefault="00F029DC" w:rsidP="00321394">
      <w:pPr>
        <w:pStyle w:val="ListParagraph"/>
        <w:numPr>
          <w:ilvl w:val="2"/>
          <w:numId w:val="35"/>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3A7EE045" w14:textId="77777777" w:rsidR="00A2747D" w:rsidRDefault="00A2747D" w:rsidP="00321394">
      <w:pPr>
        <w:pStyle w:val="ListParagraph"/>
        <w:numPr>
          <w:ilvl w:val="1"/>
          <w:numId w:val="35"/>
        </w:numPr>
      </w:pPr>
      <w:r>
        <w:t>sudo su</w:t>
      </w:r>
    </w:p>
    <w:p w14:paraId="306E8778" w14:textId="77777777" w:rsidR="00A2747D" w:rsidRDefault="00A2747D" w:rsidP="00321394">
      <w:pPr>
        <w:pStyle w:val="ListParagraph"/>
        <w:numPr>
          <w:ilvl w:val="1"/>
          <w:numId w:val="35"/>
        </w:numPr>
      </w:pPr>
      <w:r>
        <w:t>su postgres</w:t>
      </w:r>
    </w:p>
    <w:p w14:paraId="1B4FCD41" w14:textId="77777777" w:rsidR="00A2747D" w:rsidRDefault="00A2747D" w:rsidP="00321394">
      <w:pPr>
        <w:pStyle w:val="ListParagraph"/>
        <w:numPr>
          <w:ilvl w:val="1"/>
          <w:numId w:val="35"/>
        </w:numPr>
      </w:pPr>
      <w:r>
        <w:t>psql</w:t>
      </w:r>
    </w:p>
    <w:p w14:paraId="5F81F51A" w14:textId="77777777" w:rsidR="00A2747D" w:rsidRDefault="00A2747D" w:rsidP="00321394">
      <w:pPr>
        <w:pStyle w:val="ListParagraph"/>
        <w:numPr>
          <w:ilvl w:val="1"/>
          <w:numId w:val="35"/>
        </w:numPr>
      </w:pPr>
      <w:r>
        <w:t>\c ICAT</w:t>
      </w:r>
    </w:p>
    <w:p w14:paraId="17A4D305" w14:textId="77777777" w:rsidR="00A2747D" w:rsidRDefault="00A2747D" w:rsidP="00321394">
      <w:pPr>
        <w:pStyle w:val="ListParagraph"/>
        <w:numPr>
          <w:ilvl w:val="1"/>
          <w:numId w:val="35"/>
        </w:numPr>
      </w:pPr>
      <w:r>
        <w:t>Execute following SQL statement</w:t>
      </w:r>
    </w:p>
    <w:p w14:paraId="294021DD" w14:textId="77777777" w:rsidR="00F56D59" w:rsidRDefault="00F56D59" w:rsidP="00F56D59">
      <w:pPr>
        <w:pStyle w:val="ListParagraph"/>
        <w:ind w:left="1656"/>
      </w:pPr>
    </w:p>
    <w:p w14:paraId="1C5FD3DC" w14:textId="3CAE4FF1" w:rsidR="00F56D59" w:rsidRDefault="00F56D59" w:rsidP="00F56D59">
      <w:pPr>
        <w:pStyle w:val="ListParagraph"/>
        <w:ind w:left="1656"/>
        <w:jc w:val="left"/>
      </w:pPr>
      <w:r>
        <w:lastRenderedPageBreak/>
        <w:t>INSERT INTO public."</w:t>
      </w:r>
      <w:r w:rsidR="007D25FF" w:rsidRPr="007D25FF">
        <w:t>HPC_DATA_MANAGEMENT_CONFIGURATION</w:t>
      </w:r>
      <w:r>
        <w:t>"</w:t>
      </w:r>
      <w:ins w:id="105" w:author="Konka, Prasad (NIH/NCI) [C]" w:date="2017-11-06T13:17:00Z">
        <w:r w:rsidR="00B918C0">
          <w:t xml:space="preserve"> </w:t>
        </w:r>
      </w:ins>
      <w:r>
        <w:t>(</w:t>
      </w:r>
      <w:r w:rsidR="006351AC">
        <w:t xml:space="preserve">"ID", </w:t>
      </w:r>
    </w:p>
    <w:p w14:paraId="234F57B8" w14:textId="77777777" w:rsidR="00F56D59" w:rsidRDefault="00F56D59" w:rsidP="00F56D59">
      <w:pPr>
        <w:pStyle w:val="ListParagraph"/>
        <w:ind w:left="1656"/>
        <w:jc w:val="left"/>
      </w:pPr>
      <w:r>
        <w:t xml:space="preserve">            "DOC", "BASE_PATH", "S3_URL", "S3_VAULT", "S3_OBJECT_ID", "S3_ARCHIVE_TYPE", </w:t>
      </w:r>
    </w:p>
    <w:p w14:paraId="35E4FB8C" w14:textId="37B87045" w:rsidR="00F56D59" w:rsidRDefault="00F56D59" w:rsidP="00F56D59">
      <w:pPr>
        <w:pStyle w:val="ListParagraph"/>
        <w:ind w:left="1656"/>
        <w:jc w:val="left"/>
      </w:pPr>
      <w:r>
        <w:t xml:space="preserve">            "DATA_HIERARCHY", "COLLECTION_METADATA_VALIDATION_RULES", "DATA_OBJECT_METADATA_VALIDATION_RULES"</w:t>
      </w:r>
      <w:r w:rsidR="000C60EB">
        <w:t xml:space="preserve">, </w:t>
      </w:r>
      <w:r w:rsidR="00131ADA">
        <w:t>"</w:t>
      </w:r>
      <w:r w:rsidR="00131ADA" w:rsidRPr="00131ADA">
        <w:t>S3_UPLOAD_REQUEST_URL_EXPIRATION</w:t>
      </w:r>
      <w:r w:rsidR="000C60EB">
        <w:t>"</w:t>
      </w:r>
      <w:r>
        <w:t>)</w:t>
      </w:r>
    </w:p>
    <w:p w14:paraId="2C92EB33" w14:textId="77777777" w:rsidR="00F56D59" w:rsidRDefault="00F56D59" w:rsidP="00F56D59">
      <w:pPr>
        <w:pStyle w:val="ListParagraph"/>
        <w:ind w:left="1656"/>
        <w:jc w:val="left"/>
      </w:pPr>
      <w:r>
        <w:t xml:space="preserve">    VALUES (?, ?, ?, ?, ?, ?, </w:t>
      </w:r>
    </w:p>
    <w:p w14:paraId="1B55C5FE" w14:textId="6FC992F6" w:rsidR="00F56D59" w:rsidRDefault="00F56D59" w:rsidP="00F56D59">
      <w:pPr>
        <w:pStyle w:val="ListParagraph"/>
        <w:ind w:left="1656"/>
        <w:jc w:val="left"/>
      </w:pPr>
      <w:r>
        <w:t xml:space="preserve">            ?, ?, ?</w:t>
      </w:r>
      <w:r w:rsidR="000C60EB">
        <w:t>, ?</w:t>
      </w:r>
      <w:r>
        <w:t>);</w:t>
      </w:r>
    </w:p>
    <w:p w14:paraId="54C71BF8" w14:textId="494FBEB5" w:rsidR="005F6FB0" w:rsidRDefault="005F6FB0" w:rsidP="00F56D59">
      <w:pPr>
        <w:pStyle w:val="ListParagraph"/>
        <w:ind w:left="1656"/>
        <w:jc w:val="left"/>
      </w:pPr>
    </w:p>
    <w:p w14:paraId="1C581F1D" w14:textId="77777777" w:rsidR="00621142" w:rsidRPr="00621142" w:rsidRDefault="005F6FB0" w:rsidP="00621142">
      <w:pPr>
        <w:pStyle w:val="ListParagraph"/>
        <w:ind w:left="1656"/>
        <w:jc w:val="left"/>
        <w:rPr>
          <w:i/>
        </w:rPr>
      </w:pPr>
      <w:r w:rsidRPr="005F6FB0">
        <w:rPr>
          <w:i/>
        </w:rPr>
        <w:t xml:space="preserve">Example: </w:t>
      </w:r>
    </w:p>
    <w:p w14:paraId="31FCC35E" w14:textId="77777777" w:rsidR="009F4487" w:rsidRPr="009F4487" w:rsidRDefault="009F4487" w:rsidP="009F4487">
      <w:pPr>
        <w:pStyle w:val="ListParagraph"/>
        <w:ind w:left="1656"/>
        <w:jc w:val="left"/>
        <w:rPr>
          <w:i/>
        </w:rPr>
      </w:pPr>
      <w:r w:rsidRPr="009F4487">
        <w:rPr>
          <w:i/>
        </w:rPr>
        <w:t xml:space="preserve">INSERT INTO public."HPC_DATA_MANAGEMENT_CONFIGURATION"("ID", </w:t>
      </w:r>
    </w:p>
    <w:p w14:paraId="48DFAC9D" w14:textId="77777777" w:rsidR="009F4487" w:rsidRPr="009F4487" w:rsidRDefault="009F4487" w:rsidP="009F4487">
      <w:pPr>
        <w:pStyle w:val="ListParagraph"/>
        <w:ind w:left="1656"/>
        <w:jc w:val="left"/>
        <w:rPr>
          <w:i/>
        </w:rPr>
      </w:pPr>
      <w:r w:rsidRPr="009F4487">
        <w:rPr>
          <w:i/>
        </w:rPr>
        <w:t xml:space="preserve">            "DOC", "BASE_PATH", "S3_URL", "S3_VAULT", "S3_OBJECT_ID", "S3_ARCHIVE_TYPE", </w:t>
      </w:r>
    </w:p>
    <w:p w14:paraId="47EDD71B" w14:textId="77777777" w:rsidR="009F4487" w:rsidRPr="009F4487" w:rsidRDefault="009F4487" w:rsidP="009F4487">
      <w:pPr>
        <w:pStyle w:val="ListParagraph"/>
        <w:ind w:left="1656"/>
        <w:jc w:val="left"/>
        <w:rPr>
          <w:i/>
        </w:rPr>
      </w:pPr>
      <w:r w:rsidRPr="009F4487">
        <w:rPr>
          <w:i/>
        </w:rPr>
        <w:t xml:space="preserve">            "DATA_HIERARCHY", "COLLECTION_METADATA_VALIDATION_RULES", "DATA_OBJECT_METADATA_VALIDATION_RULES", "S3_UPLOAD_REQUEST_URL_EXPIRATION")</w:t>
      </w:r>
    </w:p>
    <w:p w14:paraId="0A61F902" w14:textId="77777777" w:rsidR="009F4487" w:rsidRPr="009F4487" w:rsidRDefault="009F4487" w:rsidP="009F4487">
      <w:pPr>
        <w:pStyle w:val="ListParagraph"/>
        <w:ind w:left="1656"/>
        <w:jc w:val="left"/>
        <w:rPr>
          <w:i/>
        </w:rPr>
      </w:pPr>
      <w:r w:rsidRPr="009F4487">
        <w:rPr>
          <w:i/>
        </w:rPr>
        <w:t xml:space="preserve">    VALUES ('c2b5cb88-da37-4ddc-853f-87d431f7e840', 'SVG', '/SVG_Archive', 'http://fr-s-clvrsf-01.ncifcrf.gov', 'DSE-TestVault1', 'SVG_Archive', </w:t>
      </w:r>
    </w:p>
    <w:p w14:paraId="5F4A9DDF" w14:textId="6B9A7F2A" w:rsidR="005F6FB0" w:rsidRDefault="009F4487" w:rsidP="009F4487">
      <w:pPr>
        <w:pStyle w:val="ListParagraph"/>
        <w:ind w:left="1656"/>
        <w:jc w:val="left"/>
      </w:pPr>
      <w:r w:rsidRPr="009F4487">
        <w:rPr>
          <w:i/>
        </w:rPr>
        <w:t xml:space="preserve">            'ARCHIVE', null, null, null, 24);</w:t>
      </w:r>
    </w:p>
    <w:p w14:paraId="4499592C" w14:textId="77777777" w:rsidR="005C1971" w:rsidRDefault="00DF2A6B" w:rsidP="00321394">
      <w:pPr>
        <w:pStyle w:val="ListParagraph"/>
        <w:numPr>
          <w:ilvl w:val="0"/>
          <w:numId w:val="35"/>
        </w:numPr>
      </w:pPr>
      <w:r>
        <w:t>Restart API Server</w:t>
      </w:r>
    </w:p>
    <w:p w14:paraId="49FEB3CB" w14:textId="77777777" w:rsidR="00DF2A6B" w:rsidRDefault="00DF2A6B" w:rsidP="00321394">
      <w:pPr>
        <w:pStyle w:val="ListParagraph"/>
        <w:numPr>
          <w:ilvl w:val="1"/>
          <w:numId w:val="35"/>
        </w:numPr>
      </w:pPr>
      <w:r>
        <w:t>Login into API Server machine</w:t>
      </w:r>
    </w:p>
    <w:p w14:paraId="4B443F2C" w14:textId="77777777" w:rsidR="00DF2A6B" w:rsidRDefault="00DF2A6B" w:rsidP="00321394">
      <w:pPr>
        <w:pStyle w:val="ListParagraph"/>
        <w:numPr>
          <w:ilvl w:val="1"/>
          <w:numId w:val="35"/>
        </w:numPr>
      </w:pPr>
      <w:r>
        <w:t>sudo su</w:t>
      </w:r>
    </w:p>
    <w:p w14:paraId="14385F51" w14:textId="77777777" w:rsidR="00DF2A6B" w:rsidRDefault="00DF2A6B" w:rsidP="00321394">
      <w:pPr>
        <w:pStyle w:val="ListParagraph"/>
        <w:numPr>
          <w:ilvl w:val="1"/>
          <w:numId w:val="35"/>
        </w:numPr>
      </w:pPr>
      <w:r>
        <w:t>su &lt;service account&gt;</w:t>
      </w:r>
    </w:p>
    <w:p w14:paraId="51AD6238" w14:textId="77777777" w:rsidR="00DF2A6B" w:rsidRDefault="00DF2A6B" w:rsidP="00321394">
      <w:pPr>
        <w:pStyle w:val="ListParagraph"/>
        <w:numPr>
          <w:ilvl w:val="1"/>
          <w:numId w:val="35"/>
        </w:numPr>
      </w:pPr>
      <w:r>
        <w:t xml:space="preserve">cd </w:t>
      </w:r>
      <w:r w:rsidRPr="00DF2A6B">
        <w:t>/opt/apache-servicemix-7.0.0.M3</w:t>
      </w:r>
    </w:p>
    <w:p w14:paraId="039DD63D" w14:textId="3FC333FF" w:rsidR="00DF2A6B" w:rsidRPr="00967EC3" w:rsidRDefault="00DF2A6B" w:rsidP="00321394">
      <w:pPr>
        <w:pStyle w:val="ListParagraph"/>
        <w:numPr>
          <w:ilvl w:val="1"/>
          <w:numId w:val="35"/>
        </w:numPr>
      </w:pPr>
      <w:r w:rsidRPr="00DF2A6B">
        <w:t xml:space="preserve">sh </w:t>
      </w:r>
      <w:r w:rsidR="0021752D" w:rsidRPr="0021752D">
        <w:t>starthpcserver.</w:t>
      </w:r>
      <w:r w:rsidR="0021752D">
        <w:t>&lt;Version&gt;</w:t>
      </w:r>
      <w:r w:rsidR="0021752D" w:rsidRPr="0021752D">
        <w:t>.sh</w:t>
      </w:r>
    </w:p>
    <w:p w14:paraId="5930981B" w14:textId="77777777" w:rsidR="008E6AC9" w:rsidRDefault="008E6AC9" w:rsidP="006B0B5B">
      <w:pPr>
        <w:pStyle w:val="Heading2"/>
        <w:numPr>
          <w:ilvl w:val="1"/>
          <w:numId w:val="5"/>
        </w:numPr>
      </w:pPr>
      <w:bookmarkStart w:id="106" w:name="_Toc501090758"/>
      <w:r>
        <w:t>U</w:t>
      </w:r>
      <w:r w:rsidR="003F4D37">
        <w:t>pdating Existing DOC</w:t>
      </w:r>
      <w:r w:rsidR="006D4FE8">
        <w:t xml:space="preserve"> Configuration</w:t>
      </w:r>
      <w:bookmarkEnd w:id="106"/>
    </w:p>
    <w:p w14:paraId="38483B9F" w14:textId="77777777" w:rsidR="006D4FE8" w:rsidRDefault="006D4FE8" w:rsidP="006D4FE8">
      <w:pPr>
        <w:pStyle w:val="ListParagraph"/>
        <w:ind w:left="1080"/>
      </w:pPr>
      <w:r>
        <w:t xml:space="preserve">System Admin can update a DOC configuration including its metadata hierarchy, policies, data archive connection settings. Updating a DOC configuration is currently a manual process with following steps. </w:t>
      </w:r>
    </w:p>
    <w:p w14:paraId="4624073F" w14:textId="77777777" w:rsidR="006D4FE8" w:rsidRDefault="006D4FE8" w:rsidP="006D4FE8">
      <w:pPr>
        <w:pStyle w:val="ListParagraph"/>
        <w:ind w:left="936"/>
      </w:pPr>
    </w:p>
    <w:p w14:paraId="6F36D679" w14:textId="77777777" w:rsidR="006D4FE8" w:rsidRDefault="006D4FE8" w:rsidP="006D4FE8">
      <w:pPr>
        <w:pStyle w:val="ListParagraph"/>
        <w:numPr>
          <w:ilvl w:val="0"/>
          <w:numId w:val="20"/>
        </w:numPr>
      </w:pPr>
      <w:commentRangeStart w:id="107"/>
      <w:commentRangeStart w:id="108"/>
      <w:r>
        <w:t>Login into Database to update DOC record</w:t>
      </w:r>
      <w:commentRangeEnd w:id="107"/>
      <w:r w:rsidR="00F60889">
        <w:rPr>
          <w:rStyle w:val="CommentReference"/>
        </w:rPr>
        <w:commentReference w:id="107"/>
      </w:r>
      <w:commentRangeEnd w:id="108"/>
      <w:r w:rsidR="00A77F91">
        <w:rPr>
          <w:rStyle w:val="CommentReference"/>
        </w:rPr>
        <w:commentReference w:id="108"/>
      </w:r>
    </w:p>
    <w:p w14:paraId="25CED0F3" w14:textId="1E4DC787" w:rsidR="006D4FE8" w:rsidRDefault="006D4FE8" w:rsidP="006D4FE8">
      <w:pPr>
        <w:pStyle w:val="ListParagraph"/>
        <w:numPr>
          <w:ilvl w:val="1"/>
          <w:numId w:val="20"/>
        </w:numPr>
      </w:pPr>
      <w:r>
        <w:t>SSH to database machine</w:t>
      </w:r>
    </w:p>
    <w:p w14:paraId="28EC48BB" w14:textId="3C796EB0" w:rsidR="00475C4D" w:rsidRDefault="00475C4D" w:rsidP="00475C4D">
      <w:pPr>
        <w:pStyle w:val="ListParagraph"/>
        <w:numPr>
          <w:ilvl w:val="2"/>
          <w:numId w:val="20"/>
        </w:numPr>
      </w:pPr>
      <w:r>
        <w:t>In order to establish SSH connection to production database machine, one must first SSH to either the development (DEV) virtual machine or the user acceptance testing (UAT) virtual machine.  Then, from the connected virtual machine, regardless of whether DEV or UAT, one may SSH a second time to the production database machine.  This is due to how the production database machine is configured for SSH connectivity.</w:t>
      </w:r>
    </w:p>
    <w:p w14:paraId="0A32D0D3" w14:textId="77777777" w:rsidR="006D4FE8" w:rsidRDefault="006D4FE8" w:rsidP="006D4FE8">
      <w:pPr>
        <w:pStyle w:val="ListParagraph"/>
        <w:numPr>
          <w:ilvl w:val="1"/>
          <w:numId w:val="20"/>
        </w:numPr>
      </w:pPr>
      <w:r>
        <w:t>sudo su</w:t>
      </w:r>
    </w:p>
    <w:p w14:paraId="5A81DA42" w14:textId="77777777" w:rsidR="006D4FE8" w:rsidRDefault="006D4FE8" w:rsidP="006D4FE8">
      <w:pPr>
        <w:pStyle w:val="ListParagraph"/>
        <w:numPr>
          <w:ilvl w:val="1"/>
          <w:numId w:val="20"/>
        </w:numPr>
      </w:pPr>
      <w:r>
        <w:t>su postgres</w:t>
      </w:r>
    </w:p>
    <w:p w14:paraId="429F0B3D" w14:textId="77777777" w:rsidR="006D4FE8" w:rsidRDefault="006D4FE8" w:rsidP="006D4FE8">
      <w:pPr>
        <w:pStyle w:val="ListParagraph"/>
        <w:numPr>
          <w:ilvl w:val="1"/>
          <w:numId w:val="20"/>
        </w:numPr>
      </w:pPr>
      <w:r>
        <w:t>Execute following SQL statement</w:t>
      </w:r>
    </w:p>
    <w:p w14:paraId="6A7F0743" w14:textId="7B405FA5" w:rsidR="006D4FE8" w:rsidRPr="00A77F91" w:rsidRDefault="006D4FE8" w:rsidP="006D4FE8">
      <w:pPr>
        <w:pStyle w:val="ListParagraph"/>
        <w:ind w:left="2160"/>
      </w:pPr>
      <w:r w:rsidRPr="00A77F91">
        <w:t>psql ICAT -c “select * from \”</w:t>
      </w:r>
      <w:r w:rsidR="009D5636" w:rsidRPr="00A77F91">
        <w:t xml:space="preserve"> HPC_DATA_MANAGEMENT_CONFIGURATION</w:t>
      </w:r>
      <w:r w:rsidR="009D5636" w:rsidRPr="00A77F91" w:rsidDel="009D5636">
        <w:t xml:space="preserve"> </w:t>
      </w:r>
      <w:r w:rsidRPr="00A77F91">
        <w:t>\” where \”</w:t>
      </w:r>
      <w:r w:rsidR="009D5636" w:rsidRPr="00A77F91">
        <w:t>ID</w:t>
      </w:r>
      <w:r w:rsidRPr="00A77F91">
        <w:t>\”=’&lt;</w:t>
      </w:r>
      <w:r w:rsidR="009D5636" w:rsidRPr="00A77F91">
        <w:t>UUID</w:t>
      </w:r>
      <w:r w:rsidRPr="00A77F91">
        <w:t>&gt;’” &gt; &lt;DOC&gt;.txt</w:t>
      </w:r>
    </w:p>
    <w:p w14:paraId="264688F5" w14:textId="77777777" w:rsidR="006D4FE8" w:rsidRPr="00A77F91" w:rsidRDefault="006D4FE8" w:rsidP="006D4FE8">
      <w:pPr>
        <w:pStyle w:val="ListParagraph"/>
        <w:numPr>
          <w:ilvl w:val="1"/>
          <w:numId w:val="20"/>
        </w:numPr>
      </w:pPr>
      <w:r w:rsidRPr="00A77F91">
        <w:lastRenderedPageBreak/>
        <w:t>Edit &lt;DOC&gt;.txt and update values as needed and use those value with the following update statement.</w:t>
      </w:r>
    </w:p>
    <w:p w14:paraId="7B00DCE4" w14:textId="77777777" w:rsidR="006D4FE8" w:rsidRPr="00A77F91" w:rsidRDefault="006D4FE8" w:rsidP="006D4FE8">
      <w:pPr>
        <w:pStyle w:val="ListParagraph"/>
        <w:ind w:left="2160"/>
      </w:pPr>
    </w:p>
    <w:p w14:paraId="6B271860" w14:textId="77777777" w:rsidR="006D4FE8" w:rsidRPr="00A77F91" w:rsidRDefault="006D4FE8" w:rsidP="006D4FE8">
      <w:pPr>
        <w:pStyle w:val="ListParagraph"/>
        <w:numPr>
          <w:ilvl w:val="1"/>
          <w:numId w:val="20"/>
        </w:numPr>
      </w:pPr>
      <w:r w:rsidRPr="00A77F91">
        <w:t>psql ICAT -c “</w:t>
      </w:r>
    </w:p>
    <w:p w14:paraId="55DF1D53" w14:textId="77777777" w:rsidR="006D4FE8" w:rsidRPr="00A77F91" w:rsidRDefault="006D4FE8" w:rsidP="006D4FE8">
      <w:pPr>
        <w:pStyle w:val="ListParagraph"/>
        <w:ind w:left="1656" w:firstLine="144"/>
        <w:jc w:val="left"/>
      </w:pPr>
      <w:r w:rsidRPr="00A77F91">
        <w:t>UPDATE public.\"HPC_DOC_CONFIGURATION\" SET (</w:t>
      </w:r>
    </w:p>
    <w:p w14:paraId="6B74DC21" w14:textId="77777777" w:rsidR="006D4FE8" w:rsidRPr="00A77F91" w:rsidRDefault="006D4FE8" w:rsidP="006D4FE8">
      <w:pPr>
        <w:pStyle w:val="ListParagraph"/>
        <w:ind w:left="1656"/>
        <w:jc w:val="left"/>
      </w:pPr>
      <w:r w:rsidRPr="00A77F91">
        <w:t xml:space="preserve">            &lt;Column Name&gt;=&lt;Value&gt; …</w:t>
      </w:r>
    </w:p>
    <w:p w14:paraId="7D2DDC2A" w14:textId="77777777" w:rsidR="006D4FE8" w:rsidRDefault="006D4FE8" w:rsidP="006D4FE8">
      <w:pPr>
        <w:pStyle w:val="ListParagraph"/>
        <w:ind w:left="1656"/>
        <w:jc w:val="left"/>
      </w:pPr>
      <w:r w:rsidRPr="00A77F91">
        <w:t>) WHERE \"DOC\"=’&lt;DOC&gt;’”</w:t>
      </w:r>
    </w:p>
    <w:p w14:paraId="636432F6" w14:textId="77777777" w:rsidR="006D4FE8" w:rsidRDefault="006D4FE8" w:rsidP="006D4FE8">
      <w:pPr>
        <w:pStyle w:val="ListParagraph"/>
        <w:ind w:left="1656"/>
        <w:jc w:val="left"/>
      </w:pPr>
    </w:p>
    <w:p w14:paraId="16040360" w14:textId="77777777" w:rsidR="006D4FE8" w:rsidRDefault="006D4FE8" w:rsidP="006D4FE8">
      <w:pPr>
        <w:pStyle w:val="ListParagraph"/>
        <w:numPr>
          <w:ilvl w:val="0"/>
          <w:numId w:val="20"/>
        </w:numPr>
      </w:pPr>
      <w:r>
        <w:t>Restart API Server</w:t>
      </w:r>
    </w:p>
    <w:p w14:paraId="330244F4" w14:textId="77777777" w:rsidR="006D4FE8" w:rsidRDefault="006D4FE8" w:rsidP="006D4FE8">
      <w:pPr>
        <w:pStyle w:val="ListParagraph"/>
        <w:numPr>
          <w:ilvl w:val="1"/>
          <w:numId w:val="20"/>
        </w:numPr>
      </w:pPr>
      <w:r>
        <w:t>Login into API Server machine</w:t>
      </w:r>
    </w:p>
    <w:p w14:paraId="791C1EA0" w14:textId="77777777" w:rsidR="006D4FE8" w:rsidRDefault="006D4FE8" w:rsidP="006D4FE8">
      <w:pPr>
        <w:pStyle w:val="ListParagraph"/>
        <w:numPr>
          <w:ilvl w:val="1"/>
          <w:numId w:val="20"/>
        </w:numPr>
      </w:pPr>
      <w:r>
        <w:t>sudo su</w:t>
      </w:r>
    </w:p>
    <w:p w14:paraId="46CFE619" w14:textId="77777777" w:rsidR="006D4FE8" w:rsidRDefault="006D4FE8" w:rsidP="006D4FE8">
      <w:pPr>
        <w:pStyle w:val="ListParagraph"/>
        <w:numPr>
          <w:ilvl w:val="1"/>
          <w:numId w:val="20"/>
        </w:numPr>
      </w:pPr>
      <w:r>
        <w:t>su &lt;service account&gt;</w:t>
      </w:r>
    </w:p>
    <w:p w14:paraId="30BB1E3B" w14:textId="77777777" w:rsidR="006D4FE8" w:rsidRDefault="006D4FE8" w:rsidP="006D4FE8">
      <w:pPr>
        <w:pStyle w:val="ListParagraph"/>
        <w:numPr>
          <w:ilvl w:val="1"/>
          <w:numId w:val="20"/>
        </w:numPr>
      </w:pPr>
      <w:r>
        <w:t xml:space="preserve">cd </w:t>
      </w:r>
      <w:r w:rsidRPr="00DF2A6B">
        <w:t>/opt/apache-servicemix-7.0.0.M3</w:t>
      </w:r>
    </w:p>
    <w:p w14:paraId="15838C69" w14:textId="77777777" w:rsidR="006D4FE8" w:rsidRPr="00967EC3" w:rsidRDefault="006D4FE8" w:rsidP="006D4FE8">
      <w:pPr>
        <w:pStyle w:val="ListParagraph"/>
        <w:numPr>
          <w:ilvl w:val="1"/>
          <w:numId w:val="20"/>
        </w:numPr>
      </w:pPr>
      <w:r w:rsidRPr="00DF2A6B">
        <w:t>sh start-deploy-servicemix.sh</w:t>
      </w:r>
    </w:p>
    <w:p w14:paraId="72AE5CDA" w14:textId="77777777" w:rsidR="00407127" w:rsidRDefault="00407127" w:rsidP="00FC7D5B">
      <w:pPr>
        <w:pStyle w:val="ListParagraph"/>
        <w:spacing w:line="360" w:lineRule="auto"/>
        <w:ind w:left="1296"/>
      </w:pPr>
    </w:p>
    <w:p w14:paraId="262D06B1" w14:textId="77777777" w:rsidR="00B745EB" w:rsidRDefault="00B745EB" w:rsidP="006B0B5B">
      <w:pPr>
        <w:pStyle w:val="Heading2"/>
        <w:numPr>
          <w:ilvl w:val="1"/>
          <w:numId w:val="5"/>
        </w:numPr>
      </w:pPr>
      <w:bookmarkStart w:id="109" w:name="_Toc501090759"/>
      <w:r>
        <w:t>Connecting to iRODS through iCommand</w:t>
      </w:r>
      <w:bookmarkEnd w:id="109"/>
    </w:p>
    <w:p w14:paraId="28667291" w14:textId="77777777" w:rsidR="00B745EB" w:rsidRDefault="00B745EB" w:rsidP="00697C13">
      <w:pPr>
        <w:ind w:left="1080"/>
      </w:pPr>
      <w:r w:rsidRPr="00B745EB">
        <w:t>Following are the</w:t>
      </w:r>
      <w:r>
        <w:t xml:space="preserve">  steps to connect to iRODS through its iCommand. On DEV, UAT and Production environments, iRODS is setup to use PAM authentication. To access iRODS directly, you should have your account (with NIH AD UserId) registered with iRODS. iRODS port is enabled with SSL. To connect to iRODS, you need to have it</w:t>
      </w:r>
      <w:r w:rsidR="00697C13">
        <w:t>s</w:t>
      </w:r>
      <w:r>
        <w:t xml:space="preserve"> pubic certificate</w:t>
      </w:r>
      <w:r w:rsidR="00697C13">
        <w:t xml:space="preserve"> located at /etc/apache2/ssl folder</w:t>
      </w:r>
      <w:r>
        <w:t>.</w:t>
      </w:r>
      <w:r w:rsidR="00697C13">
        <w:t xml:space="preserve"> </w:t>
      </w:r>
      <w:r>
        <w:t xml:space="preserve">Please refer to </w:t>
      </w:r>
      <w:hyperlink r:id="rId36" w:history="1">
        <w:r w:rsidRPr="00CF3CBF">
          <w:rPr>
            <w:rStyle w:val="Hyperlink"/>
          </w:rPr>
          <w:t>https://docs.irods.org/4.2.0/icommands/user/</w:t>
        </w:r>
      </w:hyperlink>
      <w:r>
        <w:t xml:space="preserve"> for commands and details.</w:t>
      </w:r>
    </w:p>
    <w:p w14:paraId="7D45FC57" w14:textId="756D1160" w:rsidR="00B745EB" w:rsidRDefault="00B745EB" w:rsidP="00B745EB">
      <w:pPr>
        <w:pStyle w:val="ListParagraph"/>
        <w:numPr>
          <w:ilvl w:val="0"/>
          <w:numId w:val="23"/>
        </w:numPr>
      </w:pPr>
      <w:r>
        <w:t>SSH to iRODS server</w:t>
      </w:r>
    </w:p>
    <w:p w14:paraId="74408090" w14:textId="2BD5A61D" w:rsidR="0085460B" w:rsidRDefault="0085460B" w:rsidP="0085460B">
      <w:pPr>
        <w:pStyle w:val="ListParagraph"/>
        <w:numPr>
          <w:ilvl w:val="1"/>
          <w:numId w:val="23"/>
        </w:numPr>
      </w:pPr>
      <w:r>
        <w:t>In order to establish SSH connection to production iRODS server one must first SSH to either the development (DEV) virtual machine or the user acceptance testing (UAT) virtual machine.  Then, from the connected virtual machine, regardless of whether DEV or UAT, one may SSH a second time to the production</w:t>
      </w:r>
      <w:r w:rsidRPr="0085460B">
        <w:t xml:space="preserve"> </w:t>
      </w:r>
      <w:r>
        <w:t>iRODS server.  This is due to how the iRODS server is configured for SSH connectivity.</w:t>
      </w:r>
    </w:p>
    <w:p w14:paraId="767D19C4" w14:textId="6E3ED685" w:rsidR="000073FC" w:rsidRDefault="000073FC" w:rsidP="0085460B">
      <w:pPr>
        <w:pStyle w:val="ListParagraph"/>
        <w:numPr>
          <w:ilvl w:val="0"/>
          <w:numId w:val="23"/>
        </w:numPr>
      </w:pPr>
      <w:r>
        <w:t>From your home folder, type “mkdir .irods” and then “cd .irods”</w:t>
      </w:r>
    </w:p>
    <w:p w14:paraId="00EE8361" w14:textId="77777777" w:rsidR="00B745EB" w:rsidRDefault="00B745EB" w:rsidP="00B745EB">
      <w:pPr>
        <w:pStyle w:val="ListParagraph"/>
        <w:numPr>
          <w:ilvl w:val="0"/>
          <w:numId w:val="23"/>
        </w:numPr>
      </w:pPr>
      <w:r>
        <w:t>If you have not already setup iRODs client environment, please follow these steps:</w:t>
      </w:r>
    </w:p>
    <w:p w14:paraId="5932D7C2" w14:textId="77777777" w:rsidR="00B745EB" w:rsidRDefault="00B745EB" w:rsidP="00B745EB">
      <w:pPr>
        <w:pStyle w:val="ListParagraph"/>
        <w:numPr>
          <w:ilvl w:val="1"/>
          <w:numId w:val="12"/>
        </w:numPr>
      </w:pPr>
      <w:r>
        <w:t>From your home folder, type “mkdir .irods” and then “cd .irods”</w:t>
      </w:r>
    </w:p>
    <w:p w14:paraId="0E8C1E2C" w14:textId="77777777" w:rsidR="00B745EB" w:rsidRDefault="00B745EB" w:rsidP="00B745EB">
      <w:pPr>
        <w:pStyle w:val="ListParagraph"/>
        <w:numPr>
          <w:ilvl w:val="1"/>
          <w:numId w:val="12"/>
        </w:numPr>
      </w:pPr>
      <w:r>
        <w:t xml:space="preserve">vi </w:t>
      </w:r>
      <w:r w:rsidRPr="00B745EB">
        <w:t>irods_environment.json</w:t>
      </w:r>
    </w:p>
    <w:p w14:paraId="306E441E" w14:textId="77777777" w:rsidR="00B745EB" w:rsidRDefault="00B745EB" w:rsidP="00B745EB">
      <w:pPr>
        <w:pStyle w:val="ListParagraph"/>
        <w:numPr>
          <w:ilvl w:val="1"/>
          <w:numId w:val="12"/>
        </w:numPr>
      </w:pPr>
      <w:r>
        <w:t>Paste following text and update highlighted text with correct values</w:t>
      </w:r>
    </w:p>
    <w:p w14:paraId="11380D57" w14:textId="77777777" w:rsidR="00B745EB" w:rsidRDefault="00B745EB" w:rsidP="00B745EB">
      <w:pPr>
        <w:pStyle w:val="ListParagraph"/>
        <w:ind w:left="1800"/>
      </w:pPr>
      <w:r>
        <w:t>{</w:t>
      </w:r>
    </w:p>
    <w:p w14:paraId="2E647F4C" w14:textId="77777777" w:rsidR="00B745EB" w:rsidRPr="00A77F91" w:rsidRDefault="00B745EB" w:rsidP="00B745EB">
      <w:pPr>
        <w:pStyle w:val="ListParagraph"/>
        <w:ind w:left="1800"/>
      </w:pPr>
      <w:r>
        <w:t xml:space="preserve">    </w:t>
      </w:r>
      <w:r w:rsidRPr="00A77F91">
        <w:t>"irods_port": 1247,</w:t>
      </w:r>
    </w:p>
    <w:p w14:paraId="60746564" w14:textId="77777777" w:rsidR="00B745EB" w:rsidRPr="00A77F91" w:rsidRDefault="00B745EB" w:rsidP="00B745EB">
      <w:pPr>
        <w:pStyle w:val="ListParagraph"/>
        <w:ind w:left="1800"/>
      </w:pPr>
      <w:r w:rsidRPr="00A77F91">
        <w:t xml:space="preserve">    "irods_host": "fr-s-hpcdm-gp-d.ncifcrf.gov",</w:t>
      </w:r>
    </w:p>
    <w:p w14:paraId="6C62A4E9" w14:textId="77777777" w:rsidR="00B745EB" w:rsidRPr="00A77F91" w:rsidRDefault="00B745EB" w:rsidP="00B745EB">
      <w:pPr>
        <w:pStyle w:val="ListParagraph"/>
        <w:ind w:left="1800"/>
      </w:pPr>
      <w:r w:rsidRPr="00A77F91">
        <w:t xml:space="preserve">    "irods_user_name": "NIH ID",</w:t>
      </w:r>
    </w:p>
    <w:p w14:paraId="1F5D7AF4" w14:textId="77777777" w:rsidR="00B745EB" w:rsidRPr="00A77F91" w:rsidRDefault="00B745EB" w:rsidP="00B745EB">
      <w:pPr>
        <w:pStyle w:val="ListParagraph"/>
        <w:ind w:left="1800"/>
      </w:pPr>
      <w:r w:rsidRPr="00A77F91">
        <w:t xml:space="preserve">    "irods_zone_name": "tempZone",</w:t>
      </w:r>
    </w:p>
    <w:p w14:paraId="6042A34D" w14:textId="77777777" w:rsidR="00B745EB" w:rsidRPr="00A77F91" w:rsidRDefault="00B745EB" w:rsidP="00B745EB">
      <w:pPr>
        <w:pStyle w:val="ListParagraph"/>
        <w:ind w:left="1800"/>
      </w:pPr>
      <w:r w:rsidRPr="00A77F91">
        <w:t xml:space="preserve">    "irods_authentication_scheme": "PAM",</w:t>
      </w:r>
    </w:p>
    <w:p w14:paraId="777FB7CE" w14:textId="77777777" w:rsidR="00B745EB" w:rsidRDefault="00B745EB" w:rsidP="00B745EB">
      <w:pPr>
        <w:pStyle w:val="ListParagraph"/>
        <w:ind w:left="1800"/>
      </w:pPr>
      <w:r w:rsidRPr="00A77F91">
        <w:t xml:space="preserve">    "irods_ssl_ca_certificate_file": "/etc/apache2/ssl/fr-s-hpcdm-gp-d.ncifcrf.gov.crt",</w:t>
      </w:r>
    </w:p>
    <w:p w14:paraId="79BB5D2F" w14:textId="77777777" w:rsidR="00B745EB" w:rsidRDefault="00B745EB" w:rsidP="00B745EB">
      <w:pPr>
        <w:pStyle w:val="ListParagraph"/>
        <w:ind w:left="1800"/>
      </w:pPr>
      <w:r>
        <w:t xml:space="preserve">    "irods_ssl_verify_server": "none"</w:t>
      </w:r>
    </w:p>
    <w:p w14:paraId="23F2BDF3" w14:textId="77777777" w:rsidR="00B745EB" w:rsidRDefault="00B745EB" w:rsidP="00B745EB">
      <w:pPr>
        <w:pStyle w:val="ListParagraph"/>
        <w:ind w:left="1800"/>
      </w:pPr>
      <w:r>
        <w:t>}</w:t>
      </w:r>
    </w:p>
    <w:p w14:paraId="326DE014" w14:textId="77777777" w:rsidR="00697C13" w:rsidRDefault="00697C13" w:rsidP="00697C13">
      <w:pPr>
        <w:pStyle w:val="ListParagraph"/>
        <w:numPr>
          <w:ilvl w:val="1"/>
          <w:numId w:val="12"/>
        </w:numPr>
      </w:pPr>
      <w:r>
        <w:t>Type “iinit” and enter your NIH AD password</w:t>
      </w:r>
    </w:p>
    <w:p w14:paraId="3C3A4013" w14:textId="77777777" w:rsidR="00697C13" w:rsidRDefault="00697C13" w:rsidP="00697C13">
      <w:pPr>
        <w:pStyle w:val="ListParagraph"/>
        <w:numPr>
          <w:ilvl w:val="1"/>
          <w:numId w:val="12"/>
        </w:numPr>
      </w:pPr>
      <w:r>
        <w:t>Type any iRODS commands</w:t>
      </w:r>
    </w:p>
    <w:p w14:paraId="21B8E675" w14:textId="77777777" w:rsidR="001E473F" w:rsidRDefault="001E473F" w:rsidP="006B0B5B">
      <w:pPr>
        <w:pStyle w:val="Heading2"/>
        <w:numPr>
          <w:ilvl w:val="1"/>
          <w:numId w:val="5"/>
        </w:numPr>
      </w:pPr>
      <w:bookmarkStart w:id="110" w:name="_Toc501090760"/>
      <w:r>
        <w:lastRenderedPageBreak/>
        <w:t>Delete or Edit a Collection on iRODS</w:t>
      </w:r>
      <w:bookmarkEnd w:id="110"/>
    </w:p>
    <w:p w14:paraId="4D6DC9E7" w14:textId="77777777" w:rsidR="00B745EB" w:rsidRDefault="00B745EB" w:rsidP="00854681">
      <w:pPr>
        <w:ind w:left="936" w:firstLine="144"/>
      </w:pPr>
      <w:r>
        <w:t xml:space="preserve">Following are the steps to delete a collection from iRODS directly. </w:t>
      </w:r>
    </w:p>
    <w:p w14:paraId="07E793FD" w14:textId="77777777" w:rsidR="00B745EB" w:rsidRDefault="00A90846" w:rsidP="00A90846">
      <w:pPr>
        <w:pStyle w:val="ListParagraph"/>
        <w:numPr>
          <w:ilvl w:val="0"/>
          <w:numId w:val="25"/>
        </w:numPr>
      </w:pPr>
      <w:r>
        <w:t>Following steps from section 5.12 to connect to iRODS</w:t>
      </w:r>
    </w:p>
    <w:p w14:paraId="5A25080E" w14:textId="77777777" w:rsidR="00B745EB" w:rsidRDefault="00A90846" w:rsidP="00A90846">
      <w:pPr>
        <w:pStyle w:val="ListParagraph"/>
        <w:numPr>
          <w:ilvl w:val="0"/>
          <w:numId w:val="25"/>
        </w:numPr>
      </w:pPr>
      <w:r>
        <w:t>To recursively remove a collection and its contents</w:t>
      </w:r>
      <w:r w:rsidR="00A52466">
        <w:t xml:space="preserve"> and metadata</w:t>
      </w:r>
      <w:r>
        <w:t xml:space="preserve"> “irm -rf &lt;Collection full path&gt;”</w:t>
      </w:r>
    </w:p>
    <w:p w14:paraId="59B2F54C" w14:textId="77777777" w:rsidR="00A90846" w:rsidRDefault="00A90846" w:rsidP="00A90846">
      <w:pPr>
        <w:pStyle w:val="ListParagraph"/>
        <w:numPr>
          <w:ilvl w:val="0"/>
          <w:numId w:val="25"/>
        </w:numPr>
      </w:pPr>
      <w:r>
        <w:t>To move a collection from one location to another location: “imv &lt;source location&gt; &lt;destination location&gt;</w:t>
      </w:r>
    </w:p>
    <w:p w14:paraId="41795A3F" w14:textId="77777777" w:rsidR="00A90846" w:rsidRDefault="00A90846" w:rsidP="00A90846">
      <w:pPr>
        <w:pStyle w:val="ListParagraph"/>
        <w:numPr>
          <w:ilvl w:val="0"/>
          <w:numId w:val="25"/>
        </w:numPr>
      </w:pPr>
      <w:r>
        <w:t>To update permissions on a collection and its contents: “ichmod -r &lt;null | read | write | own&gt; &lt;UserId&gt; &lt;Collection path&gt;”</w:t>
      </w:r>
    </w:p>
    <w:p w14:paraId="67880378" w14:textId="77777777" w:rsidR="00A90846" w:rsidRDefault="00A90846" w:rsidP="00A90846">
      <w:pPr>
        <w:pStyle w:val="ListParagraph"/>
        <w:numPr>
          <w:ilvl w:val="0"/>
          <w:numId w:val="25"/>
        </w:numPr>
      </w:pPr>
      <w:r>
        <w:t>To update metadata of a collection: “imeta mod -d &lt;Collection path&gt; &lt;Attribute name&gt; &lt;Attribute value&gt;</w:t>
      </w:r>
    </w:p>
    <w:p w14:paraId="67F9F19A" w14:textId="77777777" w:rsidR="00921E04" w:rsidRPr="00B745EB" w:rsidRDefault="00921E04" w:rsidP="00A90846">
      <w:pPr>
        <w:pStyle w:val="ListParagraph"/>
        <w:numPr>
          <w:ilvl w:val="0"/>
          <w:numId w:val="25"/>
        </w:numPr>
      </w:pPr>
      <w:r>
        <w:t>To add metadata of a collection: “imeta add -d &lt;Collection path&gt; &lt;Attribute name&gt; &lt;Attribute value&gt;</w:t>
      </w:r>
    </w:p>
    <w:p w14:paraId="7AB68712" w14:textId="77777777" w:rsidR="001E473F" w:rsidRDefault="001E473F" w:rsidP="006B0B5B">
      <w:pPr>
        <w:pStyle w:val="Heading2"/>
        <w:numPr>
          <w:ilvl w:val="1"/>
          <w:numId w:val="5"/>
        </w:numPr>
      </w:pPr>
      <w:bookmarkStart w:id="111" w:name="_Toc501090761"/>
      <w:r>
        <w:t>Delete or Edit a Data File on iRODS and Cleversafe</w:t>
      </w:r>
      <w:bookmarkEnd w:id="111"/>
    </w:p>
    <w:p w14:paraId="4768AD7B" w14:textId="77777777" w:rsidR="00A52466" w:rsidRDefault="00A52466" w:rsidP="00854681">
      <w:pPr>
        <w:ind w:left="1080"/>
      </w:pPr>
      <w:r>
        <w:t xml:space="preserve">Following are the steps to delete a data from iRODS directly. Removing a data file from iRODS would delete data file logical reference and its metadata is deleted. Physical data file residing on Cleversafe would not be deleted. </w:t>
      </w:r>
    </w:p>
    <w:p w14:paraId="15D42FE9" w14:textId="77777777" w:rsidR="00A52466" w:rsidRDefault="00A52466" w:rsidP="00A52466">
      <w:pPr>
        <w:pStyle w:val="ListParagraph"/>
        <w:numPr>
          <w:ilvl w:val="0"/>
          <w:numId w:val="26"/>
        </w:numPr>
      </w:pPr>
      <w:r>
        <w:t>Following steps from section 5.12 to connect to iRODS</w:t>
      </w:r>
    </w:p>
    <w:p w14:paraId="083ECA86" w14:textId="77777777" w:rsidR="00A52466" w:rsidRDefault="00A52466" w:rsidP="00A52466">
      <w:pPr>
        <w:pStyle w:val="ListParagraph"/>
        <w:numPr>
          <w:ilvl w:val="0"/>
          <w:numId w:val="26"/>
        </w:numPr>
      </w:pPr>
      <w:r>
        <w:t>To remove a data file and its metadata “irm &lt;Data file full path&gt;”</w:t>
      </w:r>
    </w:p>
    <w:p w14:paraId="6BEC3817" w14:textId="77777777" w:rsidR="00A52466" w:rsidRDefault="00A52466" w:rsidP="00A52466">
      <w:pPr>
        <w:pStyle w:val="ListParagraph"/>
        <w:numPr>
          <w:ilvl w:val="0"/>
          <w:numId w:val="26"/>
        </w:numPr>
      </w:pPr>
      <w:r>
        <w:t xml:space="preserve">To remove data file from Cleversafe, use “S3 Browser” or “CyberDuck” to connect to Cleversafe vault with appropriate credentials. Navigate to the data file and right click on the file name to get pop-up menu. Click on delete to permanently delete the file from Archive. </w:t>
      </w:r>
    </w:p>
    <w:p w14:paraId="6030BA26" w14:textId="77777777" w:rsidR="00A27247" w:rsidRDefault="00A27247" w:rsidP="006B0B5B">
      <w:pPr>
        <w:pStyle w:val="Heading2"/>
        <w:numPr>
          <w:ilvl w:val="1"/>
          <w:numId w:val="5"/>
        </w:numPr>
      </w:pPr>
      <w:bookmarkStart w:id="112" w:name="_Toc501090762"/>
      <w:commentRangeStart w:id="113"/>
      <w:commentRangeStart w:id="114"/>
      <w:r>
        <w:t>Globus Application Account Configuration</w:t>
      </w:r>
      <w:commentRangeEnd w:id="113"/>
      <w:r w:rsidR="00E45C52">
        <w:rPr>
          <w:rStyle w:val="CommentReference"/>
          <w:rFonts w:eastAsia="Times New Roman" w:cs="Times New Roman"/>
          <w:b w:val="0"/>
          <w:bCs w:val="0"/>
          <w:caps w:val="0"/>
        </w:rPr>
        <w:commentReference w:id="113"/>
      </w:r>
      <w:commentRangeEnd w:id="114"/>
      <w:r w:rsidR="00A77F91">
        <w:rPr>
          <w:rStyle w:val="CommentReference"/>
          <w:rFonts w:eastAsia="Times New Roman" w:cs="Times New Roman"/>
          <w:b w:val="0"/>
          <w:bCs w:val="0"/>
          <w:caps w:val="0"/>
        </w:rPr>
        <w:commentReference w:id="114"/>
      </w:r>
      <w:bookmarkEnd w:id="112"/>
    </w:p>
    <w:p w14:paraId="48621DF1" w14:textId="77777777" w:rsidR="00AC0DFC" w:rsidRDefault="005367EA" w:rsidP="00C25602">
      <w:pPr>
        <w:ind w:left="1440"/>
      </w:pPr>
      <w:r w:rsidRPr="005367EA">
        <w:t xml:space="preserve">HPC </w:t>
      </w:r>
      <w:r>
        <w:t xml:space="preserve">DME Application uses Globus to transfer data asynchronously to and from the archive. At this time, setting up a Globus endpoint CleverSafe object store is not tried or assessed. To enable asynchronous data transfer, our application took 2 hop data transfer approach. </w:t>
      </w:r>
    </w:p>
    <w:p w14:paraId="77239418" w14:textId="77777777" w:rsidR="002E10D0" w:rsidRDefault="002E10D0" w:rsidP="00C25602">
      <w:pPr>
        <w:ind w:left="1440"/>
      </w:pPr>
    </w:p>
    <w:p w14:paraId="2AF54BFD" w14:textId="77777777" w:rsidR="002E10D0" w:rsidRDefault="002E10D0" w:rsidP="00C25602">
      <w:pPr>
        <w:ind w:left="1440"/>
      </w:pPr>
      <w:r>
        <w:t xml:space="preserve">HPC DME uses Globus application account to perform any transfers through our System Globus endpoint. DEV and UAT environments share one Globus application account and endpoint. Production environment has its own Globus application account and service endpoint. </w:t>
      </w:r>
      <w:r w:rsidR="00697464">
        <w:t xml:space="preserve">Globus </w:t>
      </w:r>
      <w:r w:rsidR="002F245D">
        <w:t>Service endpoint is the staging area to keep the data during 2 hop upload or download</w:t>
      </w:r>
      <w:r w:rsidR="00697464">
        <w:t xml:space="preserve"> process</w:t>
      </w:r>
      <w:r w:rsidR="002F245D">
        <w:t xml:space="preserve">. </w:t>
      </w:r>
    </w:p>
    <w:p w14:paraId="1F70F8B6" w14:textId="77777777" w:rsidR="002F245D" w:rsidRDefault="002F245D" w:rsidP="00C25602">
      <w:pPr>
        <w:ind w:left="1440"/>
      </w:pPr>
    </w:p>
    <w:p w14:paraId="4C0222C0" w14:textId="77777777" w:rsidR="00CA73FA" w:rsidRDefault="00CA73FA" w:rsidP="00C25602">
      <w:pPr>
        <w:ind w:left="1440"/>
      </w:pPr>
      <w:r>
        <w:t>HPC DME is using Globus endpoint “</w:t>
      </w:r>
      <w:r w:rsidRPr="00CA73FA">
        <w:t>nihfnlcr#gridftp1</w:t>
      </w:r>
      <w:r>
        <w:t>” hosted at Frederick Data center. The file system attached to th</w:t>
      </w:r>
      <w:r w:rsidR="00E72D18">
        <w:t>is</w:t>
      </w:r>
      <w:r>
        <w:t xml:space="preserve"> Globus endpoint is mounted on API Server to move files for 2 hop transfer</w:t>
      </w:r>
      <w:r w:rsidR="00E72D18">
        <w:t xml:space="preserve"> using application accounts</w:t>
      </w:r>
      <w:r>
        <w:t xml:space="preserve">. </w:t>
      </w:r>
    </w:p>
    <w:p w14:paraId="08FC0847" w14:textId="77777777" w:rsidR="00CA73FA" w:rsidRDefault="00CA73FA" w:rsidP="00C25602">
      <w:pPr>
        <w:ind w:left="1440"/>
      </w:pPr>
    </w:p>
    <w:p w14:paraId="47D64E2E" w14:textId="77777777" w:rsidR="00CA73FA" w:rsidRDefault="00CA73FA" w:rsidP="00C25602">
      <w:pPr>
        <w:ind w:left="1440"/>
      </w:pPr>
      <w:r w:rsidRPr="00C50CC0">
        <w:rPr>
          <w:b/>
        </w:rPr>
        <w:t>/mnt/IRODsTest</w:t>
      </w:r>
      <w:r>
        <w:t xml:space="preserve"> is the Globus endpoint storage path mounted on both DEV/UAT and Production </w:t>
      </w:r>
      <w:r w:rsidR="00E72D18">
        <w:t>API Servers</w:t>
      </w:r>
      <w:r>
        <w:t xml:space="preserve">. </w:t>
      </w:r>
    </w:p>
    <w:p w14:paraId="03821202" w14:textId="77777777" w:rsidR="00CA73FA" w:rsidRDefault="00CA73FA" w:rsidP="00C25602">
      <w:pPr>
        <w:ind w:left="1440"/>
      </w:pPr>
    </w:p>
    <w:p w14:paraId="2FF97B4B" w14:textId="77777777" w:rsidR="00697464" w:rsidRDefault="00697464" w:rsidP="00C25602">
      <w:pPr>
        <w:ind w:left="1440"/>
      </w:pPr>
      <w:r>
        <w:t>Following are the steps to setup 2 hop transfer configuration:</w:t>
      </w:r>
    </w:p>
    <w:p w14:paraId="10FBB84D" w14:textId="77777777" w:rsidR="00697464" w:rsidRDefault="00697464" w:rsidP="00C25602">
      <w:pPr>
        <w:ind w:left="1440"/>
      </w:pPr>
    </w:p>
    <w:p w14:paraId="23DA2376" w14:textId="77777777" w:rsidR="00F43592" w:rsidRDefault="00F43592" w:rsidP="00C25602">
      <w:pPr>
        <w:ind w:left="1440"/>
      </w:pPr>
      <w:r>
        <w:lastRenderedPageBreak/>
        <w:t>Create Application Service Account:</w:t>
      </w:r>
    </w:p>
    <w:p w14:paraId="028F3645" w14:textId="77777777" w:rsidR="00F43592" w:rsidRDefault="00F43592" w:rsidP="00C25602">
      <w:pPr>
        <w:pStyle w:val="ListParagraph"/>
        <w:numPr>
          <w:ilvl w:val="0"/>
          <w:numId w:val="31"/>
        </w:numPr>
      </w:pPr>
      <w:r>
        <w:t>Login into developers.globus.org with NIH AD Service account (Production/DEV-UAT) credentials.</w:t>
      </w:r>
    </w:p>
    <w:p w14:paraId="4B21A4B8" w14:textId="77777777" w:rsidR="005931B5" w:rsidRDefault="009E7B8C" w:rsidP="00C25602">
      <w:pPr>
        <w:pStyle w:val="ListParagraph"/>
        <w:numPr>
          <w:ilvl w:val="0"/>
          <w:numId w:val="31"/>
        </w:numPr>
      </w:pPr>
      <w:r>
        <w:t xml:space="preserve">Create Project with Project name and description. </w:t>
      </w:r>
    </w:p>
    <w:p w14:paraId="64B914C4" w14:textId="77777777" w:rsidR="009E7B8C" w:rsidRDefault="009E7B8C" w:rsidP="00C25602">
      <w:pPr>
        <w:pStyle w:val="ListParagraph"/>
        <w:numPr>
          <w:ilvl w:val="0"/>
          <w:numId w:val="31"/>
        </w:numPr>
      </w:pPr>
      <w:r>
        <w:t xml:space="preserve">Click on “Add new app” to create application account. </w:t>
      </w:r>
    </w:p>
    <w:p w14:paraId="2B5E7F97" w14:textId="77777777" w:rsidR="009E7B8C" w:rsidRDefault="009E7B8C" w:rsidP="00C25602">
      <w:pPr>
        <w:pStyle w:val="ListParagraph"/>
        <w:numPr>
          <w:ilvl w:val="0"/>
          <w:numId w:val="31"/>
        </w:numPr>
      </w:pPr>
      <w:r>
        <w:t>Enter “App Name” and other details as below</w:t>
      </w:r>
    </w:p>
    <w:p w14:paraId="63519C45" w14:textId="77777777" w:rsidR="009E7B8C" w:rsidRDefault="009E7B8C" w:rsidP="00C25602">
      <w:pPr>
        <w:pStyle w:val="ListParagraph"/>
        <w:numPr>
          <w:ilvl w:val="0"/>
          <w:numId w:val="31"/>
        </w:numPr>
      </w:pPr>
      <w:r>
        <w:rPr>
          <w:noProof/>
        </w:rPr>
        <w:drawing>
          <wp:inline distT="0" distB="0" distL="0" distR="0" wp14:anchorId="4E856EE9" wp14:editId="6FFCD0CF">
            <wp:extent cx="5076825" cy="316738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76825" cy="3167380"/>
                    </a:xfrm>
                    <a:prstGeom prst="rect">
                      <a:avLst/>
                    </a:prstGeom>
                  </pic:spPr>
                </pic:pic>
              </a:graphicData>
            </a:graphic>
          </wp:inline>
        </w:drawing>
      </w:r>
    </w:p>
    <w:p w14:paraId="4CE4E9CB" w14:textId="77777777" w:rsidR="009E7B8C" w:rsidRDefault="009E7B8C" w:rsidP="00C25602">
      <w:pPr>
        <w:pStyle w:val="ListParagraph"/>
        <w:numPr>
          <w:ilvl w:val="0"/>
          <w:numId w:val="31"/>
        </w:numPr>
      </w:pPr>
      <w:r>
        <w:t xml:space="preserve">Click on “Generate New Client Secret” to generate secret key for the account. </w:t>
      </w:r>
    </w:p>
    <w:p w14:paraId="04E9EBB7" w14:textId="77777777" w:rsidR="009E7B8C" w:rsidRDefault="00375ECB" w:rsidP="00C25602">
      <w:pPr>
        <w:pStyle w:val="ListParagraph"/>
        <w:numPr>
          <w:ilvl w:val="0"/>
          <w:numId w:val="31"/>
        </w:numPr>
      </w:pPr>
      <w:r>
        <w:t xml:space="preserve">Use </w:t>
      </w:r>
      <w:r w:rsidR="009E7B8C">
        <w:t>generated “Client Id” and “Secret Key”</w:t>
      </w:r>
      <w:r>
        <w:t xml:space="preserve"> to setup Globus service account detailed in section 5.2.2 </w:t>
      </w:r>
    </w:p>
    <w:p w14:paraId="1D046C3A" w14:textId="77777777" w:rsidR="009E7B8C" w:rsidRDefault="009E7B8C" w:rsidP="00C25602">
      <w:pPr>
        <w:pStyle w:val="ListParagraph"/>
        <w:numPr>
          <w:ilvl w:val="0"/>
          <w:numId w:val="31"/>
        </w:numPr>
      </w:pPr>
      <w:r>
        <w:t xml:space="preserve">Keep “Client Id” and “Secret Key” in safe place. </w:t>
      </w:r>
    </w:p>
    <w:p w14:paraId="4DB8AF02" w14:textId="77777777" w:rsidR="00F43592" w:rsidRDefault="00F43592" w:rsidP="00026E3D">
      <w:pPr>
        <w:ind w:left="1440"/>
      </w:pPr>
    </w:p>
    <w:p w14:paraId="411EB392" w14:textId="77777777" w:rsidR="002F245D" w:rsidRDefault="002F245D" w:rsidP="00026E3D">
      <w:pPr>
        <w:ind w:left="1440"/>
      </w:pPr>
      <w:r>
        <w:t>Creating a service Endpoint:</w:t>
      </w:r>
    </w:p>
    <w:p w14:paraId="51DBCBB1" w14:textId="77777777" w:rsidR="002F245D" w:rsidRDefault="002F245D" w:rsidP="00026E3D">
      <w:pPr>
        <w:pStyle w:val="ListParagraph"/>
        <w:numPr>
          <w:ilvl w:val="0"/>
          <w:numId w:val="30"/>
        </w:numPr>
      </w:pPr>
      <w:r>
        <w:t xml:space="preserve">Login into Globus.org with NIH AD Service account (Production/DEV-UAT) credentials. </w:t>
      </w:r>
    </w:p>
    <w:p w14:paraId="78223577" w14:textId="77777777" w:rsidR="002F245D" w:rsidRDefault="002F245D" w:rsidP="00026E3D">
      <w:pPr>
        <w:pStyle w:val="ListParagraph"/>
        <w:numPr>
          <w:ilvl w:val="0"/>
          <w:numId w:val="30"/>
        </w:numPr>
      </w:pPr>
      <w:r>
        <w:t xml:space="preserve">Browse </w:t>
      </w:r>
      <w:r w:rsidRPr="002F245D">
        <w:t>nihfnlcr#gridftp1</w:t>
      </w:r>
      <w:r>
        <w:t xml:space="preserve"> and select a </w:t>
      </w:r>
      <w:r w:rsidR="00F43592">
        <w:t>folder to be used a stage area for 2 hop transfer and click on “Share”</w:t>
      </w:r>
    </w:p>
    <w:p w14:paraId="536A1336" w14:textId="77777777" w:rsidR="00F43592" w:rsidRDefault="00F43592" w:rsidP="00026E3D">
      <w:pPr>
        <w:pStyle w:val="ListParagraph"/>
        <w:numPr>
          <w:ilvl w:val="0"/>
          <w:numId w:val="30"/>
        </w:numPr>
      </w:pPr>
      <w:r>
        <w:t xml:space="preserve">Enter Share display name and click on Create button. </w:t>
      </w:r>
    </w:p>
    <w:p w14:paraId="276FD78F" w14:textId="77777777" w:rsidR="003F4D05" w:rsidRDefault="003F4D05" w:rsidP="00026E3D">
      <w:pPr>
        <w:pStyle w:val="ListParagraph"/>
        <w:numPr>
          <w:ilvl w:val="0"/>
          <w:numId w:val="30"/>
        </w:numPr>
      </w:pPr>
      <w:r>
        <w:t xml:space="preserve">Update “Share” permissions on this endpoint to the Globus Application account created in the section above. Make sure to give “Write” permission to the Globus application account. </w:t>
      </w:r>
    </w:p>
    <w:p w14:paraId="08AD53BB" w14:textId="77777777" w:rsidR="00737DD0" w:rsidRDefault="00737DD0" w:rsidP="00026E3D">
      <w:pPr>
        <w:pStyle w:val="ListParagraph"/>
        <w:numPr>
          <w:ilvl w:val="0"/>
          <w:numId w:val="30"/>
        </w:numPr>
      </w:pPr>
      <w:r>
        <w:t>Go to Transfer Files and browse the endpoint you just created. Create a folder for upload and folder for download</w:t>
      </w:r>
    </w:p>
    <w:p w14:paraId="7C71EB0C" w14:textId="77777777" w:rsidR="003F4D05" w:rsidRDefault="00CA73FA" w:rsidP="00026E3D">
      <w:pPr>
        <w:pStyle w:val="ListParagraph"/>
        <w:numPr>
          <w:ilvl w:val="0"/>
          <w:numId w:val="30"/>
        </w:numPr>
      </w:pPr>
      <w:r>
        <w:t xml:space="preserve">Give file system level write permission to NIH AD service account to the </w:t>
      </w:r>
      <w:r w:rsidR="00737DD0">
        <w:t>upload and download paths created on the endpoint</w:t>
      </w:r>
    </w:p>
    <w:p w14:paraId="39531B74" w14:textId="77777777" w:rsidR="00737DD0" w:rsidRDefault="00737DD0" w:rsidP="00026E3D">
      <w:pPr>
        <w:pStyle w:val="ListParagraph"/>
        <w:numPr>
          <w:ilvl w:val="0"/>
          <w:numId w:val="30"/>
        </w:numPr>
      </w:pPr>
      <w:r>
        <w:t>Go to endpoint details to get UUID</w:t>
      </w:r>
    </w:p>
    <w:p w14:paraId="445100CA" w14:textId="77777777" w:rsidR="00737DD0" w:rsidRDefault="00737DD0" w:rsidP="00737DD0">
      <w:pPr>
        <w:pStyle w:val="ListParagraph"/>
        <w:ind w:left="2160"/>
      </w:pPr>
    </w:p>
    <w:p w14:paraId="72982271" w14:textId="77777777" w:rsidR="00737DD0" w:rsidRDefault="00737DD0" w:rsidP="00026E3D">
      <w:pPr>
        <w:ind w:left="1440"/>
      </w:pPr>
      <w:r>
        <w:t>Setting up Application Configuration:</w:t>
      </w:r>
    </w:p>
    <w:p w14:paraId="516E39D1" w14:textId="77777777" w:rsidR="00665C99" w:rsidRDefault="00665C99" w:rsidP="00AB625E">
      <w:pPr>
        <w:pStyle w:val="ListParagraph"/>
        <w:numPr>
          <w:ilvl w:val="0"/>
          <w:numId w:val="32"/>
        </w:numPr>
      </w:pPr>
      <w:r>
        <w:lastRenderedPageBreak/>
        <w:t xml:space="preserve">Go to </w:t>
      </w:r>
      <w:r w:rsidRPr="00665C99">
        <w:t>HPC_DME_APIs\src\hpc-server\hpc-features\src\main\resources</w:t>
      </w:r>
      <w:r>
        <w:t xml:space="preserve"> and open DEV/UAT/Production properties file based on the environment you are working with. </w:t>
      </w:r>
    </w:p>
    <w:p w14:paraId="0CACEF01" w14:textId="77777777" w:rsidR="00665C99" w:rsidRDefault="00665C99" w:rsidP="00AB625E">
      <w:pPr>
        <w:pStyle w:val="ListParagraph"/>
        <w:numPr>
          <w:ilvl w:val="0"/>
          <w:numId w:val="32"/>
        </w:numPr>
      </w:pPr>
      <w:r>
        <w:t>Update following properties</w:t>
      </w:r>
    </w:p>
    <w:p w14:paraId="6159B84D" w14:textId="77777777" w:rsidR="00665C99" w:rsidRDefault="00665C99" w:rsidP="00665C99">
      <w:pPr>
        <w:ind w:left="1440"/>
      </w:pPr>
    </w:p>
    <w:p w14:paraId="4A0051FD" w14:textId="77777777" w:rsidR="00665C99" w:rsidRPr="00A77F91" w:rsidRDefault="00665C99" w:rsidP="00665C99">
      <w:pPr>
        <w:ind w:left="1440"/>
      </w:pPr>
      <w:r w:rsidRPr="00A77F91">
        <w:t xml:space="preserve">hpc.integration.globus.archive.endpoint=&lt; Endpoint UUID &gt; </w:t>
      </w:r>
    </w:p>
    <w:p w14:paraId="095645F5" w14:textId="77777777" w:rsidR="00665C99" w:rsidRPr="00A77F91" w:rsidRDefault="00665C99" w:rsidP="00665C99">
      <w:pPr>
        <w:ind w:left="1440"/>
      </w:pPr>
      <w:r w:rsidRPr="00A77F91">
        <w:t xml:space="preserve">hpc.integration.globus.archive.path=&lt; Upload  folder name &gt; </w:t>
      </w:r>
    </w:p>
    <w:p w14:paraId="4DC682D2" w14:textId="77777777" w:rsidR="00665C99" w:rsidRPr="00A77F91" w:rsidRDefault="00665C99" w:rsidP="00665C99">
      <w:pPr>
        <w:ind w:left="1440"/>
      </w:pPr>
      <w:r w:rsidRPr="00A77F91">
        <w:t xml:space="preserve">hpc.integration.globus.archive.directory=&lt; </w:t>
      </w:r>
      <w:r w:rsidR="006A309A" w:rsidRPr="00A77F91">
        <w:t>Physical path on the mounted Globus file system</w:t>
      </w:r>
      <w:r w:rsidRPr="00A77F91">
        <w:t xml:space="preserve"> &gt; </w:t>
      </w:r>
    </w:p>
    <w:p w14:paraId="5395A2AE" w14:textId="77777777" w:rsidR="00665C99" w:rsidRPr="00A77F91" w:rsidRDefault="00665C99" w:rsidP="00665C99">
      <w:pPr>
        <w:ind w:left="1440"/>
      </w:pPr>
      <w:r w:rsidRPr="00A77F91">
        <w:t>#hpc.integration.globus.archive.type=TEMPORARY_ARCHIVE</w:t>
      </w:r>
    </w:p>
    <w:p w14:paraId="2E8ED8BC" w14:textId="77777777" w:rsidR="00665C99" w:rsidRPr="00A77F91" w:rsidRDefault="00665C99" w:rsidP="00665C99">
      <w:pPr>
        <w:ind w:left="1440"/>
      </w:pPr>
    </w:p>
    <w:p w14:paraId="391D70E0" w14:textId="77777777" w:rsidR="00665C99" w:rsidRPr="00A77F91" w:rsidRDefault="00665C99" w:rsidP="00665C99">
      <w:pPr>
        <w:ind w:left="1440"/>
      </w:pPr>
      <w:r w:rsidRPr="00A77F91">
        <w:t>hpc.integration.globus.download.endpoint=</w:t>
      </w:r>
      <w:r w:rsidR="006A309A" w:rsidRPr="00A77F91">
        <w:t>&lt; Endpoint UUID &gt;</w:t>
      </w:r>
    </w:p>
    <w:p w14:paraId="39800D47" w14:textId="77777777" w:rsidR="00665C99" w:rsidRPr="00A77F91" w:rsidRDefault="00665C99" w:rsidP="00665C99">
      <w:pPr>
        <w:ind w:left="1440"/>
      </w:pPr>
      <w:r w:rsidRPr="00A77F91">
        <w:t>hpc.integration.globus.download.path=</w:t>
      </w:r>
      <w:r w:rsidR="006A309A" w:rsidRPr="00A77F91">
        <w:t>&lt; Download  folder name &gt;</w:t>
      </w:r>
    </w:p>
    <w:p w14:paraId="008A36B6" w14:textId="77777777" w:rsidR="00665C99" w:rsidRDefault="00665C99" w:rsidP="00665C99">
      <w:pPr>
        <w:ind w:left="1440"/>
      </w:pPr>
      <w:r w:rsidRPr="00A77F91">
        <w:t>hpc.integration.globus.download.directory=</w:t>
      </w:r>
      <w:r w:rsidR="006A309A" w:rsidRPr="00A77F91">
        <w:t>&lt; Physical path on the mounted Globus file system &gt;</w:t>
      </w:r>
    </w:p>
    <w:p w14:paraId="51619665" w14:textId="77777777" w:rsidR="00F43592" w:rsidRPr="005367EA" w:rsidRDefault="00F43592" w:rsidP="00026E3D">
      <w:pPr>
        <w:ind w:left="1440"/>
      </w:pPr>
    </w:p>
    <w:p w14:paraId="27D375F6" w14:textId="77777777" w:rsidR="00E31F92" w:rsidRDefault="00E31F92" w:rsidP="00AC0DFC">
      <w:pPr>
        <w:pStyle w:val="Heading2"/>
        <w:ind w:left="1080"/>
      </w:pPr>
    </w:p>
    <w:p w14:paraId="7661386E" w14:textId="77777777" w:rsidR="00785A69" w:rsidRDefault="00785A69" w:rsidP="006B0B5B">
      <w:pPr>
        <w:pStyle w:val="Heading2"/>
        <w:numPr>
          <w:ilvl w:val="1"/>
          <w:numId w:val="5"/>
        </w:numPr>
      </w:pPr>
      <w:bookmarkStart w:id="115" w:name="_Toc501090763"/>
      <w:r>
        <w:t>Accessing Application Log files</w:t>
      </w:r>
      <w:bookmarkEnd w:id="115"/>
    </w:p>
    <w:p w14:paraId="0ABEBA8B" w14:textId="77777777" w:rsidR="00AC0DFC" w:rsidRDefault="00AC0DFC" w:rsidP="00AC0DFC">
      <w:pPr>
        <w:pStyle w:val="ListParagraph"/>
        <w:ind w:left="1080"/>
      </w:pPr>
      <w:r>
        <w:t>HPC DME API runs on Apache ServiceMix. To access application logs:</w:t>
      </w:r>
    </w:p>
    <w:p w14:paraId="52070D3C" w14:textId="41BED8AD" w:rsidR="00AC0DFC" w:rsidRDefault="00AC0DFC" w:rsidP="00AC0DFC">
      <w:pPr>
        <w:pStyle w:val="ListParagraph"/>
        <w:numPr>
          <w:ilvl w:val="0"/>
          <w:numId w:val="27"/>
        </w:numPr>
      </w:pPr>
      <w:r>
        <w:t>SSH to API server</w:t>
      </w:r>
    </w:p>
    <w:p w14:paraId="518B4654" w14:textId="17F7C6FC" w:rsidR="007B3018" w:rsidRDefault="007B3018" w:rsidP="006B4A8C">
      <w:pPr>
        <w:pStyle w:val="ListParagraph"/>
        <w:numPr>
          <w:ilvl w:val="1"/>
          <w:numId w:val="27"/>
        </w:numPr>
      </w:pPr>
      <w:r>
        <w:t>In order to establish SSH connection to production API server, one must first SSH to either the development (DEV) virtual machine or the user acceptance testing (UAT) virtual machine.  Then, from the connected virtual machine, regardless of whether DEV or UAT, one may SSH a second time to the production API server.  This is due to how the production API server is configured for SSH connectivity.</w:t>
      </w:r>
    </w:p>
    <w:p w14:paraId="73938D1D" w14:textId="77777777" w:rsidR="00AC0DFC" w:rsidRDefault="00AC0DFC" w:rsidP="00AC0DFC">
      <w:pPr>
        <w:pStyle w:val="ListParagraph"/>
        <w:numPr>
          <w:ilvl w:val="0"/>
          <w:numId w:val="27"/>
        </w:numPr>
      </w:pPr>
      <w:r>
        <w:t>Go to /opt/</w:t>
      </w:r>
      <w:r w:rsidRPr="00AC0DFC">
        <w:t xml:space="preserve"> apache-servicemix-</w:t>
      </w:r>
      <w:r>
        <w:t>&lt;</w:t>
      </w:r>
      <w:r w:rsidRPr="00AC0DFC">
        <w:t>7.0.0.M3</w:t>
      </w:r>
      <w:r>
        <w:t>&gt; folder</w:t>
      </w:r>
    </w:p>
    <w:p w14:paraId="7E9974F6" w14:textId="77777777" w:rsidR="00AC0DFC" w:rsidRDefault="00AC0DFC" w:rsidP="00AC0DFC">
      <w:pPr>
        <w:pStyle w:val="ListParagraph"/>
        <w:numPr>
          <w:ilvl w:val="0"/>
          <w:numId w:val="27"/>
        </w:numPr>
      </w:pPr>
      <w:r>
        <w:t>Go to /data/log folder to see application log files</w:t>
      </w:r>
    </w:p>
    <w:p w14:paraId="60290311" w14:textId="77777777" w:rsidR="00AC0DFC" w:rsidRDefault="00AC0DFC" w:rsidP="00AC0DFC">
      <w:pPr>
        <w:pStyle w:val="ListParagraph"/>
        <w:ind w:left="1440"/>
      </w:pPr>
    </w:p>
    <w:p w14:paraId="20678D34" w14:textId="77777777" w:rsidR="00AC0DFC" w:rsidRDefault="00AC0DFC" w:rsidP="00AC0DFC">
      <w:pPr>
        <w:ind w:left="1080"/>
      </w:pPr>
      <w:r>
        <w:t>At every restart of the application server, the log files are backed up to /</w:t>
      </w:r>
      <w:r w:rsidRPr="00AC0DFC">
        <w:t>backuplogs</w:t>
      </w:r>
      <w:r>
        <w:t xml:space="preserve"> folder under /opt/</w:t>
      </w:r>
      <w:r w:rsidRPr="00AC0DFC">
        <w:t xml:space="preserve"> apache-servicemix-</w:t>
      </w:r>
      <w:r>
        <w:t>&lt;</w:t>
      </w:r>
      <w:r w:rsidRPr="00AC0DFC">
        <w:t>7.0.0.M3</w:t>
      </w:r>
      <w:r>
        <w:t>&gt;.</w:t>
      </w:r>
    </w:p>
    <w:p w14:paraId="3FA0B831" w14:textId="05DAFC06" w:rsidR="00BE1381" w:rsidRPr="00142F04" w:rsidRDefault="0098669B" w:rsidP="006B0B5B">
      <w:pPr>
        <w:pStyle w:val="Heading2"/>
        <w:numPr>
          <w:ilvl w:val="1"/>
          <w:numId w:val="5"/>
        </w:numPr>
        <w:jc w:val="left"/>
        <w:rPr>
          <w:rFonts w:cs="Times New Roman"/>
        </w:rPr>
      </w:pPr>
      <w:r w:rsidRPr="00142F04">
        <w:rPr>
          <w:rFonts w:cs="Times New Roman"/>
          <w:color w:val="333333"/>
          <w:shd w:val="clear" w:color="auto" w:fill="FFFFFF"/>
        </w:rPr>
        <w:t xml:space="preserve"> </w:t>
      </w:r>
      <w:bookmarkStart w:id="116" w:name="_Toc501090764"/>
      <w:r w:rsidRPr="00142F04">
        <w:rPr>
          <w:rFonts w:cs="Times New Roman"/>
          <w:color w:val="333333"/>
          <w:shd w:val="clear" w:color="auto" w:fill="FFFFFF"/>
        </w:rPr>
        <w:t>Clean up and reset initial test data load for Development, UAT Tiers</w:t>
      </w:r>
      <w:bookmarkEnd w:id="116"/>
    </w:p>
    <w:p w14:paraId="13C70167" w14:textId="77777777" w:rsidR="00AC0DFC" w:rsidRDefault="00AC0DFC" w:rsidP="00AC0DFC">
      <w:pPr>
        <w:pStyle w:val="Heading2"/>
        <w:ind w:left="1080"/>
      </w:pPr>
    </w:p>
    <w:p w14:paraId="548D787A" w14:textId="77777777" w:rsidR="00785A69" w:rsidRDefault="00785A69" w:rsidP="006B0B5B">
      <w:pPr>
        <w:pStyle w:val="Heading2"/>
        <w:numPr>
          <w:ilvl w:val="1"/>
          <w:numId w:val="5"/>
        </w:numPr>
      </w:pPr>
      <w:bookmarkStart w:id="117" w:name="_Toc501090765"/>
      <w:r>
        <w:t>General Configuration</w:t>
      </w:r>
      <w:bookmarkEnd w:id="117"/>
    </w:p>
    <w:p w14:paraId="5253B2AA" w14:textId="77777777" w:rsidR="00785A69" w:rsidRDefault="00785A69" w:rsidP="00785A69">
      <w:pPr>
        <w:pStyle w:val="Heading2"/>
        <w:ind w:left="1080"/>
      </w:pPr>
    </w:p>
    <w:p w14:paraId="6FFA157F" w14:textId="77777777" w:rsidR="00770E42" w:rsidRDefault="00770E42" w:rsidP="00770E42">
      <w:pPr>
        <w:ind w:left="1440"/>
      </w:pPr>
      <w:r>
        <w:t>VM/Hardware:</w:t>
      </w:r>
    </w:p>
    <w:p w14:paraId="68179EFF" w14:textId="77777777" w:rsidR="00770E42" w:rsidRDefault="00770E42" w:rsidP="00770E42">
      <w:pPr>
        <w:pStyle w:val="ListParagraph"/>
        <w:numPr>
          <w:ilvl w:val="1"/>
          <w:numId w:val="29"/>
        </w:numPr>
        <w:spacing w:before="0" w:after="160" w:line="259" w:lineRule="auto"/>
        <w:ind w:left="2304"/>
        <w:jc w:val="left"/>
      </w:pPr>
      <w:r>
        <w:t xml:space="preserve">DEV: </w:t>
      </w:r>
      <w:r w:rsidRPr="009D44F0">
        <w:t>fr-s-hpcdm-gp-d.ncifcrf.gov</w:t>
      </w:r>
    </w:p>
    <w:p w14:paraId="6D3B9232" w14:textId="77777777" w:rsidR="00770E42" w:rsidRDefault="00770E42" w:rsidP="00770E42">
      <w:pPr>
        <w:pStyle w:val="ListParagraph"/>
        <w:numPr>
          <w:ilvl w:val="1"/>
          <w:numId w:val="29"/>
        </w:numPr>
        <w:spacing w:before="0" w:after="160" w:line="259" w:lineRule="auto"/>
        <w:ind w:left="2304"/>
        <w:jc w:val="left"/>
      </w:pPr>
      <w:r>
        <w:t xml:space="preserve">UAT: </w:t>
      </w:r>
      <w:r w:rsidRPr="009D44F0">
        <w:t>fr-s-hpcdm-uat-p.ncifcrf.gov</w:t>
      </w:r>
    </w:p>
    <w:p w14:paraId="21648825" w14:textId="77777777" w:rsidR="00770E42" w:rsidRDefault="00770E42" w:rsidP="00770E42">
      <w:pPr>
        <w:pStyle w:val="ListParagraph"/>
        <w:numPr>
          <w:ilvl w:val="1"/>
          <w:numId w:val="29"/>
        </w:numPr>
        <w:spacing w:before="0" w:after="160" w:line="259" w:lineRule="auto"/>
        <w:ind w:left="2304"/>
        <w:jc w:val="left"/>
      </w:pPr>
      <w:r>
        <w:t>Production:</w:t>
      </w:r>
    </w:p>
    <w:p w14:paraId="28C7B036" w14:textId="77777777" w:rsidR="00770E42" w:rsidRDefault="00770E42" w:rsidP="00770E42">
      <w:pPr>
        <w:pStyle w:val="ListParagraph"/>
        <w:numPr>
          <w:ilvl w:val="2"/>
          <w:numId w:val="28"/>
        </w:numPr>
        <w:spacing w:before="0" w:after="160" w:line="259" w:lineRule="auto"/>
        <w:ind w:left="3024"/>
        <w:jc w:val="left"/>
      </w:pPr>
      <w:r>
        <w:t xml:space="preserve">API: </w:t>
      </w:r>
      <w:r w:rsidRPr="009D44F0">
        <w:t>fr-s-dmeapi-t-p.ncifcrf.gov</w:t>
      </w:r>
    </w:p>
    <w:p w14:paraId="0FBFC703" w14:textId="77777777" w:rsidR="00770E42" w:rsidRDefault="00770E42" w:rsidP="00770E42">
      <w:pPr>
        <w:pStyle w:val="ListParagraph"/>
        <w:numPr>
          <w:ilvl w:val="2"/>
          <w:numId w:val="28"/>
        </w:numPr>
        <w:spacing w:before="0" w:after="160" w:line="259" w:lineRule="auto"/>
        <w:ind w:left="3024"/>
        <w:jc w:val="left"/>
      </w:pPr>
      <w:r>
        <w:lastRenderedPageBreak/>
        <w:t xml:space="preserve">Database: </w:t>
      </w:r>
      <w:r w:rsidRPr="009D44F0">
        <w:t>fr-s-dmedb-t-p.ncifcrf.gov</w:t>
      </w:r>
    </w:p>
    <w:p w14:paraId="4B4264D4" w14:textId="77777777" w:rsidR="00770E42" w:rsidRDefault="00770E42" w:rsidP="00770E42">
      <w:pPr>
        <w:pStyle w:val="ListParagraph"/>
        <w:numPr>
          <w:ilvl w:val="2"/>
          <w:numId w:val="28"/>
        </w:numPr>
        <w:spacing w:before="0" w:after="160" w:line="259" w:lineRule="auto"/>
        <w:ind w:left="3024"/>
        <w:jc w:val="left"/>
      </w:pPr>
      <w:r>
        <w:t xml:space="preserve">iRODS: </w:t>
      </w:r>
      <w:r w:rsidRPr="009D44F0">
        <w:t>fr-s-hpcdm-irods-p.ncifcrf.gov</w:t>
      </w:r>
    </w:p>
    <w:p w14:paraId="4D22EF55" w14:textId="77777777" w:rsidR="00770E42" w:rsidRDefault="00770E42" w:rsidP="00770E42">
      <w:pPr>
        <w:pStyle w:val="ListParagraph"/>
        <w:numPr>
          <w:ilvl w:val="2"/>
          <w:numId w:val="28"/>
        </w:numPr>
        <w:spacing w:before="0" w:after="160" w:line="259" w:lineRule="auto"/>
        <w:ind w:left="3024"/>
        <w:jc w:val="left"/>
      </w:pPr>
      <w:r>
        <w:t xml:space="preserve">Web UI: </w:t>
      </w:r>
      <w:r w:rsidRPr="009D44F0">
        <w:t>fr-s-hpcdm-web-p.ncifcrf.gov</w:t>
      </w:r>
    </w:p>
    <w:p w14:paraId="5044734F" w14:textId="35A63B6B" w:rsidR="00770E42" w:rsidRDefault="00770E42" w:rsidP="00770E42">
      <w:pPr>
        <w:pStyle w:val="ListParagraph"/>
        <w:numPr>
          <w:ilvl w:val="1"/>
          <w:numId w:val="29"/>
        </w:numPr>
        <w:spacing w:before="0" w:after="160" w:line="259" w:lineRule="auto"/>
        <w:ind w:left="2304"/>
        <w:jc w:val="left"/>
      </w:pPr>
      <w:r>
        <w:t xml:space="preserve">Production </w:t>
      </w:r>
      <w:r w:rsidR="004B3EA6">
        <w:t>mirror</w:t>
      </w:r>
      <w:r w:rsidR="00D26E2A">
        <w:t>ed VM</w:t>
      </w:r>
    </w:p>
    <w:p w14:paraId="6D0878F6" w14:textId="77777777" w:rsidR="00770E42" w:rsidRDefault="00770E42" w:rsidP="00770E42">
      <w:pPr>
        <w:pStyle w:val="ListParagraph"/>
        <w:numPr>
          <w:ilvl w:val="2"/>
          <w:numId w:val="28"/>
        </w:numPr>
        <w:spacing w:before="0" w:after="160" w:line="259" w:lineRule="auto"/>
        <w:ind w:left="3024"/>
        <w:jc w:val="left"/>
      </w:pPr>
      <w:r>
        <w:t xml:space="preserve">API: </w:t>
      </w:r>
      <w:r w:rsidRPr="007643EF">
        <w:t>fr-s-hpcdm-api-p.ncifcrf.gov</w:t>
      </w:r>
    </w:p>
    <w:p w14:paraId="79155858" w14:textId="77777777" w:rsidR="00770E42" w:rsidRDefault="00770E42" w:rsidP="00770E42">
      <w:pPr>
        <w:pStyle w:val="ListParagraph"/>
        <w:numPr>
          <w:ilvl w:val="2"/>
          <w:numId w:val="28"/>
        </w:numPr>
        <w:spacing w:before="0" w:after="160" w:line="259" w:lineRule="auto"/>
        <w:ind w:left="3024"/>
        <w:jc w:val="left"/>
      </w:pPr>
      <w:r>
        <w:t xml:space="preserve">Database: </w:t>
      </w:r>
      <w:r w:rsidRPr="007643EF">
        <w:t>fr-s-hpcdm-db-p.ncifcrf.gov</w:t>
      </w:r>
    </w:p>
    <w:p w14:paraId="42EB2639" w14:textId="1E8D35E9" w:rsidR="00770E42" w:rsidRDefault="00770E42" w:rsidP="00770E42">
      <w:pPr>
        <w:pStyle w:val="ListParagraph"/>
        <w:numPr>
          <w:ilvl w:val="1"/>
          <w:numId w:val="29"/>
        </w:numPr>
        <w:spacing w:before="0" w:after="160" w:line="259" w:lineRule="auto"/>
        <w:ind w:left="2304"/>
        <w:jc w:val="left"/>
      </w:pPr>
      <w:r>
        <w:t xml:space="preserve">Database </w:t>
      </w:r>
      <w:r w:rsidR="00D26E2A">
        <w:t xml:space="preserve">Daily </w:t>
      </w:r>
      <w:r>
        <w:t>Backup</w:t>
      </w:r>
      <w:r w:rsidR="00D26E2A">
        <w:t xml:space="preserve"> files storage</w:t>
      </w:r>
      <w:r>
        <w:t xml:space="preserve">: </w:t>
      </w:r>
      <w:r w:rsidRPr="00CE68A9">
        <w:t>fr-s-hpcdm-gp-p</w:t>
      </w:r>
      <w:r w:rsidR="00D26E2A" w:rsidRPr="007643EF">
        <w:t>.ncifcrf.gov</w:t>
      </w:r>
    </w:p>
    <w:p w14:paraId="52263518" w14:textId="77777777" w:rsidR="00A27247" w:rsidRDefault="00A27247" w:rsidP="00770E42">
      <w:pPr>
        <w:pStyle w:val="ListParagraph"/>
        <w:spacing w:line="360" w:lineRule="auto"/>
        <w:ind w:left="1296"/>
      </w:pPr>
    </w:p>
    <w:p w14:paraId="1ECFB223" w14:textId="77777777" w:rsidR="00770E42" w:rsidRDefault="00770E42" w:rsidP="00770E42">
      <w:pPr>
        <w:ind w:left="1440"/>
      </w:pPr>
      <w:r>
        <w:t>Service User Account:</w:t>
      </w:r>
    </w:p>
    <w:p w14:paraId="20F1A915" w14:textId="77777777" w:rsidR="00770E42" w:rsidRDefault="00770E42" w:rsidP="00770E42">
      <w:pPr>
        <w:ind w:left="1584"/>
      </w:pPr>
      <w:r>
        <w:t>DEV: ncif-hpcdm-svc</w:t>
      </w:r>
    </w:p>
    <w:p w14:paraId="71F03F3A" w14:textId="77777777" w:rsidR="00770E42" w:rsidRDefault="00770E42" w:rsidP="00770E42">
      <w:pPr>
        <w:ind w:left="1584"/>
      </w:pPr>
      <w:r>
        <w:t>UAT: ncif-hpcdm-svc</w:t>
      </w:r>
    </w:p>
    <w:p w14:paraId="28B6818B" w14:textId="292E2096" w:rsidR="00770E42" w:rsidRDefault="00770E42" w:rsidP="00770E42">
      <w:pPr>
        <w:ind w:left="1584"/>
      </w:pPr>
      <w:r>
        <w:t>Production: ncifhpcdmsvcp</w:t>
      </w:r>
    </w:p>
    <w:p w14:paraId="69A4EFD5" w14:textId="4226E247" w:rsidR="00D26E2A" w:rsidRDefault="00D26E2A" w:rsidP="00770E42">
      <w:pPr>
        <w:ind w:left="1584"/>
      </w:pPr>
      <w:r>
        <w:t xml:space="preserve">NIH AD Account: </w:t>
      </w:r>
      <w:r w:rsidRPr="00D26E2A">
        <w:t>ncihpcdmsvcad@nih.gov</w:t>
      </w:r>
    </w:p>
    <w:p w14:paraId="7C947381" w14:textId="77777777" w:rsidR="00770E42" w:rsidRDefault="00770E42" w:rsidP="00770E42">
      <w:pPr>
        <w:pStyle w:val="ListParagraph"/>
        <w:spacing w:line="360" w:lineRule="auto"/>
        <w:ind w:left="1296"/>
      </w:pPr>
    </w:p>
    <w:p w14:paraId="66201D0A" w14:textId="77777777" w:rsidR="00770E42" w:rsidRDefault="00770E42" w:rsidP="00770E42">
      <w:pPr>
        <w:pStyle w:val="ListParagraph"/>
        <w:spacing w:line="360" w:lineRule="auto"/>
        <w:ind w:left="1296"/>
      </w:pPr>
      <w:r>
        <w:t>Globus Endpoint for 2 hop data transfer:</w:t>
      </w:r>
      <w:r w:rsidRPr="00770E42">
        <w:t xml:space="preserve"> nihfnlcr#gridftp1</w:t>
      </w:r>
    </w:p>
    <w:p w14:paraId="7906E82A" w14:textId="77777777" w:rsidR="00770E42" w:rsidRDefault="00770E42" w:rsidP="00770E42">
      <w:pPr>
        <w:pStyle w:val="ListParagraph"/>
        <w:spacing w:line="360" w:lineRule="auto"/>
        <w:ind w:left="1296"/>
      </w:pPr>
      <w:r>
        <w:t xml:space="preserve">Mounted drive to access Globus Isilon storage: </w:t>
      </w:r>
      <w:r w:rsidRPr="00770E42">
        <w:t>/mnt/IRODsTest</w:t>
      </w:r>
    </w:p>
    <w:p w14:paraId="190583CE" w14:textId="77777777" w:rsidR="00BE1381" w:rsidRDefault="00BE1381" w:rsidP="00770E42">
      <w:pPr>
        <w:pStyle w:val="ListParagraph"/>
        <w:spacing w:line="360" w:lineRule="auto"/>
        <w:ind w:left="1296"/>
      </w:pPr>
    </w:p>
    <w:p w14:paraId="039E22B9" w14:textId="77777777" w:rsidR="00BE1381" w:rsidRDefault="00BE1381" w:rsidP="006B0B5B">
      <w:pPr>
        <w:pStyle w:val="Heading2"/>
        <w:numPr>
          <w:ilvl w:val="1"/>
          <w:numId w:val="5"/>
        </w:numPr>
      </w:pPr>
      <w:bookmarkStart w:id="118" w:name="_Toc501090766"/>
      <w:r>
        <w:t>Technology Stack</w:t>
      </w:r>
      <w:bookmarkEnd w:id="118"/>
    </w:p>
    <w:p w14:paraId="64A6BF1D" w14:textId="77777777" w:rsidR="00BE1381" w:rsidRDefault="00BE1381" w:rsidP="00770E42">
      <w:pPr>
        <w:pStyle w:val="ListParagraph"/>
        <w:spacing w:line="360" w:lineRule="auto"/>
        <w:ind w:left="1296"/>
      </w:pPr>
    </w:p>
    <w:tbl>
      <w:tblPr>
        <w:tblStyle w:val="TableGrid"/>
        <w:tblW w:w="0" w:type="auto"/>
        <w:tblInd w:w="1296" w:type="dxa"/>
        <w:tblLook w:val="04A0" w:firstRow="1" w:lastRow="0" w:firstColumn="1" w:lastColumn="0" w:noHBand="0" w:noVBand="1"/>
      </w:tblPr>
      <w:tblGrid>
        <w:gridCol w:w="4007"/>
        <w:gridCol w:w="4047"/>
      </w:tblGrid>
      <w:tr w:rsidR="00BE1381" w14:paraId="41C9308A" w14:textId="77777777" w:rsidTr="00516264">
        <w:tc>
          <w:tcPr>
            <w:tcW w:w="4007" w:type="dxa"/>
          </w:tcPr>
          <w:p w14:paraId="6BFEA64E" w14:textId="77777777" w:rsidR="00BE1381" w:rsidRDefault="00BE1381" w:rsidP="00770E42">
            <w:pPr>
              <w:pStyle w:val="ListParagraph"/>
              <w:spacing w:line="360" w:lineRule="auto"/>
              <w:ind w:left="0"/>
            </w:pPr>
            <w:r>
              <w:t>Software/Package</w:t>
            </w:r>
          </w:p>
        </w:tc>
        <w:tc>
          <w:tcPr>
            <w:tcW w:w="4047" w:type="dxa"/>
          </w:tcPr>
          <w:p w14:paraId="233EF852" w14:textId="77777777" w:rsidR="00BE1381" w:rsidRDefault="00BE1381" w:rsidP="00770E42">
            <w:pPr>
              <w:pStyle w:val="ListParagraph"/>
              <w:spacing w:line="360" w:lineRule="auto"/>
              <w:ind w:left="0"/>
            </w:pPr>
            <w:r>
              <w:t>Version</w:t>
            </w:r>
          </w:p>
        </w:tc>
      </w:tr>
      <w:tr w:rsidR="00516264" w14:paraId="7913E6B8" w14:textId="77777777" w:rsidTr="00516264">
        <w:tc>
          <w:tcPr>
            <w:tcW w:w="4007" w:type="dxa"/>
          </w:tcPr>
          <w:p w14:paraId="3B79B79E" w14:textId="767C11D4" w:rsidR="00516264" w:rsidRDefault="00516264" w:rsidP="00770E42">
            <w:pPr>
              <w:pStyle w:val="ListParagraph"/>
              <w:spacing w:line="360" w:lineRule="auto"/>
              <w:ind w:left="0"/>
            </w:pPr>
            <w:r>
              <w:t>Java</w:t>
            </w:r>
          </w:p>
        </w:tc>
        <w:tc>
          <w:tcPr>
            <w:tcW w:w="4047" w:type="dxa"/>
          </w:tcPr>
          <w:p w14:paraId="4785F4FA" w14:textId="0085A3C7" w:rsidR="00516264" w:rsidRDefault="00516264" w:rsidP="00770E42">
            <w:pPr>
              <w:pStyle w:val="ListParagraph"/>
              <w:spacing w:line="360" w:lineRule="auto"/>
              <w:ind w:left="0"/>
            </w:pPr>
            <w:r>
              <w:t>1.8</w:t>
            </w:r>
          </w:p>
        </w:tc>
      </w:tr>
      <w:tr w:rsidR="00BE1381" w14:paraId="1F45CFBD" w14:textId="77777777" w:rsidTr="00516264">
        <w:tc>
          <w:tcPr>
            <w:tcW w:w="4007" w:type="dxa"/>
          </w:tcPr>
          <w:p w14:paraId="5E57F44C" w14:textId="77777777" w:rsidR="00BE1381" w:rsidRDefault="00BE1381" w:rsidP="00770E42">
            <w:pPr>
              <w:pStyle w:val="ListParagraph"/>
              <w:spacing w:line="360" w:lineRule="auto"/>
              <w:ind w:left="0"/>
            </w:pPr>
            <w:r>
              <w:t>Apache ServiceMix</w:t>
            </w:r>
          </w:p>
        </w:tc>
        <w:tc>
          <w:tcPr>
            <w:tcW w:w="4047" w:type="dxa"/>
          </w:tcPr>
          <w:p w14:paraId="6F440377" w14:textId="77777777" w:rsidR="00BE1381" w:rsidRDefault="00BE1381" w:rsidP="00770E42">
            <w:pPr>
              <w:pStyle w:val="ListParagraph"/>
              <w:spacing w:line="360" w:lineRule="auto"/>
              <w:ind w:left="0"/>
            </w:pPr>
            <w:r>
              <w:t>7.0.0</w:t>
            </w:r>
          </w:p>
        </w:tc>
      </w:tr>
      <w:tr w:rsidR="00BE1381" w14:paraId="3792941C" w14:textId="77777777" w:rsidTr="00516264">
        <w:tc>
          <w:tcPr>
            <w:tcW w:w="4007" w:type="dxa"/>
          </w:tcPr>
          <w:p w14:paraId="543F4187" w14:textId="77777777" w:rsidR="00BE1381" w:rsidRDefault="00BE1381" w:rsidP="00770E42">
            <w:pPr>
              <w:pStyle w:val="ListParagraph"/>
              <w:spacing w:line="360" w:lineRule="auto"/>
              <w:ind w:left="0"/>
            </w:pPr>
            <w:r>
              <w:t xml:space="preserve">Apace Tomcat </w:t>
            </w:r>
          </w:p>
        </w:tc>
        <w:tc>
          <w:tcPr>
            <w:tcW w:w="4047" w:type="dxa"/>
          </w:tcPr>
          <w:p w14:paraId="19C1B6E8" w14:textId="77777777" w:rsidR="00BE1381" w:rsidRDefault="00BE1381" w:rsidP="00770E42">
            <w:pPr>
              <w:pStyle w:val="ListParagraph"/>
              <w:spacing w:line="360" w:lineRule="auto"/>
              <w:ind w:left="0"/>
            </w:pPr>
            <w:r>
              <w:t>8.0.x</w:t>
            </w:r>
          </w:p>
        </w:tc>
      </w:tr>
      <w:tr w:rsidR="00BE1381" w14:paraId="2F60D3EE" w14:textId="77777777" w:rsidTr="00516264">
        <w:tc>
          <w:tcPr>
            <w:tcW w:w="4007" w:type="dxa"/>
          </w:tcPr>
          <w:p w14:paraId="0D48C7FF" w14:textId="77777777" w:rsidR="00BE1381" w:rsidRDefault="00BE1381" w:rsidP="00770E42">
            <w:pPr>
              <w:pStyle w:val="ListParagraph"/>
              <w:spacing w:line="360" w:lineRule="auto"/>
              <w:ind w:left="0"/>
            </w:pPr>
            <w:r>
              <w:t>PostgreSQL</w:t>
            </w:r>
          </w:p>
        </w:tc>
        <w:tc>
          <w:tcPr>
            <w:tcW w:w="4047" w:type="dxa"/>
          </w:tcPr>
          <w:p w14:paraId="3C2D429A" w14:textId="77777777" w:rsidR="00BE1381" w:rsidRDefault="00BE1381" w:rsidP="00770E42">
            <w:pPr>
              <w:pStyle w:val="ListParagraph"/>
              <w:spacing w:line="360" w:lineRule="auto"/>
              <w:ind w:left="0"/>
            </w:pPr>
            <w:r>
              <w:t>9.5.x</w:t>
            </w:r>
          </w:p>
        </w:tc>
      </w:tr>
      <w:tr w:rsidR="00BE1381" w14:paraId="04D2C4CC" w14:textId="77777777" w:rsidTr="00516264">
        <w:tc>
          <w:tcPr>
            <w:tcW w:w="4007" w:type="dxa"/>
          </w:tcPr>
          <w:p w14:paraId="30AF1DF7" w14:textId="77777777" w:rsidR="00BE1381" w:rsidRDefault="00BE1381" w:rsidP="00770E42">
            <w:pPr>
              <w:pStyle w:val="ListParagraph"/>
              <w:spacing w:line="360" w:lineRule="auto"/>
              <w:ind w:left="0"/>
            </w:pPr>
            <w:r>
              <w:t xml:space="preserve">iRODS </w:t>
            </w:r>
          </w:p>
        </w:tc>
        <w:tc>
          <w:tcPr>
            <w:tcW w:w="4047" w:type="dxa"/>
          </w:tcPr>
          <w:p w14:paraId="491D51AA" w14:textId="77777777" w:rsidR="00BE1381" w:rsidRDefault="00BE1381" w:rsidP="00770E42">
            <w:pPr>
              <w:pStyle w:val="ListParagraph"/>
              <w:spacing w:line="360" w:lineRule="auto"/>
              <w:ind w:left="0"/>
            </w:pPr>
            <w:r>
              <w:t>4.2</w:t>
            </w:r>
          </w:p>
        </w:tc>
      </w:tr>
      <w:tr w:rsidR="00475ADD" w14:paraId="0E005BD3" w14:textId="77777777" w:rsidTr="00516264">
        <w:tc>
          <w:tcPr>
            <w:tcW w:w="4007" w:type="dxa"/>
          </w:tcPr>
          <w:p w14:paraId="018F3D4E" w14:textId="7FE7A18C" w:rsidR="00475ADD" w:rsidRDefault="00475ADD" w:rsidP="00770E42">
            <w:pPr>
              <w:pStyle w:val="ListParagraph"/>
              <w:spacing w:line="360" w:lineRule="auto"/>
              <w:ind w:left="0"/>
            </w:pPr>
            <w:r>
              <w:t>Jargon API</w:t>
            </w:r>
          </w:p>
        </w:tc>
        <w:tc>
          <w:tcPr>
            <w:tcW w:w="4047" w:type="dxa"/>
          </w:tcPr>
          <w:p w14:paraId="6F2F8B50" w14:textId="16D2F6AD" w:rsidR="00475ADD" w:rsidRDefault="00475ADD" w:rsidP="00770E42">
            <w:pPr>
              <w:pStyle w:val="ListParagraph"/>
              <w:spacing w:line="360" w:lineRule="auto"/>
              <w:ind w:left="0"/>
            </w:pPr>
            <w:r>
              <w:t>4.1.10.0.RELEASE</w:t>
            </w:r>
          </w:p>
        </w:tc>
      </w:tr>
      <w:tr w:rsidR="00D52433" w14:paraId="0C702616" w14:textId="77777777" w:rsidTr="00516264">
        <w:tc>
          <w:tcPr>
            <w:tcW w:w="4007" w:type="dxa"/>
          </w:tcPr>
          <w:p w14:paraId="2F629493" w14:textId="00586F43" w:rsidR="00D52433" w:rsidRDefault="00D52433" w:rsidP="00770E42">
            <w:pPr>
              <w:pStyle w:val="ListParagraph"/>
              <w:spacing w:line="360" w:lineRule="auto"/>
              <w:ind w:left="0"/>
            </w:pPr>
            <w:r>
              <w:t>S3 API</w:t>
            </w:r>
          </w:p>
        </w:tc>
        <w:tc>
          <w:tcPr>
            <w:tcW w:w="4047" w:type="dxa"/>
          </w:tcPr>
          <w:p w14:paraId="73EAA95C" w14:textId="03BAFCA9" w:rsidR="00D52433" w:rsidRDefault="00475ADD" w:rsidP="00770E42">
            <w:pPr>
              <w:pStyle w:val="ListParagraph"/>
              <w:spacing w:line="360" w:lineRule="auto"/>
              <w:ind w:left="0"/>
            </w:pPr>
            <w:r>
              <w:t>1.11.125</w:t>
            </w:r>
          </w:p>
        </w:tc>
      </w:tr>
      <w:tr w:rsidR="009D7C97" w14:paraId="01F95C29" w14:textId="77777777" w:rsidTr="00516264">
        <w:tc>
          <w:tcPr>
            <w:tcW w:w="4007" w:type="dxa"/>
          </w:tcPr>
          <w:p w14:paraId="71699E64" w14:textId="00CA826B" w:rsidR="009D7C97" w:rsidRDefault="009D7C97" w:rsidP="00770E42">
            <w:pPr>
              <w:pStyle w:val="ListParagraph"/>
              <w:spacing w:line="360" w:lineRule="auto"/>
              <w:ind w:left="0"/>
            </w:pPr>
            <w:r>
              <w:t>Spring</w:t>
            </w:r>
          </w:p>
        </w:tc>
        <w:tc>
          <w:tcPr>
            <w:tcW w:w="4047" w:type="dxa"/>
          </w:tcPr>
          <w:p w14:paraId="7BEE59D6" w14:textId="61A6327C" w:rsidR="009D7C97" w:rsidRDefault="00475ADD" w:rsidP="00770E42">
            <w:pPr>
              <w:pStyle w:val="ListParagraph"/>
              <w:spacing w:line="360" w:lineRule="auto"/>
              <w:ind w:left="0"/>
            </w:pPr>
            <w:r>
              <w:t>3.2.17.RELEASE</w:t>
            </w:r>
          </w:p>
        </w:tc>
      </w:tr>
    </w:tbl>
    <w:p w14:paraId="24D47803" w14:textId="0FBCB77B" w:rsidR="00BE1381" w:rsidRDefault="00BE1381" w:rsidP="00770E42">
      <w:pPr>
        <w:pStyle w:val="ListParagraph"/>
        <w:spacing w:line="360" w:lineRule="auto"/>
        <w:ind w:left="1296"/>
      </w:pPr>
    </w:p>
    <w:p w14:paraId="55D7A1E1" w14:textId="1EA79882" w:rsidR="0057460D" w:rsidRDefault="0057460D" w:rsidP="00770E42">
      <w:pPr>
        <w:pStyle w:val="ListParagraph"/>
        <w:spacing w:line="360" w:lineRule="auto"/>
        <w:ind w:left="1296"/>
      </w:pPr>
    </w:p>
    <w:p w14:paraId="2804EE4C" w14:textId="47A3DE11" w:rsidR="00A73A03" w:rsidRDefault="00A73A03" w:rsidP="0057460D">
      <w:pPr>
        <w:pStyle w:val="Heading1"/>
      </w:pPr>
      <w:bookmarkStart w:id="119" w:name="_Toc501090767"/>
      <w:r>
        <w:t>APPENDIX A</w:t>
      </w:r>
      <w:bookmarkEnd w:id="119"/>
    </w:p>
    <w:p w14:paraId="403F3BA4" w14:textId="77777777" w:rsidR="00A73A03" w:rsidRPr="00A73A03" w:rsidRDefault="00A73A03" w:rsidP="00A73A03">
      <w:pPr>
        <w:ind w:left="1440"/>
        <w:rPr>
          <w:color w:val="000000" w:themeColor="text1"/>
        </w:rPr>
      </w:pPr>
      <w:r w:rsidRPr="00A73A03">
        <w:rPr>
          <w:color w:val="000000" w:themeColor="text1"/>
        </w:rPr>
        <w:t>Following instructions were tried on CentOS 7.4 version:</w:t>
      </w:r>
    </w:p>
    <w:p w14:paraId="54DFD30D" w14:textId="77777777" w:rsidR="00A73A03" w:rsidRPr="00A73A03" w:rsidRDefault="00A73A03" w:rsidP="00A73A03">
      <w:pPr>
        <w:ind w:left="1440"/>
        <w:rPr>
          <w:color w:val="000000" w:themeColor="text1"/>
        </w:rPr>
      </w:pPr>
    </w:p>
    <w:p w14:paraId="29B076B6" w14:textId="77777777" w:rsidR="00A73A03" w:rsidRPr="00A73A03" w:rsidRDefault="00A73A03" w:rsidP="00A73A03">
      <w:pPr>
        <w:ind w:left="1440"/>
        <w:rPr>
          <w:color w:val="000000" w:themeColor="text1"/>
        </w:rPr>
      </w:pPr>
      <w:r w:rsidRPr="00A73A03">
        <w:rPr>
          <w:color w:val="000000" w:themeColor="text1"/>
        </w:rPr>
        <w:lastRenderedPageBreak/>
        <w:t>yum -y update</w:t>
      </w:r>
    </w:p>
    <w:p w14:paraId="71C6E78D" w14:textId="77777777" w:rsidR="00A73A03" w:rsidRPr="00A73A03" w:rsidRDefault="00A73A03" w:rsidP="00A73A03">
      <w:pPr>
        <w:ind w:left="1440"/>
        <w:rPr>
          <w:color w:val="000000" w:themeColor="text1"/>
        </w:rPr>
      </w:pPr>
      <w:r w:rsidRPr="00A73A03">
        <w:rPr>
          <w:color w:val="000000" w:themeColor="text1"/>
        </w:rPr>
        <w:t>yum -y install yum-plugin-fastestmirror</w:t>
      </w:r>
    </w:p>
    <w:p w14:paraId="76ADF857" w14:textId="77777777" w:rsidR="00A73A03" w:rsidRPr="00A73A03" w:rsidRDefault="00A73A03" w:rsidP="00A73A03">
      <w:pPr>
        <w:ind w:left="1440"/>
        <w:rPr>
          <w:color w:val="000000" w:themeColor="text1"/>
        </w:rPr>
      </w:pPr>
      <w:r w:rsidRPr="00A73A03">
        <w:rPr>
          <w:color w:val="000000" w:themeColor="text1"/>
        </w:rPr>
        <w:t>sudo yum install wget</w:t>
      </w:r>
    </w:p>
    <w:p w14:paraId="0B1D2602" w14:textId="77777777" w:rsidR="00A73A03" w:rsidRPr="00A73A03" w:rsidRDefault="00A73A03" w:rsidP="00A73A03">
      <w:pPr>
        <w:ind w:left="1440"/>
        <w:rPr>
          <w:b/>
          <w:color w:val="000000" w:themeColor="text1"/>
        </w:rPr>
      </w:pPr>
      <w:r w:rsidRPr="00A73A03">
        <w:rPr>
          <w:b/>
          <w:color w:val="000000" w:themeColor="text1"/>
        </w:rPr>
        <w:t>Install Java</w:t>
      </w:r>
    </w:p>
    <w:p w14:paraId="7847CCB3" w14:textId="77777777" w:rsidR="00A73A03" w:rsidRPr="00A73A03" w:rsidRDefault="00A73A03" w:rsidP="00A73A03">
      <w:pPr>
        <w:ind w:left="1440"/>
        <w:rPr>
          <w:color w:val="000000" w:themeColor="text1"/>
        </w:rPr>
      </w:pPr>
      <w:r w:rsidRPr="00A73A03">
        <w:rPr>
          <w:color w:val="000000" w:themeColor="text1"/>
        </w:rPr>
        <w:t xml:space="preserve">wget --no-cookies --no-check-certificate --header "Cookie: gpw_e24=http%3A%2F%2Fwww.oracle.com%2F; oraclelicense=accept-securebackup-cookie" </w:t>
      </w:r>
      <w:hyperlink r:id="rId38" w:history="1">
        <w:r w:rsidRPr="00A73A03">
          <w:rPr>
            <w:rStyle w:val="Hyperlink"/>
            <w:color w:val="000000" w:themeColor="text1"/>
          </w:rPr>
          <w:t>http://download.oracle.com/otn-pub/java/jdk/8u151-b12/e758a0de34e24606bca991d704f6dcbf/jdk-8u151-linux-x64.rpm</w:t>
        </w:r>
      </w:hyperlink>
    </w:p>
    <w:p w14:paraId="7584F525" w14:textId="77777777" w:rsidR="00A73A03" w:rsidRPr="00A73A03" w:rsidRDefault="00A73A03" w:rsidP="00A73A03">
      <w:pPr>
        <w:ind w:left="1440"/>
        <w:rPr>
          <w:color w:val="000000" w:themeColor="text1"/>
        </w:rPr>
      </w:pPr>
      <w:r w:rsidRPr="00A73A03">
        <w:rPr>
          <w:color w:val="000000" w:themeColor="text1"/>
        </w:rPr>
        <w:t>sudo yum localinstall jdk-8u151-linux-x64.rpm</w:t>
      </w:r>
    </w:p>
    <w:p w14:paraId="08BD920B" w14:textId="77777777" w:rsidR="00A73A03" w:rsidRPr="00A73A03" w:rsidRDefault="00A73A03" w:rsidP="00A73A03">
      <w:pPr>
        <w:ind w:left="1440"/>
        <w:rPr>
          <w:b/>
          <w:color w:val="000000" w:themeColor="text1"/>
        </w:rPr>
      </w:pPr>
      <w:r w:rsidRPr="00A73A03">
        <w:rPr>
          <w:b/>
          <w:color w:val="000000" w:themeColor="text1"/>
        </w:rPr>
        <w:t>Install Maven</w:t>
      </w:r>
    </w:p>
    <w:p w14:paraId="6B985E60" w14:textId="77777777" w:rsidR="00A73A03" w:rsidRPr="00A73A03" w:rsidRDefault="00A73A03" w:rsidP="00A73A03">
      <w:pPr>
        <w:ind w:left="1440"/>
        <w:rPr>
          <w:color w:val="000000" w:themeColor="text1"/>
        </w:rPr>
      </w:pPr>
      <w:r w:rsidRPr="00A73A03">
        <w:rPr>
          <w:color w:val="000000" w:themeColor="text1"/>
        </w:rPr>
        <w:t xml:space="preserve">sudo wget </w:t>
      </w:r>
      <w:hyperlink r:id="rId39" w:history="1">
        <w:r w:rsidRPr="00A73A03">
          <w:rPr>
            <w:rStyle w:val="Hyperlink"/>
            <w:color w:val="000000" w:themeColor="text1"/>
          </w:rPr>
          <w:t>http://www-eu.apache.org/dist/maven/maven-3/3.3.9/binaries/apache-maven-3.3.9-bin.tar.gz</w:t>
        </w:r>
      </w:hyperlink>
    </w:p>
    <w:p w14:paraId="4F69736C" w14:textId="77777777" w:rsidR="00A73A03" w:rsidRPr="00A73A03" w:rsidRDefault="00A73A03" w:rsidP="00A73A03">
      <w:pPr>
        <w:ind w:left="1440"/>
        <w:rPr>
          <w:color w:val="000000" w:themeColor="text1"/>
        </w:rPr>
      </w:pPr>
      <w:r w:rsidRPr="00A73A03">
        <w:rPr>
          <w:color w:val="000000" w:themeColor="text1"/>
        </w:rPr>
        <w:t>sudo tar xzf apache-maven-3.3.9-bin.tar.gz</w:t>
      </w:r>
    </w:p>
    <w:p w14:paraId="1B7DDB77" w14:textId="77777777" w:rsidR="00A73A03" w:rsidRPr="00A73A03" w:rsidRDefault="00A73A03" w:rsidP="00A73A03">
      <w:pPr>
        <w:ind w:left="1440"/>
        <w:rPr>
          <w:color w:val="000000" w:themeColor="text1"/>
        </w:rPr>
      </w:pPr>
      <w:r w:rsidRPr="00A73A03">
        <w:rPr>
          <w:color w:val="000000" w:themeColor="text1"/>
        </w:rPr>
        <w:t>sudo ln -s apache-maven-3.3.9  maven</w:t>
      </w:r>
    </w:p>
    <w:p w14:paraId="465926EB" w14:textId="77777777" w:rsidR="00A73A03" w:rsidRPr="00A73A03" w:rsidRDefault="00A73A03" w:rsidP="00A73A03">
      <w:pPr>
        <w:ind w:left="1440"/>
        <w:rPr>
          <w:color w:val="000000" w:themeColor="text1"/>
        </w:rPr>
      </w:pPr>
      <w:r w:rsidRPr="00A73A03">
        <w:rPr>
          <w:color w:val="000000" w:themeColor="text1"/>
        </w:rPr>
        <w:t>sudo vi /etc/profile.d/maven.sh</w:t>
      </w:r>
    </w:p>
    <w:p w14:paraId="6536D22C" w14:textId="77777777" w:rsidR="00A73A03" w:rsidRPr="00A73A03" w:rsidRDefault="00A73A03" w:rsidP="00A73A03">
      <w:pPr>
        <w:ind w:left="1440"/>
        <w:rPr>
          <w:color w:val="000000" w:themeColor="text1"/>
        </w:rPr>
      </w:pPr>
      <w:r w:rsidRPr="00A73A03">
        <w:rPr>
          <w:color w:val="000000" w:themeColor="text1"/>
        </w:rPr>
        <w:t>Add following content:</w:t>
      </w:r>
    </w:p>
    <w:p w14:paraId="0329C2CC" w14:textId="77777777" w:rsidR="00A73A03" w:rsidRPr="00A73A03" w:rsidRDefault="00A73A03" w:rsidP="00A73A03">
      <w:pPr>
        <w:ind w:left="2160"/>
        <w:rPr>
          <w:color w:val="000000" w:themeColor="text1"/>
        </w:rPr>
      </w:pPr>
      <w:r w:rsidRPr="00A73A03">
        <w:rPr>
          <w:color w:val="000000" w:themeColor="text1"/>
        </w:rPr>
        <w:t>export M2_HOME=/usr/local/maven</w:t>
      </w:r>
    </w:p>
    <w:p w14:paraId="7422B34B" w14:textId="77777777" w:rsidR="00A73A03" w:rsidRPr="00A73A03" w:rsidRDefault="00A73A03" w:rsidP="00A73A03">
      <w:pPr>
        <w:ind w:left="1584"/>
        <w:rPr>
          <w:color w:val="000000" w:themeColor="text1"/>
        </w:rPr>
      </w:pPr>
      <w:r w:rsidRPr="00A73A03">
        <w:rPr>
          <w:color w:val="000000" w:themeColor="text1"/>
        </w:rPr>
        <w:t>export PATH=${M2_HOME}/bin:${PATH}</w:t>
      </w:r>
    </w:p>
    <w:p w14:paraId="72454460" w14:textId="77777777" w:rsidR="00A73A03" w:rsidRPr="00A73A03" w:rsidRDefault="00A73A03" w:rsidP="00A73A03">
      <w:pPr>
        <w:ind w:left="1440"/>
        <w:rPr>
          <w:color w:val="000000" w:themeColor="text1"/>
        </w:rPr>
      </w:pPr>
      <w:r w:rsidRPr="00A73A03">
        <w:rPr>
          <w:color w:val="000000" w:themeColor="text1"/>
        </w:rPr>
        <w:t>source /etc/profile.d/maven.sh</w:t>
      </w:r>
    </w:p>
    <w:p w14:paraId="665CF8A8" w14:textId="77777777" w:rsidR="00A73A03" w:rsidRPr="00A73A03" w:rsidRDefault="00A73A03" w:rsidP="00A73A03">
      <w:pPr>
        <w:ind w:left="1440"/>
        <w:rPr>
          <w:color w:val="000000" w:themeColor="text1"/>
        </w:rPr>
      </w:pPr>
    </w:p>
    <w:p w14:paraId="17BC2085" w14:textId="77777777" w:rsidR="00A73A03" w:rsidRPr="00A73A03" w:rsidRDefault="00A73A03" w:rsidP="00A73A03">
      <w:pPr>
        <w:ind w:left="1440"/>
        <w:rPr>
          <w:b/>
          <w:color w:val="000000" w:themeColor="text1"/>
        </w:rPr>
      </w:pPr>
      <w:r w:rsidRPr="00A73A03">
        <w:rPr>
          <w:b/>
          <w:color w:val="000000" w:themeColor="text1"/>
        </w:rPr>
        <w:t>Install Git client</w:t>
      </w:r>
    </w:p>
    <w:p w14:paraId="27385FD7"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Style w:val="HTMLCode"/>
          <w:rFonts w:ascii="Times New Roman" w:hAnsi="Times New Roman" w:cs="Times New Roman"/>
          <w:color w:val="000000" w:themeColor="text1"/>
          <w:sz w:val="24"/>
          <w:szCs w:val="24"/>
        </w:rPr>
        <w:t>sudo yum install git</w:t>
      </w:r>
    </w:p>
    <w:p w14:paraId="38C1868F" w14:textId="77777777" w:rsidR="00A73A03" w:rsidRPr="00A73A03" w:rsidRDefault="00A73A03" w:rsidP="00A73A03">
      <w:pPr>
        <w:ind w:left="1440"/>
        <w:rPr>
          <w:b/>
          <w:color w:val="000000" w:themeColor="text1"/>
        </w:rPr>
      </w:pPr>
    </w:p>
    <w:p w14:paraId="7353F26A" w14:textId="77777777" w:rsidR="00A73A03" w:rsidRPr="00A73A03" w:rsidRDefault="00A73A03" w:rsidP="00A73A03">
      <w:pPr>
        <w:ind w:left="1440"/>
        <w:rPr>
          <w:b/>
          <w:color w:val="000000" w:themeColor="text1"/>
        </w:rPr>
      </w:pPr>
      <w:r w:rsidRPr="00A73A03">
        <w:rPr>
          <w:b/>
          <w:color w:val="000000" w:themeColor="text1"/>
        </w:rPr>
        <w:t>Install ServiceMix</w:t>
      </w:r>
    </w:p>
    <w:p w14:paraId="7687BDDF" w14:textId="77777777" w:rsidR="00A73A03" w:rsidRPr="00A73A03" w:rsidRDefault="00A73A03" w:rsidP="00A73A03">
      <w:pPr>
        <w:ind w:left="1440"/>
        <w:rPr>
          <w:color w:val="000000" w:themeColor="text1"/>
        </w:rPr>
      </w:pPr>
      <w:r w:rsidRPr="00A73A03">
        <w:rPr>
          <w:color w:val="000000" w:themeColor="text1"/>
        </w:rPr>
        <w:t>sudo yum install zip unzip -y</w:t>
      </w:r>
    </w:p>
    <w:p w14:paraId="508C0D78" w14:textId="77777777" w:rsidR="00A73A03" w:rsidRPr="00A73A03" w:rsidRDefault="00A73A03" w:rsidP="00A73A03">
      <w:pPr>
        <w:ind w:left="1440"/>
        <w:rPr>
          <w:color w:val="000000" w:themeColor="text1"/>
        </w:rPr>
      </w:pPr>
      <w:r w:rsidRPr="00A73A03">
        <w:rPr>
          <w:color w:val="000000" w:themeColor="text1"/>
        </w:rPr>
        <w:t>sudo wget http://archive.apache.org/dist/servicemix/servicemix-7/7.0.0/apache-servicemix-7.0.0.zip</w:t>
      </w:r>
    </w:p>
    <w:p w14:paraId="27ED9F5E" w14:textId="77777777" w:rsidR="00A73A03" w:rsidRPr="00A73A03" w:rsidRDefault="00A73A03" w:rsidP="00A73A03">
      <w:pPr>
        <w:ind w:left="1440"/>
        <w:rPr>
          <w:color w:val="000000" w:themeColor="text1"/>
        </w:rPr>
      </w:pPr>
      <w:r w:rsidRPr="00A73A03">
        <w:rPr>
          <w:color w:val="000000" w:themeColor="text1"/>
        </w:rPr>
        <w:t>sudo unzip /home/centos/apache-servicemix-7.0.0.zip</w:t>
      </w:r>
    </w:p>
    <w:p w14:paraId="6207ACC4" w14:textId="77777777" w:rsidR="00A73A03" w:rsidRPr="00A73A03" w:rsidRDefault="00A73A03" w:rsidP="00A73A03">
      <w:pPr>
        <w:ind w:left="1440"/>
        <w:rPr>
          <w:b/>
          <w:color w:val="000000" w:themeColor="text1"/>
          <w:u w:val="single"/>
        </w:rPr>
      </w:pPr>
      <w:r w:rsidRPr="00A73A03">
        <w:rPr>
          <w:b/>
          <w:color w:val="000000" w:themeColor="text1"/>
          <w:u w:val="single"/>
        </w:rPr>
        <w:t>Setup hostname:</w:t>
      </w:r>
    </w:p>
    <w:p w14:paraId="5B7BD051" w14:textId="77777777" w:rsidR="00A73A03" w:rsidRPr="00A73A03" w:rsidRDefault="00A73A03" w:rsidP="00A73A03">
      <w:pPr>
        <w:ind w:left="1440"/>
        <w:rPr>
          <w:color w:val="000000" w:themeColor="text1"/>
        </w:rPr>
      </w:pPr>
      <w:r w:rsidRPr="00A73A03">
        <w:rPr>
          <w:color w:val="000000" w:themeColor="text1"/>
        </w:rPr>
        <w:t>sudo hostname &lt;hostname&gt;</w:t>
      </w:r>
    </w:p>
    <w:p w14:paraId="37F38998" w14:textId="77777777" w:rsidR="00A73A03" w:rsidRPr="00A73A03" w:rsidRDefault="00A73A03" w:rsidP="00A73A03">
      <w:pPr>
        <w:ind w:left="1440"/>
        <w:rPr>
          <w:color w:val="000000" w:themeColor="text1"/>
        </w:rPr>
      </w:pPr>
      <w:r w:rsidRPr="00A73A03">
        <w:rPr>
          <w:color w:val="000000" w:themeColor="text1"/>
        </w:rPr>
        <w:t>sudo vi /etc/hostname – Enter host name</w:t>
      </w:r>
    </w:p>
    <w:p w14:paraId="14F261B7" w14:textId="77777777" w:rsidR="00A73A03" w:rsidRPr="00A73A03" w:rsidRDefault="00A73A03" w:rsidP="00A73A03">
      <w:pPr>
        <w:ind w:left="1440"/>
        <w:rPr>
          <w:color w:val="000000" w:themeColor="text1"/>
        </w:rPr>
      </w:pPr>
      <w:r w:rsidRPr="00A73A03">
        <w:rPr>
          <w:rFonts w:eastAsia="Courier New"/>
          <w:color w:val="000000" w:themeColor="text1"/>
          <w:spacing w:val="2"/>
        </w:rPr>
        <w:t>sud</w:t>
      </w:r>
      <w:r w:rsidRPr="00A73A03">
        <w:rPr>
          <w:rFonts w:eastAsia="Courier New"/>
          <w:color w:val="000000" w:themeColor="text1"/>
        </w:rPr>
        <w:t>o</w:t>
      </w:r>
      <w:r w:rsidRPr="00A73A03">
        <w:rPr>
          <w:rFonts w:eastAsia="Courier New"/>
          <w:color w:val="000000" w:themeColor="text1"/>
          <w:spacing w:val="18"/>
        </w:rPr>
        <w:t xml:space="preserve"> </w:t>
      </w:r>
      <w:r w:rsidRPr="00A73A03">
        <w:rPr>
          <w:rFonts w:eastAsia="Courier New"/>
          <w:color w:val="000000" w:themeColor="text1"/>
          <w:spacing w:val="2"/>
        </w:rPr>
        <w:t>vi</w:t>
      </w:r>
      <w:r w:rsidRPr="00A73A03">
        <w:rPr>
          <w:rFonts w:eastAsia="Courier New"/>
          <w:color w:val="000000" w:themeColor="text1"/>
          <w:spacing w:val="18"/>
        </w:rPr>
        <w:t xml:space="preserve"> </w:t>
      </w:r>
      <w:r w:rsidRPr="00A73A03">
        <w:rPr>
          <w:rFonts w:eastAsia="Courier New"/>
          <w:color w:val="000000" w:themeColor="text1"/>
          <w:spacing w:val="2"/>
          <w:w w:val="102"/>
        </w:rPr>
        <w:t>/etc/hosts</w:t>
      </w:r>
      <w:r w:rsidRPr="00A73A03">
        <w:rPr>
          <w:color w:val="000000" w:themeColor="text1"/>
        </w:rPr>
        <w:t xml:space="preserve"> – Enter host name</w:t>
      </w:r>
    </w:p>
    <w:p w14:paraId="319B66A0" w14:textId="77777777" w:rsidR="00A73A03" w:rsidRPr="00A73A03" w:rsidRDefault="00A73A03" w:rsidP="00A73A03">
      <w:pPr>
        <w:ind w:left="1440"/>
        <w:rPr>
          <w:color w:val="000000" w:themeColor="text1"/>
        </w:rPr>
      </w:pPr>
    </w:p>
    <w:p w14:paraId="31BCC3FE" w14:textId="77777777" w:rsidR="00A73A03" w:rsidRPr="00A73A03" w:rsidRDefault="00A73A03" w:rsidP="00A73A03">
      <w:pPr>
        <w:ind w:left="1440"/>
        <w:rPr>
          <w:b/>
          <w:color w:val="000000" w:themeColor="text1"/>
        </w:rPr>
      </w:pPr>
      <w:r w:rsidRPr="00A73A03">
        <w:rPr>
          <w:b/>
          <w:color w:val="000000" w:themeColor="text1"/>
        </w:rPr>
        <w:t>Install PostgreSQL:</w:t>
      </w:r>
    </w:p>
    <w:p w14:paraId="31B7C622" w14:textId="77777777" w:rsidR="00A73A03" w:rsidRPr="00A73A03" w:rsidRDefault="00A73A03" w:rsidP="00A73A03">
      <w:pPr>
        <w:ind w:left="1440"/>
        <w:rPr>
          <w:color w:val="000000" w:themeColor="text1"/>
        </w:rPr>
      </w:pPr>
      <w:r w:rsidRPr="00A73A03">
        <w:rPr>
          <w:color w:val="000000" w:themeColor="text1"/>
        </w:rPr>
        <w:t xml:space="preserve">sudo wget </w:t>
      </w:r>
      <w:hyperlink r:id="rId40" w:history="1">
        <w:r w:rsidRPr="00A73A03">
          <w:rPr>
            <w:rStyle w:val="Hyperlink"/>
            <w:color w:val="000000" w:themeColor="text1"/>
          </w:rPr>
          <w:t>https://download.postgresql.org/pub/repos/yum/9.5/redhat/rhel-7-x86_64/pgdg-centos95-9.5-3.noarch.rpm</w:t>
        </w:r>
      </w:hyperlink>
    </w:p>
    <w:p w14:paraId="7238DE8A" w14:textId="77777777" w:rsidR="00A73A03" w:rsidRPr="00A73A03" w:rsidRDefault="00A73A03" w:rsidP="00A73A03">
      <w:pPr>
        <w:ind w:left="1440"/>
        <w:rPr>
          <w:color w:val="000000" w:themeColor="text1"/>
        </w:rPr>
      </w:pPr>
      <w:r w:rsidRPr="00A73A03">
        <w:rPr>
          <w:color w:val="000000" w:themeColor="text1"/>
        </w:rPr>
        <w:t>sudo yum install pgdg-centos95-9.5-3.noarch.rpm</w:t>
      </w:r>
    </w:p>
    <w:p w14:paraId="0ABE4C52" w14:textId="77777777" w:rsidR="00A73A03" w:rsidRPr="00A73A03" w:rsidRDefault="00A73A03" w:rsidP="00A73A03">
      <w:pPr>
        <w:ind w:left="1440"/>
        <w:rPr>
          <w:color w:val="000000" w:themeColor="text1"/>
        </w:rPr>
      </w:pPr>
      <w:r w:rsidRPr="00A73A03">
        <w:rPr>
          <w:color w:val="000000" w:themeColor="text1"/>
        </w:rPr>
        <w:t>sudo yum install postgresql95 postgresql95-server postgresql95-libs postgresql95-contrib postgresql95-devel</w:t>
      </w:r>
    </w:p>
    <w:p w14:paraId="4182A6C1" w14:textId="77777777" w:rsidR="00A73A03" w:rsidRPr="00A73A03" w:rsidRDefault="00A73A03" w:rsidP="00A73A03">
      <w:pPr>
        <w:ind w:left="1440"/>
        <w:rPr>
          <w:color w:val="000000" w:themeColor="text1"/>
        </w:rPr>
      </w:pPr>
    </w:p>
    <w:p w14:paraId="4C440019" w14:textId="77777777" w:rsidR="00A73A03" w:rsidRPr="00A73A03" w:rsidRDefault="00A73A03" w:rsidP="00A73A03">
      <w:pPr>
        <w:ind w:left="1440"/>
        <w:rPr>
          <w:color w:val="000000" w:themeColor="text1"/>
        </w:rPr>
      </w:pPr>
      <w:r w:rsidRPr="00A73A03">
        <w:rPr>
          <w:color w:val="000000" w:themeColor="text1"/>
        </w:rPr>
        <w:t>sudo vi /etc/sysconfig/pgsql/postgresql-9.5</w:t>
      </w:r>
    </w:p>
    <w:p w14:paraId="67C48B95" w14:textId="77777777" w:rsidR="00A73A03" w:rsidRPr="00A73A03" w:rsidRDefault="00A73A03" w:rsidP="00A73A03">
      <w:pPr>
        <w:ind w:left="2160"/>
        <w:rPr>
          <w:color w:val="000000" w:themeColor="text1"/>
        </w:rPr>
      </w:pPr>
      <w:r w:rsidRPr="00A73A03">
        <w:rPr>
          <w:color w:val="000000" w:themeColor="text1"/>
        </w:rPr>
        <w:t>PGPORT=5432</w:t>
      </w:r>
    </w:p>
    <w:p w14:paraId="7A2BBE6C" w14:textId="77777777" w:rsidR="00A73A03" w:rsidRPr="00A73A03" w:rsidRDefault="00A73A03" w:rsidP="00A73A03">
      <w:pPr>
        <w:ind w:left="2160"/>
        <w:rPr>
          <w:color w:val="000000" w:themeColor="text1"/>
        </w:rPr>
      </w:pPr>
      <w:r w:rsidRPr="00A73A03">
        <w:rPr>
          <w:color w:val="000000" w:themeColor="text1"/>
        </w:rPr>
        <w:lastRenderedPageBreak/>
        <w:t>PGDATA=/pgdata95</w:t>
      </w:r>
    </w:p>
    <w:p w14:paraId="7B3539A1" w14:textId="77777777" w:rsidR="00A73A03" w:rsidRPr="00A73A03" w:rsidRDefault="00A73A03" w:rsidP="00A73A03">
      <w:pPr>
        <w:ind w:left="1440"/>
        <w:rPr>
          <w:color w:val="000000" w:themeColor="text1"/>
        </w:rPr>
      </w:pPr>
      <w:r w:rsidRPr="00A73A03">
        <w:rPr>
          <w:color w:val="000000" w:themeColor="text1"/>
        </w:rPr>
        <w:t>sudo passwd postgres &lt;hpcdme2017&gt;</w:t>
      </w:r>
    </w:p>
    <w:p w14:paraId="43F0D431" w14:textId="77777777" w:rsidR="00A73A03" w:rsidRPr="00A73A03" w:rsidRDefault="00A73A03" w:rsidP="00A73A03">
      <w:pPr>
        <w:ind w:left="1440"/>
        <w:rPr>
          <w:color w:val="000000" w:themeColor="text1"/>
        </w:rPr>
      </w:pPr>
    </w:p>
    <w:p w14:paraId="09093BA3" w14:textId="77777777" w:rsidR="00A73A03" w:rsidRPr="00A73A03" w:rsidRDefault="00A73A03" w:rsidP="00A73A03">
      <w:pPr>
        <w:ind w:left="1440"/>
        <w:rPr>
          <w:color w:val="000000" w:themeColor="text1"/>
        </w:rPr>
      </w:pPr>
      <w:r w:rsidRPr="00A73A03">
        <w:rPr>
          <w:color w:val="000000" w:themeColor="text1"/>
        </w:rPr>
        <w:t>sudo /usr/pgsql-9.5/bin/postgresql95-setup initdb</w:t>
      </w:r>
    </w:p>
    <w:p w14:paraId="42419BE7" w14:textId="77777777" w:rsidR="00A73A03" w:rsidRPr="00A73A03" w:rsidRDefault="00A73A03" w:rsidP="00A73A03">
      <w:pPr>
        <w:ind w:left="1440"/>
        <w:rPr>
          <w:color w:val="000000" w:themeColor="text1"/>
        </w:rPr>
      </w:pPr>
      <w:r w:rsidRPr="00A73A03">
        <w:rPr>
          <w:color w:val="000000" w:themeColor="text1"/>
        </w:rPr>
        <w:t>sudo systemctl enable postgresql-9.5.service</w:t>
      </w:r>
    </w:p>
    <w:p w14:paraId="6A06D5E4" w14:textId="77777777" w:rsidR="00A73A03" w:rsidRPr="00A73A03" w:rsidRDefault="00A73A03" w:rsidP="00A73A03">
      <w:pPr>
        <w:ind w:left="1440"/>
        <w:rPr>
          <w:color w:val="000000" w:themeColor="text1"/>
        </w:rPr>
      </w:pPr>
      <w:r w:rsidRPr="00A73A03">
        <w:rPr>
          <w:color w:val="000000" w:themeColor="text1"/>
        </w:rPr>
        <w:t>sudo service postgresql-9.5 start</w:t>
      </w:r>
    </w:p>
    <w:p w14:paraId="23487807" w14:textId="77777777" w:rsidR="00A73A03" w:rsidRPr="00A73A03" w:rsidRDefault="00A73A03" w:rsidP="00A73A03">
      <w:pPr>
        <w:ind w:left="1440"/>
        <w:rPr>
          <w:color w:val="000000" w:themeColor="text1"/>
        </w:rPr>
      </w:pPr>
    </w:p>
    <w:p w14:paraId="2E31631C" w14:textId="77777777" w:rsidR="00A73A03" w:rsidRPr="00A73A03" w:rsidRDefault="00A73A03" w:rsidP="00A73A03">
      <w:pPr>
        <w:ind w:left="1440"/>
        <w:rPr>
          <w:b/>
          <w:color w:val="000000" w:themeColor="text1"/>
        </w:rPr>
      </w:pPr>
      <w:r w:rsidRPr="00A73A03">
        <w:rPr>
          <w:b/>
          <w:color w:val="000000" w:themeColor="text1"/>
        </w:rPr>
        <w:t>Create iRODS root user:</w:t>
      </w:r>
    </w:p>
    <w:p w14:paraId="37B3F659"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(sudo) su - postgres</w:t>
      </w:r>
    </w:p>
    <w:p w14:paraId="0DFE919F"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postgres$ psql</w:t>
      </w:r>
    </w:p>
    <w:p w14:paraId="7A2539B4"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USER irods </w:t>
      </w:r>
      <w:r w:rsidRPr="00A73A03">
        <w:rPr>
          <w:bCs/>
          <w:color w:val="000000" w:themeColor="text1"/>
        </w:rPr>
        <w:t>WITH</w:t>
      </w:r>
      <w:r w:rsidRPr="00A73A03">
        <w:rPr>
          <w:bCs/>
          <w:color w:val="000000" w:themeColor="text1"/>
          <w:shd w:val="clear" w:color="auto" w:fill="FFFFFF"/>
        </w:rPr>
        <w:t xml:space="preserve"> PASSWORD </w:t>
      </w:r>
      <w:r w:rsidRPr="00A73A03">
        <w:rPr>
          <w:bCs/>
          <w:color w:val="000000" w:themeColor="text1"/>
        </w:rPr>
        <w:t>'testpassword123</w:t>
      </w:r>
      <w:r w:rsidRPr="00A73A03">
        <w:rPr>
          <w:bCs/>
          <w:color w:val="000000" w:themeColor="text1"/>
          <w:shd w:val="clear" w:color="auto" w:fill="FFFFFF"/>
        </w:rPr>
        <w:t>';</w:t>
      </w:r>
    </w:p>
    <w:p w14:paraId="0123B065" w14:textId="77777777" w:rsidR="00A73A03" w:rsidRPr="00A73A03" w:rsidRDefault="00A73A03" w:rsidP="00A73A03">
      <w:pPr>
        <w:spacing w:after="0"/>
        <w:ind w:left="1440"/>
        <w:rPr>
          <w:bCs/>
          <w:color w:val="000000" w:themeColor="text1"/>
          <w:shd w:val="clear" w:color="auto" w:fill="FFFFFF"/>
        </w:rPr>
      </w:pPr>
      <w:r w:rsidRPr="00A73A03">
        <w:rPr>
          <w:bCs/>
          <w:color w:val="000000" w:themeColor="text1"/>
          <w:shd w:val="clear" w:color="auto" w:fill="FFFFFF"/>
        </w:rPr>
        <w:t xml:space="preserve">psql&gt; CREATE DATABASE </w:t>
      </w:r>
      <w:r w:rsidRPr="00A73A03">
        <w:rPr>
          <w:bCs/>
          <w:color w:val="000000" w:themeColor="text1"/>
        </w:rPr>
        <w:t>"ICAT"</w:t>
      </w:r>
      <w:r w:rsidRPr="00A73A03">
        <w:rPr>
          <w:bCs/>
          <w:color w:val="000000" w:themeColor="text1"/>
          <w:shd w:val="clear" w:color="auto" w:fill="FFFFFF"/>
        </w:rPr>
        <w:t>;</w:t>
      </w:r>
    </w:p>
    <w:p w14:paraId="5132CBDC" w14:textId="77777777" w:rsidR="00A73A03" w:rsidRPr="00A73A03" w:rsidRDefault="00A73A03" w:rsidP="00A73A03">
      <w:pPr>
        <w:ind w:left="1440"/>
        <w:rPr>
          <w:bCs/>
          <w:color w:val="000000" w:themeColor="text1"/>
          <w:shd w:val="clear" w:color="auto" w:fill="FFFFFF"/>
        </w:rPr>
      </w:pPr>
      <w:r w:rsidRPr="00A73A03">
        <w:rPr>
          <w:bCs/>
          <w:color w:val="000000" w:themeColor="text1"/>
          <w:shd w:val="clear" w:color="auto" w:fill="FFFFFF"/>
        </w:rPr>
        <w:t xml:space="preserve">psql&gt; GRANT </w:t>
      </w:r>
      <w:r w:rsidRPr="00A73A03">
        <w:rPr>
          <w:bCs/>
          <w:color w:val="000000" w:themeColor="text1"/>
        </w:rPr>
        <w:t>ALL</w:t>
      </w:r>
      <w:r w:rsidRPr="00A73A03">
        <w:rPr>
          <w:bCs/>
          <w:color w:val="000000" w:themeColor="text1"/>
          <w:shd w:val="clear" w:color="auto" w:fill="FFFFFF"/>
        </w:rPr>
        <w:t xml:space="preserve"> PRIVILEGES </w:t>
      </w:r>
      <w:r w:rsidRPr="00A73A03">
        <w:rPr>
          <w:bCs/>
          <w:color w:val="000000" w:themeColor="text1"/>
        </w:rPr>
        <w:t>ON</w:t>
      </w:r>
      <w:r w:rsidRPr="00A73A03">
        <w:rPr>
          <w:bCs/>
          <w:color w:val="000000" w:themeColor="text1"/>
          <w:shd w:val="clear" w:color="auto" w:fill="FFFFFF"/>
        </w:rPr>
        <w:t xml:space="preserve"> DATABASE </w:t>
      </w:r>
      <w:r w:rsidRPr="00A73A03">
        <w:rPr>
          <w:bCs/>
          <w:color w:val="000000" w:themeColor="text1"/>
        </w:rPr>
        <w:t>"ICAT"</w:t>
      </w:r>
      <w:r w:rsidRPr="00A73A03">
        <w:rPr>
          <w:bCs/>
          <w:color w:val="000000" w:themeColor="text1"/>
          <w:shd w:val="clear" w:color="auto" w:fill="FFFFFF"/>
        </w:rPr>
        <w:t xml:space="preserve"> </w:t>
      </w:r>
      <w:r w:rsidRPr="00A73A03">
        <w:rPr>
          <w:bCs/>
          <w:color w:val="000000" w:themeColor="text1"/>
        </w:rPr>
        <w:t>TO</w:t>
      </w:r>
      <w:r w:rsidRPr="00A73A03">
        <w:rPr>
          <w:bCs/>
          <w:color w:val="000000" w:themeColor="text1"/>
          <w:shd w:val="clear" w:color="auto" w:fill="FFFFFF"/>
        </w:rPr>
        <w:t xml:space="preserve"> irods;</w:t>
      </w:r>
    </w:p>
    <w:p w14:paraId="24C3A778" w14:textId="77777777" w:rsidR="00A73A03" w:rsidRPr="00A73A03" w:rsidRDefault="00A73A03" w:rsidP="00A73A03">
      <w:pPr>
        <w:ind w:left="1440"/>
        <w:rPr>
          <w:color w:val="000000" w:themeColor="text1"/>
        </w:rPr>
      </w:pPr>
    </w:p>
    <w:p w14:paraId="00FC5ECB" w14:textId="77777777" w:rsidR="00A73A03" w:rsidRPr="00A73A03" w:rsidRDefault="00A73A03" w:rsidP="00A73A03">
      <w:pPr>
        <w:ind w:left="1440"/>
        <w:rPr>
          <w:color w:val="000000" w:themeColor="text1"/>
        </w:rPr>
      </w:pPr>
      <w:r w:rsidRPr="00A73A03">
        <w:rPr>
          <w:color w:val="000000" w:themeColor="text1"/>
        </w:rPr>
        <w:t>Test the connection:</w:t>
      </w:r>
    </w:p>
    <w:p w14:paraId="6CCD4E10" w14:textId="77777777" w:rsidR="00A73A03" w:rsidRPr="00A73A03" w:rsidRDefault="00A73A03" w:rsidP="00A73A03">
      <w:pPr>
        <w:ind w:left="1440"/>
        <w:rPr>
          <w:color w:val="000000" w:themeColor="text1"/>
        </w:rPr>
      </w:pPr>
      <w:r w:rsidRPr="00A73A03">
        <w:rPr>
          <w:color w:val="000000" w:themeColor="text1"/>
        </w:rPr>
        <w:t>psql -U irods -h 127.0.0.1 -d ICAT -W</w:t>
      </w:r>
    </w:p>
    <w:p w14:paraId="1B389E1F" w14:textId="77777777" w:rsidR="00A73A03" w:rsidRPr="00A73A03" w:rsidRDefault="00A73A03" w:rsidP="00A73A03">
      <w:pPr>
        <w:ind w:left="1440"/>
        <w:rPr>
          <w:color w:val="000000" w:themeColor="text1"/>
        </w:rPr>
      </w:pPr>
    </w:p>
    <w:p w14:paraId="6616D643" w14:textId="77777777" w:rsidR="00A73A03" w:rsidRPr="00A73A03" w:rsidRDefault="00A73A03" w:rsidP="00A73A03">
      <w:pPr>
        <w:ind w:left="1440"/>
        <w:rPr>
          <w:color w:val="000000" w:themeColor="text1"/>
        </w:rPr>
      </w:pPr>
      <w:r w:rsidRPr="00A73A03">
        <w:rPr>
          <w:color w:val="000000" w:themeColor="text1"/>
        </w:rPr>
        <w:t>If you get error like psql: FATAL:  Ident authentication failed for user "irods"</w:t>
      </w:r>
    </w:p>
    <w:p w14:paraId="1526C1BA" w14:textId="77777777" w:rsidR="00A73A03" w:rsidRPr="00A73A03" w:rsidRDefault="00A73A03" w:rsidP="00A73A03">
      <w:pPr>
        <w:ind w:left="1440"/>
        <w:rPr>
          <w:color w:val="000000" w:themeColor="text1"/>
        </w:rPr>
      </w:pPr>
      <w:r w:rsidRPr="00A73A03">
        <w:rPr>
          <w:color w:val="000000" w:themeColor="text1"/>
        </w:rPr>
        <w:t xml:space="preserve">Edit </w:t>
      </w:r>
    </w:p>
    <w:p w14:paraId="0AE2B9F1" w14:textId="77777777" w:rsidR="00A73A03" w:rsidRPr="00A73A03" w:rsidRDefault="00A73A03" w:rsidP="00A73A03">
      <w:pPr>
        <w:ind w:left="1440"/>
        <w:rPr>
          <w:color w:val="000000" w:themeColor="text1"/>
        </w:rPr>
      </w:pPr>
      <w:r w:rsidRPr="00A73A03">
        <w:rPr>
          <w:color w:val="000000" w:themeColor="text1"/>
        </w:rPr>
        <w:t>sudo vi ./var/lib/pgsql/9.5/data/pg_hba.conf</w:t>
      </w:r>
    </w:p>
    <w:p w14:paraId="3703FCF6" w14:textId="77777777" w:rsidR="00A73A03" w:rsidRPr="00A73A03" w:rsidRDefault="00A73A03" w:rsidP="00A73A03">
      <w:pPr>
        <w:ind w:left="1440"/>
        <w:rPr>
          <w:color w:val="000000" w:themeColor="text1"/>
        </w:rPr>
      </w:pPr>
      <w:r w:rsidRPr="00A73A03">
        <w:rPr>
          <w:color w:val="000000" w:themeColor="text1"/>
        </w:rPr>
        <w:t>Set these values</w:t>
      </w:r>
    </w:p>
    <w:p w14:paraId="2F0C3BDD" w14:textId="77777777" w:rsidR="00A73A03" w:rsidRPr="00A73A03" w:rsidRDefault="00A73A03" w:rsidP="00A73A03">
      <w:pPr>
        <w:ind w:left="2160"/>
        <w:rPr>
          <w:color w:val="000000" w:themeColor="text1"/>
        </w:rPr>
      </w:pPr>
      <w:r w:rsidRPr="00A73A03">
        <w:rPr>
          <w:color w:val="000000" w:themeColor="text1"/>
        </w:rPr>
        <w:t># "local" is for Unix domain socket connections only</w:t>
      </w:r>
    </w:p>
    <w:p w14:paraId="0361669B" w14:textId="77777777" w:rsidR="00A73A03" w:rsidRPr="00A73A03" w:rsidRDefault="00A73A03" w:rsidP="00A73A03">
      <w:pPr>
        <w:ind w:left="2160"/>
        <w:rPr>
          <w:color w:val="000000" w:themeColor="text1"/>
        </w:rPr>
      </w:pPr>
      <w:r w:rsidRPr="00A73A03">
        <w:rPr>
          <w:color w:val="000000" w:themeColor="text1"/>
        </w:rPr>
        <w:t>local   all             all                                     md5</w:t>
      </w:r>
    </w:p>
    <w:p w14:paraId="4AA9E934" w14:textId="77777777" w:rsidR="00A73A03" w:rsidRPr="00A73A03" w:rsidRDefault="00A73A03" w:rsidP="00A73A03">
      <w:pPr>
        <w:ind w:left="2160"/>
        <w:rPr>
          <w:color w:val="000000" w:themeColor="text1"/>
        </w:rPr>
      </w:pPr>
      <w:r w:rsidRPr="00A73A03">
        <w:rPr>
          <w:color w:val="000000" w:themeColor="text1"/>
        </w:rPr>
        <w:t># IPv4 local connections:</w:t>
      </w:r>
    </w:p>
    <w:p w14:paraId="73643FC3" w14:textId="77777777" w:rsidR="00A73A03" w:rsidRPr="00A73A03" w:rsidRDefault="00A73A03" w:rsidP="00A73A03">
      <w:pPr>
        <w:ind w:left="2160"/>
        <w:rPr>
          <w:color w:val="000000" w:themeColor="text1"/>
        </w:rPr>
      </w:pPr>
      <w:r w:rsidRPr="00A73A03">
        <w:rPr>
          <w:color w:val="000000" w:themeColor="text1"/>
        </w:rPr>
        <w:t>host    all             all             127.0.0.1/32            md5</w:t>
      </w:r>
    </w:p>
    <w:p w14:paraId="67EF0DCE" w14:textId="77777777" w:rsidR="00A73A03" w:rsidRPr="00A73A03" w:rsidRDefault="00A73A03" w:rsidP="00A73A03">
      <w:pPr>
        <w:ind w:left="2160"/>
        <w:rPr>
          <w:color w:val="000000" w:themeColor="text1"/>
        </w:rPr>
      </w:pPr>
      <w:r w:rsidRPr="00A73A03">
        <w:rPr>
          <w:color w:val="000000" w:themeColor="text1"/>
        </w:rPr>
        <w:t># IPv6 local connections:</w:t>
      </w:r>
    </w:p>
    <w:p w14:paraId="58F17C50" w14:textId="77777777" w:rsidR="00A73A03" w:rsidRPr="00A73A03" w:rsidRDefault="00A73A03" w:rsidP="00A73A03">
      <w:pPr>
        <w:ind w:left="2160"/>
        <w:rPr>
          <w:color w:val="000000" w:themeColor="text1"/>
        </w:rPr>
      </w:pPr>
      <w:r w:rsidRPr="00A73A03">
        <w:rPr>
          <w:color w:val="000000" w:themeColor="text1"/>
        </w:rPr>
        <w:t>host    all             all             ::1/128                 md5</w:t>
      </w:r>
    </w:p>
    <w:p w14:paraId="433AF928" w14:textId="77777777" w:rsidR="00A73A03" w:rsidRPr="00A73A03" w:rsidRDefault="00A73A03" w:rsidP="00A73A03">
      <w:pPr>
        <w:ind w:left="1440"/>
        <w:rPr>
          <w:color w:val="000000" w:themeColor="text1"/>
        </w:rPr>
      </w:pPr>
    </w:p>
    <w:p w14:paraId="4875432E" w14:textId="77777777" w:rsidR="00A73A03" w:rsidRPr="00A73A03" w:rsidRDefault="00A73A03" w:rsidP="00A73A03">
      <w:pPr>
        <w:ind w:left="1440"/>
        <w:rPr>
          <w:color w:val="000000" w:themeColor="text1"/>
        </w:rPr>
      </w:pPr>
      <w:r w:rsidRPr="00A73A03">
        <w:rPr>
          <w:color w:val="000000" w:themeColor="text1"/>
        </w:rPr>
        <w:t>sudo service postgresql-9.5 restart</w:t>
      </w:r>
    </w:p>
    <w:p w14:paraId="559F18C5" w14:textId="77777777" w:rsidR="00A73A03" w:rsidRPr="00A73A03" w:rsidRDefault="00A73A03" w:rsidP="00A73A03">
      <w:pPr>
        <w:ind w:left="1440"/>
        <w:rPr>
          <w:color w:val="000000" w:themeColor="text1"/>
        </w:rPr>
      </w:pPr>
      <w:r w:rsidRPr="00A73A03">
        <w:rPr>
          <w:color w:val="000000" w:themeColor="text1"/>
        </w:rPr>
        <w:t>Try login again</w:t>
      </w:r>
    </w:p>
    <w:p w14:paraId="53862E55" w14:textId="77777777" w:rsidR="00A73A03" w:rsidRPr="00A73A03" w:rsidRDefault="00A73A03" w:rsidP="00A73A03">
      <w:pPr>
        <w:ind w:left="1440"/>
        <w:rPr>
          <w:color w:val="000000" w:themeColor="text1"/>
        </w:rPr>
      </w:pPr>
    </w:p>
    <w:p w14:paraId="5DAC5AE1" w14:textId="77777777" w:rsidR="00A73A03" w:rsidRPr="00A73A03" w:rsidRDefault="00A73A03" w:rsidP="00A73A03">
      <w:pPr>
        <w:ind w:left="1440"/>
        <w:rPr>
          <w:b/>
          <w:color w:val="000000" w:themeColor="text1"/>
        </w:rPr>
      </w:pPr>
      <w:r w:rsidRPr="00A73A03">
        <w:rPr>
          <w:b/>
          <w:color w:val="000000" w:themeColor="text1"/>
        </w:rPr>
        <w:t>iRODS installation:</w:t>
      </w:r>
    </w:p>
    <w:p w14:paraId="38274813"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rpm --import https://packages.irods.org/irods-signing-key.asc</w:t>
      </w:r>
    </w:p>
    <w:p w14:paraId="5604CEAD" w14:textId="77777777" w:rsidR="00A73A03" w:rsidRPr="00A73A03" w:rsidRDefault="00A73A03" w:rsidP="00A73A03">
      <w:pPr>
        <w:pStyle w:val="HTMLPreformatted"/>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wget -qO - https://packages.irods.org/renci-irods.yum.repo | sudo tee /etc/yum.repos.d/renci-irods.yum.repo</w:t>
      </w:r>
    </w:p>
    <w:p w14:paraId="1179B185" w14:textId="77777777" w:rsidR="00A73A03" w:rsidRPr="00A73A03" w:rsidRDefault="00A73A03" w:rsidP="00A73A03">
      <w:pPr>
        <w:ind w:left="1440"/>
        <w:rPr>
          <w:b/>
          <w:color w:val="000000" w:themeColor="text1"/>
        </w:rPr>
      </w:pPr>
    </w:p>
    <w:p w14:paraId="049BF9A9"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epel-release</w:t>
      </w:r>
    </w:p>
    <w:p w14:paraId="6EC580AA" w14:textId="77777777" w:rsidR="00A73A03" w:rsidRPr="00A73A03" w:rsidRDefault="00A73A03" w:rsidP="00A73A03">
      <w:pPr>
        <w:pStyle w:val="HTMLPreformatted"/>
        <w:pBdr>
          <w:top w:val="single" w:sz="6" w:space="8" w:color="CCCCCC"/>
          <w:left w:val="single" w:sz="6" w:space="8" w:color="CCCCCC"/>
          <w:bottom w:val="single" w:sz="6" w:space="8" w:color="CCCCCC"/>
          <w:right w:val="single" w:sz="6" w:space="8" w:color="CCCCCC"/>
        </w:pBdr>
        <w:shd w:val="clear" w:color="auto" w:fill="ECF0F1"/>
        <w:wordWrap w:val="0"/>
        <w:spacing w:after="158"/>
        <w:ind w:left="864"/>
        <w:rPr>
          <w:rFonts w:ascii="Times New Roman" w:hAnsi="Times New Roman" w:cs="Times New Roman"/>
          <w:color w:val="000000" w:themeColor="text1"/>
          <w:sz w:val="24"/>
          <w:szCs w:val="24"/>
        </w:rPr>
      </w:pPr>
      <w:r w:rsidRPr="00A73A03">
        <w:rPr>
          <w:rFonts w:ascii="Times New Roman" w:hAnsi="Times New Roman" w:cs="Times New Roman"/>
          <w:color w:val="000000" w:themeColor="text1"/>
          <w:sz w:val="24"/>
          <w:szCs w:val="24"/>
        </w:rPr>
        <w:t>sudo yum install irods-server irods-database-plugin-postgres</w:t>
      </w:r>
    </w:p>
    <w:p w14:paraId="29E5E369" w14:textId="77777777" w:rsidR="00A73A03" w:rsidRPr="00A73A03" w:rsidRDefault="00A73A03" w:rsidP="00A73A03">
      <w:pPr>
        <w:ind w:left="1440"/>
        <w:rPr>
          <w:b/>
          <w:color w:val="000000" w:themeColor="text1"/>
        </w:rPr>
      </w:pPr>
      <w:hyperlink r:id="rId41" w:history="1">
        <w:r w:rsidRPr="00A73A03">
          <w:rPr>
            <w:rStyle w:val="Hyperlink"/>
            <w:color w:val="000000" w:themeColor="text1"/>
          </w:rPr>
          <w:t>https://docs.irods.org/4.2.2/getting_started/installation/</w:t>
        </w:r>
      </w:hyperlink>
    </w:p>
    <w:p w14:paraId="748B16BA" w14:textId="77777777" w:rsidR="00A73A03" w:rsidRDefault="00A73A03" w:rsidP="00A73A03">
      <w:pPr>
        <w:pStyle w:val="Heading1"/>
        <w:numPr>
          <w:ilvl w:val="0"/>
          <w:numId w:val="0"/>
        </w:numPr>
        <w:ind w:left="360"/>
      </w:pPr>
    </w:p>
    <w:p w14:paraId="1E9270D2" w14:textId="2987602F" w:rsidR="0057460D" w:rsidRDefault="001767C5" w:rsidP="0057460D">
      <w:pPr>
        <w:pStyle w:val="Heading1"/>
      </w:pPr>
      <w:bookmarkStart w:id="120" w:name="_Toc501090768"/>
      <w:r>
        <w:t>APPENDIX B</w:t>
      </w:r>
      <w:bookmarkEnd w:id="120"/>
    </w:p>
    <w:p w14:paraId="63FBE6E0" w14:textId="77777777" w:rsidR="0057460D" w:rsidRDefault="0057460D" w:rsidP="00A80EA2">
      <w:pPr>
        <w:jc w:val="left"/>
      </w:pPr>
    </w:p>
    <w:tbl>
      <w:tblPr>
        <w:tblStyle w:val="TableGrid"/>
        <w:tblW w:w="0" w:type="auto"/>
        <w:tblInd w:w="805" w:type="dxa"/>
        <w:tblLayout w:type="fixed"/>
        <w:tblLook w:val="04A0" w:firstRow="1" w:lastRow="0" w:firstColumn="1" w:lastColumn="0" w:noHBand="0" w:noVBand="1"/>
      </w:tblPr>
      <w:tblGrid>
        <w:gridCol w:w="2340"/>
        <w:gridCol w:w="3870"/>
        <w:gridCol w:w="2335"/>
      </w:tblGrid>
      <w:tr w:rsidR="0057460D" w:rsidRPr="00D7533B" w14:paraId="32397653" w14:textId="77777777" w:rsidTr="00A53195">
        <w:tc>
          <w:tcPr>
            <w:tcW w:w="2340" w:type="dxa"/>
          </w:tcPr>
          <w:p w14:paraId="51D51E61" w14:textId="77777777" w:rsidR="0057460D" w:rsidRPr="00D7533B" w:rsidRDefault="0057460D" w:rsidP="00A53195">
            <w:pPr>
              <w:pStyle w:val="ListParagraph"/>
              <w:ind w:left="0"/>
              <w:jc w:val="left"/>
            </w:pPr>
            <w:r w:rsidRPr="00D7533B">
              <w:t>Property Name</w:t>
            </w:r>
          </w:p>
        </w:tc>
        <w:tc>
          <w:tcPr>
            <w:tcW w:w="3870" w:type="dxa"/>
          </w:tcPr>
          <w:p w14:paraId="77FB4481" w14:textId="77777777" w:rsidR="0057460D" w:rsidRPr="00D7533B" w:rsidRDefault="0057460D" w:rsidP="00A53195">
            <w:pPr>
              <w:pStyle w:val="ListParagraph"/>
              <w:ind w:left="0"/>
              <w:jc w:val="left"/>
            </w:pPr>
            <w:r w:rsidRPr="00D7533B">
              <w:t>Description</w:t>
            </w:r>
          </w:p>
        </w:tc>
        <w:tc>
          <w:tcPr>
            <w:tcW w:w="2335" w:type="dxa"/>
          </w:tcPr>
          <w:p w14:paraId="7D7FFDD3" w14:textId="77777777" w:rsidR="0057460D" w:rsidRPr="00D7533B" w:rsidRDefault="0057460D" w:rsidP="00A53195">
            <w:pPr>
              <w:pStyle w:val="ListParagraph"/>
              <w:ind w:left="0"/>
              <w:jc w:val="left"/>
            </w:pPr>
            <w:r w:rsidRPr="00D7533B">
              <w:t>Default Value</w:t>
            </w:r>
          </w:p>
        </w:tc>
      </w:tr>
      <w:tr w:rsidR="0057460D" w:rsidRPr="00D7533B" w14:paraId="1557FC48" w14:textId="77777777" w:rsidTr="00A53195">
        <w:tc>
          <w:tcPr>
            <w:tcW w:w="8545" w:type="dxa"/>
            <w:gridSpan w:val="3"/>
          </w:tcPr>
          <w:p w14:paraId="617D0C91" w14:textId="77777777" w:rsidR="0057460D" w:rsidRPr="00A24038" w:rsidRDefault="0057460D" w:rsidP="00A53195">
            <w:pPr>
              <w:ind w:left="0"/>
              <w:rPr>
                <w:b/>
              </w:rPr>
            </w:pPr>
            <w:r>
              <w:rPr>
                <w:b/>
              </w:rPr>
              <w:t>The f</w:t>
            </w:r>
            <w:r w:rsidRPr="00A24038">
              <w:rPr>
                <w:b/>
              </w:rPr>
              <w:t>ollowing system properties are related to REST services</w:t>
            </w:r>
          </w:p>
        </w:tc>
      </w:tr>
      <w:tr w:rsidR="0057460D" w:rsidRPr="00D7533B" w14:paraId="320E9B23" w14:textId="77777777" w:rsidTr="00A53195">
        <w:trPr>
          <w:trHeight w:val="1052"/>
        </w:trPr>
        <w:tc>
          <w:tcPr>
            <w:tcW w:w="2340" w:type="dxa"/>
          </w:tcPr>
          <w:p w14:paraId="6B761552" w14:textId="77777777" w:rsidR="0057460D" w:rsidRPr="00D7533B" w:rsidRDefault="0057460D" w:rsidP="00A53195">
            <w:pPr>
              <w:pStyle w:val="ListParagraph"/>
              <w:ind w:left="0"/>
              <w:jc w:val="left"/>
            </w:pPr>
            <w:r w:rsidRPr="00D7533B">
              <w:t>hpc.ws.rs.host</w:t>
            </w:r>
          </w:p>
        </w:tc>
        <w:tc>
          <w:tcPr>
            <w:tcW w:w="3870" w:type="dxa"/>
          </w:tcPr>
          <w:p w14:paraId="2C1CC95A" w14:textId="77777777" w:rsidR="0057460D" w:rsidRPr="00D7533B" w:rsidRDefault="0057460D" w:rsidP="00A53195">
            <w:pPr>
              <w:pStyle w:val="ListParagraph"/>
              <w:ind w:left="0"/>
              <w:jc w:val="left"/>
            </w:pPr>
            <w:r w:rsidRPr="00D7533B">
              <w:t xml:space="preserve">This is host name of the machine where </w:t>
            </w:r>
            <w:r>
              <w:t>HPC DME</w:t>
            </w:r>
            <w:r w:rsidRPr="00D7533B">
              <w:t xml:space="preserve"> Rest services will be running</w:t>
            </w:r>
          </w:p>
        </w:tc>
        <w:tc>
          <w:tcPr>
            <w:tcW w:w="2335" w:type="dxa"/>
          </w:tcPr>
          <w:p w14:paraId="67653E29" w14:textId="77777777" w:rsidR="0057460D" w:rsidRPr="00D7533B" w:rsidRDefault="0057460D" w:rsidP="00A53195">
            <w:pPr>
              <w:pStyle w:val="ListParagraph"/>
              <w:ind w:left="0"/>
              <w:jc w:val="left"/>
            </w:pPr>
            <w:r w:rsidRPr="00D7533B">
              <w:t>Localhost</w:t>
            </w:r>
          </w:p>
        </w:tc>
      </w:tr>
      <w:tr w:rsidR="0057460D" w:rsidRPr="00D7533B" w14:paraId="28F1DB83" w14:textId="77777777" w:rsidTr="00A53195">
        <w:tc>
          <w:tcPr>
            <w:tcW w:w="2340" w:type="dxa"/>
          </w:tcPr>
          <w:p w14:paraId="75626B4C" w14:textId="77777777" w:rsidR="0057460D" w:rsidRPr="00D7533B" w:rsidRDefault="0057460D" w:rsidP="00A53195">
            <w:pPr>
              <w:pStyle w:val="ListParagraph"/>
              <w:ind w:left="0"/>
              <w:jc w:val="left"/>
            </w:pPr>
            <w:r w:rsidRPr="00D7533B">
              <w:t>hpc.ws.rs.</w:t>
            </w:r>
            <w:r w:rsidRPr="00D7533B" w:rsidDel="004C662A">
              <w:t xml:space="preserve"> </w:t>
            </w:r>
            <w:r w:rsidRPr="00D7533B">
              <w:t>port</w:t>
            </w:r>
          </w:p>
        </w:tc>
        <w:tc>
          <w:tcPr>
            <w:tcW w:w="3870" w:type="dxa"/>
          </w:tcPr>
          <w:p w14:paraId="5BBB3DCA" w14:textId="77777777" w:rsidR="0057460D" w:rsidRPr="00D7533B" w:rsidRDefault="0057460D" w:rsidP="00A53195">
            <w:pPr>
              <w:pStyle w:val="ListParagraph"/>
              <w:ind w:left="0"/>
              <w:jc w:val="left"/>
            </w:pPr>
            <w:r w:rsidRPr="00D7533B">
              <w:t xml:space="preserve">This is the secured port of the machine where </w:t>
            </w:r>
            <w:r>
              <w:t>HPC DME</w:t>
            </w:r>
            <w:r w:rsidRPr="00D7533B">
              <w:t xml:space="preserve"> Rest services will be running. </w:t>
            </w:r>
            <w:commentRangeStart w:id="121"/>
            <w:commentRangeStart w:id="122"/>
            <w:commentRangeStart w:id="123"/>
            <w:r w:rsidRPr="00D7533B">
              <w:t>This port should be secured with CA cert</w:t>
            </w:r>
            <w:commentRangeEnd w:id="121"/>
            <w:r>
              <w:rPr>
                <w:rStyle w:val="CommentReference"/>
              </w:rPr>
              <w:commentReference w:id="121"/>
            </w:r>
            <w:commentRangeEnd w:id="122"/>
            <w:commentRangeEnd w:id="123"/>
            <w:r>
              <w:rPr>
                <w:rStyle w:val="CommentReference"/>
              </w:rPr>
              <w:commentReference w:id="122"/>
            </w:r>
            <w:r>
              <w:t xml:space="preserve"> as detailed below in section 3.2.2</w:t>
            </w:r>
            <w:r>
              <w:rPr>
                <w:rStyle w:val="CommentReference"/>
              </w:rPr>
              <w:commentReference w:id="123"/>
            </w:r>
          </w:p>
        </w:tc>
        <w:tc>
          <w:tcPr>
            <w:tcW w:w="2335" w:type="dxa"/>
          </w:tcPr>
          <w:p w14:paraId="393E5FE6" w14:textId="77777777" w:rsidR="0057460D" w:rsidRPr="00D7533B" w:rsidRDefault="0057460D" w:rsidP="00A53195">
            <w:pPr>
              <w:pStyle w:val="ListParagraph"/>
              <w:ind w:left="0"/>
              <w:jc w:val="left"/>
            </w:pPr>
            <w:r w:rsidRPr="00D7533B">
              <w:t>7738</w:t>
            </w:r>
          </w:p>
        </w:tc>
      </w:tr>
      <w:tr w:rsidR="0057460D" w:rsidRPr="00D7533B" w14:paraId="07074437" w14:textId="77777777" w:rsidTr="00A53195">
        <w:tc>
          <w:tcPr>
            <w:tcW w:w="2340" w:type="dxa"/>
          </w:tcPr>
          <w:p w14:paraId="617F0C13" w14:textId="77777777" w:rsidR="0057460D" w:rsidRPr="00D7533B" w:rsidRDefault="0057460D" w:rsidP="00A53195">
            <w:pPr>
              <w:pStyle w:val="ListParagraph"/>
              <w:ind w:left="0"/>
              <w:jc w:val="left"/>
            </w:pPr>
            <w:r w:rsidRPr="00D7533B">
              <w:t>hpc.ws.rs.path</w:t>
            </w:r>
          </w:p>
        </w:tc>
        <w:tc>
          <w:tcPr>
            <w:tcW w:w="3870" w:type="dxa"/>
          </w:tcPr>
          <w:p w14:paraId="61FF2CC9" w14:textId="77777777" w:rsidR="0057460D" w:rsidRPr="00D7533B" w:rsidRDefault="0057460D" w:rsidP="00A53195">
            <w:pPr>
              <w:pStyle w:val="ListParagraph"/>
              <w:ind w:left="0"/>
              <w:jc w:val="left"/>
            </w:pPr>
            <w:commentRangeStart w:id="124"/>
            <w:commentRangeStart w:id="125"/>
            <w:r>
              <w:t>HPC DME</w:t>
            </w:r>
            <w:r w:rsidRPr="00D7533B">
              <w:t xml:space="preserve"> Server URL context name</w:t>
            </w:r>
            <w:commentRangeEnd w:id="124"/>
            <w:r>
              <w:rPr>
                <w:rStyle w:val="CommentReference"/>
              </w:rPr>
              <w:commentReference w:id="124"/>
            </w:r>
            <w:commentRangeEnd w:id="125"/>
            <w:r>
              <w:rPr>
                <w:rStyle w:val="CommentReference"/>
              </w:rPr>
              <w:commentReference w:id="125"/>
            </w:r>
          </w:p>
        </w:tc>
        <w:tc>
          <w:tcPr>
            <w:tcW w:w="2335" w:type="dxa"/>
          </w:tcPr>
          <w:p w14:paraId="15660CD7" w14:textId="77777777" w:rsidR="0057460D" w:rsidRPr="00D7533B" w:rsidRDefault="0057460D" w:rsidP="00A53195">
            <w:pPr>
              <w:pStyle w:val="ListParagraph"/>
              <w:ind w:left="0"/>
              <w:jc w:val="left"/>
            </w:pPr>
            <w:r w:rsidRPr="00D7533B">
              <w:t>hpc-server</w:t>
            </w:r>
          </w:p>
        </w:tc>
      </w:tr>
      <w:tr w:rsidR="0057460D" w:rsidRPr="00D7533B" w14:paraId="55ECD6BD" w14:textId="77777777" w:rsidTr="00A53195">
        <w:tc>
          <w:tcPr>
            <w:tcW w:w="2340" w:type="dxa"/>
          </w:tcPr>
          <w:p w14:paraId="3CD0969F" w14:textId="77777777" w:rsidR="0057460D" w:rsidRPr="00D7533B" w:rsidRDefault="0057460D" w:rsidP="00A53195">
            <w:pPr>
              <w:pStyle w:val="ListParagraph"/>
              <w:ind w:left="0"/>
              <w:jc w:val="left"/>
            </w:pPr>
            <w:r w:rsidRPr="00D7533B">
              <w:t>hpc.ws.rs.stackTraceEnabled</w:t>
            </w:r>
          </w:p>
        </w:tc>
        <w:tc>
          <w:tcPr>
            <w:tcW w:w="3870" w:type="dxa"/>
          </w:tcPr>
          <w:p w14:paraId="292F24C9" w14:textId="77777777" w:rsidR="0057460D" w:rsidRPr="00D7533B" w:rsidRDefault="0057460D" w:rsidP="00A53195">
            <w:pPr>
              <w:pStyle w:val="ListParagraph"/>
              <w:ind w:left="0"/>
              <w:jc w:val="left"/>
            </w:pPr>
            <w:r w:rsidRPr="00D7533B">
              <w:t>Enable stacktrace as part of the error log</w:t>
            </w:r>
          </w:p>
        </w:tc>
        <w:tc>
          <w:tcPr>
            <w:tcW w:w="2335" w:type="dxa"/>
          </w:tcPr>
          <w:p w14:paraId="10A2F064" w14:textId="77777777" w:rsidR="0057460D" w:rsidRPr="00D7533B" w:rsidRDefault="0057460D" w:rsidP="00A53195">
            <w:pPr>
              <w:pStyle w:val="ListParagraph"/>
              <w:ind w:left="0"/>
              <w:jc w:val="left"/>
            </w:pPr>
            <w:r w:rsidRPr="00D7533B">
              <w:t>True</w:t>
            </w:r>
          </w:p>
        </w:tc>
      </w:tr>
      <w:tr w:rsidR="0057460D" w:rsidRPr="00D7533B" w14:paraId="11B0CF0A" w14:textId="77777777" w:rsidTr="00A53195">
        <w:tc>
          <w:tcPr>
            <w:tcW w:w="2340" w:type="dxa"/>
          </w:tcPr>
          <w:p w14:paraId="79F6E327" w14:textId="77777777" w:rsidR="0057460D" w:rsidRPr="00D7533B" w:rsidRDefault="0057460D" w:rsidP="00A53195">
            <w:pPr>
              <w:pStyle w:val="ListParagraph"/>
              <w:ind w:left="0"/>
              <w:jc w:val="left"/>
            </w:pPr>
            <w:r w:rsidRPr="00D7533B">
              <w:t>hpc.ws.rs.api-version</w:t>
            </w:r>
          </w:p>
        </w:tc>
        <w:tc>
          <w:tcPr>
            <w:tcW w:w="3870" w:type="dxa"/>
          </w:tcPr>
          <w:p w14:paraId="0F754ED9" w14:textId="77777777" w:rsidR="0057460D" w:rsidRPr="00D7533B" w:rsidRDefault="0057460D" w:rsidP="00A53195">
            <w:pPr>
              <w:pStyle w:val="ListParagraph"/>
              <w:ind w:left="0"/>
              <w:jc w:val="left"/>
            </w:pPr>
            <w:r w:rsidRPr="00D7533B">
              <w:t>Do not change this value. This is updated by developers for any new release</w:t>
            </w:r>
          </w:p>
          <w:p w14:paraId="225EA217" w14:textId="77777777" w:rsidR="0057460D" w:rsidRPr="00D7533B" w:rsidRDefault="0057460D" w:rsidP="00A53195">
            <w:pPr>
              <w:pStyle w:val="ListParagraph"/>
              <w:ind w:left="0"/>
              <w:jc w:val="left"/>
            </w:pPr>
          </w:p>
        </w:tc>
        <w:tc>
          <w:tcPr>
            <w:tcW w:w="2335" w:type="dxa"/>
          </w:tcPr>
          <w:p w14:paraId="237D1C3B" w14:textId="77777777" w:rsidR="0057460D" w:rsidRPr="00D7533B" w:rsidRDefault="0057460D" w:rsidP="00A53195">
            <w:pPr>
              <w:pStyle w:val="ListParagraph"/>
              <w:ind w:left="0"/>
              <w:jc w:val="left"/>
            </w:pPr>
            <w:r>
              <w:t>1.5</w:t>
            </w:r>
            <w:r w:rsidRPr="00D7533B">
              <w:t>.0</w:t>
            </w:r>
          </w:p>
        </w:tc>
      </w:tr>
      <w:tr w:rsidR="0057460D" w:rsidRPr="00D7533B" w14:paraId="2B2046BD" w14:textId="77777777" w:rsidTr="00A53195">
        <w:tc>
          <w:tcPr>
            <w:tcW w:w="2340" w:type="dxa"/>
          </w:tcPr>
          <w:p w14:paraId="470370AC" w14:textId="77777777" w:rsidR="0057460D" w:rsidRPr="00D7533B" w:rsidRDefault="0057460D" w:rsidP="00A53195">
            <w:pPr>
              <w:pStyle w:val="ListParagraph"/>
              <w:ind w:left="0"/>
              <w:jc w:val="left"/>
            </w:pPr>
            <w:r w:rsidRPr="00D7533B">
              <w:t>hpc.ws.rs.ldapAuthentication</w:t>
            </w:r>
          </w:p>
        </w:tc>
        <w:tc>
          <w:tcPr>
            <w:tcW w:w="3870" w:type="dxa"/>
          </w:tcPr>
          <w:p w14:paraId="6A065F9B" w14:textId="77777777" w:rsidR="0057460D" w:rsidRPr="00D7533B" w:rsidRDefault="0057460D" w:rsidP="00A53195">
            <w:pPr>
              <w:pStyle w:val="ListParagraph"/>
              <w:ind w:left="0"/>
              <w:jc w:val="left"/>
            </w:pPr>
            <w:r w:rsidRPr="00D7533B">
              <w:t xml:space="preserve">Enable NCI LDAP Authentication. If LDAP authentication is set to false, </w:t>
            </w:r>
            <w:r>
              <w:t>HPC DME</w:t>
            </w:r>
            <w:r w:rsidRPr="00D7533B">
              <w:t xml:space="preserve"> uses authentication based on iRODS accounts</w:t>
            </w:r>
          </w:p>
        </w:tc>
        <w:tc>
          <w:tcPr>
            <w:tcW w:w="2335" w:type="dxa"/>
          </w:tcPr>
          <w:p w14:paraId="118EB772" w14:textId="77777777" w:rsidR="0057460D" w:rsidRPr="00D7533B" w:rsidRDefault="0057460D" w:rsidP="00A53195">
            <w:pPr>
              <w:pStyle w:val="ListParagraph"/>
              <w:ind w:left="0"/>
              <w:jc w:val="left"/>
            </w:pPr>
            <w:r>
              <w:t>True</w:t>
            </w:r>
          </w:p>
        </w:tc>
      </w:tr>
      <w:tr w:rsidR="0057460D" w:rsidRPr="00D7533B" w14:paraId="1B5C7003" w14:textId="77777777" w:rsidTr="00A53195">
        <w:tc>
          <w:tcPr>
            <w:tcW w:w="2340" w:type="dxa"/>
          </w:tcPr>
          <w:p w14:paraId="10468E97" w14:textId="77777777" w:rsidR="0057460D" w:rsidRPr="00D7533B" w:rsidRDefault="0057460D" w:rsidP="00A53195">
            <w:pPr>
              <w:pStyle w:val="ListParagraph"/>
              <w:ind w:left="0"/>
              <w:jc w:val="left"/>
            </w:pPr>
            <w:r w:rsidRPr="00521FB5">
              <w:t>hpc.ws.rs.attachment-tmp-directory</w:t>
            </w:r>
          </w:p>
        </w:tc>
        <w:tc>
          <w:tcPr>
            <w:tcW w:w="3870" w:type="dxa"/>
          </w:tcPr>
          <w:p w14:paraId="7DD8E6BB" w14:textId="77777777" w:rsidR="0057460D" w:rsidRPr="00D7533B" w:rsidRDefault="0057460D" w:rsidP="00A53195">
            <w:pPr>
              <w:pStyle w:val="ListParagraph"/>
              <w:ind w:left="0"/>
              <w:jc w:val="left"/>
            </w:pPr>
            <w:r>
              <w:t>Temporary staging directory where servicemix writes files while receiving from a client request</w:t>
            </w:r>
          </w:p>
        </w:tc>
        <w:tc>
          <w:tcPr>
            <w:tcW w:w="2335" w:type="dxa"/>
          </w:tcPr>
          <w:p w14:paraId="051896C3" w14:textId="77777777" w:rsidR="0057460D" w:rsidRDefault="0057460D" w:rsidP="00A53195">
            <w:pPr>
              <w:pStyle w:val="ListParagraph"/>
              <w:ind w:left="0"/>
              <w:jc w:val="left"/>
            </w:pPr>
          </w:p>
        </w:tc>
      </w:tr>
      <w:tr w:rsidR="0057460D" w:rsidRPr="00D7533B" w14:paraId="27EDA1DF" w14:textId="77777777" w:rsidTr="00A53195">
        <w:tc>
          <w:tcPr>
            <w:tcW w:w="2340" w:type="dxa"/>
          </w:tcPr>
          <w:p w14:paraId="4441ED45" w14:textId="77777777" w:rsidR="0057460D" w:rsidRPr="00D7533B" w:rsidRDefault="0057460D" w:rsidP="00A53195">
            <w:pPr>
              <w:pStyle w:val="ListParagraph"/>
              <w:ind w:left="0"/>
              <w:jc w:val="left"/>
            </w:pPr>
            <w:r w:rsidRPr="00521FB5">
              <w:t>hpc.ws.rs.attachment-memory-threshold</w:t>
            </w:r>
          </w:p>
        </w:tc>
        <w:tc>
          <w:tcPr>
            <w:tcW w:w="3870" w:type="dxa"/>
          </w:tcPr>
          <w:p w14:paraId="3038432A" w14:textId="77777777" w:rsidR="0057460D" w:rsidRPr="00D7533B" w:rsidRDefault="0057460D" w:rsidP="00A53195">
            <w:pPr>
              <w:pStyle w:val="ListParagraph"/>
              <w:ind w:left="0"/>
              <w:jc w:val="left"/>
            </w:pPr>
            <w:r>
              <w:t>Memory threshold before servicemix starts writing into “</w:t>
            </w:r>
            <w:r w:rsidRPr="00521FB5">
              <w:t>hpc.ws.rs.attachment-tmp-directory</w:t>
            </w:r>
            <w:r>
              <w:t>” folder</w:t>
            </w:r>
          </w:p>
        </w:tc>
        <w:tc>
          <w:tcPr>
            <w:tcW w:w="2335" w:type="dxa"/>
          </w:tcPr>
          <w:p w14:paraId="79756697" w14:textId="77777777" w:rsidR="0057460D" w:rsidRDefault="0057460D" w:rsidP="00A53195">
            <w:pPr>
              <w:pStyle w:val="ListParagraph"/>
              <w:ind w:left="0"/>
              <w:jc w:val="left"/>
            </w:pPr>
            <w:r w:rsidRPr="00DC4BB2">
              <w:t>104857600</w:t>
            </w:r>
          </w:p>
        </w:tc>
      </w:tr>
      <w:tr w:rsidR="0057460D" w:rsidRPr="00D7533B" w14:paraId="20E78235" w14:textId="77777777" w:rsidTr="00A53195">
        <w:tc>
          <w:tcPr>
            <w:tcW w:w="2340" w:type="dxa"/>
          </w:tcPr>
          <w:p w14:paraId="6267BAF5" w14:textId="77777777" w:rsidR="0057460D" w:rsidRPr="00D7533B" w:rsidRDefault="0057460D" w:rsidP="00A53195">
            <w:pPr>
              <w:pStyle w:val="ListParagraph"/>
              <w:ind w:left="0"/>
              <w:jc w:val="left"/>
            </w:pPr>
            <w:r w:rsidRPr="00D7533B">
              <w:t>hpc.ws.rs.ssl.keystore.path</w:t>
            </w:r>
          </w:p>
        </w:tc>
        <w:tc>
          <w:tcPr>
            <w:tcW w:w="3870" w:type="dxa"/>
          </w:tcPr>
          <w:p w14:paraId="407C25C4" w14:textId="77777777" w:rsidR="0057460D" w:rsidRPr="00D7533B" w:rsidRDefault="0057460D" w:rsidP="00A53195">
            <w:pPr>
              <w:pStyle w:val="ListParagraph"/>
              <w:ind w:left="0"/>
              <w:jc w:val="left"/>
            </w:pPr>
            <w:r w:rsidRPr="00D7533B">
              <w:t xml:space="preserve">Name of the keystore where </w:t>
            </w:r>
            <w:r>
              <w:t>HPC DME</w:t>
            </w:r>
            <w:r w:rsidRPr="00D7533B">
              <w:t xml:space="preserve"> certificate is stored</w:t>
            </w:r>
          </w:p>
        </w:tc>
        <w:tc>
          <w:tcPr>
            <w:tcW w:w="2335" w:type="dxa"/>
          </w:tcPr>
          <w:p w14:paraId="75C1A518" w14:textId="77777777" w:rsidR="0057460D" w:rsidRPr="00D7533B" w:rsidRDefault="0057460D" w:rsidP="00A53195">
            <w:pPr>
              <w:pStyle w:val="ListParagraph"/>
              <w:ind w:left="0"/>
              <w:jc w:val="left"/>
            </w:pPr>
            <w:r w:rsidRPr="00D7533B">
              <w:t>${karaf.base}/etc/hpc-server/keystore.jks</w:t>
            </w:r>
          </w:p>
        </w:tc>
      </w:tr>
      <w:tr w:rsidR="0057460D" w:rsidRPr="00D7533B" w14:paraId="4EA8F51B" w14:textId="77777777" w:rsidTr="00A53195">
        <w:tc>
          <w:tcPr>
            <w:tcW w:w="2340" w:type="dxa"/>
          </w:tcPr>
          <w:p w14:paraId="6C7AE1B9" w14:textId="77777777" w:rsidR="0057460D" w:rsidRPr="00D7533B" w:rsidRDefault="0057460D" w:rsidP="00A53195">
            <w:pPr>
              <w:pStyle w:val="ListParagraph"/>
              <w:ind w:left="0"/>
              <w:jc w:val="left"/>
            </w:pPr>
            <w:r w:rsidRPr="00D7533B">
              <w:t>hpc.ws.rs.ssl.keystore.type</w:t>
            </w:r>
          </w:p>
        </w:tc>
        <w:tc>
          <w:tcPr>
            <w:tcW w:w="3870" w:type="dxa"/>
          </w:tcPr>
          <w:p w14:paraId="4132786F" w14:textId="77777777" w:rsidR="0057460D" w:rsidRPr="00D7533B" w:rsidRDefault="0057460D" w:rsidP="00A53195">
            <w:pPr>
              <w:pStyle w:val="ListParagraph"/>
              <w:ind w:left="0"/>
              <w:jc w:val="left"/>
            </w:pPr>
            <w:r w:rsidRPr="00D7533B">
              <w:t xml:space="preserve">Type of the keystore where </w:t>
            </w:r>
            <w:r>
              <w:t>HPC DME</w:t>
            </w:r>
            <w:r w:rsidRPr="00D7533B">
              <w:t xml:space="preserve"> certificate is stored</w:t>
            </w:r>
          </w:p>
        </w:tc>
        <w:tc>
          <w:tcPr>
            <w:tcW w:w="2335" w:type="dxa"/>
          </w:tcPr>
          <w:p w14:paraId="48430879" w14:textId="77777777" w:rsidR="0057460D" w:rsidRPr="00D7533B" w:rsidRDefault="0057460D" w:rsidP="00A53195">
            <w:pPr>
              <w:pStyle w:val="ListParagraph"/>
              <w:ind w:left="0"/>
              <w:jc w:val="left"/>
            </w:pPr>
            <w:r w:rsidRPr="00D7533B">
              <w:t>JKS</w:t>
            </w:r>
          </w:p>
        </w:tc>
      </w:tr>
      <w:tr w:rsidR="0057460D" w:rsidRPr="00D7533B" w14:paraId="2BEF0841" w14:textId="77777777" w:rsidTr="00A53195">
        <w:tc>
          <w:tcPr>
            <w:tcW w:w="2340" w:type="dxa"/>
          </w:tcPr>
          <w:p w14:paraId="42CFDCE8" w14:textId="77777777" w:rsidR="0057460D" w:rsidRPr="00D7533B" w:rsidRDefault="0057460D" w:rsidP="00A53195">
            <w:pPr>
              <w:pStyle w:val="ListParagraph"/>
              <w:ind w:left="0"/>
              <w:jc w:val="left"/>
            </w:pPr>
            <w:r w:rsidRPr="00D7533B">
              <w:t>hpc.ws.rs.ssl.keystore.password</w:t>
            </w:r>
          </w:p>
        </w:tc>
        <w:tc>
          <w:tcPr>
            <w:tcW w:w="3870" w:type="dxa"/>
          </w:tcPr>
          <w:p w14:paraId="3B5A90CA" w14:textId="77777777" w:rsidR="0057460D" w:rsidRPr="00D7533B" w:rsidRDefault="0057460D" w:rsidP="00A53195">
            <w:pPr>
              <w:pStyle w:val="ListParagraph"/>
              <w:ind w:left="0"/>
              <w:jc w:val="left"/>
            </w:pPr>
            <w:r w:rsidRPr="00D7533B">
              <w:t xml:space="preserve">Password of the keystore where </w:t>
            </w:r>
            <w:r>
              <w:t>HPC DME</w:t>
            </w:r>
            <w:r w:rsidRPr="00D7533B">
              <w:t xml:space="preserve"> certificate is stored</w:t>
            </w:r>
          </w:p>
          <w:p w14:paraId="1C716D6D" w14:textId="77777777" w:rsidR="0057460D" w:rsidRPr="00D7533B" w:rsidRDefault="0057460D" w:rsidP="00A53195">
            <w:pPr>
              <w:pStyle w:val="ListParagraph"/>
              <w:ind w:left="0"/>
              <w:jc w:val="left"/>
            </w:pPr>
          </w:p>
        </w:tc>
        <w:tc>
          <w:tcPr>
            <w:tcW w:w="2335" w:type="dxa"/>
          </w:tcPr>
          <w:p w14:paraId="467FB27C" w14:textId="77777777" w:rsidR="0057460D" w:rsidRPr="00D7533B" w:rsidRDefault="0057460D" w:rsidP="00A53195">
            <w:pPr>
              <w:pStyle w:val="ListParagraph"/>
              <w:ind w:left="0"/>
              <w:jc w:val="left"/>
            </w:pPr>
            <w:r w:rsidRPr="00D7533B">
              <w:t>hpc-server-store-pwd</w:t>
            </w:r>
          </w:p>
        </w:tc>
      </w:tr>
      <w:tr w:rsidR="0057460D" w:rsidRPr="00D7533B" w14:paraId="47F0311B" w14:textId="77777777" w:rsidTr="00A53195">
        <w:tc>
          <w:tcPr>
            <w:tcW w:w="2340" w:type="dxa"/>
          </w:tcPr>
          <w:p w14:paraId="0C1C6ADA" w14:textId="77777777" w:rsidR="0057460D" w:rsidRPr="00D7533B" w:rsidRDefault="0057460D" w:rsidP="00A53195">
            <w:pPr>
              <w:pStyle w:val="ListParagraph"/>
              <w:ind w:left="0"/>
              <w:jc w:val="left"/>
            </w:pPr>
            <w:r w:rsidRPr="00D7533B">
              <w:t>hpc.ws.rs.ssl.truststore.path</w:t>
            </w:r>
          </w:p>
        </w:tc>
        <w:tc>
          <w:tcPr>
            <w:tcW w:w="3870" w:type="dxa"/>
          </w:tcPr>
          <w:p w14:paraId="393BDA61" w14:textId="77777777" w:rsidR="0057460D" w:rsidRPr="00D7533B" w:rsidRDefault="0057460D" w:rsidP="00A53195">
            <w:pPr>
              <w:pStyle w:val="ListParagraph"/>
              <w:ind w:left="0"/>
              <w:jc w:val="left"/>
            </w:pPr>
            <w:r w:rsidRPr="00D7533B">
              <w:t xml:space="preserve">Name of the trust store where </w:t>
            </w:r>
            <w:r>
              <w:t>HPC DME</w:t>
            </w:r>
            <w:r w:rsidRPr="00D7533B">
              <w:t xml:space="preserve"> certificate is stored</w:t>
            </w:r>
          </w:p>
        </w:tc>
        <w:tc>
          <w:tcPr>
            <w:tcW w:w="2335" w:type="dxa"/>
          </w:tcPr>
          <w:p w14:paraId="48358305" w14:textId="77777777" w:rsidR="0057460D" w:rsidRPr="00D7533B" w:rsidRDefault="0057460D" w:rsidP="00A53195">
            <w:pPr>
              <w:pStyle w:val="ListParagraph"/>
              <w:ind w:left="0"/>
              <w:jc w:val="left"/>
            </w:pPr>
            <w:r w:rsidRPr="00D7533B">
              <w:t>${karaf.base}/etc/hpc-server/keystore.jks</w:t>
            </w:r>
          </w:p>
        </w:tc>
      </w:tr>
      <w:tr w:rsidR="0057460D" w:rsidRPr="00D7533B" w14:paraId="4FC4AC11" w14:textId="77777777" w:rsidTr="00A53195">
        <w:tc>
          <w:tcPr>
            <w:tcW w:w="2340" w:type="dxa"/>
          </w:tcPr>
          <w:p w14:paraId="6498ADED" w14:textId="77777777" w:rsidR="0057460D" w:rsidRPr="00D7533B" w:rsidRDefault="0057460D" w:rsidP="00A53195">
            <w:pPr>
              <w:pStyle w:val="ListParagraph"/>
              <w:ind w:left="0"/>
              <w:jc w:val="left"/>
            </w:pPr>
            <w:r w:rsidRPr="00D7533B">
              <w:t>hpc.ws.rs.ssl.truststore.type</w:t>
            </w:r>
          </w:p>
        </w:tc>
        <w:tc>
          <w:tcPr>
            <w:tcW w:w="3870" w:type="dxa"/>
          </w:tcPr>
          <w:p w14:paraId="50554420" w14:textId="77777777" w:rsidR="0057460D" w:rsidRPr="00D7533B" w:rsidRDefault="0057460D" w:rsidP="00A53195">
            <w:pPr>
              <w:pStyle w:val="ListParagraph"/>
              <w:ind w:left="0"/>
              <w:jc w:val="left"/>
            </w:pPr>
            <w:r w:rsidRPr="00D7533B">
              <w:t xml:space="preserve">Type of the trust store where </w:t>
            </w:r>
            <w:r>
              <w:t>HPC DME</w:t>
            </w:r>
            <w:r w:rsidRPr="00D7533B">
              <w:t xml:space="preserve"> certificate is stored</w:t>
            </w:r>
          </w:p>
        </w:tc>
        <w:tc>
          <w:tcPr>
            <w:tcW w:w="2335" w:type="dxa"/>
          </w:tcPr>
          <w:p w14:paraId="72235018" w14:textId="77777777" w:rsidR="0057460D" w:rsidRPr="00D7533B" w:rsidRDefault="0057460D" w:rsidP="00A53195">
            <w:pPr>
              <w:pStyle w:val="ListParagraph"/>
              <w:ind w:left="0"/>
              <w:jc w:val="left"/>
            </w:pPr>
            <w:r w:rsidRPr="00D7533B">
              <w:t>JKS</w:t>
            </w:r>
          </w:p>
        </w:tc>
      </w:tr>
      <w:tr w:rsidR="0057460D" w:rsidRPr="00D7533B" w14:paraId="2D08D112" w14:textId="77777777" w:rsidTr="00A53195">
        <w:tc>
          <w:tcPr>
            <w:tcW w:w="2340" w:type="dxa"/>
          </w:tcPr>
          <w:p w14:paraId="4709F20D" w14:textId="77777777" w:rsidR="0057460D" w:rsidRPr="00D7533B" w:rsidRDefault="0057460D" w:rsidP="00A53195">
            <w:pPr>
              <w:pStyle w:val="ListParagraph"/>
              <w:ind w:left="0"/>
              <w:jc w:val="left"/>
            </w:pPr>
            <w:r w:rsidRPr="00D7533B">
              <w:lastRenderedPageBreak/>
              <w:t>hpc.ws.rs.ssl.truststore.password</w:t>
            </w:r>
          </w:p>
        </w:tc>
        <w:tc>
          <w:tcPr>
            <w:tcW w:w="3870" w:type="dxa"/>
          </w:tcPr>
          <w:p w14:paraId="6397A973" w14:textId="77777777" w:rsidR="0057460D" w:rsidRPr="00D7533B" w:rsidRDefault="0057460D" w:rsidP="00A53195">
            <w:pPr>
              <w:pStyle w:val="ListParagraph"/>
              <w:ind w:left="0"/>
              <w:jc w:val="left"/>
            </w:pPr>
            <w:r w:rsidRPr="00D7533B">
              <w:t xml:space="preserve">Password of the trust store where </w:t>
            </w:r>
            <w:r>
              <w:t>HPC DME</w:t>
            </w:r>
            <w:r w:rsidRPr="00D7533B">
              <w:t xml:space="preserve"> certificate is stored</w:t>
            </w:r>
          </w:p>
        </w:tc>
        <w:tc>
          <w:tcPr>
            <w:tcW w:w="2335" w:type="dxa"/>
          </w:tcPr>
          <w:p w14:paraId="4C4C7A9E" w14:textId="77777777" w:rsidR="0057460D" w:rsidRPr="00D7533B" w:rsidRDefault="0057460D" w:rsidP="00A53195">
            <w:pPr>
              <w:pStyle w:val="ListParagraph"/>
              <w:ind w:left="0"/>
              <w:jc w:val="left"/>
            </w:pPr>
            <w:r w:rsidRPr="00D7533B">
              <w:t>hpc-server-store-pwd</w:t>
            </w:r>
          </w:p>
        </w:tc>
      </w:tr>
      <w:tr w:rsidR="0057460D" w:rsidRPr="00D7533B" w14:paraId="1F998148" w14:textId="77777777" w:rsidTr="00A53195">
        <w:tc>
          <w:tcPr>
            <w:tcW w:w="2340" w:type="dxa"/>
          </w:tcPr>
          <w:p w14:paraId="464978EE" w14:textId="77777777" w:rsidR="0057460D" w:rsidRPr="00D7533B" w:rsidRDefault="0057460D" w:rsidP="00A53195">
            <w:pPr>
              <w:pStyle w:val="ListParagraph"/>
              <w:ind w:left="0"/>
              <w:jc w:val="left"/>
            </w:pPr>
            <w:r w:rsidRPr="00D7533B">
              <w:t>hpc.ws.rs.ssl.wantClientAuth</w:t>
            </w:r>
          </w:p>
        </w:tc>
        <w:tc>
          <w:tcPr>
            <w:tcW w:w="3870" w:type="dxa"/>
          </w:tcPr>
          <w:p w14:paraId="0BB110B1"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the server to</w:t>
            </w:r>
            <w:r>
              <w:rPr>
                <w:color w:val="000000"/>
              </w:rPr>
              <w:t xml:space="preserve"> </w:t>
            </w:r>
            <w:r w:rsidRPr="006647C1">
              <w:rPr>
                <w:rStyle w:val="Emphasis"/>
                <w:color w:val="000000"/>
              </w:rPr>
              <w:t>request</w:t>
            </w:r>
            <w:r w:rsidRPr="006647C1">
              <w:rPr>
                <w:color w:val="000000"/>
              </w:rPr>
              <w:t> a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r w:rsidRPr="006647C1">
              <w:t xml:space="preserve"> </w:t>
            </w:r>
          </w:p>
        </w:tc>
        <w:tc>
          <w:tcPr>
            <w:tcW w:w="2335" w:type="dxa"/>
          </w:tcPr>
          <w:p w14:paraId="22D9FBB1" w14:textId="77777777" w:rsidR="0057460D" w:rsidRPr="00D7533B" w:rsidRDefault="0057460D" w:rsidP="00A53195">
            <w:pPr>
              <w:pStyle w:val="ListParagraph"/>
              <w:ind w:left="0"/>
              <w:jc w:val="left"/>
            </w:pPr>
            <w:r w:rsidRPr="00D7533B">
              <w:t>False</w:t>
            </w:r>
          </w:p>
        </w:tc>
      </w:tr>
      <w:tr w:rsidR="0057460D" w:rsidRPr="00D7533B" w14:paraId="418E03D3" w14:textId="77777777" w:rsidTr="00A53195">
        <w:tc>
          <w:tcPr>
            <w:tcW w:w="2340" w:type="dxa"/>
          </w:tcPr>
          <w:p w14:paraId="5F0161AC" w14:textId="77777777" w:rsidR="0057460D" w:rsidRPr="00D7533B" w:rsidRDefault="0057460D" w:rsidP="00A53195">
            <w:pPr>
              <w:pStyle w:val="ListParagraph"/>
              <w:ind w:left="0"/>
              <w:jc w:val="left"/>
            </w:pPr>
            <w:r w:rsidRPr="00D7533B">
              <w:t>hpc.ws.rs.ssl.needClientAuth</w:t>
            </w:r>
          </w:p>
        </w:tc>
        <w:tc>
          <w:tcPr>
            <w:tcW w:w="3870" w:type="dxa"/>
          </w:tcPr>
          <w:p w14:paraId="530CFE5E" w14:textId="77777777" w:rsidR="0057460D" w:rsidRPr="006647C1" w:rsidRDefault="0057460D" w:rsidP="00A53195">
            <w:pPr>
              <w:pStyle w:val="ListParagraph"/>
              <w:ind w:left="0"/>
              <w:jc w:val="left"/>
            </w:pPr>
            <w:r w:rsidRPr="006647C1">
              <w:rPr>
                <w:color w:val="000000"/>
              </w:rPr>
              <w:t>Set this property to the value </w:t>
            </w:r>
            <w:r w:rsidRPr="006647C1">
              <w:rPr>
                <w:rStyle w:val="HTMLCode"/>
                <w:rFonts w:ascii="Times New Roman" w:hAnsi="Times New Roman" w:cs="Times New Roman"/>
                <w:color w:val="000000"/>
                <w:sz w:val="24"/>
                <w:szCs w:val="24"/>
              </w:rPr>
              <w:t>true</w:t>
            </w:r>
            <w:r w:rsidRPr="006647C1">
              <w:rPr>
                <w:color w:val="000000"/>
              </w:rPr>
              <w:t> to configure a server to </w:t>
            </w:r>
            <w:r w:rsidRPr="006647C1">
              <w:rPr>
                <w:rStyle w:val="Emphasis"/>
                <w:color w:val="000000"/>
              </w:rPr>
              <w:t>require</w:t>
            </w:r>
            <w:r w:rsidRPr="006647C1">
              <w:rPr>
                <w:color w:val="000000"/>
              </w:rPr>
              <w:t> a valid client certificate. This property is ignored when configured for a client component such as </w:t>
            </w:r>
            <w:r w:rsidRPr="006647C1">
              <w:rPr>
                <w:rStyle w:val="HTMLCode"/>
                <w:rFonts w:ascii="Times New Roman" w:hAnsi="Times New Roman" w:cs="Times New Roman"/>
                <w:color w:val="000000"/>
                <w:sz w:val="24"/>
                <w:szCs w:val="24"/>
              </w:rPr>
              <w:t>SSLSocketAppender</w:t>
            </w:r>
            <w:r w:rsidRPr="006647C1">
              <w:rPr>
                <w:color w:val="000000"/>
              </w:rPr>
              <w:t>.</w:t>
            </w:r>
          </w:p>
        </w:tc>
        <w:tc>
          <w:tcPr>
            <w:tcW w:w="2335" w:type="dxa"/>
          </w:tcPr>
          <w:p w14:paraId="348731CB" w14:textId="77777777" w:rsidR="0057460D" w:rsidRPr="00D7533B" w:rsidRDefault="0057460D" w:rsidP="00A53195">
            <w:pPr>
              <w:pStyle w:val="ListParagraph"/>
              <w:ind w:left="0"/>
              <w:jc w:val="left"/>
            </w:pPr>
            <w:r w:rsidRPr="00D7533B">
              <w:t>False</w:t>
            </w:r>
          </w:p>
        </w:tc>
      </w:tr>
      <w:tr w:rsidR="0057460D" w:rsidRPr="00D7533B" w14:paraId="62C627DA" w14:textId="77777777" w:rsidTr="00A53195">
        <w:tc>
          <w:tcPr>
            <w:tcW w:w="2340" w:type="dxa"/>
          </w:tcPr>
          <w:p w14:paraId="00358FA5" w14:textId="77777777" w:rsidR="0057460D" w:rsidRPr="00D7533B" w:rsidRDefault="0057460D" w:rsidP="00A53195">
            <w:pPr>
              <w:pStyle w:val="ListParagraph"/>
              <w:ind w:left="0"/>
              <w:jc w:val="left"/>
            </w:pPr>
            <w:r w:rsidRPr="00E678DB">
              <w:t>hpc.ws.rs.jetty-engine.minThreads</w:t>
            </w:r>
          </w:p>
        </w:tc>
        <w:tc>
          <w:tcPr>
            <w:tcW w:w="3870" w:type="dxa"/>
          </w:tcPr>
          <w:p w14:paraId="21D46630" w14:textId="77777777" w:rsidR="0057460D" w:rsidRPr="00E678DB" w:rsidRDefault="0057460D" w:rsidP="00A53195">
            <w:pPr>
              <w:pStyle w:val="ListParagraph"/>
              <w:ind w:left="0"/>
              <w:jc w:val="left"/>
              <w:rPr>
                <w:color w:val="000000"/>
              </w:rPr>
            </w:pPr>
            <w:r w:rsidRPr="00E678DB">
              <w:rPr>
                <w:color w:val="000000"/>
              </w:rPr>
              <w:t>Specifies the</w:t>
            </w:r>
            <w:r>
              <w:rPr>
                <w:color w:val="000000"/>
              </w:rPr>
              <w:t xml:space="preserve"> min</w:t>
            </w:r>
            <w:r w:rsidRPr="00E678DB">
              <w:rPr>
                <w:color w:val="000000"/>
              </w:rPr>
              <w:t xml:space="preserve"> size of the thread pool used by the specific Jetty instance</w:t>
            </w:r>
          </w:p>
        </w:tc>
        <w:tc>
          <w:tcPr>
            <w:tcW w:w="2335" w:type="dxa"/>
          </w:tcPr>
          <w:p w14:paraId="6C611095" w14:textId="77777777" w:rsidR="0057460D" w:rsidRPr="00D7533B" w:rsidRDefault="0057460D" w:rsidP="00A53195">
            <w:pPr>
              <w:pStyle w:val="ListParagraph"/>
              <w:ind w:left="0"/>
              <w:jc w:val="left"/>
            </w:pPr>
            <w:r>
              <w:t>5</w:t>
            </w:r>
          </w:p>
        </w:tc>
      </w:tr>
      <w:tr w:rsidR="0057460D" w:rsidRPr="00D7533B" w14:paraId="67F655D7" w14:textId="77777777" w:rsidTr="00A53195">
        <w:tc>
          <w:tcPr>
            <w:tcW w:w="2340" w:type="dxa"/>
          </w:tcPr>
          <w:p w14:paraId="66F3BC9F" w14:textId="77777777" w:rsidR="0057460D" w:rsidRPr="00D7533B" w:rsidRDefault="0057460D" w:rsidP="00A53195">
            <w:pPr>
              <w:pStyle w:val="ListParagraph"/>
              <w:ind w:left="0"/>
              <w:jc w:val="left"/>
            </w:pPr>
            <w:r w:rsidRPr="00E678DB">
              <w:t>hpc.ws.rs.jetty-engine.maxThreads</w:t>
            </w:r>
          </w:p>
        </w:tc>
        <w:tc>
          <w:tcPr>
            <w:tcW w:w="3870" w:type="dxa"/>
          </w:tcPr>
          <w:p w14:paraId="2F980537" w14:textId="77777777" w:rsidR="0057460D" w:rsidRPr="006647C1" w:rsidRDefault="0057460D" w:rsidP="00A53195">
            <w:pPr>
              <w:pStyle w:val="ListParagraph"/>
              <w:ind w:left="0"/>
              <w:jc w:val="left"/>
              <w:rPr>
                <w:color w:val="000000"/>
              </w:rPr>
            </w:pPr>
            <w:r w:rsidRPr="00E678DB">
              <w:rPr>
                <w:color w:val="000000"/>
              </w:rPr>
              <w:t>Specifies the</w:t>
            </w:r>
            <w:r>
              <w:rPr>
                <w:color w:val="000000"/>
              </w:rPr>
              <w:t xml:space="preserve"> max</w:t>
            </w:r>
            <w:r w:rsidRPr="00E678DB">
              <w:rPr>
                <w:color w:val="000000"/>
              </w:rPr>
              <w:t xml:space="preserve"> size of the thread pool used by the specific Jetty instance</w:t>
            </w:r>
          </w:p>
        </w:tc>
        <w:tc>
          <w:tcPr>
            <w:tcW w:w="2335" w:type="dxa"/>
          </w:tcPr>
          <w:p w14:paraId="760CE692" w14:textId="77777777" w:rsidR="0057460D" w:rsidRPr="00D7533B" w:rsidRDefault="0057460D" w:rsidP="00A53195">
            <w:pPr>
              <w:pStyle w:val="ListParagraph"/>
              <w:ind w:left="0"/>
              <w:jc w:val="left"/>
            </w:pPr>
            <w:r>
              <w:t>15</w:t>
            </w:r>
          </w:p>
        </w:tc>
      </w:tr>
      <w:tr w:rsidR="0057460D" w:rsidRPr="00D7533B" w14:paraId="1476719F" w14:textId="77777777" w:rsidTr="00A53195">
        <w:tc>
          <w:tcPr>
            <w:tcW w:w="8545" w:type="dxa"/>
            <w:gridSpan w:val="3"/>
          </w:tcPr>
          <w:p w14:paraId="7047FB09" w14:textId="77777777" w:rsidR="0057460D" w:rsidRPr="00A24038" w:rsidRDefault="0057460D" w:rsidP="00A53195">
            <w:pPr>
              <w:ind w:left="0"/>
              <w:rPr>
                <w:b/>
              </w:rPr>
            </w:pPr>
            <w:r>
              <w:rPr>
                <w:b/>
              </w:rPr>
              <w:t>The f</w:t>
            </w:r>
            <w:r w:rsidRPr="00A24038">
              <w:rPr>
                <w:b/>
              </w:rPr>
              <w:t>ollowing system properties are related to REST services</w:t>
            </w:r>
            <w:r>
              <w:rPr>
                <w:b/>
              </w:rPr>
              <w:t xml:space="preserve"> access permissions</w:t>
            </w:r>
          </w:p>
        </w:tc>
      </w:tr>
      <w:tr w:rsidR="0057460D" w:rsidRPr="00D7533B" w14:paraId="4A9A7158" w14:textId="77777777" w:rsidTr="00A53195">
        <w:tc>
          <w:tcPr>
            <w:tcW w:w="2340" w:type="dxa"/>
          </w:tcPr>
          <w:p w14:paraId="1EF1A33A" w14:textId="77777777" w:rsidR="0057460D" w:rsidRPr="00D7533B" w:rsidRDefault="0057460D" w:rsidP="00A53195">
            <w:pPr>
              <w:pStyle w:val="ListParagraph"/>
              <w:ind w:left="0"/>
              <w:jc w:val="left"/>
            </w:pPr>
            <w:r w:rsidRPr="00D7533B">
              <w:t>hpc.ws.rs.auth.register-user</w:t>
            </w:r>
          </w:p>
        </w:tc>
        <w:tc>
          <w:tcPr>
            <w:tcW w:w="3870" w:type="dxa"/>
          </w:tcPr>
          <w:p w14:paraId="370F9FF8" w14:textId="77777777" w:rsidR="0057460D" w:rsidRPr="00D7533B" w:rsidRDefault="0057460D" w:rsidP="00A53195">
            <w:pPr>
              <w:pStyle w:val="ListParagraph"/>
              <w:ind w:left="0"/>
              <w:jc w:val="left"/>
            </w:pPr>
            <w:r w:rsidRPr="00D7533B">
              <w:t xml:space="preserve">Mapping user registration function to </w:t>
            </w:r>
            <w:r>
              <w:t>Allowed roles to register user</w:t>
            </w:r>
          </w:p>
        </w:tc>
        <w:tc>
          <w:tcPr>
            <w:tcW w:w="2335" w:type="dxa"/>
          </w:tcPr>
          <w:p w14:paraId="6D78B3E6" w14:textId="77777777" w:rsidR="0057460D" w:rsidRPr="00D7533B" w:rsidRDefault="0057460D" w:rsidP="00A53195">
            <w:pPr>
              <w:pStyle w:val="ListParagraph"/>
              <w:ind w:left="0"/>
              <w:jc w:val="left"/>
            </w:pPr>
            <w:r w:rsidRPr="00E678DB">
              <w:t xml:space="preserve">SYSTEM_ADMIN GROUP_ADMIN </w:t>
            </w:r>
          </w:p>
        </w:tc>
      </w:tr>
      <w:tr w:rsidR="0057460D" w:rsidRPr="00D7533B" w14:paraId="783F4207" w14:textId="77777777" w:rsidTr="00A53195">
        <w:tc>
          <w:tcPr>
            <w:tcW w:w="2340" w:type="dxa"/>
          </w:tcPr>
          <w:p w14:paraId="21FB214D" w14:textId="77777777" w:rsidR="0057460D" w:rsidRPr="00D7533B" w:rsidRDefault="0057460D" w:rsidP="00A53195">
            <w:pPr>
              <w:pStyle w:val="ListParagraph"/>
              <w:ind w:left="0"/>
              <w:jc w:val="left"/>
            </w:pPr>
            <w:r w:rsidRPr="00E678DB">
              <w:t>hpc.ws.rs.auth.security.update-user</w:t>
            </w:r>
          </w:p>
        </w:tc>
        <w:tc>
          <w:tcPr>
            <w:tcW w:w="3870" w:type="dxa"/>
          </w:tcPr>
          <w:p w14:paraId="3A3942C4" w14:textId="77777777" w:rsidR="0057460D" w:rsidRDefault="0057460D" w:rsidP="00A53195">
            <w:pPr>
              <w:pStyle w:val="ListParagraph"/>
              <w:ind w:left="0"/>
              <w:jc w:val="left"/>
            </w:pPr>
            <w:r w:rsidRPr="00D7533B">
              <w:t xml:space="preserve">Mapping user registration function to </w:t>
            </w:r>
            <w:r>
              <w:t>Allowed roles to update user</w:t>
            </w:r>
          </w:p>
        </w:tc>
        <w:tc>
          <w:tcPr>
            <w:tcW w:w="2335" w:type="dxa"/>
          </w:tcPr>
          <w:p w14:paraId="41C33118" w14:textId="77777777" w:rsidR="0057460D" w:rsidRPr="00D7533B" w:rsidRDefault="0057460D" w:rsidP="00A53195">
            <w:pPr>
              <w:pStyle w:val="ListParagraph"/>
              <w:ind w:left="0"/>
              <w:jc w:val="left"/>
            </w:pPr>
            <w:r w:rsidRPr="00E678DB">
              <w:t>SYSTEM_ADMIN</w:t>
            </w:r>
          </w:p>
        </w:tc>
      </w:tr>
      <w:tr w:rsidR="0057460D" w:rsidRPr="00D7533B" w14:paraId="28EBE883" w14:textId="77777777" w:rsidTr="00A53195">
        <w:tc>
          <w:tcPr>
            <w:tcW w:w="2340" w:type="dxa"/>
          </w:tcPr>
          <w:p w14:paraId="2DD4FE5B" w14:textId="77777777" w:rsidR="0057460D" w:rsidRPr="00D7533B" w:rsidRDefault="0057460D" w:rsidP="00A53195">
            <w:pPr>
              <w:pStyle w:val="ListParagraph"/>
              <w:ind w:left="0"/>
              <w:jc w:val="left"/>
            </w:pPr>
            <w:r w:rsidRPr="00D7533B">
              <w:t>hpc.ws.rs.auth.get-user</w:t>
            </w:r>
          </w:p>
        </w:tc>
        <w:tc>
          <w:tcPr>
            <w:tcW w:w="3870" w:type="dxa"/>
          </w:tcPr>
          <w:p w14:paraId="5F2EAD9E" w14:textId="77777777" w:rsidR="0057460D" w:rsidRPr="00D7533B" w:rsidRDefault="0057460D" w:rsidP="00A53195">
            <w:pPr>
              <w:pStyle w:val="ListParagraph"/>
              <w:ind w:left="0"/>
              <w:jc w:val="left"/>
            </w:pPr>
            <w:r>
              <w:t>Allowed roles to query user</w:t>
            </w:r>
          </w:p>
        </w:tc>
        <w:tc>
          <w:tcPr>
            <w:tcW w:w="2335" w:type="dxa"/>
          </w:tcPr>
          <w:p w14:paraId="1CC767F5" w14:textId="77777777" w:rsidR="0057460D" w:rsidRPr="00D7533B" w:rsidRDefault="0057460D" w:rsidP="00A53195">
            <w:pPr>
              <w:pStyle w:val="ListParagraph"/>
              <w:ind w:left="0"/>
              <w:jc w:val="left"/>
            </w:pPr>
            <w:r w:rsidRPr="00E678DB">
              <w:t>SYSTEM_ADMIN GROUP_ADMIN USER</w:t>
            </w:r>
          </w:p>
        </w:tc>
      </w:tr>
      <w:tr w:rsidR="0057460D" w:rsidRPr="00D7533B" w14:paraId="743AA4B5" w14:textId="77777777" w:rsidTr="00A53195">
        <w:tc>
          <w:tcPr>
            <w:tcW w:w="2340" w:type="dxa"/>
          </w:tcPr>
          <w:p w14:paraId="7D43C081" w14:textId="77777777" w:rsidR="0057460D" w:rsidRPr="00D7533B" w:rsidRDefault="0057460D" w:rsidP="00A53195">
            <w:pPr>
              <w:pStyle w:val="ListParagraph"/>
              <w:ind w:left="0"/>
              <w:jc w:val="left"/>
            </w:pPr>
            <w:r w:rsidRPr="00650952">
              <w:t>hpc.ws.rs.auth.security.get-invoker</w:t>
            </w:r>
          </w:p>
        </w:tc>
        <w:tc>
          <w:tcPr>
            <w:tcW w:w="3870" w:type="dxa"/>
          </w:tcPr>
          <w:p w14:paraId="2B3D09AE" w14:textId="77777777" w:rsidR="0057460D" w:rsidRPr="00D7533B" w:rsidRDefault="0057460D" w:rsidP="00A53195">
            <w:pPr>
              <w:pStyle w:val="ListParagraph"/>
              <w:ind w:left="0"/>
              <w:jc w:val="left"/>
            </w:pPr>
            <w:r>
              <w:t>Allowed roles to query invoker</w:t>
            </w:r>
          </w:p>
        </w:tc>
        <w:tc>
          <w:tcPr>
            <w:tcW w:w="2335" w:type="dxa"/>
          </w:tcPr>
          <w:p w14:paraId="5FA91294" w14:textId="77777777" w:rsidR="0057460D" w:rsidRPr="00D7533B" w:rsidRDefault="0057460D" w:rsidP="00A53195">
            <w:pPr>
              <w:pStyle w:val="ListParagraph"/>
              <w:ind w:left="0"/>
              <w:jc w:val="left"/>
            </w:pPr>
            <w:r w:rsidRPr="00E678DB">
              <w:t>SYSTEM_ADMIN GROUP_ADMIN USER</w:t>
            </w:r>
          </w:p>
        </w:tc>
      </w:tr>
      <w:tr w:rsidR="0057460D" w:rsidRPr="00D7533B" w14:paraId="26177C3A" w14:textId="77777777" w:rsidTr="00A53195">
        <w:tc>
          <w:tcPr>
            <w:tcW w:w="2340" w:type="dxa"/>
          </w:tcPr>
          <w:p w14:paraId="08CDB802" w14:textId="77777777" w:rsidR="0057460D" w:rsidRPr="00D7533B" w:rsidRDefault="0057460D" w:rsidP="00A53195">
            <w:pPr>
              <w:pStyle w:val="ListParagraph"/>
              <w:ind w:left="0"/>
              <w:jc w:val="left"/>
            </w:pPr>
            <w:r w:rsidRPr="00650952">
              <w:t>hpc.ws.rs.auth.security.get-active-users</w:t>
            </w:r>
          </w:p>
        </w:tc>
        <w:tc>
          <w:tcPr>
            <w:tcW w:w="3870" w:type="dxa"/>
          </w:tcPr>
          <w:p w14:paraId="5718C8C4" w14:textId="77777777" w:rsidR="0057460D" w:rsidRPr="00D7533B" w:rsidRDefault="0057460D" w:rsidP="00A53195">
            <w:pPr>
              <w:pStyle w:val="ListParagraph"/>
              <w:ind w:left="0"/>
              <w:jc w:val="left"/>
            </w:pPr>
            <w:r>
              <w:t>Allowed roles to query active users</w:t>
            </w:r>
          </w:p>
        </w:tc>
        <w:tc>
          <w:tcPr>
            <w:tcW w:w="2335" w:type="dxa"/>
          </w:tcPr>
          <w:p w14:paraId="6CDAEF34" w14:textId="77777777" w:rsidR="0057460D" w:rsidRPr="00D7533B" w:rsidRDefault="0057460D" w:rsidP="00A53195">
            <w:pPr>
              <w:pStyle w:val="ListParagraph"/>
              <w:ind w:left="0"/>
              <w:jc w:val="left"/>
            </w:pPr>
            <w:r w:rsidRPr="00E678DB">
              <w:t>SYSTEM_ADMIN GROUP_ADMIN USER</w:t>
            </w:r>
          </w:p>
        </w:tc>
      </w:tr>
      <w:tr w:rsidR="0057460D" w:rsidRPr="00D7533B" w14:paraId="188DD574" w14:textId="77777777" w:rsidTr="00A53195">
        <w:tc>
          <w:tcPr>
            <w:tcW w:w="2340" w:type="dxa"/>
          </w:tcPr>
          <w:p w14:paraId="6E058AEB" w14:textId="77777777" w:rsidR="0057460D" w:rsidRPr="00D7533B" w:rsidRDefault="0057460D" w:rsidP="00A53195">
            <w:pPr>
              <w:pStyle w:val="ListParagraph"/>
              <w:ind w:left="0"/>
              <w:jc w:val="left"/>
            </w:pPr>
            <w:r w:rsidRPr="00650952">
              <w:t>hpc.ws.rs.auth.security.get-all-users</w:t>
            </w:r>
          </w:p>
        </w:tc>
        <w:tc>
          <w:tcPr>
            <w:tcW w:w="3870" w:type="dxa"/>
          </w:tcPr>
          <w:p w14:paraId="65AF4F02" w14:textId="77777777" w:rsidR="0057460D" w:rsidRPr="00D7533B" w:rsidRDefault="0057460D" w:rsidP="00A53195">
            <w:pPr>
              <w:pStyle w:val="ListParagraph"/>
              <w:ind w:left="0"/>
              <w:jc w:val="left"/>
            </w:pPr>
            <w:r>
              <w:t>Allowed roles to query all users</w:t>
            </w:r>
          </w:p>
        </w:tc>
        <w:tc>
          <w:tcPr>
            <w:tcW w:w="2335" w:type="dxa"/>
          </w:tcPr>
          <w:p w14:paraId="1176E076" w14:textId="77777777" w:rsidR="0057460D" w:rsidRPr="00D7533B" w:rsidRDefault="0057460D" w:rsidP="00A53195">
            <w:pPr>
              <w:pStyle w:val="ListParagraph"/>
              <w:ind w:left="0"/>
              <w:jc w:val="left"/>
            </w:pPr>
            <w:r>
              <w:t>SYSTEM_ADMIN</w:t>
            </w:r>
          </w:p>
        </w:tc>
      </w:tr>
      <w:tr w:rsidR="0057460D" w:rsidRPr="00D7533B" w14:paraId="40FE259E" w14:textId="77777777" w:rsidTr="00A53195">
        <w:tc>
          <w:tcPr>
            <w:tcW w:w="2340" w:type="dxa"/>
          </w:tcPr>
          <w:p w14:paraId="14427AAA" w14:textId="77777777" w:rsidR="0057460D" w:rsidRPr="00D7533B" w:rsidRDefault="0057460D" w:rsidP="00A53195">
            <w:pPr>
              <w:pStyle w:val="ListParagraph"/>
              <w:ind w:left="0"/>
              <w:jc w:val="left"/>
            </w:pPr>
            <w:r>
              <w:t>hpc.ws.rs.auth.authenticate</w:t>
            </w:r>
          </w:p>
        </w:tc>
        <w:tc>
          <w:tcPr>
            <w:tcW w:w="3870" w:type="dxa"/>
          </w:tcPr>
          <w:p w14:paraId="55689616" w14:textId="77777777" w:rsidR="0057460D" w:rsidRPr="00D7533B" w:rsidRDefault="0057460D" w:rsidP="00A53195">
            <w:pPr>
              <w:pStyle w:val="ListParagraph"/>
              <w:ind w:left="0"/>
              <w:jc w:val="left"/>
            </w:pPr>
            <w:r>
              <w:t>Allowed roles to authenticate user</w:t>
            </w:r>
          </w:p>
          <w:p w14:paraId="2852AB07" w14:textId="77777777" w:rsidR="0057460D" w:rsidRPr="00D7533B" w:rsidRDefault="0057460D" w:rsidP="00A53195">
            <w:pPr>
              <w:pStyle w:val="ListParagraph"/>
              <w:ind w:left="0"/>
              <w:jc w:val="left"/>
            </w:pPr>
          </w:p>
        </w:tc>
        <w:tc>
          <w:tcPr>
            <w:tcW w:w="2335" w:type="dxa"/>
          </w:tcPr>
          <w:p w14:paraId="0677E7A4" w14:textId="77777777" w:rsidR="0057460D" w:rsidRPr="00D7533B" w:rsidRDefault="0057460D" w:rsidP="00A53195">
            <w:pPr>
              <w:pStyle w:val="ListParagraph"/>
              <w:ind w:left="0"/>
              <w:jc w:val="left"/>
            </w:pPr>
            <w:r w:rsidRPr="00650952">
              <w:t>SYSTEM_ADMIN GROUP_ADMIN USER</w:t>
            </w:r>
          </w:p>
        </w:tc>
      </w:tr>
      <w:tr w:rsidR="0057460D" w:rsidRPr="00D7533B" w14:paraId="427606BF" w14:textId="77777777" w:rsidTr="00A53195">
        <w:tc>
          <w:tcPr>
            <w:tcW w:w="2340" w:type="dxa"/>
          </w:tcPr>
          <w:p w14:paraId="70F5EA39" w14:textId="77777777" w:rsidR="0057460D" w:rsidRDefault="0057460D" w:rsidP="00A53195">
            <w:pPr>
              <w:pStyle w:val="ListParagraph"/>
              <w:ind w:left="0"/>
              <w:jc w:val="left"/>
            </w:pPr>
            <w:r w:rsidRPr="00650952">
              <w:t>hpc.ws.rs.auth.security.register-group</w:t>
            </w:r>
          </w:p>
        </w:tc>
        <w:tc>
          <w:tcPr>
            <w:tcW w:w="3870" w:type="dxa"/>
          </w:tcPr>
          <w:p w14:paraId="25278605" w14:textId="77777777" w:rsidR="0057460D" w:rsidRDefault="0057460D" w:rsidP="00A53195">
            <w:pPr>
              <w:pStyle w:val="ListParagraph"/>
              <w:ind w:left="0"/>
              <w:jc w:val="left"/>
            </w:pPr>
            <w:r>
              <w:t>Allowed roles to register a group</w:t>
            </w:r>
          </w:p>
        </w:tc>
        <w:tc>
          <w:tcPr>
            <w:tcW w:w="2335" w:type="dxa"/>
          </w:tcPr>
          <w:p w14:paraId="784D2449" w14:textId="77777777" w:rsidR="0057460D" w:rsidRPr="00650952" w:rsidRDefault="0057460D" w:rsidP="00A53195">
            <w:pPr>
              <w:pStyle w:val="ListParagraph"/>
              <w:ind w:left="0"/>
              <w:jc w:val="left"/>
            </w:pPr>
            <w:r w:rsidRPr="00650952">
              <w:t>SYSTEM_ADMIN GROUP_ADMIN</w:t>
            </w:r>
          </w:p>
        </w:tc>
      </w:tr>
      <w:tr w:rsidR="0057460D" w:rsidRPr="00D7533B" w14:paraId="63C3F019" w14:textId="77777777" w:rsidTr="00A53195">
        <w:tc>
          <w:tcPr>
            <w:tcW w:w="2340" w:type="dxa"/>
          </w:tcPr>
          <w:p w14:paraId="44ED9B89" w14:textId="77777777" w:rsidR="0057460D" w:rsidRDefault="0057460D" w:rsidP="00A53195">
            <w:pPr>
              <w:pStyle w:val="ListParagraph"/>
              <w:ind w:left="0"/>
              <w:jc w:val="left"/>
            </w:pPr>
            <w:r w:rsidRPr="00650952">
              <w:t>hpc.ws.rs.auth.security.update-group</w:t>
            </w:r>
          </w:p>
        </w:tc>
        <w:tc>
          <w:tcPr>
            <w:tcW w:w="3870" w:type="dxa"/>
          </w:tcPr>
          <w:p w14:paraId="6A74C1EA" w14:textId="77777777" w:rsidR="0057460D" w:rsidRDefault="0057460D" w:rsidP="00A53195">
            <w:pPr>
              <w:pStyle w:val="ListParagraph"/>
              <w:ind w:left="0"/>
              <w:jc w:val="left"/>
            </w:pPr>
            <w:r>
              <w:t>Allowed roles to update group</w:t>
            </w:r>
          </w:p>
        </w:tc>
        <w:tc>
          <w:tcPr>
            <w:tcW w:w="2335" w:type="dxa"/>
          </w:tcPr>
          <w:p w14:paraId="1C402479" w14:textId="77777777" w:rsidR="0057460D" w:rsidRPr="00650952" w:rsidRDefault="0057460D" w:rsidP="00A53195">
            <w:pPr>
              <w:pStyle w:val="ListParagraph"/>
              <w:ind w:left="0"/>
              <w:jc w:val="left"/>
            </w:pPr>
            <w:r w:rsidRPr="00650952">
              <w:t>SYSTEM_ADMIN GROUP_ADMIN</w:t>
            </w:r>
          </w:p>
        </w:tc>
      </w:tr>
      <w:tr w:rsidR="0057460D" w:rsidRPr="00D7533B" w14:paraId="01822AFB" w14:textId="77777777" w:rsidTr="00A53195">
        <w:tc>
          <w:tcPr>
            <w:tcW w:w="2340" w:type="dxa"/>
          </w:tcPr>
          <w:p w14:paraId="6EDEED7C" w14:textId="77777777" w:rsidR="0057460D" w:rsidRDefault="0057460D" w:rsidP="00A53195">
            <w:pPr>
              <w:pStyle w:val="ListParagraph"/>
              <w:ind w:left="0"/>
              <w:jc w:val="left"/>
            </w:pPr>
            <w:r w:rsidRPr="00650952">
              <w:t>hpc.ws.rs.auth.security.</w:t>
            </w:r>
            <w:r>
              <w:t>get</w:t>
            </w:r>
            <w:r w:rsidRPr="00650952">
              <w:t>-group</w:t>
            </w:r>
          </w:p>
        </w:tc>
        <w:tc>
          <w:tcPr>
            <w:tcW w:w="3870" w:type="dxa"/>
          </w:tcPr>
          <w:p w14:paraId="7949984B" w14:textId="77777777" w:rsidR="0057460D" w:rsidRDefault="0057460D" w:rsidP="00A53195">
            <w:pPr>
              <w:pStyle w:val="ListParagraph"/>
              <w:ind w:left="0"/>
              <w:jc w:val="left"/>
            </w:pPr>
            <w:r>
              <w:t>Allowed roles to get group</w:t>
            </w:r>
          </w:p>
        </w:tc>
        <w:tc>
          <w:tcPr>
            <w:tcW w:w="2335" w:type="dxa"/>
          </w:tcPr>
          <w:p w14:paraId="176464F8" w14:textId="77777777" w:rsidR="0057460D" w:rsidRPr="00650952" w:rsidRDefault="0057460D" w:rsidP="00A53195">
            <w:pPr>
              <w:pStyle w:val="ListParagraph"/>
              <w:ind w:left="0"/>
              <w:jc w:val="left"/>
            </w:pPr>
            <w:r w:rsidRPr="00650952">
              <w:t>SYSTEM_ADMIN GROUP_ADMIN</w:t>
            </w:r>
          </w:p>
        </w:tc>
      </w:tr>
      <w:tr w:rsidR="0057460D" w:rsidRPr="00D7533B" w14:paraId="23440861" w14:textId="77777777" w:rsidTr="00A53195">
        <w:tc>
          <w:tcPr>
            <w:tcW w:w="2340" w:type="dxa"/>
          </w:tcPr>
          <w:p w14:paraId="79B78B17" w14:textId="77777777" w:rsidR="0057460D" w:rsidRDefault="0057460D" w:rsidP="00A53195">
            <w:pPr>
              <w:pStyle w:val="ListParagraph"/>
              <w:ind w:left="0"/>
              <w:jc w:val="left"/>
            </w:pPr>
            <w:r w:rsidRPr="00650952">
              <w:lastRenderedPageBreak/>
              <w:t>hpc.ws.rs.auth.security.</w:t>
            </w:r>
            <w:r>
              <w:t>get</w:t>
            </w:r>
            <w:r w:rsidRPr="00650952">
              <w:t>-group</w:t>
            </w:r>
            <w:r>
              <w:t>s</w:t>
            </w:r>
          </w:p>
        </w:tc>
        <w:tc>
          <w:tcPr>
            <w:tcW w:w="3870" w:type="dxa"/>
          </w:tcPr>
          <w:p w14:paraId="115FDC22" w14:textId="77777777" w:rsidR="0057460D" w:rsidRDefault="0057460D" w:rsidP="00A53195">
            <w:pPr>
              <w:pStyle w:val="ListParagraph"/>
              <w:ind w:left="0"/>
              <w:jc w:val="left"/>
            </w:pPr>
            <w:r>
              <w:t>Allowed roles to get groups</w:t>
            </w:r>
          </w:p>
        </w:tc>
        <w:tc>
          <w:tcPr>
            <w:tcW w:w="2335" w:type="dxa"/>
          </w:tcPr>
          <w:p w14:paraId="258CBD39" w14:textId="77777777" w:rsidR="0057460D" w:rsidRPr="00650952" w:rsidRDefault="0057460D" w:rsidP="00A53195">
            <w:pPr>
              <w:pStyle w:val="ListParagraph"/>
              <w:ind w:left="0"/>
              <w:jc w:val="left"/>
            </w:pPr>
            <w:r w:rsidRPr="00650952">
              <w:t>SYSTEM_ADMIN GROUP_ADMIN</w:t>
            </w:r>
          </w:p>
        </w:tc>
      </w:tr>
      <w:tr w:rsidR="0057460D" w:rsidRPr="00D7533B" w14:paraId="1A7CA589" w14:textId="77777777" w:rsidTr="00A53195">
        <w:tc>
          <w:tcPr>
            <w:tcW w:w="2340" w:type="dxa"/>
          </w:tcPr>
          <w:p w14:paraId="04022E75" w14:textId="77777777" w:rsidR="0057460D" w:rsidRDefault="0057460D" w:rsidP="00A53195">
            <w:pPr>
              <w:pStyle w:val="ListParagraph"/>
              <w:ind w:left="0"/>
              <w:jc w:val="left"/>
            </w:pPr>
            <w:r w:rsidRPr="00650952">
              <w:t>hpc.ws.rs.auth.security.</w:t>
            </w:r>
            <w:r>
              <w:t>delete</w:t>
            </w:r>
            <w:r w:rsidRPr="00650952">
              <w:t>-group</w:t>
            </w:r>
          </w:p>
        </w:tc>
        <w:tc>
          <w:tcPr>
            <w:tcW w:w="3870" w:type="dxa"/>
          </w:tcPr>
          <w:p w14:paraId="62BD0157" w14:textId="77777777" w:rsidR="0057460D" w:rsidRDefault="0057460D" w:rsidP="00A53195">
            <w:pPr>
              <w:pStyle w:val="ListParagraph"/>
              <w:ind w:left="0"/>
              <w:jc w:val="left"/>
            </w:pPr>
            <w:r>
              <w:t>Allowed roles to delete group</w:t>
            </w:r>
          </w:p>
        </w:tc>
        <w:tc>
          <w:tcPr>
            <w:tcW w:w="2335" w:type="dxa"/>
          </w:tcPr>
          <w:p w14:paraId="07E94159" w14:textId="77777777" w:rsidR="0057460D" w:rsidRPr="00650952" w:rsidRDefault="0057460D" w:rsidP="00A53195">
            <w:pPr>
              <w:pStyle w:val="ListParagraph"/>
              <w:ind w:left="0"/>
              <w:jc w:val="left"/>
            </w:pPr>
            <w:r w:rsidRPr="00650952">
              <w:t>SYSTEM_ADMIN GROUP_ADMIN</w:t>
            </w:r>
          </w:p>
        </w:tc>
      </w:tr>
      <w:tr w:rsidR="0057460D" w:rsidRPr="00D7533B" w14:paraId="1FE7796C" w14:textId="77777777" w:rsidTr="00A53195">
        <w:tc>
          <w:tcPr>
            <w:tcW w:w="2340" w:type="dxa"/>
          </w:tcPr>
          <w:p w14:paraId="3AE74712" w14:textId="77777777" w:rsidR="0057460D" w:rsidRPr="00650952" w:rsidRDefault="0057460D" w:rsidP="00A53195">
            <w:pPr>
              <w:pStyle w:val="ListParagraph"/>
              <w:ind w:left="0"/>
              <w:jc w:val="left"/>
            </w:pPr>
            <w:r w:rsidRPr="00650952">
              <w:t>hpc.ws.rs.auth.security.register-system-account</w:t>
            </w:r>
          </w:p>
        </w:tc>
        <w:tc>
          <w:tcPr>
            <w:tcW w:w="3870" w:type="dxa"/>
          </w:tcPr>
          <w:p w14:paraId="559E5042" w14:textId="77777777" w:rsidR="0057460D" w:rsidRDefault="0057460D" w:rsidP="00A53195">
            <w:pPr>
              <w:pStyle w:val="ListParagraph"/>
              <w:ind w:left="0"/>
              <w:jc w:val="left"/>
            </w:pPr>
            <w:r>
              <w:t>Allowed roles to register system account</w:t>
            </w:r>
          </w:p>
        </w:tc>
        <w:tc>
          <w:tcPr>
            <w:tcW w:w="2335" w:type="dxa"/>
          </w:tcPr>
          <w:p w14:paraId="3579E232" w14:textId="77777777" w:rsidR="0057460D" w:rsidRPr="00650952" w:rsidRDefault="0057460D" w:rsidP="00A53195">
            <w:pPr>
              <w:pStyle w:val="ListParagraph"/>
              <w:ind w:left="0"/>
              <w:jc w:val="left"/>
            </w:pPr>
            <w:r w:rsidRPr="00650952">
              <w:t>SYSTEM_ADMIN</w:t>
            </w:r>
          </w:p>
        </w:tc>
      </w:tr>
      <w:tr w:rsidR="0057460D" w:rsidRPr="00D7533B" w14:paraId="33FA121F" w14:textId="77777777" w:rsidTr="00A53195">
        <w:tc>
          <w:tcPr>
            <w:tcW w:w="2340" w:type="dxa"/>
          </w:tcPr>
          <w:p w14:paraId="0E29F53C" w14:textId="77777777" w:rsidR="0057460D" w:rsidRPr="00D7533B" w:rsidRDefault="0057460D" w:rsidP="00A53195">
            <w:pPr>
              <w:pStyle w:val="ListParagraph"/>
              <w:ind w:left="0"/>
              <w:jc w:val="left"/>
            </w:pPr>
            <w:r w:rsidRPr="00D7533B">
              <w:t>hpc.ws.rs.auth.register-collection</w:t>
            </w:r>
          </w:p>
        </w:tc>
        <w:tc>
          <w:tcPr>
            <w:tcW w:w="3870" w:type="dxa"/>
          </w:tcPr>
          <w:p w14:paraId="7AB1BFD5" w14:textId="77777777" w:rsidR="0057460D" w:rsidRPr="00D7533B" w:rsidRDefault="0057460D" w:rsidP="00A53195">
            <w:pPr>
              <w:pStyle w:val="ListParagraph"/>
              <w:ind w:left="0"/>
              <w:jc w:val="left"/>
            </w:pPr>
            <w:r>
              <w:t xml:space="preserve">Allowed roles to register </w:t>
            </w:r>
            <w:r w:rsidRPr="00D7533B">
              <w:t>collections</w:t>
            </w:r>
          </w:p>
        </w:tc>
        <w:tc>
          <w:tcPr>
            <w:tcW w:w="2335" w:type="dxa"/>
          </w:tcPr>
          <w:p w14:paraId="101941B2" w14:textId="77777777" w:rsidR="0057460D" w:rsidRPr="00D7533B" w:rsidRDefault="0057460D" w:rsidP="00A53195">
            <w:pPr>
              <w:pStyle w:val="ListParagraph"/>
              <w:ind w:left="0"/>
              <w:jc w:val="left"/>
            </w:pPr>
            <w:r w:rsidRPr="00D7533B">
              <w:t>SYSTEM_ADMIN GROUP_ADMIN</w:t>
            </w:r>
            <w:r>
              <w:t xml:space="preserve"> USER</w:t>
            </w:r>
          </w:p>
        </w:tc>
      </w:tr>
      <w:tr w:rsidR="0057460D" w:rsidRPr="00D7533B" w14:paraId="7AB10467" w14:textId="77777777" w:rsidTr="00A53195">
        <w:tc>
          <w:tcPr>
            <w:tcW w:w="2340" w:type="dxa"/>
          </w:tcPr>
          <w:p w14:paraId="1B95FB8B" w14:textId="77777777" w:rsidR="0057460D" w:rsidRPr="00D7533B" w:rsidRDefault="0057460D" w:rsidP="00A53195">
            <w:pPr>
              <w:pStyle w:val="ListParagraph"/>
              <w:ind w:left="0"/>
              <w:jc w:val="left"/>
            </w:pPr>
            <w:r w:rsidRPr="00D7533B">
              <w:t>hpc.ws.rs.auth.get-collection</w:t>
            </w:r>
          </w:p>
        </w:tc>
        <w:tc>
          <w:tcPr>
            <w:tcW w:w="3870" w:type="dxa"/>
          </w:tcPr>
          <w:p w14:paraId="63DFB386" w14:textId="77777777" w:rsidR="0057460D" w:rsidRPr="00D7533B" w:rsidRDefault="0057460D" w:rsidP="00A53195">
            <w:pPr>
              <w:pStyle w:val="ListParagraph"/>
              <w:ind w:left="0"/>
              <w:jc w:val="left"/>
            </w:pPr>
            <w:r>
              <w:t>Allowed roles to query a collection</w:t>
            </w:r>
          </w:p>
        </w:tc>
        <w:tc>
          <w:tcPr>
            <w:tcW w:w="2335" w:type="dxa"/>
          </w:tcPr>
          <w:p w14:paraId="17F70615" w14:textId="77777777" w:rsidR="0057460D" w:rsidRPr="00D7533B" w:rsidRDefault="0057460D" w:rsidP="00A53195">
            <w:pPr>
              <w:pStyle w:val="ListParagraph"/>
              <w:ind w:left="0"/>
              <w:jc w:val="left"/>
            </w:pPr>
            <w:r w:rsidRPr="00D7533B">
              <w:t>SYSTEM_ADMIN GROUP_ADMIN USER</w:t>
            </w:r>
          </w:p>
        </w:tc>
      </w:tr>
      <w:tr w:rsidR="0057460D" w:rsidRPr="00D7533B" w14:paraId="6B88631B" w14:textId="77777777" w:rsidTr="00A53195">
        <w:tc>
          <w:tcPr>
            <w:tcW w:w="2340" w:type="dxa"/>
          </w:tcPr>
          <w:p w14:paraId="7402ED22" w14:textId="77777777" w:rsidR="0057460D" w:rsidRPr="00D7533B" w:rsidRDefault="0057460D" w:rsidP="00A53195">
            <w:pPr>
              <w:pStyle w:val="ListParagraph"/>
              <w:ind w:left="0"/>
              <w:jc w:val="left"/>
            </w:pPr>
            <w:r w:rsidRPr="00650952">
              <w:t>hpc.ws.rs.auth.data-management.download-collection</w:t>
            </w:r>
          </w:p>
        </w:tc>
        <w:tc>
          <w:tcPr>
            <w:tcW w:w="3870" w:type="dxa"/>
          </w:tcPr>
          <w:p w14:paraId="2F502C29" w14:textId="77777777" w:rsidR="0057460D" w:rsidRPr="00A11791" w:rsidRDefault="0057460D" w:rsidP="00A53195">
            <w:pPr>
              <w:pStyle w:val="ListParagraph"/>
              <w:ind w:left="0"/>
              <w:jc w:val="left"/>
            </w:pPr>
            <w:r w:rsidRPr="00AD0D54">
              <w:t>Allowed roles to download collection</w:t>
            </w:r>
          </w:p>
        </w:tc>
        <w:tc>
          <w:tcPr>
            <w:tcW w:w="2335" w:type="dxa"/>
          </w:tcPr>
          <w:p w14:paraId="31BAEFA5" w14:textId="77777777" w:rsidR="0057460D" w:rsidRPr="00AD0D54" w:rsidRDefault="0057460D" w:rsidP="00A53195">
            <w:pPr>
              <w:pStyle w:val="ListParagraph"/>
              <w:ind w:left="0"/>
              <w:jc w:val="left"/>
            </w:pPr>
            <w:r w:rsidRPr="00AD0D54">
              <w:t>SYSTEM_ADMIN GROUP_ADMIN USER</w:t>
            </w:r>
          </w:p>
        </w:tc>
      </w:tr>
      <w:tr w:rsidR="0057460D" w:rsidRPr="00D7533B" w14:paraId="7287E0C9" w14:textId="77777777" w:rsidTr="00A53195">
        <w:tc>
          <w:tcPr>
            <w:tcW w:w="2340" w:type="dxa"/>
          </w:tcPr>
          <w:p w14:paraId="6A4EFEAA" w14:textId="77777777" w:rsidR="0057460D" w:rsidRPr="00650952" w:rsidRDefault="0057460D" w:rsidP="00A53195">
            <w:pPr>
              <w:pStyle w:val="ListParagraph"/>
              <w:ind w:left="0"/>
              <w:jc w:val="left"/>
            </w:pPr>
            <w:r w:rsidRPr="00650952">
              <w:t>hpc.ws.rs.auth.data-management.set-collection-permissions</w:t>
            </w:r>
          </w:p>
        </w:tc>
        <w:tc>
          <w:tcPr>
            <w:tcW w:w="3870" w:type="dxa"/>
          </w:tcPr>
          <w:p w14:paraId="738CA356" w14:textId="77777777" w:rsidR="0057460D" w:rsidRPr="00AD0D54" w:rsidRDefault="0057460D" w:rsidP="00A53195">
            <w:pPr>
              <w:pStyle w:val="ListParagraph"/>
              <w:ind w:left="0"/>
              <w:jc w:val="left"/>
            </w:pPr>
            <w:r w:rsidRPr="00AD0D54">
              <w:t>Allowed roles to set collection permissions</w:t>
            </w:r>
          </w:p>
        </w:tc>
        <w:tc>
          <w:tcPr>
            <w:tcW w:w="2335" w:type="dxa"/>
          </w:tcPr>
          <w:p w14:paraId="75630370" w14:textId="77777777" w:rsidR="0057460D" w:rsidRPr="00A11791" w:rsidRDefault="0057460D" w:rsidP="00A53195">
            <w:pPr>
              <w:pStyle w:val="ListParagraph"/>
              <w:ind w:left="0"/>
              <w:jc w:val="left"/>
            </w:pPr>
            <w:r w:rsidRPr="00A11791">
              <w:t>SYSTEM_ADMIN GROUP_ADMIN USER</w:t>
            </w:r>
          </w:p>
        </w:tc>
      </w:tr>
      <w:tr w:rsidR="0057460D" w:rsidRPr="00D7533B" w14:paraId="5BF3A65C" w14:textId="77777777" w:rsidTr="00A53195">
        <w:tc>
          <w:tcPr>
            <w:tcW w:w="2340" w:type="dxa"/>
          </w:tcPr>
          <w:p w14:paraId="61C77E05" w14:textId="77777777" w:rsidR="0057460D" w:rsidRPr="00650952" w:rsidRDefault="0057460D" w:rsidP="00A53195">
            <w:pPr>
              <w:pStyle w:val="ListParagraph"/>
              <w:ind w:left="0"/>
              <w:jc w:val="left"/>
            </w:pPr>
            <w:r w:rsidRPr="007537A0">
              <w:t>hpc.ws.rs.auth.data-management.get-collection-permissions</w:t>
            </w:r>
          </w:p>
        </w:tc>
        <w:tc>
          <w:tcPr>
            <w:tcW w:w="3870" w:type="dxa"/>
          </w:tcPr>
          <w:p w14:paraId="3D3A8186" w14:textId="77777777" w:rsidR="0057460D" w:rsidRDefault="0057460D" w:rsidP="00A53195">
            <w:pPr>
              <w:pStyle w:val="ListParagraph"/>
              <w:ind w:left="0"/>
              <w:jc w:val="left"/>
            </w:pPr>
            <w:r>
              <w:t>Allowed roles to get collection permissions</w:t>
            </w:r>
          </w:p>
        </w:tc>
        <w:tc>
          <w:tcPr>
            <w:tcW w:w="2335" w:type="dxa"/>
          </w:tcPr>
          <w:p w14:paraId="0887C740" w14:textId="77777777" w:rsidR="0057460D" w:rsidRPr="00650952" w:rsidRDefault="0057460D" w:rsidP="00A53195">
            <w:pPr>
              <w:pStyle w:val="ListParagraph"/>
              <w:ind w:left="0"/>
              <w:jc w:val="left"/>
            </w:pPr>
            <w:r w:rsidRPr="007537A0">
              <w:t>SYSTEM_ADMIN GROUP_ADMIN USER</w:t>
            </w:r>
          </w:p>
        </w:tc>
      </w:tr>
      <w:tr w:rsidR="0057460D" w:rsidRPr="00D7533B" w14:paraId="772A2577" w14:textId="77777777" w:rsidTr="00A53195">
        <w:tc>
          <w:tcPr>
            <w:tcW w:w="2340" w:type="dxa"/>
          </w:tcPr>
          <w:p w14:paraId="2D41F589" w14:textId="77777777" w:rsidR="0057460D" w:rsidRPr="00D7533B" w:rsidRDefault="0057460D" w:rsidP="00A53195">
            <w:pPr>
              <w:pStyle w:val="ListParagraph"/>
              <w:ind w:left="0"/>
              <w:jc w:val="left"/>
            </w:pPr>
            <w:r w:rsidRPr="00D7533B">
              <w:t>hpc.ws.rs.auth.register-data-object</w:t>
            </w:r>
          </w:p>
        </w:tc>
        <w:tc>
          <w:tcPr>
            <w:tcW w:w="3870" w:type="dxa"/>
          </w:tcPr>
          <w:p w14:paraId="567541A4" w14:textId="77777777" w:rsidR="0057460D" w:rsidRPr="00D7533B" w:rsidRDefault="0057460D" w:rsidP="00A53195">
            <w:pPr>
              <w:pStyle w:val="ListParagraph"/>
              <w:ind w:left="0"/>
              <w:jc w:val="left"/>
            </w:pPr>
            <w:r>
              <w:t>Allowed roles to register a data object</w:t>
            </w:r>
          </w:p>
        </w:tc>
        <w:tc>
          <w:tcPr>
            <w:tcW w:w="2335" w:type="dxa"/>
          </w:tcPr>
          <w:p w14:paraId="6B64053F" w14:textId="77777777" w:rsidR="0057460D" w:rsidRPr="00D7533B" w:rsidRDefault="0057460D" w:rsidP="00A53195">
            <w:pPr>
              <w:pStyle w:val="ListParagraph"/>
              <w:ind w:left="0"/>
              <w:jc w:val="left"/>
            </w:pPr>
            <w:r w:rsidRPr="00D7533B">
              <w:t>SYSTEM_ADMIN GROUP_ADMIN USER</w:t>
            </w:r>
          </w:p>
        </w:tc>
      </w:tr>
      <w:tr w:rsidR="0057460D" w:rsidRPr="00D7533B" w14:paraId="7BFB599B" w14:textId="77777777" w:rsidTr="00A53195">
        <w:tc>
          <w:tcPr>
            <w:tcW w:w="2340" w:type="dxa"/>
          </w:tcPr>
          <w:p w14:paraId="26EC2F82" w14:textId="77777777" w:rsidR="0057460D" w:rsidRPr="00D7533B" w:rsidRDefault="0057460D" w:rsidP="00A53195">
            <w:pPr>
              <w:pStyle w:val="ListParagraph"/>
              <w:ind w:left="0"/>
              <w:jc w:val="left"/>
            </w:pPr>
            <w:r w:rsidRPr="00D7533B">
              <w:t>hpc.ws.rs.auth.get-data-object</w:t>
            </w:r>
          </w:p>
        </w:tc>
        <w:tc>
          <w:tcPr>
            <w:tcW w:w="3870" w:type="dxa"/>
          </w:tcPr>
          <w:p w14:paraId="4DE749A5" w14:textId="77777777" w:rsidR="0057460D" w:rsidRPr="00D7533B" w:rsidRDefault="0057460D" w:rsidP="00A53195">
            <w:pPr>
              <w:pStyle w:val="ListParagraph"/>
              <w:ind w:left="0"/>
              <w:jc w:val="left"/>
            </w:pPr>
            <w:r>
              <w:t>Allowed roles to query data object</w:t>
            </w:r>
          </w:p>
        </w:tc>
        <w:tc>
          <w:tcPr>
            <w:tcW w:w="2335" w:type="dxa"/>
          </w:tcPr>
          <w:p w14:paraId="3D011A5B" w14:textId="77777777" w:rsidR="0057460D" w:rsidRPr="00D7533B" w:rsidRDefault="0057460D" w:rsidP="00A53195">
            <w:pPr>
              <w:pStyle w:val="ListParagraph"/>
              <w:ind w:left="0"/>
              <w:jc w:val="left"/>
            </w:pPr>
            <w:r w:rsidRPr="00D7533B">
              <w:t>SYSTEM_ADMIN GROUP_ADMIN USER</w:t>
            </w:r>
          </w:p>
          <w:p w14:paraId="6E5CDF9C" w14:textId="77777777" w:rsidR="0057460D" w:rsidRPr="00D7533B" w:rsidRDefault="0057460D" w:rsidP="00A53195">
            <w:pPr>
              <w:pStyle w:val="ListParagraph"/>
              <w:ind w:left="0"/>
              <w:jc w:val="left"/>
            </w:pPr>
          </w:p>
        </w:tc>
      </w:tr>
      <w:tr w:rsidR="0057460D" w:rsidRPr="00D7533B" w14:paraId="528EA130" w14:textId="77777777" w:rsidTr="00A53195">
        <w:tc>
          <w:tcPr>
            <w:tcW w:w="2340" w:type="dxa"/>
          </w:tcPr>
          <w:p w14:paraId="74A98BE9" w14:textId="77777777" w:rsidR="0057460D" w:rsidRPr="00D7533B" w:rsidRDefault="0057460D" w:rsidP="00A53195">
            <w:pPr>
              <w:pStyle w:val="ListParagraph"/>
              <w:ind w:left="0"/>
              <w:jc w:val="left"/>
            </w:pPr>
            <w:r w:rsidRPr="007537A0">
              <w:t>hpc.ws.rs.auth.data-management.download-data-object</w:t>
            </w:r>
          </w:p>
        </w:tc>
        <w:tc>
          <w:tcPr>
            <w:tcW w:w="3870" w:type="dxa"/>
          </w:tcPr>
          <w:p w14:paraId="27696C8C" w14:textId="77777777" w:rsidR="0057460D" w:rsidRDefault="0057460D" w:rsidP="00A53195">
            <w:pPr>
              <w:pStyle w:val="ListParagraph"/>
              <w:ind w:left="0"/>
              <w:jc w:val="left"/>
            </w:pPr>
            <w:r>
              <w:t>Allowed roles to download data object</w:t>
            </w:r>
          </w:p>
        </w:tc>
        <w:tc>
          <w:tcPr>
            <w:tcW w:w="2335" w:type="dxa"/>
          </w:tcPr>
          <w:p w14:paraId="1275F6ED" w14:textId="77777777" w:rsidR="0057460D" w:rsidRPr="00D7533B" w:rsidRDefault="0057460D" w:rsidP="00A53195">
            <w:pPr>
              <w:pStyle w:val="ListParagraph"/>
              <w:ind w:left="0"/>
              <w:jc w:val="left"/>
            </w:pPr>
            <w:r w:rsidRPr="007537A0">
              <w:t>SYSTEM_ADMIN GROUP_ADMIN USER</w:t>
            </w:r>
          </w:p>
        </w:tc>
      </w:tr>
      <w:tr w:rsidR="0057460D" w:rsidRPr="00D7533B" w14:paraId="2C2CF6E8" w14:textId="77777777" w:rsidTr="00A53195">
        <w:tc>
          <w:tcPr>
            <w:tcW w:w="2340" w:type="dxa"/>
          </w:tcPr>
          <w:p w14:paraId="44CA8607" w14:textId="77777777" w:rsidR="0057460D" w:rsidRPr="007537A0" w:rsidRDefault="0057460D" w:rsidP="00A53195">
            <w:pPr>
              <w:pStyle w:val="ListParagraph"/>
              <w:ind w:left="0"/>
              <w:jc w:val="left"/>
            </w:pPr>
            <w:r w:rsidRPr="007537A0">
              <w:t>hpc.ws.rs.auth.data-management.set-data-object-permissions</w:t>
            </w:r>
          </w:p>
        </w:tc>
        <w:tc>
          <w:tcPr>
            <w:tcW w:w="3870" w:type="dxa"/>
          </w:tcPr>
          <w:p w14:paraId="2884A159" w14:textId="77777777" w:rsidR="0057460D" w:rsidRDefault="0057460D" w:rsidP="00A53195">
            <w:pPr>
              <w:pStyle w:val="ListParagraph"/>
              <w:ind w:left="0"/>
              <w:jc w:val="left"/>
            </w:pPr>
            <w:r>
              <w:t>Allowed roles to set data object permissions</w:t>
            </w:r>
          </w:p>
        </w:tc>
        <w:tc>
          <w:tcPr>
            <w:tcW w:w="2335" w:type="dxa"/>
          </w:tcPr>
          <w:p w14:paraId="032E8EE7" w14:textId="77777777" w:rsidR="0057460D" w:rsidRPr="007537A0" w:rsidRDefault="0057460D" w:rsidP="00A53195">
            <w:pPr>
              <w:pStyle w:val="ListParagraph"/>
              <w:ind w:left="0"/>
              <w:jc w:val="left"/>
            </w:pPr>
            <w:r w:rsidRPr="007537A0">
              <w:t>SYSTEM_ADMIN GROUP_ADMIN USER</w:t>
            </w:r>
          </w:p>
        </w:tc>
      </w:tr>
      <w:tr w:rsidR="0057460D" w:rsidRPr="00D7533B" w14:paraId="73B5FD1E" w14:textId="77777777" w:rsidTr="00A53195">
        <w:tc>
          <w:tcPr>
            <w:tcW w:w="2340" w:type="dxa"/>
          </w:tcPr>
          <w:p w14:paraId="5408E498" w14:textId="77777777" w:rsidR="0057460D" w:rsidRPr="007537A0" w:rsidRDefault="0057460D" w:rsidP="00A53195">
            <w:pPr>
              <w:pStyle w:val="ListParagraph"/>
              <w:ind w:left="0"/>
              <w:jc w:val="left"/>
            </w:pPr>
            <w:r w:rsidRPr="007537A0">
              <w:t>hpc.ws.rs.auth.data-management.get-data-object-permissions</w:t>
            </w:r>
          </w:p>
        </w:tc>
        <w:tc>
          <w:tcPr>
            <w:tcW w:w="3870" w:type="dxa"/>
          </w:tcPr>
          <w:p w14:paraId="7436828B" w14:textId="77777777" w:rsidR="0057460D" w:rsidRDefault="0057460D" w:rsidP="00A53195">
            <w:pPr>
              <w:pStyle w:val="ListParagraph"/>
              <w:ind w:left="0"/>
              <w:jc w:val="left"/>
            </w:pPr>
            <w:r>
              <w:t>Allowed roles to get data object permissions</w:t>
            </w:r>
          </w:p>
        </w:tc>
        <w:tc>
          <w:tcPr>
            <w:tcW w:w="2335" w:type="dxa"/>
          </w:tcPr>
          <w:p w14:paraId="6A3AFAD7" w14:textId="77777777" w:rsidR="0057460D" w:rsidRPr="007537A0" w:rsidRDefault="0057460D" w:rsidP="00A53195">
            <w:pPr>
              <w:pStyle w:val="ListParagraph"/>
              <w:ind w:left="0"/>
              <w:jc w:val="left"/>
            </w:pPr>
            <w:r w:rsidRPr="007537A0">
              <w:t>SYSTEM_ADMIN GROUP_ADMIN USER</w:t>
            </w:r>
          </w:p>
        </w:tc>
      </w:tr>
      <w:tr w:rsidR="0057460D" w:rsidRPr="00D7533B" w14:paraId="7D714508" w14:textId="77777777" w:rsidTr="00A53195">
        <w:tc>
          <w:tcPr>
            <w:tcW w:w="2340" w:type="dxa"/>
          </w:tcPr>
          <w:p w14:paraId="27BC6122" w14:textId="77777777" w:rsidR="0057460D" w:rsidRPr="007537A0" w:rsidRDefault="0057460D" w:rsidP="00A53195">
            <w:pPr>
              <w:pStyle w:val="ListParagraph"/>
              <w:ind w:left="0"/>
              <w:jc w:val="left"/>
            </w:pPr>
            <w:r w:rsidRPr="007537A0">
              <w:t>hpc.ws.rs.auth.data-management.get-data-management-model</w:t>
            </w:r>
          </w:p>
        </w:tc>
        <w:tc>
          <w:tcPr>
            <w:tcW w:w="3870" w:type="dxa"/>
          </w:tcPr>
          <w:p w14:paraId="00E72B4C" w14:textId="77777777" w:rsidR="0057460D" w:rsidRDefault="0057460D" w:rsidP="00A53195">
            <w:pPr>
              <w:pStyle w:val="ListParagraph"/>
              <w:ind w:left="0"/>
              <w:jc w:val="left"/>
            </w:pPr>
            <w:r>
              <w:t>Allowed roles to get data management model</w:t>
            </w:r>
          </w:p>
        </w:tc>
        <w:tc>
          <w:tcPr>
            <w:tcW w:w="2335" w:type="dxa"/>
          </w:tcPr>
          <w:p w14:paraId="3F74C333" w14:textId="77777777" w:rsidR="0057460D" w:rsidRPr="007537A0" w:rsidRDefault="0057460D" w:rsidP="00A53195">
            <w:pPr>
              <w:pStyle w:val="ListParagraph"/>
              <w:ind w:left="0"/>
              <w:jc w:val="left"/>
            </w:pPr>
            <w:r w:rsidRPr="007537A0">
              <w:t>SYSTEM_ADMIN GROUP_ADMIN USER</w:t>
            </w:r>
          </w:p>
        </w:tc>
      </w:tr>
      <w:tr w:rsidR="0057460D" w:rsidRPr="00D7533B" w14:paraId="0FE1A4C9" w14:textId="77777777" w:rsidTr="00A53195">
        <w:tc>
          <w:tcPr>
            <w:tcW w:w="2340" w:type="dxa"/>
          </w:tcPr>
          <w:p w14:paraId="7D723079" w14:textId="77777777" w:rsidR="0057460D" w:rsidRPr="007537A0" w:rsidRDefault="0057460D" w:rsidP="00A53195">
            <w:pPr>
              <w:pStyle w:val="ListParagraph"/>
              <w:ind w:left="0"/>
              <w:jc w:val="left"/>
            </w:pPr>
            <w:r w:rsidRPr="007537A0">
              <w:lastRenderedPageBreak/>
              <w:t>hpc.ws.rs.auth.data-management.get-data-management-tree</w:t>
            </w:r>
          </w:p>
        </w:tc>
        <w:tc>
          <w:tcPr>
            <w:tcW w:w="3870" w:type="dxa"/>
          </w:tcPr>
          <w:p w14:paraId="20BA99CE" w14:textId="77777777" w:rsidR="0057460D" w:rsidRDefault="0057460D" w:rsidP="00A53195">
            <w:pPr>
              <w:pStyle w:val="ListParagraph"/>
              <w:ind w:left="0"/>
              <w:jc w:val="left"/>
            </w:pPr>
            <w:r>
              <w:t>Allowed roles to get data management tree</w:t>
            </w:r>
          </w:p>
        </w:tc>
        <w:tc>
          <w:tcPr>
            <w:tcW w:w="2335" w:type="dxa"/>
          </w:tcPr>
          <w:p w14:paraId="31AB3374" w14:textId="77777777" w:rsidR="0057460D" w:rsidRPr="007537A0" w:rsidRDefault="0057460D" w:rsidP="00A53195">
            <w:pPr>
              <w:pStyle w:val="ListParagraph"/>
              <w:ind w:left="0"/>
              <w:jc w:val="left"/>
            </w:pPr>
            <w:r w:rsidRPr="007537A0">
              <w:t>SYSTEM_ADMIN GROUP_ADMIN USER</w:t>
            </w:r>
          </w:p>
        </w:tc>
      </w:tr>
      <w:tr w:rsidR="0057460D" w:rsidRPr="00D7533B" w14:paraId="62C470E9" w14:textId="77777777" w:rsidTr="00A53195">
        <w:tc>
          <w:tcPr>
            <w:tcW w:w="2340" w:type="dxa"/>
          </w:tcPr>
          <w:p w14:paraId="5E7B7CF9" w14:textId="77777777" w:rsidR="0057460D" w:rsidRPr="00D7533B" w:rsidRDefault="0057460D" w:rsidP="00A53195">
            <w:pPr>
              <w:pStyle w:val="ListParagraph"/>
              <w:ind w:left="0"/>
              <w:jc w:val="left"/>
            </w:pPr>
            <w:r w:rsidRPr="003A2882">
              <w:t>hpc.ws.rs.auth.data-search.query-collections</w:t>
            </w:r>
          </w:p>
        </w:tc>
        <w:tc>
          <w:tcPr>
            <w:tcW w:w="3870" w:type="dxa"/>
          </w:tcPr>
          <w:p w14:paraId="42764103" w14:textId="77777777" w:rsidR="0057460D" w:rsidRPr="00D7533B" w:rsidRDefault="0057460D" w:rsidP="00A53195">
            <w:pPr>
              <w:pStyle w:val="ListParagraph"/>
              <w:ind w:left="0"/>
              <w:jc w:val="left"/>
            </w:pPr>
            <w:r>
              <w:t xml:space="preserve">Allowed roles to query collections </w:t>
            </w:r>
          </w:p>
        </w:tc>
        <w:tc>
          <w:tcPr>
            <w:tcW w:w="2335" w:type="dxa"/>
          </w:tcPr>
          <w:p w14:paraId="4DA8E0C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B8F6BC1" w14:textId="77777777" w:rsidTr="00A53195">
        <w:tc>
          <w:tcPr>
            <w:tcW w:w="2340" w:type="dxa"/>
          </w:tcPr>
          <w:p w14:paraId="252C7815" w14:textId="77777777" w:rsidR="0057460D" w:rsidRPr="003A2882" w:rsidRDefault="0057460D" w:rsidP="00A53195">
            <w:pPr>
              <w:pStyle w:val="ListParagraph"/>
              <w:ind w:left="0"/>
              <w:jc w:val="left"/>
            </w:pPr>
            <w:r w:rsidRPr="00AB6D2D">
              <w:t>hpc.ws.rs.auth.data-search.query-data-objects</w:t>
            </w:r>
          </w:p>
        </w:tc>
        <w:tc>
          <w:tcPr>
            <w:tcW w:w="3870" w:type="dxa"/>
          </w:tcPr>
          <w:p w14:paraId="36078483" w14:textId="77777777" w:rsidR="0057460D" w:rsidRDefault="0057460D" w:rsidP="00A53195">
            <w:pPr>
              <w:pStyle w:val="ListParagraph"/>
              <w:ind w:left="0"/>
              <w:jc w:val="left"/>
            </w:pPr>
            <w:r>
              <w:t>Allowed roles to query data objects</w:t>
            </w:r>
          </w:p>
        </w:tc>
        <w:tc>
          <w:tcPr>
            <w:tcW w:w="2335" w:type="dxa"/>
          </w:tcPr>
          <w:p w14:paraId="597368FC"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4B786BE3" w14:textId="77777777" w:rsidTr="00A53195">
        <w:tc>
          <w:tcPr>
            <w:tcW w:w="2340" w:type="dxa"/>
          </w:tcPr>
          <w:p w14:paraId="0825ADA6" w14:textId="77777777" w:rsidR="0057460D" w:rsidRPr="00AB6D2D" w:rsidRDefault="0057460D" w:rsidP="00A53195">
            <w:pPr>
              <w:pStyle w:val="ListParagraph"/>
              <w:ind w:left="0"/>
              <w:jc w:val="left"/>
            </w:pPr>
            <w:r w:rsidRPr="00AB6D2D">
              <w:t>hpc.ws.rs.auth.data-search.add-query</w:t>
            </w:r>
          </w:p>
        </w:tc>
        <w:tc>
          <w:tcPr>
            <w:tcW w:w="3870" w:type="dxa"/>
          </w:tcPr>
          <w:p w14:paraId="28836750" w14:textId="77777777" w:rsidR="0057460D" w:rsidRDefault="0057460D" w:rsidP="00A53195">
            <w:pPr>
              <w:pStyle w:val="ListParagraph"/>
              <w:ind w:left="0"/>
              <w:jc w:val="left"/>
            </w:pPr>
            <w:r>
              <w:t>Allowed roles to save a named query</w:t>
            </w:r>
          </w:p>
        </w:tc>
        <w:tc>
          <w:tcPr>
            <w:tcW w:w="2335" w:type="dxa"/>
          </w:tcPr>
          <w:p w14:paraId="541F2FC5"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4085C94" w14:textId="77777777" w:rsidTr="00A53195">
        <w:tc>
          <w:tcPr>
            <w:tcW w:w="2340" w:type="dxa"/>
          </w:tcPr>
          <w:p w14:paraId="65CFBCB4" w14:textId="77777777" w:rsidR="0057460D" w:rsidRPr="00AB6D2D" w:rsidRDefault="0057460D" w:rsidP="00A53195">
            <w:pPr>
              <w:pStyle w:val="ListParagraph"/>
              <w:ind w:left="0"/>
              <w:jc w:val="left"/>
            </w:pPr>
            <w:r>
              <w:t>hpc.ws.rs.auth.data-search.update</w:t>
            </w:r>
            <w:r w:rsidRPr="00AB6D2D">
              <w:t>-query</w:t>
            </w:r>
          </w:p>
        </w:tc>
        <w:tc>
          <w:tcPr>
            <w:tcW w:w="3870" w:type="dxa"/>
          </w:tcPr>
          <w:p w14:paraId="6D872C0A" w14:textId="77777777" w:rsidR="0057460D" w:rsidRDefault="0057460D" w:rsidP="00A53195">
            <w:pPr>
              <w:pStyle w:val="ListParagraph"/>
              <w:ind w:left="0"/>
              <w:jc w:val="left"/>
            </w:pPr>
            <w:r>
              <w:t>Allowed roles to update a named query</w:t>
            </w:r>
          </w:p>
        </w:tc>
        <w:tc>
          <w:tcPr>
            <w:tcW w:w="2335" w:type="dxa"/>
          </w:tcPr>
          <w:p w14:paraId="75B175F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5D586FE" w14:textId="77777777" w:rsidTr="00A53195">
        <w:tc>
          <w:tcPr>
            <w:tcW w:w="2340" w:type="dxa"/>
          </w:tcPr>
          <w:p w14:paraId="3FD4625F" w14:textId="77777777" w:rsidR="0057460D" w:rsidRPr="00AB6D2D" w:rsidRDefault="0057460D" w:rsidP="00A53195">
            <w:pPr>
              <w:pStyle w:val="ListParagraph"/>
              <w:ind w:left="0"/>
              <w:jc w:val="left"/>
            </w:pPr>
            <w:r>
              <w:t>hpc.ws.rs.auth.data-search.delete</w:t>
            </w:r>
            <w:r w:rsidRPr="00AB6D2D">
              <w:t>-query</w:t>
            </w:r>
          </w:p>
        </w:tc>
        <w:tc>
          <w:tcPr>
            <w:tcW w:w="3870" w:type="dxa"/>
          </w:tcPr>
          <w:p w14:paraId="51CEB0BA" w14:textId="77777777" w:rsidR="0057460D" w:rsidRDefault="0057460D" w:rsidP="00A53195">
            <w:pPr>
              <w:pStyle w:val="ListParagraph"/>
              <w:ind w:left="0"/>
              <w:jc w:val="left"/>
            </w:pPr>
            <w:r>
              <w:t>Allowed roles to delete a named query</w:t>
            </w:r>
          </w:p>
        </w:tc>
        <w:tc>
          <w:tcPr>
            <w:tcW w:w="2335" w:type="dxa"/>
          </w:tcPr>
          <w:p w14:paraId="015E9DB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5ADA00F" w14:textId="77777777" w:rsidTr="00A53195">
        <w:tc>
          <w:tcPr>
            <w:tcW w:w="2340" w:type="dxa"/>
          </w:tcPr>
          <w:p w14:paraId="0BA88E60" w14:textId="77777777" w:rsidR="0057460D" w:rsidRPr="00AB6D2D" w:rsidRDefault="0057460D" w:rsidP="00A53195">
            <w:pPr>
              <w:pStyle w:val="ListParagraph"/>
              <w:ind w:left="0"/>
              <w:jc w:val="left"/>
            </w:pPr>
            <w:r>
              <w:t>hpc.ws.rs.auth.data-search.get</w:t>
            </w:r>
            <w:r w:rsidRPr="00AB6D2D">
              <w:t>-query</w:t>
            </w:r>
          </w:p>
        </w:tc>
        <w:tc>
          <w:tcPr>
            <w:tcW w:w="3870" w:type="dxa"/>
          </w:tcPr>
          <w:p w14:paraId="5C6ABE85" w14:textId="77777777" w:rsidR="0057460D" w:rsidRDefault="0057460D" w:rsidP="00A53195">
            <w:pPr>
              <w:pStyle w:val="ListParagraph"/>
              <w:ind w:left="0"/>
              <w:jc w:val="left"/>
            </w:pPr>
            <w:r>
              <w:t>Allowed roles to get a named query</w:t>
            </w:r>
          </w:p>
        </w:tc>
        <w:tc>
          <w:tcPr>
            <w:tcW w:w="2335" w:type="dxa"/>
          </w:tcPr>
          <w:p w14:paraId="061BDB02"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29C7D811" w14:textId="77777777" w:rsidTr="00A53195">
        <w:tc>
          <w:tcPr>
            <w:tcW w:w="2340" w:type="dxa"/>
          </w:tcPr>
          <w:p w14:paraId="20E25277" w14:textId="77777777" w:rsidR="0057460D" w:rsidRPr="00AB6D2D" w:rsidRDefault="0057460D" w:rsidP="00A53195">
            <w:pPr>
              <w:pStyle w:val="ListParagraph"/>
              <w:ind w:left="0"/>
              <w:jc w:val="left"/>
            </w:pPr>
            <w:r>
              <w:t>hpc.ws.rs.auth.data-search.get</w:t>
            </w:r>
            <w:r w:rsidRPr="00AB6D2D">
              <w:t>-quer</w:t>
            </w:r>
            <w:r>
              <w:t>ies</w:t>
            </w:r>
          </w:p>
        </w:tc>
        <w:tc>
          <w:tcPr>
            <w:tcW w:w="3870" w:type="dxa"/>
          </w:tcPr>
          <w:p w14:paraId="2582722E" w14:textId="77777777" w:rsidR="0057460D" w:rsidRDefault="0057460D" w:rsidP="00A53195">
            <w:pPr>
              <w:pStyle w:val="ListParagraph"/>
              <w:ind w:left="0"/>
              <w:jc w:val="left"/>
            </w:pPr>
            <w:r>
              <w:t>Allowed roles to get a named queries</w:t>
            </w:r>
          </w:p>
        </w:tc>
        <w:tc>
          <w:tcPr>
            <w:tcW w:w="2335" w:type="dxa"/>
          </w:tcPr>
          <w:p w14:paraId="1863051D"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5AD74CAA" w14:textId="77777777" w:rsidTr="00A53195">
        <w:tc>
          <w:tcPr>
            <w:tcW w:w="2340" w:type="dxa"/>
          </w:tcPr>
          <w:p w14:paraId="72B8D64B" w14:textId="77777777" w:rsidR="0057460D" w:rsidRPr="00AB6D2D" w:rsidRDefault="0057460D" w:rsidP="00A53195">
            <w:pPr>
              <w:pStyle w:val="ListParagraph"/>
              <w:ind w:left="0"/>
              <w:jc w:val="left"/>
            </w:pPr>
            <w:r w:rsidRPr="00AB6D2D">
              <w:t>hpc.ws.rs.auth.data-search.get-metadata-attributes</w:t>
            </w:r>
          </w:p>
        </w:tc>
        <w:tc>
          <w:tcPr>
            <w:tcW w:w="3870" w:type="dxa"/>
          </w:tcPr>
          <w:p w14:paraId="3801FE72" w14:textId="77777777" w:rsidR="0057460D" w:rsidRDefault="0057460D" w:rsidP="00A53195">
            <w:pPr>
              <w:pStyle w:val="ListParagraph"/>
              <w:ind w:left="0"/>
              <w:jc w:val="left"/>
            </w:pPr>
            <w:r>
              <w:t>Allowed roles to get all metadata attributes with levels</w:t>
            </w:r>
          </w:p>
        </w:tc>
        <w:tc>
          <w:tcPr>
            <w:tcW w:w="2335" w:type="dxa"/>
          </w:tcPr>
          <w:p w14:paraId="3F8B375A"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0AB54F90" w14:textId="77777777" w:rsidTr="00A53195">
        <w:tc>
          <w:tcPr>
            <w:tcW w:w="2340" w:type="dxa"/>
          </w:tcPr>
          <w:p w14:paraId="10A4EEDA" w14:textId="77777777" w:rsidR="0057460D" w:rsidRPr="00AB6D2D" w:rsidRDefault="0057460D" w:rsidP="00A53195">
            <w:pPr>
              <w:pStyle w:val="ListParagraph"/>
              <w:ind w:left="0"/>
              <w:jc w:val="left"/>
            </w:pPr>
            <w:r w:rsidRPr="00AB6D2D">
              <w:t>hpc.ws.rs.auth.data-search.refresh-metadata-views</w:t>
            </w:r>
          </w:p>
        </w:tc>
        <w:tc>
          <w:tcPr>
            <w:tcW w:w="3870" w:type="dxa"/>
          </w:tcPr>
          <w:p w14:paraId="226BD38D" w14:textId="77777777" w:rsidR="0057460D" w:rsidRDefault="0057460D" w:rsidP="00A53195">
            <w:pPr>
              <w:pStyle w:val="ListParagraph"/>
              <w:ind w:left="0"/>
              <w:jc w:val="left"/>
            </w:pPr>
            <w:r>
              <w:t>Allowed roles to refresh search views in the database</w:t>
            </w:r>
          </w:p>
        </w:tc>
        <w:tc>
          <w:tcPr>
            <w:tcW w:w="2335" w:type="dxa"/>
          </w:tcPr>
          <w:p w14:paraId="1D9F7E1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7C4B4AB9" w14:textId="77777777" w:rsidTr="00A53195">
        <w:tc>
          <w:tcPr>
            <w:tcW w:w="2340" w:type="dxa"/>
          </w:tcPr>
          <w:p w14:paraId="68BA0FEA" w14:textId="77777777" w:rsidR="0057460D" w:rsidRPr="00AB6D2D" w:rsidRDefault="0057460D" w:rsidP="00A53195">
            <w:pPr>
              <w:pStyle w:val="ListParagraph"/>
              <w:ind w:left="0"/>
              <w:jc w:val="left"/>
            </w:pPr>
            <w:r w:rsidRPr="00AB6D2D">
              <w:t>hpc.ws.rs.auth.notification.subscribe-notifications</w:t>
            </w:r>
          </w:p>
        </w:tc>
        <w:tc>
          <w:tcPr>
            <w:tcW w:w="3870" w:type="dxa"/>
          </w:tcPr>
          <w:p w14:paraId="45018496" w14:textId="77777777" w:rsidR="0057460D" w:rsidRPr="00B13213" w:rsidRDefault="0057460D" w:rsidP="00A53195">
            <w:pPr>
              <w:pStyle w:val="ListParagraph"/>
              <w:ind w:left="0"/>
              <w:jc w:val="left"/>
            </w:pPr>
            <w:r w:rsidRPr="00B13213">
              <w:t>Allowed roles to subscribe to system generated notifications</w:t>
            </w:r>
          </w:p>
        </w:tc>
        <w:tc>
          <w:tcPr>
            <w:tcW w:w="2335" w:type="dxa"/>
          </w:tcPr>
          <w:p w14:paraId="66483CA4"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223DC0E" w14:textId="77777777" w:rsidTr="00A53195">
        <w:tc>
          <w:tcPr>
            <w:tcW w:w="2340" w:type="dxa"/>
          </w:tcPr>
          <w:p w14:paraId="6F7E91AB" w14:textId="77777777" w:rsidR="0057460D" w:rsidRPr="00AB6D2D" w:rsidRDefault="0057460D" w:rsidP="00A53195">
            <w:pPr>
              <w:pStyle w:val="ListParagraph"/>
              <w:ind w:left="0"/>
              <w:jc w:val="left"/>
            </w:pPr>
            <w:r w:rsidRPr="00AB6D2D">
              <w:t>hpc.ws.rs.auth.notification.get-notification-subscriptions</w:t>
            </w:r>
          </w:p>
        </w:tc>
        <w:tc>
          <w:tcPr>
            <w:tcW w:w="3870" w:type="dxa"/>
          </w:tcPr>
          <w:p w14:paraId="65A72DB4" w14:textId="77777777" w:rsidR="0057460D" w:rsidRPr="00B13213" w:rsidRDefault="0057460D" w:rsidP="00A53195">
            <w:pPr>
              <w:pStyle w:val="ListParagraph"/>
              <w:ind w:left="0"/>
              <w:jc w:val="left"/>
              <w:rPr>
                <w:highlight w:val="yellow"/>
              </w:rPr>
            </w:pPr>
            <w:r w:rsidRPr="00B13213">
              <w:t>Allowed roles to get system generated notifications</w:t>
            </w:r>
          </w:p>
        </w:tc>
        <w:tc>
          <w:tcPr>
            <w:tcW w:w="2335" w:type="dxa"/>
          </w:tcPr>
          <w:p w14:paraId="59913179"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3C4D8714" w14:textId="77777777" w:rsidTr="00A53195">
        <w:tc>
          <w:tcPr>
            <w:tcW w:w="2340" w:type="dxa"/>
          </w:tcPr>
          <w:p w14:paraId="24BDCA8C" w14:textId="77777777" w:rsidR="0057460D" w:rsidRPr="00AB6D2D" w:rsidRDefault="0057460D" w:rsidP="00A53195">
            <w:pPr>
              <w:pStyle w:val="ListParagraph"/>
              <w:ind w:left="0"/>
              <w:jc w:val="left"/>
            </w:pPr>
            <w:r w:rsidRPr="00D24359">
              <w:t>hpc.ws.rs.auth.report.generate-report</w:t>
            </w:r>
          </w:p>
        </w:tc>
        <w:tc>
          <w:tcPr>
            <w:tcW w:w="3870" w:type="dxa"/>
          </w:tcPr>
          <w:p w14:paraId="20101EF3" w14:textId="77777777" w:rsidR="0057460D" w:rsidRDefault="0057460D" w:rsidP="00A53195">
            <w:pPr>
              <w:pStyle w:val="ListParagraph"/>
              <w:ind w:left="0"/>
              <w:jc w:val="left"/>
            </w:pPr>
            <w:r>
              <w:t>Allowed roles to get reports</w:t>
            </w:r>
          </w:p>
        </w:tc>
        <w:tc>
          <w:tcPr>
            <w:tcW w:w="2335" w:type="dxa"/>
          </w:tcPr>
          <w:p w14:paraId="25800BB3" w14:textId="77777777" w:rsidR="0057460D" w:rsidRPr="00D7533B" w:rsidRDefault="0057460D" w:rsidP="00A53195">
            <w:pPr>
              <w:pStyle w:val="ListParagraph"/>
              <w:ind w:left="0"/>
              <w:jc w:val="left"/>
            </w:pPr>
            <w:r w:rsidRPr="00D7533B">
              <w:t>SYSTEM_ADMIN</w:t>
            </w:r>
            <w:r>
              <w:t xml:space="preserve"> </w:t>
            </w:r>
            <w:r w:rsidRPr="00D7533B">
              <w:t>GROUP_ADMIN USER</w:t>
            </w:r>
          </w:p>
        </w:tc>
      </w:tr>
      <w:tr w:rsidR="0057460D" w:rsidRPr="00D7533B" w14:paraId="16484BDE" w14:textId="77777777" w:rsidTr="00A53195">
        <w:tc>
          <w:tcPr>
            <w:tcW w:w="8545" w:type="dxa"/>
            <w:gridSpan w:val="3"/>
          </w:tcPr>
          <w:p w14:paraId="0543D4D3" w14:textId="77777777" w:rsidR="0057460D" w:rsidRPr="00A24038" w:rsidRDefault="0057460D" w:rsidP="00A53195">
            <w:pPr>
              <w:pStyle w:val="ListParagraph"/>
              <w:ind w:left="0"/>
              <w:jc w:val="left"/>
              <w:rPr>
                <w:b/>
              </w:rPr>
            </w:pPr>
            <w:r>
              <w:rPr>
                <w:b/>
              </w:rPr>
              <w:t>The f</w:t>
            </w:r>
            <w:r w:rsidRPr="00A24038">
              <w:rPr>
                <w:b/>
              </w:rPr>
              <w:t xml:space="preserve">ollowing system properties are related to </w:t>
            </w:r>
            <w:r>
              <w:rPr>
                <w:b/>
              </w:rPr>
              <w:t>the application</w:t>
            </w:r>
          </w:p>
        </w:tc>
      </w:tr>
      <w:tr w:rsidR="0057460D" w:rsidRPr="00D7533B" w14:paraId="4C96A516" w14:textId="77777777" w:rsidTr="00A53195">
        <w:tc>
          <w:tcPr>
            <w:tcW w:w="2340" w:type="dxa"/>
          </w:tcPr>
          <w:p w14:paraId="6E933360" w14:textId="77777777" w:rsidR="0057460D" w:rsidRPr="00AB6D2D" w:rsidRDefault="0057460D" w:rsidP="00A53195">
            <w:pPr>
              <w:pStyle w:val="ListParagraph"/>
              <w:ind w:left="0"/>
              <w:jc w:val="left"/>
            </w:pPr>
            <w:r w:rsidRPr="00695A3F">
              <w:t>hpc.service.security.authenticationTokenSignatureKey</w:t>
            </w:r>
          </w:p>
        </w:tc>
        <w:tc>
          <w:tcPr>
            <w:tcW w:w="3870" w:type="dxa"/>
          </w:tcPr>
          <w:p w14:paraId="2026DEC4" w14:textId="77777777" w:rsidR="0057460D" w:rsidRDefault="0057460D" w:rsidP="00A53195">
            <w:pPr>
              <w:pStyle w:val="ListParagraph"/>
              <w:ind w:left="0"/>
              <w:jc w:val="left"/>
            </w:pPr>
            <w:r>
              <w:t>Signature key for the authentication token</w:t>
            </w:r>
          </w:p>
        </w:tc>
        <w:tc>
          <w:tcPr>
            <w:tcW w:w="2335" w:type="dxa"/>
          </w:tcPr>
          <w:p w14:paraId="0E3CC678" w14:textId="77777777" w:rsidR="0057460D" w:rsidRPr="00D7533B" w:rsidRDefault="0057460D" w:rsidP="00A53195">
            <w:pPr>
              <w:pStyle w:val="ListParagraph"/>
              <w:ind w:left="0"/>
              <w:jc w:val="left"/>
            </w:pPr>
            <w:r>
              <w:t>User defined</w:t>
            </w:r>
          </w:p>
        </w:tc>
      </w:tr>
      <w:tr w:rsidR="0057460D" w:rsidRPr="00D7533B" w14:paraId="60F6CCE0" w14:textId="77777777" w:rsidTr="00A53195">
        <w:tc>
          <w:tcPr>
            <w:tcW w:w="2340" w:type="dxa"/>
          </w:tcPr>
          <w:p w14:paraId="4A481F5F" w14:textId="77777777" w:rsidR="0057460D" w:rsidRPr="00AB6D2D" w:rsidRDefault="0057460D" w:rsidP="00A53195">
            <w:pPr>
              <w:pStyle w:val="ListParagraph"/>
              <w:ind w:left="0"/>
              <w:jc w:val="left"/>
            </w:pPr>
            <w:r w:rsidRPr="00695A3F">
              <w:lastRenderedPageBreak/>
              <w:t>hpc.service.security.authenticationTokenExpirationPeriod</w:t>
            </w:r>
          </w:p>
        </w:tc>
        <w:tc>
          <w:tcPr>
            <w:tcW w:w="3870" w:type="dxa"/>
          </w:tcPr>
          <w:p w14:paraId="4BE86C4F" w14:textId="77777777" w:rsidR="0057460D" w:rsidRDefault="0057460D" w:rsidP="00A53195">
            <w:pPr>
              <w:pStyle w:val="ListParagraph"/>
              <w:ind w:left="0"/>
              <w:jc w:val="left"/>
            </w:pPr>
            <w:r>
              <w:t xml:space="preserve">Authentication token expiration in mins </w:t>
            </w:r>
          </w:p>
        </w:tc>
        <w:tc>
          <w:tcPr>
            <w:tcW w:w="2335" w:type="dxa"/>
          </w:tcPr>
          <w:p w14:paraId="2E8FE2A6" w14:textId="77777777" w:rsidR="0057460D" w:rsidRPr="00D7533B" w:rsidRDefault="0057460D" w:rsidP="00A53195">
            <w:pPr>
              <w:pStyle w:val="ListParagraph"/>
              <w:ind w:left="0"/>
              <w:jc w:val="left"/>
            </w:pPr>
            <w:r>
              <w:t>120</w:t>
            </w:r>
          </w:p>
        </w:tc>
      </w:tr>
      <w:tr w:rsidR="0057460D" w:rsidRPr="00D7533B" w14:paraId="2560C91D" w14:textId="77777777" w:rsidTr="00A53195">
        <w:tc>
          <w:tcPr>
            <w:tcW w:w="2340" w:type="dxa"/>
          </w:tcPr>
          <w:p w14:paraId="771E8DA8" w14:textId="77777777" w:rsidR="0057460D" w:rsidRPr="00695A3F" w:rsidRDefault="0057460D" w:rsidP="00A53195">
            <w:pPr>
              <w:pStyle w:val="ListParagraph"/>
              <w:ind w:left="0"/>
              <w:jc w:val="left"/>
            </w:pPr>
            <w:r w:rsidRPr="00457474">
              <w:t>hpc.service.dataTransfer.downloadDirectory</w:t>
            </w:r>
          </w:p>
        </w:tc>
        <w:tc>
          <w:tcPr>
            <w:tcW w:w="3870" w:type="dxa"/>
          </w:tcPr>
          <w:p w14:paraId="6A2D4F87" w14:textId="77777777" w:rsidR="0057460D" w:rsidRDefault="0057460D" w:rsidP="00A53195">
            <w:pPr>
              <w:pStyle w:val="ListParagraph"/>
              <w:ind w:left="0"/>
              <w:jc w:val="left"/>
            </w:pPr>
            <w:r>
              <w:t>Staging directory for 2 hop data transfer. 1</w:t>
            </w:r>
            <w:r w:rsidRPr="00457474">
              <w:rPr>
                <w:vertAlign w:val="superscript"/>
              </w:rPr>
              <w:t>st</w:t>
            </w:r>
            <w:r>
              <w:t xml:space="preserve"> hop is from client to API (stage). And the 2</w:t>
            </w:r>
            <w:r w:rsidRPr="00457474">
              <w:rPr>
                <w:vertAlign w:val="superscript"/>
              </w:rPr>
              <w:t>nd</w:t>
            </w:r>
            <w:r>
              <w:t xml:space="preserve"> hop is from API (stage) to data archive</w:t>
            </w:r>
          </w:p>
        </w:tc>
        <w:tc>
          <w:tcPr>
            <w:tcW w:w="2335" w:type="dxa"/>
          </w:tcPr>
          <w:p w14:paraId="6750E4A7" w14:textId="77777777" w:rsidR="0057460D" w:rsidRDefault="0057460D" w:rsidP="00A53195">
            <w:pPr>
              <w:pStyle w:val="ListParagraph"/>
              <w:ind w:left="0"/>
              <w:jc w:val="left"/>
            </w:pPr>
            <w:r w:rsidRPr="00457474">
              <w:t>${karaf.base}/data/tmp/S3</w:t>
            </w:r>
          </w:p>
        </w:tc>
      </w:tr>
      <w:tr w:rsidR="0057460D" w:rsidRPr="00D7533B" w14:paraId="2CEF554E" w14:textId="77777777" w:rsidTr="00A53195">
        <w:tc>
          <w:tcPr>
            <w:tcW w:w="2340" w:type="dxa"/>
          </w:tcPr>
          <w:p w14:paraId="0D102D56" w14:textId="77777777" w:rsidR="0057460D" w:rsidRPr="00457474" w:rsidRDefault="0057460D" w:rsidP="00A53195">
            <w:pPr>
              <w:pStyle w:val="ListParagraph"/>
              <w:ind w:left="0"/>
              <w:jc w:val="left"/>
            </w:pPr>
            <w:r w:rsidRPr="00457474">
              <w:t>hpc.service.dataSearch.searchResultsPageSize</w:t>
            </w:r>
          </w:p>
        </w:tc>
        <w:tc>
          <w:tcPr>
            <w:tcW w:w="3870" w:type="dxa"/>
          </w:tcPr>
          <w:p w14:paraId="40A800E0" w14:textId="77777777" w:rsidR="0057460D" w:rsidRDefault="0057460D" w:rsidP="00A53195">
            <w:pPr>
              <w:pStyle w:val="ListParagraph"/>
              <w:ind w:left="0"/>
              <w:jc w:val="left"/>
            </w:pPr>
            <w:r>
              <w:t>Search page results size</w:t>
            </w:r>
          </w:p>
        </w:tc>
        <w:tc>
          <w:tcPr>
            <w:tcW w:w="2335" w:type="dxa"/>
          </w:tcPr>
          <w:p w14:paraId="083679E7" w14:textId="77777777" w:rsidR="0057460D" w:rsidRPr="00457474" w:rsidRDefault="0057460D" w:rsidP="00A53195">
            <w:pPr>
              <w:pStyle w:val="ListParagraph"/>
              <w:ind w:left="0"/>
              <w:jc w:val="left"/>
            </w:pPr>
            <w:r>
              <w:t>100</w:t>
            </w:r>
          </w:p>
        </w:tc>
      </w:tr>
      <w:tr w:rsidR="0057460D" w:rsidRPr="00D7533B" w14:paraId="3326D4A9" w14:textId="77777777" w:rsidTr="00A53195">
        <w:tc>
          <w:tcPr>
            <w:tcW w:w="2340" w:type="dxa"/>
          </w:tcPr>
          <w:p w14:paraId="74A868A0" w14:textId="77777777" w:rsidR="0057460D" w:rsidRPr="00457474" w:rsidRDefault="0057460D" w:rsidP="00A53195">
            <w:pPr>
              <w:pStyle w:val="ListParagraph"/>
              <w:ind w:left="0"/>
              <w:jc w:val="left"/>
            </w:pPr>
            <w:r w:rsidRPr="00457474">
              <w:t>hpc.service.dataSearch.defaultCollectionLevelFilter.level</w:t>
            </w:r>
          </w:p>
        </w:tc>
        <w:tc>
          <w:tcPr>
            <w:tcW w:w="3870" w:type="dxa"/>
          </w:tcPr>
          <w:p w14:paraId="7BC2B36A" w14:textId="77777777" w:rsidR="0057460D" w:rsidRDefault="0057460D" w:rsidP="00A53195">
            <w:pPr>
              <w:pStyle w:val="ListParagraph"/>
              <w:ind w:left="0"/>
              <w:jc w:val="left"/>
            </w:pPr>
            <w:r>
              <w:t>Default search filter for ANY collection level</w:t>
            </w:r>
          </w:p>
        </w:tc>
        <w:tc>
          <w:tcPr>
            <w:tcW w:w="2335" w:type="dxa"/>
          </w:tcPr>
          <w:p w14:paraId="7769DBEC" w14:textId="77777777" w:rsidR="0057460D" w:rsidRDefault="0057460D" w:rsidP="00A53195">
            <w:pPr>
              <w:pStyle w:val="ListParagraph"/>
              <w:ind w:left="0"/>
              <w:jc w:val="left"/>
            </w:pPr>
            <w:commentRangeStart w:id="126"/>
            <w:commentRangeStart w:id="127"/>
            <w:r>
              <w:t>1</w:t>
            </w:r>
            <w:commentRangeEnd w:id="126"/>
            <w:r>
              <w:rPr>
                <w:rStyle w:val="CommentReference"/>
              </w:rPr>
              <w:commentReference w:id="126"/>
            </w:r>
            <w:commentRangeEnd w:id="127"/>
            <w:r>
              <w:rPr>
                <w:rStyle w:val="CommentReference"/>
              </w:rPr>
              <w:commentReference w:id="127"/>
            </w:r>
          </w:p>
        </w:tc>
      </w:tr>
      <w:tr w:rsidR="0057460D" w:rsidRPr="00D7533B" w14:paraId="4231CB06" w14:textId="77777777" w:rsidTr="00A53195">
        <w:tc>
          <w:tcPr>
            <w:tcW w:w="2340" w:type="dxa"/>
          </w:tcPr>
          <w:p w14:paraId="73B92ED5" w14:textId="77777777" w:rsidR="0057460D" w:rsidRPr="00457474" w:rsidRDefault="0057460D" w:rsidP="00A53195">
            <w:pPr>
              <w:pStyle w:val="ListParagraph"/>
              <w:ind w:left="0"/>
              <w:jc w:val="left"/>
            </w:pPr>
            <w:r w:rsidRPr="00457474">
              <w:t>hpc.service.dataSearch.defaultCollectionLevelFilter.operator</w:t>
            </w:r>
          </w:p>
        </w:tc>
        <w:tc>
          <w:tcPr>
            <w:tcW w:w="3870" w:type="dxa"/>
          </w:tcPr>
          <w:p w14:paraId="2246A09C" w14:textId="77777777" w:rsidR="0057460D" w:rsidRDefault="0057460D" w:rsidP="00A53195">
            <w:pPr>
              <w:pStyle w:val="ListParagraph"/>
              <w:ind w:left="0"/>
              <w:jc w:val="left"/>
            </w:pPr>
            <w:r>
              <w:t>Default search filter operator for ANY collection level</w:t>
            </w:r>
          </w:p>
        </w:tc>
        <w:tc>
          <w:tcPr>
            <w:tcW w:w="2335" w:type="dxa"/>
          </w:tcPr>
          <w:p w14:paraId="0A8C44A3" w14:textId="77777777" w:rsidR="0057460D" w:rsidRDefault="0057460D" w:rsidP="00A53195">
            <w:pPr>
              <w:pStyle w:val="ListParagraph"/>
              <w:ind w:left="0"/>
              <w:jc w:val="left"/>
            </w:pPr>
            <w:r w:rsidRPr="00712042">
              <w:t>NUM_GREATER_OR_EQUAL</w:t>
            </w:r>
          </w:p>
        </w:tc>
      </w:tr>
      <w:tr w:rsidR="0057460D" w:rsidRPr="00D7533B" w14:paraId="6729A399" w14:textId="77777777" w:rsidTr="00A53195">
        <w:tc>
          <w:tcPr>
            <w:tcW w:w="2340" w:type="dxa"/>
          </w:tcPr>
          <w:p w14:paraId="0B468CA9" w14:textId="77777777" w:rsidR="0057460D" w:rsidRPr="00457474" w:rsidRDefault="0057460D" w:rsidP="00A53195">
            <w:pPr>
              <w:pStyle w:val="ListParagraph"/>
              <w:ind w:left="0"/>
              <w:jc w:val="left"/>
            </w:pPr>
            <w:r w:rsidRPr="00712042">
              <w:t>hpc.service.dataSearch.defaultDataObjectLevelFilter.level</w:t>
            </w:r>
          </w:p>
        </w:tc>
        <w:tc>
          <w:tcPr>
            <w:tcW w:w="3870" w:type="dxa"/>
          </w:tcPr>
          <w:p w14:paraId="2C8EDCF4" w14:textId="77777777" w:rsidR="0057460D" w:rsidRDefault="0057460D" w:rsidP="00A53195">
            <w:pPr>
              <w:pStyle w:val="ListParagraph"/>
              <w:ind w:left="0"/>
              <w:jc w:val="left"/>
            </w:pPr>
            <w:r>
              <w:t>Default search filter for ANY data object level</w:t>
            </w:r>
          </w:p>
        </w:tc>
        <w:tc>
          <w:tcPr>
            <w:tcW w:w="2335" w:type="dxa"/>
          </w:tcPr>
          <w:p w14:paraId="7FBF40E6" w14:textId="77777777" w:rsidR="0057460D" w:rsidRPr="00712042" w:rsidRDefault="0057460D" w:rsidP="00A53195">
            <w:pPr>
              <w:pStyle w:val="ListParagraph"/>
              <w:ind w:left="0"/>
              <w:jc w:val="left"/>
            </w:pPr>
            <w:commentRangeStart w:id="128"/>
            <w:commentRangeStart w:id="129"/>
            <w:r>
              <w:t>1</w:t>
            </w:r>
            <w:commentRangeEnd w:id="128"/>
            <w:r>
              <w:rPr>
                <w:rStyle w:val="CommentReference"/>
              </w:rPr>
              <w:commentReference w:id="128"/>
            </w:r>
            <w:commentRangeEnd w:id="129"/>
            <w:r>
              <w:rPr>
                <w:rStyle w:val="CommentReference"/>
              </w:rPr>
              <w:commentReference w:id="129"/>
            </w:r>
          </w:p>
        </w:tc>
      </w:tr>
      <w:tr w:rsidR="0057460D" w:rsidRPr="00D7533B" w14:paraId="3B28B43A" w14:textId="77777777" w:rsidTr="00A53195">
        <w:tc>
          <w:tcPr>
            <w:tcW w:w="2340" w:type="dxa"/>
          </w:tcPr>
          <w:p w14:paraId="43762216" w14:textId="77777777" w:rsidR="0057460D" w:rsidRPr="00457474" w:rsidRDefault="0057460D" w:rsidP="00A53195">
            <w:pPr>
              <w:pStyle w:val="ListParagraph"/>
              <w:ind w:left="0"/>
              <w:jc w:val="left"/>
            </w:pPr>
            <w:r w:rsidRPr="00712042">
              <w:t>hpc.service.dataSearch.defaultDataObjectLevelFilter.operator</w:t>
            </w:r>
          </w:p>
        </w:tc>
        <w:tc>
          <w:tcPr>
            <w:tcW w:w="3870" w:type="dxa"/>
          </w:tcPr>
          <w:p w14:paraId="26068959" w14:textId="77777777" w:rsidR="0057460D" w:rsidRDefault="0057460D" w:rsidP="00A53195">
            <w:pPr>
              <w:pStyle w:val="ListParagraph"/>
              <w:ind w:left="0"/>
              <w:jc w:val="left"/>
            </w:pPr>
            <w:r>
              <w:t>Default search filter operator for ANY data object level</w:t>
            </w:r>
          </w:p>
        </w:tc>
        <w:tc>
          <w:tcPr>
            <w:tcW w:w="2335" w:type="dxa"/>
          </w:tcPr>
          <w:p w14:paraId="63CFEFA0" w14:textId="77777777" w:rsidR="0057460D" w:rsidRPr="00712042" w:rsidRDefault="0057460D" w:rsidP="00A53195">
            <w:pPr>
              <w:pStyle w:val="ListParagraph"/>
              <w:ind w:left="0"/>
              <w:jc w:val="left"/>
            </w:pPr>
            <w:r w:rsidRPr="00712042">
              <w:t>EQUAL</w:t>
            </w:r>
          </w:p>
        </w:tc>
      </w:tr>
      <w:tr w:rsidR="0057460D" w:rsidRPr="00D7533B" w14:paraId="5F46E7BC" w14:textId="77777777" w:rsidTr="00A53195">
        <w:tc>
          <w:tcPr>
            <w:tcW w:w="2340" w:type="dxa"/>
          </w:tcPr>
          <w:p w14:paraId="2396EC84" w14:textId="77777777" w:rsidR="0057460D" w:rsidRPr="00712042" w:rsidRDefault="0057460D" w:rsidP="00A53195">
            <w:pPr>
              <w:pStyle w:val="ListParagraph"/>
              <w:ind w:left="0"/>
              <w:jc w:val="left"/>
            </w:pPr>
            <w:r w:rsidRPr="00FB71DB">
              <w:t>hpc.service.notification.formatsPath</w:t>
            </w:r>
          </w:p>
        </w:tc>
        <w:tc>
          <w:tcPr>
            <w:tcW w:w="3870" w:type="dxa"/>
          </w:tcPr>
          <w:p w14:paraId="6FFC3674" w14:textId="77777777" w:rsidR="0057460D" w:rsidRDefault="0057460D" w:rsidP="00A53195">
            <w:pPr>
              <w:pStyle w:val="ListParagraph"/>
              <w:ind w:left="0"/>
              <w:jc w:val="left"/>
            </w:pPr>
            <w:r>
              <w:t>Notification formats file path</w:t>
            </w:r>
          </w:p>
        </w:tc>
        <w:tc>
          <w:tcPr>
            <w:tcW w:w="2335" w:type="dxa"/>
          </w:tcPr>
          <w:p w14:paraId="39C1EA51" w14:textId="77777777" w:rsidR="0057460D" w:rsidRPr="00712042" w:rsidRDefault="0057460D" w:rsidP="00A53195">
            <w:pPr>
              <w:pStyle w:val="ListParagraph"/>
              <w:ind w:left="0"/>
              <w:jc w:val="left"/>
            </w:pPr>
            <w:r w:rsidRPr="00FB71DB">
              <w:t>${karaf.base}/etc/hpc-server/notificationFormats.json</w:t>
            </w:r>
          </w:p>
        </w:tc>
      </w:tr>
      <w:tr w:rsidR="0057460D" w:rsidRPr="00D7533B" w14:paraId="4336E759" w14:textId="77777777" w:rsidTr="00A53195">
        <w:tc>
          <w:tcPr>
            <w:tcW w:w="2340" w:type="dxa"/>
          </w:tcPr>
          <w:p w14:paraId="3E350DFC" w14:textId="77777777" w:rsidR="0057460D" w:rsidRPr="00712042" w:rsidRDefault="0057460D" w:rsidP="00A53195">
            <w:pPr>
              <w:pStyle w:val="ListParagraph"/>
              <w:ind w:left="0"/>
              <w:jc w:val="left"/>
            </w:pPr>
            <w:r w:rsidRPr="00FB71DB">
              <w:t>hpc.service.notification.mail.host</w:t>
            </w:r>
          </w:p>
        </w:tc>
        <w:tc>
          <w:tcPr>
            <w:tcW w:w="3870" w:type="dxa"/>
          </w:tcPr>
          <w:p w14:paraId="14664B99" w14:textId="77777777" w:rsidR="0057460D" w:rsidRDefault="0057460D" w:rsidP="00A53195">
            <w:pPr>
              <w:pStyle w:val="ListParagraph"/>
              <w:ind w:left="0"/>
              <w:jc w:val="left"/>
            </w:pPr>
            <w:r>
              <w:t>Email host name to send out email notifications</w:t>
            </w:r>
          </w:p>
        </w:tc>
        <w:tc>
          <w:tcPr>
            <w:tcW w:w="2335" w:type="dxa"/>
          </w:tcPr>
          <w:p w14:paraId="336EF843" w14:textId="77777777" w:rsidR="0057460D" w:rsidRPr="00712042" w:rsidRDefault="0057460D" w:rsidP="00A53195">
            <w:pPr>
              <w:pStyle w:val="ListParagraph"/>
              <w:ind w:left="0"/>
              <w:jc w:val="left"/>
            </w:pPr>
            <w:r w:rsidRPr="00FB71DB">
              <w:t>mailfwd.nih.gov</w:t>
            </w:r>
          </w:p>
        </w:tc>
      </w:tr>
      <w:tr w:rsidR="0057460D" w:rsidRPr="00D7533B" w14:paraId="59C4D1AC" w14:textId="77777777" w:rsidTr="00A53195">
        <w:tc>
          <w:tcPr>
            <w:tcW w:w="2340" w:type="dxa"/>
          </w:tcPr>
          <w:p w14:paraId="2C562656" w14:textId="77777777" w:rsidR="0057460D" w:rsidRPr="00712042" w:rsidRDefault="0057460D" w:rsidP="00A53195">
            <w:pPr>
              <w:pStyle w:val="ListParagraph"/>
              <w:ind w:left="0"/>
              <w:jc w:val="left"/>
            </w:pPr>
            <w:r w:rsidRPr="00FB71DB">
              <w:t>hpc.service.notification.mail.port</w:t>
            </w:r>
          </w:p>
        </w:tc>
        <w:tc>
          <w:tcPr>
            <w:tcW w:w="3870" w:type="dxa"/>
          </w:tcPr>
          <w:p w14:paraId="00098564" w14:textId="77777777" w:rsidR="0057460D" w:rsidRDefault="0057460D" w:rsidP="00A53195">
            <w:pPr>
              <w:pStyle w:val="ListParagraph"/>
              <w:ind w:left="0"/>
              <w:jc w:val="left"/>
            </w:pPr>
            <w:r>
              <w:t>Email host port to send out email notifications</w:t>
            </w:r>
          </w:p>
        </w:tc>
        <w:tc>
          <w:tcPr>
            <w:tcW w:w="2335" w:type="dxa"/>
          </w:tcPr>
          <w:p w14:paraId="084F0022" w14:textId="77777777" w:rsidR="0057460D" w:rsidRPr="00712042" w:rsidRDefault="0057460D" w:rsidP="00A53195">
            <w:pPr>
              <w:pStyle w:val="ListParagraph"/>
              <w:ind w:left="0"/>
              <w:jc w:val="left"/>
            </w:pPr>
            <w:r w:rsidRPr="00FB71DB">
              <w:t>25</w:t>
            </w:r>
          </w:p>
        </w:tc>
      </w:tr>
      <w:tr w:rsidR="0057460D" w:rsidRPr="00D7533B" w14:paraId="3F05201D" w14:textId="77777777" w:rsidTr="00A53195">
        <w:tc>
          <w:tcPr>
            <w:tcW w:w="2340" w:type="dxa"/>
          </w:tcPr>
          <w:p w14:paraId="6EAC9941" w14:textId="77777777" w:rsidR="0057460D" w:rsidRPr="00712042" w:rsidRDefault="0057460D" w:rsidP="00A53195">
            <w:pPr>
              <w:pStyle w:val="ListParagraph"/>
              <w:ind w:left="0"/>
              <w:jc w:val="left"/>
            </w:pPr>
            <w:r w:rsidRPr="00FB71DB">
              <w:t>hpc.service.notification.notificationDeliveryReceiptsPageSize</w:t>
            </w:r>
          </w:p>
        </w:tc>
        <w:tc>
          <w:tcPr>
            <w:tcW w:w="3870" w:type="dxa"/>
          </w:tcPr>
          <w:p w14:paraId="6E803E35" w14:textId="77777777" w:rsidR="0057460D" w:rsidRDefault="0057460D" w:rsidP="00A53195">
            <w:pPr>
              <w:pStyle w:val="ListParagraph"/>
              <w:ind w:left="0"/>
              <w:jc w:val="left"/>
            </w:pPr>
            <w:r>
              <w:t>Page size to display notifications on UI Dashboard</w:t>
            </w:r>
          </w:p>
        </w:tc>
        <w:tc>
          <w:tcPr>
            <w:tcW w:w="2335" w:type="dxa"/>
          </w:tcPr>
          <w:p w14:paraId="48DF7129" w14:textId="77777777" w:rsidR="0057460D" w:rsidRPr="00712042" w:rsidRDefault="0057460D" w:rsidP="00A53195">
            <w:pPr>
              <w:pStyle w:val="ListParagraph"/>
              <w:ind w:left="0"/>
              <w:jc w:val="left"/>
            </w:pPr>
            <w:r w:rsidRPr="00FB71DB">
              <w:t>100</w:t>
            </w:r>
          </w:p>
        </w:tc>
      </w:tr>
      <w:tr w:rsidR="0057460D" w:rsidRPr="00D7533B" w14:paraId="1B905B8D" w14:textId="77777777" w:rsidTr="00A53195">
        <w:tc>
          <w:tcPr>
            <w:tcW w:w="2340" w:type="dxa"/>
          </w:tcPr>
          <w:p w14:paraId="42ADD9CB" w14:textId="77777777" w:rsidR="0057460D" w:rsidRPr="00712042" w:rsidRDefault="0057460D" w:rsidP="00A53195">
            <w:pPr>
              <w:pStyle w:val="ListParagraph"/>
              <w:ind w:left="0"/>
              <w:jc w:val="left"/>
            </w:pPr>
            <w:r w:rsidRPr="00FB71DB">
              <w:t>hpc.service.dataManagement.systemAdminSubjects</w:t>
            </w:r>
          </w:p>
        </w:tc>
        <w:tc>
          <w:tcPr>
            <w:tcW w:w="3870" w:type="dxa"/>
          </w:tcPr>
          <w:p w14:paraId="228911BF" w14:textId="77777777" w:rsidR="0057460D" w:rsidRDefault="0057460D" w:rsidP="00A53195">
            <w:pPr>
              <w:pStyle w:val="ListParagraph"/>
              <w:ind w:left="0"/>
              <w:jc w:val="left"/>
            </w:pPr>
            <w:r>
              <w:t>System accounts not allowed to set/update permissions by users</w:t>
            </w:r>
          </w:p>
        </w:tc>
        <w:tc>
          <w:tcPr>
            <w:tcW w:w="2335" w:type="dxa"/>
          </w:tcPr>
          <w:p w14:paraId="7F7A8D6C" w14:textId="77777777" w:rsidR="0057460D" w:rsidRPr="00712042" w:rsidRDefault="0057460D" w:rsidP="00A53195">
            <w:pPr>
              <w:pStyle w:val="ListParagraph"/>
              <w:ind w:left="0"/>
              <w:jc w:val="left"/>
            </w:pPr>
            <w:r w:rsidRPr="00E047DB">
              <w:t>rods rodsadmin</w:t>
            </w:r>
          </w:p>
        </w:tc>
      </w:tr>
      <w:tr w:rsidR="0057460D" w:rsidRPr="00D7533B" w14:paraId="107A3EE0" w14:textId="77777777" w:rsidTr="00A53195">
        <w:tc>
          <w:tcPr>
            <w:tcW w:w="2340" w:type="dxa"/>
          </w:tcPr>
          <w:p w14:paraId="0C14F8AF" w14:textId="77777777" w:rsidR="0057460D" w:rsidRPr="00712042" w:rsidRDefault="0057460D" w:rsidP="00A53195">
            <w:pPr>
              <w:pStyle w:val="ListParagraph"/>
              <w:ind w:left="0"/>
              <w:jc w:val="left"/>
            </w:pPr>
            <w:r w:rsidRPr="00FB71DB">
              <w:t>hpc.service.event.invokerCollectionUpdateNotification</w:t>
            </w:r>
          </w:p>
        </w:tc>
        <w:tc>
          <w:tcPr>
            <w:tcW w:w="3870" w:type="dxa"/>
          </w:tcPr>
          <w:p w14:paraId="1B94F77E" w14:textId="77777777" w:rsidR="0057460D" w:rsidRDefault="0057460D" w:rsidP="00A53195">
            <w:pPr>
              <w:pStyle w:val="ListParagraph"/>
              <w:ind w:left="0"/>
              <w:jc w:val="left"/>
            </w:pPr>
            <w:r>
              <w:t>Flag to generate notification to the invoker of collection update</w:t>
            </w:r>
          </w:p>
        </w:tc>
        <w:tc>
          <w:tcPr>
            <w:tcW w:w="2335" w:type="dxa"/>
          </w:tcPr>
          <w:p w14:paraId="3CE74CCE" w14:textId="77777777" w:rsidR="0057460D" w:rsidRPr="00712042" w:rsidRDefault="0057460D" w:rsidP="00A53195">
            <w:pPr>
              <w:pStyle w:val="ListParagraph"/>
              <w:ind w:left="0"/>
              <w:jc w:val="left"/>
            </w:pPr>
            <w:r>
              <w:t>false</w:t>
            </w:r>
          </w:p>
        </w:tc>
      </w:tr>
      <w:tr w:rsidR="0057460D" w:rsidRPr="00D7533B" w14:paraId="4A6D6386" w14:textId="77777777" w:rsidTr="00A53195">
        <w:tc>
          <w:tcPr>
            <w:tcW w:w="8545" w:type="dxa"/>
            <w:gridSpan w:val="3"/>
          </w:tcPr>
          <w:p w14:paraId="3CCAC827" w14:textId="77777777" w:rsidR="0057460D" w:rsidRPr="00A24038" w:rsidRDefault="0057460D" w:rsidP="00A53195">
            <w:pPr>
              <w:pStyle w:val="ListParagraph"/>
              <w:ind w:left="0"/>
              <w:jc w:val="left"/>
              <w:rPr>
                <w:b/>
              </w:rPr>
            </w:pPr>
            <w:r>
              <w:rPr>
                <w:b/>
              </w:rPr>
              <w:t>The f</w:t>
            </w:r>
            <w:r w:rsidRPr="00A24038">
              <w:rPr>
                <w:b/>
              </w:rPr>
              <w:t>ollowing system properties are related to business services called by REST API</w:t>
            </w:r>
            <w:r>
              <w:rPr>
                <w:b/>
              </w:rPr>
              <w:t xml:space="preserve"> for Asynchronous data transfer</w:t>
            </w:r>
            <w:r w:rsidRPr="00A24038">
              <w:rPr>
                <w:b/>
              </w:rPr>
              <w:t>.</w:t>
            </w:r>
          </w:p>
        </w:tc>
      </w:tr>
      <w:tr w:rsidR="0057460D" w:rsidRPr="00D7533B" w14:paraId="2C5D896D" w14:textId="77777777" w:rsidTr="00A53195">
        <w:tc>
          <w:tcPr>
            <w:tcW w:w="2340" w:type="dxa"/>
          </w:tcPr>
          <w:p w14:paraId="20341E0A" w14:textId="77777777" w:rsidR="0057460D" w:rsidRPr="000710D4" w:rsidRDefault="0057460D" w:rsidP="00A53195">
            <w:pPr>
              <w:pStyle w:val="ListParagraph"/>
              <w:ind w:left="0"/>
              <w:jc w:val="left"/>
            </w:pPr>
            <w:r w:rsidRPr="000710D4">
              <w:t>hpc.integration.globus.download.directory</w:t>
            </w:r>
          </w:p>
        </w:tc>
        <w:tc>
          <w:tcPr>
            <w:tcW w:w="3870" w:type="dxa"/>
          </w:tcPr>
          <w:p w14:paraId="0A712301" w14:textId="77777777" w:rsidR="0057460D" w:rsidRPr="000710D4" w:rsidRDefault="0057460D" w:rsidP="00A53195">
            <w:pPr>
              <w:pStyle w:val="ListParagraph"/>
              <w:ind w:left="0"/>
              <w:jc w:val="left"/>
              <w:rPr>
                <w:i/>
              </w:rPr>
            </w:pPr>
            <w:r w:rsidRPr="000710D4">
              <w:t>Archive directory on the mounted drive of the globus endpoint.</w:t>
            </w:r>
          </w:p>
        </w:tc>
        <w:tc>
          <w:tcPr>
            <w:tcW w:w="2335" w:type="dxa"/>
          </w:tcPr>
          <w:p w14:paraId="315887C6" w14:textId="77777777" w:rsidR="0057460D" w:rsidRPr="000710D4" w:rsidRDefault="0057460D" w:rsidP="00A53195">
            <w:pPr>
              <w:pStyle w:val="ListParagraph"/>
              <w:ind w:left="0"/>
              <w:jc w:val="left"/>
            </w:pPr>
            <w:r w:rsidRPr="000710D4">
              <w:t>/mnt/IRODsTest/FNL_SF_Archive/HPCDME_PROD/Download</w:t>
            </w:r>
          </w:p>
        </w:tc>
      </w:tr>
      <w:tr w:rsidR="0057460D" w:rsidRPr="00D7533B" w14:paraId="64331F43" w14:textId="77777777" w:rsidTr="00A53195">
        <w:tc>
          <w:tcPr>
            <w:tcW w:w="8545" w:type="dxa"/>
            <w:gridSpan w:val="3"/>
          </w:tcPr>
          <w:p w14:paraId="1B6DF3EA" w14:textId="77777777" w:rsidR="0057460D" w:rsidRPr="00F42745" w:rsidRDefault="0057460D" w:rsidP="00A53195">
            <w:pPr>
              <w:pStyle w:val="ListParagraph"/>
              <w:ind w:left="0"/>
              <w:jc w:val="left"/>
              <w:rPr>
                <w:b/>
              </w:rPr>
            </w:pPr>
            <w:r>
              <w:rPr>
                <w:b/>
              </w:rPr>
              <w:lastRenderedPageBreak/>
              <w:t>The f</w:t>
            </w:r>
            <w:r w:rsidRPr="00A24038">
              <w:rPr>
                <w:b/>
              </w:rPr>
              <w:t xml:space="preserve">ollowing system properties are related to application services called by </w:t>
            </w:r>
            <w:r>
              <w:rPr>
                <w:b/>
              </w:rPr>
              <w:t>integration</w:t>
            </w:r>
            <w:r w:rsidRPr="00A24038">
              <w:rPr>
                <w:b/>
              </w:rPr>
              <w:t xml:space="preserve"> services.</w:t>
            </w:r>
          </w:p>
        </w:tc>
      </w:tr>
      <w:tr w:rsidR="0057460D" w:rsidRPr="00D7533B" w14:paraId="54D5B647" w14:textId="77777777" w:rsidTr="00A53195">
        <w:tc>
          <w:tcPr>
            <w:tcW w:w="2340" w:type="dxa"/>
          </w:tcPr>
          <w:p w14:paraId="18434394" w14:textId="77777777" w:rsidR="0057460D" w:rsidRPr="00A24038" w:rsidRDefault="0057460D" w:rsidP="00A53195">
            <w:pPr>
              <w:pStyle w:val="ListParagraph"/>
              <w:ind w:left="0"/>
              <w:jc w:val="left"/>
            </w:pPr>
            <w:r w:rsidRPr="00A24038">
              <w:t>hpc.integration.irods.host</w:t>
            </w:r>
          </w:p>
        </w:tc>
        <w:tc>
          <w:tcPr>
            <w:tcW w:w="3870" w:type="dxa"/>
          </w:tcPr>
          <w:p w14:paraId="6784505E" w14:textId="77777777" w:rsidR="0057460D" w:rsidRPr="00A24038" w:rsidRDefault="0057460D" w:rsidP="00A53195">
            <w:pPr>
              <w:pStyle w:val="ListParagraph"/>
              <w:ind w:left="0"/>
              <w:jc w:val="left"/>
            </w:pPr>
            <w:r w:rsidRPr="00A24038">
              <w:t>iRODS host name</w:t>
            </w:r>
          </w:p>
        </w:tc>
        <w:tc>
          <w:tcPr>
            <w:tcW w:w="2335" w:type="dxa"/>
          </w:tcPr>
          <w:p w14:paraId="5A0C0A8D" w14:textId="77777777" w:rsidR="0057460D" w:rsidRDefault="0057460D" w:rsidP="00A53195">
            <w:pPr>
              <w:ind w:left="0"/>
            </w:pPr>
            <w:r>
              <w:t xml:space="preserve">DEV - </w:t>
            </w:r>
            <w:r w:rsidRPr="00A24038">
              <w:t>fr-s-hpcdm-gp-d.ncifcrf.gov</w:t>
            </w:r>
          </w:p>
          <w:p w14:paraId="1AFDAC5A" w14:textId="77777777" w:rsidR="0057460D" w:rsidRDefault="0057460D" w:rsidP="00A53195">
            <w:pPr>
              <w:ind w:left="0"/>
            </w:pPr>
            <w:r>
              <w:t xml:space="preserve">UAT - </w:t>
            </w:r>
            <w:r w:rsidRPr="006D2043">
              <w:t>fr-s-hpcdm-uat-p.ncifcrf.gov</w:t>
            </w:r>
          </w:p>
          <w:p w14:paraId="10C9A61B" w14:textId="77777777" w:rsidR="0057460D" w:rsidRPr="00A24038" w:rsidRDefault="0057460D" w:rsidP="00A53195">
            <w:pPr>
              <w:ind w:left="0"/>
            </w:pPr>
            <w:r>
              <w:t xml:space="preserve">Production - </w:t>
            </w:r>
            <w:r w:rsidRPr="006D2043">
              <w:t>fr-s-hpcdm-irods-p.ncifcrf.gov</w:t>
            </w:r>
          </w:p>
          <w:p w14:paraId="22F61022" w14:textId="77777777" w:rsidR="0057460D" w:rsidRPr="00A24038" w:rsidRDefault="0057460D" w:rsidP="00A53195">
            <w:pPr>
              <w:pStyle w:val="ListParagraph"/>
              <w:ind w:left="0"/>
              <w:jc w:val="left"/>
            </w:pPr>
          </w:p>
        </w:tc>
      </w:tr>
      <w:tr w:rsidR="0057460D" w:rsidRPr="00D7533B" w14:paraId="3CB3CC08" w14:textId="77777777" w:rsidTr="00A53195">
        <w:tc>
          <w:tcPr>
            <w:tcW w:w="2340" w:type="dxa"/>
          </w:tcPr>
          <w:p w14:paraId="25BE980A" w14:textId="77777777" w:rsidR="0057460D" w:rsidRPr="00A24038" w:rsidRDefault="0057460D" w:rsidP="00A53195">
            <w:pPr>
              <w:pStyle w:val="ListParagraph"/>
              <w:ind w:left="0"/>
              <w:jc w:val="left"/>
            </w:pPr>
            <w:r w:rsidRPr="00A24038">
              <w:t>hpc.integration.irods.port</w:t>
            </w:r>
          </w:p>
        </w:tc>
        <w:tc>
          <w:tcPr>
            <w:tcW w:w="3870" w:type="dxa"/>
          </w:tcPr>
          <w:p w14:paraId="1BDB6DBC" w14:textId="77777777" w:rsidR="0057460D" w:rsidRPr="00A24038" w:rsidRDefault="0057460D" w:rsidP="00A53195">
            <w:pPr>
              <w:pStyle w:val="ListParagraph"/>
              <w:ind w:left="0"/>
              <w:jc w:val="left"/>
            </w:pPr>
            <w:r>
              <w:t>iRODS host port number</w:t>
            </w:r>
          </w:p>
        </w:tc>
        <w:tc>
          <w:tcPr>
            <w:tcW w:w="2335" w:type="dxa"/>
          </w:tcPr>
          <w:p w14:paraId="4C0D7E51" w14:textId="77777777" w:rsidR="0057460D" w:rsidRPr="00A24038" w:rsidRDefault="0057460D" w:rsidP="00A53195">
            <w:pPr>
              <w:pStyle w:val="ListParagraph"/>
              <w:ind w:left="0"/>
              <w:jc w:val="left"/>
            </w:pPr>
            <w:r w:rsidRPr="00A24038">
              <w:t>1247</w:t>
            </w:r>
          </w:p>
        </w:tc>
      </w:tr>
      <w:tr w:rsidR="0057460D" w:rsidRPr="00D7533B" w14:paraId="74A98362" w14:textId="77777777" w:rsidTr="00A53195">
        <w:tc>
          <w:tcPr>
            <w:tcW w:w="2340" w:type="dxa"/>
          </w:tcPr>
          <w:p w14:paraId="58A72A3E" w14:textId="77777777" w:rsidR="0057460D" w:rsidRPr="00A24038" w:rsidRDefault="0057460D" w:rsidP="00A53195">
            <w:pPr>
              <w:pStyle w:val="ListParagraph"/>
              <w:ind w:left="0"/>
              <w:jc w:val="left"/>
            </w:pPr>
            <w:r>
              <w:t>hpc.integration.irods.zone</w:t>
            </w:r>
          </w:p>
        </w:tc>
        <w:tc>
          <w:tcPr>
            <w:tcW w:w="3870" w:type="dxa"/>
          </w:tcPr>
          <w:p w14:paraId="200C7679" w14:textId="77777777" w:rsidR="0057460D" w:rsidRPr="00A24038" w:rsidRDefault="0057460D" w:rsidP="00A53195">
            <w:pPr>
              <w:pStyle w:val="ListParagraph"/>
              <w:ind w:left="0"/>
              <w:jc w:val="left"/>
            </w:pPr>
            <w:r>
              <w:t>iRODS zone name</w:t>
            </w:r>
          </w:p>
        </w:tc>
        <w:tc>
          <w:tcPr>
            <w:tcW w:w="2335" w:type="dxa"/>
          </w:tcPr>
          <w:p w14:paraId="1929D3A8" w14:textId="77777777" w:rsidR="0057460D" w:rsidRPr="00A24038" w:rsidRDefault="0057460D" w:rsidP="00A53195">
            <w:pPr>
              <w:pStyle w:val="ListParagraph"/>
              <w:ind w:left="0"/>
              <w:jc w:val="left"/>
            </w:pPr>
            <w:r>
              <w:t>tempZone</w:t>
            </w:r>
          </w:p>
        </w:tc>
      </w:tr>
      <w:tr w:rsidR="0057460D" w:rsidRPr="00D7533B" w14:paraId="7739626C" w14:textId="77777777" w:rsidTr="00A53195">
        <w:tc>
          <w:tcPr>
            <w:tcW w:w="2340" w:type="dxa"/>
          </w:tcPr>
          <w:p w14:paraId="26223F03" w14:textId="77777777" w:rsidR="0057460D" w:rsidRPr="00A24038" w:rsidRDefault="0057460D" w:rsidP="00A53195">
            <w:pPr>
              <w:pStyle w:val="ListParagraph"/>
              <w:ind w:left="0"/>
              <w:jc w:val="left"/>
            </w:pPr>
            <w:r>
              <w:t>hpc.integration.irods.resource</w:t>
            </w:r>
          </w:p>
        </w:tc>
        <w:tc>
          <w:tcPr>
            <w:tcW w:w="3870" w:type="dxa"/>
          </w:tcPr>
          <w:p w14:paraId="0AD82C09" w14:textId="77777777" w:rsidR="0057460D" w:rsidRPr="00A24038" w:rsidRDefault="0057460D" w:rsidP="00A53195">
            <w:pPr>
              <w:pStyle w:val="ListParagraph"/>
              <w:ind w:left="0"/>
              <w:jc w:val="left"/>
            </w:pPr>
            <w:r>
              <w:t>iRODS resource name</w:t>
            </w:r>
          </w:p>
        </w:tc>
        <w:tc>
          <w:tcPr>
            <w:tcW w:w="2335" w:type="dxa"/>
          </w:tcPr>
          <w:p w14:paraId="221E15DC" w14:textId="77777777" w:rsidR="0057460D" w:rsidRPr="00A24038" w:rsidRDefault="0057460D" w:rsidP="00A53195">
            <w:pPr>
              <w:pStyle w:val="ListParagraph"/>
              <w:ind w:left="0"/>
              <w:jc w:val="left"/>
            </w:pPr>
            <w:r>
              <w:t>demoResc</w:t>
            </w:r>
          </w:p>
        </w:tc>
      </w:tr>
      <w:tr w:rsidR="0057460D" w:rsidRPr="00D7533B" w14:paraId="7052EE53" w14:textId="77777777" w:rsidTr="00A53195">
        <w:tc>
          <w:tcPr>
            <w:tcW w:w="2340" w:type="dxa"/>
          </w:tcPr>
          <w:p w14:paraId="6F81D0B4" w14:textId="77777777" w:rsidR="0057460D" w:rsidRPr="00A24038" w:rsidRDefault="0057460D" w:rsidP="00A53195">
            <w:pPr>
              <w:pStyle w:val="ListParagraph"/>
              <w:ind w:left="0"/>
              <w:jc w:val="left"/>
            </w:pPr>
            <w:r>
              <w:t>hpc.integration.irods.basePath</w:t>
            </w:r>
          </w:p>
        </w:tc>
        <w:tc>
          <w:tcPr>
            <w:tcW w:w="3870" w:type="dxa"/>
          </w:tcPr>
          <w:p w14:paraId="623072D0" w14:textId="77777777" w:rsidR="0057460D" w:rsidRPr="00A24038" w:rsidRDefault="0057460D" w:rsidP="00A53195">
            <w:pPr>
              <w:pStyle w:val="ListParagraph"/>
              <w:ind w:left="0"/>
              <w:jc w:val="left"/>
            </w:pPr>
            <w:r>
              <w:t>iRODS zone base path</w:t>
            </w:r>
          </w:p>
        </w:tc>
        <w:tc>
          <w:tcPr>
            <w:tcW w:w="2335" w:type="dxa"/>
          </w:tcPr>
          <w:p w14:paraId="77B18547" w14:textId="77777777" w:rsidR="0057460D" w:rsidRPr="00A24038" w:rsidRDefault="0057460D" w:rsidP="00A53195">
            <w:pPr>
              <w:pStyle w:val="ListParagraph"/>
              <w:ind w:left="0"/>
              <w:jc w:val="left"/>
            </w:pPr>
            <w:r>
              <w:t>/ tempZone/home</w:t>
            </w:r>
          </w:p>
        </w:tc>
      </w:tr>
      <w:tr w:rsidR="0057460D" w:rsidRPr="00D7533B" w14:paraId="62F51656" w14:textId="77777777" w:rsidTr="00A53195">
        <w:tc>
          <w:tcPr>
            <w:tcW w:w="2340" w:type="dxa"/>
          </w:tcPr>
          <w:p w14:paraId="388DD7F8" w14:textId="77777777" w:rsidR="0057460D" w:rsidRDefault="0057460D" w:rsidP="00A53195">
            <w:pPr>
              <w:pStyle w:val="ListParagraph"/>
              <w:ind w:left="0"/>
              <w:jc w:val="left"/>
            </w:pPr>
            <w:r>
              <w:t>hpc.dao.postgresql.dbName</w:t>
            </w:r>
          </w:p>
        </w:tc>
        <w:tc>
          <w:tcPr>
            <w:tcW w:w="3870" w:type="dxa"/>
          </w:tcPr>
          <w:p w14:paraId="34A31BA3" w14:textId="77777777" w:rsidR="0057460D" w:rsidRDefault="0057460D" w:rsidP="00A53195">
            <w:pPr>
              <w:pStyle w:val="ListParagraph"/>
              <w:ind w:left="0"/>
              <w:jc w:val="left"/>
            </w:pPr>
            <w:r>
              <w:t>iRODS iCAT database name</w:t>
            </w:r>
          </w:p>
        </w:tc>
        <w:tc>
          <w:tcPr>
            <w:tcW w:w="2335" w:type="dxa"/>
          </w:tcPr>
          <w:p w14:paraId="70680E2F"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AC986FE" w14:textId="77777777" w:rsidTr="00A53195">
        <w:tc>
          <w:tcPr>
            <w:tcW w:w="2340" w:type="dxa"/>
          </w:tcPr>
          <w:p w14:paraId="6F66C56B" w14:textId="77777777" w:rsidR="0057460D" w:rsidRDefault="0057460D" w:rsidP="00A53195">
            <w:pPr>
              <w:pStyle w:val="ListParagraph"/>
              <w:ind w:left="0"/>
              <w:jc w:val="left"/>
            </w:pPr>
            <w:r>
              <w:t>hpc.dao.postgresql.host</w:t>
            </w:r>
          </w:p>
        </w:tc>
        <w:tc>
          <w:tcPr>
            <w:tcW w:w="3870" w:type="dxa"/>
          </w:tcPr>
          <w:p w14:paraId="54B09474" w14:textId="77777777" w:rsidR="0057460D" w:rsidRDefault="0057460D" w:rsidP="00A53195">
            <w:pPr>
              <w:pStyle w:val="ListParagraph"/>
              <w:ind w:left="0"/>
              <w:jc w:val="left"/>
            </w:pPr>
            <w:r>
              <w:t>iRODS iCAT database host name</w:t>
            </w:r>
          </w:p>
        </w:tc>
        <w:tc>
          <w:tcPr>
            <w:tcW w:w="2335" w:type="dxa"/>
          </w:tcPr>
          <w:p w14:paraId="153C0647" w14:textId="77777777" w:rsidR="0057460D" w:rsidRPr="00704431" w:rsidRDefault="0057460D" w:rsidP="00A53195">
            <w:pPr>
              <w:pStyle w:val="ListParagraph"/>
              <w:ind w:left="0"/>
              <w:jc w:val="left"/>
            </w:pPr>
            <w:r w:rsidRPr="00704431">
              <w:t>Please refer to prod/preprod/dev properties file</w:t>
            </w:r>
          </w:p>
        </w:tc>
      </w:tr>
      <w:tr w:rsidR="0057460D" w:rsidRPr="00D7533B" w14:paraId="0F0C3898" w14:textId="77777777" w:rsidTr="00A53195">
        <w:tc>
          <w:tcPr>
            <w:tcW w:w="2340" w:type="dxa"/>
          </w:tcPr>
          <w:p w14:paraId="604C96C3" w14:textId="77777777" w:rsidR="0057460D" w:rsidRDefault="0057460D" w:rsidP="00A53195">
            <w:pPr>
              <w:pStyle w:val="ListParagraph"/>
              <w:ind w:left="0"/>
              <w:jc w:val="left"/>
            </w:pPr>
            <w:r>
              <w:t>hpc.dao.postgresql.port</w:t>
            </w:r>
          </w:p>
        </w:tc>
        <w:tc>
          <w:tcPr>
            <w:tcW w:w="3870" w:type="dxa"/>
          </w:tcPr>
          <w:p w14:paraId="7540A488" w14:textId="77777777" w:rsidR="0057460D" w:rsidRDefault="0057460D" w:rsidP="00A53195">
            <w:pPr>
              <w:pStyle w:val="ListParagraph"/>
              <w:ind w:left="0"/>
              <w:jc w:val="left"/>
            </w:pPr>
            <w:r>
              <w:t>iRODS iCAT database port number</w:t>
            </w:r>
          </w:p>
        </w:tc>
        <w:tc>
          <w:tcPr>
            <w:tcW w:w="2335" w:type="dxa"/>
          </w:tcPr>
          <w:p w14:paraId="4BF4F29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56304989" w14:textId="77777777" w:rsidTr="00A53195">
        <w:tc>
          <w:tcPr>
            <w:tcW w:w="2340" w:type="dxa"/>
          </w:tcPr>
          <w:p w14:paraId="62E3E49A" w14:textId="77777777" w:rsidR="0057460D" w:rsidRDefault="0057460D" w:rsidP="00A53195">
            <w:pPr>
              <w:pStyle w:val="ListParagraph"/>
              <w:ind w:left="0"/>
              <w:jc w:val="left"/>
            </w:pPr>
            <w:r>
              <w:t>hpc.dao.postgresql.username</w:t>
            </w:r>
          </w:p>
        </w:tc>
        <w:tc>
          <w:tcPr>
            <w:tcW w:w="3870" w:type="dxa"/>
          </w:tcPr>
          <w:p w14:paraId="5BC5C96D" w14:textId="77777777" w:rsidR="0057460D" w:rsidRDefault="0057460D" w:rsidP="00A53195">
            <w:pPr>
              <w:pStyle w:val="ListParagraph"/>
              <w:ind w:left="0"/>
              <w:jc w:val="left"/>
            </w:pPr>
            <w:r>
              <w:t>iRODS iCAT database user name</w:t>
            </w:r>
          </w:p>
        </w:tc>
        <w:tc>
          <w:tcPr>
            <w:tcW w:w="2335" w:type="dxa"/>
          </w:tcPr>
          <w:p w14:paraId="4DCD4080" w14:textId="77777777" w:rsidR="0057460D" w:rsidRPr="00704431" w:rsidRDefault="0057460D" w:rsidP="00A53195">
            <w:pPr>
              <w:pStyle w:val="ListParagraph"/>
              <w:ind w:left="0"/>
              <w:jc w:val="left"/>
            </w:pPr>
            <w:r w:rsidRPr="00704431">
              <w:t>Please refer to prod/preprod/dev properties file</w:t>
            </w:r>
          </w:p>
        </w:tc>
      </w:tr>
      <w:tr w:rsidR="0057460D" w:rsidRPr="00D7533B" w14:paraId="3347D4A1" w14:textId="77777777" w:rsidTr="00A53195">
        <w:tc>
          <w:tcPr>
            <w:tcW w:w="2340" w:type="dxa"/>
          </w:tcPr>
          <w:p w14:paraId="15820136" w14:textId="77777777" w:rsidR="0057460D" w:rsidRDefault="0057460D" w:rsidP="00A53195">
            <w:pPr>
              <w:pStyle w:val="ListParagraph"/>
              <w:ind w:left="0"/>
              <w:jc w:val="left"/>
            </w:pPr>
            <w:r>
              <w:t>hpc.dao.postgresql.password</w:t>
            </w:r>
          </w:p>
        </w:tc>
        <w:tc>
          <w:tcPr>
            <w:tcW w:w="3870" w:type="dxa"/>
          </w:tcPr>
          <w:p w14:paraId="3775326F" w14:textId="77777777" w:rsidR="0057460D" w:rsidRDefault="0057460D" w:rsidP="00A53195">
            <w:pPr>
              <w:pStyle w:val="ListParagraph"/>
              <w:ind w:left="0"/>
              <w:jc w:val="left"/>
            </w:pPr>
            <w:r>
              <w:t>iRODS iCAT database user password</w:t>
            </w:r>
          </w:p>
        </w:tc>
        <w:tc>
          <w:tcPr>
            <w:tcW w:w="2335" w:type="dxa"/>
          </w:tcPr>
          <w:p w14:paraId="261CA08C" w14:textId="77777777" w:rsidR="0057460D" w:rsidRPr="00704431" w:rsidRDefault="0057460D" w:rsidP="00A53195">
            <w:pPr>
              <w:pStyle w:val="ListParagraph"/>
              <w:ind w:left="0"/>
              <w:jc w:val="left"/>
            </w:pPr>
            <w:r w:rsidRPr="00704431">
              <w:t>Please refer to prod/preprod/dev properties file</w:t>
            </w:r>
          </w:p>
        </w:tc>
      </w:tr>
      <w:tr w:rsidR="0057460D" w:rsidRPr="00D7533B" w14:paraId="147F07E8" w14:textId="77777777" w:rsidTr="00A53195">
        <w:tc>
          <w:tcPr>
            <w:tcW w:w="2340" w:type="dxa"/>
          </w:tcPr>
          <w:p w14:paraId="65B5000C" w14:textId="77777777" w:rsidR="0057460D" w:rsidRDefault="0057460D" w:rsidP="00A53195">
            <w:pPr>
              <w:pStyle w:val="ListParagraph"/>
              <w:ind w:left="0"/>
              <w:jc w:val="left"/>
            </w:pPr>
            <w:r>
              <w:t>hpc.dao.postgresql.encryptor.key</w:t>
            </w:r>
          </w:p>
        </w:tc>
        <w:tc>
          <w:tcPr>
            <w:tcW w:w="3870" w:type="dxa"/>
          </w:tcPr>
          <w:p w14:paraId="6BCFCB36" w14:textId="77777777" w:rsidR="0057460D" w:rsidRDefault="0057460D" w:rsidP="00A53195">
            <w:pPr>
              <w:pStyle w:val="ListParagraph"/>
              <w:ind w:left="0"/>
              <w:jc w:val="left"/>
            </w:pPr>
            <w:r>
              <w:t>Encryptor key used to encrypt integrating system credentials</w:t>
            </w:r>
          </w:p>
        </w:tc>
        <w:tc>
          <w:tcPr>
            <w:tcW w:w="2335" w:type="dxa"/>
          </w:tcPr>
          <w:p w14:paraId="1DB3C451" w14:textId="77777777" w:rsidR="0057460D" w:rsidRDefault="0057460D" w:rsidP="00A53195">
            <w:pPr>
              <w:pStyle w:val="ListParagraph"/>
              <w:ind w:left="0"/>
              <w:jc w:val="left"/>
            </w:pPr>
            <w:r>
              <w:t>***128-bit-key**</w:t>
            </w:r>
          </w:p>
        </w:tc>
      </w:tr>
      <w:tr w:rsidR="0057460D" w:rsidRPr="00D7533B" w14:paraId="22F91B9F" w14:textId="77777777" w:rsidTr="00A53195">
        <w:tc>
          <w:tcPr>
            <w:tcW w:w="8545" w:type="dxa"/>
            <w:gridSpan w:val="3"/>
          </w:tcPr>
          <w:p w14:paraId="685F16C3" w14:textId="77777777" w:rsidR="0057460D" w:rsidRPr="00F42745" w:rsidRDefault="0057460D" w:rsidP="00A53195">
            <w:pPr>
              <w:pStyle w:val="ListParagraph"/>
              <w:ind w:left="0"/>
              <w:jc w:val="left"/>
              <w:rPr>
                <w:b/>
              </w:rPr>
            </w:pPr>
            <w:r>
              <w:rPr>
                <w:b/>
              </w:rPr>
              <w:t>The f</w:t>
            </w:r>
            <w:r w:rsidRPr="00A24038">
              <w:rPr>
                <w:b/>
              </w:rPr>
              <w:t xml:space="preserve">ollowing system properties are related to application </w:t>
            </w:r>
            <w:r>
              <w:rPr>
                <w:b/>
              </w:rPr>
              <w:t>scheduler that runs background tasks</w:t>
            </w:r>
            <w:r w:rsidRPr="00A24038">
              <w:rPr>
                <w:b/>
              </w:rPr>
              <w:t>.</w:t>
            </w:r>
          </w:p>
        </w:tc>
      </w:tr>
      <w:tr w:rsidR="0057460D" w:rsidRPr="00D7533B" w14:paraId="67DBC2A0" w14:textId="77777777" w:rsidTr="00A53195">
        <w:tc>
          <w:tcPr>
            <w:tcW w:w="2340" w:type="dxa"/>
          </w:tcPr>
          <w:p w14:paraId="49A56200" w14:textId="77777777" w:rsidR="0057460D" w:rsidRDefault="0057460D" w:rsidP="00A53195">
            <w:pPr>
              <w:pStyle w:val="ListParagraph"/>
              <w:ind w:left="0"/>
              <w:jc w:val="left"/>
            </w:pPr>
            <w:r w:rsidRPr="00821EAE">
              <w:t>hpc.scheduler.cron.summaryreport.delay</w:t>
            </w:r>
          </w:p>
        </w:tc>
        <w:tc>
          <w:tcPr>
            <w:tcW w:w="3870" w:type="dxa"/>
          </w:tcPr>
          <w:p w14:paraId="68AD7F87" w14:textId="77777777" w:rsidR="0057460D" w:rsidRDefault="0057460D" w:rsidP="00A53195">
            <w:pPr>
              <w:pStyle w:val="ListParagraph"/>
              <w:ind w:left="0"/>
              <w:jc w:val="left"/>
            </w:pPr>
            <w:r>
              <w:t>Background task to generate daily summary report notification. This runs every day at 11PM.</w:t>
            </w:r>
          </w:p>
        </w:tc>
        <w:tc>
          <w:tcPr>
            <w:tcW w:w="2335" w:type="dxa"/>
          </w:tcPr>
          <w:p w14:paraId="63023C9A" w14:textId="77777777" w:rsidR="0057460D" w:rsidRDefault="0057460D" w:rsidP="00A53195">
            <w:pPr>
              <w:pStyle w:val="ListParagraph"/>
              <w:ind w:left="0"/>
              <w:jc w:val="left"/>
            </w:pPr>
            <w:r w:rsidRPr="00821EAE">
              <w:t>0 0 23 1/1 * ?</w:t>
            </w:r>
          </w:p>
        </w:tc>
      </w:tr>
      <w:tr w:rsidR="0057460D" w:rsidRPr="00D7533B" w14:paraId="563D0048" w14:textId="77777777" w:rsidTr="00A53195">
        <w:tc>
          <w:tcPr>
            <w:tcW w:w="2340" w:type="dxa"/>
          </w:tcPr>
          <w:p w14:paraId="74C6566E" w14:textId="77777777" w:rsidR="0057460D" w:rsidRPr="00821EAE" w:rsidRDefault="0057460D" w:rsidP="00A53195">
            <w:pPr>
              <w:pStyle w:val="ListParagraph"/>
              <w:ind w:left="0"/>
              <w:jc w:val="left"/>
            </w:pPr>
            <w:r w:rsidRPr="00821EAE">
              <w:t>hpc.scheduler.cron.weeklysummaryreport.delay</w:t>
            </w:r>
          </w:p>
        </w:tc>
        <w:tc>
          <w:tcPr>
            <w:tcW w:w="3870" w:type="dxa"/>
          </w:tcPr>
          <w:p w14:paraId="77EE9FC9" w14:textId="77777777" w:rsidR="0057460D" w:rsidRDefault="0057460D" w:rsidP="00A53195">
            <w:pPr>
              <w:pStyle w:val="ListParagraph"/>
              <w:ind w:left="0"/>
              <w:jc w:val="left"/>
            </w:pPr>
            <w:r>
              <w:t>Background task to generate weekly summary report notification. This runs on every Sunday at 11PM.</w:t>
            </w:r>
          </w:p>
        </w:tc>
        <w:tc>
          <w:tcPr>
            <w:tcW w:w="2335" w:type="dxa"/>
          </w:tcPr>
          <w:p w14:paraId="1874DC88" w14:textId="77777777" w:rsidR="0057460D" w:rsidRDefault="0057460D" w:rsidP="00A53195">
            <w:pPr>
              <w:pStyle w:val="ListParagraph"/>
              <w:ind w:left="0"/>
              <w:jc w:val="left"/>
            </w:pPr>
            <w:r w:rsidRPr="00821EAE">
              <w:t>0 23 * * 7 ?</w:t>
            </w:r>
          </w:p>
        </w:tc>
      </w:tr>
      <w:tr w:rsidR="0057460D" w:rsidRPr="00D7533B" w14:paraId="1BB91A20" w14:textId="77777777" w:rsidTr="00A53195">
        <w:tc>
          <w:tcPr>
            <w:tcW w:w="2340" w:type="dxa"/>
          </w:tcPr>
          <w:p w14:paraId="7D40B0CE" w14:textId="77777777" w:rsidR="0057460D" w:rsidRPr="00821EAE" w:rsidRDefault="0057460D" w:rsidP="00A53195">
            <w:pPr>
              <w:pStyle w:val="ListParagraph"/>
              <w:ind w:left="0"/>
              <w:jc w:val="left"/>
            </w:pPr>
            <w:r w:rsidRPr="00821EAE">
              <w:lastRenderedPageBreak/>
              <w:t>hpc.scheduler.cron.processevents.delay</w:t>
            </w:r>
          </w:p>
        </w:tc>
        <w:tc>
          <w:tcPr>
            <w:tcW w:w="3870" w:type="dxa"/>
          </w:tcPr>
          <w:p w14:paraId="35CBC932" w14:textId="77777777" w:rsidR="0057460D" w:rsidRDefault="0057460D" w:rsidP="00A53195">
            <w:pPr>
              <w:pStyle w:val="ListParagraph"/>
              <w:ind w:left="0"/>
              <w:jc w:val="left"/>
            </w:pPr>
            <w:r>
              <w:t>Background task to process application events. Runs at every 10</w:t>
            </w:r>
            <w:r w:rsidRPr="00366187">
              <w:rPr>
                <w:vertAlign w:val="superscript"/>
              </w:rPr>
              <w:t>th</w:t>
            </w:r>
            <w:r>
              <w:t xml:space="preserve">  second of a minute</w:t>
            </w:r>
          </w:p>
        </w:tc>
        <w:tc>
          <w:tcPr>
            <w:tcW w:w="2335" w:type="dxa"/>
          </w:tcPr>
          <w:p w14:paraId="65F24E77" w14:textId="77777777" w:rsidR="0057460D" w:rsidRDefault="0057460D" w:rsidP="00A53195">
            <w:pPr>
              <w:pStyle w:val="ListParagraph"/>
              <w:ind w:left="0"/>
              <w:jc w:val="left"/>
            </w:pPr>
            <w:r w:rsidRPr="00821EAE">
              <w:t>10 0/1 * * * ?</w:t>
            </w:r>
          </w:p>
        </w:tc>
      </w:tr>
      <w:tr w:rsidR="0057460D" w:rsidRPr="00D7533B" w14:paraId="55381714" w14:textId="77777777" w:rsidTr="00A53195">
        <w:tc>
          <w:tcPr>
            <w:tcW w:w="2340" w:type="dxa"/>
          </w:tcPr>
          <w:p w14:paraId="272C10DF" w14:textId="77777777" w:rsidR="0057460D" w:rsidRPr="00821EAE" w:rsidRDefault="0057460D" w:rsidP="00A53195">
            <w:pPr>
              <w:pStyle w:val="ListParagraph"/>
              <w:ind w:left="0"/>
              <w:jc w:val="left"/>
            </w:pPr>
            <w:r w:rsidRPr="00821EAE">
              <w:t>hpc.scheduler.cron.processDataTranferUploadReceived.delay</w:t>
            </w:r>
          </w:p>
        </w:tc>
        <w:tc>
          <w:tcPr>
            <w:tcW w:w="3870" w:type="dxa"/>
          </w:tcPr>
          <w:p w14:paraId="60900D48" w14:textId="77777777" w:rsidR="0057460D" w:rsidRDefault="0057460D" w:rsidP="00A53195">
            <w:pPr>
              <w:pStyle w:val="ListParagraph"/>
              <w:ind w:left="0"/>
              <w:jc w:val="left"/>
            </w:pPr>
            <w:r>
              <w:t>Background task to process data transfer upload requests. Runs at every 5</w:t>
            </w:r>
            <w:r w:rsidRPr="00366187">
              <w:rPr>
                <w:vertAlign w:val="superscript"/>
              </w:rPr>
              <w:t>th</w:t>
            </w:r>
            <w:r>
              <w:t xml:space="preserve">  second of a minute</w:t>
            </w:r>
          </w:p>
        </w:tc>
        <w:tc>
          <w:tcPr>
            <w:tcW w:w="2335" w:type="dxa"/>
          </w:tcPr>
          <w:p w14:paraId="115A6DEF" w14:textId="77777777" w:rsidR="0057460D" w:rsidRDefault="0057460D" w:rsidP="00A53195">
            <w:pPr>
              <w:pStyle w:val="ListParagraph"/>
              <w:ind w:left="0"/>
              <w:jc w:val="left"/>
            </w:pPr>
            <w:r w:rsidRPr="00821EAE">
              <w:t>5 0/1 * * * ?</w:t>
            </w:r>
          </w:p>
        </w:tc>
      </w:tr>
      <w:tr w:rsidR="0057460D" w:rsidRPr="00D7533B" w14:paraId="28E861F0" w14:textId="77777777" w:rsidTr="00A53195">
        <w:tc>
          <w:tcPr>
            <w:tcW w:w="2340" w:type="dxa"/>
          </w:tcPr>
          <w:p w14:paraId="63DA4F60" w14:textId="77777777" w:rsidR="0057460D" w:rsidRPr="00821EAE" w:rsidRDefault="0057460D" w:rsidP="00A53195">
            <w:pPr>
              <w:pStyle w:val="ListParagraph"/>
              <w:ind w:left="0"/>
              <w:jc w:val="left"/>
            </w:pPr>
            <w:r w:rsidRPr="00821EAE">
              <w:t>hpc.scheduler.cron.processDataTranferUploadInProgress.delay</w:t>
            </w:r>
          </w:p>
        </w:tc>
        <w:tc>
          <w:tcPr>
            <w:tcW w:w="3870" w:type="dxa"/>
          </w:tcPr>
          <w:p w14:paraId="49241268" w14:textId="77777777" w:rsidR="0057460D" w:rsidRDefault="0057460D" w:rsidP="00A53195">
            <w:pPr>
              <w:pStyle w:val="ListParagraph"/>
              <w:ind w:left="0"/>
              <w:jc w:val="left"/>
            </w:pPr>
            <w:r>
              <w:t>Background task to process “In progress” state upload requests . Runs at every 15</w:t>
            </w:r>
            <w:r w:rsidRPr="00366187">
              <w:rPr>
                <w:vertAlign w:val="superscript"/>
              </w:rPr>
              <w:t>th</w:t>
            </w:r>
            <w:r>
              <w:t xml:space="preserve"> second of a minute</w:t>
            </w:r>
          </w:p>
        </w:tc>
        <w:tc>
          <w:tcPr>
            <w:tcW w:w="2335" w:type="dxa"/>
          </w:tcPr>
          <w:p w14:paraId="07E2F547" w14:textId="77777777" w:rsidR="0057460D" w:rsidRDefault="0057460D" w:rsidP="00A53195">
            <w:pPr>
              <w:pStyle w:val="ListParagraph"/>
              <w:ind w:left="0"/>
              <w:jc w:val="left"/>
            </w:pPr>
            <w:r w:rsidRPr="00821EAE">
              <w:t>15 0/1 * * * ?</w:t>
            </w:r>
          </w:p>
        </w:tc>
      </w:tr>
      <w:tr w:rsidR="0057460D" w:rsidRPr="00D7533B" w14:paraId="7BBA685E" w14:textId="77777777" w:rsidTr="00A53195">
        <w:tc>
          <w:tcPr>
            <w:tcW w:w="2340" w:type="dxa"/>
          </w:tcPr>
          <w:p w14:paraId="7601F00D" w14:textId="77777777" w:rsidR="0057460D" w:rsidRPr="00821EAE" w:rsidRDefault="0057460D" w:rsidP="00A53195">
            <w:pPr>
              <w:pStyle w:val="ListParagraph"/>
              <w:ind w:left="0"/>
              <w:jc w:val="left"/>
            </w:pPr>
            <w:r w:rsidRPr="00821EAE">
              <w:t>hpc.scheduler.cron.processTemporaryArchive.delay</w:t>
            </w:r>
          </w:p>
        </w:tc>
        <w:tc>
          <w:tcPr>
            <w:tcW w:w="3870" w:type="dxa"/>
          </w:tcPr>
          <w:p w14:paraId="436327F2" w14:textId="77777777" w:rsidR="0057460D" w:rsidRDefault="0057460D" w:rsidP="00A53195">
            <w:pPr>
              <w:pStyle w:val="ListParagraph"/>
              <w:ind w:left="0"/>
              <w:jc w:val="left"/>
            </w:pPr>
            <w:r>
              <w:t>Background task to process files from temporary archive to permanent archive. Runs at every 25</w:t>
            </w:r>
            <w:r w:rsidRPr="002D0F1A">
              <w:rPr>
                <w:vertAlign w:val="superscript"/>
              </w:rPr>
              <w:t>th</w:t>
            </w:r>
            <w:r>
              <w:t xml:space="preserve"> second of a minute</w:t>
            </w:r>
          </w:p>
        </w:tc>
        <w:tc>
          <w:tcPr>
            <w:tcW w:w="2335" w:type="dxa"/>
          </w:tcPr>
          <w:p w14:paraId="4E004741" w14:textId="77777777" w:rsidR="0057460D" w:rsidRDefault="0057460D" w:rsidP="00A53195">
            <w:pPr>
              <w:pStyle w:val="ListParagraph"/>
              <w:ind w:left="0"/>
              <w:jc w:val="left"/>
            </w:pPr>
            <w:r w:rsidRPr="00821EAE">
              <w:t>25 0/1 * * * ?</w:t>
            </w:r>
          </w:p>
        </w:tc>
      </w:tr>
      <w:tr w:rsidR="0057460D" w:rsidRPr="00D7533B" w14:paraId="03843B72" w14:textId="77777777" w:rsidTr="00A53195">
        <w:tc>
          <w:tcPr>
            <w:tcW w:w="2340" w:type="dxa"/>
          </w:tcPr>
          <w:p w14:paraId="3942E399" w14:textId="77777777" w:rsidR="0057460D" w:rsidRPr="00821EAE" w:rsidRDefault="0057460D" w:rsidP="00A53195">
            <w:pPr>
              <w:pStyle w:val="ListParagraph"/>
              <w:ind w:left="0"/>
              <w:jc w:val="left"/>
            </w:pPr>
            <w:r w:rsidRPr="00821EAE">
              <w:t>hpc.scheduler.cron.completeDataObjectDownloadTasks.delay</w:t>
            </w:r>
          </w:p>
        </w:tc>
        <w:tc>
          <w:tcPr>
            <w:tcW w:w="3870" w:type="dxa"/>
          </w:tcPr>
          <w:p w14:paraId="56222B63" w14:textId="77777777" w:rsidR="0057460D" w:rsidRDefault="0057460D" w:rsidP="00A53195">
            <w:pPr>
              <w:pStyle w:val="ListParagraph"/>
              <w:ind w:left="0"/>
              <w:jc w:val="left"/>
            </w:pPr>
            <w:r>
              <w:t>Background task to process download requests. Runs at every 35</w:t>
            </w:r>
            <w:r w:rsidRPr="00366187">
              <w:rPr>
                <w:vertAlign w:val="superscript"/>
              </w:rPr>
              <w:t>th</w:t>
            </w:r>
            <w:r>
              <w:t xml:space="preserve"> second of a minute</w:t>
            </w:r>
          </w:p>
        </w:tc>
        <w:tc>
          <w:tcPr>
            <w:tcW w:w="2335" w:type="dxa"/>
          </w:tcPr>
          <w:p w14:paraId="77E767C0" w14:textId="77777777" w:rsidR="0057460D" w:rsidRDefault="0057460D" w:rsidP="00A53195">
            <w:pPr>
              <w:pStyle w:val="ListParagraph"/>
              <w:ind w:left="0"/>
              <w:jc w:val="left"/>
            </w:pPr>
            <w:r w:rsidRPr="00821EAE">
              <w:t>35 0/1 * * * ?</w:t>
            </w:r>
          </w:p>
        </w:tc>
      </w:tr>
      <w:tr w:rsidR="0057460D" w:rsidRPr="00D7533B" w14:paraId="4AB4A0C4" w14:textId="77777777" w:rsidTr="00A53195">
        <w:tc>
          <w:tcPr>
            <w:tcW w:w="2340" w:type="dxa"/>
          </w:tcPr>
          <w:p w14:paraId="02E94049" w14:textId="77777777" w:rsidR="0057460D" w:rsidRPr="00821EAE" w:rsidRDefault="0057460D" w:rsidP="00A53195">
            <w:pPr>
              <w:pStyle w:val="ListParagraph"/>
              <w:ind w:left="0"/>
              <w:jc w:val="left"/>
            </w:pPr>
            <w:r w:rsidRPr="00821EAE">
              <w:t>hpc.scheduler.cron.processCollectionDownloadTasks.delay</w:t>
            </w:r>
          </w:p>
        </w:tc>
        <w:tc>
          <w:tcPr>
            <w:tcW w:w="3870" w:type="dxa"/>
          </w:tcPr>
          <w:p w14:paraId="4953E904" w14:textId="77777777" w:rsidR="0057460D" w:rsidRDefault="0057460D" w:rsidP="00A53195">
            <w:pPr>
              <w:pStyle w:val="ListParagraph"/>
              <w:ind w:left="0"/>
              <w:jc w:val="left"/>
            </w:pPr>
            <w:r>
              <w:t>Background task to process download collection requests. Runs at every 50</w:t>
            </w:r>
            <w:r w:rsidRPr="00366187">
              <w:rPr>
                <w:vertAlign w:val="superscript"/>
              </w:rPr>
              <w:t>th</w:t>
            </w:r>
            <w:r>
              <w:t xml:space="preserve"> second of a minute</w:t>
            </w:r>
          </w:p>
        </w:tc>
        <w:tc>
          <w:tcPr>
            <w:tcW w:w="2335" w:type="dxa"/>
          </w:tcPr>
          <w:p w14:paraId="331F16A6" w14:textId="77777777" w:rsidR="0057460D" w:rsidRDefault="0057460D" w:rsidP="00A53195">
            <w:pPr>
              <w:pStyle w:val="ListParagraph"/>
              <w:ind w:left="0"/>
              <w:jc w:val="left"/>
            </w:pPr>
            <w:r w:rsidRPr="00821EAE">
              <w:t>50 0/1 * * * ?</w:t>
            </w:r>
          </w:p>
        </w:tc>
      </w:tr>
      <w:tr w:rsidR="0057460D" w:rsidRPr="00D7533B" w14:paraId="4F0F0CC7" w14:textId="77777777" w:rsidTr="00A53195">
        <w:tc>
          <w:tcPr>
            <w:tcW w:w="2340" w:type="dxa"/>
          </w:tcPr>
          <w:p w14:paraId="0E885D77" w14:textId="77777777" w:rsidR="0057460D" w:rsidRPr="00821EAE" w:rsidRDefault="0057460D" w:rsidP="00A53195">
            <w:pPr>
              <w:pStyle w:val="ListParagraph"/>
              <w:ind w:left="0"/>
              <w:jc w:val="left"/>
            </w:pPr>
            <w:r w:rsidRPr="00821EAE">
              <w:t>hpc.scheduler.cron.completeCollectionDownloadTasks.delay</w:t>
            </w:r>
          </w:p>
        </w:tc>
        <w:tc>
          <w:tcPr>
            <w:tcW w:w="3870" w:type="dxa"/>
          </w:tcPr>
          <w:p w14:paraId="2076650A" w14:textId="77777777" w:rsidR="0057460D" w:rsidRDefault="0057460D" w:rsidP="00A53195">
            <w:pPr>
              <w:pStyle w:val="ListParagraph"/>
              <w:ind w:left="0"/>
              <w:jc w:val="left"/>
            </w:pPr>
            <w:r>
              <w:t>Background task to complete download collection requests. Runs at every 55</w:t>
            </w:r>
            <w:r w:rsidRPr="002D0F1A">
              <w:rPr>
                <w:vertAlign w:val="superscript"/>
              </w:rPr>
              <w:t>th</w:t>
            </w:r>
            <w:r>
              <w:t xml:space="preserve"> second of a minute</w:t>
            </w:r>
          </w:p>
        </w:tc>
        <w:tc>
          <w:tcPr>
            <w:tcW w:w="2335" w:type="dxa"/>
          </w:tcPr>
          <w:p w14:paraId="790EFD0E" w14:textId="77777777" w:rsidR="0057460D" w:rsidRDefault="0057460D" w:rsidP="00A53195">
            <w:pPr>
              <w:pStyle w:val="ListParagraph"/>
              <w:ind w:left="0"/>
              <w:jc w:val="left"/>
            </w:pPr>
            <w:r w:rsidRPr="00821EAE">
              <w:t>55 0/1 * * * ?</w:t>
            </w:r>
          </w:p>
        </w:tc>
      </w:tr>
      <w:tr w:rsidR="0057460D" w:rsidRPr="00D7533B" w14:paraId="37030B0D" w14:textId="77777777" w:rsidTr="00A53195">
        <w:tc>
          <w:tcPr>
            <w:tcW w:w="2340" w:type="dxa"/>
          </w:tcPr>
          <w:p w14:paraId="0F6A1087" w14:textId="77777777" w:rsidR="0057460D" w:rsidRPr="00821EAE" w:rsidRDefault="0057460D" w:rsidP="00A53195">
            <w:pPr>
              <w:pStyle w:val="ListParagraph"/>
              <w:ind w:left="0"/>
              <w:jc w:val="left"/>
            </w:pPr>
            <w:r w:rsidRPr="00821EAE">
              <w:t>hpc.scheduler.cron.refreshMaterializedViews.delay</w:t>
            </w:r>
          </w:p>
        </w:tc>
        <w:tc>
          <w:tcPr>
            <w:tcW w:w="3870" w:type="dxa"/>
          </w:tcPr>
          <w:p w14:paraId="7308C389" w14:textId="77777777" w:rsidR="0057460D" w:rsidRDefault="0057460D" w:rsidP="00A53195">
            <w:pPr>
              <w:pStyle w:val="ListParagraph"/>
              <w:ind w:left="0"/>
              <w:jc w:val="left"/>
            </w:pPr>
            <w:r>
              <w:t>Background task to refresh search materialized views. Runs at every 15 minutes</w:t>
            </w:r>
          </w:p>
        </w:tc>
        <w:tc>
          <w:tcPr>
            <w:tcW w:w="2335" w:type="dxa"/>
          </w:tcPr>
          <w:p w14:paraId="32425D53" w14:textId="77777777" w:rsidR="0057460D" w:rsidRDefault="0057460D" w:rsidP="00A53195">
            <w:pPr>
              <w:pStyle w:val="ListParagraph"/>
              <w:ind w:left="0"/>
              <w:jc w:val="left"/>
            </w:pPr>
            <w:r w:rsidRPr="00821EAE">
              <w:t>0 0/15 * * * ?</w:t>
            </w:r>
          </w:p>
        </w:tc>
      </w:tr>
      <w:tr w:rsidR="0057460D" w:rsidRPr="00D7533B" w14:paraId="36A1D4F4" w14:textId="77777777" w:rsidTr="00A53195">
        <w:tc>
          <w:tcPr>
            <w:tcW w:w="2340" w:type="dxa"/>
          </w:tcPr>
          <w:p w14:paraId="0ACBB9A8" w14:textId="77777777" w:rsidR="0057460D" w:rsidRPr="00821EAE" w:rsidRDefault="0057460D" w:rsidP="00A53195">
            <w:pPr>
              <w:pStyle w:val="ListParagraph"/>
              <w:ind w:left="0"/>
              <w:jc w:val="left"/>
            </w:pPr>
            <w:r w:rsidRPr="00821EAE">
              <w:t>hpc.scheduler.cron.refreshReportViews.delay</w:t>
            </w:r>
          </w:p>
        </w:tc>
        <w:tc>
          <w:tcPr>
            <w:tcW w:w="3870" w:type="dxa"/>
          </w:tcPr>
          <w:p w14:paraId="449E23E5" w14:textId="77777777" w:rsidR="0057460D" w:rsidRDefault="0057460D" w:rsidP="00A53195">
            <w:pPr>
              <w:pStyle w:val="ListParagraph"/>
              <w:ind w:left="0"/>
              <w:jc w:val="left"/>
            </w:pPr>
            <w:r>
              <w:t>Background task to refresh reports materialized views. Runs at every 60 minutes</w:t>
            </w:r>
          </w:p>
        </w:tc>
        <w:tc>
          <w:tcPr>
            <w:tcW w:w="2335" w:type="dxa"/>
          </w:tcPr>
          <w:p w14:paraId="01D3D512" w14:textId="77777777" w:rsidR="0057460D" w:rsidRDefault="0057460D" w:rsidP="00A53195">
            <w:pPr>
              <w:pStyle w:val="ListParagraph"/>
              <w:ind w:left="0"/>
              <w:jc w:val="left"/>
            </w:pPr>
            <w:r w:rsidRPr="00821EAE">
              <w:t>0 0/60 * * * ?</w:t>
            </w:r>
          </w:p>
        </w:tc>
      </w:tr>
    </w:tbl>
    <w:p w14:paraId="22544BFB" w14:textId="77777777" w:rsidR="0057460D" w:rsidRPr="0027230D" w:rsidRDefault="0057460D" w:rsidP="00770E42">
      <w:pPr>
        <w:pStyle w:val="ListParagraph"/>
        <w:spacing w:line="360" w:lineRule="auto"/>
        <w:ind w:left="1296"/>
      </w:pPr>
    </w:p>
    <w:sectPr w:rsidR="0057460D" w:rsidRPr="0027230D" w:rsidSect="00FF14DD">
      <w:headerReference w:type="default" r:id="rId42"/>
      <w:footerReference w:type="default" r:id="rId43"/>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Kanoza, Doug (NIH/NCI) [C]" w:date="2017-10-20T06:42:00Z" w:initials="KD([">
    <w:p w14:paraId="50E3922E" w14:textId="77777777" w:rsidR="00A53195" w:rsidRDefault="00A53195">
      <w:pPr>
        <w:pStyle w:val="CommentText"/>
      </w:pPr>
      <w:r>
        <w:rPr>
          <w:rStyle w:val="CommentReference"/>
        </w:rPr>
        <w:annotationRef/>
      </w:r>
      <w:r>
        <w:t>7.0.0 is available now.  Also, the doc should specify that the user must download 7.0.0.  I tried 7.0.1 and was unable to get it to work because of an updated package.</w:t>
      </w:r>
    </w:p>
  </w:comment>
  <w:comment w:id="12" w:author="Konka, Prasad (NIH/NCI) [C]" w:date="2017-10-25T15:16:00Z" w:initials="KP([">
    <w:p w14:paraId="456BC7A7" w14:textId="79744750" w:rsidR="00A53195" w:rsidRDefault="00A53195">
      <w:pPr>
        <w:pStyle w:val="CommentText"/>
      </w:pPr>
      <w:r>
        <w:rPr>
          <w:rStyle w:val="CommentReference"/>
        </w:rPr>
        <w:annotationRef/>
      </w:r>
      <w:r>
        <w:t>Please see Tech stack section 5.19</w:t>
      </w:r>
    </w:p>
  </w:comment>
  <w:comment w:id="13" w:author="Kanoza, Doug (NIH/NCI) [C]" w:date="2017-10-20T14:12:00Z" w:initials="KD([">
    <w:p w14:paraId="52D71C72" w14:textId="77777777" w:rsidR="00A53195" w:rsidRDefault="00A53195">
      <w:pPr>
        <w:pStyle w:val="CommentText"/>
      </w:pPr>
      <w:r>
        <w:rPr>
          <w:rStyle w:val="CommentReference"/>
        </w:rPr>
        <w:annotationRef/>
      </w:r>
      <w:r>
        <w:t>Discussed this as part of SDD updates</w:t>
      </w:r>
    </w:p>
  </w:comment>
  <w:comment w:id="14" w:author="Konka, Prasad (NIH/NCI) [C]" w:date="2017-10-25T15:16:00Z" w:initials="KP([">
    <w:p w14:paraId="216B25E5" w14:textId="48E603FC" w:rsidR="00A53195" w:rsidRDefault="00A53195">
      <w:pPr>
        <w:pStyle w:val="CommentText"/>
      </w:pPr>
      <w:r>
        <w:rPr>
          <w:rStyle w:val="CommentReference"/>
        </w:rPr>
        <w:annotationRef/>
      </w:r>
      <w:r>
        <w:t>Please see Tech stack section 5.19</w:t>
      </w:r>
    </w:p>
  </w:comment>
  <w:comment w:id="21" w:author="Kanoza, Doug (NIH/NCI) [C]" w:date="2017-10-20T06:50:00Z" w:initials="KD([">
    <w:p w14:paraId="26998BEC" w14:textId="77777777" w:rsidR="00A53195" w:rsidRDefault="00A53195">
      <w:pPr>
        <w:pStyle w:val="CommentText"/>
      </w:pPr>
      <w:r>
        <w:rPr>
          <w:rStyle w:val="CommentReference"/>
        </w:rPr>
        <w:annotationRef/>
      </w:r>
      <w:r>
        <w:t xml:space="preserve">Does this refer to the user’s $HOME environment? </w:t>
      </w:r>
    </w:p>
  </w:comment>
  <w:comment w:id="22" w:author="Konka, Prasad (NIH/NCI) [C]" w:date="2017-10-27T15:01:00Z" w:initials="KP([">
    <w:p w14:paraId="0BE85CA9" w14:textId="560F68F3" w:rsidR="00A53195" w:rsidRDefault="00A53195">
      <w:pPr>
        <w:pStyle w:val="CommentText"/>
      </w:pPr>
      <w:r>
        <w:rPr>
          <w:rStyle w:val="CommentReference"/>
        </w:rPr>
        <w:annotationRef/>
      </w:r>
      <w:r>
        <w:t>Yes</w:t>
      </w:r>
    </w:p>
  </w:comment>
  <w:comment w:id="23" w:author="Kanoza, Doug (NIH/NCI) [C]" w:date="2017-10-20T14:13:00Z" w:initials="KD([">
    <w:p w14:paraId="6B99AC61" w14:textId="77777777" w:rsidR="00A53195" w:rsidRDefault="00A53195">
      <w:pPr>
        <w:pStyle w:val="CommentText"/>
      </w:pPr>
      <w:r>
        <w:rPr>
          <w:rStyle w:val="CommentReference"/>
        </w:rPr>
        <w:annotationRef/>
      </w:r>
      <w:r>
        <w:t>This refers to users home environment</w:t>
      </w:r>
    </w:p>
  </w:comment>
  <w:comment w:id="24" w:author="Kanoza, Doug (NIH/NCI) [C]" w:date="2017-10-20T14:16:00Z" w:initials="KD([">
    <w:p w14:paraId="017708AB" w14:textId="77777777" w:rsidR="00A53195" w:rsidRDefault="00A53195">
      <w:pPr>
        <w:pStyle w:val="CommentText"/>
      </w:pPr>
      <w:r>
        <w:rPr>
          <w:rStyle w:val="CommentReference"/>
        </w:rPr>
        <w:annotationRef/>
      </w:r>
      <w:r>
        <w:t>Please make this consistent with the section (5) below.</w:t>
      </w:r>
    </w:p>
  </w:comment>
  <w:comment w:id="25" w:author="Konka, Prasad (NIH/NCI) [C]" w:date="2017-10-30T09:06:00Z" w:initials="KP([">
    <w:p w14:paraId="657D5D34" w14:textId="1B42539F" w:rsidR="00A53195" w:rsidRDefault="00A53195">
      <w:pPr>
        <w:pStyle w:val="CommentText"/>
      </w:pPr>
      <w:r>
        <w:rPr>
          <w:rStyle w:val="CommentReference"/>
        </w:rPr>
        <w:annotationRef/>
      </w:r>
      <w:r>
        <w:t>Updated</w:t>
      </w:r>
    </w:p>
  </w:comment>
  <w:comment w:id="26" w:author="Kanoza, Doug (NIH/NCI) [C]" w:date="2017-10-20T06:59:00Z" w:initials="KD([">
    <w:p w14:paraId="4E942C50" w14:textId="77777777" w:rsidR="00A53195" w:rsidRDefault="00A53195">
      <w:pPr>
        <w:pStyle w:val="CommentText"/>
      </w:pPr>
      <w:r>
        <w:rPr>
          <w:rStyle w:val="CommentReference"/>
        </w:rPr>
        <w:annotationRef/>
      </w:r>
      <w:r>
        <w:t>Can we add some detail about how we get to this point?  Do I need to be the irods user, for example, and how do I do that?</w:t>
      </w:r>
    </w:p>
  </w:comment>
  <w:comment w:id="27" w:author="Konka, Prasad (NIH/NCI) [C]" w:date="2017-10-30T09:13:00Z" w:initials="KP([">
    <w:p w14:paraId="6D6621EB" w14:textId="6CB575F4" w:rsidR="00A53195" w:rsidRDefault="00A53195">
      <w:pPr>
        <w:pStyle w:val="CommentText"/>
      </w:pPr>
      <w:r>
        <w:rPr>
          <w:rStyle w:val="CommentReference"/>
        </w:rPr>
        <w:annotationRef/>
      </w:r>
      <w:r>
        <w:t>Type iinit to login</w:t>
      </w:r>
    </w:p>
  </w:comment>
  <w:comment w:id="28" w:author="Konka, Prasad (NIH/NCI) [C]" w:date="2017-10-30T09:13:00Z" w:initials="KP([">
    <w:p w14:paraId="63652ACA" w14:textId="3B2763C5" w:rsidR="00A53195" w:rsidRDefault="00A53195">
      <w:pPr>
        <w:pStyle w:val="CommentText"/>
      </w:pPr>
      <w:r>
        <w:rPr>
          <w:rStyle w:val="CommentReference"/>
        </w:rPr>
        <w:annotationRef/>
      </w:r>
    </w:p>
  </w:comment>
  <w:comment w:id="29" w:author="Kanoza, Doug (NIH/NCI) [C]" w:date="2017-10-20T14:18:00Z" w:initials="KD([">
    <w:p w14:paraId="2574C8A4" w14:textId="77777777" w:rsidR="00A53195" w:rsidRDefault="00A53195">
      <w:pPr>
        <w:pStyle w:val="CommentText"/>
      </w:pPr>
      <w:r>
        <w:rPr>
          <w:rStyle w:val="CommentReference"/>
        </w:rPr>
        <w:annotationRef/>
      </w:r>
      <w:r>
        <w:t>Make it clear that it’s not recommended to use the SU/rods super user to execute iCommands.</w:t>
      </w:r>
    </w:p>
  </w:comment>
  <w:comment w:id="30" w:author="Konka, Prasad (NIH/NCI) [C]" w:date="2017-10-30T09:16:00Z" w:initials="KP([">
    <w:p w14:paraId="6B6124D3" w14:textId="3C6167B7" w:rsidR="00A53195" w:rsidRDefault="00A53195">
      <w:pPr>
        <w:pStyle w:val="CommentText"/>
      </w:pPr>
      <w:r>
        <w:rPr>
          <w:rStyle w:val="CommentReference"/>
        </w:rPr>
        <w:annotationRef/>
      </w:r>
      <w:r>
        <w:t>Added</w:t>
      </w:r>
    </w:p>
  </w:comment>
  <w:comment w:id="34" w:author="Kanoza, Doug (NIH/NCI) [C]" w:date="2017-10-20T07:13:00Z" w:initials="KD([">
    <w:p w14:paraId="0C41F6C6" w14:textId="77777777" w:rsidR="00A53195" w:rsidRDefault="00A53195">
      <w:pPr>
        <w:pStyle w:val="CommentText"/>
      </w:pPr>
      <w:r>
        <w:rPr>
          <w:rStyle w:val="CommentReference"/>
        </w:rPr>
        <w:annotationRef/>
      </w:r>
      <w:r>
        <w:t>To your what?</w:t>
      </w:r>
    </w:p>
  </w:comment>
  <w:comment w:id="35" w:author="Kanoza, Doug (NIH/NCI) [C]" w:date="2017-10-20T14:19:00Z" w:initials="KD([">
    <w:p w14:paraId="59A4D070" w14:textId="77777777" w:rsidR="00A53195" w:rsidRDefault="00A53195">
      <w:pPr>
        <w:pStyle w:val="CommentText"/>
      </w:pPr>
      <w:r>
        <w:rPr>
          <w:rStyle w:val="CommentReference"/>
        </w:rPr>
        <w:annotationRef/>
      </w:r>
      <w:r>
        <w:t>Shell configuration file… .bashrc/.zshrc, etc.</w:t>
      </w:r>
    </w:p>
  </w:comment>
  <w:comment w:id="37" w:author="Kanoza, Doug (NIH/NCI) [C]" w:date="2017-10-20T07:43:00Z" w:initials="KD([">
    <w:p w14:paraId="14A8D4E0" w14:textId="77777777" w:rsidR="00A53195" w:rsidRDefault="00A53195" w:rsidP="00761E9B">
      <w:pPr>
        <w:pStyle w:val="CommentText"/>
        <w:ind w:left="0"/>
      </w:pPr>
      <w:r>
        <w:rPr>
          <w:rStyle w:val="CommentReference"/>
        </w:rPr>
        <w:annotationRef/>
      </w:r>
      <w:r>
        <w:t>I do know from the environment setup guide that we don’t want to run all the scripts since some create foreign tables.  Can we expand on that here or get a reference to the dev environment setup guide?</w:t>
      </w:r>
    </w:p>
  </w:comment>
  <w:comment w:id="38" w:author="Konka, Prasad (NIH/NCI) [C]" w:date="2017-10-30T10:07:00Z" w:initials="KP([">
    <w:p w14:paraId="2BFB5717" w14:textId="77777777" w:rsidR="00A53195" w:rsidRDefault="00A53195" w:rsidP="00761E9B">
      <w:pPr>
        <w:pStyle w:val="CommentText"/>
      </w:pPr>
      <w:r>
        <w:rPr>
          <w:rStyle w:val="CommentReference"/>
        </w:rPr>
        <w:annotationRef/>
      </w:r>
      <w:r>
        <w:t>Production, UAT setup should execute all scripts. Because local DEV  environment do not have iRODS, there are exceptions for DEV</w:t>
      </w:r>
    </w:p>
  </w:comment>
  <w:comment w:id="39" w:author="Kanoza, Doug (NIH/NCI) [C]" w:date="2017-10-20T14:33:00Z" w:initials="KD([">
    <w:p w14:paraId="6448CC4B" w14:textId="77777777" w:rsidR="00A53195" w:rsidRDefault="00A53195" w:rsidP="00761E9B">
      <w:pPr>
        <w:pStyle w:val="CommentText"/>
      </w:pPr>
      <w:r>
        <w:rPr>
          <w:rStyle w:val="CommentReference"/>
        </w:rPr>
        <w:annotationRef/>
      </w:r>
      <w:r>
        <w:t>See development guide for details.</w:t>
      </w:r>
    </w:p>
  </w:comment>
  <w:comment w:id="41" w:author="Konka, Prasad (NIH/NCI) [C]" w:date="2017-12-13T09:55:00Z" w:initials="KP([">
    <w:p w14:paraId="75B03206" w14:textId="77777777" w:rsidR="00A53195" w:rsidRDefault="00A53195" w:rsidP="00412508">
      <w:pPr>
        <w:pStyle w:val="CommentText"/>
      </w:pPr>
      <w:r>
        <w:rPr>
          <w:rStyle w:val="CommentReference"/>
        </w:rPr>
        <w:annotationRef/>
      </w:r>
      <w:r>
        <w:t>Instructions to take cacerts and import iRODS, LDAP and SSL port certs</w:t>
      </w:r>
    </w:p>
  </w:comment>
  <w:comment w:id="50" w:author="Zhengwu Lu" w:date="2017-10-03T13:21:00Z" w:initials="LZ([">
    <w:p w14:paraId="7C64E5C3" w14:textId="77777777" w:rsidR="00A53195" w:rsidRDefault="00A53195" w:rsidP="00AF7092">
      <w:pPr>
        <w:pStyle w:val="CommentText"/>
      </w:pPr>
      <w:r>
        <w:rPr>
          <w:rStyle w:val="CommentReference"/>
        </w:rPr>
        <w:annotationRef/>
      </w:r>
      <w:r>
        <w:t>Which account? (List the ID#)</w:t>
      </w:r>
    </w:p>
  </w:comment>
  <w:comment w:id="51" w:author="Konka, Prasad (NIH/NCI) [C]" w:date="2017-10-30T10:17:00Z" w:initials="KP([">
    <w:p w14:paraId="45CF671F" w14:textId="77777777" w:rsidR="00A53195" w:rsidRDefault="00A53195" w:rsidP="00AF7092">
      <w:pPr>
        <w:pStyle w:val="CommentText"/>
      </w:pPr>
      <w:r>
        <w:rPr>
          <w:rStyle w:val="CommentReference"/>
        </w:rPr>
        <w:annotationRef/>
      </w:r>
      <w:r>
        <w:t>Listed in section 5.17</w:t>
      </w:r>
    </w:p>
  </w:comment>
  <w:comment w:id="58" w:author="Zhengwu Lu" w:date="2017-10-03T13:09:00Z" w:initials="LZ([">
    <w:p w14:paraId="5F4A303E" w14:textId="77777777" w:rsidR="00A53195" w:rsidRDefault="00A53195" w:rsidP="00D430F3">
      <w:pPr>
        <w:pStyle w:val="CommentText"/>
      </w:pPr>
      <w:r>
        <w:rPr>
          <w:rStyle w:val="CommentReference"/>
        </w:rPr>
        <w:annotationRef/>
      </w:r>
      <w:r>
        <w:t>Is it true that we use the service account to create the 2 Globus Application Accounts through Globus Portal? If so, please indicate so and briefly describe the process.  Also, the Globus Portal should be covered somewhere else.</w:t>
      </w:r>
    </w:p>
  </w:comment>
  <w:comment w:id="59" w:author="Konka, Prasad (NIH/NCI) [C]" w:date="2017-10-30T10:09:00Z" w:initials="KP([">
    <w:p w14:paraId="3C29A7EB" w14:textId="77777777" w:rsidR="00A53195" w:rsidRDefault="00A53195" w:rsidP="00D430F3">
      <w:pPr>
        <w:pStyle w:val="CommentText"/>
      </w:pPr>
      <w:r>
        <w:rPr>
          <w:rStyle w:val="CommentReference"/>
        </w:rPr>
        <w:annotationRef/>
      </w:r>
      <w:r>
        <w:t>Added reference to 5.15</w:t>
      </w:r>
    </w:p>
  </w:comment>
  <w:comment w:id="60" w:author="Zhengwu Lu" w:date="2017-10-03T13:12:00Z" w:initials="LZ([">
    <w:p w14:paraId="251BC3B4" w14:textId="77777777" w:rsidR="00A53195" w:rsidRDefault="00A53195" w:rsidP="00D430F3">
      <w:pPr>
        <w:pStyle w:val="CommentText"/>
      </w:pPr>
      <w:r>
        <w:rPr>
          <w:rStyle w:val="CommentReference"/>
        </w:rPr>
        <w:annotationRef/>
      </w:r>
      <w:r>
        <w:t>This part needs to be updated with the 2 application accounts details?</w:t>
      </w:r>
    </w:p>
  </w:comment>
  <w:comment w:id="61" w:author="Konka, Prasad (NIH/NCI) [C]" w:date="2017-10-30T10:10:00Z" w:initials="KP([">
    <w:p w14:paraId="352FA85C" w14:textId="77777777" w:rsidR="00A53195" w:rsidRDefault="00A53195" w:rsidP="00D430F3">
      <w:pPr>
        <w:pStyle w:val="CommentText"/>
      </w:pPr>
      <w:r>
        <w:rPr>
          <w:rStyle w:val="CommentReference"/>
        </w:rPr>
        <w:annotationRef/>
      </w:r>
      <w:r>
        <w:t>Updated with reference to section 5.15</w:t>
      </w:r>
    </w:p>
  </w:comment>
  <w:comment w:id="63" w:author="Zhengwu Lu" w:date="2017-10-03T13:16:00Z" w:initials="LZ([">
    <w:p w14:paraId="005A8E58" w14:textId="77777777" w:rsidR="00A53195" w:rsidRDefault="00A53195" w:rsidP="00D430F3">
      <w:pPr>
        <w:pStyle w:val="CommentText"/>
      </w:pPr>
      <w:r>
        <w:rPr>
          <w:rStyle w:val="CommentReference"/>
        </w:rPr>
        <w:annotationRef/>
      </w:r>
      <w:r>
        <w:t xml:space="preserve">Update with actual key ID </w:t>
      </w:r>
    </w:p>
  </w:comment>
  <w:comment w:id="64" w:author="Konka, Prasad (NIH/NCI) [C]" w:date="2017-10-30T10:11:00Z" w:initials="KP([">
    <w:p w14:paraId="2D136CEF" w14:textId="77777777" w:rsidR="00A53195" w:rsidRDefault="00A53195" w:rsidP="00D430F3">
      <w:pPr>
        <w:pStyle w:val="CommentText"/>
      </w:pPr>
      <w:r>
        <w:rPr>
          <w:rStyle w:val="CommentReference"/>
        </w:rPr>
        <w:annotationRef/>
      </w:r>
      <w:r>
        <w:t>Updated</w:t>
      </w:r>
    </w:p>
  </w:comment>
  <w:comment w:id="66" w:author="Zhengwu Lu" w:date="2017-10-03T13:15:00Z" w:initials="LZ([">
    <w:p w14:paraId="5D46D1AF" w14:textId="77777777" w:rsidR="00A53195" w:rsidRDefault="00A53195" w:rsidP="00D430F3">
      <w:pPr>
        <w:pStyle w:val="CommentText"/>
      </w:pPr>
      <w:r>
        <w:rPr>
          <w:rStyle w:val="CommentReference"/>
        </w:rPr>
        <w:annotationRef/>
      </w:r>
      <w:r>
        <w:t>Update it with the app account user name</w:t>
      </w:r>
    </w:p>
  </w:comment>
  <w:comment w:id="67" w:author="Konka, Prasad (NIH/NCI) [C]" w:date="2017-10-30T10:11:00Z" w:initials="KP([">
    <w:p w14:paraId="00E70C08" w14:textId="77777777" w:rsidR="00A53195" w:rsidRDefault="00A53195" w:rsidP="00D430F3">
      <w:pPr>
        <w:pStyle w:val="CommentText"/>
      </w:pPr>
      <w:r>
        <w:rPr>
          <w:rStyle w:val="CommentReference"/>
        </w:rPr>
        <w:annotationRef/>
      </w:r>
      <w:r>
        <w:t>Updated</w:t>
      </w:r>
    </w:p>
  </w:comment>
  <w:comment w:id="68" w:author="Zhengwu Lu" w:date="2017-10-03T13:14:00Z" w:initials="LZ([">
    <w:p w14:paraId="3AC54023" w14:textId="77777777" w:rsidR="00A53195" w:rsidRDefault="00A53195" w:rsidP="00D430F3">
      <w:pPr>
        <w:pStyle w:val="CommentText"/>
      </w:pPr>
      <w:r>
        <w:rPr>
          <w:rStyle w:val="CommentReference"/>
        </w:rPr>
        <w:annotationRef/>
      </w:r>
      <w:r>
        <w:t>Needs update</w:t>
      </w:r>
    </w:p>
  </w:comment>
  <w:comment w:id="69" w:author="Konka, Prasad (NIH/NCI) [C]" w:date="2017-10-30T10:12:00Z" w:initials="KP([">
    <w:p w14:paraId="3C3A3F28" w14:textId="77777777" w:rsidR="00A53195" w:rsidRDefault="00A53195" w:rsidP="00D430F3">
      <w:pPr>
        <w:pStyle w:val="CommentText"/>
      </w:pPr>
      <w:r>
        <w:rPr>
          <w:rStyle w:val="CommentReference"/>
        </w:rPr>
        <w:annotationRef/>
      </w:r>
      <w:r>
        <w:t>Updated</w:t>
      </w:r>
    </w:p>
  </w:comment>
  <w:comment w:id="72" w:author="Zhengwu Lu" w:date="2017-10-03T13:17:00Z" w:initials="LZ([">
    <w:p w14:paraId="2195A891" w14:textId="77777777" w:rsidR="00A53195" w:rsidRDefault="00A53195" w:rsidP="00D430F3">
      <w:pPr>
        <w:pStyle w:val="CommentText"/>
      </w:pPr>
      <w:r>
        <w:rPr>
          <w:rStyle w:val="CommentReference"/>
        </w:rPr>
        <w:annotationRef/>
      </w:r>
      <w:r>
        <w:t>Update it with actual iRODS UserId</w:t>
      </w:r>
    </w:p>
  </w:comment>
  <w:comment w:id="73" w:author="Konka, Prasad (NIH/NCI) [C]" w:date="2017-10-30T10:12:00Z" w:initials="KP([">
    <w:p w14:paraId="05707DA6" w14:textId="77777777" w:rsidR="00A53195" w:rsidRDefault="00A53195" w:rsidP="00D430F3">
      <w:pPr>
        <w:pStyle w:val="CommentText"/>
      </w:pPr>
      <w:r>
        <w:rPr>
          <w:rStyle w:val="CommentReference"/>
        </w:rPr>
        <w:annotationRef/>
      </w:r>
      <w:r>
        <w:t>Updated</w:t>
      </w:r>
    </w:p>
  </w:comment>
  <w:comment w:id="74" w:author="Zhengwu Lu" w:date="2017-10-03T13:20:00Z" w:initials="LZ([">
    <w:p w14:paraId="4790FAE8" w14:textId="77777777" w:rsidR="00A53195" w:rsidRDefault="00A53195" w:rsidP="00D430F3">
      <w:pPr>
        <w:pStyle w:val="CommentText"/>
      </w:pPr>
      <w:r>
        <w:rPr>
          <w:rStyle w:val="CommentReference"/>
        </w:rPr>
        <w:annotationRef/>
      </w:r>
      <w:r>
        <w:rPr>
          <w:rStyle w:val="CommentReference"/>
        </w:rPr>
        <w:t>This statement conflicts with “</w:t>
      </w:r>
      <w:r w:rsidRPr="0050122D">
        <w:rPr>
          <w:rFonts w:eastAsia="Arial Unicode MS"/>
          <w:bCs/>
          <w:noProof/>
          <w:kern w:val="36"/>
        </w:rPr>
        <w:t>iRODS user name</w:t>
      </w:r>
      <w:r>
        <w:rPr>
          <w:rFonts w:eastAsia="Arial Unicode MS"/>
          <w:bCs/>
          <w:noProof/>
          <w:kern w:val="36"/>
        </w:rPr>
        <w:t xml:space="preserve"> (rods)</w:t>
      </w:r>
      <w:r w:rsidRPr="0050122D">
        <w:rPr>
          <w:rFonts w:eastAsia="Arial Unicode MS"/>
          <w:bCs/>
          <w:noProof/>
          <w:kern w:val="36"/>
        </w:rPr>
        <w:t xml:space="preserve"> and password with “rodsadmin” role and ha</w:t>
      </w:r>
      <w:r>
        <w:rPr>
          <w:rFonts w:eastAsia="Arial Unicode MS"/>
          <w:bCs/>
          <w:noProof/>
          <w:kern w:val="36"/>
        </w:rPr>
        <w:t>s</w:t>
      </w:r>
      <w:r w:rsidRPr="0050122D">
        <w:rPr>
          <w:rFonts w:eastAsia="Arial Unicode MS"/>
          <w:bCs/>
          <w:noProof/>
          <w:kern w:val="36"/>
        </w:rPr>
        <w:t xml:space="preserve"> “own” access to the root folder</w:t>
      </w:r>
      <w:r>
        <w:rPr>
          <w:rFonts w:eastAsia="Arial Unicode MS"/>
          <w:bCs/>
          <w:noProof/>
          <w:kern w:val="36"/>
        </w:rPr>
        <w:t>”. Which one is true?</w:t>
      </w:r>
    </w:p>
  </w:comment>
  <w:comment w:id="75" w:author="Konka, Prasad (NIH/NCI) [C]" w:date="2017-10-30T10:13:00Z" w:initials="KP([">
    <w:p w14:paraId="1FF67990" w14:textId="77777777" w:rsidR="00A53195" w:rsidRDefault="00A53195" w:rsidP="00D430F3">
      <w:pPr>
        <w:pStyle w:val="CommentText"/>
      </w:pPr>
      <w:r>
        <w:rPr>
          <w:rStyle w:val="CommentReference"/>
        </w:rPr>
        <w:annotationRef/>
      </w:r>
      <w:r>
        <w:t>NIH AD Service account. We are not using “rods” account as service account.</w:t>
      </w:r>
    </w:p>
  </w:comment>
  <w:comment w:id="80" w:author="Konka, Prasad (NIH/NCI) [C]" w:date="2017-12-13T10:12:00Z" w:initials="KP([">
    <w:p w14:paraId="55E8CE1F" w14:textId="15052A4D" w:rsidR="00A53195" w:rsidRDefault="00A53195">
      <w:pPr>
        <w:pStyle w:val="CommentText"/>
      </w:pPr>
      <w:r>
        <w:rPr>
          <w:rStyle w:val="CommentReference"/>
        </w:rPr>
        <w:annotationRef/>
      </w:r>
      <w:r>
        <w:t>This is covered in the section above</w:t>
      </w:r>
    </w:p>
  </w:comment>
  <w:comment w:id="82" w:author="Zhengwu Lu" w:date="2017-10-03T13:24:00Z" w:initials="LZ([">
    <w:p w14:paraId="64D7D5F4" w14:textId="77777777" w:rsidR="00A53195" w:rsidRDefault="00A53195">
      <w:pPr>
        <w:pStyle w:val="CommentText"/>
      </w:pPr>
      <w:r>
        <w:rPr>
          <w:rStyle w:val="CommentReference"/>
        </w:rPr>
        <w:annotationRef/>
      </w:r>
      <w:r>
        <w:t>Are we going to introduce the Web GUI feature to do this in 1.4? Add that part here.</w:t>
      </w:r>
    </w:p>
  </w:comment>
  <w:comment w:id="83" w:author="Konka, Prasad (NIH/NCI) [C]" w:date="2017-10-30T10:17:00Z" w:initials="KP([">
    <w:p w14:paraId="2A4F0AE8" w14:textId="702BBFC1" w:rsidR="00A53195" w:rsidRDefault="00A53195">
      <w:pPr>
        <w:pStyle w:val="CommentText"/>
      </w:pPr>
      <w:r>
        <w:rPr>
          <w:rStyle w:val="CommentReference"/>
        </w:rPr>
        <w:annotationRef/>
      </w:r>
      <w:r>
        <w:t>We will add UI implementation when it is done</w:t>
      </w:r>
    </w:p>
  </w:comment>
  <w:comment w:id="86" w:author="Kanoza, Doug (NIH/NCI) [C]" w:date="2017-10-20T09:40:00Z" w:initials="KD([">
    <w:p w14:paraId="44BC45E1" w14:textId="77777777" w:rsidR="00A53195" w:rsidRDefault="00A53195">
      <w:pPr>
        <w:pStyle w:val="CommentText"/>
      </w:pPr>
      <w:r>
        <w:rPr>
          <w:rStyle w:val="CommentReference"/>
        </w:rPr>
        <w:annotationRef/>
      </w:r>
      <w:r>
        <w:t>Should we mention somewhere that the API does not allow us to create GROUP_ADMINS, and the work-around you showed me the other day?</w:t>
      </w:r>
    </w:p>
  </w:comment>
  <w:comment w:id="87" w:author="Konka, Prasad (NIH/NCI) [C]" w:date="2017-10-30T10:19:00Z" w:initials="KP([">
    <w:p w14:paraId="753932F9" w14:textId="3440367A" w:rsidR="00A53195" w:rsidRDefault="00A53195">
      <w:pPr>
        <w:pStyle w:val="CommentText"/>
      </w:pPr>
      <w:r>
        <w:rPr>
          <w:rStyle w:val="CommentReference"/>
        </w:rPr>
        <w:annotationRef/>
      </w:r>
      <w:r>
        <w:t>Please see section 5.5</w:t>
      </w:r>
    </w:p>
  </w:comment>
  <w:comment w:id="88" w:author="Kanoza, Doug (NIH/NCI) [C]" w:date="2017-10-20T14:42:00Z" w:initials="KD([">
    <w:p w14:paraId="05D19BEA" w14:textId="77777777" w:rsidR="00A53195" w:rsidRDefault="00A53195">
      <w:pPr>
        <w:pStyle w:val="CommentText"/>
      </w:pPr>
      <w:r>
        <w:rPr>
          <w:rStyle w:val="CommentReference"/>
        </w:rPr>
        <w:annotationRef/>
      </w:r>
      <w:r>
        <w:t>See answer below.</w:t>
      </w:r>
    </w:p>
  </w:comment>
  <w:comment w:id="92" w:author="Kanoza, Doug (NIH/NCI) [C]" w:date="2017-10-20T12:13:00Z" w:initials="KD([">
    <w:p w14:paraId="555704F2" w14:textId="77777777" w:rsidR="00A53195" w:rsidRDefault="00A53195" w:rsidP="00210AEF">
      <w:pPr>
        <w:pStyle w:val="CommentText"/>
        <w:ind w:left="0"/>
      </w:pPr>
      <w:r>
        <w:rPr>
          <w:rStyle w:val="CommentReference"/>
        </w:rPr>
        <w:annotationRef/>
      </w:r>
      <w:r>
        <w:t>There are a lot of examples using curl – if these functions are available via the app itself, could we get a description of those?  Also, possibly reference to using SoapUI.</w:t>
      </w:r>
    </w:p>
  </w:comment>
  <w:comment w:id="93" w:author="Konka, Prasad (NIH/NCI) [C]" w:date="2017-10-30T10:40:00Z" w:initials="KP([">
    <w:p w14:paraId="43CB9A20" w14:textId="1DF00BA6" w:rsidR="00A53195" w:rsidRDefault="00A53195">
      <w:pPr>
        <w:pStyle w:val="CommentText"/>
      </w:pPr>
      <w:r>
        <w:rPr>
          <w:rStyle w:val="CommentReference"/>
        </w:rPr>
        <w:annotationRef/>
      </w:r>
      <w:r>
        <w:t>Added reference to User Guide</w:t>
      </w:r>
    </w:p>
  </w:comment>
  <w:comment w:id="99" w:author="Zhengwu Lu" w:date="2017-10-03T13:31:00Z" w:initials="LZ([">
    <w:p w14:paraId="0665A6D0" w14:textId="77777777" w:rsidR="00A53195" w:rsidRDefault="00A53195">
      <w:pPr>
        <w:pStyle w:val="CommentText"/>
      </w:pPr>
      <w:r>
        <w:rPr>
          <w:rStyle w:val="CommentReference"/>
        </w:rPr>
        <w:annotationRef/>
      </w:r>
      <w:r>
        <w:t>Are we adding it via Web GUI in 1.4? If so, add that section here.</w:t>
      </w:r>
    </w:p>
  </w:comment>
  <w:comment w:id="100" w:author="Konka, Prasad (NIH/NCI) [C]" w:date="2017-10-30T10:19:00Z" w:initials="KP([">
    <w:p w14:paraId="31872198" w14:textId="77777777" w:rsidR="00A53195" w:rsidRDefault="00A53195" w:rsidP="00E94C9F">
      <w:pPr>
        <w:pStyle w:val="CommentText"/>
      </w:pPr>
      <w:r>
        <w:rPr>
          <w:rStyle w:val="CommentReference"/>
        </w:rPr>
        <w:annotationRef/>
      </w:r>
      <w:r>
        <w:t>I will update this section once we complete the development</w:t>
      </w:r>
    </w:p>
    <w:p w14:paraId="2963A078" w14:textId="6E0FD1FD" w:rsidR="00A53195" w:rsidRDefault="00A53195">
      <w:pPr>
        <w:pStyle w:val="CommentText"/>
      </w:pPr>
    </w:p>
  </w:comment>
  <w:comment w:id="101" w:author="Kanoza, Doug (NIH/NCI) [C]" w:date="2017-10-20T12:27:00Z" w:initials="KD([">
    <w:p w14:paraId="6778B5AF" w14:textId="77777777" w:rsidR="00A53195" w:rsidRDefault="00A53195">
      <w:pPr>
        <w:pStyle w:val="CommentText"/>
      </w:pPr>
      <w:r>
        <w:rPr>
          <w:rStyle w:val="CommentReference"/>
        </w:rPr>
        <w:annotationRef/>
      </w:r>
      <w:r>
        <w:t>Just to be safe, can we clarify what directory we should be in when we create the new base path?</w:t>
      </w:r>
    </w:p>
  </w:comment>
  <w:comment w:id="102" w:author="Konka, Prasad (NIH/NCI) [C]" w:date="2017-10-30T10:42:00Z" w:initials="KP([">
    <w:p w14:paraId="2D418E66" w14:textId="74A8FFF8" w:rsidR="00A53195" w:rsidRDefault="00A53195">
      <w:pPr>
        <w:pStyle w:val="CommentText"/>
      </w:pPr>
      <w:r>
        <w:rPr>
          <w:rStyle w:val="CommentReference"/>
        </w:rPr>
        <w:annotationRef/>
      </w:r>
      <w:r>
        <w:t>Added</w:t>
      </w:r>
    </w:p>
  </w:comment>
  <w:comment w:id="103" w:author="Zhengwu Lu" w:date="2017-10-03T13:32:00Z" w:initials="LZ([">
    <w:p w14:paraId="1CDEE559" w14:textId="77777777" w:rsidR="00A53195" w:rsidRDefault="00A53195">
      <w:pPr>
        <w:pStyle w:val="CommentText"/>
      </w:pPr>
      <w:r>
        <w:rPr>
          <w:rStyle w:val="CommentReference"/>
        </w:rPr>
        <w:annotationRef/>
      </w:r>
      <w:r>
        <w:t>These may be updated per the revised rules to be attached to paths vs DOC.</w:t>
      </w:r>
    </w:p>
  </w:comment>
  <w:comment w:id="104" w:author="Konka, Prasad (NIH/NCI) [C]" w:date="2017-10-30T10:42:00Z" w:initials="KP([">
    <w:p w14:paraId="5C7A0C3C" w14:textId="14B4E0FC" w:rsidR="00A53195" w:rsidRDefault="00A53195">
      <w:pPr>
        <w:pStyle w:val="CommentText"/>
      </w:pPr>
      <w:r>
        <w:rPr>
          <w:rStyle w:val="CommentReference"/>
        </w:rPr>
        <w:annotationRef/>
      </w:r>
      <w:r>
        <w:t>Updated</w:t>
      </w:r>
    </w:p>
  </w:comment>
  <w:comment w:id="107" w:author="Zhengwu Lu" w:date="2017-10-03T13:33:00Z" w:initials="LZ([">
    <w:p w14:paraId="2E115AF4" w14:textId="77777777" w:rsidR="00A53195" w:rsidRDefault="00A53195">
      <w:pPr>
        <w:pStyle w:val="CommentText"/>
      </w:pPr>
      <w:r>
        <w:rPr>
          <w:rStyle w:val="CommentReference"/>
        </w:rPr>
        <w:annotationRef/>
      </w:r>
      <w:r>
        <w:t>Add the web way here</w:t>
      </w:r>
    </w:p>
  </w:comment>
  <w:comment w:id="108" w:author="Konka, Prasad (NIH/NCI) [C]" w:date="2017-10-30T10:42:00Z" w:initials="KP([">
    <w:p w14:paraId="76918A8C" w14:textId="0544AC6B" w:rsidR="00A53195" w:rsidRDefault="00A53195">
      <w:pPr>
        <w:pStyle w:val="CommentText"/>
      </w:pPr>
      <w:r>
        <w:rPr>
          <w:rStyle w:val="CommentReference"/>
        </w:rPr>
        <w:annotationRef/>
      </w:r>
      <w:r>
        <w:t>Will do when we implement it</w:t>
      </w:r>
    </w:p>
  </w:comment>
  <w:comment w:id="113" w:author="Zhengwu Lu" w:date="2017-10-03T13:37:00Z" w:initials="LZ([">
    <w:p w14:paraId="7136FF7E" w14:textId="77777777" w:rsidR="00A53195" w:rsidRDefault="00A53195">
      <w:pPr>
        <w:pStyle w:val="CommentText"/>
      </w:pPr>
      <w:r>
        <w:rPr>
          <w:rStyle w:val="CommentReference"/>
        </w:rPr>
        <w:annotationRef/>
      </w:r>
      <w:r>
        <w:t xml:space="preserve">Please have Eran cover Globus portal and the process to create and edit App accounts here. </w:t>
      </w:r>
    </w:p>
  </w:comment>
  <w:comment w:id="114" w:author="Konka, Prasad (NIH/NCI) [C]" w:date="2017-10-30T10:44:00Z" w:initials="KP([">
    <w:p w14:paraId="1A260314" w14:textId="1229E999" w:rsidR="00A53195" w:rsidRDefault="00A53195">
      <w:pPr>
        <w:pStyle w:val="CommentText"/>
      </w:pPr>
      <w:r>
        <w:rPr>
          <w:rStyle w:val="CommentReference"/>
        </w:rPr>
        <w:annotationRef/>
      </w:r>
      <w:r>
        <w:t>Added</w:t>
      </w:r>
    </w:p>
  </w:comment>
  <w:comment w:id="121" w:author="Kanoza, Doug (NIH/NCI) [C]" w:date="2017-10-20T07:20:00Z" w:initials="KD([">
    <w:p w14:paraId="79735E12" w14:textId="77777777" w:rsidR="00A53195" w:rsidRDefault="00A53195" w:rsidP="0057460D">
      <w:pPr>
        <w:pStyle w:val="CommentText"/>
      </w:pPr>
      <w:r>
        <w:rPr>
          <w:rStyle w:val="CommentReference"/>
        </w:rPr>
        <w:annotationRef/>
      </w:r>
      <w:r>
        <w:t>Can we get some details about how to do that?  How do we create a certificate?</w:t>
      </w:r>
    </w:p>
  </w:comment>
  <w:comment w:id="122" w:author="Konka, Prasad (NIH/NCI) [C]" w:date="2017-10-30T09:25:00Z" w:initials="KP([">
    <w:p w14:paraId="59ECC9AE" w14:textId="77777777" w:rsidR="00A53195" w:rsidRDefault="00A53195" w:rsidP="0057460D">
      <w:pPr>
        <w:pStyle w:val="CommentText"/>
      </w:pPr>
      <w:r>
        <w:rPr>
          <w:rStyle w:val="CommentReference"/>
        </w:rPr>
        <w:annotationRef/>
      </w:r>
      <w:r>
        <w:t>Detailed in 3.2.2. Added reference</w:t>
      </w:r>
    </w:p>
  </w:comment>
  <w:comment w:id="123" w:author="Kanoza, Doug (NIH/NCI) [C]" w:date="2017-10-20T14:21:00Z" w:initials="KD([">
    <w:p w14:paraId="6C01FCD6" w14:textId="77777777" w:rsidR="00A53195" w:rsidRDefault="00A53195" w:rsidP="0057460D">
      <w:pPr>
        <w:pStyle w:val="CommentText"/>
      </w:pPr>
      <w:r>
        <w:rPr>
          <w:rStyle w:val="CommentReference"/>
        </w:rPr>
        <w:annotationRef/>
      </w:r>
      <w:r>
        <w:t>Detailed below…</w:t>
      </w:r>
    </w:p>
  </w:comment>
  <w:comment w:id="124" w:author="Kanoza, Doug (NIH/NCI) [C]" w:date="2017-10-20T07:20:00Z" w:initials="KD([">
    <w:p w14:paraId="234D9BC6" w14:textId="77777777" w:rsidR="00A53195" w:rsidRDefault="00A53195" w:rsidP="0057460D">
      <w:pPr>
        <w:pStyle w:val="CommentText"/>
        <w:ind w:left="0"/>
      </w:pPr>
      <w:r>
        <w:rPr>
          <w:rStyle w:val="CommentReference"/>
        </w:rPr>
        <w:annotationRef/>
      </w:r>
      <w:r>
        <w:t>Can we get some information about why we might want to have something other than the default?</w:t>
      </w:r>
    </w:p>
  </w:comment>
  <w:comment w:id="125" w:author="Kanoza, Doug (NIH/NCI) [C]" w:date="2017-10-20T14:22:00Z" w:initials="KD([">
    <w:p w14:paraId="735DC27C" w14:textId="77777777" w:rsidR="00A53195" w:rsidRDefault="00A53195" w:rsidP="0057460D">
      <w:pPr>
        <w:pStyle w:val="CommentText"/>
      </w:pPr>
      <w:r>
        <w:rPr>
          <w:rStyle w:val="CommentReference"/>
        </w:rPr>
        <w:annotationRef/>
      </w:r>
      <w:r>
        <w:t>Allows for customization in different environments (prod has no context; uses / instead)</w:t>
      </w:r>
    </w:p>
  </w:comment>
  <w:comment w:id="126" w:author="Zhengwu Lu" w:date="2017-10-03T12:56:00Z" w:initials="LZ([">
    <w:p w14:paraId="6EFAFACB" w14:textId="77777777" w:rsidR="00A53195" w:rsidRDefault="00A53195" w:rsidP="0057460D">
      <w:pPr>
        <w:pStyle w:val="CommentText"/>
      </w:pPr>
      <w:r>
        <w:rPr>
          <w:rStyle w:val="CommentReference"/>
        </w:rPr>
        <w:annotationRef/>
      </w:r>
      <w:r>
        <w:t>Is this true?</w:t>
      </w:r>
    </w:p>
  </w:comment>
  <w:comment w:id="127" w:author="Konka, Prasad (NIH/NCI) [C]" w:date="2017-10-30T09:26:00Z" w:initials="KP([">
    <w:p w14:paraId="2D741F61" w14:textId="77777777" w:rsidR="00A53195" w:rsidRDefault="00A53195" w:rsidP="0057460D">
      <w:pPr>
        <w:pStyle w:val="CommentText"/>
      </w:pPr>
      <w:r>
        <w:rPr>
          <w:rStyle w:val="CommentReference"/>
        </w:rPr>
        <w:annotationRef/>
      </w:r>
      <w:r>
        <w:t>Yes</w:t>
      </w:r>
    </w:p>
  </w:comment>
  <w:comment w:id="128" w:author="Zhengwu Lu" w:date="2017-10-03T12:57:00Z" w:initials="LZ([">
    <w:p w14:paraId="5AE499CA" w14:textId="77777777" w:rsidR="00A53195" w:rsidRDefault="00A53195" w:rsidP="0057460D">
      <w:pPr>
        <w:pStyle w:val="CommentText"/>
      </w:pPr>
      <w:r>
        <w:rPr>
          <w:rStyle w:val="CommentReference"/>
        </w:rPr>
        <w:annotationRef/>
      </w:r>
      <w:r>
        <w:t>Is this true?</w:t>
      </w:r>
    </w:p>
  </w:comment>
  <w:comment w:id="129" w:author="Konka, Prasad (NIH/NCI) [C]" w:date="2017-10-30T09:26:00Z" w:initials="KP([">
    <w:p w14:paraId="0EECB426" w14:textId="77777777" w:rsidR="00A53195" w:rsidRDefault="00A53195" w:rsidP="0057460D">
      <w:pPr>
        <w:pStyle w:val="CommentText"/>
      </w:pPr>
      <w:r>
        <w:rPr>
          <w:rStyle w:val="CommentReference"/>
        </w:rPr>
        <w:annotationRef/>
      </w:r>
      <w:r>
        <w:t>Yes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0E3922E" w15:done="1"/>
  <w15:commentEx w15:paraId="456BC7A7" w15:paraIdParent="50E3922E" w15:done="1"/>
  <w15:commentEx w15:paraId="52D71C72" w15:done="1"/>
  <w15:commentEx w15:paraId="216B25E5" w15:paraIdParent="52D71C72" w15:done="1"/>
  <w15:commentEx w15:paraId="26998BEC" w15:done="1"/>
  <w15:commentEx w15:paraId="0BE85CA9" w15:paraIdParent="26998BEC" w15:done="1"/>
  <w15:commentEx w15:paraId="6B99AC61" w15:done="1"/>
  <w15:commentEx w15:paraId="017708AB" w15:done="1"/>
  <w15:commentEx w15:paraId="657D5D34" w15:paraIdParent="017708AB" w15:done="1"/>
  <w15:commentEx w15:paraId="4E942C50" w15:done="1"/>
  <w15:commentEx w15:paraId="6D6621EB" w15:paraIdParent="4E942C50" w15:done="1"/>
  <w15:commentEx w15:paraId="63652ACA" w15:paraIdParent="4E942C50" w15:done="1"/>
  <w15:commentEx w15:paraId="2574C8A4" w15:done="1"/>
  <w15:commentEx w15:paraId="6B6124D3" w15:paraIdParent="2574C8A4" w15:done="1"/>
  <w15:commentEx w15:paraId="0C41F6C6" w15:done="1"/>
  <w15:commentEx w15:paraId="59A4D070" w15:done="1"/>
  <w15:commentEx w15:paraId="14A8D4E0" w15:done="1"/>
  <w15:commentEx w15:paraId="2BFB5717" w15:paraIdParent="14A8D4E0" w15:done="1"/>
  <w15:commentEx w15:paraId="6448CC4B" w15:done="1"/>
  <w15:commentEx w15:paraId="75B03206" w15:done="0"/>
  <w15:commentEx w15:paraId="7C64E5C3" w15:done="1"/>
  <w15:commentEx w15:paraId="45CF671F" w15:paraIdParent="7C64E5C3" w15:done="1"/>
  <w15:commentEx w15:paraId="5F4A303E" w15:done="1"/>
  <w15:commentEx w15:paraId="3C29A7EB" w15:paraIdParent="5F4A303E" w15:done="1"/>
  <w15:commentEx w15:paraId="251BC3B4" w15:done="1"/>
  <w15:commentEx w15:paraId="352FA85C" w15:paraIdParent="251BC3B4" w15:done="1"/>
  <w15:commentEx w15:paraId="005A8E58" w15:done="1"/>
  <w15:commentEx w15:paraId="2D136CEF" w15:paraIdParent="005A8E58" w15:done="1"/>
  <w15:commentEx w15:paraId="5D46D1AF" w15:done="1"/>
  <w15:commentEx w15:paraId="00E70C08" w15:paraIdParent="5D46D1AF" w15:done="1"/>
  <w15:commentEx w15:paraId="3AC54023" w15:done="1"/>
  <w15:commentEx w15:paraId="3C3A3F28" w15:paraIdParent="3AC54023" w15:done="1"/>
  <w15:commentEx w15:paraId="2195A891" w15:done="1"/>
  <w15:commentEx w15:paraId="05707DA6" w15:paraIdParent="2195A891" w15:done="1"/>
  <w15:commentEx w15:paraId="4790FAE8" w15:done="1"/>
  <w15:commentEx w15:paraId="1FF67990" w15:paraIdParent="4790FAE8" w15:done="1"/>
  <w15:commentEx w15:paraId="55E8CE1F" w15:done="0"/>
  <w15:commentEx w15:paraId="64D7D5F4" w15:done="1"/>
  <w15:commentEx w15:paraId="2A4F0AE8" w15:paraIdParent="64D7D5F4" w15:done="1"/>
  <w15:commentEx w15:paraId="44BC45E1" w15:done="1"/>
  <w15:commentEx w15:paraId="753932F9" w15:paraIdParent="44BC45E1" w15:done="1"/>
  <w15:commentEx w15:paraId="05D19BEA" w15:done="1"/>
  <w15:commentEx w15:paraId="555704F2" w15:done="1"/>
  <w15:commentEx w15:paraId="43CB9A20" w15:paraIdParent="555704F2" w15:done="1"/>
  <w15:commentEx w15:paraId="0665A6D0" w15:done="1"/>
  <w15:commentEx w15:paraId="2963A078" w15:paraIdParent="0665A6D0" w15:done="1"/>
  <w15:commentEx w15:paraId="6778B5AF" w15:done="1"/>
  <w15:commentEx w15:paraId="2D418E66" w15:paraIdParent="6778B5AF" w15:done="1"/>
  <w15:commentEx w15:paraId="1CDEE559" w15:done="1"/>
  <w15:commentEx w15:paraId="5C7A0C3C" w15:paraIdParent="1CDEE559" w15:done="1"/>
  <w15:commentEx w15:paraId="2E115AF4" w15:done="1"/>
  <w15:commentEx w15:paraId="76918A8C" w15:paraIdParent="2E115AF4" w15:done="1"/>
  <w15:commentEx w15:paraId="7136FF7E" w15:done="1"/>
  <w15:commentEx w15:paraId="1A260314" w15:paraIdParent="7136FF7E" w15:done="1"/>
  <w15:commentEx w15:paraId="79735E12" w15:done="1"/>
  <w15:commentEx w15:paraId="59ECC9AE" w15:paraIdParent="79735E12" w15:done="1"/>
  <w15:commentEx w15:paraId="6C01FCD6" w15:done="1"/>
  <w15:commentEx w15:paraId="234D9BC6" w15:done="1"/>
  <w15:commentEx w15:paraId="735DC27C" w15:done="1"/>
  <w15:commentEx w15:paraId="6EFAFACB" w15:done="1"/>
  <w15:commentEx w15:paraId="2D741F61" w15:paraIdParent="6EFAFACB" w15:done="1"/>
  <w15:commentEx w15:paraId="5AE499CA" w15:done="1"/>
  <w15:commentEx w15:paraId="0EECB426" w15:paraIdParent="5AE499CA"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693242" w14:textId="77777777" w:rsidR="0038519E" w:rsidRDefault="0038519E">
      <w:r>
        <w:separator/>
      </w:r>
    </w:p>
  </w:endnote>
  <w:endnote w:type="continuationSeparator" w:id="0">
    <w:p w14:paraId="6ACB3C6B" w14:textId="77777777" w:rsidR="0038519E" w:rsidRDefault="00385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onaco">
    <w:altName w:val="Calibr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154AB6" w14:textId="77777777" w:rsidR="00A53195" w:rsidRDefault="00A5319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5E00CC0" w14:textId="77777777" w:rsidR="00A53195" w:rsidRDefault="00A531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E877F" w14:textId="77777777" w:rsidR="00A53195" w:rsidRDefault="00A53195">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38F0CA96" w14:textId="77777777" w:rsidR="00A53195" w:rsidRDefault="00A53195">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3C366E" w14:textId="77777777" w:rsidR="00A53195" w:rsidRPr="0092790E" w:rsidRDefault="00A53195"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DC88" w14:textId="0130AE85" w:rsidR="00A53195" w:rsidRPr="007D72F1" w:rsidRDefault="00A53195"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9C5AFE">
      <w:rPr>
        <w:rStyle w:val="PageNumber"/>
        <w:rFonts w:ascii="Arial" w:hAnsi="Arial" w:cs="Arial"/>
        <w:noProof/>
        <w:sz w:val="18"/>
        <w:szCs w:val="18"/>
      </w:rPr>
      <w:t>21</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9C5AFE">
      <w:rPr>
        <w:rStyle w:val="PageNumber"/>
        <w:rFonts w:ascii="Arial" w:hAnsi="Arial" w:cs="Arial"/>
        <w:noProof/>
        <w:sz w:val="18"/>
        <w:szCs w:val="18"/>
      </w:rPr>
      <w:t>44</w:t>
    </w:r>
    <w:r w:rsidRPr="007D72F1">
      <w:rPr>
        <w:rStyle w:val="PageNumber"/>
        <w:rFonts w:ascii="Arial" w:hAnsi="Arial" w:cs="Arial"/>
        <w:sz w:val="18"/>
        <w:szCs w:val="18"/>
      </w:rPr>
      <w:fldChar w:fldCharType="end"/>
    </w:r>
  </w:p>
  <w:p w14:paraId="09C535A3" w14:textId="77777777" w:rsidR="00A53195" w:rsidRPr="006D7F6A" w:rsidRDefault="00A53195"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048508" w14:textId="77777777" w:rsidR="0038519E" w:rsidRDefault="0038519E">
      <w:r>
        <w:separator/>
      </w:r>
    </w:p>
  </w:footnote>
  <w:footnote w:type="continuationSeparator" w:id="0">
    <w:p w14:paraId="678F65B3" w14:textId="77777777" w:rsidR="0038519E" w:rsidRDefault="003851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D3B3F" w14:textId="77777777" w:rsidR="00A53195" w:rsidRDefault="00A53195">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395359" w14:textId="77777777" w:rsidR="00A53195" w:rsidRPr="00D94EFC" w:rsidRDefault="00A53195" w:rsidP="00D94EFC">
    <w:pPr>
      <w:pStyle w:val="Header"/>
    </w:pPr>
    <w:r>
      <w:rPr>
        <w:noProof/>
      </w:rPr>
      <w:drawing>
        <wp:inline distT="0" distB="0" distL="0" distR="0" wp14:anchorId="53D95ED6" wp14:editId="551818D9">
          <wp:extent cx="787400" cy="863600"/>
          <wp:effectExtent l="0" t="0" r="0" b="0"/>
          <wp:docPr id="6" name="Picture 6"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92C5C4" w14:textId="77777777" w:rsidR="00A53195" w:rsidRPr="0092790E" w:rsidRDefault="00A53195"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50B9B835" w14:textId="77777777" w:rsidR="00A53195" w:rsidRPr="003042B3" w:rsidRDefault="00A53195"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4284C"/>
    <w:multiLevelType w:val="hybridMultilevel"/>
    <w:tmpl w:val="706AF16C"/>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 w15:restartNumberingAfterBreak="0">
    <w:nsid w:val="0297783B"/>
    <w:multiLevelType w:val="hybridMultilevel"/>
    <w:tmpl w:val="E9922A36"/>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3" w15:restartNumberingAfterBreak="0">
    <w:nsid w:val="08123B11"/>
    <w:multiLevelType w:val="hybridMultilevel"/>
    <w:tmpl w:val="55586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809E2"/>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F1E1472"/>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7F71608"/>
    <w:multiLevelType w:val="multilevel"/>
    <w:tmpl w:val="2816459E"/>
    <w:lvl w:ilvl="0">
      <w:start w:val="1"/>
      <w:numFmt w:val="decimal"/>
      <w:lvlText w:val="%1."/>
      <w:lvlJc w:val="left"/>
      <w:pPr>
        <w:ind w:left="180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8" w15:restartNumberingAfterBreak="0">
    <w:nsid w:val="1AF55602"/>
    <w:multiLevelType w:val="hybridMultilevel"/>
    <w:tmpl w:val="67583612"/>
    <w:lvl w:ilvl="0" w:tplc="4ADE915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9" w15:restartNumberingAfterBreak="0">
    <w:nsid w:val="1CB178C4"/>
    <w:multiLevelType w:val="hybridMultilevel"/>
    <w:tmpl w:val="AC7CA4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1CD438E5"/>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D21241"/>
    <w:multiLevelType w:val="hybridMultilevel"/>
    <w:tmpl w:val="8776278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18D4C08"/>
    <w:multiLevelType w:val="hybridMultilevel"/>
    <w:tmpl w:val="4FB8977A"/>
    <w:lvl w:ilvl="0" w:tplc="0BF62106">
      <w:start w:val="1"/>
      <w:numFmt w:val="decimal"/>
      <w:lvlText w:val="%1."/>
      <w:lvlJc w:val="left"/>
      <w:pPr>
        <w:ind w:left="1806" w:hanging="360"/>
      </w:pPr>
      <w:rPr>
        <w:rFonts w:hint="default"/>
      </w:rPr>
    </w:lvl>
    <w:lvl w:ilvl="1" w:tplc="04090019" w:tentative="1">
      <w:start w:val="1"/>
      <w:numFmt w:val="lowerLetter"/>
      <w:lvlText w:val="%2."/>
      <w:lvlJc w:val="left"/>
      <w:pPr>
        <w:ind w:left="2526" w:hanging="360"/>
      </w:pPr>
    </w:lvl>
    <w:lvl w:ilvl="2" w:tplc="0409001B" w:tentative="1">
      <w:start w:val="1"/>
      <w:numFmt w:val="lowerRoman"/>
      <w:lvlText w:val="%3."/>
      <w:lvlJc w:val="right"/>
      <w:pPr>
        <w:ind w:left="3246" w:hanging="180"/>
      </w:pPr>
    </w:lvl>
    <w:lvl w:ilvl="3" w:tplc="0409000F" w:tentative="1">
      <w:start w:val="1"/>
      <w:numFmt w:val="decimal"/>
      <w:lvlText w:val="%4."/>
      <w:lvlJc w:val="left"/>
      <w:pPr>
        <w:ind w:left="3966" w:hanging="360"/>
      </w:pPr>
    </w:lvl>
    <w:lvl w:ilvl="4" w:tplc="04090019" w:tentative="1">
      <w:start w:val="1"/>
      <w:numFmt w:val="lowerLetter"/>
      <w:lvlText w:val="%5."/>
      <w:lvlJc w:val="left"/>
      <w:pPr>
        <w:ind w:left="4686" w:hanging="360"/>
      </w:pPr>
    </w:lvl>
    <w:lvl w:ilvl="5" w:tplc="0409001B" w:tentative="1">
      <w:start w:val="1"/>
      <w:numFmt w:val="lowerRoman"/>
      <w:lvlText w:val="%6."/>
      <w:lvlJc w:val="right"/>
      <w:pPr>
        <w:ind w:left="5406" w:hanging="180"/>
      </w:pPr>
    </w:lvl>
    <w:lvl w:ilvl="6" w:tplc="0409000F" w:tentative="1">
      <w:start w:val="1"/>
      <w:numFmt w:val="decimal"/>
      <w:lvlText w:val="%7."/>
      <w:lvlJc w:val="left"/>
      <w:pPr>
        <w:ind w:left="6126" w:hanging="360"/>
      </w:pPr>
    </w:lvl>
    <w:lvl w:ilvl="7" w:tplc="04090019" w:tentative="1">
      <w:start w:val="1"/>
      <w:numFmt w:val="lowerLetter"/>
      <w:lvlText w:val="%8."/>
      <w:lvlJc w:val="left"/>
      <w:pPr>
        <w:ind w:left="6846" w:hanging="360"/>
      </w:pPr>
    </w:lvl>
    <w:lvl w:ilvl="8" w:tplc="0409001B" w:tentative="1">
      <w:start w:val="1"/>
      <w:numFmt w:val="lowerRoman"/>
      <w:lvlText w:val="%9."/>
      <w:lvlJc w:val="right"/>
      <w:pPr>
        <w:ind w:left="7566" w:hanging="180"/>
      </w:pPr>
    </w:lvl>
  </w:abstractNum>
  <w:abstractNum w:abstractNumId="14" w15:restartNumberingAfterBreak="0">
    <w:nsid w:val="2ABF2F03"/>
    <w:multiLevelType w:val="hybridMultilevel"/>
    <w:tmpl w:val="955C663E"/>
    <w:lvl w:ilvl="0" w:tplc="DB62EB46">
      <w:start w:val="1"/>
      <w:numFmt w:val="decimal"/>
      <w:lvlText w:val="%1."/>
      <w:lvlJc w:val="left"/>
      <w:pPr>
        <w:ind w:left="144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B6621F9"/>
    <w:multiLevelType w:val="hybridMultilevel"/>
    <w:tmpl w:val="E93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57420E"/>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7" w15:restartNumberingAfterBreak="0">
    <w:nsid w:val="2EA47326"/>
    <w:multiLevelType w:val="hybridMultilevel"/>
    <w:tmpl w:val="A86816D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3B1FCE"/>
    <w:multiLevelType w:val="hybridMultilevel"/>
    <w:tmpl w:val="5106E396"/>
    <w:lvl w:ilvl="0" w:tplc="B8809496">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01">
      <w:start w:val="1"/>
      <w:numFmt w:val="bullet"/>
      <w:lvlText w:val=""/>
      <w:lvlJc w:val="left"/>
      <w:pPr>
        <w:ind w:left="2340" w:hanging="180"/>
      </w:pPr>
      <w:rPr>
        <w:rFonts w:ascii="Symbol" w:hAnsi="Symbol"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C204B5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3F457DB9"/>
    <w:multiLevelType w:val="hybridMultilevel"/>
    <w:tmpl w:val="C9EAB4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40B3532A"/>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44954524"/>
    <w:multiLevelType w:val="multilevel"/>
    <w:tmpl w:val="7F183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EE0089"/>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4D0A47F8"/>
    <w:multiLevelType w:val="hybridMultilevel"/>
    <w:tmpl w:val="5B6477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F0C36E1"/>
    <w:multiLevelType w:val="hybridMultilevel"/>
    <w:tmpl w:val="9AFC5FE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99BEB1C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035708"/>
    <w:multiLevelType w:val="multilevel"/>
    <w:tmpl w:val="4EBE39D0"/>
    <w:lvl w:ilvl="0">
      <w:start w:val="3"/>
      <w:numFmt w:val="decimal"/>
      <w:lvlText w:val="%1"/>
      <w:lvlJc w:val="left"/>
      <w:pPr>
        <w:ind w:left="480" w:hanging="480"/>
      </w:pPr>
      <w:rPr>
        <w:rFonts w:hint="default"/>
      </w:rPr>
    </w:lvl>
    <w:lvl w:ilvl="1">
      <w:start w:val="2"/>
      <w:numFmt w:val="decimal"/>
      <w:lvlText w:val="%1.%2"/>
      <w:lvlJc w:val="left"/>
      <w:pPr>
        <w:ind w:left="1200" w:hanging="480"/>
      </w:pPr>
      <w:rPr>
        <w:rFonts w:hint="default"/>
      </w:rPr>
    </w:lvl>
    <w:lvl w:ilvl="2">
      <w:start w:val="4"/>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7" w15:restartNumberingAfterBreak="0">
    <w:nsid w:val="5FA45C8B"/>
    <w:multiLevelType w:val="hybridMultilevel"/>
    <w:tmpl w:val="E2824CD0"/>
    <w:lvl w:ilvl="0" w:tplc="B8809496">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01">
      <w:start w:val="1"/>
      <w:numFmt w:val="bullet"/>
      <w:lvlText w:val=""/>
      <w:lvlJc w:val="left"/>
      <w:pPr>
        <w:ind w:left="1800" w:hanging="180"/>
      </w:pPr>
      <w:rPr>
        <w:rFonts w:ascii="Symbol" w:hAnsi="Symbol" w:hint="default"/>
      </w:r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8" w15:restartNumberingAfterBreak="0">
    <w:nsid w:val="60305247"/>
    <w:multiLevelType w:val="hybridMultilevel"/>
    <w:tmpl w:val="527815D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76F6673"/>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7F60AB2"/>
    <w:multiLevelType w:val="multilevel"/>
    <w:tmpl w:val="2816459E"/>
    <w:lvl w:ilvl="0">
      <w:start w:val="1"/>
      <w:numFmt w:val="decimal"/>
      <w:lvlText w:val="%1."/>
      <w:lvlJc w:val="left"/>
      <w:pPr>
        <w:ind w:left="108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1" w15:restartNumberingAfterBreak="0">
    <w:nsid w:val="685F42B5"/>
    <w:multiLevelType w:val="multilevel"/>
    <w:tmpl w:val="DADCAF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A1450ED"/>
    <w:multiLevelType w:val="hybridMultilevel"/>
    <w:tmpl w:val="8BAA7C36"/>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3" w15:restartNumberingAfterBreak="0">
    <w:nsid w:val="6D7626F4"/>
    <w:multiLevelType w:val="multilevel"/>
    <w:tmpl w:val="E25438AA"/>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1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24507BA"/>
    <w:multiLevelType w:val="hybridMultilevel"/>
    <w:tmpl w:val="5B26216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48314B6"/>
    <w:multiLevelType w:val="hybridMultilevel"/>
    <w:tmpl w:val="6D248BEE"/>
    <w:lvl w:ilvl="0" w:tplc="DB62EB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52550FD"/>
    <w:multiLevelType w:val="multilevel"/>
    <w:tmpl w:val="68FE36E8"/>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36"/>
  </w:num>
  <w:num w:numId="4">
    <w:abstractNumId w:val="2"/>
  </w:num>
  <w:num w:numId="5">
    <w:abstractNumId w:val="31"/>
  </w:num>
  <w:num w:numId="6">
    <w:abstractNumId w:val="32"/>
  </w:num>
  <w:num w:numId="7">
    <w:abstractNumId w:val="25"/>
  </w:num>
  <w:num w:numId="8">
    <w:abstractNumId w:val="16"/>
  </w:num>
  <w:num w:numId="9">
    <w:abstractNumId w:val="0"/>
  </w:num>
  <w:num w:numId="10">
    <w:abstractNumId w:val="10"/>
  </w:num>
  <w:num w:numId="11">
    <w:abstractNumId w:val="22"/>
  </w:num>
  <w:num w:numId="12">
    <w:abstractNumId w:val="28"/>
  </w:num>
  <w:num w:numId="13">
    <w:abstractNumId w:val="15"/>
  </w:num>
  <w:num w:numId="14">
    <w:abstractNumId w:val="11"/>
  </w:num>
  <w:num w:numId="15">
    <w:abstractNumId w:val="23"/>
  </w:num>
  <w:num w:numId="16">
    <w:abstractNumId w:val="21"/>
  </w:num>
  <w:num w:numId="17">
    <w:abstractNumId w:val="7"/>
  </w:num>
  <w:num w:numId="18">
    <w:abstractNumId w:val="30"/>
  </w:num>
  <w:num w:numId="19">
    <w:abstractNumId w:val="27"/>
  </w:num>
  <w:num w:numId="20">
    <w:abstractNumId w:val="18"/>
  </w:num>
  <w:num w:numId="21">
    <w:abstractNumId w:val="19"/>
  </w:num>
  <w:num w:numId="22">
    <w:abstractNumId w:val="34"/>
  </w:num>
  <w:num w:numId="23">
    <w:abstractNumId w:val="14"/>
  </w:num>
  <w:num w:numId="24">
    <w:abstractNumId w:val="13"/>
  </w:num>
  <w:num w:numId="25">
    <w:abstractNumId w:val="35"/>
  </w:num>
  <w:num w:numId="26">
    <w:abstractNumId w:val="29"/>
  </w:num>
  <w:num w:numId="27">
    <w:abstractNumId w:val="1"/>
  </w:num>
  <w:num w:numId="28">
    <w:abstractNumId w:val="3"/>
  </w:num>
  <w:num w:numId="29">
    <w:abstractNumId w:val="17"/>
  </w:num>
  <w:num w:numId="30">
    <w:abstractNumId w:val="9"/>
  </w:num>
  <w:num w:numId="31">
    <w:abstractNumId w:val="20"/>
  </w:num>
  <w:num w:numId="32">
    <w:abstractNumId w:val="24"/>
  </w:num>
  <w:num w:numId="33">
    <w:abstractNumId w:val="33"/>
  </w:num>
  <w:num w:numId="34">
    <w:abstractNumId w:val="8"/>
  </w:num>
  <w:num w:numId="35">
    <w:abstractNumId w:val="5"/>
  </w:num>
  <w:num w:numId="36">
    <w:abstractNumId w:val="26"/>
  </w:num>
  <w:num w:numId="37">
    <w:abstractNumId w:val="4"/>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noza, Doug (NIH/NCI) [C]">
    <w15:presenceInfo w15:providerId="AD" w15:userId="S-1-5-21-12604286-656692736-1848903544-796612"/>
  </w15:person>
  <w15:person w15:author="Konka, Prasad (NIH/NCI) [C]">
    <w15:presenceInfo w15:providerId="AD" w15:userId="S-1-5-21-12604286-656692736-1848903544-404086"/>
  </w15:person>
  <w15:person w15:author="Zhengwu Lu">
    <w15:presenceInfo w15:providerId="AD" w15:userId="S-1-5-21-12604286-656692736-1848903544-493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FFF"/>
    <w:rsid w:val="00000D73"/>
    <w:rsid w:val="00002A05"/>
    <w:rsid w:val="000037D5"/>
    <w:rsid w:val="00004D47"/>
    <w:rsid w:val="000073FC"/>
    <w:rsid w:val="00007E0C"/>
    <w:rsid w:val="00011EE4"/>
    <w:rsid w:val="0001792F"/>
    <w:rsid w:val="00020630"/>
    <w:rsid w:val="00021F43"/>
    <w:rsid w:val="000222F8"/>
    <w:rsid w:val="000240E5"/>
    <w:rsid w:val="00025832"/>
    <w:rsid w:val="00026E3D"/>
    <w:rsid w:val="00027613"/>
    <w:rsid w:val="000307FC"/>
    <w:rsid w:val="00037698"/>
    <w:rsid w:val="00037CA1"/>
    <w:rsid w:val="000452AD"/>
    <w:rsid w:val="000457F4"/>
    <w:rsid w:val="00046493"/>
    <w:rsid w:val="00046D6D"/>
    <w:rsid w:val="00047286"/>
    <w:rsid w:val="00047A4A"/>
    <w:rsid w:val="00047B2A"/>
    <w:rsid w:val="00050BD3"/>
    <w:rsid w:val="00050D77"/>
    <w:rsid w:val="00052729"/>
    <w:rsid w:val="0005445F"/>
    <w:rsid w:val="00054C40"/>
    <w:rsid w:val="00056435"/>
    <w:rsid w:val="00063318"/>
    <w:rsid w:val="0006455D"/>
    <w:rsid w:val="000710D4"/>
    <w:rsid w:val="0007685A"/>
    <w:rsid w:val="00076E88"/>
    <w:rsid w:val="00077FAE"/>
    <w:rsid w:val="00083C9B"/>
    <w:rsid w:val="00084ECA"/>
    <w:rsid w:val="00086D99"/>
    <w:rsid w:val="00086E98"/>
    <w:rsid w:val="00087022"/>
    <w:rsid w:val="00091256"/>
    <w:rsid w:val="00093287"/>
    <w:rsid w:val="000940E2"/>
    <w:rsid w:val="00094A8F"/>
    <w:rsid w:val="0009785D"/>
    <w:rsid w:val="000A0298"/>
    <w:rsid w:val="000A450E"/>
    <w:rsid w:val="000A5161"/>
    <w:rsid w:val="000A728F"/>
    <w:rsid w:val="000A7C44"/>
    <w:rsid w:val="000B0740"/>
    <w:rsid w:val="000B4829"/>
    <w:rsid w:val="000B51DC"/>
    <w:rsid w:val="000B56AE"/>
    <w:rsid w:val="000B6D8E"/>
    <w:rsid w:val="000B7F79"/>
    <w:rsid w:val="000C04E3"/>
    <w:rsid w:val="000C287A"/>
    <w:rsid w:val="000C2919"/>
    <w:rsid w:val="000C3373"/>
    <w:rsid w:val="000C4F65"/>
    <w:rsid w:val="000C60EB"/>
    <w:rsid w:val="000C678D"/>
    <w:rsid w:val="000D560F"/>
    <w:rsid w:val="000D64BB"/>
    <w:rsid w:val="000D6A5E"/>
    <w:rsid w:val="000D7E5C"/>
    <w:rsid w:val="000E03C8"/>
    <w:rsid w:val="000E0EC2"/>
    <w:rsid w:val="000E1AD9"/>
    <w:rsid w:val="000E47BC"/>
    <w:rsid w:val="000E5541"/>
    <w:rsid w:val="000E5764"/>
    <w:rsid w:val="000E7043"/>
    <w:rsid w:val="000E75B0"/>
    <w:rsid w:val="000E760A"/>
    <w:rsid w:val="000F0450"/>
    <w:rsid w:val="000F0AD5"/>
    <w:rsid w:val="000F2A1E"/>
    <w:rsid w:val="000F3F48"/>
    <w:rsid w:val="000F41AD"/>
    <w:rsid w:val="000F47FA"/>
    <w:rsid w:val="00100D73"/>
    <w:rsid w:val="001010AF"/>
    <w:rsid w:val="00101F13"/>
    <w:rsid w:val="001046BE"/>
    <w:rsid w:val="001057AA"/>
    <w:rsid w:val="00111039"/>
    <w:rsid w:val="001121AE"/>
    <w:rsid w:val="00115B6B"/>
    <w:rsid w:val="00117C47"/>
    <w:rsid w:val="00120727"/>
    <w:rsid w:val="001207CB"/>
    <w:rsid w:val="00120A22"/>
    <w:rsid w:val="00120CAB"/>
    <w:rsid w:val="0012682B"/>
    <w:rsid w:val="00126C23"/>
    <w:rsid w:val="0012733B"/>
    <w:rsid w:val="00130994"/>
    <w:rsid w:val="0013157E"/>
    <w:rsid w:val="00131ADA"/>
    <w:rsid w:val="00132D6C"/>
    <w:rsid w:val="001337B4"/>
    <w:rsid w:val="001339A9"/>
    <w:rsid w:val="00134791"/>
    <w:rsid w:val="0013580A"/>
    <w:rsid w:val="00135B9F"/>
    <w:rsid w:val="00140A5D"/>
    <w:rsid w:val="00142DFB"/>
    <w:rsid w:val="00142F04"/>
    <w:rsid w:val="00145144"/>
    <w:rsid w:val="001461EB"/>
    <w:rsid w:val="00151129"/>
    <w:rsid w:val="001560B8"/>
    <w:rsid w:val="001572DE"/>
    <w:rsid w:val="0016593D"/>
    <w:rsid w:val="0016596E"/>
    <w:rsid w:val="0017072E"/>
    <w:rsid w:val="00171D93"/>
    <w:rsid w:val="00174561"/>
    <w:rsid w:val="00174A3D"/>
    <w:rsid w:val="001765F4"/>
    <w:rsid w:val="001766A0"/>
    <w:rsid w:val="001767C5"/>
    <w:rsid w:val="00181028"/>
    <w:rsid w:val="001811BE"/>
    <w:rsid w:val="00183BC1"/>
    <w:rsid w:val="00190418"/>
    <w:rsid w:val="00190C0F"/>
    <w:rsid w:val="001912CB"/>
    <w:rsid w:val="00195142"/>
    <w:rsid w:val="0019543C"/>
    <w:rsid w:val="001954E7"/>
    <w:rsid w:val="00195F97"/>
    <w:rsid w:val="00196E9C"/>
    <w:rsid w:val="00196EB5"/>
    <w:rsid w:val="001A43FB"/>
    <w:rsid w:val="001A5F14"/>
    <w:rsid w:val="001B2962"/>
    <w:rsid w:val="001B640D"/>
    <w:rsid w:val="001B7935"/>
    <w:rsid w:val="001B7CC3"/>
    <w:rsid w:val="001C0F58"/>
    <w:rsid w:val="001C2F12"/>
    <w:rsid w:val="001C5E7B"/>
    <w:rsid w:val="001C63F7"/>
    <w:rsid w:val="001C74EB"/>
    <w:rsid w:val="001C76DA"/>
    <w:rsid w:val="001D22AD"/>
    <w:rsid w:val="001D6415"/>
    <w:rsid w:val="001E065D"/>
    <w:rsid w:val="001E088C"/>
    <w:rsid w:val="001E0E3C"/>
    <w:rsid w:val="001E12A2"/>
    <w:rsid w:val="001E238D"/>
    <w:rsid w:val="001E37EC"/>
    <w:rsid w:val="001E3AD5"/>
    <w:rsid w:val="001E473F"/>
    <w:rsid w:val="001E6463"/>
    <w:rsid w:val="001E66BD"/>
    <w:rsid w:val="001F098F"/>
    <w:rsid w:val="001F25E2"/>
    <w:rsid w:val="001F27B2"/>
    <w:rsid w:val="001F5BE6"/>
    <w:rsid w:val="00201225"/>
    <w:rsid w:val="00203BBE"/>
    <w:rsid w:val="00203C51"/>
    <w:rsid w:val="002107FA"/>
    <w:rsid w:val="00210AEF"/>
    <w:rsid w:val="002110F5"/>
    <w:rsid w:val="00212573"/>
    <w:rsid w:val="00212A93"/>
    <w:rsid w:val="00216038"/>
    <w:rsid w:val="0021752D"/>
    <w:rsid w:val="00217DA8"/>
    <w:rsid w:val="00220295"/>
    <w:rsid w:val="00221D4B"/>
    <w:rsid w:val="002235AD"/>
    <w:rsid w:val="0022467A"/>
    <w:rsid w:val="002256A4"/>
    <w:rsid w:val="00226272"/>
    <w:rsid w:val="002273E7"/>
    <w:rsid w:val="00230967"/>
    <w:rsid w:val="00230DD0"/>
    <w:rsid w:val="0023171D"/>
    <w:rsid w:val="00232E8E"/>
    <w:rsid w:val="00234539"/>
    <w:rsid w:val="002358FF"/>
    <w:rsid w:val="00240BA5"/>
    <w:rsid w:val="00241834"/>
    <w:rsid w:val="00245E95"/>
    <w:rsid w:val="00246003"/>
    <w:rsid w:val="00246B84"/>
    <w:rsid w:val="00250011"/>
    <w:rsid w:val="0025101A"/>
    <w:rsid w:val="0025413A"/>
    <w:rsid w:val="00254651"/>
    <w:rsid w:val="00255EB2"/>
    <w:rsid w:val="00255F49"/>
    <w:rsid w:val="00256363"/>
    <w:rsid w:val="002567DB"/>
    <w:rsid w:val="00260DAB"/>
    <w:rsid w:val="00264D07"/>
    <w:rsid w:val="00264F59"/>
    <w:rsid w:val="002677DE"/>
    <w:rsid w:val="00270DD2"/>
    <w:rsid w:val="00271E6E"/>
    <w:rsid w:val="0027230D"/>
    <w:rsid w:val="00275498"/>
    <w:rsid w:val="002759E9"/>
    <w:rsid w:val="00276BF5"/>
    <w:rsid w:val="00281DD3"/>
    <w:rsid w:val="00282B2B"/>
    <w:rsid w:val="0028512B"/>
    <w:rsid w:val="00292600"/>
    <w:rsid w:val="00293C57"/>
    <w:rsid w:val="00296E9E"/>
    <w:rsid w:val="002A150F"/>
    <w:rsid w:val="002A424F"/>
    <w:rsid w:val="002A6EB9"/>
    <w:rsid w:val="002B3131"/>
    <w:rsid w:val="002B5631"/>
    <w:rsid w:val="002B6F2A"/>
    <w:rsid w:val="002B74B7"/>
    <w:rsid w:val="002B7867"/>
    <w:rsid w:val="002C1772"/>
    <w:rsid w:val="002C3BC7"/>
    <w:rsid w:val="002C421C"/>
    <w:rsid w:val="002C5397"/>
    <w:rsid w:val="002C5BCB"/>
    <w:rsid w:val="002C6DEF"/>
    <w:rsid w:val="002C7FA3"/>
    <w:rsid w:val="002D1D9E"/>
    <w:rsid w:val="002D27A0"/>
    <w:rsid w:val="002D4540"/>
    <w:rsid w:val="002D6A2A"/>
    <w:rsid w:val="002D7E96"/>
    <w:rsid w:val="002E0298"/>
    <w:rsid w:val="002E0BE7"/>
    <w:rsid w:val="002E10D0"/>
    <w:rsid w:val="002E19C9"/>
    <w:rsid w:val="002E1C90"/>
    <w:rsid w:val="002E2E49"/>
    <w:rsid w:val="002E33C3"/>
    <w:rsid w:val="002E5320"/>
    <w:rsid w:val="002F0A03"/>
    <w:rsid w:val="002F245D"/>
    <w:rsid w:val="002F359A"/>
    <w:rsid w:val="002F4347"/>
    <w:rsid w:val="002F61D1"/>
    <w:rsid w:val="002F69F7"/>
    <w:rsid w:val="00301964"/>
    <w:rsid w:val="00301D03"/>
    <w:rsid w:val="00302507"/>
    <w:rsid w:val="003029B0"/>
    <w:rsid w:val="00303CA8"/>
    <w:rsid w:val="003042B3"/>
    <w:rsid w:val="00304358"/>
    <w:rsid w:val="00305612"/>
    <w:rsid w:val="003056AB"/>
    <w:rsid w:val="00311733"/>
    <w:rsid w:val="0031184C"/>
    <w:rsid w:val="003126D3"/>
    <w:rsid w:val="00315794"/>
    <w:rsid w:val="003209F8"/>
    <w:rsid w:val="00321394"/>
    <w:rsid w:val="003218FA"/>
    <w:rsid w:val="0032200B"/>
    <w:rsid w:val="00322A83"/>
    <w:rsid w:val="00323BCB"/>
    <w:rsid w:val="0032738E"/>
    <w:rsid w:val="00327B48"/>
    <w:rsid w:val="00330090"/>
    <w:rsid w:val="00331B3E"/>
    <w:rsid w:val="003349D3"/>
    <w:rsid w:val="003372F7"/>
    <w:rsid w:val="00340A05"/>
    <w:rsid w:val="00340CF3"/>
    <w:rsid w:val="00341618"/>
    <w:rsid w:val="0034188E"/>
    <w:rsid w:val="00343B40"/>
    <w:rsid w:val="003447C3"/>
    <w:rsid w:val="00345064"/>
    <w:rsid w:val="003455FD"/>
    <w:rsid w:val="00345DC0"/>
    <w:rsid w:val="00347790"/>
    <w:rsid w:val="003527E7"/>
    <w:rsid w:val="00353E2A"/>
    <w:rsid w:val="00355A13"/>
    <w:rsid w:val="00360D14"/>
    <w:rsid w:val="003639FE"/>
    <w:rsid w:val="00366187"/>
    <w:rsid w:val="003671EC"/>
    <w:rsid w:val="00367C9B"/>
    <w:rsid w:val="00371824"/>
    <w:rsid w:val="00373B3E"/>
    <w:rsid w:val="00375ECB"/>
    <w:rsid w:val="0037714F"/>
    <w:rsid w:val="00381D77"/>
    <w:rsid w:val="00384EAF"/>
    <w:rsid w:val="0038519E"/>
    <w:rsid w:val="003868B6"/>
    <w:rsid w:val="00386B20"/>
    <w:rsid w:val="00387128"/>
    <w:rsid w:val="00387590"/>
    <w:rsid w:val="00390382"/>
    <w:rsid w:val="00391A6C"/>
    <w:rsid w:val="0039318B"/>
    <w:rsid w:val="00393C31"/>
    <w:rsid w:val="00394FBE"/>
    <w:rsid w:val="003952D2"/>
    <w:rsid w:val="0039587F"/>
    <w:rsid w:val="00396563"/>
    <w:rsid w:val="00396CF6"/>
    <w:rsid w:val="003A17BB"/>
    <w:rsid w:val="003A2882"/>
    <w:rsid w:val="003A2C4E"/>
    <w:rsid w:val="003A38BA"/>
    <w:rsid w:val="003A51FC"/>
    <w:rsid w:val="003B0985"/>
    <w:rsid w:val="003B1610"/>
    <w:rsid w:val="003B1EF7"/>
    <w:rsid w:val="003B29AF"/>
    <w:rsid w:val="003B340F"/>
    <w:rsid w:val="003B3430"/>
    <w:rsid w:val="003B3849"/>
    <w:rsid w:val="003B51E9"/>
    <w:rsid w:val="003B5ECE"/>
    <w:rsid w:val="003B70E7"/>
    <w:rsid w:val="003B7937"/>
    <w:rsid w:val="003C080A"/>
    <w:rsid w:val="003C0FE9"/>
    <w:rsid w:val="003C1D58"/>
    <w:rsid w:val="003C2551"/>
    <w:rsid w:val="003C489E"/>
    <w:rsid w:val="003C6AA8"/>
    <w:rsid w:val="003C704F"/>
    <w:rsid w:val="003D03C2"/>
    <w:rsid w:val="003D0A23"/>
    <w:rsid w:val="003D149C"/>
    <w:rsid w:val="003D1688"/>
    <w:rsid w:val="003D1C76"/>
    <w:rsid w:val="003D2D49"/>
    <w:rsid w:val="003D3492"/>
    <w:rsid w:val="003D3616"/>
    <w:rsid w:val="003D3CB2"/>
    <w:rsid w:val="003D40A3"/>
    <w:rsid w:val="003D5221"/>
    <w:rsid w:val="003D7065"/>
    <w:rsid w:val="003E10B5"/>
    <w:rsid w:val="003E1AB2"/>
    <w:rsid w:val="003E2530"/>
    <w:rsid w:val="003E5B78"/>
    <w:rsid w:val="003E6165"/>
    <w:rsid w:val="003F06D7"/>
    <w:rsid w:val="003F3F02"/>
    <w:rsid w:val="003F4D05"/>
    <w:rsid w:val="003F4D37"/>
    <w:rsid w:val="003F5FEB"/>
    <w:rsid w:val="003F6FFF"/>
    <w:rsid w:val="00401C21"/>
    <w:rsid w:val="00403FD1"/>
    <w:rsid w:val="00404C3C"/>
    <w:rsid w:val="00407127"/>
    <w:rsid w:val="00411623"/>
    <w:rsid w:val="00412508"/>
    <w:rsid w:val="00412C7F"/>
    <w:rsid w:val="00415C59"/>
    <w:rsid w:val="004220C5"/>
    <w:rsid w:val="00424866"/>
    <w:rsid w:val="00424F24"/>
    <w:rsid w:val="00426D8F"/>
    <w:rsid w:val="00432BE9"/>
    <w:rsid w:val="00437578"/>
    <w:rsid w:val="00437910"/>
    <w:rsid w:val="00440B10"/>
    <w:rsid w:val="00440CE7"/>
    <w:rsid w:val="00441805"/>
    <w:rsid w:val="004422B7"/>
    <w:rsid w:val="004425B2"/>
    <w:rsid w:val="0044298B"/>
    <w:rsid w:val="00442D8F"/>
    <w:rsid w:val="0044310B"/>
    <w:rsid w:val="00443A4E"/>
    <w:rsid w:val="004456AF"/>
    <w:rsid w:val="00446659"/>
    <w:rsid w:val="004523C9"/>
    <w:rsid w:val="00456612"/>
    <w:rsid w:val="0045670F"/>
    <w:rsid w:val="00456CF1"/>
    <w:rsid w:val="004572DB"/>
    <w:rsid w:val="00457474"/>
    <w:rsid w:val="004613A6"/>
    <w:rsid w:val="0046657B"/>
    <w:rsid w:val="00466AD0"/>
    <w:rsid w:val="004702BD"/>
    <w:rsid w:val="004704A3"/>
    <w:rsid w:val="00471D7E"/>
    <w:rsid w:val="00472FE7"/>
    <w:rsid w:val="00473235"/>
    <w:rsid w:val="00474A80"/>
    <w:rsid w:val="00475ADD"/>
    <w:rsid w:val="00475C4D"/>
    <w:rsid w:val="0047640C"/>
    <w:rsid w:val="00477E63"/>
    <w:rsid w:val="00482BD7"/>
    <w:rsid w:val="00484DCF"/>
    <w:rsid w:val="00486574"/>
    <w:rsid w:val="004869D7"/>
    <w:rsid w:val="0049123A"/>
    <w:rsid w:val="00492C3E"/>
    <w:rsid w:val="004A49F2"/>
    <w:rsid w:val="004A4B09"/>
    <w:rsid w:val="004A581E"/>
    <w:rsid w:val="004A6294"/>
    <w:rsid w:val="004A73DC"/>
    <w:rsid w:val="004A765B"/>
    <w:rsid w:val="004B3EA6"/>
    <w:rsid w:val="004B47D7"/>
    <w:rsid w:val="004B74DD"/>
    <w:rsid w:val="004B79D3"/>
    <w:rsid w:val="004C0696"/>
    <w:rsid w:val="004C1003"/>
    <w:rsid w:val="004C4455"/>
    <w:rsid w:val="004C4FA4"/>
    <w:rsid w:val="004C662A"/>
    <w:rsid w:val="004D0FDF"/>
    <w:rsid w:val="004D2220"/>
    <w:rsid w:val="004D7391"/>
    <w:rsid w:val="004E0B2A"/>
    <w:rsid w:val="004E5A95"/>
    <w:rsid w:val="004E6690"/>
    <w:rsid w:val="004F0A3D"/>
    <w:rsid w:val="004F6384"/>
    <w:rsid w:val="004F741E"/>
    <w:rsid w:val="004F75B7"/>
    <w:rsid w:val="005004E8"/>
    <w:rsid w:val="0050110D"/>
    <w:rsid w:val="00502C21"/>
    <w:rsid w:val="00504669"/>
    <w:rsid w:val="00506BAF"/>
    <w:rsid w:val="0051196C"/>
    <w:rsid w:val="00511FFB"/>
    <w:rsid w:val="0051399C"/>
    <w:rsid w:val="00515458"/>
    <w:rsid w:val="005159FA"/>
    <w:rsid w:val="00516264"/>
    <w:rsid w:val="0051713D"/>
    <w:rsid w:val="00517276"/>
    <w:rsid w:val="005219E8"/>
    <w:rsid w:val="00521FB5"/>
    <w:rsid w:val="005257E1"/>
    <w:rsid w:val="005259EF"/>
    <w:rsid w:val="00526532"/>
    <w:rsid w:val="00526854"/>
    <w:rsid w:val="005268B2"/>
    <w:rsid w:val="005275C3"/>
    <w:rsid w:val="00530304"/>
    <w:rsid w:val="00530910"/>
    <w:rsid w:val="00534606"/>
    <w:rsid w:val="005367EA"/>
    <w:rsid w:val="005376B5"/>
    <w:rsid w:val="00541BAB"/>
    <w:rsid w:val="00545A12"/>
    <w:rsid w:val="00546884"/>
    <w:rsid w:val="005502F7"/>
    <w:rsid w:val="005527F6"/>
    <w:rsid w:val="0055289A"/>
    <w:rsid w:val="00556656"/>
    <w:rsid w:val="005600BA"/>
    <w:rsid w:val="00560652"/>
    <w:rsid w:val="005637D3"/>
    <w:rsid w:val="00565569"/>
    <w:rsid w:val="0056557A"/>
    <w:rsid w:val="005678CB"/>
    <w:rsid w:val="00571605"/>
    <w:rsid w:val="005718C9"/>
    <w:rsid w:val="0057460D"/>
    <w:rsid w:val="0057712B"/>
    <w:rsid w:val="00577B9A"/>
    <w:rsid w:val="00577C4A"/>
    <w:rsid w:val="00580303"/>
    <w:rsid w:val="00581488"/>
    <w:rsid w:val="0058156D"/>
    <w:rsid w:val="005835C9"/>
    <w:rsid w:val="005860C9"/>
    <w:rsid w:val="00590A7B"/>
    <w:rsid w:val="00592002"/>
    <w:rsid w:val="005931B5"/>
    <w:rsid w:val="00594876"/>
    <w:rsid w:val="00595116"/>
    <w:rsid w:val="005A2A40"/>
    <w:rsid w:val="005A3F94"/>
    <w:rsid w:val="005B1247"/>
    <w:rsid w:val="005B24BC"/>
    <w:rsid w:val="005B61BA"/>
    <w:rsid w:val="005B626B"/>
    <w:rsid w:val="005B6BA6"/>
    <w:rsid w:val="005C1971"/>
    <w:rsid w:val="005C2211"/>
    <w:rsid w:val="005C3363"/>
    <w:rsid w:val="005C3E53"/>
    <w:rsid w:val="005D0182"/>
    <w:rsid w:val="005D1ADA"/>
    <w:rsid w:val="005D5336"/>
    <w:rsid w:val="005D5DA9"/>
    <w:rsid w:val="005D5F13"/>
    <w:rsid w:val="005D67AC"/>
    <w:rsid w:val="005D69D2"/>
    <w:rsid w:val="005D753B"/>
    <w:rsid w:val="005E0246"/>
    <w:rsid w:val="005E073A"/>
    <w:rsid w:val="005E13AB"/>
    <w:rsid w:val="005E22C0"/>
    <w:rsid w:val="005E3DC0"/>
    <w:rsid w:val="005E4191"/>
    <w:rsid w:val="005E43C3"/>
    <w:rsid w:val="005E5BFB"/>
    <w:rsid w:val="005E62FE"/>
    <w:rsid w:val="005E688B"/>
    <w:rsid w:val="005F0808"/>
    <w:rsid w:val="005F09AC"/>
    <w:rsid w:val="005F0A4F"/>
    <w:rsid w:val="005F136C"/>
    <w:rsid w:val="005F1995"/>
    <w:rsid w:val="005F24D2"/>
    <w:rsid w:val="005F5D66"/>
    <w:rsid w:val="005F61A6"/>
    <w:rsid w:val="005F6FB0"/>
    <w:rsid w:val="005F70BD"/>
    <w:rsid w:val="005F7400"/>
    <w:rsid w:val="00601CAF"/>
    <w:rsid w:val="00602676"/>
    <w:rsid w:val="0060508A"/>
    <w:rsid w:val="006077FA"/>
    <w:rsid w:val="00611BAD"/>
    <w:rsid w:val="006126A9"/>
    <w:rsid w:val="0061270F"/>
    <w:rsid w:val="006135C8"/>
    <w:rsid w:val="00613C8C"/>
    <w:rsid w:val="0061474A"/>
    <w:rsid w:val="00621142"/>
    <w:rsid w:val="006214EC"/>
    <w:rsid w:val="00623E2F"/>
    <w:rsid w:val="00624B31"/>
    <w:rsid w:val="00631349"/>
    <w:rsid w:val="00631538"/>
    <w:rsid w:val="00631BAE"/>
    <w:rsid w:val="00634543"/>
    <w:rsid w:val="006351AC"/>
    <w:rsid w:val="00636657"/>
    <w:rsid w:val="006406D3"/>
    <w:rsid w:val="00641090"/>
    <w:rsid w:val="006434F8"/>
    <w:rsid w:val="00644DFB"/>
    <w:rsid w:val="006454D6"/>
    <w:rsid w:val="0064677D"/>
    <w:rsid w:val="00646D31"/>
    <w:rsid w:val="00647192"/>
    <w:rsid w:val="00650952"/>
    <w:rsid w:val="00651885"/>
    <w:rsid w:val="00653582"/>
    <w:rsid w:val="006542D4"/>
    <w:rsid w:val="006542DA"/>
    <w:rsid w:val="0065567B"/>
    <w:rsid w:val="006568ED"/>
    <w:rsid w:val="00657476"/>
    <w:rsid w:val="00661A80"/>
    <w:rsid w:val="00663822"/>
    <w:rsid w:val="00663948"/>
    <w:rsid w:val="00664274"/>
    <w:rsid w:val="006642CF"/>
    <w:rsid w:val="006647C1"/>
    <w:rsid w:val="00665C99"/>
    <w:rsid w:val="00665D58"/>
    <w:rsid w:val="006662A2"/>
    <w:rsid w:val="006704E8"/>
    <w:rsid w:val="00670CF6"/>
    <w:rsid w:val="006730DF"/>
    <w:rsid w:val="00675217"/>
    <w:rsid w:val="00676061"/>
    <w:rsid w:val="00677293"/>
    <w:rsid w:val="0067730E"/>
    <w:rsid w:val="00677CA0"/>
    <w:rsid w:val="0068120D"/>
    <w:rsid w:val="00683B53"/>
    <w:rsid w:val="00684B96"/>
    <w:rsid w:val="00690340"/>
    <w:rsid w:val="006905AD"/>
    <w:rsid w:val="006912C5"/>
    <w:rsid w:val="00692DE6"/>
    <w:rsid w:val="00693FFB"/>
    <w:rsid w:val="00695A3F"/>
    <w:rsid w:val="006969A4"/>
    <w:rsid w:val="006973F9"/>
    <w:rsid w:val="00697464"/>
    <w:rsid w:val="00697C13"/>
    <w:rsid w:val="006A17EA"/>
    <w:rsid w:val="006A1951"/>
    <w:rsid w:val="006A1D88"/>
    <w:rsid w:val="006A309A"/>
    <w:rsid w:val="006A5470"/>
    <w:rsid w:val="006A5A04"/>
    <w:rsid w:val="006A6F56"/>
    <w:rsid w:val="006A7623"/>
    <w:rsid w:val="006A792A"/>
    <w:rsid w:val="006B0B5B"/>
    <w:rsid w:val="006B0C2C"/>
    <w:rsid w:val="006B390F"/>
    <w:rsid w:val="006B3EF0"/>
    <w:rsid w:val="006B4A8C"/>
    <w:rsid w:val="006B5B1A"/>
    <w:rsid w:val="006B5D60"/>
    <w:rsid w:val="006B66D0"/>
    <w:rsid w:val="006B6CA7"/>
    <w:rsid w:val="006B729E"/>
    <w:rsid w:val="006C0708"/>
    <w:rsid w:val="006C2D98"/>
    <w:rsid w:val="006C3644"/>
    <w:rsid w:val="006C38FE"/>
    <w:rsid w:val="006C55CA"/>
    <w:rsid w:val="006C5E74"/>
    <w:rsid w:val="006C6B75"/>
    <w:rsid w:val="006C7D14"/>
    <w:rsid w:val="006D0192"/>
    <w:rsid w:val="006D099E"/>
    <w:rsid w:val="006D0AAE"/>
    <w:rsid w:val="006D2043"/>
    <w:rsid w:val="006D2927"/>
    <w:rsid w:val="006D3551"/>
    <w:rsid w:val="006D423D"/>
    <w:rsid w:val="006D4FE8"/>
    <w:rsid w:val="006D7521"/>
    <w:rsid w:val="006E02F2"/>
    <w:rsid w:val="006E35CC"/>
    <w:rsid w:val="006E4611"/>
    <w:rsid w:val="006E51AC"/>
    <w:rsid w:val="006E678F"/>
    <w:rsid w:val="006E784B"/>
    <w:rsid w:val="006F0ECD"/>
    <w:rsid w:val="006F31D8"/>
    <w:rsid w:val="006F358E"/>
    <w:rsid w:val="006F587B"/>
    <w:rsid w:val="006F74FA"/>
    <w:rsid w:val="006F7500"/>
    <w:rsid w:val="006F75C4"/>
    <w:rsid w:val="0070025B"/>
    <w:rsid w:val="007006EF"/>
    <w:rsid w:val="00700A76"/>
    <w:rsid w:val="007022BF"/>
    <w:rsid w:val="00702CA6"/>
    <w:rsid w:val="00704431"/>
    <w:rsid w:val="00704A39"/>
    <w:rsid w:val="00704FE6"/>
    <w:rsid w:val="007061FB"/>
    <w:rsid w:val="0070794A"/>
    <w:rsid w:val="007115BF"/>
    <w:rsid w:val="00712042"/>
    <w:rsid w:val="007154B1"/>
    <w:rsid w:val="007166E0"/>
    <w:rsid w:val="0072012B"/>
    <w:rsid w:val="007204B1"/>
    <w:rsid w:val="00723C98"/>
    <w:rsid w:val="00725881"/>
    <w:rsid w:val="00737959"/>
    <w:rsid w:val="00737DD0"/>
    <w:rsid w:val="007432FA"/>
    <w:rsid w:val="0074372B"/>
    <w:rsid w:val="0074628F"/>
    <w:rsid w:val="007463AA"/>
    <w:rsid w:val="0074744A"/>
    <w:rsid w:val="00750FBD"/>
    <w:rsid w:val="0075131E"/>
    <w:rsid w:val="00751E03"/>
    <w:rsid w:val="007537A0"/>
    <w:rsid w:val="00761E9B"/>
    <w:rsid w:val="00764304"/>
    <w:rsid w:val="00764822"/>
    <w:rsid w:val="00765350"/>
    <w:rsid w:val="007679FF"/>
    <w:rsid w:val="0077091A"/>
    <w:rsid w:val="00770E42"/>
    <w:rsid w:val="00771F0C"/>
    <w:rsid w:val="00775F0A"/>
    <w:rsid w:val="00782178"/>
    <w:rsid w:val="007826A3"/>
    <w:rsid w:val="00783366"/>
    <w:rsid w:val="0078543E"/>
    <w:rsid w:val="007856AD"/>
    <w:rsid w:val="00785A69"/>
    <w:rsid w:val="00785B2F"/>
    <w:rsid w:val="0078666E"/>
    <w:rsid w:val="00786E9C"/>
    <w:rsid w:val="00787B94"/>
    <w:rsid w:val="007903D0"/>
    <w:rsid w:val="00790BEB"/>
    <w:rsid w:val="00791EF5"/>
    <w:rsid w:val="00792A5B"/>
    <w:rsid w:val="00794252"/>
    <w:rsid w:val="00794D36"/>
    <w:rsid w:val="00795E0E"/>
    <w:rsid w:val="00796318"/>
    <w:rsid w:val="007A0DD5"/>
    <w:rsid w:val="007A184E"/>
    <w:rsid w:val="007A4304"/>
    <w:rsid w:val="007A4972"/>
    <w:rsid w:val="007A5B61"/>
    <w:rsid w:val="007A6FC1"/>
    <w:rsid w:val="007A7330"/>
    <w:rsid w:val="007B3018"/>
    <w:rsid w:val="007B39DC"/>
    <w:rsid w:val="007B569E"/>
    <w:rsid w:val="007B5DFA"/>
    <w:rsid w:val="007B7FC1"/>
    <w:rsid w:val="007C147A"/>
    <w:rsid w:val="007C2177"/>
    <w:rsid w:val="007C2E52"/>
    <w:rsid w:val="007C71AE"/>
    <w:rsid w:val="007D07BC"/>
    <w:rsid w:val="007D18B4"/>
    <w:rsid w:val="007D25FF"/>
    <w:rsid w:val="007D482C"/>
    <w:rsid w:val="007D72F1"/>
    <w:rsid w:val="007E124D"/>
    <w:rsid w:val="007E276D"/>
    <w:rsid w:val="007E34A8"/>
    <w:rsid w:val="007E6B53"/>
    <w:rsid w:val="007F0BBB"/>
    <w:rsid w:val="007F34BE"/>
    <w:rsid w:val="007F3F6D"/>
    <w:rsid w:val="007F60C1"/>
    <w:rsid w:val="00801306"/>
    <w:rsid w:val="00803E79"/>
    <w:rsid w:val="0080666F"/>
    <w:rsid w:val="00807D49"/>
    <w:rsid w:val="0081072A"/>
    <w:rsid w:val="00813DEA"/>
    <w:rsid w:val="0081482D"/>
    <w:rsid w:val="00817061"/>
    <w:rsid w:val="0081798D"/>
    <w:rsid w:val="008201EA"/>
    <w:rsid w:val="00821241"/>
    <w:rsid w:val="0082187A"/>
    <w:rsid w:val="00821932"/>
    <w:rsid w:val="00821EAE"/>
    <w:rsid w:val="00822FA5"/>
    <w:rsid w:val="00824703"/>
    <w:rsid w:val="008249D3"/>
    <w:rsid w:val="00827AB6"/>
    <w:rsid w:val="00833634"/>
    <w:rsid w:val="008340E8"/>
    <w:rsid w:val="00840215"/>
    <w:rsid w:val="00841232"/>
    <w:rsid w:val="008415C1"/>
    <w:rsid w:val="00841EEF"/>
    <w:rsid w:val="00842269"/>
    <w:rsid w:val="0084281D"/>
    <w:rsid w:val="00845188"/>
    <w:rsid w:val="00847C8D"/>
    <w:rsid w:val="00851E6D"/>
    <w:rsid w:val="008522C3"/>
    <w:rsid w:val="008525A6"/>
    <w:rsid w:val="0085460B"/>
    <w:rsid w:val="00854681"/>
    <w:rsid w:val="00857909"/>
    <w:rsid w:val="00863760"/>
    <w:rsid w:val="00863BD6"/>
    <w:rsid w:val="00863E80"/>
    <w:rsid w:val="008649D4"/>
    <w:rsid w:val="0087204D"/>
    <w:rsid w:val="00873AC6"/>
    <w:rsid w:val="00877454"/>
    <w:rsid w:val="00880DFD"/>
    <w:rsid w:val="00880FE9"/>
    <w:rsid w:val="008837E5"/>
    <w:rsid w:val="0088448C"/>
    <w:rsid w:val="00886085"/>
    <w:rsid w:val="0088641D"/>
    <w:rsid w:val="00886B3B"/>
    <w:rsid w:val="00895F33"/>
    <w:rsid w:val="008962EA"/>
    <w:rsid w:val="00896C4D"/>
    <w:rsid w:val="008974FD"/>
    <w:rsid w:val="00897AD8"/>
    <w:rsid w:val="008A3381"/>
    <w:rsid w:val="008A6460"/>
    <w:rsid w:val="008A6996"/>
    <w:rsid w:val="008B3C16"/>
    <w:rsid w:val="008B4C03"/>
    <w:rsid w:val="008B6695"/>
    <w:rsid w:val="008C4884"/>
    <w:rsid w:val="008C51F0"/>
    <w:rsid w:val="008C6594"/>
    <w:rsid w:val="008D716D"/>
    <w:rsid w:val="008E4152"/>
    <w:rsid w:val="008E4744"/>
    <w:rsid w:val="008E5CDF"/>
    <w:rsid w:val="008E6AC9"/>
    <w:rsid w:val="008E7FAD"/>
    <w:rsid w:val="008F45D6"/>
    <w:rsid w:val="008F497F"/>
    <w:rsid w:val="008F6147"/>
    <w:rsid w:val="008F63DD"/>
    <w:rsid w:val="008F7163"/>
    <w:rsid w:val="0090005F"/>
    <w:rsid w:val="00900F14"/>
    <w:rsid w:val="00902417"/>
    <w:rsid w:val="00904680"/>
    <w:rsid w:val="009115D9"/>
    <w:rsid w:val="00914607"/>
    <w:rsid w:val="00914820"/>
    <w:rsid w:val="0091483F"/>
    <w:rsid w:val="009157A7"/>
    <w:rsid w:val="009158F1"/>
    <w:rsid w:val="00915BAB"/>
    <w:rsid w:val="009217EE"/>
    <w:rsid w:val="00921E04"/>
    <w:rsid w:val="0092200F"/>
    <w:rsid w:val="009234CD"/>
    <w:rsid w:val="0092595A"/>
    <w:rsid w:val="00925A36"/>
    <w:rsid w:val="0092790E"/>
    <w:rsid w:val="00927C06"/>
    <w:rsid w:val="009331E8"/>
    <w:rsid w:val="0093370A"/>
    <w:rsid w:val="009353FF"/>
    <w:rsid w:val="0093577C"/>
    <w:rsid w:val="0094113F"/>
    <w:rsid w:val="0094211E"/>
    <w:rsid w:val="009435DF"/>
    <w:rsid w:val="0094505E"/>
    <w:rsid w:val="00945ED8"/>
    <w:rsid w:val="009472EB"/>
    <w:rsid w:val="00947C7E"/>
    <w:rsid w:val="00951529"/>
    <w:rsid w:val="009516B5"/>
    <w:rsid w:val="00952E34"/>
    <w:rsid w:val="00953297"/>
    <w:rsid w:val="00954EED"/>
    <w:rsid w:val="00961811"/>
    <w:rsid w:val="00961CB4"/>
    <w:rsid w:val="00962324"/>
    <w:rsid w:val="00963A47"/>
    <w:rsid w:val="00963B4F"/>
    <w:rsid w:val="00966901"/>
    <w:rsid w:val="00967EC3"/>
    <w:rsid w:val="00970AA1"/>
    <w:rsid w:val="00971C65"/>
    <w:rsid w:val="0097237B"/>
    <w:rsid w:val="00972426"/>
    <w:rsid w:val="009729C9"/>
    <w:rsid w:val="0097378A"/>
    <w:rsid w:val="009739C5"/>
    <w:rsid w:val="00974614"/>
    <w:rsid w:val="009755E2"/>
    <w:rsid w:val="00976D36"/>
    <w:rsid w:val="009772A4"/>
    <w:rsid w:val="0097773C"/>
    <w:rsid w:val="0098078E"/>
    <w:rsid w:val="0098246F"/>
    <w:rsid w:val="00982582"/>
    <w:rsid w:val="00985680"/>
    <w:rsid w:val="0098669B"/>
    <w:rsid w:val="00987776"/>
    <w:rsid w:val="00987C89"/>
    <w:rsid w:val="00990A01"/>
    <w:rsid w:val="00990C3A"/>
    <w:rsid w:val="00992F40"/>
    <w:rsid w:val="00994546"/>
    <w:rsid w:val="009957EE"/>
    <w:rsid w:val="009974D6"/>
    <w:rsid w:val="009974E1"/>
    <w:rsid w:val="00997CBA"/>
    <w:rsid w:val="009A043D"/>
    <w:rsid w:val="009A0784"/>
    <w:rsid w:val="009A2071"/>
    <w:rsid w:val="009A2878"/>
    <w:rsid w:val="009A381E"/>
    <w:rsid w:val="009A48FC"/>
    <w:rsid w:val="009A725F"/>
    <w:rsid w:val="009B13CE"/>
    <w:rsid w:val="009B1606"/>
    <w:rsid w:val="009B2549"/>
    <w:rsid w:val="009B3917"/>
    <w:rsid w:val="009B3945"/>
    <w:rsid w:val="009B77D4"/>
    <w:rsid w:val="009B7B6F"/>
    <w:rsid w:val="009C39CB"/>
    <w:rsid w:val="009C3FD0"/>
    <w:rsid w:val="009C5AFE"/>
    <w:rsid w:val="009D5636"/>
    <w:rsid w:val="009D692F"/>
    <w:rsid w:val="009D7C97"/>
    <w:rsid w:val="009D7F86"/>
    <w:rsid w:val="009E1795"/>
    <w:rsid w:val="009E1C55"/>
    <w:rsid w:val="009E5213"/>
    <w:rsid w:val="009E5288"/>
    <w:rsid w:val="009E7B8C"/>
    <w:rsid w:val="009F070E"/>
    <w:rsid w:val="009F0F4C"/>
    <w:rsid w:val="009F1DD2"/>
    <w:rsid w:val="009F36FB"/>
    <w:rsid w:val="009F4487"/>
    <w:rsid w:val="009F4D54"/>
    <w:rsid w:val="009F50EE"/>
    <w:rsid w:val="009F6C4B"/>
    <w:rsid w:val="009F710A"/>
    <w:rsid w:val="009F7E71"/>
    <w:rsid w:val="00A00CE9"/>
    <w:rsid w:val="00A01C04"/>
    <w:rsid w:val="00A04238"/>
    <w:rsid w:val="00A050DC"/>
    <w:rsid w:val="00A106B0"/>
    <w:rsid w:val="00A11791"/>
    <w:rsid w:val="00A14B83"/>
    <w:rsid w:val="00A21A72"/>
    <w:rsid w:val="00A21F3D"/>
    <w:rsid w:val="00A24038"/>
    <w:rsid w:val="00A25D5B"/>
    <w:rsid w:val="00A267A1"/>
    <w:rsid w:val="00A27247"/>
    <w:rsid w:val="00A2747D"/>
    <w:rsid w:val="00A27D29"/>
    <w:rsid w:val="00A324DE"/>
    <w:rsid w:val="00A3396F"/>
    <w:rsid w:val="00A40E19"/>
    <w:rsid w:val="00A42CCE"/>
    <w:rsid w:val="00A42F75"/>
    <w:rsid w:val="00A45B24"/>
    <w:rsid w:val="00A46A14"/>
    <w:rsid w:val="00A47FBE"/>
    <w:rsid w:val="00A5120F"/>
    <w:rsid w:val="00A51EA4"/>
    <w:rsid w:val="00A52466"/>
    <w:rsid w:val="00A525CF"/>
    <w:rsid w:val="00A52834"/>
    <w:rsid w:val="00A53195"/>
    <w:rsid w:val="00A563CA"/>
    <w:rsid w:val="00A60C27"/>
    <w:rsid w:val="00A61FDD"/>
    <w:rsid w:val="00A632AB"/>
    <w:rsid w:val="00A6451D"/>
    <w:rsid w:val="00A6698E"/>
    <w:rsid w:val="00A67F26"/>
    <w:rsid w:val="00A71065"/>
    <w:rsid w:val="00A7285F"/>
    <w:rsid w:val="00A73A03"/>
    <w:rsid w:val="00A74141"/>
    <w:rsid w:val="00A75E86"/>
    <w:rsid w:val="00A77F91"/>
    <w:rsid w:val="00A80EA2"/>
    <w:rsid w:val="00A81156"/>
    <w:rsid w:val="00A81D80"/>
    <w:rsid w:val="00A81E7D"/>
    <w:rsid w:val="00A84C4E"/>
    <w:rsid w:val="00A870D4"/>
    <w:rsid w:val="00A907A4"/>
    <w:rsid w:val="00A90846"/>
    <w:rsid w:val="00A9233F"/>
    <w:rsid w:val="00A931AA"/>
    <w:rsid w:val="00A93820"/>
    <w:rsid w:val="00A93F87"/>
    <w:rsid w:val="00A94624"/>
    <w:rsid w:val="00AA2215"/>
    <w:rsid w:val="00AA3411"/>
    <w:rsid w:val="00AA50AD"/>
    <w:rsid w:val="00AA585C"/>
    <w:rsid w:val="00AA69DB"/>
    <w:rsid w:val="00AA75CB"/>
    <w:rsid w:val="00AA7BDA"/>
    <w:rsid w:val="00AB1515"/>
    <w:rsid w:val="00AB163D"/>
    <w:rsid w:val="00AB1B0D"/>
    <w:rsid w:val="00AB2E4B"/>
    <w:rsid w:val="00AB53F4"/>
    <w:rsid w:val="00AB6171"/>
    <w:rsid w:val="00AB625E"/>
    <w:rsid w:val="00AB6403"/>
    <w:rsid w:val="00AB6A51"/>
    <w:rsid w:val="00AB6CE8"/>
    <w:rsid w:val="00AB6D2D"/>
    <w:rsid w:val="00AC0DFC"/>
    <w:rsid w:val="00AC2978"/>
    <w:rsid w:val="00AC30FC"/>
    <w:rsid w:val="00AC49B7"/>
    <w:rsid w:val="00AC4B04"/>
    <w:rsid w:val="00AC59B3"/>
    <w:rsid w:val="00AD0D54"/>
    <w:rsid w:val="00AD1655"/>
    <w:rsid w:val="00AD1C11"/>
    <w:rsid w:val="00AD21AD"/>
    <w:rsid w:val="00AD54AB"/>
    <w:rsid w:val="00AE2B4B"/>
    <w:rsid w:val="00AE6F1D"/>
    <w:rsid w:val="00AF1D7C"/>
    <w:rsid w:val="00AF49EA"/>
    <w:rsid w:val="00AF7092"/>
    <w:rsid w:val="00AF7539"/>
    <w:rsid w:val="00B0209F"/>
    <w:rsid w:val="00B0323A"/>
    <w:rsid w:val="00B03A3D"/>
    <w:rsid w:val="00B06885"/>
    <w:rsid w:val="00B079C4"/>
    <w:rsid w:val="00B12463"/>
    <w:rsid w:val="00B12FDE"/>
    <w:rsid w:val="00B13213"/>
    <w:rsid w:val="00B132BC"/>
    <w:rsid w:val="00B1613A"/>
    <w:rsid w:val="00B16F49"/>
    <w:rsid w:val="00B17C9A"/>
    <w:rsid w:val="00B21078"/>
    <w:rsid w:val="00B2273F"/>
    <w:rsid w:val="00B22B3E"/>
    <w:rsid w:val="00B24EC1"/>
    <w:rsid w:val="00B2521E"/>
    <w:rsid w:val="00B273A3"/>
    <w:rsid w:val="00B3064A"/>
    <w:rsid w:val="00B31104"/>
    <w:rsid w:val="00B34B1B"/>
    <w:rsid w:val="00B34F05"/>
    <w:rsid w:val="00B3574B"/>
    <w:rsid w:val="00B35D78"/>
    <w:rsid w:val="00B374C3"/>
    <w:rsid w:val="00B4227A"/>
    <w:rsid w:val="00B47126"/>
    <w:rsid w:val="00B516AC"/>
    <w:rsid w:val="00B5629D"/>
    <w:rsid w:val="00B576E1"/>
    <w:rsid w:val="00B60788"/>
    <w:rsid w:val="00B65C15"/>
    <w:rsid w:val="00B669D2"/>
    <w:rsid w:val="00B703AB"/>
    <w:rsid w:val="00B71225"/>
    <w:rsid w:val="00B714A1"/>
    <w:rsid w:val="00B71562"/>
    <w:rsid w:val="00B71645"/>
    <w:rsid w:val="00B71859"/>
    <w:rsid w:val="00B722B6"/>
    <w:rsid w:val="00B73836"/>
    <w:rsid w:val="00B745EB"/>
    <w:rsid w:val="00B74F80"/>
    <w:rsid w:val="00B80F12"/>
    <w:rsid w:val="00B81B89"/>
    <w:rsid w:val="00B83642"/>
    <w:rsid w:val="00B845E1"/>
    <w:rsid w:val="00B84792"/>
    <w:rsid w:val="00B84C7B"/>
    <w:rsid w:val="00B85DB0"/>
    <w:rsid w:val="00B918C0"/>
    <w:rsid w:val="00B92EB1"/>
    <w:rsid w:val="00B9312D"/>
    <w:rsid w:val="00B935B0"/>
    <w:rsid w:val="00B94488"/>
    <w:rsid w:val="00B94FB3"/>
    <w:rsid w:val="00B95934"/>
    <w:rsid w:val="00B960CD"/>
    <w:rsid w:val="00B96B1F"/>
    <w:rsid w:val="00B97A7C"/>
    <w:rsid w:val="00BA2068"/>
    <w:rsid w:val="00BA309E"/>
    <w:rsid w:val="00BA3B56"/>
    <w:rsid w:val="00BA3CA1"/>
    <w:rsid w:val="00BA44F5"/>
    <w:rsid w:val="00BA6B57"/>
    <w:rsid w:val="00BA6F37"/>
    <w:rsid w:val="00BA70BE"/>
    <w:rsid w:val="00BB059E"/>
    <w:rsid w:val="00BB34EB"/>
    <w:rsid w:val="00BB4136"/>
    <w:rsid w:val="00BB419A"/>
    <w:rsid w:val="00BC189C"/>
    <w:rsid w:val="00BC1A04"/>
    <w:rsid w:val="00BC2819"/>
    <w:rsid w:val="00BC2B51"/>
    <w:rsid w:val="00BC3874"/>
    <w:rsid w:val="00BC4117"/>
    <w:rsid w:val="00BC515D"/>
    <w:rsid w:val="00BC7344"/>
    <w:rsid w:val="00BC74F4"/>
    <w:rsid w:val="00BD0133"/>
    <w:rsid w:val="00BD0469"/>
    <w:rsid w:val="00BD1363"/>
    <w:rsid w:val="00BD61AB"/>
    <w:rsid w:val="00BD61FE"/>
    <w:rsid w:val="00BD69DD"/>
    <w:rsid w:val="00BD6B2B"/>
    <w:rsid w:val="00BE1381"/>
    <w:rsid w:val="00BE1557"/>
    <w:rsid w:val="00BE16EA"/>
    <w:rsid w:val="00BE1B2E"/>
    <w:rsid w:val="00BE50BE"/>
    <w:rsid w:val="00BE5167"/>
    <w:rsid w:val="00BF3631"/>
    <w:rsid w:val="00BF4AFC"/>
    <w:rsid w:val="00BF6AA8"/>
    <w:rsid w:val="00BF6E6B"/>
    <w:rsid w:val="00BF7B0C"/>
    <w:rsid w:val="00C008C5"/>
    <w:rsid w:val="00C00923"/>
    <w:rsid w:val="00C01749"/>
    <w:rsid w:val="00C02013"/>
    <w:rsid w:val="00C04F9D"/>
    <w:rsid w:val="00C05C20"/>
    <w:rsid w:val="00C063C1"/>
    <w:rsid w:val="00C11A22"/>
    <w:rsid w:val="00C16AF8"/>
    <w:rsid w:val="00C176B1"/>
    <w:rsid w:val="00C20817"/>
    <w:rsid w:val="00C20C56"/>
    <w:rsid w:val="00C21E12"/>
    <w:rsid w:val="00C25230"/>
    <w:rsid w:val="00C25602"/>
    <w:rsid w:val="00C26148"/>
    <w:rsid w:val="00C262E3"/>
    <w:rsid w:val="00C26AE3"/>
    <w:rsid w:val="00C26EA0"/>
    <w:rsid w:val="00C27A92"/>
    <w:rsid w:val="00C27AE2"/>
    <w:rsid w:val="00C30E47"/>
    <w:rsid w:val="00C30EE0"/>
    <w:rsid w:val="00C320BF"/>
    <w:rsid w:val="00C33BFD"/>
    <w:rsid w:val="00C34613"/>
    <w:rsid w:val="00C34690"/>
    <w:rsid w:val="00C34E8B"/>
    <w:rsid w:val="00C36099"/>
    <w:rsid w:val="00C36351"/>
    <w:rsid w:val="00C43006"/>
    <w:rsid w:val="00C451E5"/>
    <w:rsid w:val="00C45B6A"/>
    <w:rsid w:val="00C4668D"/>
    <w:rsid w:val="00C509ED"/>
    <w:rsid w:val="00C50CC0"/>
    <w:rsid w:val="00C51002"/>
    <w:rsid w:val="00C52992"/>
    <w:rsid w:val="00C5437F"/>
    <w:rsid w:val="00C554D8"/>
    <w:rsid w:val="00C55B7B"/>
    <w:rsid w:val="00C55D07"/>
    <w:rsid w:val="00C56894"/>
    <w:rsid w:val="00C56C77"/>
    <w:rsid w:val="00C5704B"/>
    <w:rsid w:val="00C57609"/>
    <w:rsid w:val="00C61BDA"/>
    <w:rsid w:val="00C61BE1"/>
    <w:rsid w:val="00C620D9"/>
    <w:rsid w:val="00C622A3"/>
    <w:rsid w:val="00C639C7"/>
    <w:rsid w:val="00C67FFB"/>
    <w:rsid w:val="00C704D0"/>
    <w:rsid w:val="00C70DEA"/>
    <w:rsid w:val="00C722A8"/>
    <w:rsid w:val="00C7351F"/>
    <w:rsid w:val="00C80A9E"/>
    <w:rsid w:val="00C81CC6"/>
    <w:rsid w:val="00C83F41"/>
    <w:rsid w:val="00C84F94"/>
    <w:rsid w:val="00C9117D"/>
    <w:rsid w:val="00C93096"/>
    <w:rsid w:val="00C93E26"/>
    <w:rsid w:val="00C94361"/>
    <w:rsid w:val="00C94C49"/>
    <w:rsid w:val="00CA12D1"/>
    <w:rsid w:val="00CA3E66"/>
    <w:rsid w:val="00CA73FA"/>
    <w:rsid w:val="00CA79EA"/>
    <w:rsid w:val="00CA7CF3"/>
    <w:rsid w:val="00CB1D78"/>
    <w:rsid w:val="00CB3B85"/>
    <w:rsid w:val="00CB6DC1"/>
    <w:rsid w:val="00CB7709"/>
    <w:rsid w:val="00CC108A"/>
    <w:rsid w:val="00CC1724"/>
    <w:rsid w:val="00CC1E9F"/>
    <w:rsid w:val="00CC21B2"/>
    <w:rsid w:val="00CC3CB0"/>
    <w:rsid w:val="00CC474D"/>
    <w:rsid w:val="00CC4A5F"/>
    <w:rsid w:val="00CC66AB"/>
    <w:rsid w:val="00CC695E"/>
    <w:rsid w:val="00CC697A"/>
    <w:rsid w:val="00CC7838"/>
    <w:rsid w:val="00CC7C65"/>
    <w:rsid w:val="00CC7D3B"/>
    <w:rsid w:val="00CD0438"/>
    <w:rsid w:val="00CD1206"/>
    <w:rsid w:val="00CD38B7"/>
    <w:rsid w:val="00CD40FE"/>
    <w:rsid w:val="00CD508E"/>
    <w:rsid w:val="00CD6671"/>
    <w:rsid w:val="00CD66E6"/>
    <w:rsid w:val="00CD778F"/>
    <w:rsid w:val="00CE0EB6"/>
    <w:rsid w:val="00CE2859"/>
    <w:rsid w:val="00CE2E6F"/>
    <w:rsid w:val="00CE5096"/>
    <w:rsid w:val="00CE74A7"/>
    <w:rsid w:val="00CF0737"/>
    <w:rsid w:val="00CF2F8D"/>
    <w:rsid w:val="00CF4AB0"/>
    <w:rsid w:val="00CF5B25"/>
    <w:rsid w:val="00D00A32"/>
    <w:rsid w:val="00D00D5B"/>
    <w:rsid w:val="00D01F30"/>
    <w:rsid w:val="00D041E5"/>
    <w:rsid w:val="00D078B8"/>
    <w:rsid w:val="00D07C08"/>
    <w:rsid w:val="00D07C75"/>
    <w:rsid w:val="00D114A3"/>
    <w:rsid w:val="00D126D7"/>
    <w:rsid w:val="00D1278F"/>
    <w:rsid w:val="00D13BD5"/>
    <w:rsid w:val="00D13FEB"/>
    <w:rsid w:val="00D14230"/>
    <w:rsid w:val="00D14595"/>
    <w:rsid w:val="00D156EB"/>
    <w:rsid w:val="00D157D8"/>
    <w:rsid w:val="00D17381"/>
    <w:rsid w:val="00D17D4D"/>
    <w:rsid w:val="00D234FB"/>
    <w:rsid w:val="00D24359"/>
    <w:rsid w:val="00D25312"/>
    <w:rsid w:val="00D25BA7"/>
    <w:rsid w:val="00D26E2A"/>
    <w:rsid w:val="00D26EC7"/>
    <w:rsid w:val="00D271E1"/>
    <w:rsid w:val="00D31D5B"/>
    <w:rsid w:val="00D32096"/>
    <w:rsid w:val="00D322A6"/>
    <w:rsid w:val="00D34EC0"/>
    <w:rsid w:val="00D35F79"/>
    <w:rsid w:val="00D42501"/>
    <w:rsid w:val="00D430F3"/>
    <w:rsid w:val="00D46317"/>
    <w:rsid w:val="00D47661"/>
    <w:rsid w:val="00D52433"/>
    <w:rsid w:val="00D53F30"/>
    <w:rsid w:val="00D55B9C"/>
    <w:rsid w:val="00D564BF"/>
    <w:rsid w:val="00D56B72"/>
    <w:rsid w:val="00D56E46"/>
    <w:rsid w:val="00D600E1"/>
    <w:rsid w:val="00D6027C"/>
    <w:rsid w:val="00D602A8"/>
    <w:rsid w:val="00D61571"/>
    <w:rsid w:val="00D620B1"/>
    <w:rsid w:val="00D62290"/>
    <w:rsid w:val="00D67668"/>
    <w:rsid w:val="00D67768"/>
    <w:rsid w:val="00D74466"/>
    <w:rsid w:val="00D7533B"/>
    <w:rsid w:val="00D7685C"/>
    <w:rsid w:val="00D76A9B"/>
    <w:rsid w:val="00D77B03"/>
    <w:rsid w:val="00D81598"/>
    <w:rsid w:val="00D826E3"/>
    <w:rsid w:val="00D82BFA"/>
    <w:rsid w:val="00D82F83"/>
    <w:rsid w:val="00D835C7"/>
    <w:rsid w:val="00D846A5"/>
    <w:rsid w:val="00D84B4C"/>
    <w:rsid w:val="00D91474"/>
    <w:rsid w:val="00D9258B"/>
    <w:rsid w:val="00D94EFC"/>
    <w:rsid w:val="00D95070"/>
    <w:rsid w:val="00D96C3D"/>
    <w:rsid w:val="00DA1940"/>
    <w:rsid w:val="00DA35FC"/>
    <w:rsid w:val="00DA38C2"/>
    <w:rsid w:val="00DA4033"/>
    <w:rsid w:val="00DA4849"/>
    <w:rsid w:val="00DA4CC1"/>
    <w:rsid w:val="00DA4CEC"/>
    <w:rsid w:val="00DA5654"/>
    <w:rsid w:val="00DA6644"/>
    <w:rsid w:val="00DB06A7"/>
    <w:rsid w:val="00DB1DB6"/>
    <w:rsid w:val="00DB33B0"/>
    <w:rsid w:val="00DB4C8D"/>
    <w:rsid w:val="00DC2EEC"/>
    <w:rsid w:val="00DC4BB2"/>
    <w:rsid w:val="00DC6D3A"/>
    <w:rsid w:val="00DD05E3"/>
    <w:rsid w:val="00DD1EFA"/>
    <w:rsid w:val="00DD3B03"/>
    <w:rsid w:val="00DD4B1C"/>
    <w:rsid w:val="00DD5FEA"/>
    <w:rsid w:val="00DE3C95"/>
    <w:rsid w:val="00DE66D1"/>
    <w:rsid w:val="00DF0C96"/>
    <w:rsid w:val="00DF10E7"/>
    <w:rsid w:val="00DF21FF"/>
    <w:rsid w:val="00DF2A6B"/>
    <w:rsid w:val="00DF35B8"/>
    <w:rsid w:val="00DF6BE0"/>
    <w:rsid w:val="00DF6DF1"/>
    <w:rsid w:val="00DF7B92"/>
    <w:rsid w:val="00E01575"/>
    <w:rsid w:val="00E02437"/>
    <w:rsid w:val="00E03466"/>
    <w:rsid w:val="00E047DB"/>
    <w:rsid w:val="00E062A5"/>
    <w:rsid w:val="00E07F24"/>
    <w:rsid w:val="00E13DAF"/>
    <w:rsid w:val="00E151CC"/>
    <w:rsid w:val="00E15AE8"/>
    <w:rsid w:val="00E16B94"/>
    <w:rsid w:val="00E205F8"/>
    <w:rsid w:val="00E27207"/>
    <w:rsid w:val="00E277B2"/>
    <w:rsid w:val="00E30606"/>
    <w:rsid w:val="00E30B43"/>
    <w:rsid w:val="00E30C22"/>
    <w:rsid w:val="00E30F18"/>
    <w:rsid w:val="00E317E9"/>
    <w:rsid w:val="00E319CF"/>
    <w:rsid w:val="00E31F92"/>
    <w:rsid w:val="00E3575B"/>
    <w:rsid w:val="00E35E65"/>
    <w:rsid w:val="00E361D3"/>
    <w:rsid w:val="00E400C5"/>
    <w:rsid w:val="00E41C50"/>
    <w:rsid w:val="00E421A5"/>
    <w:rsid w:val="00E431E1"/>
    <w:rsid w:val="00E44816"/>
    <w:rsid w:val="00E45C52"/>
    <w:rsid w:val="00E45D3E"/>
    <w:rsid w:val="00E460B7"/>
    <w:rsid w:val="00E47BD5"/>
    <w:rsid w:val="00E5036A"/>
    <w:rsid w:val="00E50409"/>
    <w:rsid w:val="00E515A2"/>
    <w:rsid w:val="00E51AFE"/>
    <w:rsid w:val="00E5472F"/>
    <w:rsid w:val="00E5490B"/>
    <w:rsid w:val="00E5507E"/>
    <w:rsid w:val="00E55CBA"/>
    <w:rsid w:val="00E60BCB"/>
    <w:rsid w:val="00E61DD0"/>
    <w:rsid w:val="00E63229"/>
    <w:rsid w:val="00E633B1"/>
    <w:rsid w:val="00E65069"/>
    <w:rsid w:val="00E66C2A"/>
    <w:rsid w:val="00E678DB"/>
    <w:rsid w:val="00E70AA1"/>
    <w:rsid w:val="00E70E0B"/>
    <w:rsid w:val="00E71300"/>
    <w:rsid w:val="00E72D18"/>
    <w:rsid w:val="00E72F09"/>
    <w:rsid w:val="00E731E1"/>
    <w:rsid w:val="00E74C97"/>
    <w:rsid w:val="00E7528C"/>
    <w:rsid w:val="00E759D9"/>
    <w:rsid w:val="00E80C3E"/>
    <w:rsid w:val="00E81BCE"/>
    <w:rsid w:val="00E84E63"/>
    <w:rsid w:val="00E87DC4"/>
    <w:rsid w:val="00E901F9"/>
    <w:rsid w:val="00E91265"/>
    <w:rsid w:val="00E91D0F"/>
    <w:rsid w:val="00E93CB5"/>
    <w:rsid w:val="00E940E0"/>
    <w:rsid w:val="00E9476B"/>
    <w:rsid w:val="00E94C9F"/>
    <w:rsid w:val="00E9754D"/>
    <w:rsid w:val="00E97E3A"/>
    <w:rsid w:val="00EA0350"/>
    <w:rsid w:val="00EA28CB"/>
    <w:rsid w:val="00EA3900"/>
    <w:rsid w:val="00EA6B85"/>
    <w:rsid w:val="00EA7A4F"/>
    <w:rsid w:val="00EB2F9E"/>
    <w:rsid w:val="00EB49DB"/>
    <w:rsid w:val="00EB4A96"/>
    <w:rsid w:val="00EB4CA9"/>
    <w:rsid w:val="00EC1993"/>
    <w:rsid w:val="00EC29E7"/>
    <w:rsid w:val="00EC4260"/>
    <w:rsid w:val="00EC585F"/>
    <w:rsid w:val="00EC67E2"/>
    <w:rsid w:val="00EC77F5"/>
    <w:rsid w:val="00ED078F"/>
    <w:rsid w:val="00ED0E68"/>
    <w:rsid w:val="00ED2B2B"/>
    <w:rsid w:val="00ED6BB0"/>
    <w:rsid w:val="00EE15E7"/>
    <w:rsid w:val="00EE163E"/>
    <w:rsid w:val="00EE16A1"/>
    <w:rsid w:val="00EE7623"/>
    <w:rsid w:val="00EF14C9"/>
    <w:rsid w:val="00EF1CCA"/>
    <w:rsid w:val="00EF21B5"/>
    <w:rsid w:val="00EF57D4"/>
    <w:rsid w:val="00EF7609"/>
    <w:rsid w:val="00F0028E"/>
    <w:rsid w:val="00F0201D"/>
    <w:rsid w:val="00F029DC"/>
    <w:rsid w:val="00F06248"/>
    <w:rsid w:val="00F0628D"/>
    <w:rsid w:val="00F0676D"/>
    <w:rsid w:val="00F112B0"/>
    <w:rsid w:val="00F12D3F"/>
    <w:rsid w:val="00F15B4A"/>
    <w:rsid w:val="00F15ECD"/>
    <w:rsid w:val="00F20956"/>
    <w:rsid w:val="00F20D01"/>
    <w:rsid w:val="00F2122A"/>
    <w:rsid w:val="00F242B3"/>
    <w:rsid w:val="00F26F23"/>
    <w:rsid w:val="00F36F1E"/>
    <w:rsid w:val="00F36F39"/>
    <w:rsid w:val="00F40B6B"/>
    <w:rsid w:val="00F40E4F"/>
    <w:rsid w:val="00F42745"/>
    <w:rsid w:val="00F42F52"/>
    <w:rsid w:val="00F43592"/>
    <w:rsid w:val="00F46641"/>
    <w:rsid w:val="00F519B2"/>
    <w:rsid w:val="00F51DBB"/>
    <w:rsid w:val="00F56D59"/>
    <w:rsid w:val="00F60889"/>
    <w:rsid w:val="00F66B28"/>
    <w:rsid w:val="00F67051"/>
    <w:rsid w:val="00F71782"/>
    <w:rsid w:val="00F71F76"/>
    <w:rsid w:val="00F75041"/>
    <w:rsid w:val="00F75DB9"/>
    <w:rsid w:val="00F772B0"/>
    <w:rsid w:val="00F81329"/>
    <w:rsid w:val="00F82C5E"/>
    <w:rsid w:val="00F8327A"/>
    <w:rsid w:val="00F83AA6"/>
    <w:rsid w:val="00F8598B"/>
    <w:rsid w:val="00F859D6"/>
    <w:rsid w:val="00F91479"/>
    <w:rsid w:val="00F923B7"/>
    <w:rsid w:val="00F93D2A"/>
    <w:rsid w:val="00F95D6F"/>
    <w:rsid w:val="00F976B6"/>
    <w:rsid w:val="00FA0D0B"/>
    <w:rsid w:val="00FA2844"/>
    <w:rsid w:val="00FA2C61"/>
    <w:rsid w:val="00FA3053"/>
    <w:rsid w:val="00FA3058"/>
    <w:rsid w:val="00FA3A3A"/>
    <w:rsid w:val="00FA3C9D"/>
    <w:rsid w:val="00FA4342"/>
    <w:rsid w:val="00FA43AE"/>
    <w:rsid w:val="00FA472D"/>
    <w:rsid w:val="00FA4A7F"/>
    <w:rsid w:val="00FA4D59"/>
    <w:rsid w:val="00FA53BF"/>
    <w:rsid w:val="00FA5835"/>
    <w:rsid w:val="00FA5956"/>
    <w:rsid w:val="00FA6D7B"/>
    <w:rsid w:val="00FA7AF2"/>
    <w:rsid w:val="00FB04EA"/>
    <w:rsid w:val="00FB2380"/>
    <w:rsid w:val="00FB5405"/>
    <w:rsid w:val="00FB5C82"/>
    <w:rsid w:val="00FB71DB"/>
    <w:rsid w:val="00FC10ED"/>
    <w:rsid w:val="00FC4258"/>
    <w:rsid w:val="00FC55E2"/>
    <w:rsid w:val="00FC58F2"/>
    <w:rsid w:val="00FC6168"/>
    <w:rsid w:val="00FC7030"/>
    <w:rsid w:val="00FC7D36"/>
    <w:rsid w:val="00FC7D5B"/>
    <w:rsid w:val="00FD0248"/>
    <w:rsid w:val="00FD1173"/>
    <w:rsid w:val="00FD13C0"/>
    <w:rsid w:val="00FD15BA"/>
    <w:rsid w:val="00FD22A6"/>
    <w:rsid w:val="00FD307C"/>
    <w:rsid w:val="00FD3CB8"/>
    <w:rsid w:val="00FD488A"/>
    <w:rsid w:val="00FD6313"/>
    <w:rsid w:val="00FD6E55"/>
    <w:rsid w:val="00FD7055"/>
    <w:rsid w:val="00FD74CB"/>
    <w:rsid w:val="00FE3A36"/>
    <w:rsid w:val="00FE6E58"/>
    <w:rsid w:val="00FE7853"/>
    <w:rsid w:val="00FF14DD"/>
    <w:rsid w:val="00FF1BE7"/>
    <w:rsid w:val="00FF3349"/>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219F40C"/>
  <w15:docId w15:val="{73986607-4090-4B0A-8313-F925921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792A5B"/>
    <w:pPr>
      <w:keepNext/>
      <w:numPr>
        <w:numId w:val="3"/>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5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792A5B"/>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styleId="PlainText">
    <w:name w:val="Plain Text"/>
    <w:basedOn w:val="Normal"/>
    <w:link w:val="PlainTextChar"/>
    <w:uiPriority w:val="99"/>
    <w:unhideWhenUsed/>
    <w:rsid w:val="008962EA"/>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8962EA"/>
    <w:rPr>
      <w:rFonts w:ascii="Calibri" w:eastAsia="Calibri" w:hAnsi="Calibri"/>
      <w:sz w:val="22"/>
      <w:szCs w:val="21"/>
    </w:rPr>
  </w:style>
  <w:style w:type="character" w:customStyle="1" w:styleId="hljs-variable">
    <w:name w:val="hljs-variable"/>
    <w:basedOn w:val="DefaultParagraphFont"/>
    <w:rsid w:val="002D1D9E"/>
  </w:style>
  <w:style w:type="character" w:customStyle="1" w:styleId="hljs-symbol">
    <w:name w:val="hljs-symbol"/>
    <w:basedOn w:val="DefaultParagraphFont"/>
    <w:rsid w:val="002D1D9E"/>
  </w:style>
  <w:style w:type="character" w:customStyle="1" w:styleId="hljs-constant">
    <w:name w:val="hljs-constant"/>
    <w:basedOn w:val="DefaultParagraphFont"/>
    <w:rsid w:val="002D1D9E"/>
  </w:style>
  <w:style w:type="character" w:styleId="Mention">
    <w:name w:val="Mention"/>
    <w:basedOn w:val="DefaultParagraphFont"/>
    <w:uiPriority w:val="99"/>
    <w:semiHidden/>
    <w:unhideWhenUsed/>
    <w:rsid w:val="00D13FEB"/>
    <w:rPr>
      <w:color w:val="2B579A"/>
      <w:shd w:val="clear" w:color="auto" w:fill="E6E6E6"/>
    </w:rPr>
  </w:style>
  <w:style w:type="character" w:styleId="UnresolvedMention">
    <w:name w:val="Unresolved Mention"/>
    <w:basedOn w:val="DefaultParagraphFont"/>
    <w:uiPriority w:val="99"/>
    <w:semiHidden/>
    <w:unhideWhenUsed/>
    <w:rsid w:val="00270DD2"/>
    <w:rPr>
      <w:color w:val="808080"/>
      <w:shd w:val="clear" w:color="auto" w:fill="E6E6E6"/>
    </w:rPr>
  </w:style>
  <w:style w:type="character" w:customStyle="1" w:styleId="hljs-number">
    <w:name w:val="hljs-number"/>
    <w:basedOn w:val="DefaultParagraphFont"/>
    <w:rsid w:val="00DB06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95637">
      <w:bodyDiv w:val="1"/>
      <w:marLeft w:val="0"/>
      <w:marRight w:val="0"/>
      <w:marTop w:val="0"/>
      <w:marBottom w:val="0"/>
      <w:divBdr>
        <w:top w:val="none" w:sz="0" w:space="0" w:color="auto"/>
        <w:left w:val="none" w:sz="0" w:space="0" w:color="auto"/>
        <w:bottom w:val="none" w:sz="0" w:space="0" w:color="auto"/>
        <w:right w:val="none" w:sz="0" w:space="0" w:color="auto"/>
      </w:divBdr>
    </w:div>
    <w:div w:id="273293998">
      <w:bodyDiv w:val="1"/>
      <w:marLeft w:val="0"/>
      <w:marRight w:val="0"/>
      <w:marTop w:val="0"/>
      <w:marBottom w:val="0"/>
      <w:divBdr>
        <w:top w:val="none" w:sz="0" w:space="0" w:color="auto"/>
        <w:left w:val="none" w:sz="0" w:space="0" w:color="auto"/>
        <w:bottom w:val="none" w:sz="0" w:space="0" w:color="auto"/>
        <w:right w:val="none" w:sz="0" w:space="0" w:color="auto"/>
      </w:divBdr>
    </w:div>
    <w:div w:id="488329824">
      <w:bodyDiv w:val="1"/>
      <w:marLeft w:val="0"/>
      <w:marRight w:val="0"/>
      <w:marTop w:val="0"/>
      <w:marBottom w:val="0"/>
      <w:divBdr>
        <w:top w:val="none" w:sz="0" w:space="0" w:color="auto"/>
        <w:left w:val="none" w:sz="0" w:space="0" w:color="auto"/>
        <w:bottom w:val="none" w:sz="0" w:space="0" w:color="auto"/>
        <w:right w:val="none" w:sz="0" w:space="0" w:color="auto"/>
      </w:divBdr>
    </w:div>
    <w:div w:id="504175089">
      <w:bodyDiv w:val="1"/>
      <w:marLeft w:val="0"/>
      <w:marRight w:val="0"/>
      <w:marTop w:val="0"/>
      <w:marBottom w:val="0"/>
      <w:divBdr>
        <w:top w:val="none" w:sz="0" w:space="0" w:color="auto"/>
        <w:left w:val="none" w:sz="0" w:space="0" w:color="auto"/>
        <w:bottom w:val="none" w:sz="0" w:space="0" w:color="auto"/>
        <w:right w:val="none" w:sz="0" w:space="0" w:color="auto"/>
      </w:divBdr>
    </w:div>
    <w:div w:id="653604364">
      <w:bodyDiv w:val="1"/>
      <w:marLeft w:val="0"/>
      <w:marRight w:val="0"/>
      <w:marTop w:val="0"/>
      <w:marBottom w:val="0"/>
      <w:divBdr>
        <w:top w:val="none" w:sz="0" w:space="0" w:color="auto"/>
        <w:left w:val="none" w:sz="0" w:space="0" w:color="auto"/>
        <w:bottom w:val="none" w:sz="0" w:space="0" w:color="auto"/>
        <w:right w:val="none" w:sz="0" w:space="0" w:color="auto"/>
      </w:divBdr>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782067809">
          <w:marLeft w:val="0"/>
          <w:marRight w:val="0"/>
          <w:marTop w:val="0"/>
          <w:marBottom w:val="0"/>
          <w:divBdr>
            <w:top w:val="none" w:sz="0" w:space="0" w:color="auto"/>
            <w:left w:val="none" w:sz="0" w:space="0" w:color="auto"/>
            <w:bottom w:val="single" w:sz="6" w:space="0" w:color="C0C0C0"/>
            <w:right w:val="none" w:sz="0" w:space="0" w:color="auto"/>
          </w:divBdr>
        </w:div>
        <w:div w:id="188763356">
          <w:marLeft w:val="0"/>
          <w:marRight w:val="0"/>
          <w:marTop w:val="0"/>
          <w:marBottom w:val="0"/>
          <w:divBdr>
            <w:top w:val="none" w:sz="0" w:space="0" w:color="auto"/>
            <w:left w:val="none" w:sz="0" w:space="0" w:color="auto"/>
            <w:bottom w:val="none" w:sz="0" w:space="0" w:color="auto"/>
            <w:right w:val="none" w:sz="0" w:space="0" w:color="auto"/>
          </w:divBdr>
        </w:div>
      </w:divsChild>
    </w:div>
    <w:div w:id="721175414">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435250825">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836217482">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 w:id="2056157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maven.apache.org/download.cgi" TargetMode="External"/><Relationship Id="rId26" Type="http://schemas.openxmlformats.org/officeDocument/2006/relationships/hyperlink" Target="http://irods.org/download/" TargetMode="External"/><Relationship Id="rId39" Type="http://schemas.openxmlformats.org/officeDocument/2006/relationships/hyperlink" Target="http://www-eu.apache.org/dist/maven/maven-3/3.3.9/binaries/apache-maven-3.3.9-bin.tar.gz" TargetMode="External"/><Relationship Id="rId3" Type="http://schemas.openxmlformats.org/officeDocument/2006/relationships/customXml" Target="../customXml/item3.xml"/><Relationship Id="rId21" Type="http://schemas.microsoft.com/office/2011/relationships/commentsExtended" Target="commentsExtended.xml"/><Relationship Id="rId34" Type="http://schemas.openxmlformats.org/officeDocument/2006/relationships/hyperlink" Target="https://github.com/CBIIT/HPC_DME_APIs/blob/master/doc/guides/HPC_API_Specification.docx" TargetMode="External"/><Relationship Id="rId42"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java.com/en/download/help/path.xml" TargetMode="External"/><Relationship Id="rId25" Type="http://schemas.openxmlformats.org/officeDocument/2006/relationships/hyperlink" Target="https://docs.irods.org/master/manual/installation/" TargetMode="External"/><Relationship Id="rId33" Type="http://schemas.openxmlformats.org/officeDocument/2006/relationships/hyperlink" Target="https://github.com/CBIIT/HPC_DME_APIs/blob/master/doc/guides/HPC_User_Guide.docx" TargetMode="External"/><Relationship Id="rId38" Type="http://schemas.openxmlformats.org/officeDocument/2006/relationships/hyperlink" Target="http://download.oracle.com/otn-pub/java/jdk/8u151-b12/e758a0de34e24606bca991d704f6dcbf/jdk-8u151-linux-x64.rpm" TargetMode="External"/><Relationship Id="rId46"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java.com/en/download/help/index_installing.xml" TargetMode="External"/><Relationship Id="rId20" Type="http://schemas.openxmlformats.org/officeDocument/2006/relationships/comments" Target="comments.xml"/><Relationship Id="rId29" Type="http://schemas.openxmlformats.org/officeDocument/2006/relationships/hyperlink" Target="https://github.com/CBIIT/HPC_DME_APIs.git" TargetMode="External"/><Relationship Id="rId41" Type="http://schemas.openxmlformats.org/officeDocument/2006/relationships/hyperlink" Target="https://docs.irods.org/4.2.2/getting_started/install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irods.org/download/" TargetMode="External"/><Relationship Id="rId32" Type="http://schemas.openxmlformats.org/officeDocument/2006/relationships/hyperlink" Target="https://fr-s-hpcdm-uat-p.ncifcrf.gov:7738" TargetMode="External"/><Relationship Id="rId37" Type="http://schemas.openxmlformats.org/officeDocument/2006/relationships/image" Target="media/image2.png"/><Relationship Id="rId40" Type="http://schemas.openxmlformats.org/officeDocument/2006/relationships/hyperlink" Target="https://download.postgresql.org/pub/repos/yum/9.5/redhat/rhel-7-x86_64/pgdg-centos95-9.5-3.noarch.rpm" TargetMode="External"/><Relationship Id="rId45" Type="http://schemas.microsoft.com/office/2011/relationships/people" Target="people.xml"/><Relationship Id="rId5" Type="http://schemas.openxmlformats.org/officeDocument/2006/relationships/styles" Target="styles.xml"/><Relationship Id="rId15" Type="http://schemas.openxmlformats.org/officeDocument/2006/relationships/hyperlink" Target="https://www.java.com/en/download/" TargetMode="External"/><Relationship Id="rId23" Type="http://schemas.openxmlformats.org/officeDocument/2006/relationships/hyperlink" Target="https://help.ubuntu.com/community/PostgreSQL" TargetMode="External"/><Relationship Id="rId28" Type="http://schemas.openxmlformats.org/officeDocument/2006/relationships/hyperlink" Target="https://github.com/CBIIT/HPC_DME_APIs" TargetMode="External"/><Relationship Id="rId36" Type="http://schemas.openxmlformats.org/officeDocument/2006/relationships/hyperlink" Target="https://docs.irods.org/4.2.0/icommands/user/" TargetMode="External"/><Relationship Id="rId10" Type="http://schemas.openxmlformats.org/officeDocument/2006/relationships/header" Target="header1.xml"/><Relationship Id="rId19" Type="http://schemas.openxmlformats.org/officeDocument/2006/relationships/hyperlink" Target="https://tortoisegit.org/" TargetMode="External"/><Relationship Id="rId31" Type="http://schemas.openxmlformats.org/officeDocument/2006/relationships/hyperlink" Target="https://developers.globus.org" TargetMode="External"/><Relationship Id="rId44"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hyperlink" Target="http://servicemix.apache.org/downloads.html" TargetMode="External"/><Relationship Id="rId27" Type="http://schemas.openxmlformats.org/officeDocument/2006/relationships/hyperlink" Target="https://docs.irods.org/4.1.7/manual/authentication/" TargetMode="External"/><Relationship Id="rId30" Type="http://schemas.openxmlformats.org/officeDocument/2006/relationships/hyperlink" Target="mailto:ncihpcdmsvcad@nih.gov" TargetMode="External"/><Relationship Id="rId35" Type="http://schemas.openxmlformats.org/officeDocument/2006/relationships/hyperlink" Target="https://github.com/DICE-UNC/jargon/wiki/Setting-up-PAM" TargetMode="External"/><Relationship Id="rId43" Type="http://schemas.openxmlformats.org/officeDocument/2006/relationships/footer" Target="footer4.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AFCBB7ED-A4B4-4D1E-AE1B-14C1555AF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9349</TotalTime>
  <Pages>44</Pages>
  <Words>10735</Words>
  <Characters>61192</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71784</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152</cp:revision>
  <cp:lastPrinted>2005-07-13T14:44:00Z</cp:lastPrinted>
  <dcterms:created xsi:type="dcterms:W3CDTF">2017-10-20T10:43:00Z</dcterms:created>
  <dcterms:modified xsi:type="dcterms:W3CDTF">2017-12-15T14:19:00Z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