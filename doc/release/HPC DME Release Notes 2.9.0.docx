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6C9C48C4" w:rsidR="00E16925" w:rsidRPr="00D66342" w:rsidRDefault="00E45858" w:rsidP="00E16925">
            <w:pPr>
              <w:rPr>
                <w:rFonts w:cstheme="minorHAnsi"/>
                <w:sz w:val="28"/>
                <w:szCs w:val="28"/>
              </w:rPr>
            </w:pPr>
            <w:r>
              <w:rPr>
                <w:rFonts w:cstheme="minorHAnsi"/>
                <w:sz w:val="28"/>
                <w:szCs w:val="28"/>
              </w:rPr>
              <w:t xml:space="preserve">Release </w:t>
            </w:r>
            <w:r w:rsidR="0080696E">
              <w:rPr>
                <w:rFonts w:cstheme="minorHAnsi"/>
                <w:sz w:val="28"/>
                <w:szCs w:val="28"/>
              </w:rPr>
              <w:t>2</w:t>
            </w:r>
            <w:r>
              <w:rPr>
                <w:rFonts w:cstheme="minorHAnsi"/>
                <w:sz w:val="28"/>
                <w:szCs w:val="28"/>
              </w:rPr>
              <w:t>.</w:t>
            </w:r>
            <w:ins w:id="0" w:author="Menon, Sunita (NIH/NCI) [C]" w:date="2021-06-30T18:03:00Z">
              <w:r w:rsidR="00BF1C55">
                <w:rPr>
                  <w:rFonts w:cstheme="minorHAnsi"/>
                  <w:sz w:val="28"/>
                  <w:szCs w:val="28"/>
                </w:rPr>
                <w:t>9</w:t>
              </w:r>
            </w:ins>
            <w:del w:id="1" w:author="Menon, Sunita (NIH/NCI) [C]" w:date="2021-05-28T17:53:00Z">
              <w:r w:rsidR="00AE1542" w:rsidDel="00CF6B38">
                <w:rPr>
                  <w:rFonts w:cstheme="minorHAnsi"/>
                  <w:sz w:val="28"/>
                  <w:szCs w:val="28"/>
                </w:rPr>
                <w:delText>7</w:delText>
              </w:r>
            </w:del>
            <w:r w:rsidR="00C21669">
              <w:rPr>
                <w:rFonts w:cstheme="minorHAnsi"/>
                <w:sz w:val="28"/>
                <w:szCs w:val="28"/>
              </w:rPr>
              <w:t>.0</w:t>
            </w:r>
            <w:r w:rsidR="00FA2497">
              <w:rPr>
                <w:rFonts w:cstheme="minorHAnsi"/>
                <w:sz w:val="28"/>
                <w:szCs w:val="28"/>
              </w:rPr>
              <w:t xml:space="preserve">: </w:t>
            </w:r>
            <w:r w:rsidR="00D506B9">
              <w:rPr>
                <w:rFonts w:cstheme="minorHAnsi"/>
                <w:sz w:val="28"/>
                <w:szCs w:val="28"/>
              </w:rPr>
              <w:t xml:space="preserve"> </w:t>
            </w:r>
            <w:ins w:id="2" w:author="Menon, Sunita (NIH/NCI) [C]" w:date="2021-06-30T18:03:00Z">
              <w:r w:rsidR="00BF1C55">
                <w:rPr>
                  <w:rFonts w:cstheme="minorHAnsi"/>
                  <w:sz w:val="28"/>
                  <w:szCs w:val="28"/>
                </w:rPr>
                <w:t>June</w:t>
              </w:r>
            </w:ins>
            <w:ins w:id="3" w:author="Menon, Sunita (NIH/NCI) [C]" w:date="2021-05-28T17:53:00Z">
              <w:r w:rsidR="00CF6B38">
                <w:rPr>
                  <w:rFonts w:cstheme="minorHAnsi"/>
                  <w:sz w:val="28"/>
                  <w:szCs w:val="28"/>
                </w:rPr>
                <w:t xml:space="preserve"> </w:t>
              </w:r>
            </w:ins>
            <w:ins w:id="4" w:author="Menon, Sunita (NIH/NCI) [C]" w:date="2021-06-30T18:03:00Z">
              <w:r w:rsidR="00BF1C55">
                <w:rPr>
                  <w:rFonts w:cstheme="minorHAnsi"/>
                  <w:sz w:val="28"/>
                  <w:szCs w:val="28"/>
                </w:rPr>
                <w:t>30</w:t>
              </w:r>
            </w:ins>
            <w:del w:id="5" w:author="Menon, Sunita (NIH/NCI) [C]" w:date="2021-05-28T17:53:00Z">
              <w:r w:rsidR="00AE1542" w:rsidDel="00CF6B38">
                <w:rPr>
                  <w:rFonts w:cstheme="minorHAnsi"/>
                  <w:sz w:val="28"/>
                  <w:szCs w:val="28"/>
                </w:rPr>
                <w:delText>April 30</w:delText>
              </w:r>
            </w:del>
            <w:r w:rsidR="0023074C" w:rsidRPr="00D66342">
              <w:rPr>
                <w:rFonts w:cstheme="minorHAnsi"/>
                <w:sz w:val="28"/>
                <w:szCs w:val="28"/>
              </w:rPr>
              <w:t>, 20</w:t>
            </w:r>
            <w:r w:rsidR="00DD4658">
              <w:rPr>
                <w:rFonts w:cstheme="minorHAnsi"/>
                <w:sz w:val="28"/>
                <w:szCs w:val="28"/>
              </w:rPr>
              <w:t>2</w:t>
            </w:r>
            <w:r w:rsidR="00EE709C">
              <w:rPr>
                <w:rFonts w:cstheme="minorHAnsi"/>
                <w:sz w:val="28"/>
                <w:szCs w:val="28"/>
              </w:rPr>
              <w:t>1</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128467C2" w:rsidR="00E16925" w:rsidRPr="00D66342" w:rsidRDefault="00E16925" w:rsidP="006B741F">
            <w:pPr>
              <w:spacing w:line="276" w:lineRule="auto"/>
              <w:rPr>
                <w:rFonts w:cstheme="minorHAnsi"/>
                <w:sz w:val="28"/>
                <w:szCs w:val="28"/>
              </w:rPr>
            </w:pPr>
            <w:r w:rsidRPr="00D66342">
              <w:rPr>
                <w:rFonts w:cstheme="minorHAnsi"/>
                <w:sz w:val="28"/>
                <w:szCs w:val="28"/>
              </w:rPr>
              <w:t xml:space="preserve">1.0 DME </w:t>
            </w:r>
            <w:r w:rsidR="00FA2497">
              <w:rPr>
                <w:rFonts w:cstheme="minorHAnsi"/>
                <w:sz w:val="28"/>
                <w:szCs w:val="28"/>
              </w:rPr>
              <w:t>Overview</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4C527792" w14:textId="1E3BABC2" w:rsidR="00E16925" w:rsidRPr="00D71B0B" w:rsidRDefault="00E16925" w:rsidP="00E16925">
            <w:pPr>
              <w:rPr>
                <w:rFonts w:cstheme="minorHAnsi"/>
                <w:sz w:val="28"/>
                <w:szCs w:val="28"/>
              </w:rPr>
            </w:pPr>
            <w:r w:rsidRPr="00D66342">
              <w:rPr>
                <w:rFonts w:cstheme="minorHAnsi"/>
                <w:sz w:val="28"/>
                <w:szCs w:val="28"/>
              </w:rPr>
              <w:t>==============================================================</w:t>
            </w:r>
            <w:r w:rsidR="00D71B0B" w:rsidRPr="00FA2497">
              <w:rPr>
                <w:rFonts w:cstheme="minorHAnsi"/>
                <w:b/>
                <w:bCs/>
                <w:sz w:val="28"/>
                <w:szCs w:val="28"/>
              </w:rPr>
              <w:t xml:space="preserve">1.0 </w:t>
            </w:r>
            <w:r w:rsidR="00FA2497" w:rsidRPr="00FA2497">
              <w:rPr>
                <w:rFonts w:cstheme="minorHAnsi"/>
                <w:b/>
                <w:bCs/>
                <w:sz w:val="28"/>
                <w:szCs w:val="28"/>
              </w:rPr>
              <w:t>DME Overview</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0F53CDDE" w14:textId="6C967710"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 </w:t>
            </w:r>
            <w:hyperlink r:id="rId5"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144F1D7B" w:rsidR="009463C9" w:rsidRPr="00D66342" w:rsidRDefault="009463C9" w:rsidP="009463C9">
            <w:pPr>
              <w:rPr>
                <w:rFonts w:cstheme="minorHAnsi"/>
                <w:b/>
                <w:sz w:val="28"/>
                <w:szCs w:val="28"/>
              </w:rPr>
            </w:pPr>
            <w:r>
              <w:rPr>
                <w:rFonts w:cstheme="minorHAnsi"/>
                <w:b/>
                <w:sz w:val="28"/>
                <w:szCs w:val="28"/>
              </w:rPr>
              <w:t>2</w:t>
            </w:r>
            <w:r w:rsidRPr="00D66342">
              <w:rPr>
                <w:rFonts w:cstheme="minorHAnsi"/>
                <w:b/>
                <w:sz w:val="28"/>
                <w:szCs w:val="28"/>
              </w:rPr>
              <w:t xml:space="preserve">.0 </w:t>
            </w:r>
            <w:r>
              <w:rPr>
                <w:rFonts w:cstheme="minorHAnsi"/>
                <w:b/>
                <w:sz w:val="28"/>
                <w:szCs w:val="28"/>
              </w:rP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77777777" w:rsidR="00A27DF0" w:rsidRDefault="00A27DF0"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lastRenderedPageBreak/>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ins w:id="6" w:author="Menon, Sunita (NIH/NCI) [C]" w:date="2021-05-28T17:53:00Z"/>
                <w:rFonts w:cstheme="minorHAnsi"/>
                <w:sz w:val="28"/>
                <w:szCs w:val="28"/>
              </w:rPr>
            </w:pPr>
            <w:r>
              <w:rPr>
                <w:rFonts w:cstheme="minorHAnsi"/>
                <w:sz w:val="28"/>
                <w:szCs w:val="28"/>
              </w:rPr>
              <w:t>v2.7.0 - April 30, 2021</w:t>
            </w:r>
          </w:p>
          <w:p w14:paraId="660190E2" w14:textId="43E895CB" w:rsidR="00CF6B38" w:rsidRDefault="00CF6B38" w:rsidP="0023074C">
            <w:pPr>
              <w:rPr>
                <w:ins w:id="7" w:author="Menon, Sunita (NIH/NCI) [C]" w:date="2021-06-30T18:03:00Z"/>
                <w:rFonts w:cstheme="minorHAnsi"/>
                <w:sz w:val="28"/>
                <w:szCs w:val="28"/>
              </w:rPr>
            </w:pPr>
            <w:ins w:id="8" w:author="Menon, Sunita (NIH/NCI) [C]" w:date="2021-05-28T17:53:00Z">
              <w:r>
                <w:rPr>
                  <w:rFonts w:cstheme="minorHAnsi"/>
                  <w:sz w:val="28"/>
                  <w:szCs w:val="28"/>
                </w:rPr>
                <w:t xml:space="preserve">v2.8.0 - </w:t>
              </w:r>
            </w:ins>
            <w:ins w:id="9" w:author="Menon, Sunita (NIH/NCI) [C]" w:date="2021-06-30T18:03:00Z">
              <w:r w:rsidR="00BF1C55">
                <w:rPr>
                  <w:rFonts w:cstheme="minorHAnsi"/>
                  <w:sz w:val="28"/>
                  <w:szCs w:val="28"/>
                </w:rPr>
                <w:t>June</w:t>
              </w:r>
            </w:ins>
            <w:ins w:id="10" w:author="Menon, Sunita (NIH/NCI) [C]" w:date="2021-05-28T17:53:00Z">
              <w:r>
                <w:rPr>
                  <w:rFonts w:cstheme="minorHAnsi"/>
                  <w:sz w:val="28"/>
                  <w:szCs w:val="28"/>
                </w:rPr>
                <w:t xml:space="preserve"> 28, 2021</w:t>
              </w:r>
            </w:ins>
          </w:p>
          <w:p w14:paraId="4CC773D9" w14:textId="2EBBA88F" w:rsidR="00BF1C55" w:rsidRDefault="00BF1C55" w:rsidP="0023074C">
            <w:pPr>
              <w:rPr>
                <w:rFonts w:cstheme="minorHAnsi"/>
                <w:sz w:val="28"/>
                <w:szCs w:val="28"/>
              </w:rPr>
            </w:pPr>
            <w:ins w:id="11" w:author="Menon, Sunita (NIH/NCI) [C]" w:date="2021-06-30T18:03:00Z">
              <w:r>
                <w:rPr>
                  <w:rFonts w:cstheme="minorHAnsi"/>
                  <w:sz w:val="28"/>
                  <w:szCs w:val="28"/>
                </w:rPr>
                <w:t xml:space="preserve">v2.9.0 - June </w:t>
              </w:r>
            </w:ins>
            <w:ins w:id="12" w:author="Menon, Sunita (NIH/NCI) [C]" w:date="2021-06-30T18:04:00Z">
              <w:r>
                <w:rPr>
                  <w:rFonts w:cstheme="minorHAnsi"/>
                  <w:sz w:val="28"/>
                  <w:szCs w:val="28"/>
                </w:rPr>
                <w:t>30, 2021</w:t>
              </w:r>
            </w:ins>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10C79E27" w:rsidR="00E16925" w:rsidRPr="00D66342" w:rsidRDefault="00E16925" w:rsidP="0040095C">
            <w:pPr>
              <w:rPr>
                <w:rFonts w:cstheme="minorHAnsi"/>
                <w:b/>
                <w:sz w:val="28"/>
                <w:szCs w:val="28"/>
              </w:rPr>
            </w:pPr>
            <w:r w:rsidRPr="00D66342">
              <w:rPr>
                <w:rFonts w:cstheme="minorHAnsi"/>
                <w:b/>
                <w:sz w:val="28"/>
                <w:szCs w:val="28"/>
              </w:rPr>
              <w:t>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05EDADA7" w14:textId="70FC3BD2" w:rsidR="00F568C7" w:rsidDel="00942AD9" w:rsidRDefault="001423B4" w:rsidP="00F568C7">
            <w:pPr>
              <w:rPr>
                <w:del w:id="13" w:author="Menon, Sunita (NIH/NCI) [C]" w:date="2021-05-28T19:05:00Z"/>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66D7AF70" w14:textId="7B724ACE" w:rsidR="00300A95" w:rsidDel="00942AD9" w:rsidRDefault="00300A95" w:rsidP="00F568C7">
            <w:pPr>
              <w:rPr>
                <w:del w:id="14" w:author="Menon, Sunita (NIH/NCI) [C]" w:date="2021-05-28T19:03:00Z"/>
                <w:rFonts w:cstheme="minorHAnsi"/>
                <w:b/>
                <w:sz w:val="28"/>
                <w:szCs w:val="28"/>
                <w:u w:val="single"/>
              </w:rPr>
            </w:pPr>
          </w:p>
          <w:p w14:paraId="1D2CADA4" w14:textId="36985A3F" w:rsidR="0007754D" w:rsidRPr="00A33011" w:rsidDel="00CF6B38" w:rsidRDefault="00D457F4" w:rsidP="004C5EE6">
            <w:pPr>
              <w:rPr>
                <w:del w:id="15" w:author="Menon, Sunita (NIH/NCI) [C]" w:date="2021-05-28T17:56:00Z"/>
                <w:bCs/>
                <w:rPrChange w:id="16" w:author="Menon, Sunita (NIH/NCI) [C]" w:date="2021-05-28T18:06:00Z">
                  <w:rPr>
                    <w:del w:id="17" w:author="Menon, Sunita (NIH/NCI) [C]" w:date="2021-05-28T17:56:00Z"/>
                    <w:bCs/>
                    <w:sz w:val="28"/>
                    <w:szCs w:val="28"/>
                  </w:rPr>
                </w:rPrChange>
              </w:rPr>
            </w:pPr>
            <w:del w:id="18" w:author="Menon, Sunita (NIH/NCI) [C]" w:date="2021-05-28T19:03:00Z">
              <w:r w:rsidRPr="00D20904" w:rsidDel="00942AD9">
                <w:rPr>
                  <w:rFonts w:cstheme="minorHAnsi"/>
                  <w:bCs/>
                  <w:sz w:val="28"/>
                  <w:szCs w:val="28"/>
                  <w:u w:val="single"/>
                </w:rPr>
                <w:delText>HPCDATAMGM-</w:delText>
              </w:r>
              <w:r w:rsidR="00D05E6B" w:rsidDel="00942AD9">
                <w:rPr>
                  <w:rFonts w:cstheme="minorHAnsi"/>
                  <w:bCs/>
                  <w:sz w:val="28"/>
                  <w:szCs w:val="28"/>
                  <w:u w:val="single"/>
                </w:rPr>
                <w:delText>14</w:delText>
              </w:r>
            </w:del>
            <w:del w:id="19" w:author="Menon, Sunita (NIH/NCI) [C]" w:date="2021-05-28T17:55:00Z">
              <w:r w:rsidR="0053177C" w:rsidDel="00CF6B38">
                <w:rPr>
                  <w:rFonts w:cstheme="minorHAnsi"/>
                  <w:bCs/>
                  <w:sz w:val="28"/>
                  <w:szCs w:val="28"/>
                  <w:u w:val="single"/>
                </w:rPr>
                <w:delText>58</w:delText>
              </w:r>
            </w:del>
            <w:del w:id="20" w:author="Menon, Sunita (NIH/NCI) [C]" w:date="2021-05-28T19:03:00Z">
              <w:r w:rsidRPr="00D20904" w:rsidDel="00942AD9">
                <w:rPr>
                  <w:rFonts w:cstheme="minorHAnsi"/>
                  <w:bCs/>
                  <w:sz w:val="28"/>
                  <w:szCs w:val="28"/>
                </w:rPr>
                <w:delText>:</w:delText>
              </w:r>
              <w:r w:rsidRPr="00D20904" w:rsidDel="00942AD9">
                <w:rPr>
                  <w:rFonts w:cstheme="minorHAnsi"/>
                  <w:b/>
                  <w:sz w:val="28"/>
                  <w:szCs w:val="28"/>
                </w:rPr>
                <w:delText xml:space="preserve">  </w:delText>
              </w:r>
            </w:del>
            <w:del w:id="21" w:author="Menon, Sunita (NIH/NCI) [C]" w:date="2021-05-28T17:56:00Z">
              <w:r w:rsidR="0053177C" w:rsidRPr="00CF6B38" w:rsidDel="00CF6B38">
                <w:rPr>
                  <w:rFonts w:cstheme="minorHAnsi"/>
                  <w:bCs/>
                  <w:sz w:val="28"/>
                  <w:szCs w:val="28"/>
                </w:rPr>
                <w:delText xml:space="preserve">Added </w:delText>
              </w:r>
              <w:r w:rsidR="00BF7FA3" w:rsidDel="00CF6B38">
                <w:rPr>
                  <w:rFonts w:cstheme="minorHAnsi"/>
                  <w:bCs/>
                  <w:sz w:val="28"/>
                  <w:szCs w:val="28"/>
                </w:rPr>
                <w:delText xml:space="preserve">the </w:delText>
              </w:r>
              <w:r w:rsidR="0053177C" w:rsidDel="00CF6B38">
                <w:rPr>
                  <w:rFonts w:cstheme="minorHAnsi"/>
                  <w:bCs/>
                  <w:sz w:val="28"/>
                  <w:szCs w:val="28"/>
                </w:rPr>
                <w:delText xml:space="preserve">ability to </w:delText>
              </w:r>
              <w:r w:rsidR="0053177C" w:rsidRPr="00CF6B38" w:rsidDel="00CF6B38">
                <w:rPr>
                  <w:rFonts w:cstheme="minorHAnsi"/>
                  <w:bCs/>
                  <w:sz w:val="28"/>
                  <w:szCs w:val="28"/>
                </w:rPr>
                <w:delText>optional</w:delText>
              </w:r>
              <w:r w:rsidR="0053177C" w:rsidDel="00CF6B38">
                <w:rPr>
                  <w:rFonts w:cstheme="minorHAnsi"/>
                  <w:bCs/>
                  <w:sz w:val="28"/>
                  <w:szCs w:val="28"/>
                </w:rPr>
                <w:delText>ly</w:delText>
              </w:r>
              <w:r w:rsidR="0053177C" w:rsidRPr="00CF6B38" w:rsidDel="00CF6B38">
                <w:rPr>
                  <w:rFonts w:cstheme="minorHAnsi"/>
                  <w:bCs/>
                  <w:sz w:val="28"/>
                  <w:szCs w:val="28"/>
                </w:rPr>
                <w:delText xml:space="preserve"> </w:delText>
              </w:r>
              <w:r w:rsidR="0007754D" w:rsidDel="00CF6B38">
                <w:rPr>
                  <w:rFonts w:cstheme="minorHAnsi"/>
                  <w:bCs/>
                  <w:sz w:val="28"/>
                  <w:szCs w:val="28"/>
                </w:rPr>
                <w:delText xml:space="preserve">perform client side </w:delText>
              </w:r>
              <w:r w:rsidR="00F16431" w:rsidDel="00CF6B38">
                <w:rPr>
                  <w:rFonts w:cstheme="minorHAnsi"/>
                  <w:bCs/>
                  <w:sz w:val="28"/>
                  <w:szCs w:val="28"/>
                </w:rPr>
                <w:delText xml:space="preserve">encryption </w:delText>
              </w:r>
              <w:r w:rsidR="0007754D" w:rsidDel="00CF6B38">
                <w:rPr>
                  <w:rFonts w:cstheme="minorHAnsi"/>
                  <w:bCs/>
                  <w:sz w:val="28"/>
                  <w:szCs w:val="28"/>
                </w:rPr>
                <w:delText>(DME controlled) of data</w:delText>
              </w:r>
              <w:r w:rsidR="0053177C" w:rsidRPr="00CF6B38" w:rsidDel="00CF6B38">
                <w:rPr>
                  <w:rFonts w:cstheme="minorHAnsi"/>
                  <w:bCs/>
                  <w:sz w:val="28"/>
                  <w:szCs w:val="28"/>
                </w:rPr>
                <w:delText xml:space="preserve"> </w:delText>
              </w:r>
              <w:r w:rsidR="0053177C" w:rsidDel="00CF6B38">
                <w:rPr>
                  <w:rFonts w:cstheme="minorHAnsi"/>
                  <w:bCs/>
                  <w:sz w:val="28"/>
                  <w:szCs w:val="28"/>
                </w:rPr>
                <w:delText xml:space="preserve">being stored to a vault. This </w:delText>
              </w:r>
              <w:r w:rsidR="00F16431" w:rsidDel="00CF6B38">
                <w:rPr>
                  <w:rFonts w:cstheme="minorHAnsi"/>
                  <w:bCs/>
                  <w:sz w:val="28"/>
                  <w:szCs w:val="28"/>
                </w:rPr>
                <w:delText>has been added for</w:delText>
              </w:r>
              <w:r w:rsidR="0053177C" w:rsidDel="00CF6B38">
                <w:rPr>
                  <w:rFonts w:cstheme="minorHAnsi"/>
                  <w:bCs/>
                  <w:sz w:val="28"/>
                  <w:szCs w:val="28"/>
                </w:rPr>
                <w:delText xml:space="preserve"> Globus and synchronous (from local file system) uploads only. The data will be decrypted on download, if </w:delText>
              </w:r>
              <w:r w:rsidR="00653106" w:rsidDel="00CF6B38">
                <w:rPr>
                  <w:rFonts w:cstheme="minorHAnsi"/>
                  <w:bCs/>
                  <w:sz w:val="28"/>
                  <w:szCs w:val="28"/>
                </w:rPr>
                <w:delText>it</w:delText>
              </w:r>
              <w:r w:rsidR="0053177C" w:rsidDel="00CF6B38">
                <w:rPr>
                  <w:rFonts w:cstheme="minorHAnsi"/>
                  <w:bCs/>
                  <w:sz w:val="28"/>
                  <w:szCs w:val="28"/>
                </w:rPr>
                <w:delText xml:space="preserve"> is downloaded </w:delText>
              </w:r>
              <w:r w:rsidR="00F16431" w:rsidDel="00CF6B38">
                <w:rPr>
                  <w:rFonts w:cstheme="minorHAnsi"/>
                  <w:bCs/>
                  <w:sz w:val="28"/>
                  <w:szCs w:val="28"/>
                </w:rPr>
                <w:delText xml:space="preserve">in the same manner (i.e. </w:delText>
              </w:r>
              <w:r w:rsidR="0053177C" w:rsidDel="00CF6B38">
                <w:rPr>
                  <w:rFonts w:cstheme="minorHAnsi"/>
                  <w:bCs/>
                  <w:sz w:val="28"/>
                  <w:szCs w:val="28"/>
                </w:rPr>
                <w:delText xml:space="preserve">asynchronously </w:delText>
              </w:r>
              <w:r w:rsidR="00653106" w:rsidDel="00CF6B38">
                <w:rPr>
                  <w:rFonts w:cstheme="minorHAnsi"/>
                  <w:bCs/>
                  <w:sz w:val="28"/>
                  <w:szCs w:val="28"/>
                </w:rPr>
                <w:delText>using</w:delText>
              </w:r>
              <w:r w:rsidR="0053177C" w:rsidDel="00CF6B38">
                <w:rPr>
                  <w:rFonts w:cstheme="minorHAnsi"/>
                  <w:bCs/>
                  <w:sz w:val="28"/>
                  <w:szCs w:val="28"/>
                </w:rPr>
                <w:delText xml:space="preserve"> Globus, or synchronously to the local file system</w:delText>
              </w:r>
              <w:r w:rsidR="00F16431" w:rsidDel="00CF6B38">
                <w:rPr>
                  <w:rFonts w:cstheme="minorHAnsi"/>
                  <w:bCs/>
                  <w:sz w:val="28"/>
                  <w:szCs w:val="28"/>
                </w:rPr>
                <w:delText>)</w:delText>
              </w:r>
              <w:r w:rsidR="0053177C" w:rsidDel="00CF6B38">
                <w:rPr>
                  <w:rFonts w:cstheme="minorHAnsi"/>
                  <w:bCs/>
                  <w:sz w:val="28"/>
                  <w:szCs w:val="28"/>
                </w:rPr>
                <w:delText>.</w:delText>
              </w:r>
              <w:r w:rsidR="00653106" w:rsidDel="00CF6B38">
                <w:rPr>
                  <w:rFonts w:cstheme="minorHAnsi"/>
                  <w:bCs/>
                  <w:sz w:val="28"/>
                  <w:szCs w:val="28"/>
                </w:rPr>
                <w:delText xml:space="preserve"> </w:delText>
              </w:r>
              <w:r w:rsidR="00BF7FA3" w:rsidDel="00CF6B38">
                <w:rPr>
                  <w:rFonts w:cstheme="minorHAnsi"/>
                  <w:bCs/>
                  <w:sz w:val="28"/>
                  <w:szCs w:val="28"/>
                </w:rPr>
                <w:delText>This will be configured per S3 bucket.</w:delText>
              </w:r>
            </w:del>
          </w:p>
          <w:p w14:paraId="7BE9F177" w14:textId="58E14B6E" w:rsidR="0007754D" w:rsidRDefault="0007754D" w:rsidP="004C5EE6">
            <w:pPr>
              <w:rPr>
                <w:bCs/>
                <w:sz w:val="28"/>
                <w:szCs w:val="28"/>
              </w:rPr>
            </w:pPr>
          </w:p>
          <w:p w14:paraId="0A9ACAD3" w14:textId="396B0016" w:rsidR="00942AD9" w:rsidRDefault="00F16431" w:rsidP="00EB13BC">
            <w:pPr>
              <w:pStyle w:val="Heading1"/>
              <w:rPr>
                <w:ins w:id="22" w:author="Menon, Sunita (NIH/NCI) [C]" w:date="2021-05-28T19:03:00Z"/>
                <w:b w:val="0"/>
                <w:bCs w:val="0"/>
                <w:sz w:val="28"/>
                <w:szCs w:val="28"/>
              </w:rPr>
            </w:pPr>
            <w:r w:rsidRPr="00A33011">
              <w:rPr>
                <w:rFonts w:cstheme="minorHAnsi"/>
                <w:b w:val="0"/>
                <w:bCs w:val="0"/>
                <w:sz w:val="28"/>
                <w:szCs w:val="28"/>
                <w:u w:val="single"/>
                <w:rPrChange w:id="23" w:author="Menon, Sunita (NIH/NCI) [C]" w:date="2021-05-28T18:05:00Z">
                  <w:rPr>
                    <w:rFonts w:cstheme="minorHAnsi"/>
                    <w:sz w:val="28"/>
                    <w:szCs w:val="28"/>
                    <w:u w:val="single"/>
                  </w:rPr>
                </w:rPrChange>
              </w:rPr>
              <w:t>HPCDATAMGM-14</w:t>
            </w:r>
            <w:ins w:id="24" w:author="Menon, Sunita (NIH/NCI) [C]" w:date="2021-05-28T18:02:00Z">
              <w:r w:rsidR="00C7654D" w:rsidRPr="00A33011">
                <w:rPr>
                  <w:rFonts w:cstheme="minorHAnsi"/>
                  <w:b w:val="0"/>
                  <w:bCs w:val="0"/>
                  <w:sz w:val="28"/>
                  <w:szCs w:val="28"/>
                  <w:u w:val="single"/>
                  <w:rPrChange w:id="25" w:author="Menon, Sunita (NIH/NCI) [C]" w:date="2021-05-28T18:05:00Z">
                    <w:rPr>
                      <w:rFonts w:cstheme="minorHAnsi"/>
                      <w:bCs w:val="0"/>
                      <w:sz w:val="28"/>
                      <w:szCs w:val="28"/>
                      <w:u w:val="single"/>
                    </w:rPr>
                  </w:rPrChange>
                </w:rPr>
                <w:t>6</w:t>
              </w:r>
            </w:ins>
            <w:ins w:id="26" w:author="Menon, Sunita (NIH/NCI) [C]" w:date="2021-06-30T17:10:00Z">
              <w:r w:rsidR="006900A1">
                <w:rPr>
                  <w:rFonts w:cstheme="minorHAnsi"/>
                  <w:b w:val="0"/>
                  <w:bCs w:val="0"/>
                  <w:sz w:val="28"/>
                  <w:szCs w:val="28"/>
                  <w:u w:val="single"/>
                </w:rPr>
                <w:t>9</w:t>
              </w:r>
            </w:ins>
            <w:del w:id="27" w:author="Menon, Sunita (NIH/NCI) [C]" w:date="2021-05-28T18:02:00Z">
              <w:r w:rsidRPr="00A33011" w:rsidDel="00C7654D">
                <w:rPr>
                  <w:rFonts w:cstheme="minorHAnsi"/>
                  <w:b w:val="0"/>
                  <w:bCs w:val="0"/>
                  <w:sz w:val="28"/>
                  <w:szCs w:val="28"/>
                  <w:u w:val="single"/>
                  <w:rPrChange w:id="28" w:author="Menon, Sunita (NIH/NCI) [C]" w:date="2021-05-28T18:05:00Z">
                    <w:rPr>
                      <w:rFonts w:cstheme="minorHAnsi"/>
                      <w:sz w:val="28"/>
                      <w:szCs w:val="28"/>
                      <w:u w:val="single"/>
                    </w:rPr>
                  </w:rPrChange>
                </w:rPr>
                <w:delText>59</w:delText>
              </w:r>
            </w:del>
            <w:r w:rsidRPr="00A33011">
              <w:rPr>
                <w:rFonts w:cstheme="minorHAnsi"/>
                <w:b w:val="0"/>
                <w:bCs w:val="0"/>
                <w:sz w:val="28"/>
                <w:szCs w:val="28"/>
                <w:u w:val="single"/>
                <w:rPrChange w:id="29" w:author="Menon, Sunita (NIH/NCI) [C]" w:date="2021-05-28T18:05:00Z">
                  <w:rPr>
                    <w:rFonts w:cstheme="minorHAnsi"/>
                    <w:sz w:val="28"/>
                    <w:szCs w:val="28"/>
                    <w:u w:val="single"/>
                  </w:rPr>
                </w:rPrChange>
              </w:rPr>
              <w:t>:</w:t>
            </w:r>
            <w:ins w:id="30" w:author="Menon, Sunita (NIH/NCI) [C]" w:date="2021-05-28T19:00:00Z">
              <w:r w:rsidR="00A160A3">
                <w:rPr>
                  <w:rFonts w:cstheme="minorHAnsi"/>
                  <w:b w:val="0"/>
                  <w:bCs w:val="0"/>
                  <w:sz w:val="28"/>
                  <w:szCs w:val="28"/>
                </w:rPr>
                <w:t xml:space="preserve"> </w:t>
              </w:r>
            </w:ins>
            <w:del w:id="31" w:author="Menon, Sunita (NIH/NCI) [C]" w:date="2021-05-28T19:00:00Z">
              <w:r w:rsidRPr="00A33011" w:rsidDel="00A160A3">
                <w:rPr>
                  <w:rFonts w:cstheme="minorHAnsi"/>
                  <w:b w:val="0"/>
                  <w:bCs w:val="0"/>
                  <w:sz w:val="28"/>
                  <w:szCs w:val="28"/>
                  <w:u w:val="single"/>
                  <w:rPrChange w:id="32" w:author="Menon, Sunita (NIH/NCI) [C]" w:date="2021-05-28T18:05:00Z">
                    <w:rPr>
                      <w:rFonts w:cstheme="minorHAnsi"/>
                      <w:sz w:val="28"/>
                      <w:szCs w:val="28"/>
                      <w:u w:val="single"/>
                    </w:rPr>
                  </w:rPrChange>
                </w:rPr>
                <w:delText xml:space="preserve"> </w:delText>
              </w:r>
            </w:del>
            <w:r w:rsidRPr="00A33011">
              <w:rPr>
                <w:rFonts w:cstheme="minorHAnsi"/>
                <w:b w:val="0"/>
                <w:bCs w:val="0"/>
                <w:sz w:val="28"/>
                <w:szCs w:val="28"/>
                <w:rPrChange w:id="33" w:author="Menon, Sunita (NIH/NCI) [C]" w:date="2021-05-28T18:05:00Z">
                  <w:rPr>
                    <w:rFonts w:cstheme="minorHAnsi"/>
                    <w:bCs w:val="0"/>
                    <w:sz w:val="28"/>
                    <w:szCs w:val="28"/>
                  </w:rPr>
                </w:rPrChange>
              </w:rPr>
              <w:t xml:space="preserve">Added support for </w:t>
            </w:r>
            <w:ins w:id="34" w:author="Menon, Sunita (NIH/NCI) [C]" w:date="2021-05-28T18:02:00Z">
              <w:r w:rsidR="00A33011" w:rsidRPr="00A33011">
                <w:rPr>
                  <w:rFonts w:cstheme="minorHAnsi"/>
                  <w:b w:val="0"/>
                  <w:bCs w:val="0"/>
                  <w:sz w:val="28"/>
                  <w:szCs w:val="28"/>
                  <w:rPrChange w:id="35" w:author="Menon, Sunita (NIH/NCI) [C]" w:date="2021-05-28T18:05:00Z">
                    <w:rPr>
                      <w:rFonts w:cstheme="minorHAnsi"/>
                      <w:bCs w:val="0"/>
                      <w:sz w:val="28"/>
                      <w:szCs w:val="28"/>
                    </w:rPr>
                  </w:rPrChange>
                </w:rPr>
                <w:t xml:space="preserve">downloading files or collections </w:t>
              </w:r>
            </w:ins>
            <w:ins w:id="36" w:author="Menon, Sunita (NIH/NCI) [C]" w:date="2021-06-30T17:12:00Z">
              <w:r w:rsidR="006900A1">
                <w:rPr>
                  <w:rFonts w:cstheme="minorHAnsi"/>
                  <w:b w:val="0"/>
                  <w:bCs w:val="0"/>
                  <w:sz w:val="28"/>
                  <w:szCs w:val="28"/>
                </w:rPr>
                <w:t>from</w:t>
              </w:r>
            </w:ins>
            <w:ins w:id="37" w:author="Menon, Sunita (NIH/NCI) [C]" w:date="2021-05-28T18:02:00Z">
              <w:r w:rsidR="00A33011" w:rsidRPr="00A33011">
                <w:rPr>
                  <w:rFonts w:cstheme="minorHAnsi"/>
                  <w:b w:val="0"/>
                  <w:bCs w:val="0"/>
                  <w:sz w:val="28"/>
                  <w:szCs w:val="28"/>
                  <w:rPrChange w:id="38" w:author="Menon, Sunita (NIH/NCI) [C]" w:date="2021-05-28T18:05:00Z">
                    <w:rPr>
                      <w:rFonts w:cstheme="minorHAnsi"/>
                      <w:bCs w:val="0"/>
                      <w:sz w:val="28"/>
                      <w:szCs w:val="28"/>
                    </w:rPr>
                  </w:rPrChange>
                </w:rPr>
                <w:t xml:space="preserve"> a </w:t>
              </w:r>
            </w:ins>
            <w:proofErr w:type="spellStart"/>
            <w:ins w:id="39" w:author="Menon, Sunita (NIH/NCI) [C]" w:date="2021-06-30T17:10:00Z">
              <w:r w:rsidR="006900A1">
                <w:rPr>
                  <w:rFonts w:cstheme="minorHAnsi"/>
                  <w:b w:val="0"/>
                  <w:bCs w:val="0"/>
                  <w:sz w:val="28"/>
                  <w:szCs w:val="28"/>
                </w:rPr>
                <w:t>Cloudian</w:t>
              </w:r>
              <w:proofErr w:type="spellEnd"/>
              <w:r w:rsidR="006900A1">
                <w:rPr>
                  <w:rFonts w:cstheme="minorHAnsi"/>
                  <w:b w:val="0"/>
                  <w:bCs w:val="0"/>
                  <w:sz w:val="28"/>
                  <w:szCs w:val="28"/>
                </w:rPr>
                <w:t xml:space="preserve"> </w:t>
              </w:r>
              <w:proofErr w:type="spellStart"/>
              <w:r w:rsidR="006900A1">
                <w:rPr>
                  <w:rFonts w:cstheme="minorHAnsi"/>
                  <w:b w:val="0"/>
                  <w:bCs w:val="0"/>
                  <w:sz w:val="28"/>
                  <w:szCs w:val="28"/>
                </w:rPr>
                <w:t>Hyperfile</w:t>
              </w:r>
              <w:proofErr w:type="spellEnd"/>
              <w:r w:rsidR="006900A1">
                <w:rPr>
                  <w:rFonts w:cstheme="minorHAnsi"/>
                  <w:b w:val="0"/>
                  <w:bCs w:val="0"/>
                  <w:sz w:val="28"/>
                  <w:szCs w:val="28"/>
                </w:rPr>
                <w:t xml:space="preserve"> </w:t>
              </w:r>
            </w:ins>
            <w:ins w:id="40" w:author="Menon, Sunita (NIH/NCI) [C]" w:date="2021-06-30T17:11:00Z">
              <w:r w:rsidR="006900A1">
                <w:rPr>
                  <w:rFonts w:cstheme="minorHAnsi"/>
                  <w:b w:val="0"/>
                  <w:bCs w:val="0"/>
                  <w:sz w:val="28"/>
                  <w:szCs w:val="28"/>
                </w:rPr>
                <w:t>interface to a Globus endpoint</w:t>
              </w:r>
            </w:ins>
            <w:del w:id="41" w:author="Menon, Sunita (NIH/NCI) [C]" w:date="2021-05-28T18:03:00Z">
              <w:r w:rsidRPr="00A33011" w:rsidDel="00A33011">
                <w:rPr>
                  <w:rFonts w:cstheme="minorHAnsi"/>
                  <w:b w:val="0"/>
                  <w:bCs w:val="0"/>
                  <w:sz w:val="28"/>
                  <w:szCs w:val="28"/>
                  <w:rPrChange w:id="42" w:author="Menon, Sunita (NIH/NCI) [C]" w:date="2021-05-28T18:05:00Z">
                    <w:rPr>
                      <w:rFonts w:cstheme="minorHAnsi"/>
                      <w:bCs w:val="0"/>
                      <w:sz w:val="28"/>
                      <w:szCs w:val="28"/>
                    </w:rPr>
                  </w:rPrChange>
                </w:rPr>
                <w:delText xml:space="preserve">encrypting the data channel between </w:delText>
              </w:r>
              <w:r w:rsidR="005A2BA1" w:rsidRPr="00A33011" w:rsidDel="00A33011">
                <w:rPr>
                  <w:rFonts w:cstheme="minorHAnsi"/>
                  <w:b w:val="0"/>
                  <w:bCs w:val="0"/>
                  <w:sz w:val="28"/>
                  <w:szCs w:val="28"/>
                  <w:rPrChange w:id="43" w:author="Menon, Sunita (NIH/NCI) [C]" w:date="2021-05-28T18:05:00Z">
                    <w:rPr>
                      <w:rFonts w:cstheme="minorHAnsi"/>
                      <w:sz w:val="28"/>
                      <w:szCs w:val="28"/>
                    </w:rPr>
                  </w:rPrChange>
                </w:rPr>
                <w:delText xml:space="preserve">the source and destination </w:delText>
              </w:r>
              <w:r w:rsidRPr="00A33011" w:rsidDel="00A33011">
                <w:rPr>
                  <w:rFonts w:cstheme="minorHAnsi"/>
                  <w:b w:val="0"/>
                  <w:bCs w:val="0"/>
                  <w:sz w:val="28"/>
                  <w:szCs w:val="28"/>
                  <w:rPrChange w:id="44" w:author="Menon, Sunita (NIH/NCI) [C]" w:date="2021-05-28T18:05:00Z">
                    <w:rPr>
                      <w:rFonts w:cstheme="minorHAnsi"/>
                      <w:bCs w:val="0"/>
                      <w:sz w:val="28"/>
                      <w:szCs w:val="28"/>
                    </w:rPr>
                  </w:rPrChange>
                </w:rPr>
                <w:delText>endpoints during Globus transfer (both upload and download). This will be performed per base path</w:delText>
              </w:r>
              <w:r w:rsidR="00BF7FA3" w:rsidRPr="00A33011" w:rsidDel="00A33011">
                <w:rPr>
                  <w:rFonts w:cstheme="minorHAnsi"/>
                  <w:b w:val="0"/>
                  <w:bCs w:val="0"/>
                  <w:sz w:val="28"/>
                  <w:szCs w:val="28"/>
                  <w:rPrChange w:id="45" w:author="Menon, Sunita (NIH/NCI) [C]" w:date="2021-05-28T18:05:00Z">
                    <w:rPr>
                      <w:rFonts w:cstheme="minorHAnsi"/>
                      <w:sz w:val="28"/>
                      <w:szCs w:val="28"/>
                    </w:rPr>
                  </w:rPrChange>
                </w:rPr>
                <w:delText xml:space="preserve"> (root level directory of a user group</w:delText>
              </w:r>
            </w:del>
            <w:ins w:id="46" w:author="Menon, Sunita (NIH/NCI) [C]" w:date="2021-05-28T18:03:00Z">
              <w:r w:rsidR="00A33011" w:rsidRPr="00A33011">
                <w:rPr>
                  <w:rFonts w:cstheme="minorHAnsi"/>
                  <w:b w:val="0"/>
                  <w:bCs w:val="0"/>
                  <w:sz w:val="28"/>
                  <w:szCs w:val="28"/>
                  <w:rPrChange w:id="47" w:author="Menon, Sunita (NIH/NCI) [C]" w:date="2021-05-28T18:05:00Z">
                    <w:rPr>
                      <w:rFonts w:cstheme="minorHAnsi"/>
                      <w:bCs w:val="0"/>
                      <w:sz w:val="28"/>
                      <w:szCs w:val="28"/>
                    </w:rPr>
                  </w:rPrChange>
                </w:rPr>
                <w:t xml:space="preserve">. </w:t>
              </w:r>
            </w:ins>
            <w:ins w:id="48" w:author="Menon, Sunita (NIH/NCI) [C]" w:date="2021-06-30T17:11:00Z">
              <w:r w:rsidR="006900A1">
                <w:rPr>
                  <w:rFonts w:cstheme="minorHAnsi"/>
                  <w:b w:val="0"/>
                  <w:bCs w:val="0"/>
                  <w:sz w:val="28"/>
                  <w:szCs w:val="28"/>
                </w:rPr>
                <w:t xml:space="preserve">The download </w:t>
              </w:r>
            </w:ins>
            <w:ins w:id="49" w:author="Menon, Sunita (NIH/NCI) [C]" w:date="2021-06-30T17:36:00Z">
              <w:r w:rsidR="00E730F6">
                <w:rPr>
                  <w:rFonts w:cstheme="minorHAnsi"/>
                  <w:b w:val="0"/>
                  <w:bCs w:val="0"/>
                  <w:sz w:val="28"/>
                  <w:szCs w:val="28"/>
                </w:rPr>
                <w:t>steps</w:t>
              </w:r>
            </w:ins>
            <w:ins w:id="50" w:author="Menon, Sunita (NIH/NCI) [C]" w:date="2021-06-30T17:11:00Z">
              <w:r w:rsidR="006900A1">
                <w:rPr>
                  <w:rFonts w:cstheme="minorHAnsi"/>
                  <w:b w:val="0"/>
                  <w:bCs w:val="0"/>
                  <w:sz w:val="28"/>
                  <w:szCs w:val="28"/>
                </w:rPr>
                <w:t xml:space="preserve"> </w:t>
              </w:r>
            </w:ins>
            <w:ins w:id="51" w:author="Menon, Sunita (NIH/NCI) [C]" w:date="2021-06-30T17:36:00Z">
              <w:r w:rsidR="00E730F6">
                <w:rPr>
                  <w:rFonts w:cstheme="minorHAnsi"/>
                  <w:b w:val="0"/>
                  <w:bCs w:val="0"/>
                  <w:sz w:val="28"/>
                  <w:szCs w:val="28"/>
                </w:rPr>
                <w:t>are</w:t>
              </w:r>
            </w:ins>
            <w:ins w:id="52" w:author="Menon, Sunita (NIH/NCI) [C]" w:date="2021-06-30T17:11:00Z">
              <w:r w:rsidR="006900A1">
                <w:rPr>
                  <w:rFonts w:cstheme="minorHAnsi"/>
                  <w:b w:val="0"/>
                  <w:bCs w:val="0"/>
                  <w:sz w:val="28"/>
                  <w:szCs w:val="28"/>
                </w:rPr>
                <w:t xml:space="preserve"> the same as for </w:t>
              </w:r>
            </w:ins>
            <w:ins w:id="53" w:author="Menon, Sunita (NIH/NCI) [C]" w:date="2021-06-30T17:12:00Z">
              <w:r w:rsidR="006900A1">
                <w:rPr>
                  <w:rFonts w:cstheme="minorHAnsi"/>
                  <w:b w:val="0"/>
                  <w:bCs w:val="0"/>
                  <w:sz w:val="28"/>
                  <w:szCs w:val="28"/>
                </w:rPr>
                <w:t xml:space="preserve">the </w:t>
              </w:r>
            </w:ins>
            <w:ins w:id="54" w:author="Menon, Sunita (NIH/NCI) [C]" w:date="2021-06-30T17:11:00Z">
              <w:r w:rsidR="006900A1">
                <w:rPr>
                  <w:rFonts w:cstheme="minorHAnsi"/>
                  <w:b w:val="0"/>
                  <w:bCs w:val="0"/>
                  <w:sz w:val="28"/>
                  <w:szCs w:val="28"/>
                </w:rPr>
                <w:t xml:space="preserve">existing </w:t>
              </w:r>
            </w:ins>
            <w:proofErr w:type="spellStart"/>
            <w:ins w:id="55" w:author="Menon, Sunita (NIH/NCI) [C]" w:date="2021-06-30T17:14:00Z">
              <w:r w:rsidR="006900A1">
                <w:rPr>
                  <w:rFonts w:cstheme="minorHAnsi"/>
                  <w:b w:val="0"/>
                  <w:bCs w:val="0"/>
                  <w:sz w:val="28"/>
                  <w:szCs w:val="28"/>
                </w:rPr>
                <w:t>Cloudian</w:t>
              </w:r>
              <w:proofErr w:type="spellEnd"/>
              <w:r w:rsidR="006900A1">
                <w:rPr>
                  <w:rFonts w:cstheme="minorHAnsi"/>
                  <w:b w:val="0"/>
                  <w:bCs w:val="0"/>
                  <w:sz w:val="28"/>
                  <w:szCs w:val="28"/>
                </w:rPr>
                <w:t xml:space="preserve"> </w:t>
              </w:r>
            </w:ins>
            <w:ins w:id="56" w:author="Menon, Sunita (NIH/NCI) [C]" w:date="2021-06-30T17:13:00Z">
              <w:r w:rsidR="006900A1">
                <w:rPr>
                  <w:rFonts w:cstheme="minorHAnsi"/>
                  <w:b w:val="0"/>
                  <w:bCs w:val="0"/>
                  <w:sz w:val="28"/>
                  <w:szCs w:val="28"/>
                </w:rPr>
                <w:t>Hyperstore</w:t>
              </w:r>
            </w:ins>
            <w:ins w:id="57" w:author="Menon, Sunita (NIH/NCI) [C]" w:date="2021-06-30T17:14:00Z">
              <w:r w:rsidR="006900A1">
                <w:rPr>
                  <w:rFonts w:cstheme="minorHAnsi"/>
                  <w:b w:val="0"/>
                  <w:bCs w:val="0"/>
                  <w:sz w:val="28"/>
                  <w:szCs w:val="28"/>
                </w:rPr>
                <w:t xml:space="preserve">/S3 </w:t>
              </w:r>
            </w:ins>
            <w:ins w:id="58" w:author="Menon, Sunita (NIH/NCI) [C]" w:date="2021-06-30T18:14:00Z">
              <w:r w:rsidR="007956BF">
                <w:rPr>
                  <w:rFonts w:cstheme="minorHAnsi"/>
                  <w:b w:val="0"/>
                  <w:bCs w:val="0"/>
                  <w:sz w:val="28"/>
                  <w:szCs w:val="28"/>
                </w:rPr>
                <w:t>compatible</w:t>
              </w:r>
            </w:ins>
            <w:ins w:id="59" w:author="Menon, Sunita (NIH/NCI) [C]" w:date="2021-06-30T17:14:00Z">
              <w:r w:rsidR="006900A1">
                <w:rPr>
                  <w:rFonts w:cstheme="minorHAnsi"/>
                  <w:b w:val="0"/>
                  <w:bCs w:val="0"/>
                  <w:sz w:val="28"/>
                  <w:szCs w:val="28"/>
                </w:rPr>
                <w:t xml:space="preserve"> </w:t>
              </w:r>
            </w:ins>
            <w:ins w:id="60" w:author="Menon, Sunita (NIH/NCI) [C]" w:date="2021-06-30T18:14:00Z">
              <w:r w:rsidR="007956BF">
                <w:rPr>
                  <w:rFonts w:cstheme="minorHAnsi"/>
                  <w:b w:val="0"/>
                  <w:bCs w:val="0"/>
                  <w:sz w:val="28"/>
                  <w:szCs w:val="28"/>
                </w:rPr>
                <w:t>systems</w:t>
              </w:r>
            </w:ins>
            <w:ins w:id="61" w:author="Menon, Sunita (NIH/NCI) [C]" w:date="2021-06-30T17:12:00Z">
              <w:r w:rsidR="006900A1">
                <w:rPr>
                  <w:rFonts w:cstheme="minorHAnsi"/>
                  <w:b w:val="0"/>
                  <w:bCs w:val="0"/>
                  <w:sz w:val="28"/>
                  <w:szCs w:val="28"/>
                </w:rPr>
                <w:t xml:space="preserve">. </w:t>
              </w:r>
            </w:ins>
            <w:ins w:id="62" w:author="Menon, Sunita (NIH/NCI) [C]" w:date="2021-05-28T18:03:00Z">
              <w:r w:rsidR="00A33011" w:rsidRPr="00A33011">
                <w:rPr>
                  <w:rFonts w:cstheme="minorHAnsi"/>
                  <w:b w:val="0"/>
                  <w:bCs w:val="0"/>
                  <w:sz w:val="28"/>
                  <w:szCs w:val="28"/>
                  <w:rPrChange w:id="63" w:author="Menon, Sunita (NIH/NCI) [C]" w:date="2021-05-28T18:05:00Z">
                    <w:rPr>
                      <w:rFonts w:cstheme="minorHAnsi"/>
                      <w:bCs w:val="0"/>
                      <w:sz w:val="28"/>
                      <w:szCs w:val="28"/>
                    </w:rPr>
                  </w:rPrChange>
                </w:rPr>
                <w:t>For details</w:t>
              </w:r>
            </w:ins>
            <w:ins w:id="64" w:author="Menon, Sunita (NIH/NCI) [C]" w:date="2021-06-30T17:36:00Z">
              <w:r w:rsidR="00E730F6">
                <w:rPr>
                  <w:rFonts w:cstheme="minorHAnsi"/>
                  <w:b w:val="0"/>
                  <w:bCs w:val="0"/>
                  <w:sz w:val="28"/>
                  <w:szCs w:val="28"/>
                </w:rPr>
                <w:t xml:space="preserve"> on downloading thro</w:t>
              </w:r>
            </w:ins>
            <w:ins w:id="65" w:author="Menon, Sunita (NIH/NCI) [C]" w:date="2021-06-30T17:37:00Z">
              <w:r w:rsidR="00E730F6">
                <w:rPr>
                  <w:rFonts w:cstheme="minorHAnsi"/>
                  <w:b w:val="0"/>
                  <w:bCs w:val="0"/>
                  <w:sz w:val="28"/>
                  <w:szCs w:val="28"/>
                </w:rPr>
                <w:t>ugh</w:t>
              </w:r>
            </w:ins>
            <w:ins w:id="66" w:author="Menon, Sunita (NIH/NCI) [C]" w:date="2021-06-30T17:36:00Z">
              <w:r w:rsidR="00E730F6">
                <w:rPr>
                  <w:rFonts w:cstheme="minorHAnsi"/>
                  <w:b w:val="0"/>
                  <w:bCs w:val="0"/>
                  <w:sz w:val="28"/>
                  <w:szCs w:val="28"/>
                </w:rPr>
                <w:t xml:space="preserve"> the DME </w:t>
              </w:r>
            </w:ins>
            <w:ins w:id="67" w:author="Menon, Sunita (NIH/NCI) [C]" w:date="2021-06-30T17:37:00Z">
              <w:r w:rsidR="00E730F6">
                <w:rPr>
                  <w:rFonts w:cstheme="minorHAnsi"/>
                  <w:b w:val="0"/>
                  <w:bCs w:val="0"/>
                  <w:sz w:val="28"/>
                  <w:szCs w:val="28"/>
                </w:rPr>
                <w:t>w</w:t>
              </w:r>
            </w:ins>
            <w:ins w:id="68" w:author="Menon, Sunita (NIH/NCI) [C]" w:date="2021-06-30T17:36:00Z">
              <w:r w:rsidR="00E730F6">
                <w:rPr>
                  <w:rFonts w:cstheme="minorHAnsi"/>
                  <w:b w:val="0"/>
                  <w:bCs w:val="0"/>
                  <w:sz w:val="28"/>
                  <w:szCs w:val="28"/>
                </w:rPr>
                <w:t xml:space="preserve">eb </w:t>
              </w:r>
            </w:ins>
            <w:ins w:id="69" w:author="Menon, Sunita (NIH/NCI) [C]" w:date="2021-06-30T17:37:00Z">
              <w:r w:rsidR="00E730F6">
                <w:rPr>
                  <w:rFonts w:cstheme="minorHAnsi"/>
                  <w:b w:val="0"/>
                  <w:bCs w:val="0"/>
                  <w:sz w:val="28"/>
                  <w:szCs w:val="28"/>
                </w:rPr>
                <w:t>a</w:t>
              </w:r>
            </w:ins>
            <w:ins w:id="70" w:author="Menon, Sunita (NIH/NCI) [C]" w:date="2021-06-30T17:36:00Z">
              <w:r w:rsidR="00E730F6">
                <w:rPr>
                  <w:rFonts w:cstheme="minorHAnsi"/>
                  <w:b w:val="0"/>
                  <w:bCs w:val="0"/>
                  <w:sz w:val="28"/>
                  <w:szCs w:val="28"/>
                </w:rPr>
                <w:t>pplication</w:t>
              </w:r>
            </w:ins>
            <w:ins w:id="71" w:author="Menon, Sunita (NIH/NCI) [C]" w:date="2021-05-28T18:03:00Z">
              <w:r w:rsidR="00A33011" w:rsidRPr="00A33011">
                <w:rPr>
                  <w:rFonts w:cstheme="minorHAnsi"/>
                  <w:b w:val="0"/>
                  <w:bCs w:val="0"/>
                  <w:sz w:val="28"/>
                  <w:szCs w:val="28"/>
                  <w:rPrChange w:id="72" w:author="Menon, Sunita (NIH/NCI) [C]" w:date="2021-05-28T18:05:00Z">
                    <w:rPr>
                      <w:rFonts w:cstheme="minorHAnsi"/>
                      <w:bCs w:val="0"/>
                      <w:sz w:val="28"/>
                      <w:szCs w:val="28"/>
                    </w:rPr>
                  </w:rPrChange>
                </w:rPr>
                <w:t xml:space="preserve">, refer to </w:t>
              </w:r>
            </w:ins>
            <w:del w:id="73" w:author="Menon, Sunita (NIH/NCI) [C]" w:date="2021-05-28T18:03:00Z">
              <w:r w:rsidR="00BF7FA3" w:rsidRPr="00A33011" w:rsidDel="00A33011">
                <w:rPr>
                  <w:rFonts w:cstheme="minorHAnsi"/>
                  <w:b w:val="0"/>
                  <w:bCs w:val="0"/>
                  <w:sz w:val="28"/>
                  <w:szCs w:val="28"/>
                  <w:rPrChange w:id="74" w:author="Menon, Sunita (NIH/NCI) [C]" w:date="2021-05-28T18:05:00Z">
                    <w:rPr>
                      <w:rFonts w:cstheme="minorHAnsi"/>
                      <w:sz w:val="28"/>
                      <w:szCs w:val="28"/>
                    </w:rPr>
                  </w:rPrChange>
                </w:rPr>
                <w:delText>)</w:delText>
              </w:r>
              <w:r w:rsidRPr="00A33011" w:rsidDel="00A33011">
                <w:rPr>
                  <w:rFonts w:cstheme="minorHAnsi"/>
                  <w:b w:val="0"/>
                  <w:bCs w:val="0"/>
                  <w:sz w:val="28"/>
                  <w:szCs w:val="28"/>
                  <w:rPrChange w:id="75" w:author="Menon, Sunita (NIH/NCI) [C]" w:date="2021-05-28T18:05:00Z">
                    <w:rPr>
                      <w:rFonts w:cstheme="minorHAnsi"/>
                      <w:bCs w:val="0"/>
                      <w:sz w:val="28"/>
                      <w:szCs w:val="28"/>
                    </w:rPr>
                  </w:rPrChange>
                </w:rPr>
                <w:delText>.</w:delText>
              </w:r>
            </w:del>
            <w:del w:id="76" w:author="Menon, Sunita (NIH/NCI) [C]" w:date="2021-05-28T18:05:00Z">
              <w:r w:rsidRPr="00A33011" w:rsidDel="00A33011">
                <w:rPr>
                  <w:rFonts w:cstheme="minorHAnsi"/>
                  <w:b w:val="0"/>
                  <w:bCs w:val="0"/>
                  <w:sz w:val="28"/>
                  <w:szCs w:val="28"/>
                  <w:rPrChange w:id="77" w:author="Menon, Sunita (NIH/NCI) [C]" w:date="2021-05-28T18:05:00Z">
                    <w:rPr>
                      <w:rFonts w:cstheme="minorHAnsi"/>
                      <w:bCs w:val="0"/>
                      <w:sz w:val="28"/>
                      <w:szCs w:val="28"/>
                    </w:rPr>
                  </w:rPrChange>
                </w:rPr>
                <w:delText xml:space="preserve"> </w:delText>
              </w:r>
            </w:del>
            <w:r w:rsidRPr="00A33011">
              <w:rPr>
                <w:rFonts w:cstheme="minorHAnsi"/>
                <w:b w:val="0"/>
                <w:bCs w:val="0"/>
                <w:sz w:val="28"/>
                <w:szCs w:val="28"/>
                <w:rPrChange w:id="78" w:author="Menon, Sunita (NIH/NCI) [C]" w:date="2021-05-28T18:05:00Z">
                  <w:rPr>
                    <w:rFonts w:cstheme="minorHAnsi"/>
                    <w:bCs w:val="0"/>
                    <w:sz w:val="28"/>
                    <w:szCs w:val="28"/>
                  </w:rPr>
                </w:rPrChange>
              </w:rPr>
              <w:t xml:space="preserve"> </w:t>
            </w:r>
            <w:ins w:id="79" w:author="Menon, Sunita (NIH/NCI) [C]" w:date="2021-05-28T18:05:00Z">
              <w:r w:rsidR="00A33011" w:rsidRPr="00A33011">
                <w:rPr>
                  <w:b w:val="0"/>
                  <w:bCs w:val="0"/>
                  <w:sz w:val="28"/>
                  <w:szCs w:val="28"/>
                  <w:rPrChange w:id="80" w:author="Menon, Sunita (NIH/NCI) [C]" w:date="2021-05-28T18:05:00Z">
                    <w:rPr/>
                  </w:rPrChange>
                </w:rPr>
                <w:fldChar w:fldCharType="begin"/>
              </w:r>
            </w:ins>
            <w:ins w:id="81" w:author="Menon, Sunita (NIH/NCI) [C]" w:date="2021-06-30T17:14:00Z">
              <w:r w:rsidR="006900A1">
                <w:rPr>
                  <w:b w:val="0"/>
                  <w:bCs w:val="0"/>
                  <w:sz w:val="28"/>
                  <w:szCs w:val="28"/>
                </w:rPr>
                <w:instrText>HYPERLINK "https://wiki.nci.nih.gov/x/64oWGg"</w:instrText>
              </w:r>
              <w:r w:rsidR="006900A1" w:rsidRPr="00A33011">
                <w:rPr>
                  <w:b w:val="0"/>
                  <w:bCs w:val="0"/>
                  <w:sz w:val="28"/>
                  <w:szCs w:val="28"/>
                  <w:rPrChange w:id="82" w:author="Menon, Sunita (NIH/NCI) [C]" w:date="2021-05-28T18:05:00Z">
                    <w:rPr>
                      <w:b w:val="0"/>
                      <w:bCs w:val="0"/>
                      <w:sz w:val="28"/>
                      <w:szCs w:val="28"/>
                    </w:rPr>
                  </w:rPrChange>
                </w:rPr>
              </w:r>
            </w:ins>
            <w:ins w:id="83" w:author="Menon, Sunita (NIH/NCI) [C]" w:date="2021-05-28T18:05:00Z">
              <w:r w:rsidR="00A33011" w:rsidRPr="00A33011">
                <w:rPr>
                  <w:b w:val="0"/>
                  <w:bCs w:val="0"/>
                  <w:sz w:val="28"/>
                  <w:szCs w:val="28"/>
                  <w:rPrChange w:id="84" w:author="Menon, Sunita (NIH/NCI) [C]" w:date="2021-05-28T18:05:00Z">
                    <w:rPr/>
                  </w:rPrChange>
                </w:rPr>
                <w:fldChar w:fldCharType="separate"/>
              </w:r>
            </w:ins>
            <w:ins w:id="85" w:author="Menon, Sunita (NIH/NCI) [C]" w:date="2021-06-30T17:14:00Z">
              <w:r w:rsidR="006900A1">
                <w:rPr>
                  <w:rStyle w:val="Hyperlink"/>
                  <w:b w:val="0"/>
                  <w:bCs w:val="0"/>
                  <w:sz w:val="28"/>
                  <w:szCs w:val="28"/>
                </w:rPr>
                <w:t>Downloading to a Globus Endpoint via the GUI</w:t>
              </w:r>
            </w:ins>
            <w:ins w:id="86" w:author="Menon, Sunita (NIH/NCI) [C]" w:date="2021-05-28T18:05:00Z">
              <w:r w:rsidR="00A33011" w:rsidRPr="00A33011">
                <w:rPr>
                  <w:b w:val="0"/>
                  <w:bCs w:val="0"/>
                  <w:sz w:val="28"/>
                  <w:szCs w:val="28"/>
                  <w:rPrChange w:id="87" w:author="Menon, Sunita (NIH/NCI) [C]" w:date="2021-05-28T18:05:00Z">
                    <w:rPr/>
                  </w:rPrChange>
                </w:rPr>
                <w:fldChar w:fldCharType="end"/>
              </w:r>
            </w:ins>
          </w:p>
          <w:p w14:paraId="5CE89FD8" w14:textId="57E26EC8" w:rsidR="00942AD9" w:rsidRPr="007456CF" w:rsidDel="00BF1C55" w:rsidRDefault="00942AD9">
            <w:pPr>
              <w:rPr>
                <w:del w:id="88" w:author="Menon, Sunita (NIH/NCI) [C]" w:date="2021-06-30T18:03:00Z"/>
                <w:bCs/>
                <w:sz w:val="28"/>
                <w:szCs w:val="28"/>
              </w:rPr>
            </w:pPr>
          </w:p>
          <w:p w14:paraId="112F93E6" w14:textId="77777777" w:rsidR="0090180E" w:rsidRDefault="0090180E" w:rsidP="00BD748C">
            <w:pPr>
              <w:rPr>
                <w:sz w:val="28"/>
                <w:szCs w:val="28"/>
              </w:rPr>
            </w:pPr>
          </w:p>
          <w:p w14:paraId="49D0C277" w14:textId="5DFB81E2" w:rsidR="00AB7FE4" w:rsidRPr="00AB7FE4" w:rsidRDefault="007452F5" w:rsidP="00AB7FE4">
            <w:pPr>
              <w:rPr>
                <w:rFonts w:cstheme="minorHAnsi"/>
                <w:color w:val="000000"/>
                <w:sz w:val="28"/>
                <w:szCs w:val="28"/>
              </w:rPr>
            </w:pPr>
            <w:r>
              <w:rPr>
                <w:rFonts w:cstheme="minorHAnsi"/>
                <w:b/>
                <w:bCs/>
                <w:color w:val="000000"/>
                <w:sz w:val="28"/>
                <w:szCs w:val="28"/>
                <w:u w:val="single"/>
              </w:rPr>
              <w:t>Misc/</w:t>
            </w:r>
            <w:r w:rsidR="002A0C16">
              <w:rPr>
                <w:rFonts w:cstheme="minorHAnsi"/>
                <w:b/>
                <w:bCs/>
                <w:color w:val="000000"/>
                <w:sz w:val="28"/>
                <w:szCs w:val="28"/>
                <w:u w:val="single"/>
              </w:rPr>
              <w:t>Bug Fixes</w:t>
            </w:r>
            <w:r w:rsidR="00DE195A" w:rsidRPr="00DE195A">
              <w:rPr>
                <w:rFonts w:cstheme="minorHAnsi"/>
                <w:b/>
                <w:bCs/>
                <w:color w:val="000000"/>
                <w:sz w:val="28"/>
                <w:szCs w:val="28"/>
                <w:u w:val="single"/>
              </w:rPr>
              <w:t>:</w:t>
            </w:r>
          </w:p>
          <w:p w14:paraId="49E8B196" w14:textId="4781CBA7" w:rsidR="0015459E" w:rsidRDefault="0015459E" w:rsidP="00DC7F9A">
            <w:pPr>
              <w:rPr>
                <w:ins w:id="89" w:author="Menon, Sunita (NIH/NCI) [C]" w:date="2021-05-28T18:56:00Z"/>
                <w:rFonts w:cstheme="minorHAnsi"/>
                <w:bCs/>
                <w:sz w:val="28"/>
                <w:szCs w:val="28"/>
                <w:u w:val="single"/>
              </w:rPr>
            </w:pPr>
          </w:p>
          <w:p w14:paraId="26A17715" w14:textId="77777777" w:rsidR="00BF1C55" w:rsidRPr="007456CF" w:rsidRDefault="00BF1C55" w:rsidP="00BF1C55">
            <w:pPr>
              <w:rPr>
                <w:ins w:id="90" w:author="Menon, Sunita (NIH/NCI) [C]" w:date="2021-06-30T18:03:00Z"/>
                <w:bCs/>
                <w:sz w:val="28"/>
                <w:szCs w:val="28"/>
              </w:rPr>
            </w:pPr>
            <w:ins w:id="91" w:author="Menon, Sunita (NIH/NCI) [C]" w:date="2021-06-30T18:03:00Z">
              <w:r w:rsidRPr="00D20904">
                <w:rPr>
                  <w:rFonts w:cstheme="minorHAnsi"/>
                  <w:bCs/>
                  <w:sz w:val="28"/>
                  <w:szCs w:val="28"/>
                  <w:u w:val="single"/>
                </w:rPr>
                <w:t>HPCDATAMGM-</w:t>
              </w:r>
              <w:r>
                <w:rPr>
                  <w:rFonts w:cstheme="minorHAnsi"/>
                  <w:bCs/>
                  <w:sz w:val="28"/>
                  <w:szCs w:val="28"/>
                  <w:u w:val="single"/>
                </w:rPr>
                <w:t>1444</w:t>
              </w:r>
              <w:r w:rsidRPr="00D20904">
                <w:rPr>
                  <w:rFonts w:cstheme="minorHAnsi"/>
                  <w:bCs/>
                  <w:sz w:val="28"/>
                  <w:szCs w:val="28"/>
                </w:rPr>
                <w:t>:</w:t>
              </w:r>
              <w:r w:rsidRPr="00D20904">
                <w:rPr>
                  <w:rFonts w:cstheme="minorHAnsi"/>
                  <w:b/>
                  <w:sz w:val="28"/>
                  <w:szCs w:val="28"/>
                </w:rPr>
                <w:t xml:space="preserve">  </w:t>
              </w:r>
              <w:r w:rsidRPr="00D95796">
                <w:rPr>
                  <w:rFonts w:cstheme="minorHAnsi"/>
                  <w:bCs/>
                  <w:sz w:val="28"/>
                  <w:szCs w:val="28"/>
                </w:rPr>
                <w:t xml:space="preserve">Enhanced the DME web application to </w:t>
              </w:r>
              <w:r>
                <w:rPr>
                  <w:rFonts w:cstheme="minorHAnsi"/>
                  <w:bCs/>
                  <w:sz w:val="28"/>
                  <w:szCs w:val="28"/>
                </w:rPr>
                <w:t>perform validation of the</w:t>
              </w:r>
              <w:r w:rsidRPr="00D95796">
                <w:rPr>
                  <w:rFonts w:cstheme="minorHAnsi"/>
                  <w:bCs/>
                  <w:sz w:val="28"/>
                  <w:szCs w:val="28"/>
                </w:rPr>
                <w:t xml:space="preserve"> S3 </w:t>
              </w:r>
              <w:r>
                <w:rPr>
                  <w:rFonts w:cstheme="minorHAnsi"/>
                  <w:bCs/>
                  <w:sz w:val="28"/>
                  <w:szCs w:val="28"/>
                </w:rPr>
                <w:t xml:space="preserve">destination </w:t>
              </w:r>
              <w:r w:rsidRPr="00D95796">
                <w:rPr>
                  <w:rFonts w:cstheme="minorHAnsi"/>
                  <w:bCs/>
                  <w:sz w:val="28"/>
                  <w:szCs w:val="28"/>
                </w:rPr>
                <w:t xml:space="preserve">bucket before the </w:t>
              </w:r>
              <w:r>
                <w:rPr>
                  <w:rFonts w:cstheme="minorHAnsi"/>
                  <w:bCs/>
                  <w:sz w:val="28"/>
                  <w:szCs w:val="28"/>
                </w:rPr>
                <w:t xml:space="preserve">start of the download task </w:t>
              </w:r>
              <w:r w:rsidRPr="00D95796">
                <w:rPr>
                  <w:rFonts w:cstheme="minorHAnsi"/>
                  <w:bCs/>
                  <w:sz w:val="28"/>
                  <w:szCs w:val="28"/>
                </w:rPr>
                <w:t xml:space="preserve">during bulk download to an </w:t>
              </w:r>
              <w:r>
                <w:rPr>
                  <w:rFonts w:cstheme="minorHAnsi"/>
                  <w:bCs/>
                  <w:sz w:val="28"/>
                  <w:szCs w:val="28"/>
                </w:rPr>
                <w:t xml:space="preserve">AWS </w:t>
              </w:r>
              <w:r w:rsidRPr="00D95796">
                <w:rPr>
                  <w:rFonts w:cstheme="minorHAnsi"/>
                  <w:bCs/>
                  <w:sz w:val="28"/>
                  <w:szCs w:val="28"/>
                </w:rPr>
                <w:t>S3 bucket.</w:t>
              </w:r>
              <w:r>
                <w:rPr>
                  <w:rFonts w:cstheme="minorHAnsi"/>
                  <w:b/>
                  <w:sz w:val="28"/>
                  <w:szCs w:val="28"/>
                </w:rPr>
                <w:t xml:space="preserve"> </w:t>
              </w:r>
            </w:ins>
          </w:p>
          <w:p w14:paraId="7A9A7076" w14:textId="77777777" w:rsidR="00BF1C55" w:rsidRDefault="00BF1C55" w:rsidP="00DC7F9A">
            <w:pPr>
              <w:rPr>
                <w:ins w:id="92" w:author="Menon, Sunita (NIH/NCI) [C]" w:date="2021-06-30T18:03:00Z"/>
                <w:sz w:val="28"/>
                <w:szCs w:val="28"/>
                <w:u w:val="single"/>
              </w:rPr>
            </w:pPr>
          </w:p>
          <w:p w14:paraId="596E8DD3" w14:textId="6FBB8755" w:rsidR="00116ADF" w:rsidRDefault="00116ADF" w:rsidP="00DC7F9A">
            <w:pPr>
              <w:rPr>
                <w:ins w:id="93" w:author="Menon, Sunita (NIH/NCI) [C]" w:date="2021-05-28T18:58:00Z"/>
                <w:sz w:val="28"/>
                <w:szCs w:val="28"/>
              </w:rPr>
            </w:pPr>
            <w:ins w:id="94" w:author="Menon, Sunita (NIH/NCI) [C]" w:date="2021-05-28T18:56:00Z">
              <w:r w:rsidRPr="00BC7425">
                <w:rPr>
                  <w:sz w:val="28"/>
                  <w:szCs w:val="28"/>
                  <w:u w:val="single"/>
                </w:rPr>
                <w:t>HPCDATAMGM-</w:t>
              </w:r>
              <w:r>
                <w:rPr>
                  <w:sz w:val="28"/>
                  <w:szCs w:val="28"/>
                  <w:u w:val="single"/>
                </w:rPr>
                <w:t>1</w:t>
              </w:r>
            </w:ins>
            <w:ins w:id="95" w:author="Menon, Sunita (NIH/NCI) [C]" w:date="2021-06-30T17:32:00Z">
              <w:r w:rsidR="00C364E9">
                <w:rPr>
                  <w:sz w:val="28"/>
                  <w:szCs w:val="28"/>
                  <w:u w:val="single"/>
                </w:rPr>
                <w:t>335</w:t>
              </w:r>
            </w:ins>
            <w:ins w:id="96" w:author="Menon, Sunita (NIH/NCI) [C]" w:date="2021-05-28T18:56:00Z">
              <w:r>
                <w:rPr>
                  <w:sz w:val="28"/>
                  <w:szCs w:val="28"/>
                </w:rPr>
                <w:t xml:space="preserve">: </w:t>
              </w:r>
            </w:ins>
            <w:ins w:id="97" w:author="Menon, Sunita (NIH/NCI) [C]" w:date="2021-05-28T18:57:00Z">
              <w:r>
                <w:rPr>
                  <w:sz w:val="28"/>
                  <w:szCs w:val="28"/>
                </w:rPr>
                <w:t xml:space="preserve">Enhanced </w:t>
              </w:r>
            </w:ins>
            <w:ins w:id="98" w:author="Menon, Sunita (NIH/NCI) [C]" w:date="2021-06-30T18:15:00Z">
              <w:r w:rsidR="002F1C66">
                <w:rPr>
                  <w:sz w:val="28"/>
                  <w:szCs w:val="28"/>
                </w:rPr>
                <w:t xml:space="preserve">the DME web application </w:t>
              </w:r>
            </w:ins>
            <w:ins w:id="99" w:author="Menon, Sunita (NIH/NCI) [C]" w:date="2021-06-30T17:34:00Z">
              <w:r w:rsidR="00C364E9">
                <w:rPr>
                  <w:sz w:val="28"/>
                  <w:szCs w:val="28"/>
                </w:rPr>
                <w:t>to enable registration of files containing spaces in the file name</w:t>
              </w:r>
            </w:ins>
            <w:ins w:id="100" w:author="Menon, Sunita (NIH/NCI) [C]" w:date="2021-06-30T17:37:00Z">
              <w:r w:rsidR="00E730F6">
                <w:rPr>
                  <w:sz w:val="28"/>
                  <w:szCs w:val="28"/>
                </w:rPr>
                <w:t xml:space="preserve"> from Google Drive</w:t>
              </w:r>
            </w:ins>
            <w:ins w:id="101" w:author="Menon, Sunita (NIH/NCI) [C]" w:date="2021-06-30T18:16:00Z">
              <w:r w:rsidR="002F1C66">
                <w:rPr>
                  <w:sz w:val="28"/>
                  <w:szCs w:val="28"/>
                </w:rPr>
                <w:t xml:space="preserve">, Globus endpoint or </w:t>
              </w:r>
            </w:ins>
            <w:ins w:id="102" w:author="Menon, Sunita (NIH/NCI) [C]" w:date="2021-06-30T18:17:00Z">
              <w:r w:rsidR="002F1C66">
                <w:rPr>
                  <w:sz w:val="28"/>
                  <w:szCs w:val="28"/>
                </w:rPr>
                <w:t xml:space="preserve">AWS </w:t>
              </w:r>
            </w:ins>
            <w:ins w:id="103" w:author="Menon, Sunita (NIH/NCI) [C]" w:date="2021-06-30T18:16:00Z">
              <w:r w:rsidR="002F1C66">
                <w:rPr>
                  <w:sz w:val="28"/>
                  <w:szCs w:val="28"/>
                </w:rPr>
                <w:t>S3 bucket</w:t>
              </w:r>
            </w:ins>
            <w:ins w:id="104" w:author="Menon, Sunita (NIH/NCI) [C]" w:date="2021-05-28T18:57:00Z">
              <w:r>
                <w:rPr>
                  <w:sz w:val="28"/>
                  <w:szCs w:val="28"/>
                </w:rPr>
                <w:t xml:space="preserve">. </w:t>
              </w:r>
            </w:ins>
          </w:p>
          <w:p w14:paraId="2C66729E" w14:textId="77777777" w:rsidR="00116ADF" w:rsidRDefault="00116ADF" w:rsidP="00DC7F9A">
            <w:pPr>
              <w:rPr>
                <w:rFonts w:cstheme="minorHAnsi"/>
                <w:bCs/>
                <w:sz w:val="28"/>
                <w:szCs w:val="28"/>
                <w:u w:val="single"/>
              </w:rPr>
            </w:pPr>
          </w:p>
          <w:p w14:paraId="68E3A40A" w14:textId="57400E27" w:rsidR="005A2BA1" w:rsidRDefault="008E0A9C" w:rsidP="008E0A9C">
            <w:pPr>
              <w:rPr>
                <w:sz w:val="28"/>
                <w:szCs w:val="28"/>
              </w:rPr>
            </w:pPr>
            <w:r w:rsidRPr="00BC7425">
              <w:rPr>
                <w:sz w:val="28"/>
                <w:szCs w:val="28"/>
                <w:u w:val="single"/>
              </w:rPr>
              <w:lastRenderedPageBreak/>
              <w:t>HPCDATAMGM-</w:t>
            </w:r>
            <w:r>
              <w:rPr>
                <w:sz w:val="28"/>
                <w:szCs w:val="28"/>
                <w:u w:val="single"/>
              </w:rPr>
              <w:t>14</w:t>
            </w:r>
            <w:ins w:id="105" w:author="Menon, Sunita (NIH/NCI) [C]" w:date="2021-05-28T18:30:00Z">
              <w:r w:rsidR="00BC5B6F">
                <w:rPr>
                  <w:sz w:val="28"/>
                  <w:szCs w:val="28"/>
                  <w:u w:val="single"/>
                </w:rPr>
                <w:t>6</w:t>
              </w:r>
            </w:ins>
            <w:ins w:id="106" w:author="Menon, Sunita (NIH/NCI) [C]" w:date="2021-06-30T17:39:00Z">
              <w:r w:rsidR="00E730F6">
                <w:rPr>
                  <w:sz w:val="28"/>
                  <w:szCs w:val="28"/>
                  <w:u w:val="single"/>
                </w:rPr>
                <w:t>1</w:t>
              </w:r>
            </w:ins>
            <w:del w:id="107" w:author="Menon, Sunita (NIH/NCI) [C]" w:date="2021-05-28T18:29:00Z">
              <w:r w:rsidR="0090510F" w:rsidDel="00BC5B6F">
                <w:rPr>
                  <w:sz w:val="28"/>
                  <w:szCs w:val="28"/>
                  <w:u w:val="single"/>
                </w:rPr>
                <w:delText>45</w:delText>
              </w:r>
            </w:del>
            <w:r>
              <w:rPr>
                <w:sz w:val="28"/>
                <w:szCs w:val="28"/>
              </w:rPr>
              <w:t xml:space="preserve">: </w:t>
            </w:r>
            <w:ins w:id="108" w:author="Menon, Sunita (NIH/NCI) [C]" w:date="2021-05-28T18:30:00Z">
              <w:r w:rsidR="00BC5B6F">
                <w:rPr>
                  <w:sz w:val="28"/>
                  <w:szCs w:val="28"/>
                </w:rPr>
                <w:t>Fixed issue with d</w:t>
              </w:r>
            </w:ins>
            <w:ins w:id="109" w:author="Menon, Sunita (NIH/NCI) [C]" w:date="2021-06-30T17:39:00Z">
              <w:r w:rsidR="00E730F6">
                <w:rPr>
                  <w:sz w:val="28"/>
                  <w:szCs w:val="28"/>
                </w:rPr>
                <w:t>ownloading</w:t>
              </w:r>
            </w:ins>
            <w:ins w:id="110" w:author="Menon, Sunita (NIH/NCI) [C]" w:date="2021-05-28T18:30:00Z">
              <w:r w:rsidR="00BC5B6F">
                <w:rPr>
                  <w:sz w:val="28"/>
                  <w:szCs w:val="28"/>
                </w:rPr>
                <w:t xml:space="preserve"> files from a</w:t>
              </w:r>
            </w:ins>
            <w:ins w:id="111" w:author="Menon, Sunita (NIH/NCI) [C]" w:date="2021-06-30T18:11:00Z">
              <w:r w:rsidR="00F40293">
                <w:rPr>
                  <w:sz w:val="28"/>
                  <w:szCs w:val="28"/>
                </w:rPr>
                <w:t>n NFS</w:t>
              </w:r>
            </w:ins>
            <w:ins w:id="112" w:author="Menon, Sunita (NIH/NCI) [C]" w:date="2021-05-28T18:30:00Z">
              <w:r w:rsidR="00BC5B6F">
                <w:rPr>
                  <w:sz w:val="28"/>
                  <w:szCs w:val="28"/>
                </w:rPr>
                <w:t xml:space="preserve"> archive</w:t>
              </w:r>
            </w:ins>
            <w:ins w:id="113" w:author="Menon, Sunita (NIH/NCI) [C]" w:date="2021-06-30T17:39:00Z">
              <w:r w:rsidR="00E730F6">
                <w:rPr>
                  <w:sz w:val="28"/>
                  <w:szCs w:val="28"/>
                </w:rPr>
                <w:t xml:space="preserve"> to a Globus endpoint </w:t>
              </w:r>
            </w:ins>
            <w:ins w:id="114" w:author="Menon, Sunita (NIH/NCI) [C]" w:date="2021-05-28T18:30:00Z">
              <w:r w:rsidR="00BC5B6F">
                <w:rPr>
                  <w:sz w:val="28"/>
                  <w:szCs w:val="28"/>
                </w:rPr>
                <w:t xml:space="preserve">after </w:t>
              </w:r>
            </w:ins>
            <w:ins w:id="115" w:author="Menon, Sunita (NIH/NCI) [C]" w:date="2021-05-28T18:37:00Z">
              <w:r w:rsidR="00166F90">
                <w:rPr>
                  <w:sz w:val="28"/>
                  <w:szCs w:val="28"/>
                </w:rPr>
                <w:t xml:space="preserve">the </w:t>
              </w:r>
            </w:ins>
            <w:ins w:id="116" w:author="Menon, Sunita (NIH/NCI) [C]" w:date="2021-05-28T18:33:00Z">
              <w:r w:rsidR="00BC5B6F">
                <w:rPr>
                  <w:sz w:val="28"/>
                  <w:szCs w:val="28"/>
                </w:rPr>
                <w:t xml:space="preserve">file or </w:t>
              </w:r>
            </w:ins>
            <w:ins w:id="117" w:author="Menon, Sunita (NIH/NCI) [C]" w:date="2021-05-28T18:47:00Z">
              <w:r w:rsidR="00366BEE">
                <w:rPr>
                  <w:sz w:val="28"/>
                  <w:szCs w:val="28"/>
                </w:rPr>
                <w:t xml:space="preserve">parent </w:t>
              </w:r>
            </w:ins>
            <w:ins w:id="118" w:author="Menon, Sunita (NIH/NCI) [C]" w:date="2021-05-28T18:33:00Z">
              <w:r w:rsidR="00BC5B6F">
                <w:rPr>
                  <w:sz w:val="28"/>
                  <w:szCs w:val="28"/>
                </w:rPr>
                <w:t xml:space="preserve">directory permissions </w:t>
              </w:r>
            </w:ins>
            <w:ins w:id="119" w:author="Menon, Sunita (NIH/NCI) [C]" w:date="2021-05-28T18:37:00Z">
              <w:r w:rsidR="00166F90">
                <w:rPr>
                  <w:sz w:val="28"/>
                  <w:szCs w:val="28"/>
                </w:rPr>
                <w:t xml:space="preserve">in the archive </w:t>
              </w:r>
            </w:ins>
            <w:ins w:id="120" w:author="Menon, Sunita (NIH/NCI) [C]" w:date="2021-05-28T18:30:00Z">
              <w:r w:rsidR="00BC5B6F">
                <w:rPr>
                  <w:sz w:val="28"/>
                  <w:szCs w:val="28"/>
                </w:rPr>
                <w:t>are changed</w:t>
              </w:r>
            </w:ins>
            <w:del w:id="121" w:author="Menon, Sunita (NIH/NCI) [C]" w:date="2021-05-28T18:30:00Z">
              <w:r w:rsidR="0090510F" w:rsidDel="00BC5B6F">
                <w:rPr>
                  <w:sz w:val="28"/>
                  <w:szCs w:val="28"/>
                </w:rPr>
                <w:delText>Add</w:delText>
              </w:r>
              <w:r w:rsidR="00DD4C01" w:rsidDel="00BC5B6F">
                <w:rPr>
                  <w:sz w:val="28"/>
                  <w:szCs w:val="28"/>
                </w:rPr>
                <w:delText>ed</w:delText>
              </w:r>
              <w:r w:rsidR="0090510F" w:rsidDel="00BC5B6F">
                <w:rPr>
                  <w:sz w:val="28"/>
                  <w:szCs w:val="28"/>
                </w:rPr>
                <w:delText xml:space="preserve"> </w:delText>
              </w:r>
              <w:r w:rsidR="0090510F" w:rsidRPr="00CF6B38" w:rsidDel="00BC5B6F">
                <w:rPr>
                  <w:i/>
                  <w:iCs/>
                  <w:sz w:val="28"/>
                  <w:szCs w:val="28"/>
                </w:rPr>
                <w:delText>Created On</w:delText>
              </w:r>
              <w:r w:rsidR="0090510F" w:rsidDel="00BC5B6F">
                <w:rPr>
                  <w:sz w:val="28"/>
                  <w:szCs w:val="28"/>
                </w:rPr>
                <w:delText xml:space="preserve"> and </w:delText>
              </w:r>
              <w:r w:rsidR="0090510F" w:rsidRPr="00CF6B38" w:rsidDel="00BC5B6F">
                <w:rPr>
                  <w:i/>
                  <w:iCs/>
                  <w:sz w:val="28"/>
                  <w:szCs w:val="28"/>
                </w:rPr>
                <w:delText>Completed On</w:delText>
              </w:r>
              <w:r w:rsidR="0090510F" w:rsidDel="00BC5B6F">
                <w:rPr>
                  <w:sz w:val="28"/>
                  <w:szCs w:val="28"/>
                </w:rPr>
                <w:delText xml:space="preserve"> columns in the Download Tasks </w:delText>
              </w:r>
              <w:r w:rsidR="00DD4C01" w:rsidDel="00BC5B6F">
                <w:rPr>
                  <w:sz w:val="28"/>
                  <w:szCs w:val="28"/>
                </w:rPr>
                <w:delText>screen of the Manage Download Tasks menu</w:delText>
              </w:r>
              <w:r w:rsidR="00C56FB4" w:rsidDel="00BC5B6F">
                <w:rPr>
                  <w:sz w:val="28"/>
                  <w:szCs w:val="28"/>
                </w:rPr>
                <w:delText xml:space="preserve"> in the DME Web Application</w:delText>
              </w:r>
            </w:del>
            <w:r w:rsidR="0090510F">
              <w:rPr>
                <w:sz w:val="28"/>
                <w:szCs w:val="28"/>
              </w:rPr>
              <w:t>.</w:t>
            </w:r>
            <w:r w:rsidR="00C56FB4">
              <w:rPr>
                <w:sz w:val="28"/>
                <w:szCs w:val="28"/>
              </w:rPr>
              <w:t xml:space="preserve"> </w:t>
            </w:r>
          </w:p>
          <w:p w14:paraId="58F07165" w14:textId="77777777" w:rsidR="005A2BA1" w:rsidDel="00E4623C" w:rsidRDefault="005A2BA1" w:rsidP="008E0A9C">
            <w:pPr>
              <w:rPr>
                <w:del w:id="122" w:author="Menon, Sunita (NIH/NCI) [C]" w:date="2021-05-28T18:44:00Z"/>
                <w:sz w:val="28"/>
                <w:szCs w:val="28"/>
              </w:rPr>
            </w:pPr>
          </w:p>
          <w:p w14:paraId="6CA568DE" w14:textId="52C22EAF" w:rsidR="008E0A9C" w:rsidRPr="00DD4C01" w:rsidDel="00E4623C" w:rsidRDefault="005A2BA1" w:rsidP="008E0A9C">
            <w:pPr>
              <w:rPr>
                <w:del w:id="123" w:author="Menon, Sunita (NIH/NCI) [C]" w:date="2021-05-28T18:43:00Z"/>
                <w:sz w:val="28"/>
                <w:szCs w:val="28"/>
              </w:rPr>
            </w:pPr>
            <w:del w:id="124" w:author="Menon, Sunita (NIH/NCI) [C]" w:date="2021-05-28T18:43:00Z">
              <w:r w:rsidRPr="00BC7425" w:rsidDel="00E4623C">
                <w:rPr>
                  <w:sz w:val="28"/>
                  <w:szCs w:val="28"/>
                  <w:u w:val="single"/>
                </w:rPr>
                <w:delText>HPCDATAMGM-</w:delText>
              </w:r>
              <w:r w:rsidDel="00E4623C">
                <w:rPr>
                  <w:sz w:val="28"/>
                  <w:szCs w:val="28"/>
                  <w:u w:val="single"/>
                </w:rPr>
                <w:delText>14</w:delText>
              </w:r>
            </w:del>
            <w:del w:id="125" w:author="Menon, Sunita (NIH/NCI) [C]" w:date="2021-05-28T18:31:00Z">
              <w:r w:rsidDel="00BC5B6F">
                <w:rPr>
                  <w:sz w:val="28"/>
                  <w:szCs w:val="28"/>
                  <w:u w:val="single"/>
                </w:rPr>
                <w:delText>47</w:delText>
              </w:r>
            </w:del>
            <w:del w:id="126" w:author="Menon, Sunita (NIH/NCI) [C]" w:date="2021-05-28T18:43:00Z">
              <w:r w:rsidDel="00E4623C">
                <w:rPr>
                  <w:sz w:val="28"/>
                  <w:szCs w:val="28"/>
                  <w:u w:val="single"/>
                </w:rPr>
                <w:delText xml:space="preserve">: </w:delText>
              </w:r>
            </w:del>
            <w:del w:id="127" w:author="Menon, Sunita (NIH/NCI) [C]" w:date="2021-05-28T18:33:00Z">
              <w:r w:rsidR="0090510F" w:rsidRPr="00BC5B6F" w:rsidDel="00BC5B6F">
                <w:rPr>
                  <w:sz w:val="28"/>
                  <w:szCs w:val="28"/>
                </w:rPr>
                <w:delText xml:space="preserve">Added </w:delText>
              </w:r>
              <w:r w:rsidR="0090510F" w:rsidRPr="00BC5B6F" w:rsidDel="00BC5B6F">
                <w:rPr>
                  <w:i/>
                  <w:iCs/>
                  <w:sz w:val="28"/>
                  <w:szCs w:val="28"/>
                </w:rPr>
                <w:delText>Task ID</w:delText>
              </w:r>
              <w:r w:rsidRPr="00BC5B6F" w:rsidDel="00BC5B6F">
                <w:rPr>
                  <w:sz w:val="28"/>
                  <w:szCs w:val="28"/>
                </w:rPr>
                <w:delText xml:space="preserve"> field </w:delText>
              </w:r>
              <w:r w:rsidR="00DD4C01" w:rsidRPr="00BC5B6F" w:rsidDel="00BC5B6F">
                <w:rPr>
                  <w:sz w:val="28"/>
                  <w:szCs w:val="28"/>
                </w:rPr>
                <w:delText>to</w:delText>
              </w:r>
              <w:r w:rsidR="0090510F" w:rsidRPr="00BC5B6F" w:rsidDel="00BC5B6F">
                <w:rPr>
                  <w:sz w:val="28"/>
                  <w:szCs w:val="28"/>
                </w:rPr>
                <w:delText xml:space="preserve"> the </w:delText>
              </w:r>
              <w:r w:rsidR="00DD4C01" w:rsidRPr="00BC5B6F" w:rsidDel="00BC5B6F">
                <w:rPr>
                  <w:sz w:val="28"/>
                  <w:szCs w:val="28"/>
                </w:rPr>
                <w:delText xml:space="preserve">Download </w:delText>
              </w:r>
              <w:r w:rsidR="0090510F" w:rsidRPr="00BC5B6F" w:rsidDel="00BC5B6F">
                <w:rPr>
                  <w:sz w:val="28"/>
                  <w:szCs w:val="28"/>
                </w:rPr>
                <w:delText>Task Details</w:delText>
              </w:r>
              <w:r w:rsidR="00DD4C01" w:rsidRPr="00BC5B6F" w:rsidDel="00BC5B6F">
                <w:rPr>
                  <w:sz w:val="28"/>
                  <w:szCs w:val="28"/>
                </w:rPr>
                <w:delText xml:space="preserve"> page</w:delText>
              </w:r>
              <w:r w:rsidRPr="00BC5B6F" w:rsidDel="00BC5B6F">
                <w:rPr>
                  <w:sz w:val="28"/>
                  <w:szCs w:val="28"/>
                </w:rPr>
                <w:delText xml:space="preserve"> of the DME Web Application</w:delText>
              </w:r>
              <w:r w:rsidR="0090510F" w:rsidRPr="00BC5B6F" w:rsidDel="00BC5B6F">
                <w:rPr>
                  <w:sz w:val="28"/>
                  <w:szCs w:val="28"/>
                </w:rPr>
                <w:delText xml:space="preserve">. </w:delText>
              </w:r>
              <w:r w:rsidR="00DD4C01" w:rsidRPr="00BC5B6F" w:rsidDel="00BC5B6F">
                <w:rPr>
                  <w:sz w:val="28"/>
                  <w:szCs w:val="28"/>
                </w:rPr>
                <w:delText xml:space="preserve">Removed the </w:delText>
              </w:r>
              <w:r w:rsidR="00DD4C01" w:rsidRPr="00BC5B6F" w:rsidDel="00BC5B6F">
                <w:rPr>
                  <w:i/>
                  <w:iCs/>
                  <w:sz w:val="28"/>
                  <w:szCs w:val="28"/>
                </w:rPr>
                <w:delText>Transfer Request ID</w:delText>
              </w:r>
              <w:r w:rsidR="00DD4C01" w:rsidRPr="00BC5B6F" w:rsidDel="00BC5B6F">
                <w:rPr>
                  <w:sz w:val="28"/>
                  <w:szCs w:val="28"/>
                </w:rPr>
                <w:delText xml:space="preserve"> </w:delText>
              </w:r>
              <w:r w:rsidR="00BF7FA3" w:rsidRPr="00BC5B6F" w:rsidDel="00BC5B6F">
                <w:rPr>
                  <w:sz w:val="28"/>
                  <w:szCs w:val="28"/>
                </w:rPr>
                <w:delText xml:space="preserve">field </w:delText>
              </w:r>
              <w:r w:rsidR="00DD4C01" w:rsidRPr="00BC5B6F" w:rsidDel="00BC5B6F">
                <w:rPr>
                  <w:sz w:val="28"/>
                  <w:szCs w:val="28"/>
                </w:rPr>
                <w:delText xml:space="preserve">for modalities other than Globus, since it </w:delText>
              </w:r>
              <w:r w:rsidR="00BF7FA3" w:rsidRPr="00BC5B6F" w:rsidDel="00BC5B6F">
                <w:rPr>
                  <w:sz w:val="28"/>
                  <w:szCs w:val="28"/>
                </w:rPr>
                <w:delText>will be blank</w:delText>
              </w:r>
              <w:r w:rsidR="00DD4C01" w:rsidRPr="00BC5B6F" w:rsidDel="00BC5B6F">
                <w:rPr>
                  <w:sz w:val="28"/>
                  <w:szCs w:val="28"/>
                </w:rPr>
                <w:delText xml:space="preserve">. Additionally renamed this field as </w:delText>
              </w:r>
              <w:r w:rsidR="00DD4C01" w:rsidRPr="00BC5B6F" w:rsidDel="00BC5B6F">
                <w:rPr>
                  <w:i/>
                  <w:iCs/>
                  <w:sz w:val="28"/>
                  <w:szCs w:val="28"/>
                </w:rPr>
                <w:delText>Globus Transfer Request ID</w:delText>
              </w:r>
              <w:r w:rsidR="00DD4C01" w:rsidRPr="00BC5B6F" w:rsidDel="00BC5B6F">
                <w:rPr>
                  <w:sz w:val="28"/>
                  <w:szCs w:val="28"/>
                </w:rPr>
                <w:delText xml:space="preserve"> and moved it to below the </w:delText>
              </w:r>
              <w:r w:rsidR="00DD4C01" w:rsidRPr="00BC5B6F" w:rsidDel="00BC5B6F">
                <w:rPr>
                  <w:i/>
                  <w:iCs/>
                  <w:sz w:val="28"/>
                  <w:szCs w:val="28"/>
                </w:rPr>
                <w:delText>Destination Type</w:delText>
              </w:r>
              <w:r w:rsidRPr="00BC5B6F" w:rsidDel="00BC5B6F">
                <w:rPr>
                  <w:i/>
                  <w:iCs/>
                  <w:sz w:val="28"/>
                  <w:szCs w:val="28"/>
                </w:rPr>
                <w:delText xml:space="preserve"> </w:delText>
              </w:r>
              <w:r w:rsidRPr="00BC5B6F" w:rsidDel="00BC5B6F">
                <w:rPr>
                  <w:sz w:val="28"/>
                  <w:szCs w:val="28"/>
                </w:rPr>
                <w:delText>field</w:delText>
              </w:r>
            </w:del>
            <w:del w:id="128" w:author="Menon, Sunita (NIH/NCI) [C]" w:date="2021-05-28T18:43:00Z">
              <w:r w:rsidR="0090510F" w:rsidRPr="00BC5B6F" w:rsidDel="00E4623C">
                <w:rPr>
                  <w:sz w:val="28"/>
                  <w:szCs w:val="28"/>
                </w:rPr>
                <w:delText xml:space="preserve">. </w:delText>
              </w:r>
            </w:del>
          </w:p>
          <w:p w14:paraId="6BEFAB4E" w14:textId="2D321212" w:rsidR="0099591F" w:rsidDel="00E4623C" w:rsidRDefault="0099591F" w:rsidP="0099591F">
            <w:pPr>
              <w:rPr>
                <w:del w:id="129" w:author="Menon, Sunita (NIH/NCI) [C]" w:date="2021-05-28T18:39:00Z"/>
              </w:rPr>
            </w:pPr>
          </w:p>
          <w:p w14:paraId="7C8AFBEB" w14:textId="77777777" w:rsidR="003B2E0A" w:rsidDel="00BC5B6F" w:rsidRDefault="003B2E0A" w:rsidP="00337E18">
            <w:pPr>
              <w:rPr>
                <w:del w:id="130" w:author="Menon, Sunita (NIH/NCI) [C]" w:date="2021-05-28T18:35:00Z"/>
                <w:sz w:val="28"/>
                <w:szCs w:val="28"/>
                <w:u w:val="single"/>
              </w:rPr>
            </w:pPr>
          </w:p>
          <w:p w14:paraId="43509471" w14:textId="1DE4022E" w:rsidR="003B2E0A" w:rsidRPr="00CF6B38" w:rsidDel="00BC5B6F" w:rsidRDefault="003B2E0A">
            <w:pPr>
              <w:rPr>
                <w:del w:id="131" w:author="Menon, Sunita (NIH/NCI) [C]" w:date="2021-05-28T18:35:00Z"/>
                <w:sz w:val="28"/>
                <w:szCs w:val="28"/>
              </w:rPr>
            </w:pPr>
            <w:del w:id="132" w:author="Menon, Sunita (NIH/NCI) [C]" w:date="2021-05-28T18:35:00Z">
              <w:r w:rsidRPr="003B2E0A" w:rsidDel="00BC5B6F">
                <w:rPr>
                  <w:sz w:val="28"/>
                  <w:szCs w:val="28"/>
                  <w:u w:val="single"/>
                </w:rPr>
                <w:delText>HPCDATAMGM-1403:</w:delText>
              </w:r>
              <w:r w:rsidRPr="003B2E0A" w:rsidDel="00BC5B6F">
                <w:rPr>
                  <w:sz w:val="28"/>
                  <w:szCs w:val="28"/>
                </w:rPr>
                <w:delText xml:space="preserve"> </w:delText>
              </w:r>
              <w:r w:rsidDel="00BC5B6F">
                <w:rPr>
                  <w:sz w:val="28"/>
                  <w:szCs w:val="28"/>
                </w:rPr>
                <w:delText xml:space="preserve">Renamed </w:delText>
              </w:r>
              <w:r w:rsidRPr="00CF6B38" w:rsidDel="00BC5B6F">
                <w:rPr>
                  <w:i/>
                  <w:iCs/>
                  <w:sz w:val="28"/>
                  <w:szCs w:val="28"/>
                </w:rPr>
                <w:delText>Parent Metadata</w:delText>
              </w:r>
              <w:r w:rsidRPr="00CF6B38" w:rsidDel="00BC5B6F">
                <w:rPr>
                  <w:sz w:val="28"/>
                  <w:szCs w:val="28"/>
                </w:rPr>
                <w:delText xml:space="preserve"> </w:delText>
              </w:r>
              <w:r w:rsidDel="00BC5B6F">
                <w:rPr>
                  <w:sz w:val="28"/>
                  <w:szCs w:val="28"/>
                </w:rPr>
                <w:delText>section</w:delText>
              </w:r>
              <w:r w:rsidRPr="00CF6B38" w:rsidDel="00BC5B6F">
                <w:rPr>
                  <w:sz w:val="28"/>
                  <w:szCs w:val="28"/>
                </w:rPr>
                <w:delText xml:space="preserve"> </w:delText>
              </w:r>
              <w:r w:rsidDel="00BC5B6F">
                <w:rPr>
                  <w:sz w:val="28"/>
                  <w:szCs w:val="28"/>
                </w:rPr>
                <w:delText xml:space="preserve">on the Collection and File </w:delText>
              </w:r>
              <w:r w:rsidR="005A2BA1" w:rsidDel="00BC5B6F">
                <w:rPr>
                  <w:sz w:val="28"/>
                  <w:szCs w:val="28"/>
                </w:rPr>
                <w:delText>D</w:delText>
              </w:r>
              <w:r w:rsidDel="00BC5B6F">
                <w:rPr>
                  <w:sz w:val="28"/>
                  <w:szCs w:val="28"/>
                </w:rPr>
                <w:delText xml:space="preserve">etails pages to </w:delText>
              </w:r>
              <w:r w:rsidRPr="00CF6B38" w:rsidDel="00BC5B6F">
                <w:rPr>
                  <w:i/>
                  <w:iCs/>
                  <w:sz w:val="28"/>
                  <w:szCs w:val="28"/>
                </w:rPr>
                <w:delText>Ancestor Metadata</w:delText>
              </w:r>
              <w:r w:rsidDel="00BC5B6F">
                <w:rPr>
                  <w:sz w:val="28"/>
                  <w:szCs w:val="28"/>
                </w:rPr>
                <w:delText xml:space="preserve"> </w:delText>
              </w:r>
              <w:r w:rsidR="005A2BA1" w:rsidDel="00BC5B6F">
                <w:rPr>
                  <w:sz w:val="28"/>
                  <w:szCs w:val="28"/>
                </w:rPr>
                <w:delText xml:space="preserve">in order </w:delText>
              </w:r>
              <w:r w:rsidDel="00BC5B6F">
                <w:rPr>
                  <w:sz w:val="28"/>
                  <w:szCs w:val="28"/>
                </w:rPr>
                <w:delText xml:space="preserve">to </w:delText>
              </w:r>
              <w:r w:rsidR="005A2BA1" w:rsidDel="00BC5B6F">
                <w:rPr>
                  <w:sz w:val="28"/>
                  <w:szCs w:val="28"/>
                </w:rPr>
                <w:delText>correctly indicate</w:delText>
              </w:r>
              <w:r w:rsidDel="00BC5B6F">
                <w:rPr>
                  <w:sz w:val="28"/>
                  <w:szCs w:val="28"/>
                </w:rPr>
                <w:delText xml:space="preserve"> the </w:delText>
              </w:r>
              <w:r w:rsidR="005A2BA1" w:rsidDel="00BC5B6F">
                <w:rPr>
                  <w:sz w:val="28"/>
                  <w:szCs w:val="28"/>
                </w:rPr>
                <w:delText xml:space="preserve">multiple levels in the </w:delText>
              </w:r>
              <w:r w:rsidDel="00BC5B6F">
                <w:rPr>
                  <w:sz w:val="28"/>
                  <w:szCs w:val="28"/>
                </w:rPr>
                <w:delText>hierarch</w:delText>
              </w:r>
              <w:r w:rsidR="005A2BA1" w:rsidDel="00BC5B6F">
                <w:rPr>
                  <w:sz w:val="28"/>
                  <w:szCs w:val="28"/>
                </w:rPr>
                <w:delText>y</w:delText>
              </w:r>
              <w:r w:rsidDel="00BC5B6F">
                <w:rPr>
                  <w:sz w:val="28"/>
                  <w:szCs w:val="28"/>
                </w:rPr>
                <w:delText>. A</w:delText>
              </w:r>
              <w:r w:rsidR="00BF7FA3" w:rsidDel="00BC5B6F">
                <w:rPr>
                  <w:sz w:val="28"/>
                  <w:szCs w:val="28"/>
                </w:rPr>
                <w:delText>dditionally</w:delText>
              </w:r>
              <w:r w:rsidR="0007754D" w:rsidDel="00BC5B6F">
                <w:rPr>
                  <w:sz w:val="28"/>
                  <w:szCs w:val="28"/>
                </w:rPr>
                <w:delText xml:space="preserve"> </w:delText>
              </w:r>
              <w:r w:rsidDel="00BC5B6F">
                <w:rPr>
                  <w:sz w:val="28"/>
                  <w:szCs w:val="28"/>
                </w:rPr>
                <w:delText>reordered the ancestor metadata based on the position of the ancestor in the hierarchy</w:delText>
              </w:r>
              <w:r w:rsidR="005A2BA1" w:rsidDel="00BC5B6F">
                <w:rPr>
                  <w:sz w:val="28"/>
                  <w:szCs w:val="28"/>
                </w:rPr>
                <w:delText xml:space="preserve"> (p</w:delText>
              </w:r>
              <w:r w:rsidDel="00BC5B6F">
                <w:rPr>
                  <w:sz w:val="28"/>
                  <w:szCs w:val="28"/>
                </w:rPr>
                <w:delText>reviously, it was displayed in alphabetical order</w:delText>
              </w:r>
              <w:r w:rsidR="005A2BA1" w:rsidDel="00BC5B6F">
                <w:rPr>
                  <w:sz w:val="28"/>
                  <w:szCs w:val="28"/>
                </w:rPr>
                <w:delText>)</w:delText>
              </w:r>
              <w:r w:rsidDel="00BC5B6F">
                <w:rPr>
                  <w:sz w:val="28"/>
                  <w:szCs w:val="28"/>
                </w:rPr>
                <w:delText>.</w:delText>
              </w:r>
            </w:del>
          </w:p>
          <w:p w14:paraId="4B47DDB5" w14:textId="4F3450FD" w:rsidR="003B2E0A" w:rsidDel="00BC5B6F" w:rsidRDefault="003B2E0A" w:rsidP="00337E18">
            <w:pPr>
              <w:rPr>
                <w:del w:id="133" w:author="Menon, Sunita (NIH/NCI) [C]" w:date="2021-05-28T18:35:00Z"/>
                <w:sz w:val="28"/>
                <w:szCs w:val="28"/>
                <w:u w:val="single"/>
              </w:rPr>
            </w:pPr>
          </w:p>
          <w:p w14:paraId="5FDAFC03" w14:textId="77777777" w:rsidR="00825160" w:rsidRDefault="00825160" w:rsidP="00337E18">
            <w:pPr>
              <w:rPr>
                <w:sz w:val="28"/>
                <w:szCs w:val="28"/>
                <w:u w:val="single"/>
              </w:rPr>
            </w:pPr>
          </w:p>
          <w:p w14:paraId="5D73BB2C" w14:textId="4B91F935" w:rsidR="00825160" w:rsidRPr="00CF6B38" w:rsidRDefault="00FD2472" w:rsidP="00E730F6">
            <w:pPr>
              <w:rPr>
                <w:sz w:val="28"/>
                <w:szCs w:val="28"/>
              </w:rPr>
              <w:pPrChange w:id="134" w:author="Menon, Sunita (NIH/NCI) [C]" w:date="2021-06-30T17:44:00Z">
                <w:pPr/>
              </w:pPrChange>
            </w:pPr>
            <w:ins w:id="135" w:author="Menon, Sunita (NIH/NCI) [C]" w:date="2021-05-28T18:48:00Z">
              <w:r w:rsidRPr="00BC7425">
                <w:rPr>
                  <w:sz w:val="28"/>
                  <w:szCs w:val="28"/>
                  <w:u w:val="single"/>
                </w:rPr>
                <w:t>HPCDATAMGM-</w:t>
              </w:r>
              <w:r>
                <w:rPr>
                  <w:sz w:val="28"/>
                  <w:szCs w:val="28"/>
                  <w:u w:val="single"/>
                </w:rPr>
                <w:t>14</w:t>
              </w:r>
            </w:ins>
            <w:ins w:id="136" w:author="Menon, Sunita (NIH/NCI) [C]" w:date="2021-06-30T17:41:00Z">
              <w:r w:rsidR="00E730F6">
                <w:rPr>
                  <w:sz w:val="28"/>
                  <w:szCs w:val="28"/>
                  <w:u w:val="single"/>
                </w:rPr>
                <w:t>74</w:t>
              </w:r>
            </w:ins>
            <w:ins w:id="137" w:author="Menon, Sunita (NIH/NCI) [C]" w:date="2021-05-28T18:48:00Z">
              <w:r>
                <w:rPr>
                  <w:sz w:val="28"/>
                  <w:szCs w:val="28"/>
                </w:rPr>
                <w:t xml:space="preserve">: </w:t>
              </w:r>
            </w:ins>
            <w:ins w:id="138" w:author="Menon, Sunita (NIH/NCI) [C]" w:date="2021-06-30T17:41:00Z">
              <w:r w:rsidR="00E730F6">
                <w:rPr>
                  <w:sz w:val="28"/>
                  <w:szCs w:val="28"/>
                </w:rPr>
                <w:t xml:space="preserve">Reworked the Google Drive </w:t>
              </w:r>
            </w:ins>
            <w:ins w:id="139" w:author="Menon, Sunita (NIH/NCI) [C]" w:date="2021-06-30T17:44:00Z">
              <w:r w:rsidR="00E730F6">
                <w:rPr>
                  <w:sz w:val="28"/>
                  <w:szCs w:val="28"/>
                </w:rPr>
                <w:t xml:space="preserve">GUI </w:t>
              </w:r>
            </w:ins>
            <w:ins w:id="140" w:author="Menon, Sunita (NIH/NCI) [C]" w:date="2021-06-30T18:15:00Z">
              <w:r w:rsidR="002F1C66">
                <w:rPr>
                  <w:sz w:val="28"/>
                  <w:szCs w:val="28"/>
                </w:rPr>
                <w:t xml:space="preserve">on the DME web application </w:t>
              </w:r>
            </w:ins>
            <w:ins w:id="141" w:author="Menon, Sunita (NIH/NCI) [C]" w:date="2021-06-30T17:44:00Z">
              <w:r w:rsidR="00E730F6">
                <w:rPr>
                  <w:sz w:val="28"/>
                  <w:szCs w:val="28"/>
                </w:rPr>
                <w:t xml:space="preserve">to display the link for accessing data </w:t>
              </w:r>
            </w:ins>
            <w:ins w:id="142" w:author="Menon, Sunita (NIH/NCI) [C]" w:date="2021-06-30T17:51:00Z">
              <w:r w:rsidR="00B1699A">
                <w:rPr>
                  <w:sz w:val="28"/>
                  <w:szCs w:val="28"/>
                </w:rPr>
                <w:t xml:space="preserve">from the Google Drive </w:t>
              </w:r>
            </w:ins>
            <w:ins w:id="143" w:author="Menon, Sunita (NIH/NCI) [C]" w:date="2021-06-30T17:44:00Z">
              <w:r w:rsidR="00E730F6">
                <w:rPr>
                  <w:sz w:val="28"/>
                  <w:szCs w:val="28"/>
                </w:rPr>
                <w:t xml:space="preserve">only after </w:t>
              </w:r>
            </w:ins>
            <w:ins w:id="144" w:author="Menon, Sunita (NIH/NCI) [C]" w:date="2021-06-30T17:51:00Z">
              <w:r w:rsidR="00B1699A">
                <w:rPr>
                  <w:sz w:val="28"/>
                  <w:szCs w:val="28"/>
                </w:rPr>
                <w:t xml:space="preserve">DME </w:t>
              </w:r>
            </w:ins>
            <w:ins w:id="145" w:author="Menon, Sunita (NIH/NCI) [C]" w:date="2021-06-30T18:00:00Z">
              <w:r w:rsidR="00BF1C55">
                <w:rPr>
                  <w:sz w:val="28"/>
                  <w:szCs w:val="28"/>
                </w:rPr>
                <w:t>autho</w:t>
              </w:r>
            </w:ins>
            <w:ins w:id="146" w:author="Menon, Sunita (NIH/NCI) [C]" w:date="2021-06-30T18:04:00Z">
              <w:r w:rsidR="00283F50">
                <w:rPr>
                  <w:sz w:val="28"/>
                  <w:szCs w:val="28"/>
                </w:rPr>
                <w:t>r</w:t>
              </w:r>
            </w:ins>
            <w:ins w:id="147" w:author="Menon, Sunita (NIH/NCI) [C]" w:date="2021-06-30T18:00:00Z">
              <w:r w:rsidR="00BF1C55">
                <w:rPr>
                  <w:sz w:val="28"/>
                  <w:szCs w:val="28"/>
                </w:rPr>
                <w:t>ization</w:t>
              </w:r>
            </w:ins>
            <w:ins w:id="148" w:author="Menon, Sunita (NIH/NCI) [C]" w:date="2021-06-30T17:44:00Z">
              <w:r w:rsidR="00E730F6">
                <w:rPr>
                  <w:sz w:val="28"/>
                  <w:szCs w:val="28"/>
                </w:rPr>
                <w:t xml:space="preserve"> is complete. </w:t>
              </w:r>
            </w:ins>
            <w:del w:id="149" w:author="Menon, Sunita (NIH/NCI) [C]" w:date="2021-06-30T17:44:00Z">
              <w:r w:rsidR="00825160" w:rsidDel="00E730F6">
                <w:rPr>
                  <w:sz w:val="28"/>
                  <w:szCs w:val="28"/>
                  <w:u w:val="single"/>
                </w:rPr>
                <w:delText>HPCDATAMGM-145</w:delText>
              </w:r>
            </w:del>
            <w:del w:id="150" w:author="Menon, Sunita (NIH/NCI) [C]" w:date="2021-05-28T18:35:00Z">
              <w:r w:rsidR="00825160" w:rsidDel="00BC5B6F">
                <w:rPr>
                  <w:sz w:val="28"/>
                  <w:szCs w:val="28"/>
                  <w:u w:val="single"/>
                </w:rPr>
                <w:delText>7</w:delText>
              </w:r>
            </w:del>
            <w:del w:id="151" w:author="Menon, Sunita (NIH/NCI) [C]" w:date="2021-06-30T17:44:00Z">
              <w:r w:rsidR="00825160" w:rsidRPr="00CF6B38" w:rsidDel="00E730F6">
                <w:rPr>
                  <w:sz w:val="28"/>
                  <w:szCs w:val="28"/>
                </w:rPr>
                <w:delText xml:space="preserve">: </w:delText>
              </w:r>
            </w:del>
            <w:del w:id="152" w:author="Menon, Sunita (NIH/NCI) [C]" w:date="2021-05-28T18:36:00Z">
              <w:r w:rsidR="00825160" w:rsidRPr="00CF6B38" w:rsidDel="00BC5B6F">
                <w:rPr>
                  <w:sz w:val="28"/>
                  <w:szCs w:val="28"/>
                </w:rPr>
                <w:delText xml:space="preserve">Added </w:delText>
              </w:r>
              <w:r w:rsidR="00F87E77" w:rsidDel="00BC5B6F">
                <w:rPr>
                  <w:sz w:val="28"/>
                  <w:szCs w:val="28"/>
                </w:rPr>
                <w:delText>2</w:delText>
              </w:r>
              <w:r w:rsidR="00825160" w:rsidRPr="00825160" w:rsidDel="00BC5B6F">
                <w:rPr>
                  <w:sz w:val="28"/>
                  <w:szCs w:val="28"/>
                </w:rPr>
                <w:delText xml:space="preserve"> </w:delText>
              </w:r>
              <w:r w:rsidR="00825160" w:rsidRPr="00CF6B38" w:rsidDel="00BC5B6F">
                <w:rPr>
                  <w:sz w:val="28"/>
                  <w:szCs w:val="28"/>
                </w:rPr>
                <w:delText>new attributes</w:delText>
              </w:r>
              <w:r w:rsidR="004F45A2" w:rsidDel="00BC5B6F">
                <w:rPr>
                  <w:sz w:val="28"/>
                  <w:szCs w:val="28"/>
                </w:rPr>
                <w:delText xml:space="preserve"> -</w:delText>
              </w:r>
              <w:r w:rsidR="00825160" w:rsidRPr="00CF6B38" w:rsidDel="00BC5B6F">
                <w:rPr>
                  <w:sz w:val="28"/>
                  <w:szCs w:val="28"/>
                </w:rPr>
                <w:delText xml:space="preserve"> </w:delText>
              </w:r>
              <w:r w:rsidR="00825160" w:rsidRPr="00CF6B38" w:rsidDel="00BC5B6F">
                <w:rPr>
                  <w:i/>
                  <w:iCs/>
                  <w:sz w:val="28"/>
                  <w:szCs w:val="28"/>
                </w:rPr>
                <w:delText>data_owner</w:delText>
              </w:r>
              <w:r w:rsidR="00825160" w:rsidRPr="00CF6B38" w:rsidDel="00BC5B6F">
                <w:rPr>
                  <w:sz w:val="28"/>
                  <w:szCs w:val="28"/>
                </w:rPr>
                <w:delText xml:space="preserve"> and </w:delText>
              </w:r>
              <w:r w:rsidR="00825160" w:rsidRPr="00CF6B38" w:rsidDel="00BC5B6F">
                <w:rPr>
                  <w:i/>
                  <w:iCs/>
                  <w:sz w:val="28"/>
                  <w:szCs w:val="28"/>
                </w:rPr>
                <w:delText>data_curator</w:delText>
              </w:r>
              <w:r w:rsidR="00825160" w:rsidRPr="00CF6B38" w:rsidDel="00BC5B6F">
                <w:rPr>
                  <w:sz w:val="28"/>
                  <w:szCs w:val="28"/>
                </w:rPr>
                <w:delText xml:space="preserve"> to the metadata catalog list. These will now be returned in the Metadata Ca</w:delText>
              </w:r>
              <w:r w:rsidR="00825160" w:rsidDel="00BC5B6F">
                <w:rPr>
                  <w:sz w:val="28"/>
                  <w:szCs w:val="28"/>
                </w:rPr>
                <w:delText>t</w:delText>
              </w:r>
              <w:r w:rsidR="00825160" w:rsidRPr="00CF6B38" w:rsidDel="00BC5B6F">
                <w:rPr>
                  <w:sz w:val="28"/>
                  <w:szCs w:val="28"/>
                </w:rPr>
                <w:delText xml:space="preserve">alog REST API response if they exist in the PI or Project </w:delText>
              </w:r>
              <w:r w:rsidR="00825160" w:rsidDel="00BC5B6F">
                <w:rPr>
                  <w:sz w:val="28"/>
                  <w:szCs w:val="28"/>
                </w:rPr>
                <w:delText xml:space="preserve">level </w:delText>
              </w:r>
              <w:r w:rsidR="00825160" w:rsidRPr="00CF6B38" w:rsidDel="00BC5B6F">
                <w:rPr>
                  <w:sz w:val="28"/>
                  <w:szCs w:val="28"/>
                </w:rPr>
                <w:delText>collection</w:delText>
              </w:r>
              <w:r w:rsidR="00825160" w:rsidDel="00BC5B6F">
                <w:rPr>
                  <w:sz w:val="28"/>
                  <w:szCs w:val="28"/>
                </w:rPr>
                <w:delText>s of the request</w:delText>
              </w:r>
              <w:r w:rsidR="004F45A2" w:rsidDel="00BC5B6F">
                <w:rPr>
                  <w:sz w:val="28"/>
                  <w:szCs w:val="28"/>
                </w:rPr>
                <w:delText>ed</w:delText>
              </w:r>
              <w:r w:rsidR="00825160" w:rsidDel="00BC5B6F">
                <w:rPr>
                  <w:sz w:val="28"/>
                  <w:szCs w:val="28"/>
                </w:rPr>
                <w:delText xml:space="preserve"> </w:delText>
              </w:r>
              <w:r w:rsidR="004F45A2" w:rsidDel="00BC5B6F">
                <w:rPr>
                  <w:sz w:val="28"/>
                  <w:szCs w:val="28"/>
                </w:rPr>
                <w:delText>base path</w:delText>
              </w:r>
              <w:r w:rsidR="00825160" w:rsidRPr="00CF6B38" w:rsidDel="00BC5B6F">
                <w:rPr>
                  <w:sz w:val="28"/>
                  <w:szCs w:val="28"/>
                </w:rPr>
                <w:delText xml:space="preserve">.  </w:delText>
              </w:r>
            </w:del>
          </w:p>
          <w:p w14:paraId="202877E1" w14:textId="77777777" w:rsidR="00825160" w:rsidRPr="00CF6B38" w:rsidRDefault="00825160" w:rsidP="00337E18">
            <w:pPr>
              <w:rPr>
                <w:sz w:val="28"/>
                <w:szCs w:val="28"/>
              </w:rPr>
            </w:pPr>
          </w:p>
          <w:p w14:paraId="7653ABC5" w14:textId="7E3734A1" w:rsidR="00874D03" w:rsidRPr="008E0A9C" w:rsidDel="00BC5B6F" w:rsidRDefault="00874D03" w:rsidP="00337E18">
            <w:pPr>
              <w:rPr>
                <w:del w:id="153" w:author="Menon, Sunita (NIH/NCI) [C]" w:date="2021-05-28T18:36:00Z"/>
                <w:sz w:val="28"/>
                <w:szCs w:val="28"/>
              </w:rPr>
            </w:pPr>
            <w:del w:id="154" w:author="Menon, Sunita (NIH/NCI) [C]" w:date="2021-05-28T18:36:00Z">
              <w:r w:rsidRPr="00301C66" w:rsidDel="00BC5B6F">
                <w:rPr>
                  <w:sz w:val="28"/>
                  <w:szCs w:val="28"/>
                  <w:u w:val="single"/>
                </w:rPr>
                <w:delText>HPCDATAMGM-14</w:delText>
              </w:r>
              <w:r w:rsidR="00CD4341" w:rsidDel="00BC5B6F">
                <w:rPr>
                  <w:sz w:val="28"/>
                  <w:szCs w:val="28"/>
                  <w:u w:val="single"/>
                </w:rPr>
                <w:delText>42</w:delText>
              </w:r>
              <w:r w:rsidRPr="00301C66" w:rsidDel="00BC5B6F">
                <w:rPr>
                  <w:sz w:val="28"/>
                  <w:szCs w:val="28"/>
                  <w:u w:val="single"/>
                </w:rPr>
                <w:delText>:</w:delText>
              </w:r>
              <w:r w:rsidRPr="00301C66" w:rsidDel="00BC5B6F">
                <w:rPr>
                  <w:sz w:val="28"/>
                  <w:szCs w:val="28"/>
                </w:rPr>
                <w:delText xml:space="preserve"> </w:delText>
              </w:r>
              <w:r w:rsidR="00301C66" w:rsidRPr="00301C66" w:rsidDel="00BC5B6F">
                <w:rPr>
                  <w:sz w:val="28"/>
                  <w:szCs w:val="28"/>
                </w:rPr>
                <w:delText xml:space="preserve"> </w:delText>
              </w:r>
              <w:r w:rsidR="00CD4341" w:rsidDel="00BC5B6F">
                <w:rPr>
                  <w:sz w:val="28"/>
                  <w:szCs w:val="28"/>
                </w:rPr>
                <w:delText xml:space="preserve">Fixed issue of </w:delText>
              </w:r>
              <w:r w:rsidR="004F45A2" w:rsidDel="00BC5B6F">
                <w:rPr>
                  <w:sz w:val="28"/>
                  <w:szCs w:val="28"/>
                </w:rPr>
                <w:delText xml:space="preserve">the error </w:delText>
              </w:r>
              <w:r w:rsidR="00CD4341" w:rsidDel="00BC5B6F">
                <w:rPr>
                  <w:sz w:val="28"/>
                  <w:szCs w:val="28"/>
                </w:rPr>
                <w:delText xml:space="preserve">stack trace appearing in the </w:delText>
              </w:r>
              <w:r w:rsidR="00C56FB4" w:rsidDel="00BC5B6F">
                <w:rPr>
                  <w:sz w:val="28"/>
                  <w:szCs w:val="28"/>
                </w:rPr>
                <w:delText xml:space="preserve">JSON file returned in the </w:delText>
              </w:r>
              <w:r w:rsidR="00CD4341" w:rsidDel="00BC5B6F">
                <w:rPr>
                  <w:sz w:val="28"/>
                  <w:szCs w:val="28"/>
                </w:rPr>
                <w:delText>REST error response</w:delText>
              </w:r>
              <w:r w:rsidR="001761E0" w:rsidDel="00BC5B6F">
                <w:rPr>
                  <w:sz w:val="28"/>
                  <w:szCs w:val="28"/>
                </w:rPr>
                <w:delText xml:space="preserve">. </w:delText>
              </w:r>
            </w:del>
          </w:p>
          <w:p w14:paraId="2C698F41" w14:textId="08423413" w:rsidR="00105BA4" w:rsidDel="00BF1C55" w:rsidRDefault="00105BA4" w:rsidP="00337E18">
            <w:pPr>
              <w:rPr>
                <w:del w:id="155" w:author="Menon, Sunita (NIH/NCI) [C]" w:date="2021-06-30T18:01:00Z"/>
                <w:sz w:val="28"/>
                <w:szCs w:val="28"/>
              </w:rPr>
            </w:pPr>
          </w:p>
          <w:p w14:paraId="646707BF" w14:textId="776568F0" w:rsidR="0001262E" w:rsidDel="00BF1C55" w:rsidRDefault="0001262E" w:rsidP="0001262E">
            <w:pPr>
              <w:rPr>
                <w:del w:id="156" w:author="Menon, Sunita (NIH/NCI) [C]" w:date="2021-06-30T18:01:00Z"/>
                <w:b/>
                <w:bCs/>
                <w:sz w:val="28"/>
                <w:szCs w:val="28"/>
              </w:rPr>
            </w:pPr>
            <w:del w:id="157" w:author="Menon, Sunita (NIH/NCI) [C]" w:date="2021-06-30T18:01:00Z">
              <w:r w:rsidRPr="005C5371" w:rsidDel="00BF1C55">
                <w:rPr>
                  <w:b/>
                  <w:bCs/>
                  <w:sz w:val="28"/>
                  <w:szCs w:val="28"/>
                  <w:u w:val="single"/>
                </w:rPr>
                <w:delText xml:space="preserve">Operational/Performance </w:delText>
              </w:r>
              <w:r w:rsidDel="00BF1C55">
                <w:rPr>
                  <w:b/>
                  <w:bCs/>
                  <w:sz w:val="28"/>
                  <w:szCs w:val="28"/>
                  <w:u w:val="single"/>
                </w:rPr>
                <w:delText>Improvements</w:delText>
              </w:r>
              <w:r w:rsidRPr="005C5371" w:rsidDel="00BF1C55">
                <w:rPr>
                  <w:b/>
                  <w:bCs/>
                  <w:sz w:val="28"/>
                  <w:szCs w:val="28"/>
                  <w:u w:val="single"/>
                </w:rPr>
                <w:delText>:</w:delText>
              </w:r>
            </w:del>
          </w:p>
          <w:p w14:paraId="6ED45FAB" w14:textId="0877BD4C" w:rsidR="0001262E" w:rsidDel="00BF1C55" w:rsidRDefault="0001262E" w:rsidP="00337E18">
            <w:pPr>
              <w:rPr>
                <w:del w:id="158" w:author="Menon, Sunita (NIH/NCI) [C]" w:date="2021-06-30T18:01:00Z"/>
                <w:sz w:val="28"/>
                <w:szCs w:val="28"/>
              </w:rPr>
            </w:pPr>
          </w:p>
          <w:p w14:paraId="388532EF" w14:textId="03680239" w:rsidR="00FF5789" w:rsidDel="00E4623C" w:rsidRDefault="00105BA4" w:rsidP="00FF5789">
            <w:pPr>
              <w:rPr>
                <w:del w:id="159" w:author="Menon, Sunita (NIH/NCI) [C]" w:date="2021-05-28T18:40:00Z"/>
              </w:rPr>
            </w:pPr>
            <w:del w:id="160" w:author="Menon, Sunita (NIH/NCI) [C]" w:date="2021-05-28T18:40:00Z">
              <w:r w:rsidRPr="00BC7425" w:rsidDel="00E4623C">
                <w:rPr>
                  <w:sz w:val="28"/>
                  <w:szCs w:val="28"/>
                  <w:u w:val="single"/>
                </w:rPr>
                <w:delText>HPCDATAMGM-1</w:delText>
              </w:r>
              <w:r w:rsidDel="00E4623C">
                <w:rPr>
                  <w:sz w:val="28"/>
                  <w:szCs w:val="28"/>
                  <w:u w:val="single"/>
                </w:rPr>
                <w:delText>4</w:delText>
              </w:r>
              <w:r w:rsidR="00FF5789" w:rsidDel="00E4623C">
                <w:rPr>
                  <w:sz w:val="28"/>
                  <w:szCs w:val="28"/>
                  <w:u w:val="single"/>
                </w:rPr>
                <w:delText>50</w:delText>
              </w:r>
              <w:r w:rsidRPr="00BC7425" w:rsidDel="00E4623C">
                <w:rPr>
                  <w:sz w:val="28"/>
                  <w:szCs w:val="28"/>
                </w:rPr>
                <w:delText xml:space="preserve">: </w:delText>
              </w:r>
              <w:r w:rsidR="00FF5789" w:rsidDel="00E4623C">
                <w:rPr>
                  <w:sz w:val="28"/>
                  <w:szCs w:val="28"/>
                </w:rPr>
                <w:delText xml:space="preserve"> </w:delText>
              </w:r>
              <w:r w:rsidR="00FF5789" w:rsidRPr="00FF5789" w:rsidDel="00E4623C">
                <w:rPr>
                  <w:sz w:val="28"/>
                  <w:szCs w:val="28"/>
                </w:rPr>
                <w:delText xml:space="preserve">Increased </w:delText>
              </w:r>
              <w:r w:rsidR="003D3BD3" w:rsidDel="00E4623C">
                <w:rPr>
                  <w:sz w:val="28"/>
                  <w:szCs w:val="28"/>
                </w:rPr>
                <w:delText xml:space="preserve">the </w:delText>
              </w:r>
              <w:r w:rsidR="00FF5789" w:rsidRPr="00FF5789" w:rsidDel="00E4623C">
                <w:rPr>
                  <w:sz w:val="28"/>
                  <w:szCs w:val="28"/>
                </w:rPr>
                <w:delText xml:space="preserve">frequency of the scheduler that processes the asynchronous Bulk Data Object Registration tasks from once a minute to every 20 seconds. </w:delText>
              </w:r>
            </w:del>
          </w:p>
          <w:p w14:paraId="67E32DB9" w14:textId="77777777" w:rsidR="00FE443A" w:rsidRPr="00931C82" w:rsidRDefault="00FE443A"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238E09B" w:rsidR="00E16925" w:rsidRPr="00D66342" w:rsidRDefault="004E6073" w:rsidP="0040095C">
            <w:pPr>
              <w:rPr>
                <w:rFonts w:cstheme="minorHAnsi"/>
                <w:b/>
                <w:sz w:val="28"/>
                <w:szCs w:val="28"/>
              </w:rPr>
            </w:pPr>
            <w:r w:rsidRPr="00D66342">
              <w:rPr>
                <w:rFonts w:cstheme="minorHAnsi"/>
                <w:b/>
                <w:sz w:val="28"/>
                <w:szCs w:val="28"/>
              </w:rPr>
              <w:t>4</w:t>
            </w:r>
            <w:r w:rsidR="00E16925"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6"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5D3864AA" w14:textId="77777777" w:rsidR="00D679F0" w:rsidRPr="00D66342"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0B0D7DD1" w:rsidR="00E16925" w:rsidRPr="00D66342" w:rsidRDefault="004E6073" w:rsidP="0040095C">
            <w:pPr>
              <w:rPr>
                <w:rFonts w:cstheme="minorHAnsi"/>
                <w:b/>
                <w:sz w:val="28"/>
                <w:szCs w:val="28"/>
              </w:rPr>
            </w:pPr>
            <w:r w:rsidRPr="00D66342">
              <w:rPr>
                <w:rFonts w:cstheme="minorHAnsi"/>
                <w:b/>
                <w:sz w:val="28"/>
                <w:szCs w:val="28"/>
              </w:rPr>
              <w:t>5</w:t>
            </w:r>
            <w:r w:rsidR="00E16925"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7"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2F1C66" w:rsidP="00E16925">
            <w:pPr>
              <w:rPr>
                <w:rFonts w:cstheme="minorHAnsi"/>
                <w:sz w:val="28"/>
                <w:szCs w:val="28"/>
              </w:rPr>
            </w:pPr>
            <w:hyperlink r:id="rId8"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1FA076CC" w:rsidR="00E16925" w:rsidRPr="00D66342" w:rsidRDefault="00974271" w:rsidP="0040095C">
            <w:pPr>
              <w:rPr>
                <w:rFonts w:cstheme="minorHAnsi"/>
                <w:b/>
                <w:sz w:val="28"/>
                <w:szCs w:val="28"/>
              </w:rPr>
            </w:pPr>
            <w:r w:rsidRPr="00D66342">
              <w:rPr>
                <w:rFonts w:cstheme="minorHAnsi"/>
                <w:b/>
                <w:sz w:val="28"/>
                <w:szCs w:val="28"/>
              </w:rPr>
              <w:t>6</w:t>
            </w:r>
            <w:r w:rsidR="00E16925"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2F1C66"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2F1C66"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2F1C66"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2F1C66" w:rsidP="00E16925">
            <w:pPr>
              <w:rPr>
                <w:rFonts w:cstheme="minorHAnsi"/>
                <w:sz w:val="28"/>
                <w:szCs w:val="28"/>
              </w:rPr>
            </w:pPr>
            <w:hyperlink r:id="rId12" w:history="1">
              <w:r w:rsidR="008F0F08" w:rsidRPr="00D66342">
                <w:rPr>
                  <w:rStyle w:val="Hyperlink"/>
                  <w:rFonts w:cstheme="minorHAnsi"/>
                  <w:sz w:val="28"/>
                  <w:szCs w:val="28"/>
                </w:rPr>
                <w:t>https://irods.org/</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2F1C66" w:rsidP="00E16925">
            <w:pPr>
              <w:rPr>
                <w:rFonts w:cstheme="minorHAnsi"/>
                <w:sz w:val="28"/>
                <w:szCs w:val="28"/>
              </w:rPr>
            </w:pPr>
            <w:hyperlink r:id="rId13"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1"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8"/>
  </w:num>
  <w:num w:numId="4">
    <w:abstractNumId w:val="30"/>
  </w:num>
  <w:num w:numId="5">
    <w:abstractNumId w:val="3"/>
  </w:num>
  <w:num w:numId="6">
    <w:abstractNumId w:val="20"/>
  </w:num>
  <w:num w:numId="7">
    <w:abstractNumId w:val="5"/>
  </w:num>
  <w:num w:numId="8">
    <w:abstractNumId w:val="13"/>
  </w:num>
  <w:num w:numId="9">
    <w:abstractNumId w:val="2"/>
  </w:num>
  <w:num w:numId="10">
    <w:abstractNumId w:val="16"/>
  </w:num>
  <w:num w:numId="11">
    <w:abstractNumId w:val="31"/>
  </w:num>
  <w:num w:numId="12">
    <w:abstractNumId w:val="9"/>
  </w:num>
  <w:num w:numId="13">
    <w:abstractNumId w:val="4"/>
  </w:num>
  <w:num w:numId="14">
    <w:abstractNumId w:val="29"/>
  </w:num>
  <w:num w:numId="15">
    <w:abstractNumId w:val="10"/>
  </w:num>
  <w:num w:numId="16">
    <w:abstractNumId w:val="15"/>
  </w:num>
  <w:num w:numId="17">
    <w:abstractNumId w:val="26"/>
  </w:num>
  <w:num w:numId="18">
    <w:abstractNumId w:val="22"/>
  </w:num>
  <w:num w:numId="19">
    <w:abstractNumId w:val="19"/>
  </w:num>
  <w:num w:numId="20">
    <w:abstractNumId w:val="27"/>
  </w:num>
  <w:num w:numId="21">
    <w:abstractNumId w:val="28"/>
  </w:num>
  <w:num w:numId="22">
    <w:abstractNumId w:val="11"/>
  </w:num>
  <w:num w:numId="23">
    <w:abstractNumId w:val="23"/>
  </w:num>
  <w:num w:numId="24">
    <w:abstractNumId w:val="21"/>
  </w:num>
  <w:num w:numId="25">
    <w:abstractNumId w:val="1"/>
  </w:num>
  <w:num w:numId="26">
    <w:abstractNumId w:val="25"/>
  </w:num>
  <w:num w:numId="27">
    <w:abstractNumId w:val="12"/>
  </w:num>
  <w:num w:numId="28">
    <w:abstractNumId w:val="7"/>
  </w:num>
  <w:num w:numId="29">
    <w:abstractNumId w:val="0"/>
  </w:num>
  <w:num w:numId="30">
    <w:abstractNumId w:val="17"/>
  </w:num>
  <w:num w:numId="31">
    <w:abstractNumId w:val="6"/>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1092B"/>
    <w:rsid w:val="000114C9"/>
    <w:rsid w:val="00011DC2"/>
    <w:rsid w:val="00011F21"/>
    <w:rsid w:val="0001262E"/>
    <w:rsid w:val="00012CDE"/>
    <w:rsid w:val="0001400F"/>
    <w:rsid w:val="00016FF7"/>
    <w:rsid w:val="00017727"/>
    <w:rsid w:val="000212F9"/>
    <w:rsid w:val="00024AAB"/>
    <w:rsid w:val="00032AD1"/>
    <w:rsid w:val="00034E65"/>
    <w:rsid w:val="0003626B"/>
    <w:rsid w:val="0004265D"/>
    <w:rsid w:val="00042CE4"/>
    <w:rsid w:val="000434DD"/>
    <w:rsid w:val="00043A0C"/>
    <w:rsid w:val="00043EF7"/>
    <w:rsid w:val="0005460B"/>
    <w:rsid w:val="00055061"/>
    <w:rsid w:val="000577E5"/>
    <w:rsid w:val="00060C24"/>
    <w:rsid w:val="00066652"/>
    <w:rsid w:val="000724D4"/>
    <w:rsid w:val="00076AF9"/>
    <w:rsid w:val="0007754D"/>
    <w:rsid w:val="00080CE1"/>
    <w:rsid w:val="00084430"/>
    <w:rsid w:val="00085831"/>
    <w:rsid w:val="00085F56"/>
    <w:rsid w:val="00087A13"/>
    <w:rsid w:val="0009284C"/>
    <w:rsid w:val="000976DA"/>
    <w:rsid w:val="000A0F17"/>
    <w:rsid w:val="000A7058"/>
    <w:rsid w:val="000A7988"/>
    <w:rsid w:val="000B23B7"/>
    <w:rsid w:val="000B2A1B"/>
    <w:rsid w:val="000B72A6"/>
    <w:rsid w:val="000C3993"/>
    <w:rsid w:val="000C461D"/>
    <w:rsid w:val="000D1EE3"/>
    <w:rsid w:val="000D455A"/>
    <w:rsid w:val="000E0C07"/>
    <w:rsid w:val="000E1368"/>
    <w:rsid w:val="000E25B3"/>
    <w:rsid w:val="000E6A40"/>
    <w:rsid w:val="000F0B71"/>
    <w:rsid w:val="000F4CEB"/>
    <w:rsid w:val="000F6151"/>
    <w:rsid w:val="00102621"/>
    <w:rsid w:val="00105BA4"/>
    <w:rsid w:val="001105A4"/>
    <w:rsid w:val="00111F6F"/>
    <w:rsid w:val="00116338"/>
    <w:rsid w:val="00116903"/>
    <w:rsid w:val="00116ADF"/>
    <w:rsid w:val="001319CE"/>
    <w:rsid w:val="00132456"/>
    <w:rsid w:val="00134E60"/>
    <w:rsid w:val="00135488"/>
    <w:rsid w:val="001423B4"/>
    <w:rsid w:val="00142C56"/>
    <w:rsid w:val="00144BC8"/>
    <w:rsid w:val="0015035D"/>
    <w:rsid w:val="00150A93"/>
    <w:rsid w:val="0015248A"/>
    <w:rsid w:val="0015459E"/>
    <w:rsid w:val="00155207"/>
    <w:rsid w:val="00162113"/>
    <w:rsid w:val="00166F90"/>
    <w:rsid w:val="001716FB"/>
    <w:rsid w:val="001723E8"/>
    <w:rsid w:val="00173361"/>
    <w:rsid w:val="00174EC3"/>
    <w:rsid w:val="001761E0"/>
    <w:rsid w:val="00176335"/>
    <w:rsid w:val="00176805"/>
    <w:rsid w:val="001828A4"/>
    <w:rsid w:val="00183036"/>
    <w:rsid w:val="00187629"/>
    <w:rsid w:val="001912E5"/>
    <w:rsid w:val="001917A9"/>
    <w:rsid w:val="00191A32"/>
    <w:rsid w:val="00191EE4"/>
    <w:rsid w:val="00196818"/>
    <w:rsid w:val="001972E4"/>
    <w:rsid w:val="00197E29"/>
    <w:rsid w:val="001A00B9"/>
    <w:rsid w:val="001A0326"/>
    <w:rsid w:val="001A0786"/>
    <w:rsid w:val="001A177F"/>
    <w:rsid w:val="001A45E8"/>
    <w:rsid w:val="001A4DB6"/>
    <w:rsid w:val="001A7F20"/>
    <w:rsid w:val="001B25AE"/>
    <w:rsid w:val="001B56FD"/>
    <w:rsid w:val="001C0100"/>
    <w:rsid w:val="001C1BFF"/>
    <w:rsid w:val="001C2024"/>
    <w:rsid w:val="001C40FF"/>
    <w:rsid w:val="001C44AB"/>
    <w:rsid w:val="001C76CF"/>
    <w:rsid w:val="001C7BF2"/>
    <w:rsid w:val="001D50F6"/>
    <w:rsid w:val="001E2B7B"/>
    <w:rsid w:val="001E3209"/>
    <w:rsid w:val="001E44EA"/>
    <w:rsid w:val="001F0972"/>
    <w:rsid w:val="002047E7"/>
    <w:rsid w:val="002056DD"/>
    <w:rsid w:val="00206D12"/>
    <w:rsid w:val="0021005C"/>
    <w:rsid w:val="0021158A"/>
    <w:rsid w:val="00211894"/>
    <w:rsid w:val="00212062"/>
    <w:rsid w:val="00217937"/>
    <w:rsid w:val="00221C38"/>
    <w:rsid w:val="00222250"/>
    <w:rsid w:val="00226594"/>
    <w:rsid w:val="0023074C"/>
    <w:rsid w:val="00231D88"/>
    <w:rsid w:val="00231FD9"/>
    <w:rsid w:val="002375CC"/>
    <w:rsid w:val="00237FF4"/>
    <w:rsid w:val="002408D6"/>
    <w:rsid w:val="00241366"/>
    <w:rsid w:val="00243C99"/>
    <w:rsid w:val="00251398"/>
    <w:rsid w:val="00255E34"/>
    <w:rsid w:val="0025690D"/>
    <w:rsid w:val="00256B0E"/>
    <w:rsid w:val="002622B1"/>
    <w:rsid w:val="00264310"/>
    <w:rsid w:val="00265C82"/>
    <w:rsid w:val="002724B8"/>
    <w:rsid w:val="002726A2"/>
    <w:rsid w:val="00273C88"/>
    <w:rsid w:val="002747C4"/>
    <w:rsid w:val="00276809"/>
    <w:rsid w:val="0027791B"/>
    <w:rsid w:val="00283194"/>
    <w:rsid w:val="00283F50"/>
    <w:rsid w:val="00284EEE"/>
    <w:rsid w:val="00286187"/>
    <w:rsid w:val="00290E07"/>
    <w:rsid w:val="00292FFC"/>
    <w:rsid w:val="0029421D"/>
    <w:rsid w:val="002A0287"/>
    <w:rsid w:val="002A0C16"/>
    <w:rsid w:val="002A1414"/>
    <w:rsid w:val="002A1639"/>
    <w:rsid w:val="002A2352"/>
    <w:rsid w:val="002A59CE"/>
    <w:rsid w:val="002A6934"/>
    <w:rsid w:val="002B066C"/>
    <w:rsid w:val="002B0ADD"/>
    <w:rsid w:val="002B1043"/>
    <w:rsid w:val="002B47F6"/>
    <w:rsid w:val="002B4D6E"/>
    <w:rsid w:val="002B5A17"/>
    <w:rsid w:val="002B7945"/>
    <w:rsid w:val="002C7D63"/>
    <w:rsid w:val="002D1C17"/>
    <w:rsid w:val="002D1DDC"/>
    <w:rsid w:val="002D2407"/>
    <w:rsid w:val="002D447E"/>
    <w:rsid w:val="002D493F"/>
    <w:rsid w:val="002E2FB8"/>
    <w:rsid w:val="002F1C66"/>
    <w:rsid w:val="002F21D9"/>
    <w:rsid w:val="002F3E76"/>
    <w:rsid w:val="002F4897"/>
    <w:rsid w:val="002F5D20"/>
    <w:rsid w:val="00300A95"/>
    <w:rsid w:val="00301C66"/>
    <w:rsid w:val="00302D37"/>
    <w:rsid w:val="00302EC0"/>
    <w:rsid w:val="00303A0E"/>
    <w:rsid w:val="0030796A"/>
    <w:rsid w:val="00310B24"/>
    <w:rsid w:val="003139F5"/>
    <w:rsid w:val="00320665"/>
    <w:rsid w:val="0032078F"/>
    <w:rsid w:val="003220FC"/>
    <w:rsid w:val="00324135"/>
    <w:rsid w:val="0032486B"/>
    <w:rsid w:val="00324B7D"/>
    <w:rsid w:val="00334720"/>
    <w:rsid w:val="00337E18"/>
    <w:rsid w:val="003434F9"/>
    <w:rsid w:val="0034676A"/>
    <w:rsid w:val="00351166"/>
    <w:rsid w:val="003514A0"/>
    <w:rsid w:val="00351902"/>
    <w:rsid w:val="00353AFA"/>
    <w:rsid w:val="00353BC4"/>
    <w:rsid w:val="00355699"/>
    <w:rsid w:val="00361E94"/>
    <w:rsid w:val="00362713"/>
    <w:rsid w:val="00363701"/>
    <w:rsid w:val="00364404"/>
    <w:rsid w:val="00366BEE"/>
    <w:rsid w:val="003700CD"/>
    <w:rsid w:val="003746F2"/>
    <w:rsid w:val="00374761"/>
    <w:rsid w:val="003753FF"/>
    <w:rsid w:val="00376196"/>
    <w:rsid w:val="00376C26"/>
    <w:rsid w:val="00380D4C"/>
    <w:rsid w:val="00381A2F"/>
    <w:rsid w:val="00381E2A"/>
    <w:rsid w:val="00381ED3"/>
    <w:rsid w:val="00382CAB"/>
    <w:rsid w:val="00383A79"/>
    <w:rsid w:val="00383DB3"/>
    <w:rsid w:val="00384004"/>
    <w:rsid w:val="003919AF"/>
    <w:rsid w:val="00394BB5"/>
    <w:rsid w:val="00394E44"/>
    <w:rsid w:val="00394FA6"/>
    <w:rsid w:val="003973BF"/>
    <w:rsid w:val="00397785"/>
    <w:rsid w:val="003A0167"/>
    <w:rsid w:val="003A02C4"/>
    <w:rsid w:val="003A1956"/>
    <w:rsid w:val="003A2255"/>
    <w:rsid w:val="003A3103"/>
    <w:rsid w:val="003A5CF3"/>
    <w:rsid w:val="003A6CA8"/>
    <w:rsid w:val="003B12B9"/>
    <w:rsid w:val="003B2D8C"/>
    <w:rsid w:val="003B2E0A"/>
    <w:rsid w:val="003B4A1E"/>
    <w:rsid w:val="003B4E0F"/>
    <w:rsid w:val="003B6093"/>
    <w:rsid w:val="003C1202"/>
    <w:rsid w:val="003C3B2C"/>
    <w:rsid w:val="003C561D"/>
    <w:rsid w:val="003C5D5F"/>
    <w:rsid w:val="003C6A1C"/>
    <w:rsid w:val="003D1FAB"/>
    <w:rsid w:val="003D3BD3"/>
    <w:rsid w:val="003D5315"/>
    <w:rsid w:val="003D6AF2"/>
    <w:rsid w:val="003E33F5"/>
    <w:rsid w:val="003E419D"/>
    <w:rsid w:val="003E68E6"/>
    <w:rsid w:val="003E7FB5"/>
    <w:rsid w:val="003F163F"/>
    <w:rsid w:val="003F751C"/>
    <w:rsid w:val="003F7AB0"/>
    <w:rsid w:val="003F7E9A"/>
    <w:rsid w:val="0040095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54F1"/>
    <w:rsid w:val="00426313"/>
    <w:rsid w:val="00426B47"/>
    <w:rsid w:val="004273F8"/>
    <w:rsid w:val="0043283E"/>
    <w:rsid w:val="00435488"/>
    <w:rsid w:val="004371E9"/>
    <w:rsid w:val="00441F71"/>
    <w:rsid w:val="0044497C"/>
    <w:rsid w:val="00446263"/>
    <w:rsid w:val="00455360"/>
    <w:rsid w:val="004568E2"/>
    <w:rsid w:val="00457BEF"/>
    <w:rsid w:val="00462C14"/>
    <w:rsid w:val="00463E5F"/>
    <w:rsid w:val="004641FB"/>
    <w:rsid w:val="00465CC6"/>
    <w:rsid w:val="0047165F"/>
    <w:rsid w:val="004717E6"/>
    <w:rsid w:val="0047279F"/>
    <w:rsid w:val="004729C4"/>
    <w:rsid w:val="00474BEE"/>
    <w:rsid w:val="004765D9"/>
    <w:rsid w:val="00477108"/>
    <w:rsid w:val="00477C43"/>
    <w:rsid w:val="004825CF"/>
    <w:rsid w:val="00484ACD"/>
    <w:rsid w:val="004863F8"/>
    <w:rsid w:val="004934B3"/>
    <w:rsid w:val="0049389D"/>
    <w:rsid w:val="00493988"/>
    <w:rsid w:val="00496C45"/>
    <w:rsid w:val="004A2329"/>
    <w:rsid w:val="004A3349"/>
    <w:rsid w:val="004A466C"/>
    <w:rsid w:val="004A6871"/>
    <w:rsid w:val="004A6E5E"/>
    <w:rsid w:val="004A6F23"/>
    <w:rsid w:val="004B3D59"/>
    <w:rsid w:val="004B592C"/>
    <w:rsid w:val="004C03E1"/>
    <w:rsid w:val="004C38B8"/>
    <w:rsid w:val="004C5434"/>
    <w:rsid w:val="004C5EE6"/>
    <w:rsid w:val="004C69B1"/>
    <w:rsid w:val="004D0CAC"/>
    <w:rsid w:val="004D1533"/>
    <w:rsid w:val="004D2964"/>
    <w:rsid w:val="004D359B"/>
    <w:rsid w:val="004D432C"/>
    <w:rsid w:val="004D4EBA"/>
    <w:rsid w:val="004D70B4"/>
    <w:rsid w:val="004E4C3E"/>
    <w:rsid w:val="004E5198"/>
    <w:rsid w:val="004E6073"/>
    <w:rsid w:val="004F0F30"/>
    <w:rsid w:val="004F1A70"/>
    <w:rsid w:val="004F1BE7"/>
    <w:rsid w:val="004F45A2"/>
    <w:rsid w:val="004F50C6"/>
    <w:rsid w:val="004F55BF"/>
    <w:rsid w:val="004F58FC"/>
    <w:rsid w:val="004F595E"/>
    <w:rsid w:val="004F7752"/>
    <w:rsid w:val="004F7B2B"/>
    <w:rsid w:val="0050261A"/>
    <w:rsid w:val="0050417A"/>
    <w:rsid w:val="00505AD2"/>
    <w:rsid w:val="00510287"/>
    <w:rsid w:val="00511437"/>
    <w:rsid w:val="0051483D"/>
    <w:rsid w:val="0052215A"/>
    <w:rsid w:val="0052256A"/>
    <w:rsid w:val="005247F5"/>
    <w:rsid w:val="0052620B"/>
    <w:rsid w:val="0052648B"/>
    <w:rsid w:val="0053177C"/>
    <w:rsid w:val="00532FDB"/>
    <w:rsid w:val="00535C49"/>
    <w:rsid w:val="005431C2"/>
    <w:rsid w:val="00543D0F"/>
    <w:rsid w:val="00544C71"/>
    <w:rsid w:val="00547CCC"/>
    <w:rsid w:val="005518A7"/>
    <w:rsid w:val="0055281B"/>
    <w:rsid w:val="00553D85"/>
    <w:rsid w:val="00553F20"/>
    <w:rsid w:val="00554477"/>
    <w:rsid w:val="0055586B"/>
    <w:rsid w:val="00555B55"/>
    <w:rsid w:val="005566DC"/>
    <w:rsid w:val="0056409B"/>
    <w:rsid w:val="00565880"/>
    <w:rsid w:val="00567678"/>
    <w:rsid w:val="0057152D"/>
    <w:rsid w:val="005736DD"/>
    <w:rsid w:val="00575549"/>
    <w:rsid w:val="005774F7"/>
    <w:rsid w:val="005778CC"/>
    <w:rsid w:val="0058085F"/>
    <w:rsid w:val="0058229C"/>
    <w:rsid w:val="005830A2"/>
    <w:rsid w:val="005863A2"/>
    <w:rsid w:val="005909D0"/>
    <w:rsid w:val="00592CDF"/>
    <w:rsid w:val="005966DA"/>
    <w:rsid w:val="00597294"/>
    <w:rsid w:val="005A2BA1"/>
    <w:rsid w:val="005A2CDD"/>
    <w:rsid w:val="005A5853"/>
    <w:rsid w:val="005A6A00"/>
    <w:rsid w:val="005A6B02"/>
    <w:rsid w:val="005B049B"/>
    <w:rsid w:val="005B6BA4"/>
    <w:rsid w:val="005C0D47"/>
    <w:rsid w:val="005C3D25"/>
    <w:rsid w:val="005C5371"/>
    <w:rsid w:val="005C550E"/>
    <w:rsid w:val="005D08A4"/>
    <w:rsid w:val="005D2448"/>
    <w:rsid w:val="005D28B6"/>
    <w:rsid w:val="005D42A1"/>
    <w:rsid w:val="005D5A9F"/>
    <w:rsid w:val="005E2BF2"/>
    <w:rsid w:val="005E47DB"/>
    <w:rsid w:val="005E7C77"/>
    <w:rsid w:val="005E7E5C"/>
    <w:rsid w:val="005F01C1"/>
    <w:rsid w:val="005F1C03"/>
    <w:rsid w:val="005F73F0"/>
    <w:rsid w:val="00602697"/>
    <w:rsid w:val="00610051"/>
    <w:rsid w:val="00623C5E"/>
    <w:rsid w:val="00623CCD"/>
    <w:rsid w:val="00623D43"/>
    <w:rsid w:val="006251B7"/>
    <w:rsid w:val="00633E6A"/>
    <w:rsid w:val="00641C12"/>
    <w:rsid w:val="00641E63"/>
    <w:rsid w:val="00645563"/>
    <w:rsid w:val="00645632"/>
    <w:rsid w:val="006520F8"/>
    <w:rsid w:val="00653106"/>
    <w:rsid w:val="00654E73"/>
    <w:rsid w:val="006552C7"/>
    <w:rsid w:val="0066072E"/>
    <w:rsid w:val="00660C35"/>
    <w:rsid w:val="0066147D"/>
    <w:rsid w:val="00663C73"/>
    <w:rsid w:val="006644E5"/>
    <w:rsid w:val="006654A6"/>
    <w:rsid w:val="006658B8"/>
    <w:rsid w:val="00670EC0"/>
    <w:rsid w:val="006721DC"/>
    <w:rsid w:val="00672C49"/>
    <w:rsid w:val="00673839"/>
    <w:rsid w:val="006759C7"/>
    <w:rsid w:val="00676228"/>
    <w:rsid w:val="00677EB7"/>
    <w:rsid w:val="00681C6F"/>
    <w:rsid w:val="00683F40"/>
    <w:rsid w:val="00684C53"/>
    <w:rsid w:val="00685C7C"/>
    <w:rsid w:val="006900A1"/>
    <w:rsid w:val="006905EA"/>
    <w:rsid w:val="006915E4"/>
    <w:rsid w:val="00694BE0"/>
    <w:rsid w:val="006A043C"/>
    <w:rsid w:val="006A24A6"/>
    <w:rsid w:val="006A2B4B"/>
    <w:rsid w:val="006A302E"/>
    <w:rsid w:val="006A3639"/>
    <w:rsid w:val="006A4A0F"/>
    <w:rsid w:val="006A4F89"/>
    <w:rsid w:val="006A77CA"/>
    <w:rsid w:val="006B0CE9"/>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3ECE"/>
    <w:rsid w:val="006F4FA3"/>
    <w:rsid w:val="006F52AA"/>
    <w:rsid w:val="006F6EB8"/>
    <w:rsid w:val="006F72E3"/>
    <w:rsid w:val="007007DC"/>
    <w:rsid w:val="00710BED"/>
    <w:rsid w:val="00713B22"/>
    <w:rsid w:val="007141D0"/>
    <w:rsid w:val="00714F87"/>
    <w:rsid w:val="00715202"/>
    <w:rsid w:val="00721DD7"/>
    <w:rsid w:val="00727D51"/>
    <w:rsid w:val="00731B0B"/>
    <w:rsid w:val="00737402"/>
    <w:rsid w:val="00744A53"/>
    <w:rsid w:val="007452F5"/>
    <w:rsid w:val="007456CF"/>
    <w:rsid w:val="00746182"/>
    <w:rsid w:val="0074703D"/>
    <w:rsid w:val="00753D3A"/>
    <w:rsid w:val="00754917"/>
    <w:rsid w:val="00756262"/>
    <w:rsid w:val="00760B76"/>
    <w:rsid w:val="00765D1B"/>
    <w:rsid w:val="00771174"/>
    <w:rsid w:val="00773E86"/>
    <w:rsid w:val="00774B28"/>
    <w:rsid w:val="007756BB"/>
    <w:rsid w:val="00775D2E"/>
    <w:rsid w:val="00782398"/>
    <w:rsid w:val="00782BE4"/>
    <w:rsid w:val="0078409B"/>
    <w:rsid w:val="007842C5"/>
    <w:rsid w:val="007843C4"/>
    <w:rsid w:val="00786654"/>
    <w:rsid w:val="00790FDE"/>
    <w:rsid w:val="007919FC"/>
    <w:rsid w:val="007952E7"/>
    <w:rsid w:val="007956BF"/>
    <w:rsid w:val="007957B6"/>
    <w:rsid w:val="0079792A"/>
    <w:rsid w:val="007A104C"/>
    <w:rsid w:val="007A14C4"/>
    <w:rsid w:val="007A1790"/>
    <w:rsid w:val="007A479F"/>
    <w:rsid w:val="007A4948"/>
    <w:rsid w:val="007A5BAA"/>
    <w:rsid w:val="007B0085"/>
    <w:rsid w:val="007B382E"/>
    <w:rsid w:val="007B4BF1"/>
    <w:rsid w:val="007B5F9C"/>
    <w:rsid w:val="007B629A"/>
    <w:rsid w:val="007B7565"/>
    <w:rsid w:val="007B791F"/>
    <w:rsid w:val="007C074A"/>
    <w:rsid w:val="007C1A52"/>
    <w:rsid w:val="007C2D77"/>
    <w:rsid w:val="007C2FD8"/>
    <w:rsid w:val="007C4646"/>
    <w:rsid w:val="007C5AD2"/>
    <w:rsid w:val="007C6617"/>
    <w:rsid w:val="007D1E1A"/>
    <w:rsid w:val="007D43BF"/>
    <w:rsid w:val="007E0E1E"/>
    <w:rsid w:val="007E2302"/>
    <w:rsid w:val="007E2806"/>
    <w:rsid w:val="007E40A0"/>
    <w:rsid w:val="007E4B16"/>
    <w:rsid w:val="007E6F17"/>
    <w:rsid w:val="007E7ACE"/>
    <w:rsid w:val="007F2545"/>
    <w:rsid w:val="007F4A45"/>
    <w:rsid w:val="007F5999"/>
    <w:rsid w:val="007F63B4"/>
    <w:rsid w:val="007F73A5"/>
    <w:rsid w:val="00801F0B"/>
    <w:rsid w:val="00805406"/>
    <w:rsid w:val="00805D10"/>
    <w:rsid w:val="0080614F"/>
    <w:rsid w:val="00806560"/>
    <w:rsid w:val="0080696E"/>
    <w:rsid w:val="00810BCE"/>
    <w:rsid w:val="00811B6E"/>
    <w:rsid w:val="0081460F"/>
    <w:rsid w:val="00814B03"/>
    <w:rsid w:val="008221CD"/>
    <w:rsid w:val="0082411F"/>
    <w:rsid w:val="00825160"/>
    <w:rsid w:val="00825FF2"/>
    <w:rsid w:val="00827208"/>
    <w:rsid w:val="00827273"/>
    <w:rsid w:val="0083178D"/>
    <w:rsid w:val="00833AEB"/>
    <w:rsid w:val="00835DE1"/>
    <w:rsid w:val="008375BC"/>
    <w:rsid w:val="00837E4C"/>
    <w:rsid w:val="008404C5"/>
    <w:rsid w:val="008407C9"/>
    <w:rsid w:val="00843967"/>
    <w:rsid w:val="008449ED"/>
    <w:rsid w:val="00852257"/>
    <w:rsid w:val="008545C1"/>
    <w:rsid w:val="00854950"/>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6138"/>
    <w:rsid w:val="008B2A34"/>
    <w:rsid w:val="008B6D7E"/>
    <w:rsid w:val="008C166D"/>
    <w:rsid w:val="008C523C"/>
    <w:rsid w:val="008C63ED"/>
    <w:rsid w:val="008C723A"/>
    <w:rsid w:val="008D0758"/>
    <w:rsid w:val="008D3383"/>
    <w:rsid w:val="008D3E68"/>
    <w:rsid w:val="008D5B18"/>
    <w:rsid w:val="008D7551"/>
    <w:rsid w:val="008E0A9C"/>
    <w:rsid w:val="008E1F56"/>
    <w:rsid w:val="008E2654"/>
    <w:rsid w:val="008E2CE5"/>
    <w:rsid w:val="008F0F08"/>
    <w:rsid w:val="008F17D3"/>
    <w:rsid w:val="008F4D9B"/>
    <w:rsid w:val="0090180E"/>
    <w:rsid w:val="0090510F"/>
    <w:rsid w:val="00906718"/>
    <w:rsid w:val="00906922"/>
    <w:rsid w:val="0090789D"/>
    <w:rsid w:val="009105E9"/>
    <w:rsid w:val="00913370"/>
    <w:rsid w:val="00914168"/>
    <w:rsid w:val="0092646F"/>
    <w:rsid w:val="00931641"/>
    <w:rsid w:val="00931C82"/>
    <w:rsid w:val="009334AD"/>
    <w:rsid w:val="009373F8"/>
    <w:rsid w:val="009405B1"/>
    <w:rsid w:val="009420E8"/>
    <w:rsid w:val="00942AD9"/>
    <w:rsid w:val="00945088"/>
    <w:rsid w:val="009463C9"/>
    <w:rsid w:val="00946570"/>
    <w:rsid w:val="00951636"/>
    <w:rsid w:val="009533D3"/>
    <w:rsid w:val="00961DCD"/>
    <w:rsid w:val="009645C0"/>
    <w:rsid w:val="00965161"/>
    <w:rsid w:val="00966F53"/>
    <w:rsid w:val="00972400"/>
    <w:rsid w:val="00974271"/>
    <w:rsid w:val="0097434A"/>
    <w:rsid w:val="0097483F"/>
    <w:rsid w:val="00974D72"/>
    <w:rsid w:val="009754F8"/>
    <w:rsid w:val="009763AD"/>
    <w:rsid w:val="00981BBC"/>
    <w:rsid w:val="00990BC5"/>
    <w:rsid w:val="0099107F"/>
    <w:rsid w:val="00993745"/>
    <w:rsid w:val="00995851"/>
    <w:rsid w:val="0099591F"/>
    <w:rsid w:val="009A21B3"/>
    <w:rsid w:val="009A3B86"/>
    <w:rsid w:val="009A5F5C"/>
    <w:rsid w:val="009B1E7B"/>
    <w:rsid w:val="009B461A"/>
    <w:rsid w:val="009B4676"/>
    <w:rsid w:val="009B5092"/>
    <w:rsid w:val="009B5850"/>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7C66"/>
    <w:rsid w:val="00A1293B"/>
    <w:rsid w:val="00A160A3"/>
    <w:rsid w:val="00A16B86"/>
    <w:rsid w:val="00A16B92"/>
    <w:rsid w:val="00A17462"/>
    <w:rsid w:val="00A21280"/>
    <w:rsid w:val="00A23CCE"/>
    <w:rsid w:val="00A253C3"/>
    <w:rsid w:val="00A25994"/>
    <w:rsid w:val="00A27DF0"/>
    <w:rsid w:val="00A31492"/>
    <w:rsid w:val="00A32EAE"/>
    <w:rsid w:val="00A33011"/>
    <w:rsid w:val="00A33112"/>
    <w:rsid w:val="00A37ABE"/>
    <w:rsid w:val="00A4184B"/>
    <w:rsid w:val="00A43240"/>
    <w:rsid w:val="00A43736"/>
    <w:rsid w:val="00A447F7"/>
    <w:rsid w:val="00A454BD"/>
    <w:rsid w:val="00A52B97"/>
    <w:rsid w:val="00A53644"/>
    <w:rsid w:val="00A53D02"/>
    <w:rsid w:val="00A53FE1"/>
    <w:rsid w:val="00A54838"/>
    <w:rsid w:val="00A55E8D"/>
    <w:rsid w:val="00A56630"/>
    <w:rsid w:val="00A57351"/>
    <w:rsid w:val="00A5767A"/>
    <w:rsid w:val="00A601F6"/>
    <w:rsid w:val="00A61889"/>
    <w:rsid w:val="00A6218F"/>
    <w:rsid w:val="00A640DC"/>
    <w:rsid w:val="00A64DFF"/>
    <w:rsid w:val="00A6553C"/>
    <w:rsid w:val="00A66CB4"/>
    <w:rsid w:val="00A67379"/>
    <w:rsid w:val="00A70CEF"/>
    <w:rsid w:val="00A7297A"/>
    <w:rsid w:val="00A75609"/>
    <w:rsid w:val="00A8142C"/>
    <w:rsid w:val="00A82402"/>
    <w:rsid w:val="00A8261A"/>
    <w:rsid w:val="00A8442D"/>
    <w:rsid w:val="00A84586"/>
    <w:rsid w:val="00A8590F"/>
    <w:rsid w:val="00A9115C"/>
    <w:rsid w:val="00A9151F"/>
    <w:rsid w:val="00A92AD6"/>
    <w:rsid w:val="00A95256"/>
    <w:rsid w:val="00A9665D"/>
    <w:rsid w:val="00A96980"/>
    <w:rsid w:val="00A96CB5"/>
    <w:rsid w:val="00A9723A"/>
    <w:rsid w:val="00AA2222"/>
    <w:rsid w:val="00AA3005"/>
    <w:rsid w:val="00AA34A6"/>
    <w:rsid w:val="00AA640D"/>
    <w:rsid w:val="00AA7051"/>
    <w:rsid w:val="00AB0777"/>
    <w:rsid w:val="00AB0AF6"/>
    <w:rsid w:val="00AB0E87"/>
    <w:rsid w:val="00AB11E6"/>
    <w:rsid w:val="00AB2797"/>
    <w:rsid w:val="00AB5698"/>
    <w:rsid w:val="00AB7FE4"/>
    <w:rsid w:val="00AC2145"/>
    <w:rsid w:val="00AC2883"/>
    <w:rsid w:val="00AC3864"/>
    <w:rsid w:val="00AC4291"/>
    <w:rsid w:val="00AD584D"/>
    <w:rsid w:val="00AD79C2"/>
    <w:rsid w:val="00AE1542"/>
    <w:rsid w:val="00AE4197"/>
    <w:rsid w:val="00AE46EB"/>
    <w:rsid w:val="00AE57E8"/>
    <w:rsid w:val="00AE59E4"/>
    <w:rsid w:val="00AF1693"/>
    <w:rsid w:val="00AF3228"/>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BBC"/>
    <w:rsid w:val="00B21CF6"/>
    <w:rsid w:val="00B22FD5"/>
    <w:rsid w:val="00B2458F"/>
    <w:rsid w:val="00B34DAA"/>
    <w:rsid w:val="00B37FD7"/>
    <w:rsid w:val="00B46D9B"/>
    <w:rsid w:val="00B5002F"/>
    <w:rsid w:val="00B50CD6"/>
    <w:rsid w:val="00B5101B"/>
    <w:rsid w:val="00B511E9"/>
    <w:rsid w:val="00B52165"/>
    <w:rsid w:val="00B52616"/>
    <w:rsid w:val="00B56B4C"/>
    <w:rsid w:val="00B606F8"/>
    <w:rsid w:val="00B61A0E"/>
    <w:rsid w:val="00B62CA1"/>
    <w:rsid w:val="00B7061D"/>
    <w:rsid w:val="00B76382"/>
    <w:rsid w:val="00B767AC"/>
    <w:rsid w:val="00B77C0C"/>
    <w:rsid w:val="00B80A56"/>
    <w:rsid w:val="00B82344"/>
    <w:rsid w:val="00B854A8"/>
    <w:rsid w:val="00B9005B"/>
    <w:rsid w:val="00B90ED5"/>
    <w:rsid w:val="00B9518A"/>
    <w:rsid w:val="00B9534C"/>
    <w:rsid w:val="00B97990"/>
    <w:rsid w:val="00BA06A3"/>
    <w:rsid w:val="00BA0CE6"/>
    <w:rsid w:val="00BA2861"/>
    <w:rsid w:val="00BA29BE"/>
    <w:rsid w:val="00BA2C31"/>
    <w:rsid w:val="00BA3B1C"/>
    <w:rsid w:val="00BA6A0E"/>
    <w:rsid w:val="00BA7437"/>
    <w:rsid w:val="00BB04C8"/>
    <w:rsid w:val="00BB643D"/>
    <w:rsid w:val="00BC4662"/>
    <w:rsid w:val="00BC4750"/>
    <w:rsid w:val="00BC5B6F"/>
    <w:rsid w:val="00BC6FDF"/>
    <w:rsid w:val="00BC7425"/>
    <w:rsid w:val="00BD0F52"/>
    <w:rsid w:val="00BD128E"/>
    <w:rsid w:val="00BD748C"/>
    <w:rsid w:val="00BE2EF0"/>
    <w:rsid w:val="00BE6F4F"/>
    <w:rsid w:val="00BE731B"/>
    <w:rsid w:val="00BE7B53"/>
    <w:rsid w:val="00BF1AA1"/>
    <w:rsid w:val="00BF1C55"/>
    <w:rsid w:val="00BF3B84"/>
    <w:rsid w:val="00BF5050"/>
    <w:rsid w:val="00BF5442"/>
    <w:rsid w:val="00BF7FA3"/>
    <w:rsid w:val="00C00B53"/>
    <w:rsid w:val="00C0146F"/>
    <w:rsid w:val="00C02C83"/>
    <w:rsid w:val="00C04818"/>
    <w:rsid w:val="00C07647"/>
    <w:rsid w:val="00C10834"/>
    <w:rsid w:val="00C117F1"/>
    <w:rsid w:val="00C14C9F"/>
    <w:rsid w:val="00C14E75"/>
    <w:rsid w:val="00C21669"/>
    <w:rsid w:val="00C229AB"/>
    <w:rsid w:val="00C24E4E"/>
    <w:rsid w:val="00C275FF"/>
    <w:rsid w:val="00C31003"/>
    <w:rsid w:val="00C3130B"/>
    <w:rsid w:val="00C3500C"/>
    <w:rsid w:val="00C364E9"/>
    <w:rsid w:val="00C40CA3"/>
    <w:rsid w:val="00C41BB6"/>
    <w:rsid w:val="00C4422F"/>
    <w:rsid w:val="00C50145"/>
    <w:rsid w:val="00C506B0"/>
    <w:rsid w:val="00C54055"/>
    <w:rsid w:val="00C553A3"/>
    <w:rsid w:val="00C56FB4"/>
    <w:rsid w:val="00C57817"/>
    <w:rsid w:val="00C579EC"/>
    <w:rsid w:val="00C57FE0"/>
    <w:rsid w:val="00C63FF4"/>
    <w:rsid w:val="00C659DE"/>
    <w:rsid w:val="00C7076E"/>
    <w:rsid w:val="00C7654D"/>
    <w:rsid w:val="00C76B68"/>
    <w:rsid w:val="00C80B8A"/>
    <w:rsid w:val="00C81822"/>
    <w:rsid w:val="00C81BA9"/>
    <w:rsid w:val="00C81F21"/>
    <w:rsid w:val="00C82964"/>
    <w:rsid w:val="00C8543F"/>
    <w:rsid w:val="00C874B2"/>
    <w:rsid w:val="00C906EA"/>
    <w:rsid w:val="00C91970"/>
    <w:rsid w:val="00C92332"/>
    <w:rsid w:val="00C93655"/>
    <w:rsid w:val="00C96BD9"/>
    <w:rsid w:val="00CA1029"/>
    <w:rsid w:val="00CA11FF"/>
    <w:rsid w:val="00CA250A"/>
    <w:rsid w:val="00CA4EBA"/>
    <w:rsid w:val="00CB21BD"/>
    <w:rsid w:val="00CB4820"/>
    <w:rsid w:val="00CB4A54"/>
    <w:rsid w:val="00CB5099"/>
    <w:rsid w:val="00CB6199"/>
    <w:rsid w:val="00CB7B8B"/>
    <w:rsid w:val="00CC1298"/>
    <w:rsid w:val="00CC136F"/>
    <w:rsid w:val="00CC464A"/>
    <w:rsid w:val="00CC6ACC"/>
    <w:rsid w:val="00CC7B94"/>
    <w:rsid w:val="00CD179C"/>
    <w:rsid w:val="00CD310B"/>
    <w:rsid w:val="00CD4341"/>
    <w:rsid w:val="00CE50AE"/>
    <w:rsid w:val="00CF466D"/>
    <w:rsid w:val="00CF4DA1"/>
    <w:rsid w:val="00CF6B38"/>
    <w:rsid w:val="00CF708D"/>
    <w:rsid w:val="00D02223"/>
    <w:rsid w:val="00D04408"/>
    <w:rsid w:val="00D05E6B"/>
    <w:rsid w:val="00D05F9C"/>
    <w:rsid w:val="00D0630A"/>
    <w:rsid w:val="00D1023A"/>
    <w:rsid w:val="00D1565E"/>
    <w:rsid w:val="00D1695E"/>
    <w:rsid w:val="00D17C30"/>
    <w:rsid w:val="00D20904"/>
    <w:rsid w:val="00D20BBE"/>
    <w:rsid w:val="00D21D2F"/>
    <w:rsid w:val="00D23A34"/>
    <w:rsid w:val="00D24BE6"/>
    <w:rsid w:val="00D26BAC"/>
    <w:rsid w:val="00D32E29"/>
    <w:rsid w:val="00D33AD3"/>
    <w:rsid w:val="00D35F85"/>
    <w:rsid w:val="00D35FC6"/>
    <w:rsid w:val="00D3627D"/>
    <w:rsid w:val="00D379D1"/>
    <w:rsid w:val="00D402A4"/>
    <w:rsid w:val="00D42155"/>
    <w:rsid w:val="00D43722"/>
    <w:rsid w:val="00D43766"/>
    <w:rsid w:val="00D457F4"/>
    <w:rsid w:val="00D45E24"/>
    <w:rsid w:val="00D46072"/>
    <w:rsid w:val="00D4723D"/>
    <w:rsid w:val="00D506B9"/>
    <w:rsid w:val="00D55684"/>
    <w:rsid w:val="00D56117"/>
    <w:rsid w:val="00D61D33"/>
    <w:rsid w:val="00D6272D"/>
    <w:rsid w:val="00D62BE2"/>
    <w:rsid w:val="00D62F25"/>
    <w:rsid w:val="00D6486E"/>
    <w:rsid w:val="00D66342"/>
    <w:rsid w:val="00D679F0"/>
    <w:rsid w:val="00D70D78"/>
    <w:rsid w:val="00D71B0B"/>
    <w:rsid w:val="00D7321C"/>
    <w:rsid w:val="00D7333F"/>
    <w:rsid w:val="00D75BE2"/>
    <w:rsid w:val="00D772DD"/>
    <w:rsid w:val="00D77D48"/>
    <w:rsid w:val="00D820BE"/>
    <w:rsid w:val="00D879A3"/>
    <w:rsid w:val="00D904B3"/>
    <w:rsid w:val="00D930D9"/>
    <w:rsid w:val="00DA0049"/>
    <w:rsid w:val="00DA0911"/>
    <w:rsid w:val="00DA51DB"/>
    <w:rsid w:val="00DA6C73"/>
    <w:rsid w:val="00DA7B79"/>
    <w:rsid w:val="00DB13BA"/>
    <w:rsid w:val="00DB1E1D"/>
    <w:rsid w:val="00DB5FB4"/>
    <w:rsid w:val="00DB623C"/>
    <w:rsid w:val="00DB7E47"/>
    <w:rsid w:val="00DC0BD0"/>
    <w:rsid w:val="00DC11B0"/>
    <w:rsid w:val="00DC1A5C"/>
    <w:rsid w:val="00DC1A69"/>
    <w:rsid w:val="00DC1BCB"/>
    <w:rsid w:val="00DC4159"/>
    <w:rsid w:val="00DC4E63"/>
    <w:rsid w:val="00DC5679"/>
    <w:rsid w:val="00DC7F9A"/>
    <w:rsid w:val="00DD256F"/>
    <w:rsid w:val="00DD258D"/>
    <w:rsid w:val="00DD4658"/>
    <w:rsid w:val="00DD4C01"/>
    <w:rsid w:val="00DD5F20"/>
    <w:rsid w:val="00DE195A"/>
    <w:rsid w:val="00DE51C3"/>
    <w:rsid w:val="00DF1E71"/>
    <w:rsid w:val="00DF2085"/>
    <w:rsid w:val="00DF2CB2"/>
    <w:rsid w:val="00DF384C"/>
    <w:rsid w:val="00DF5321"/>
    <w:rsid w:val="00DF5C8C"/>
    <w:rsid w:val="00DF601E"/>
    <w:rsid w:val="00DF76D2"/>
    <w:rsid w:val="00E016DE"/>
    <w:rsid w:val="00E01CE1"/>
    <w:rsid w:val="00E07E89"/>
    <w:rsid w:val="00E10324"/>
    <w:rsid w:val="00E12A97"/>
    <w:rsid w:val="00E13AA3"/>
    <w:rsid w:val="00E13B41"/>
    <w:rsid w:val="00E150A8"/>
    <w:rsid w:val="00E16925"/>
    <w:rsid w:val="00E25A4D"/>
    <w:rsid w:val="00E358BC"/>
    <w:rsid w:val="00E3739D"/>
    <w:rsid w:val="00E42273"/>
    <w:rsid w:val="00E42620"/>
    <w:rsid w:val="00E43A17"/>
    <w:rsid w:val="00E45858"/>
    <w:rsid w:val="00E4623C"/>
    <w:rsid w:val="00E51637"/>
    <w:rsid w:val="00E537B6"/>
    <w:rsid w:val="00E54069"/>
    <w:rsid w:val="00E549E6"/>
    <w:rsid w:val="00E67428"/>
    <w:rsid w:val="00E67D64"/>
    <w:rsid w:val="00E71608"/>
    <w:rsid w:val="00E72069"/>
    <w:rsid w:val="00E730F6"/>
    <w:rsid w:val="00E7525F"/>
    <w:rsid w:val="00E77B85"/>
    <w:rsid w:val="00E77F04"/>
    <w:rsid w:val="00E8032E"/>
    <w:rsid w:val="00E80796"/>
    <w:rsid w:val="00E810EE"/>
    <w:rsid w:val="00E81B5A"/>
    <w:rsid w:val="00E8257F"/>
    <w:rsid w:val="00E87317"/>
    <w:rsid w:val="00E87579"/>
    <w:rsid w:val="00E94C6E"/>
    <w:rsid w:val="00E95B4D"/>
    <w:rsid w:val="00E95E87"/>
    <w:rsid w:val="00E96439"/>
    <w:rsid w:val="00EA00AC"/>
    <w:rsid w:val="00EA49E5"/>
    <w:rsid w:val="00EA68F7"/>
    <w:rsid w:val="00EA6DE3"/>
    <w:rsid w:val="00EB13BC"/>
    <w:rsid w:val="00EB1877"/>
    <w:rsid w:val="00EB43BE"/>
    <w:rsid w:val="00EB6E64"/>
    <w:rsid w:val="00EC0A64"/>
    <w:rsid w:val="00EC31D2"/>
    <w:rsid w:val="00ED505B"/>
    <w:rsid w:val="00ED53C6"/>
    <w:rsid w:val="00EE0A7C"/>
    <w:rsid w:val="00EE2BD5"/>
    <w:rsid w:val="00EE3EF5"/>
    <w:rsid w:val="00EE4757"/>
    <w:rsid w:val="00EE4AC4"/>
    <w:rsid w:val="00EE709C"/>
    <w:rsid w:val="00EF1054"/>
    <w:rsid w:val="00EF35B5"/>
    <w:rsid w:val="00EF6863"/>
    <w:rsid w:val="00F00895"/>
    <w:rsid w:val="00F023B6"/>
    <w:rsid w:val="00F024EE"/>
    <w:rsid w:val="00F16431"/>
    <w:rsid w:val="00F171CB"/>
    <w:rsid w:val="00F20A24"/>
    <w:rsid w:val="00F275EF"/>
    <w:rsid w:val="00F2772E"/>
    <w:rsid w:val="00F33CC8"/>
    <w:rsid w:val="00F35256"/>
    <w:rsid w:val="00F363FB"/>
    <w:rsid w:val="00F37C7A"/>
    <w:rsid w:val="00F40293"/>
    <w:rsid w:val="00F43337"/>
    <w:rsid w:val="00F44070"/>
    <w:rsid w:val="00F45A2C"/>
    <w:rsid w:val="00F46933"/>
    <w:rsid w:val="00F55BF5"/>
    <w:rsid w:val="00F568C7"/>
    <w:rsid w:val="00F60296"/>
    <w:rsid w:val="00F61847"/>
    <w:rsid w:val="00F62A94"/>
    <w:rsid w:val="00F6729F"/>
    <w:rsid w:val="00F7092C"/>
    <w:rsid w:val="00F7264D"/>
    <w:rsid w:val="00F75755"/>
    <w:rsid w:val="00F75C44"/>
    <w:rsid w:val="00F7741B"/>
    <w:rsid w:val="00F8260C"/>
    <w:rsid w:val="00F8454E"/>
    <w:rsid w:val="00F85214"/>
    <w:rsid w:val="00F85526"/>
    <w:rsid w:val="00F868E2"/>
    <w:rsid w:val="00F86911"/>
    <w:rsid w:val="00F86933"/>
    <w:rsid w:val="00F87E77"/>
    <w:rsid w:val="00F9329C"/>
    <w:rsid w:val="00F95130"/>
    <w:rsid w:val="00F95364"/>
    <w:rsid w:val="00F95578"/>
    <w:rsid w:val="00F97A4E"/>
    <w:rsid w:val="00FA2497"/>
    <w:rsid w:val="00FA25CA"/>
    <w:rsid w:val="00FA2E54"/>
    <w:rsid w:val="00FA47D4"/>
    <w:rsid w:val="00FA4E8B"/>
    <w:rsid w:val="00FA6125"/>
    <w:rsid w:val="00FB123D"/>
    <w:rsid w:val="00FB1C38"/>
    <w:rsid w:val="00FB3B7E"/>
    <w:rsid w:val="00FB3D5C"/>
    <w:rsid w:val="00FB4B64"/>
    <w:rsid w:val="00FC1C1B"/>
    <w:rsid w:val="00FC4108"/>
    <w:rsid w:val="00FC5995"/>
    <w:rsid w:val="00FC5BDA"/>
    <w:rsid w:val="00FC65D2"/>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184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blob/master/doc/guides/HPC_API_Specification.docx" TargetMode="External"/><Relationship Id="rId13" Type="http://schemas.openxmlformats.org/officeDocument/2006/relationships/hyperlink" Target="https://www.globus.org" TargetMode="External"/><Relationship Id="rId3" Type="http://schemas.openxmlformats.org/officeDocument/2006/relationships/settings" Target="settings.xml"/><Relationship Id="rId7" Type="http://schemas.openxmlformats.org/officeDocument/2006/relationships/hyperlink" Target="https://wiki.nci.nih.gov/display/DMEdoc/DME+User+Guide"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mailto:NCIDataVault@mail.nih.gov" TargetMode="External"/><Relationship Id="rId15" Type="http://schemas.microsoft.com/office/2011/relationships/people" Target="peop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cp:revision>
  <dcterms:created xsi:type="dcterms:W3CDTF">2021-06-30T21:05:00Z</dcterms:created>
  <dcterms:modified xsi:type="dcterms:W3CDTF">2021-06-30T22:17:00Z</dcterms:modified>
</cp:coreProperties>
</file>