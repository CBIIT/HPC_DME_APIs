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5FB9B2F1"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FA0968">
              <w:rPr>
                <w:rFonts w:cstheme="minorHAnsi"/>
                <w:b/>
                <w:bCs/>
                <w:sz w:val="28"/>
                <w:szCs w:val="28"/>
              </w:rPr>
              <w:t>7</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FA0968">
              <w:rPr>
                <w:rFonts w:cstheme="minorHAnsi"/>
                <w:b/>
                <w:bCs/>
                <w:sz w:val="28"/>
                <w:szCs w:val="28"/>
              </w:rPr>
              <w:t>December</w:t>
            </w:r>
            <w:r w:rsidR="008863A4">
              <w:rPr>
                <w:rFonts w:cstheme="minorHAnsi"/>
                <w:b/>
                <w:bCs/>
                <w:sz w:val="28"/>
                <w:szCs w:val="28"/>
              </w:rPr>
              <w:t xml:space="preserve"> </w:t>
            </w:r>
            <w:r w:rsidR="00A079B5">
              <w:rPr>
                <w:rFonts w:cstheme="minorHAnsi"/>
                <w:b/>
                <w:bCs/>
                <w:sz w:val="28"/>
                <w:szCs w:val="28"/>
              </w:rPr>
              <w:t>1</w:t>
            </w:r>
            <w:r w:rsidR="00FA0968">
              <w:rPr>
                <w:rFonts w:cstheme="minorHAnsi"/>
                <w:b/>
                <w:bCs/>
                <w:sz w:val="28"/>
                <w:szCs w:val="28"/>
              </w:rPr>
              <w:t>9</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10C5CDF5" w:rsidR="00FA0968" w:rsidRDefault="00FA0968" w:rsidP="0023074C">
            <w:pPr>
              <w:rPr>
                <w:rFonts w:cstheme="minorHAnsi"/>
                <w:sz w:val="28"/>
                <w:szCs w:val="28"/>
              </w:rPr>
            </w:pPr>
            <w:r>
              <w:rPr>
                <w:rFonts w:cstheme="minorHAnsi"/>
                <w:sz w:val="28"/>
                <w:szCs w:val="28"/>
              </w:rPr>
              <w:t>v2.27.0 - December 19, 2022</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lastRenderedPageBreak/>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58FD1771" w14:textId="1C30FEFE" w:rsidR="00584746" w:rsidRDefault="00584746" w:rsidP="00584746">
            <w:pPr>
              <w:rPr>
                <w:sz w:val="28"/>
                <w:szCs w:val="28"/>
              </w:rPr>
            </w:pPr>
          </w:p>
          <w:p w14:paraId="41B41B92" w14:textId="2F864D4A" w:rsidR="00234286" w:rsidRPr="00056C94" w:rsidRDefault="00234286" w:rsidP="00234286">
            <w:pPr>
              <w:jc w:val="both"/>
              <w:rPr>
                <w:sz w:val="28"/>
                <w:szCs w:val="28"/>
              </w:rPr>
            </w:pPr>
            <w:r w:rsidRPr="003A5C16">
              <w:rPr>
                <w:sz w:val="28"/>
                <w:szCs w:val="28"/>
                <w:u w:val="single"/>
              </w:rPr>
              <w:t>HPCDATAMGM</w:t>
            </w:r>
            <w:r>
              <w:rPr>
                <w:sz w:val="28"/>
                <w:szCs w:val="28"/>
                <w:u w:val="single"/>
              </w:rPr>
              <w:t>-</w:t>
            </w:r>
            <w:r w:rsidRPr="000B3EA1">
              <w:rPr>
                <w:sz w:val="28"/>
                <w:szCs w:val="28"/>
                <w:u w:val="single"/>
              </w:rPr>
              <w:t>1</w:t>
            </w:r>
            <w:r>
              <w:rPr>
                <w:sz w:val="28"/>
                <w:szCs w:val="28"/>
                <w:u w:val="single"/>
              </w:rPr>
              <w:t>703</w:t>
            </w:r>
            <w:r>
              <w:rPr>
                <w:sz w:val="28"/>
                <w:szCs w:val="28"/>
              </w:rPr>
              <w:t xml:space="preserve">:  </w:t>
            </w:r>
            <w:r w:rsidRPr="00FA0968">
              <w:rPr>
                <w:sz w:val="28"/>
                <w:szCs w:val="28"/>
              </w:rPr>
              <w:t>Enhanced the</w:t>
            </w:r>
            <w:r>
              <w:rPr>
                <w:sz w:val="28"/>
                <w:szCs w:val="28"/>
              </w:rPr>
              <w:t xml:space="preserve"> C</w:t>
            </w:r>
            <w:r w:rsidRPr="00FA0968">
              <w:rPr>
                <w:color w:val="242424"/>
                <w:sz w:val="28"/>
                <w:szCs w:val="28"/>
              </w:rPr>
              <w:t xml:space="preserve">omplete </w:t>
            </w:r>
            <w:r>
              <w:rPr>
                <w:color w:val="242424"/>
                <w:sz w:val="28"/>
                <w:szCs w:val="28"/>
              </w:rPr>
              <w:t>M</w:t>
            </w:r>
            <w:r w:rsidRPr="00FA0968">
              <w:rPr>
                <w:color w:val="242424"/>
                <w:sz w:val="28"/>
                <w:szCs w:val="28"/>
              </w:rPr>
              <w:t>ulti</w:t>
            </w:r>
            <w:r w:rsidR="00F24E2B">
              <w:rPr>
                <w:color w:val="242424"/>
                <w:sz w:val="28"/>
                <w:szCs w:val="28"/>
              </w:rPr>
              <w:t>-P</w:t>
            </w:r>
            <w:r w:rsidRPr="00FA0968">
              <w:rPr>
                <w:color w:val="242424"/>
                <w:sz w:val="28"/>
                <w:szCs w:val="28"/>
              </w:rPr>
              <w:t>art</w:t>
            </w:r>
            <w:r w:rsidR="00AD5A13">
              <w:rPr>
                <w:color w:val="242424"/>
                <w:sz w:val="28"/>
                <w:szCs w:val="28"/>
              </w:rPr>
              <w:t>/Single</w:t>
            </w:r>
            <w:r w:rsidR="00F24E2B">
              <w:rPr>
                <w:color w:val="242424"/>
                <w:sz w:val="28"/>
                <w:szCs w:val="28"/>
              </w:rPr>
              <w:t>-P</w:t>
            </w:r>
            <w:r w:rsidR="00AD5A13">
              <w:rPr>
                <w:color w:val="242424"/>
                <w:sz w:val="28"/>
                <w:szCs w:val="28"/>
              </w:rPr>
              <w:t>art</w:t>
            </w:r>
            <w:r w:rsidRPr="00FA0968">
              <w:rPr>
                <w:color w:val="242424"/>
                <w:sz w:val="28"/>
                <w:szCs w:val="28"/>
              </w:rPr>
              <w:t xml:space="preserve"> </w:t>
            </w:r>
            <w:r>
              <w:rPr>
                <w:color w:val="242424"/>
                <w:sz w:val="28"/>
                <w:szCs w:val="28"/>
              </w:rPr>
              <w:t>U</w:t>
            </w:r>
            <w:r w:rsidRPr="00FA0968">
              <w:rPr>
                <w:color w:val="242424"/>
                <w:sz w:val="28"/>
                <w:szCs w:val="28"/>
              </w:rPr>
              <w:t xml:space="preserve">pload API </w:t>
            </w:r>
            <w:r w:rsidR="000A268F">
              <w:rPr>
                <w:color w:val="242424"/>
                <w:sz w:val="28"/>
                <w:szCs w:val="28"/>
              </w:rPr>
              <w:t>invoked</w:t>
            </w:r>
            <w:r>
              <w:rPr>
                <w:color w:val="242424"/>
                <w:sz w:val="28"/>
                <w:szCs w:val="28"/>
              </w:rPr>
              <w:t xml:space="preserve"> by the </w:t>
            </w:r>
            <w:r w:rsidRPr="00234286">
              <w:rPr>
                <w:i/>
                <w:iCs/>
                <w:color w:val="242424"/>
                <w:sz w:val="28"/>
                <w:szCs w:val="28"/>
              </w:rPr>
              <w:t>dm_register_directory</w:t>
            </w:r>
            <w:r>
              <w:rPr>
                <w:color w:val="242424"/>
                <w:sz w:val="28"/>
                <w:szCs w:val="28"/>
              </w:rPr>
              <w:t xml:space="preserve"> CLU command </w:t>
            </w:r>
            <w:r w:rsidRPr="00FA0968">
              <w:rPr>
                <w:color w:val="242424"/>
                <w:sz w:val="28"/>
                <w:szCs w:val="28"/>
              </w:rPr>
              <w:t>to also perform the additional steps req</w:t>
            </w:r>
            <w:r w:rsidR="000A268F">
              <w:rPr>
                <w:color w:val="242424"/>
                <w:sz w:val="28"/>
                <w:szCs w:val="28"/>
              </w:rPr>
              <w:t>uired for changing the status of the presigned URL upload transaction from</w:t>
            </w:r>
            <w:r w:rsidRPr="00FA0968">
              <w:rPr>
                <w:color w:val="242424"/>
                <w:sz w:val="28"/>
                <w:szCs w:val="28"/>
              </w:rPr>
              <w:t xml:space="preserve"> URL_GENERATED to ARCHIVED. This eliminates </w:t>
            </w:r>
            <w:r>
              <w:rPr>
                <w:color w:val="242424"/>
                <w:sz w:val="28"/>
                <w:szCs w:val="28"/>
              </w:rPr>
              <w:t xml:space="preserve">the </w:t>
            </w:r>
            <w:r w:rsidRPr="00FA0968">
              <w:rPr>
                <w:color w:val="242424"/>
                <w:sz w:val="28"/>
                <w:szCs w:val="28"/>
              </w:rPr>
              <w:t>delays caused by the scheduled task set</w:t>
            </w:r>
            <w:r>
              <w:rPr>
                <w:color w:val="242424"/>
                <w:sz w:val="28"/>
                <w:szCs w:val="28"/>
              </w:rPr>
              <w:t xml:space="preserve"> </w:t>
            </w:r>
            <w:r w:rsidRPr="00FA0968">
              <w:rPr>
                <w:color w:val="242424"/>
                <w:sz w:val="28"/>
                <w:szCs w:val="28"/>
              </w:rPr>
              <w:t>up for performing the completion</w:t>
            </w:r>
            <w:r>
              <w:rPr>
                <w:color w:val="242424"/>
                <w:sz w:val="28"/>
                <w:szCs w:val="28"/>
              </w:rPr>
              <w:t xml:space="preserve"> when the load is high</w:t>
            </w:r>
            <w:r w:rsidRPr="00FA0968">
              <w:rPr>
                <w:color w:val="242424"/>
                <w:sz w:val="28"/>
                <w:szCs w:val="28"/>
              </w:rPr>
              <w:t>.</w:t>
            </w:r>
            <w:r>
              <w:rPr>
                <w:color w:val="242424"/>
                <w:sz w:val="28"/>
                <w:szCs w:val="28"/>
              </w:rPr>
              <w:t xml:space="preserve"> For details, refer to section 5.32 of</w:t>
            </w:r>
            <w:r w:rsidR="000A268F">
              <w:rPr>
                <w:color w:val="242424"/>
                <w:sz w:val="28"/>
                <w:szCs w:val="28"/>
              </w:rPr>
              <w:t xml:space="preserve"> </w:t>
            </w:r>
            <w:r w:rsidR="000A268F">
              <w:rPr>
                <w:color w:val="242424"/>
              </w:rPr>
              <w:t xml:space="preserve">the </w:t>
            </w:r>
            <w:hyperlink r:id="rId7" w:history="1">
              <w:r w:rsidRPr="001269EE">
                <w:rPr>
                  <w:rStyle w:val="Hyperlink"/>
                  <w:sz w:val="28"/>
                  <w:szCs w:val="28"/>
                </w:rPr>
                <w:t>DME API Specification</w:t>
              </w:r>
            </w:hyperlink>
            <w:r>
              <w:rPr>
                <w:rStyle w:val="Hyperlink"/>
                <w:sz w:val="28"/>
                <w:szCs w:val="28"/>
              </w:rPr>
              <w:t>.</w:t>
            </w:r>
          </w:p>
          <w:p w14:paraId="4BD24B20" w14:textId="77777777" w:rsidR="00234286" w:rsidRDefault="00234286" w:rsidP="000C7608">
            <w:pPr>
              <w:jc w:val="both"/>
              <w:rPr>
                <w:sz w:val="28"/>
                <w:szCs w:val="28"/>
                <w:u w:val="single"/>
              </w:rPr>
            </w:pPr>
          </w:p>
          <w:p w14:paraId="0E0D21AF" w14:textId="6B952691" w:rsidR="00866BBB" w:rsidRPr="00056C94" w:rsidRDefault="00866BBB" w:rsidP="000C7608">
            <w:pPr>
              <w:jc w:val="both"/>
              <w:rPr>
                <w:sz w:val="28"/>
                <w:szCs w:val="28"/>
              </w:rPr>
            </w:pPr>
            <w:r w:rsidRPr="00D1607E">
              <w:rPr>
                <w:sz w:val="28"/>
                <w:szCs w:val="28"/>
                <w:u w:val="single"/>
              </w:rPr>
              <w:t>HPCDATAMGM-1</w:t>
            </w:r>
            <w:r w:rsidR="00C1271A">
              <w:rPr>
                <w:sz w:val="28"/>
                <w:szCs w:val="28"/>
                <w:u w:val="single"/>
              </w:rPr>
              <w:t>702</w:t>
            </w:r>
            <w:r>
              <w:rPr>
                <w:sz w:val="28"/>
                <w:szCs w:val="28"/>
              </w:rPr>
              <w:t xml:space="preserve">:  </w:t>
            </w:r>
            <w:r w:rsidR="00C1271A">
              <w:rPr>
                <w:sz w:val="28"/>
                <w:szCs w:val="28"/>
              </w:rPr>
              <w:t>Added the ability for users t</w:t>
            </w:r>
            <w:r w:rsidR="000A268F">
              <w:rPr>
                <w:sz w:val="28"/>
                <w:szCs w:val="28"/>
              </w:rPr>
              <w:t>o optionally</w:t>
            </w:r>
            <w:r w:rsidR="00056C94">
              <w:rPr>
                <w:sz w:val="28"/>
                <w:szCs w:val="28"/>
              </w:rPr>
              <w:t xml:space="preserve"> transition the state of a </w:t>
            </w:r>
            <w:r w:rsidR="00AD5A13">
              <w:rPr>
                <w:sz w:val="28"/>
                <w:szCs w:val="28"/>
              </w:rPr>
              <w:t xml:space="preserve">single part </w:t>
            </w:r>
            <w:r w:rsidR="00056C94">
              <w:rPr>
                <w:sz w:val="28"/>
                <w:szCs w:val="28"/>
              </w:rPr>
              <w:t xml:space="preserve">presigned URL upload transaction from URL_GENERATED to ARCHIVED by calling the </w:t>
            </w:r>
            <w:r w:rsidR="00234286">
              <w:rPr>
                <w:sz w:val="28"/>
                <w:szCs w:val="28"/>
              </w:rPr>
              <w:t>C</w:t>
            </w:r>
            <w:r w:rsidR="00056C94">
              <w:rPr>
                <w:sz w:val="28"/>
                <w:szCs w:val="28"/>
              </w:rPr>
              <w:t xml:space="preserve">omplete </w:t>
            </w:r>
            <w:r w:rsidR="00234286">
              <w:rPr>
                <w:sz w:val="28"/>
                <w:szCs w:val="28"/>
              </w:rPr>
              <w:t>M</w:t>
            </w:r>
            <w:r w:rsidR="00056C94">
              <w:rPr>
                <w:sz w:val="28"/>
                <w:szCs w:val="28"/>
              </w:rPr>
              <w:t>ulti</w:t>
            </w:r>
            <w:r w:rsidR="00F24E2B">
              <w:rPr>
                <w:sz w:val="28"/>
                <w:szCs w:val="28"/>
              </w:rPr>
              <w:t>-</w:t>
            </w:r>
            <w:r w:rsidR="00AD5A13">
              <w:rPr>
                <w:sz w:val="28"/>
                <w:szCs w:val="28"/>
              </w:rPr>
              <w:t>P</w:t>
            </w:r>
            <w:r w:rsidR="00056C94">
              <w:rPr>
                <w:sz w:val="28"/>
                <w:szCs w:val="28"/>
              </w:rPr>
              <w:t>art</w:t>
            </w:r>
            <w:r w:rsidR="00AD5A13">
              <w:rPr>
                <w:sz w:val="28"/>
                <w:szCs w:val="28"/>
              </w:rPr>
              <w:t>/Single</w:t>
            </w:r>
            <w:r w:rsidR="00F24E2B">
              <w:rPr>
                <w:sz w:val="28"/>
                <w:szCs w:val="28"/>
              </w:rPr>
              <w:t>-</w:t>
            </w:r>
            <w:r w:rsidR="00AD5A13">
              <w:rPr>
                <w:sz w:val="28"/>
                <w:szCs w:val="28"/>
              </w:rPr>
              <w:t>Part</w:t>
            </w:r>
            <w:r w:rsidR="00056C94">
              <w:rPr>
                <w:sz w:val="28"/>
                <w:szCs w:val="28"/>
              </w:rPr>
              <w:t xml:space="preserve"> </w:t>
            </w:r>
            <w:r w:rsidR="00234286">
              <w:rPr>
                <w:sz w:val="28"/>
                <w:szCs w:val="28"/>
              </w:rPr>
              <w:t xml:space="preserve">Upload </w:t>
            </w:r>
            <w:r w:rsidR="00056C94">
              <w:rPr>
                <w:sz w:val="28"/>
                <w:szCs w:val="28"/>
              </w:rPr>
              <w:t>API</w:t>
            </w:r>
            <w:r w:rsidR="00EE4711">
              <w:rPr>
                <w:sz w:val="28"/>
                <w:szCs w:val="28"/>
              </w:rPr>
              <w:t>.</w:t>
            </w:r>
            <w:r w:rsidR="00056C94">
              <w:t xml:space="preserve"> </w:t>
            </w:r>
            <w:r w:rsidR="00056C94" w:rsidRPr="00FA0968">
              <w:rPr>
                <w:color w:val="242424"/>
                <w:sz w:val="28"/>
                <w:szCs w:val="28"/>
              </w:rPr>
              <w:t xml:space="preserve">This eliminates </w:t>
            </w:r>
            <w:r w:rsidR="00056C94">
              <w:rPr>
                <w:color w:val="242424"/>
                <w:sz w:val="28"/>
                <w:szCs w:val="28"/>
              </w:rPr>
              <w:t xml:space="preserve">the </w:t>
            </w:r>
            <w:r w:rsidR="00056C94" w:rsidRPr="00FA0968">
              <w:rPr>
                <w:color w:val="242424"/>
                <w:sz w:val="28"/>
                <w:szCs w:val="28"/>
              </w:rPr>
              <w:t xml:space="preserve">delays caused </w:t>
            </w:r>
            <w:r w:rsidR="00A15E87">
              <w:rPr>
                <w:color w:val="242424"/>
                <w:sz w:val="28"/>
                <w:szCs w:val="28"/>
              </w:rPr>
              <w:t>in</w:t>
            </w:r>
            <w:r w:rsidR="00056C94" w:rsidRPr="00FA0968">
              <w:rPr>
                <w:color w:val="242424"/>
                <w:sz w:val="28"/>
                <w:szCs w:val="28"/>
              </w:rPr>
              <w:t xml:space="preserve"> the scheduled task set</w:t>
            </w:r>
            <w:r w:rsidR="00234286">
              <w:rPr>
                <w:color w:val="242424"/>
                <w:sz w:val="28"/>
                <w:szCs w:val="28"/>
              </w:rPr>
              <w:t xml:space="preserve"> </w:t>
            </w:r>
            <w:r w:rsidR="00056C94" w:rsidRPr="00FA0968">
              <w:rPr>
                <w:color w:val="242424"/>
                <w:sz w:val="28"/>
                <w:szCs w:val="28"/>
              </w:rPr>
              <w:t>up for performing th</w:t>
            </w:r>
            <w:r w:rsidR="00234286">
              <w:rPr>
                <w:color w:val="242424"/>
                <w:sz w:val="28"/>
                <w:szCs w:val="28"/>
              </w:rPr>
              <w:t>is</w:t>
            </w:r>
            <w:r w:rsidR="00056C94" w:rsidRPr="00FA0968">
              <w:rPr>
                <w:color w:val="242424"/>
                <w:sz w:val="28"/>
                <w:szCs w:val="28"/>
              </w:rPr>
              <w:t xml:space="preserve"> completion</w:t>
            </w:r>
            <w:r w:rsidR="00056C94">
              <w:rPr>
                <w:color w:val="242424"/>
                <w:sz w:val="28"/>
                <w:szCs w:val="28"/>
              </w:rPr>
              <w:t xml:space="preserve"> when the load is high</w:t>
            </w:r>
            <w:r w:rsidR="00056C94" w:rsidRPr="00FA0968">
              <w:rPr>
                <w:color w:val="242424"/>
                <w:sz w:val="28"/>
                <w:szCs w:val="28"/>
              </w:rPr>
              <w:t>.</w:t>
            </w:r>
            <w:r w:rsidR="00056C94">
              <w:rPr>
                <w:color w:val="242424"/>
                <w:sz w:val="28"/>
                <w:szCs w:val="28"/>
              </w:rPr>
              <w:t xml:space="preserve"> </w:t>
            </w:r>
            <w:r w:rsidR="00056C94" w:rsidRPr="00056C94">
              <w:rPr>
                <w:sz w:val="28"/>
                <w:szCs w:val="28"/>
              </w:rPr>
              <w:t>The existing API to request the pre-signed URL will now accept a new flag indicating that user will call the c</w:t>
            </w:r>
            <w:r w:rsidR="000A268F">
              <w:rPr>
                <w:sz w:val="28"/>
                <w:szCs w:val="28"/>
              </w:rPr>
              <w:t>ompletion</w:t>
            </w:r>
            <w:r w:rsidR="00056C94" w:rsidRPr="00056C94">
              <w:rPr>
                <w:sz w:val="28"/>
                <w:szCs w:val="28"/>
              </w:rPr>
              <w:t xml:space="preserve"> </w:t>
            </w:r>
            <w:r w:rsidR="00234286">
              <w:rPr>
                <w:sz w:val="28"/>
                <w:szCs w:val="28"/>
              </w:rPr>
              <w:t xml:space="preserve">API </w:t>
            </w:r>
            <w:r w:rsidR="00056C94" w:rsidRPr="00056C94">
              <w:rPr>
                <w:sz w:val="28"/>
                <w:szCs w:val="28"/>
              </w:rPr>
              <w:t>themselves.</w:t>
            </w:r>
            <w:r w:rsidR="00056C94">
              <w:rPr>
                <w:sz w:val="28"/>
                <w:szCs w:val="28"/>
              </w:rPr>
              <w:t xml:space="preserve"> </w:t>
            </w:r>
            <w:r w:rsidR="00294E79" w:rsidRPr="003A5C16">
              <w:rPr>
                <w:rStyle w:val="s1"/>
                <w:sz w:val="28"/>
                <w:szCs w:val="28"/>
              </w:rPr>
              <w:t>For details,</w:t>
            </w:r>
            <w:r w:rsidR="00294E79">
              <w:rPr>
                <w:sz w:val="28"/>
                <w:szCs w:val="28"/>
              </w:rPr>
              <w:t xml:space="preserve"> refer to section 5.31 of the </w:t>
            </w:r>
            <w:hyperlink r:id="rId8" w:history="1">
              <w:r w:rsidR="00294E79" w:rsidRPr="001269EE">
                <w:rPr>
                  <w:rStyle w:val="Hyperlink"/>
                  <w:sz w:val="28"/>
                  <w:szCs w:val="28"/>
                </w:rPr>
                <w:t>DME API Specification</w:t>
              </w:r>
            </w:hyperlink>
            <w:r w:rsidR="00234286">
              <w:rPr>
                <w:rStyle w:val="Hyperlink"/>
                <w:sz w:val="28"/>
                <w:szCs w:val="28"/>
              </w:rPr>
              <w:t>.</w:t>
            </w:r>
          </w:p>
          <w:p w14:paraId="509D4D10" w14:textId="3DA22F40" w:rsidR="006B73B1" w:rsidRDefault="006B73B1" w:rsidP="000C7608">
            <w:pPr>
              <w:jc w:val="both"/>
              <w:rPr>
                <w:sz w:val="28"/>
                <w:szCs w:val="28"/>
              </w:rPr>
            </w:pPr>
          </w:p>
          <w:p w14:paraId="11FB7089" w14:textId="430E1950" w:rsidR="006B73B1" w:rsidRDefault="006B73B1" w:rsidP="000C7608">
            <w:pPr>
              <w:jc w:val="both"/>
              <w:rPr>
                <w:rFonts w:cstheme="minorHAnsi"/>
                <w:sz w:val="28"/>
                <w:szCs w:val="28"/>
              </w:rPr>
            </w:pPr>
            <w:r>
              <w:rPr>
                <w:rFonts w:cstheme="minorHAnsi"/>
                <w:sz w:val="28"/>
                <w:szCs w:val="28"/>
                <w:u w:val="single"/>
              </w:rPr>
              <w:t>HPCDATAMGM-16</w:t>
            </w:r>
            <w:r w:rsidR="006D4395">
              <w:rPr>
                <w:rFonts w:cstheme="minorHAnsi"/>
                <w:sz w:val="28"/>
                <w:szCs w:val="28"/>
                <w:u w:val="single"/>
              </w:rPr>
              <w:t>6</w:t>
            </w:r>
            <w:r w:rsidR="00635C14">
              <w:rPr>
                <w:rFonts w:cstheme="minorHAnsi"/>
                <w:sz w:val="28"/>
                <w:szCs w:val="28"/>
                <w:u w:val="single"/>
              </w:rPr>
              <w:t>0</w:t>
            </w:r>
            <w:r>
              <w:rPr>
                <w:rFonts w:cstheme="minorHAnsi"/>
                <w:sz w:val="28"/>
                <w:szCs w:val="28"/>
                <w:u w:val="single"/>
              </w:rPr>
              <w:t>:</w:t>
            </w:r>
            <w:r>
              <w:rPr>
                <w:rFonts w:cstheme="minorHAnsi"/>
                <w:sz w:val="28"/>
                <w:szCs w:val="28"/>
              </w:rPr>
              <w:t xml:space="preserve"> </w:t>
            </w:r>
            <w:r w:rsidR="00635C14" w:rsidRPr="00A22E34">
              <w:rPr>
                <w:rFonts w:eastAsiaTheme="minorEastAsia"/>
                <w:color w:val="000000" w:themeColor="text1"/>
                <w:sz w:val="28"/>
                <w:szCs w:val="28"/>
              </w:rPr>
              <w:t xml:space="preserve">Enhanced the </w:t>
            </w:r>
            <w:r w:rsidR="00635C14">
              <w:rPr>
                <w:rFonts w:eastAsiaTheme="minorEastAsia"/>
                <w:color w:val="000000" w:themeColor="text1"/>
                <w:sz w:val="28"/>
                <w:szCs w:val="28"/>
              </w:rPr>
              <w:t>DOC</w:t>
            </w:r>
            <w:r w:rsidR="006E708C">
              <w:rPr>
                <w:rFonts w:eastAsiaTheme="minorEastAsia"/>
                <w:color w:val="000000" w:themeColor="text1"/>
                <w:sz w:val="28"/>
                <w:szCs w:val="28"/>
              </w:rPr>
              <w:t xml:space="preserve"> and </w:t>
            </w:r>
            <w:r w:rsidR="00635C14">
              <w:rPr>
                <w:rFonts w:eastAsiaTheme="minorEastAsia"/>
                <w:color w:val="000000" w:themeColor="text1"/>
                <w:sz w:val="28"/>
                <w:szCs w:val="28"/>
              </w:rPr>
              <w:t>Base Path reports in the Reports</w:t>
            </w:r>
            <w:r w:rsidR="00635C14" w:rsidRPr="00A22E34">
              <w:rPr>
                <w:rFonts w:eastAsiaTheme="minorEastAsia"/>
                <w:color w:val="000000" w:themeColor="text1"/>
                <w:sz w:val="28"/>
                <w:szCs w:val="28"/>
              </w:rPr>
              <w:t xml:space="preserve"> page of the DME web application to enable text entry </w:t>
            </w:r>
            <w:r w:rsidR="00294E79">
              <w:rPr>
                <w:rFonts w:eastAsiaTheme="minorEastAsia"/>
                <w:color w:val="000000" w:themeColor="text1"/>
                <w:sz w:val="28"/>
                <w:szCs w:val="28"/>
              </w:rPr>
              <w:t>in</w:t>
            </w:r>
            <w:r w:rsidR="00635C14">
              <w:rPr>
                <w:rFonts w:eastAsiaTheme="minorEastAsia"/>
                <w:color w:val="000000" w:themeColor="text1"/>
                <w:sz w:val="28"/>
                <w:szCs w:val="28"/>
              </w:rPr>
              <w:t xml:space="preserve"> the </w:t>
            </w:r>
            <w:r w:rsidR="006E708C">
              <w:rPr>
                <w:rFonts w:eastAsiaTheme="minorEastAsia"/>
                <w:color w:val="000000" w:themeColor="text1"/>
                <w:sz w:val="28"/>
                <w:szCs w:val="28"/>
              </w:rPr>
              <w:t>DOC and Base Path selection</w:t>
            </w:r>
            <w:r w:rsidR="00635C14">
              <w:rPr>
                <w:rFonts w:eastAsiaTheme="minorEastAsia"/>
                <w:color w:val="000000" w:themeColor="text1"/>
                <w:sz w:val="28"/>
                <w:szCs w:val="28"/>
              </w:rPr>
              <w:t xml:space="preserve"> </w:t>
            </w:r>
            <w:r w:rsidR="00635C14" w:rsidRPr="00A22E34">
              <w:rPr>
                <w:rFonts w:eastAsiaTheme="minorEastAsia"/>
                <w:color w:val="000000" w:themeColor="text1"/>
                <w:sz w:val="28"/>
                <w:szCs w:val="28"/>
              </w:rPr>
              <w:t>drop</w:t>
            </w:r>
            <w:r w:rsidR="00635C14">
              <w:rPr>
                <w:rFonts w:eastAsiaTheme="minorEastAsia"/>
                <w:color w:val="000000" w:themeColor="text1"/>
                <w:sz w:val="28"/>
                <w:szCs w:val="28"/>
              </w:rPr>
              <w:t>-</w:t>
            </w:r>
            <w:r w:rsidR="00635C14" w:rsidRPr="00A22E34">
              <w:rPr>
                <w:rFonts w:eastAsiaTheme="minorEastAsia"/>
                <w:color w:val="000000" w:themeColor="text1"/>
                <w:sz w:val="28"/>
                <w:szCs w:val="28"/>
              </w:rPr>
              <w:t>down</w:t>
            </w:r>
            <w:r w:rsidR="00635C14">
              <w:rPr>
                <w:rFonts w:eastAsiaTheme="minorEastAsia"/>
                <w:color w:val="000000" w:themeColor="text1"/>
                <w:sz w:val="28"/>
                <w:szCs w:val="28"/>
              </w:rPr>
              <w:t xml:space="preserve"> list</w:t>
            </w:r>
            <w:r w:rsidR="00635C14" w:rsidRPr="00A22E34">
              <w:rPr>
                <w:rFonts w:eastAsiaTheme="minorEastAsia"/>
                <w:color w:val="000000" w:themeColor="text1"/>
                <w:sz w:val="28"/>
                <w:szCs w:val="28"/>
              </w:rPr>
              <w:t>s</w:t>
            </w:r>
            <w:r w:rsidR="006E708C">
              <w:rPr>
                <w:rFonts w:eastAsiaTheme="minorEastAsia"/>
                <w:color w:val="000000" w:themeColor="text1"/>
                <w:sz w:val="28"/>
                <w:szCs w:val="28"/>
              </w:rPr>
              <w:t xml:space="preserve"> respectively</w:t>
            </w:r>
            <w:r w:rsidR="00635C14">
              <w:rPr>
                <w:rFonts w:eastAsiaTheme="minorEastAsia"/>
                <w:color w:val="000000" w:themeColor="text1"/>
                <w:sz w:val="28"/>
                <w:szCs w:val="28"/>
              </w:rPr>
              <w:t>.</w:t>
            </w:r>
          </w:p>
          <w:p w14:paraId="6D91D108" w14:textId="77777777" w:rsidR="00866BBB" w:rsidRPr="00B543A4" w:rsidRDefault="00866BBB" w:rsidP="00106B3F">
            <w:pPr>
              <w:rPr>
                <w:sz w:val="28"/>
                <w:szCs w:val="28"/>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7138DE07" w14:textId="5871E0F3" w:rsidR="00BB14EF" w:rsidRPr="000F1A55" w:rsidRDefault="00B30044" w:rsidP="000C7608">
            <w:pPr>
              <w:jc w:val="both"/>
              <w:rPr>
                <w:rStyle w:val="Hyperlink"/>
                <w:color w:val="auto"/>
                <w:sz w:val="28"/>
                <w:szCs w:val="28"/>
                <w:u w:val="none"/>
              </w:rPr>
            </w:pPr>
            <w:r w:rsidRPr="003A5C16">
              <w:rPr>
                <w:sz w:val="28"/>
                <w:szCs w:val="28"/>
                <w:u w:val="single"/>
              </w:rPr>
              <w:t>HPCDATAMGM</w:t>
            </w:r>
            <w:r w:rsidR="000B3EA1">
              <w:rPr>
                <w:sz w:val="28"/>
                <w:szCs w:val="28"/>
                <w:u w:val="single"/>
              </w:rPr>
              <w:t>-</w:t>
            </w:r>
            <w:r w:rsidR="000B3EA1" w:rsidRPr="000B3EA1">
              <w:rPr>
                <w:sz w:val="28"/>
                <w:szCs w:val="28"/>
                <w:u w:val="single"/>
              </w:rPr>
              <w:t>16</w:t>
            </w:r>
            <w:r w:rsidR="00DD1696">
              <w:rPr>
                <w:sz w:val="28"/>
                <w:szCs w:val="28"/>
                <w:u w:val="single"/>
              </w:rPr>
              <w:t>6</w:t>
            </w:r>
            <w:r w:rsidR="00631E4D">
              <w:rPr>
                <w:sz w:val="28"/>
                <w:szCs w:val="28"/>
                <w:u w:val="single"/>
              </w:rPr>
              <w:t>6</w:t>
            </w:r>
            <w:r>
              <w:rPr>
                <w:sz w:val="28"/>
                <w:szCs w:val="28"/>
              </w:rPr>
              <w:t xml:space="preserve">: </w:t>
            </w:r>
            <w:r w:rsidR="00DD1696">
              <w:rPr>
                <w:sz w:val="28"/>
                <w:szCs w:val="28"/>
              </w:rPr>
              <w:t>Added the ability to sort the human readable size column in the Base Path, DOC and Data Owner reports in the DME web application</w:t>
            </w:r>
            <w:r w:rsidR="00B1267A">
              <w:rPr>
                <w:sz w:val="28"/>
                <w:szCs w:val="28"/>
              </w:rPr>
              <w:t>.</w:t>
            </w:r>
          </w:p>
          <w:p w14:paraId="22653BBD" w14:textId="77777777" w:rsidR="00CD2DE2" w:rsidRDefault="00CD2DE2" w:rsidP="000C7608">
            <w:pPr>
              <w:jc w:val="both"/>
              <w:rPr>
                <w:sz w:val="28"/>
                <w:szCs w:val="28"/>
                <w:u w:val="single"/>
              </w:rPr>
            </w:pPr>
          </w:p>
          <w:p w14:paraId="3BE76B46" w14:textId="545A83C9" w:rsidR="00BB14EF" w:rsidRDefault="002C4745" w:rsidP="000C7608">
            <w:pPr>
              <w:jc w:val="both"/>
              <w:rPr>
                <w:sz w:val="28"/>
                <w:szCs w:val="28"/>
              </w:rPr>
            </w:pPr>
            <w:r>
              <w:rPr>
                <w:sz w:val="28"/>
                <w:szCs w:val="28"/>
                <w:u w:val="single"/>
              </w:rPr>
              <w:t>HPCDATAMGM-1</w:t>
            </w:r>
            <w:r w:rsidR="00C1271A">
              <w:rPr>
                <w:sz w:val="28"/>
                <w:szCs w:val="28"/>
                <w:u w:val="single"/>
              </w:rPr>
              <w:t>701</w:t>
            </w:r>
            <w:r>
              <w:rPr>
                <w:sz w:val="28"/>
                <w:szCs w:val="28"/>
                <w:u w:val="single"/>
              </w:rPr>
              <w:t>:</w:t>
            </w:r>
            <w:r w:rsidR="006D4395">
              <w:rPr>
                <w:sz w:val="28"/>
                <w:szCs w:val="28"/>
              </w:rPr>
              <w:t xml:space="preserve"> </w:t>
            </w:r>
            <w:r w:rsidR="006D4395" w:rsidRPr="006D4395">
              <w:rPr>
                <w:sz w:val="28"/>
                <w:szCs w:val="28"/>
              </w:rPr>
              <w:t xml:space="preserve">Improved the </w:t>
            </w:r>
            <w:r w:rsidR="00C1271A">
              <w:rPr>
                <w:sz w:val="28"/>
                <w:szCs w:val="28"/>
              </w:rPr>
              <w:t>screen real estate usage in the DME web application by removing redundant sub-header rows.</w:t>
            </w:r>
          </w:p>
          <w:p w14:paraId="2F7E9987" w14:textId="2797B45A" w:rsidR="000B67B8" w:rsidRDefault="000B67B8" w:rsidP="000C7608">
            <w:pPr>
              <w:jc w:val="both"/>
              <w:rPr>
                <w:sz w:val="28"/>
                <w:szCs w:val="28"/>
              </w:rPr>
            </w:pPr>
          </w:p>
          <w:p w14:paraId="25D97157" w14:textId="4A6F194A" w:rsidR="00A15E87" w:rsidRDefault="00A15E87" w:rsidP="000C7608">
            <w:pPr>
              <w:jc w:val="both"/>
              <w:rPr>
                <w:sz w:val="28"/>
                <w:szCs w:val="28"/>
              </w:rPr>
            </w:pPr>
            <w:r w:rsidRPr="00A15E87">
              <w:rPr>
                <w:sz w:val="28"/>
                <w:szCs w:val="28"/>
                <w:u w:val="single"/>
              </w:rPr>
              <w:t>HPCDATAMGM-1685</w:t>
            </w:r>
            <w:r w:rsidR="00294E79">
              <w:rPr>
                <w:sz w:val="28"/>
                <w:szCs w:val="28"/>
                <w:u w:val="single"/>
              </w:rPr>
              <w:t>, 1683</w:t>
            </w:r>
            <w:r>
              <w:rPr>
                <w:sz w:val="28"/>
                <w:szCs w:val="28"/>
              </w:rPr>
              <w:t xml:space="preserve">: Fixed intermittent issue with the completion of bulk </w:t>
            </w:r>
            <w:r w:rsidR="00294E79">
              <w:rPr>
                <w:sz w:val="28"/>
                <w:szCs w:val="28"/>
              </w:rPr>
              <w:t xml:space="preserve">data </w:t>
            </w:r>
            <w:r>
              <w:rPr>
                <w:sz w:val="28"/>
                <w:szCs w:val="28"/>
              </w:rPr>
              <w:t>registration task due to integer overflow of the transfer speed.</w:t>
            </w:r>
            <w:r w:rsidR="00294E79">
              <w:rPr>
                <w:sz w:val="28"/>
                <w:szCs w:val="28"/>
              </w:rPr>
              <w:t xml:space="preserve"> Also f</w:t>
            </w:r>
            <w:r>
              <w:rPr>
                <w:sz w:val="28"/>
                <w:szCs w:val="28"/>
              </w:rPr>
              <w:t>ixed issue with the destination directory path getting corrupted when it contains the same string pattern as that specified for the destination file path.</w:t>
            </w:r>
          </w:p>
          <w:p w14:paraId="0BB3AE08" w14:textId="4484C234" w:rsidR="00A15E87" w:rsidRDefault="00A15E87" w:rsidP="000C7608">
            <w:pPr>
              <w:jc w:val="both"/>
              <w:rPr>
                <w:sz w:val="28"/>
                <w:szCs w:val="28"/>
              </w:rPr>
            </w:pPr>
          </w:p>
          <w:p w14:paraId="43084881" w14:textId="6041F3F3" w:rsidR="000B67B8" w:rsidRPr="002C4745" w:rsidRDefault="000B67B8" w:rsidP="000C7608">
            <w:pPr>
              <w:jc w:val="both"/>
              <w:rPr>
                <w:sz w:val="28"/>
                <w:szCs w:val="28"/>
              </w:rPr>
            </w:pPr>
            <w:r w:rsidRPr="00BD777F">
              <w:rPr>
                <w:sz w:val="28"/>
                <w:szCs w:val="28"/>
                <w:u w:val="single"/>
              </w:rPr>
              <w:lastRenderedPageBreak/>
              <w:t>HPCDATAMGM-1691</w:t>
            </w:r>
            <w:r>
              <w:rPr>
                <w:sz w:val="28"/>
                <w:szCs w:val="28"/>
              </w:rPr>
              <w:t xml:space="preserve">: </w:t>
            </w:r>
            <w:r w:rsidR="003305F0">
              <w:rPr>
                <w:sz w:val="28"/>
                <w:szCs w:val="28"/>
              </w:rPr>
              <w:t>Updated</w:t>
            </w:r>
            <w:r>
              <w:rPr>
                <w:sz w:val="28"/>
                <w:szCs w:val="28"/>
              </w:rPr>
              <w:t xml:space="preserve"> the instructions on th</w:t>
            </w:r>
            <w:r w:rsidR="00294E79">
              <w:rPr>
                <w:sz w:val="28"/>
                <w:szCs w:val="28"/>
              </w:rPr>
              <w:t xml:space="preserve">e </w:t>
            </w:r>
            <w:r>
              <w:rPr>
                <w:sz w:val="28"/>
                <w:szCs w:val="28"/>
              </w:rPr>
              <w:t xml:space="preserve">Register Bulk Data page </w:t>
            </w:r>
            <w:r w:rsidR="00294E79">
              <w:rPr>
                <w:sz w:val="28"/>
                <w:szCs w:val="28"/>
              </w:rPr>
              <w:t xml:space="preserve">in the DME web application </w:t>
            </w:r>
            <w:r>
              <w:rPr>
                <w:sz w:val="28"/>
                <w:szCs w:val="28"/>
              </w:rPr>
              <w:t>to remove obsolete information</w:t>
            </w:r>
            <w:r w:rsidR="003305F0">
              <w:rPr>
                <w:sz w:val="28"/>
                <w:szCs w:val="28"/>
              </w:rPr>
              <w:t xml:space="preserve"> and improve clarity</w:t>
            </w:r>
            <w:r>
              <w:rPr>
                <w:sz w:val="28"/>
                <w:szCs w:val="28"/>
              </w:rPr>
              <w:t xml:space="preserve">. </w:t>
            </w:r>
          </w:p>
          <w:p w14:paraId="5DC93042" w14:textId="0A4D4D97" w:rsidR="002C4745" w:rsidRDefault="002C4745" w:rsidP="000C7608">
            <w:pPr>
              <w:jc w:val="both"/>
              <w:rPr>
                <w:sz w:val="28"/>
                <w:szCs w:val="28"/>
                <w:u w:val="single"/>
              </w:rPr>
            </w:pPr>
          </w:p>
          <w:p w14:paraId="52A645C3" w14:textId="77777777" w:rsidR="002C4745" w:rsidRDefault="002C4745" w:rsidP="000C7608">
            <w:pPr>
              <w:jc w:val="both"/>
              <w:rPr>
                <w:sz w:val="28"/>
                <w:szCs w:val="28"/>
                <w:u w:val="single"/>
              </w:rPr>
            </w:pPr>
          </w:p>
          <w:p w14:paraId="6F4D54FE" w14:textId="77777777" w:rsidR="00BB14EF" w:rsidRPr="003D3056" w:rsidRDefault="00BB14EF" w:rsidP="00BB14EF">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6151673C" w14:textId="77777777" w:rsidR="00BB14EF" w:rsidRDefault="00BB14EF" w:rsidP="000C7608">
            <w:pPr>
              <w:jc w:val="both"/>
              <w:rPr>
                <w:sz w:val="28"/>
                <w:szCs w:val="28"/>
                <w:u w:val="single"/>
              </w:rPr>
            </w:pPr>
          </w:p>
          <w:p w14:paraId="5698B016" w14:textId="1AEF32FD" w:rsidR="00743DF2" w:rsidRPr="00FA0968" w:rsidRDefault="00743DF2" w:rsidP="00743DF2">
            <w:pPr>
              <w:jc w:val="both"/>
              <w:rPr>
                <w:rStyle w:val="Hyperlink"/>
                <w:color w:val="auto"/>
                <w:sz w:val="28"/>
                <w:szCs w:val="28"/>
                <w:u w:val="none"/>
              </w:rPr>
            </w:pPr>
            <w:r w:rsidRPr="003A5C16">
              <w:rPr>
                <w:sz w:val="28"/>
                <w:szCs w:val="28"/>
                <w:u w:val="single"/>
              </w:rPr>
              <w:t>HPCDATAMGM</w:t>
            </w:r>
            <w:r>
              <w:rPr>
                <w:sz w:val="28"/>
                <w:szCs w:val="28"/>
                <w:u w:val="single"/>
              </w:rPr>
              <w:t>-</w:t>
            </w:r>
            <w:r w:rsidRPr="000B3EA1">
              <w:rPr>
                <w:sz w:val="28"/>
                <w:szCs w:val="28"/>
                <w:u w:val="single"/>
              </w:rPr>
              <w:t>1</w:t>
            </w:r>
            <w:r w:rsidR="00FA0968">
              <w:rPr>
                <w:sz w:val="28"/>
                <w:szCs w:val="28"/>
                <w:u w:val="single"/>
              </w:rPr>
              <w:t>703</w:t>
            </w:r>
            <w:r>
              <w:rPr>
                <w:sz w:val="28"/>
                <w:szCs w:val="28"/>
              </w:rPr>
              <w:t xml:space="preserve">: </w:t>
            </w:r>
            <w:r w:rsidR="00FA0968">
              <w:rPr>
                <w:sz w:val="28"/>
                <w:szCs w:val="28"/>
              </w:rPr>
              <w:t xml:space="preserve"> </w:t>
            </w:r>
            <w:r w:rsidR="00FA0968" w:rsidRPr="00FA0968">
              <w:rPr>
                <w:sz w:val="28"/>
                <w:szCs w:val="28"/>
              </w:rPr>
              <w:t>Enhanced the</w:t>
            </w:r>
            <w:r w:rsidR="00234286">
              <w:rPr>
                <w:sz w:val="28"/>
                <w:szCs w:val="28"/>
              </w:rPr>
              <w:t xml:space="preserve"> C</w:t>
            </w:r>
            <w:r w:rsidR="00FA0968" w:rsidRPr="00FA0968">
              <w:rPr>
                <w:color w:val="242424"/>
                <w:sz w:val="28"/>
                <w:szCs w:val="28"/>
              </w:rPr>
              <w:t xml:space="preserve">omplete </w:t>
            </w:r>
            <w:r w:rsidR="00234286">
              <w:rPr>
                <w:color w:val="242424"/>
                <w:sz w:val="28"/>
                <w:szCs w:val="28"/>
              </w:rPr>
              <w:t>M</w:t>
            </w:r>
            <w:r w:rsidR="00FA0968" w:rsidRPr="00FA0968">
              <w:rPr>
                <w:color w:val="242424"/>
                <w:sz w:val="28"/>
                <w:szCs w:val="28"/>
              </w:rPr>
              <w:t xml:space="preserve">ultipart </w:t>
            </w:r>
            <w:r w:rsidR="00234286">
              <w:rPr>
                <w:color w:val="242424"/>
                <w:sz w:val="28"/>
                <w:szCs w:val="28"/>
              </w:rPr>
              <w:t>U</w:t>
            </w:r>
            <w:r w:rsidR="00FA0968" w:rsidRPr="00FA0968">
              <w:rPr>
                <w:color w:val="242424"/>
                <w:sz w:val="28"/>
                <w:szCs w:val="28"/>
              </w:rPr>
              <w:t xml:space="preserve">pload API to also perform the additional steps required for fully completing the file registration including toggling the URL_GENERATED status to ARCHIVED. This eliminates </w:t>
            </w:r>
            <w:r w:rsidR="00C1271A">
              <w:rPr>
                <w:color w:val="242424"/>
                <w:sz w:val="28"/>
                <w:szCs w:val="28"/>
              </w:rPr>
              <w:t xml:space="preserve">the </w:t>
            </w:r>
            <w:r w:rsidR="00FA0968" w:rsidRPr="00FA0968">
              <w:rPr>
                <w:color w:val="242424"/>
                <w:sz w:val="28"/>
                <w:szCs w:val="28"/>
              </w:rPr>
              <w:t>delays caused by the scheduled task setup for performing the completion</w:t>
            </w:r>
            <w:r w:rsidR="00FA0968">
              <w:rPr>
                <w:color w:val="242424"/>
                <w:sz w:val="28"/>
                <w:szCs w:val="28"/>
              </w:rPr>
              <w:t xml:space="preserve"> when the load is high</w:t>
            </w:r>
            <w:r w:rsidR="00FA0968" w:rsidRPr="00FA0968">
              <w:rPr>
                <w:color w:val="242424"/>
                <w:sz w:val="28"/>
                <w:szCs w:val="28"/>
              </w:rPr>
              <w:t>.</w:t>
            </w:r>
          </w:p>
          <w:p w14:paraId="532F8D63" w14:textId="77777777" w:rsidR="00743DF2" w:rsidRDefault="00743DF2" w:rsidP="000C7608">
            <w:pPr>
              <w:jc w:val="both"/>
              <w:rPr>
                <w:sz w:val="28"/>
                <w:szCs w:val="28"/>
                <w:u w:val="single"/>
              </w:rPr>
            </w:pPr>
          </w:p>
          <w:p w14:paraId="532A332B" w14:textId="46A03FA6" w:rsidR="00A46FB2" w:rsidRDefault="00A46FB2" w:rsidP="000C7608">
            <w:pPr>
              <w:jc w:val="both"/>
              <w:rPr>
                <w:sz w:val="28"/>
                <w:szCs w:val="28"/>
              </w:rPr>
            </w:pPr>
            <w:r w:rsidRPr="00610898">
              <w:rPr>
                <w:sz w:val="28"/>
                <w:szCs w:val="28"/>
                <w:u w:val="single"/>
              </w:rPr>
              <w:t>HPCDATAMGM-16</w:t>
            </w:r>
            <w:r w:rsidR="00D414DC">
              <w:rPr>
                <w:sz w:val="28"/>
                <w:szCs w:val="28"/>
                <w:u w:val="single"/>
              </w:rPr>
              <w:t>7</w:t>
            </w:r>
            <w:r w:rsidR="00DD1696">
              <w:rPr>
                <w:sz w:val="28"/>
                <w:szCs w:val="28"/>
                <w:u w:val="single"/>
              </w:rPr>
              <w:t>4</w:t>
            </w:r>
            <w:r w:rsidRPr="00A46FB2">
              <w:rPr>
                <w:sz w:val="28"/>
                <w:szCs w:val="28"/>
              </w:rPr>
              <w:t xml:space="preserve">: </w:t>
            </w:r>
            <w:r w:rsidR="003E273C">
              <w:rPr>
                <w:sz w:val="28"/>
                <w:szCs w:val="28"/>
              </w:rPr>
              <w:t xml:space="preserve"> </w:t>
            </w:r>
            <w:r w:rsidR="00DD1696">
              <w:rPr>
                <w:sz w:val="28"/>
                <w:szCs w:val="28"/>
              </w:rPr>
              <w:t>Added the ability to track percentage completion during file migration and record it in the DME migration task table</w:t>
            </w:r>
            <w:r w:rsidR="00305E8C">
              <w:rPr>
                <w:sz w:val="28"/>
                <w:szCs w:val="28"/>
              </w:rPr>
              <w:t>.</w:t>
            </w:r>
            <w:r w:rsidR="00DD1696">
              <w:rPr>
                <w:sz w:val="28"/>
                <w:szCs w:val="28"/>
              </w:rPr>
              <w:t xml:space="preserve">  </w:t>
            </w:r>
            <w:r w:rsidR="00305E8C">
              <w:rPr>
                <w:sz w:val="28"/>
                <w:szCs w:val="28"/>
              </w:rPr>
              <w:t xml:space="preserve"> </w:t>
            </w:r>
          </w:p>
          <w:p w14:paraId="792E8629" w14:textId="08DDCD1C" w:rsidR="00C1271A" w:rsidRDefault="00C1271A" w:rsidP="000C7608">
            <w:pPr>
              <w:jc w:val="both"/>
              <w:rPr>
                <w:sz w:val="28"/>
                <w:szCs w:val="28"/>
              </w:rPr>
            </w:pPr>
          </w:p>
          <w:p w14:paraId="4012591A" w14:textId="0CB69475" w:rsidR="00C1271A" w:rsidRPr="000B67B8" w:rsidRDefault="00C1271A" w:rsidP="000C7608">
            <w:pPr>
              <w:jc w:val="both"/>
              <w:rPr>
                <w:sz w:val="28"/>
                <w:szCs w:val="28"/>
              </w:rPr>
            </w:pPr>
            <w:r w:rsidRPr="00294E79">
              <w:rPr>
                <w:sz w:val="28"/>
                <w:szCs w:val="28"/>
                <w:u w:val="single"/>
              </w:rPr>
              <w:t>HPCDATAMGM-1682</w:t>
            </w:r>
            <w:r w:rsidRPr="000B67B8">
              <w:rPr>
                <w:sz w:val="28"/>
                <w:szCs w:val="28"/>
              </w:rPr>
              <w:t xml:space="preserve">:  Added auditing of all REST APIs </w:t>
            </w:r>
            <w:r w:rsidR="003305F0">
              <w:rPr>
                <w:sz w:val="28"/>
                <w:szCs w:val="28"/>
              </w:rPr>
              <w:t xml:space="preserve">request URLs </w:t>
            </w:r>
            <w:r w:rsidRPr="000B67B8">
              <w:rPr>
                <w:sz w:val="28"/>
                <w:szCs w:val="28"/>
              </w:rPr>
              <w:t>sent to DME along with the response</w:t>
            </w:r>
            <w:r w:rsidR="003305F0">
              <w:rPr>
                <w:sz w:val="28"/>
                <w:szCs w:val="28"/>
              </w:rPr>
              <w:t xml:space="preserve"> code</w:t>
            </w:r>
            <w:r w:rsidRPr="000B67B8">
              <w:rPr>
                <w:sz w:val="28"/>
                <w:szCs w:val="28"/>
              </w:rPr>
              <w:t xml:space="preserve"> and the timestamp</w:t>
            </w:r>
            <w:r w:rsidR="00294E79">
              <w:rPr>
                <w:sz w:val="28"/>
                <w:szCs w:val="28"/>
              </w:rPr>
              <w:t>s</w:t>
            </w:r>
            <w:r w:rsidRPr="000B67B8">
              <w:rPr>
                <w:sz w:val="28"/>
                <w:szCs w:val="28"/>
              </w:rPr>
              <w:t>.</w:t>
            </w:r>
          </w:p>
          <w:p w14:paraId="7B38F8DB" w14:textId="5B8E3E02" w:rsidR="006529E1" w:rsidRDefault="006529E1" w:rsidP="000C7608">
            <w:pPr>
              <w:jc w:val="both"/>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1D8EEBDA" w14:textId="09A0CC07" w:rsidR="00F1365F" w:rsidRDefault="00125F38" w:rsidP="00F1365F">
            <w:pPr>
              <w:rPr>
                <w:sz w:val="28"/>
                <w:szCs w:val="28"/>
              </w:rPr>
            </w:pPr>
            <w:r w:rsidRPr="001C52FC">
              <w:rPr>
                <w:sz w:val="28"/>
                <w:szCs w:val="28"/>
              </w:rPr>
              <w:t>T</w:t>
            </w:r>
            <w:r w:rsidR="000158BB" w:rsidRPr="001C52FC">
              <w:rPr>
                <w:sz w:val="28"/>
                <w:szCs w:val="28"/>
              </w:rPr>
              <w:t xml:space="preserve">he </w:t>
            </w:r>
            <w:hyperlink r:id="rId9" w:history="1">
              <w:r w:rsidR="001C52FC" w:rsidRPr="001C52FC">
                <w:rPr>
                  <w:rStyle w:val="Hyperlink"/>
                  <w:sz w:val="28"/>
                  <w:szCs w:val="28"/>
                </w:rPr>
                <w:t>Building a Compound Query</w:t>
              </w:r>
            </w:hyperlink>
            <w:r w:rsidR="001C52FC" w:rsidRPr="001C52FC">
              <w:rPr>
                <w:sz w:val="28"/>
                <w:szCs w:val="28"/>
              </w:rPr>
              <w:t xml:space="preserve"> </w:t>
            </w:r>
            <w:r w:rsidR="00FC6675">
              <w:rPr>
                <w:sz w:val="28"/>
                <w:szCs w:val="28"/>
              </w:rPr>
              <w:t>page of</w:t>
            </w:r>
            <w:r w:rsidR="001C52FC" w:rsidRPr="001C52FC">
              <w:rPr>
                <w:sz w:val="28"/>
                <w:szCs w:val="28"/>
              </w:rPr>
              <w:t xml:space="preserve"> the DME </w:t>
            </w:r>
            <w:r w:rsidR="00FC6675">
              <w:rPr>
                <w:sz w:val="28"/>
                <w:szCs w:val="28"/>
              </w:rPr>
              <w:t>U</w:t>
            </w:r>
            <w:r w:rsidR="001C52FC" w:rsidRPr="001C52FC">
              <w:rPr>
                <w:sz w:val="28"/>
                <w:szCs w:val="28"/>
              </w:rPr>
              <w:t xml:space="preserve">ser </w:t>
            </w:r>
            <w:r w:rsidR="00FC6675">
              <w:rPr>
                <w:sz w:val="28"/>
                <w:szCs w:val="28"/>
              </w:rPr>
              <w:t>G</w:t>
            </w:r>
            <w:r w:rsidR="001C52FC" w:rsidRPr="001C52FC">
              <w:rPr>
                <w:sz w:val="28"/>
                <w:szCs w:val="28"/>
              </w:rPr>
              <w:t>uide has been updated per user request to add an example for a complex query containing nested compound queries.</w:t>
            </w:r>
          </w:p>
          <w:p w14:paraId="453416AE" w14:textId="77777777" w:rsidR="00F1365F" w:rsidRDefault="00F1365F" w:rsidP="00F1365F">
            <w:pPr>
              <w:rPr>
                <w:color w:val="000000"/>
                <w:sz w:val="22"/>
                <w:szCs w:val="22"/>
              </w:rPr>
            </w:pPr>
          </w:p>
          <w:p w14:paraId="17355EC4" w14:textId="0EFAC3BE" w:rsidR="00F1365F" w:rsidRPr="00F1365F" w:rsidRDefault="00F1365F" w:rsidP="00F1365F">
            <w:pPr>
              <w:rPr>
                <w:rStyle w:val="s1"/>
                <w:sz w:val="28"/>
                <w:szCs w:val="28"/>
              </w:rPr>
            </w:pPr>
            <w:r w:rsidRPr="00F1365F">
              <w:rPr>
                <w:color w:val="000000"/>
                <w:sz w:val="28"/>
                <w:szCs w:val="28"/>
              </w:rPr>
              <w:t>The DME API server keystore was updated in production in Release 2.25.0.  If you are using CLU, please update your public key at </w:t>
            </w:r>
            <w:r w:rsidRPr="00F1365F">
              <w:rPr>
                <w:b/>
                <w:bCs/>
                <w:color w:val="000000"/>
                <w:sz w:val="28"/>
                <w:szCs w:val="28"/>
              </w:rPr>
              <w:t>utils/hpc-client/keystore/keystore-prod.jks</w:t>
            </w:r>
            <w:r w:rsidRPr="00F1365F">
              <w:rPr>
                <w:color w:val="000000"/>
                <w:sz w:val="28"/>
                <w:szCs w:val="28"/>
              </w:rPr>
              <w:t>  from GitHub master before running any commands if you have not used the CLU post Release 2.25.0.</w:t>
            </w: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0"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lastRenderedPageBreak/>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1"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2"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3"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7"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089756">
    <w:abstractNumId w:val="18"/>
  </w:num>
  <w:num w:numId="2" w16cid:durableId="992946012">
    <w:abstractNumId w:val="10"/>
  </w:num>
  <w:num w:numId="3" w16cid:durableId="340855008">
    <w:abstractNumId w:val="22"/>
  </w:num>
  <w:num w:numId="4" w16cid:durableId="1460874045">
    <w:abstractNumId w:val="41"/>
  </w:num>
  <w:num w:numId="5" w16cid:durableId="22705970">
    <w:abstractNumId w:val="4"/>
  </w:num>
  <w:num w:numId="6" w16cid:durableId="726613000">
    <w:abstractNumId w:val="24"/>
  </w:num>
  <w:num w:numId="7" w16cid:durableId="242229827">
    <w:abstractNumId w:val="7"/>
  </w:num>
  <w:num w:numId="8" w16cid:durableId="966856557">
    <w:abstractNumId w:val="17"/>
  </w:num>
  <w:num w:numId="9" w16cid:durableId="1994916420">
    <w:abstractNumId w:val="3"/>
  </w:num>
  <w:num w:numId="10" w16cid:durableId="1194996923">
    <w:abstractNumId w:val="20"/>
  </w:num>
  <w:num w:numId="11" w16cid:durableId="1466193824">
    <w:abstractNumId w:val="42"/>
  </w:num>
  <w:num w:numId="12" w16cid:durableId="267280099">
    <w:abstractNumId w:val="11"/>
  </w:num>
  <w:num w:numId="13" w16cid:durableId="80444686">
    <w:abstractNumId w:val="5"/>
  </w:num>
  <w:num w:numId="14" w16cid:durableId="2073891721">
    <w:abstractNumId w:val="38"/>
  </w:num>
  <w:num w:numId="15" w16cid:durableId="1576744088">
    <w:abstractNumId w:val="12"/>
  </w:num>
  <w:num w:numId="16" w16cid:durableId="545292084">
    <w:abstractNumId w:val="19"/>
  </w:num>
  <w:num w:numId="17" w16cid:durableId="898857954">
    <w:abstractNumId w:val="35"/>
  </w:num>
  <w:num w:numId="18" w16cid:durableId="1489174854">
    <w:abstractNumId w:val="26"/>
  </w:num>
  <w:num w:numId="19" w16cid:durableId="998921796">
    <w:abstractNumId w:val="23"/>
  </w:num>
  <w:num w:numId="20" w16cid:durableId="17195216">
    <w:abstractNumId w:val="36"/>
  </w:num>
  <w:num w:numId="21" w16cid:durableId="1354914302">
    <w:abstractNumId w:val="37"/>
  </w:num>
  <w:num w:numId="22" w16cid:durableId="1415589565">
    <w:abstractNumId w:val="13"/>
  </w:num>
  <w:num w:numId="23" w16cid:durableId="968702256">
    <w:abstractNumId w:val="27"/>
  </w:num>
  <w:num w:numId="24" w16cid:durableId="1670912933">
    <w:abstractNumId w:val="25"/>
  </w:num>
  <w:num w:numId="25" w16cid:durableId="581449878">
    <w:abstractNumId w:val="2"/>
  </w:num>
  <w:num w:numId="26" w16cid:durableId="1925020630">
    <w:abstractNumId w:val="34"/>
  </w:num>
  <w:num w:numId="27" w16cid:durableId="323627422">
    <w:abstractNumId w:val="15"/>
  </w:num>
  <w:num w:numId="28" w16cid:durableId="2055032657">
    <w:abstractNumId w:val="9"/>
  </w:num>
  <w:num w:numId="29" w16cid:durableId="853420316">
    <w:abstractNumId w:val="1"/>
  </w:num>
  <w:num w:numId="30" w16cid:durableId="29183520">
    <w:abstractNumId w:val="21"/>
  </w:num>
  <w:num w:numId="31" w16cid:durableId="2054111484">
    <w:abstractNumId w:val="8"/>
  </w:num>
  <w:num w:numId="32" w16cid:durableId="308823139">
    <w:abstractNumId w:val="32"/>
  </w:num>
  <w:num w:numId="33" w16cid:durableId="2101095257">
    <w:abstractNumId w:val="0"/>
  </w:num>
  <w:num w:numId="34" w16cid:durableId="1382436495">
    <w:abstractNumId w:val="16"/>
  </w:num>
  <w:num w:numId="35" w16cid:durableId="1584099473">
    <w:abstractNumId w:val="30"/>
  </w:num>
  <w:num w:numId="36" w16cid:durableId="693000988">
    <w:abstractNumId w:val="28"/>
  </w:num>
  <w:num w:numId="37" w16cid:durableId="163669986">
    <w:abstractNumId w:val="40"/>
  </w:num>
  <w:num w:numId="38" w16cid:durableId="1559626552">
    <w:abstractNumId w:val="6"/>
  </w:num>
  <w:num w:numId="39" w16cid:durableId="90053926">
    <w:abstractNumId w:val="39"/>
  </w:num>
  <w:num w:numId="40" w16cid:durableId="56436121">
    <w:abstractNumId w:val="14"/>
  </w:num>
  <w:num w:numId="41" w16cid:durableId="2133556061">
    <w:abstractNumId w:val="31"/>
  </w:num>
  <w:num w:numId="42" w16cid:durableId="531498957">
    <w:abstractNumId w:val="29"/>
  </w:num>
  <w:num w:numId="43" w16cid:durableId="268510306">
    <w:abstractNumId w:val="33"/>
  </w:num>
  <w:num w:numId="44" w16cid:durableId="35430962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2FE"/>
    <w:rsid w:val="000434DD"/>
    <w:rsid w:val="00043A0C"/>
    <w:rsid w:val="00043EF7"/>
    <w:rsid w:val="000511C6"/>
    <w:rsid w:val="00053251"/>
    <w:rsid w:val="0005460B"/>
    <w:rsid w:val="00055061"/>
    <w:rsid w:val="00056C94"/>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076D"/>
    <w:rsid w:val="00091BE5"/>
    <w:rsid w:val="0009284C"/>
    <w:rsid w:val="000976DA"/>
    <w:rsid w:val="000A038E"/>
    <w:rsid w:val="000A0F17"/>
    <w:rsid w:val="000A268F"/>
    <w:rsid w:val="000A7058"/>
    <w:rsid w:val="000A725E"/>
    <w:rsid w:val="000A7988"/>
    <w:rsid w:val="000B23B7"/>
    <w:rsid w:val="000B2A1B"/>
    <w:rsid w:val="000B3EA1"/>
    <w:rsid w:val="000B67B8"/>
    <w:rsid w:val="000B72A6"/>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1A55"/>
    <w:rsid w:val="000F4889"/>
    <w:rsid w:val="000F4CEB"/>
    <w:rsid w:val="000F6151"/>
    <w:rsid w:val="000F6AEC"/>
    <w:rsid w:val="00102621"/>
    <w:rsid w:val="0010396E"/>
    <w:rsid w:val="00105BA4"/>
    <w:rsid w:val="00106B3F"/>
    <w:rsid w:val="001105A4"/>
    <w:rsid w:val="001107AC"/>
    <w:rsid w:val="00111F6F"/>
    <w:rsid w:val="00116338"/>
    <w:rsid w:val="00116903"/>
    <w:rsid w:val="00116ADF"/>
    <w:rsid w:val="00125F38"/>
    <w:rsid w:val="001269EE"/>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52FC"/>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4286"/>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FFC"/>
    <w:rsid w:val="0029421D"/>
    <w:rsid w:val="002942B2"/>
    <w:rsid w:val="00294E79"/>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4745"/>
    <w:rsid w:val="002C7176"/>
    <w:rsid w:val="002C7D63"/>
    <w:rsid w:val="002D1C17"/>
    <w:rsid w:val="002D1DDC"/>
    <w:rsid w:val="002D2407"/>
    <w:rsid w:val="002D2EA9"/>
    <w:rsid w:val="002D33C8"/>
    <w:rsid w:val="002D447E"/>
    <w:rsid w:val="002D493F"/>
    <w:rsid w:val="002E2FB8"/>
    <w:rsid w:val="002F152D"/>
    <w:rsid w:val="002F1C66"/>
    <w:rsid w:val="002F21D9"/>
    <w:rsid w:val="002F3E76"/>
    <w:rsid w:val="002F4897"/>
    <w:rsid w:val="002F5D20"/>
    <w:rsid w:val="00300A95"/>
    <w:rsid w:val="0030102E"/>
    <w:rsid w:val="00301C66"/>
    <w:rsid w:val="00302D37"/>
    <w:rsid w:val="00302EC0"/>
    <w:rsid w:val="00303A0E"/>
    <w:rsid w:val="00305E8C"/>
    <w:rsid w:val="00306647"/>
    <w:rsid w:val="0030796A"/>
    <w:rsid w:val="00310B24"/>
    <w:rsid w:val="003139F5"/>
    <w:rsid w:val="003162E0"/>
    <w:rsid w:val="00317870"/>
    <w:rsid w:val="00320665"/>
    <w:rsid w:val="0032078F"/>
    <w:rsid w:val="003220FC"/>
    <w:rsid w:val="00324135"/>
    <w:rsid w:val="0032486B"/>
    <w:rsid w:val="00324B7D"/>
    <w:rsid w:val="0032683F"/>
    <w:rsid w:val="00330508"/>
    <w:rsid w:val="003305F0"/>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273C"/>
    <w:rsid w:val="003E33F5"/>
    <w:rsid w:val="003E3E55"/>
    <w:rsid w:val="003E419D"/>
    <w:rsid w:val="003E68E6"/>
    <w:rsid w:val="003E7FB5"/>
    <w:rsid w:val="003F163F"/>
    <w:rsid w:val="003F354E"/>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A2329"/>
    <w:rsid w:val="004A29EE"/>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18D8"/>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0898"/>
    <w:rsid w:val="00614ADE"/>
    <w:rsid w:val="00616794"/>
    <w:rsid w:val="00620302"/>
    <w:rsid w:val="00621DCA"/>
    <w:rsid w:val="00623C5E"/>
    <w:rsid w:val="00623CCD"/>
    <w:rsid w:val="00623D43"/>
    <w:rsid w:val="006251B7"/>
    <w:rsid w:val="00631E4D"/>
    <w:rsid w:val="00633E6A"/>
    <w:rsid w:val="00635C14"/>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5FBC"/>
    <w:rsid w:val="00676228"/>
    <w:rsid w:val="00676301"/>
    <w:rsid w:val="00677E2A"/>
    <w:rsid w:val="00677EB7"/>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28FB"/>
    <w:rsid w:val="006C3DD6"/>
    <w:rsid w:val="006C4421"/>
    <w:rsid w:val="006C78C2"/>
    <w:rsid w:val="006D0188"/>
    <w:rsid w:val="006D12B5"/>
    <w:rsid w:val="006D14A2"/>
    <w:rsid w:val="006D217F"/>
    <w:rsid w:val="006D21FB"/>
    <w:rsid w:val="006D4395"/>
    <w:rsid w:val="006D6560"/>
    <w:rsid w:val="006E0A95"/>
    <w:rsid w:val="006E127C"/>
    <w:rsid w:val="006E15EA"/>
    <w:rsid w:val="006E1F17"/>
    <w:rsid w:val="006E2096"/>
    <w:rsid w:val="006E23C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3DF2"/>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14B3"/>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9B5"/>
    <w:rsid w:val="00A07C66"/>
    <w:rsid w:val="00A1293B"/>
    <w:rsid w:val="00A15E87"/>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69D8"/>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464A"/>
    <w:rsid w:val="00CC6ACC"/>
    <w:rsid w:val="00CC7B94"/>
    <w:rsid w:val="00CD179C"/>
    <w:rsid w:val="00CD2DE2"/>
    <w:rsid w:val="00CD310B"/>
    <w:rsid w:val="00CD3312"/>
    <w:rsid w:val="00CD3D9C"/>
    <w:rsid w:val="00CD4341"/>
    <w:rsid w:val="00CE50AE"/>
    <w:rsid w:val="00CE72EE"/>
    <w:rsid w:val="00CF466D"/>
    <w:rsid w:val="00CF4DA1"/>
    <w:rsid w:val="00CF4F1A"/>
    <w:rsid w:val="00CF52D3"/>
    <w:rsid w:val="00CF5924"/>
    <w:rsid w:val="00CF6B38"/>
    <w:rsid w:val="00CF6BB8"/>
    <w:rsid w:val="00CF708D"/>
    <w:rsid w:val="00D02223"/>
    <w:rsid w:val="00D03B52"/>
    <w:rsid w:val="00D04408"/>
    <w:rsid w:val="00D05E6B"/>
    <w:rsid w:val="00D05F9C"/>
    <w:rsid w:val="00D0630A"/>
    <w:rsid w:val="00D1023A"/>
    <w:rsid w:val="00D116FF"/>
    <w:rsid w:val="00D1420D"/>
    <w:rsid w:val="00D149F8"/>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06F5"/>
    <w:rsid w:val="00E25A4D"/>
    <w:rsid w:val="00E27516"/>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365F"/>
    <w:rsid w:val="00F16431"/>
    <w:rsid w:val="00F171CB"/>
    <w:rsid w:val="00F209D8"/>
    <w:rsid w:val="00F20A24"/>
    <w:rsid w:val="00F24DE8"/>
    <w:rsid w:val="00F24E2B"/>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0CA9"/>
    <w:rsid w:val="00F7264D"/>
    <w:rsid w:val="00F736E6"/>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wiki.nci.nih.gov/display/DMEdoc/DME+User+Gui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github.com/CBIIT/HPC_DME_APIs/blob/master/doc/guides/HPC_API_Specification.docx" TargetMode="External"/><Relationship Id="rId17" Type="http://schemas.openxmlformats.org/officeDocument/2006/relationships/hyperlink" Target="https://www.globus.org" TargetMode="External"/><Relationship Id="rId2" Type="http://schemas.openxmlformats.org/officeDocument/2006/relationships/numbering" Target="numbering.xml"/><Relationship Id="rId16" Type="http://schemas.openxmlformats.org/officeDocument/2006/relationships/hyperlink" Target="https://irods.org/" TargetMode="Externa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https://wiki.nci.nih.gov/display/DMEdoc/DME+User+Guide" TargetMode="External"/><Relationship Id="rId5" Type="http://schemas.openxmlformats.org/officeDocument/2006/relationships/webSettings" Target="webSettings.xml"/><Relationship Id="rId15" Type="http://schemas.openxmlformats.org/officeDocument/2006/relationships/hyperlink" Target="https://tracker.nci.nih.gov/secure/RapidBoard.jspa?rapidView=244" TargetMode="External"/><Relationship Id="rId10" Type="http://schemas.openxmlformats.org/officeDocument/2006/relationships/hyperlink" Target="mailto:ncidatavault@nih.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iki.nci.nih.gov/x/HAYXG" TargetMode="External"/><Relationship Id="rId14" Type="http://schemas.openxmlformats.org/officeDocument/2006/relationships/hyperlink" Target="https://github.com/CBIIT/HPC_DME_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6</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30</cp:revision>
  <dcterms:created xsi:type="dcterms:W3CDTF">2022-10-27T20:25:00Z</dcterms:created>
  <dcterms:modified xsi:type="dcterms:W3CDTF">2022-12-19T22:51:00Z</dcterms:modified>
</cp:coreProperties>
</file>