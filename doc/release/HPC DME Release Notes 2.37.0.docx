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668E436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ins w:id="0" w:author="Menon, Sunita (NIH/NCI) [C]" w:date="2023-10-27T14:00:00Z">
              <w:r w:rsidR="003C49F7">
                <w:rPr>
                  <w:rFonts w:cstheme="minorHAnsi"/>
                  <w:b/>
                  <w:bCs/>
                  <w:sz w:val="28"/>
                  <w:szCs w:val="28"/>
                </w:rPr>
                <w:t>7</w:t>
              </w:r>
            </w:ins>
            <w:del w:id="1" w:author="Menon, Sunita (NIH/NCI) [C]" w:date="2023-10-27T14:00:00Z">
              <w:r w:rsidR="004740E3" w:rsidDel="003C49F7">
                <w:rPr>
                  <w:rFonts w:cstheme="minorHAnsi"/>
                  <w:b/>
                  <w:bCs/>
                  <w:sz w:val="28"/>
                  <w:szCs w:val="28"/>
                </w:rPr>
                <w:delText>6</w:delText>
              </w:r>
            </w:del>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3C49F7">
              <w:rPr>
                <w:rFonts w:cstheme="minorHAnsi"/>
                <w:b/>
                <w:bCs/>
                <w:sz w:val="28"/>
                <w:szCs w:val="28"/>
              </w:rPr>
              <w:t>October</w:t>
            </w:r>
            <w:r w:rsidR="00400809">
              <w:rPr>
                <w:rFonts w:cstheme="minorHAnsi"/>
                <w:b/>
                <w:bCs/>
                <w:sz w:val="28"/>
                <w:szCs w:val="28"/>
              </w:rPr>
              <w:t xml:space="preserve"> </w:t>
            </w:r>
            <w:r w:rsidR="004740E3">
              <w:rPr>
                <w:rFonts w:cstheme="minorHAnsi"/>
                <w:b/>
                <w:bCs/>
                <w:sz w:val="28"/>
                <w:szCs w:val="28"/>
              </w:rPr>
              <w:t>2</w:t>
            </w:r>
            <w:r w:rsidR="003C49F7">
              <w:rPr>
                <w:rFonts w:cstheme="minorHAnsi"/>
                <w:b/>
                <w:bCs/>
                <w:sz w:val="28"/>
                <w:szCs w:val="28"/>
              </w:rPr>
              <w:t>7</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lastRenderedPageBreak/>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5B8B72B" w:rsidR="00F80E78" w:rsidRDefault="00F80E78" w:rsidP="00E16925">
            <w:pPr>
              <w:rPr>
                <w:rFonts w:cstheme="minorHAnsi"/>
                <w:sz w:val="28"/>
                <w:szCs w:val="28"/>
              </w:rPr>
            </w:pPr>
            <w:r>
              <w:rPr>
                <w:rFonts w:cstheme="minorHAnsi"/>
                <w:sz w:val="28"/>
                <w:szCs w:val="28"/>
              </w:rPr>
              <w:lastRenderedPageBreak/>
              <w:t>v.237.0 - October 27,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77777777" w:rsidR="00674E0D" w:rsidRDefault="00674E0D" w:rsidP="008359AB">
            <w:pPr>
              <w:pStyle w:val="NormalWeb"/>
              <w:spacing w:before="0" w:beforeAutospacing="0" w:after="0" w:afterAutospacing="0"/>
              <w:rPr>
                <w:color w:val="0E101A"/>
                <w:sz w:val="28"/>
                <w:szCs w:val="28"/>
              </w:rPr>
            </w:pPr>
          </w:p>
          <w:p w14:paraId="5790ED91" w14:textId="30BAE12B" w:rsidR="00125DB4" w:rsidRPr="00470EF7"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HPCDATAMGM-180</w:t>
            </w:r>
            <w:r w:rsidR="00470EF7" w:rsidRPr="00470EF7">
              <w:rPr>
                <w:color w:val="0E101A"/>
                <w:sz w:val="28"/>
                <w:szCs w:val="28"/>
                <w:u w:val="single"/>
              </w:rPr>
              <w:t>3</w:t>
            </w:r>
            <w:r w:rsidRPr="00470EF7">
              <w:rPr>
                <w:color w:val="0E101A"/>
                <w:sz w:val="28"/>
                <w:szCs w:val="28"/>
                <w:u w:val="single"/>
              </w:rPr>
              <w:t>:</w:t>
            </w:r>
            <w:r w:rsidRPr="00470EF7">
              <w:rPr>
                <w:color w:val="0E101A"/>
                <w:sz w:val="28"/>
                <w:szCs w:val="28"/>
              </w:rPr>
              <w:t> </w:t>
            </w:r>
            <w:r w:rsidR="00470EF7" w:rsidRPr="00470EF7">
              <w:rPr>
                <w:sz w:val="28"/>
                <w:szCs w:val="28"/>
              </w:rPr>
              <w:t xml:space="preserve">Enhanced the Update Bulk Metadata page of the DME web application to </w:t>
            </w:r>
            <w:r w:rsidR="00646E4E">
              <w:rPr>
                <w:sz w:val="28"/>
                <w:szCs w:val="28"/>
              </w:rPr>
              <w:t>update multiple metadata attributes at a time</w:t>
            </w:r>
            <w:r w:rsidR="00470EF7" w:rsidRPr="00470EF7">
              <w:rPr>
                <w:sz w:val="28"/>
                <w:szCs w:val="28"/>
              </w:rPr>
              <w:t xml:space="preserve">.  Previously, </w:t>
            </w:r>
            <w:r w:rsidR="002E5303">
              <w:rPr>
                <w:sz w:val="28"/>
                <w:szCs w:val="28"/>
              </w:rPr>
              <w:t xml:space="preserve">users could perform </w:t>
            </w:r>
            <w:r w:rsidR="00646E4E">
              <w:rPr>
                <w:sz w:val="28"/>
                <w:szCs w:val="28"/>
              </w:rPr>
              <w:t>bulk update</w:t>
            </w:r>
            <w:r w:rsidR="0020610F">
              <w:rPr>
                <w:sz w:val="28"/>
                <w:szCs w:val="28"/>
              </w:rPr>
              <w:t>s</w:t>
            </w:r>
            <w:r w:rsidR="00646E4E">
              <w:rPr>
                <w:sz w:val="28"/>
                <w:szCs w:val="28"/>
              </w:rPr>
              <w:t xml:space="preserve"> for only one metadata attribute at a time</w:t>
            </w:r>
            <w:r w:rsidR="002E7798" w:rsidRPr="00470EF7">
              <w:rPr>
                <w:color w:val="0E101A"/>
                <w:sz w:val="28"/>
                <w:szCs w:val="28"/>
              </w:rPr>
              <w:t>.</w:t>
            </w:r>
            <w:r w:rsidR="00801E04">
              <w:rPr>
                <w:color w:val="0E101A"/>
                <w:sz w:val="28"/>
                <w:szCs w:val="28"/>
              </w:rPr>
              <w:t xml:space="preserve"> For details, refer to </w:t>
            </w:r>
            <w:hyperlink r:id="rId7" w:history="1">
              <w:r w:rsidR="00801E04" w:rsidRPr="00801E04">
                <w:rPr>
                  <w:rStyle w:val="Hyperlink"/>
                  <w:sz w:val="28"/>
                  <w:szCs w:val="28"/>
                </w:rPr>
                <w:t>Updating Metadata for Multiple Collections via the GUI</w:t>
              </w:r>
            </w:hyperlink>
            <w:r w:rsidR="00801E04">
              <w:rPr>
                <w:color w:val="0E101A"/>
                <w:sz w:val="28"/>
                <w:szCs w:val="28"/>
              </w:rPr>
              <w:t>.</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312721EB" w14:textId="77777777" w:rsidR="00DA2CB6" w:rsidRPr="00CE4ADC" w:rsidRDefault="00DA2CB6" w:rsidP="00DA2CB6">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2406C59A" w14:textId="77777777" w:rsidR="00125DB4" w:rsidRDefault="00125DB4" w:rsidP="00DA2CB6">
            <w:pPr>
              <w:pStyle w:val="NormalWeb"/>
              <w:spacing w:before="0" w:beforeAutospacing="0" w:after="0" w:afterAutospacing="0"/>
              <w:rPr>
                <w:color w:val="0E101A"/>
                <w:sz w:val="28"/>
                <w:szCs w:val="28"/>
                <w:u w:val="single"/>
              </w:rPr>
            </w:pPr>
          </w:p>
          <w:p w14:paraId="6AA1A823" w14:textId="77777777" w:rsidR="0012686B" w:rsidRDefault="0012686B" w:rsidP="00DA2CB6">
            <w:pPr>
              <w:pStyle w:val="NormalWeb"/>
              <w:spacing w:before="0" w:beforeAutospacing="0" w:after="0" w:afterAutospacing="0"/>
              <w:rPr>
                <w:color w:val="0E101A"/>
                <w:sz w:val="28"/>
                <w:szCs w:val="28"/>
                <w:u w:val="single"/>
              </w:rPr>
            </w:pPr>
          </w:p>
          <w:p w14:paraId="3497C849" w14:textId="5E9A9060" w:rsidR="00DA2CB6" w:rsidRDefault="00DA2CB6" w:rsidP="00DA2CB6">
            <w:pPr>
              <w:pStyle w:val="NormalWeb"/>
              <w:spacing w:before="0" w:beforeAutospacing="0" w:after="0" w:afterAutospacing="0"/>
              <w:rPr>
                <w:color w:val="0E101A"/>
                <w:sz w:val="28"/>
                <w:szCs w:val="28"/>
              </w:rPr>
            </w:pPr>
            <w:r w:rsidRPr="00CE4ADC">
              <w:rPr>
                <w:color w:val="0E101A"/>
                <w:sz w:val="28"/>
                <w:szCs w:val="28"/>
                <w:u w:val="single"/>
              </w:rPr>
              <w:t>HPCDATAMGM-1</w:t>
            </w:r>
            <w:r w:rsidR="00AA0F0E">
              <w:rPr>
                <w:color w:val="0E101A"/>
                <w:sz w:val="28"/>
                <w:szCs w:val="28"/>
                <w:u w:val="single"/>
              </w:rPr>
              <w:t>823</w:t>
            </w:r>
            <w:r w:rsidRPr="00CE4ADC">
              <w:rPr>
                <w:color w:val="0E101A"/>
                <w:sz w:val="28"/>
                <w:szCs w:val="28"/>
              </w:rPr>
              <w:t xml:space="preserve">: </w:t>
            </w:r>
            <w:r w:rsidR="009E5C68">
              <w:rPr>
                <w:color w:val="0E101A"/>
                <w:sz w:val="28"/>
                <w:szCs w:val="28"/>
              </w:rPr>
              <w:t xml:space="preserve">Fixed issue with the </w:t>
            </w:r>
            <w:r w:rsidR="00AA0F0E">
              <w:rPr>
                <w:color w:val="0E101A"/>
                <w:sz w:val="28"/>
                <w:szCs w:val="28"/>
              </w:rPr>
              <w:t>D</w:t>
            </w:r>
            <w:r w:rsidR="009E5C68">
              <w:rPr>
                <w:color w:val="0E101A"/>
                <w:sz w:val="28"/>
                <w:szCs w:val="28"/>
              </w:rPr>
              <w:t xml:space="preserve">ownload </w:t>
            </w:r>
            <w:r w:rsidR="00AA0F0E">
              <w:rPr>
                <w:color w:val="0E101A"/>
                <w:sz w:val="28"/>
                <w:szCs w:val="28"/>
              </w:rPr>
              <w:t>Tasks dashboard not displaying all completed collections for group administrators</w:t>
            </w:r>
            <w:r w:rsidR="009E5C68">
              <w:rPr>
                <w:color w:val="0E101A"/>
                <w:sz w:val="28"/>
                <w:szCs w:val="28"/>
              </w:rPr>
              <w:t xml:space="preserve">.   </w:t>
            </w:r>
          </w:p>
          <w:p w14:paraId="16853507" w14:textId="77777777" w:rsidR="005914C1" w:rsidRDefault="005914C1" w:rsidP="00DA2CB6">
            <w:pPr>
              <w:pStyle w:val="NormalWeb"/>
              <w:spacing w:before="0" w:beforeAutospacing="0" w:after="0" w:afterAutospacing="0"/>
              <w:rPr>
                <w:color w:val="0E101A"/>
                <w:sz w:val="28"/>
                <w:szCs w:val="28"/>
              </w:rPr>
            </w:pPr>
          </w:p>
          <w:p w14:paraId="0CC51D29" w14:textId="26657BAD" w:rsidR="005914C1" w:rsidRPr="00CE4ADC" w:rsidRDefault="005914C1" w:rsidP="00DA2CB6">
            <w:pPr>
              <w:pStyle w:val="NormalWeb"/>
              <w:spacing w:before="0" w:beforeAutospacing="0" w:after="0" w:afterAutospacing="0"/>
              <w:rPr>
                <w:color w:val="0E101A"/>
                <w:sz w:val="28"/>
                <w:szCs w:val="28"/>
              </w:rPr>
            </w:pPr>
            <w:r w:rsidRPr="00DB0DA9">
              <w:rPr>
                <w:color w:val="0E101A"/>
                <w:sz w:val="28"/>
                <w:szCs w:val="28"/>
                <w:u w:val="single"/>
              </w:rPr>
              <w:t>HPCDATAMGM-18</w:t>
            </w:r>
            <w:r w:rsidR="0012686B">
              <w:rPr>
                <w:color w:val="0E101A"/>
                <w:sz w:val="28"/>
                <w:szCs w:val="28"/>
                <w:u w:val="single"/>
              </w:rPr>
              <w:t>21, 1831</w:t>
            </w:r>
            <w:r>
              <w:rPr>
                <w:color w:val="0E101A"/>
                <w:sz w:val="28"/>
                <w:szCs w:val="28"/>
              </w:rPr>
              <w:t xml:space="preserve">: Fixed </w:t>
            </w:r>
            <w:r w:rsidR="00DF6AEE">
              <w:rPr>
                <w:color w:val="0E101A"/>
                <w:sz w:val="28"/>
                <w:szCs w:val="28"/>
              </w:rPr>
              <w:t xml:space="preserve">the </w:t>
            </w:r>
            <w:r w:rsidR="00AA0F0E">
              <w:rPr>
                <w:color w:val="0E101A"/>
                <w:sz w:val="28"/>
                <w:szCs w:val="28"/>
              </w:rPr>
              <w:t xml:space="preserve">incorrect page size displayed on the Download Tasks dashboard when </w:t>
            </w:r>
            <w:r w:rsidR="0012686B">
              <w:rPr>
                <w:color w:val="0E101A"/>
                <w:sz w:val="28"/>
                <w:szCs w:val="28"/>
              </w:rPr>
              <w:t>in</w:t>
            </w:r>
            <w:r w:rsidR="002353D6">
              <w:rPr>
                <w:color w:val="0E101A"/>
                <w:sz w:val="28"/>
                <w:szCs w:val="28"/>
              </w:rPr>
              <w:t>-</w:t>
            </w:r>
            <w:r w:rsidR="0012686B">
              <w:rPr>
                <w:color w:val="0E101A"/>
                <w:sz w:val="28"/>
                <w:szCs w:val="28"/>
              </w:rPr>
              <w:t>process</w:t>
            </w:r>
            <w:r w:rsidR="00AA0F0E">
              <w:rPr>
                <w:color w:val="0E101A"/>
                <w:sz w:val="28"/>
                <w:szCs w:val="28"/>
              </w:rPr>
              <w:t xml:space="preserve"> transactions </w:t>
            </w:r>
            <w:r w:rsidR="0012686B">
              <w:rPr>
                <w:color w:val="0E101A"/>
                <w:sz w:val="28"/>
                <w:szCs w:val="28"/>
              </w:rPr>
              <w:t>are present</w:t>
            </w:r>
            <w:r w:rsidR="00826A9E">
              <w:rPr>
                <w:color w:val="0E101A"/>
                <w:sz w:val="28"/>
                <w:szCs w:val="28"/>
              </w:rPr>
              <w:t>.</w:t>
            </w:r>
          </w:p>
          <w:p w14:paraId="3A56C6EA" w14:textId="77777777" w:rsidR="00916C59" w:rsidRPr="00CE4ADC" w:rsidRDefault="00916C59" w:rsidP="00DA2CB6">
            <w:pPr>
              <w:pStyle w:val="NormalWeb"/>
              <w:spacing w:before="0" w:beforeAutospacing="0" w:after="0" w:afterAutospacing="0"/>
              <w:rPr>
                <w:sz w:val="28"/>
                <w:szCs w:val="28"/>
              </w:rPr>
            </w:pPr>
          </w:p>
          <w:p w14:paraId="5C66769A" w14:textId="153DD5EA" w:rsidR="00793023" w:rsidRDefault="00DB1CE6" w:rsidP="00DA2CB6">
            <w:pPr>
              <w:pStyle w:val="NormalWeb"/>
              <w:spacing w:before="0" w:beforeAutospacing="0" w:after="0" w:afterAutospacing="0"/>
              <w:rPr>
                <w:sz w:val="28"/>
                <w:szCs w:val="28"/>
              </w:rPr>
            </w:pPr>
            <w:r w:rsidRPr="00DB1CE6">
              <w:rPr>
                <w:sz w:val="28"/>
                <w:szCs w:val="28"/>
                <w:u w:val="single"/>
              </w:rPr>
              <w:t>HPCDATAMGM-18</w:t>
            </w:r>
            <w:r w:rsidR="0012686B">
              <w:rPr>
                <w:sz w:val="28"/>
                <w:szCs w:val="28"/>
                <w:u w:val="single"/>
              </w:rPr>
              <w:t>30</w:t>
            </w:r>
            <w:r>
              <w:rPr>
                <w:sz w:val="28"/>
                <w:szCs w:val="28"/>
              </w:rPr>
              <w:t>: Fixed issue</w:t>
            </w:r>
            <w:r w:rsidR="0012686B">
              <w:rPr>
                <w:sz w:val="28"/>
                <w:szCs w:val="28"/>
              </w:rPr>
              <w:t xml:space="preserve"> with</w:t>
            </w:r>
            <w:r>
              <w:rPr>
                <w:sz w:val="28"/>
                <w:szCs w:val="28"/>
              </w:rPr>
              <w:t xml:space="preserve"> </w:t>
            </w:r>
            <w:r w:rsidR="0012686B">
              <w:rPr>
                <w:sz w:val="28"/>
                <w:szCs w:val="28"/>
              </w:rPr>
              <w:t>the contact email being null in the error message displayed when user</w:t>
            </w:r>
            <w:r w:rsidR="00DF6AEE">
              <w:rPr>
                <w:sz w:val="28"/>
                <w:szCs w:val="28"/>
              </w:rPr>
              <w:t>s</w:t>
            </w:r>
            <w:r w:rsidR="0012686B">
              <w:rPr>
                <w:sz w:val="28"/>
                <w:szCs w:val="28"/>
              </w:rPr>
              <w:t xml:space="preserve"> attempt to download files </w:t>
            </w:r>
            <w:r w:rsidR="00F80E78">
              <w:rPr>
                <w:sz w:val="28"/>
                <w:szCs w:val="28"/>
              </w:rPr>
              <w:t>or collections larger than</w:t>
            </w:r>
            <w:r w:rsidR="0012686B">
              <w:rPr>
                <w:sz w:val="28"/>
                <w:szCs w:val="28"/>
              </w:rPr>
              <w:t xml:space="preserve"> the permitted </w:t>
            </w:r>
            <w:r w:rsidR="00B06E1F">
              <w:rPr>
                <w:sz w:val="28"/>
                <w:szCs w:val="28"/>
              </w:rPr>
              <w:t>size</w:t>
            </w:r>
            <w:r>
              <w:rPr>
                <w:sz w:val="28"/>
                <w:szCs w:val="28"/>
              </w:rPr>
              <w:t>.</w:t>
            </w:r>
          </w:p>
          <w:p w14:paraId="53D716A5" w14:textId="77777777" w:rsidR="002353D6" w:rsidRDefault="002353D6" w:rsidP="00DA2CB6">
            <w:pPr>
              <w:pStyle w:val="NormalWeb"/>
              <w:spacing w:before="0" w:beforeAutospacing="0" w:after="0" w:afterAutospacing="0"/>
              <w:rPr>
                <w:sz w:val="28"/>
                <w:szCs w:val="28"/>
              </w:rPr>
            </w:pPr>
          </w:p>
          <w:p w14:paraId="62DF7447" w14:textId="4122D79D" w:rsidR="002353D6" w:rsidRDefault="002353D6" w:rsidP="002353D6">
            <w:pPr>
              <w:pStyle w:val="NormalWeb"/>
              <w:spacing w:before="0" w:beforeAutospacing="0" w:after="0" w:afterAutospacing="0"/>
              <w:rPr>
                <w:color w:val="0E101A"/>
                <w:sz w:val="28"/>
                <w:szCs w:val="28"/>
              </w:rPr>
            </w:pPr>
            <w:r>
              <w:rPr>
                <w:color w:val="0E101A"/>
                <w:sz w:val="28"/>
                <w:szCs w:val="28"/>
                <w:u w:val="single"/>
              </w:rPr>
              <w:t xml:space="preserve">HPCDATAMGM-1829: </w:t>
            </w:r>
            <w:r w:rsidRPr="002353D6">
              <w:rPr>
                <w:color w:val="0E101A"/>
                <w:sz w:val="28"/>
                <w:szCs w:val="28"/>
              </w:rPr>
              <w:t>Clarified placeholder in the fields for adding new attribute</w:t>
            </w:r>
            <w:r w:rsidR="00C902B7">
              <w:rPr>
                <w:color w:val="0E101A"/>
                <w:sz w:val="28"/>
                <w:szCs w:val="28"/>
              </w:rPr>
              <w:t>s</w:t>
            </w:r>
            <w:r w:rsidRPr="002353D6">
              <w:rPr>
                <w:color w:val="0E101A"/>
                <w:sz w:val="28"/>
                <w:szCs w:val="28"/>
              </w:rPr>
              <w:t xml:space="preserve"> and value</w:t>
            </w:r>
            <w:r w:rsidR="00C902B7">
              <w:rPr>
                <w:color w:val="0E101A"/>
                <w:sz w:val="28"/>
                <w:szCs w:val="28"/>
              </w:rPr>
              <w:t>s</w:t>
            </w:r>
            <w:r w:rsidRPr="002353D6">
              <w:rPr>
                <w:color w:val="0E101A"/>
                <w:sz w:val="28"/>
                <w:szCs w:val="28"/>
              </w:rPr>
              <w:t xml:space="preserve"> </w:t>
            </w:r>
            <w:r w:rsidR="0020610F">
              <w:rPr>
                <w:color w:val="0E101A"/>
                <w:sz w:val="28"/>
                <w:szCs w:val="28"/>
              </w:rPr>
              <w:t xml:space="preserve">on the Edit Metadata page the DME web application </w:t>
            </w:r>
            <w:r w:rsidRPr="002353D6">
              <w:rPr>
                <w:color w:val="0E101A"/>
                <w:sz w:val="28"/>
                <w:szCs w:val="28"/>
              </w:rPr>
              <w:t>to specify the action required.</w:t>
            </w:r>
          </w:p>
          <w:p w14:paraId="170961BD" w14:textId="77777777" w:rsidR="002353D6" w:rsidRDefault="002353D6" w:rsidP="002353D6">
            <w:pPr>
              <w:pStyle w:val="NormalWeb"/>
              <w:spacing w:before="0" w:beforeAutospacing="0" w:after="0" w:afterAutospacing="0"/>
              <w:rPr>
                <w:color w:val="0E101A"/>
                <w:sz w:val="28"/>
                <w:szCs w:val="28"/>
              </w:rPr>
            </w:pPr>
          </w:p>
          <w:p w14:paraId="7504E2C9" w14:textId="584D5746" w:rsidR="002353D6" w:rsidRPr="002353D6" w:rsidRDefault="002353D6" w:rsidP="002353D6">
            <w:pPr>
              <w:pStyle w:val="NormalWeb"/>
              <w:spacing w:before="0" w:beforeAutospacing="0" w:after="0" w:afterAutospacing="0"/>
              <w:rPr>
                <w:color w:val="0E101A"/>
                <w:sz w:val="28"/>
                <w:szCs w:val="28"/>
              </w:rPr>
            </w:pPr>
            <w:r w:rsidRPr="001A745D">
              <w:rPr>
                <w:color w:val="0E101A"/>
                <w:sz w:val="28"/>
                <w:szCs w:val="28"/>
                <w:u w:val="single"/>
              </w:rPr>
              <w:t>HPCDATAMGM-1818</w:t>
            </w:r>
            <w:r>
              <w:rPr>
                <w:color w:val="0E101A"/>
                <w:sz w:val="28"/>
                <w:szCs w:val="28"/>
              </w:rPr>
              <w:t xml:space="preserve">: </w:t>
            </w:r>
            <w:r w:rsidR="001A745D">
              <w:rPr>
                <w:color w:val="0E101A"/>
                <w:sz w:val="28"/>
                <w:szCs w:val="28"/>
              </w:rPr>
              <w:t xml:space="preserve">Updated DME storage configurations of users archiving to Amazon S3 storage to enable differentiating between Standard S3 and S3 Glacier Deep Archive. </w:t>
            </w:r>
          </w:p>
          <w:p w14:paraId="153D11C5" w14:textId="77777777" w:rsidR="002353D6" w:rsidRDefault="002353D6" w:rsidP="00DA2CB6">
            <w:pPr>
              <w:pStyle w:val="NormalWeb"/>
              <w:spacing w:before="0" w:beforeAutospacing="0" w:after="0" w:afterAutospacing="0"/>
              <w:rPr>
                <w:sz w:val="28"/>
                <w:szCs w:val="28"/>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0921E63D" w14:textId="4D193154" w:rsidR="00793023" w:rsidRDefault="00793023" w:rsidP="00793023">
            <w:pPr>
              <w:pStyle w:val="NormalWeb"/>
              <w:spacing w:before="0" w:beforeAutospacing="0" w:after="0" w:afterAutospacing="0"/>
              <w:rPr>
                <w:sz w:val="28"/>
                <w:szCs w:val="28"/>
              </w:rPr>
            </w:pPr>
            <w:r w:rsidRPr="00CE4ADC">
              <w:rPr>
                <w:sz w:val="28"/>
                <w:szCs w:val="28"/>
                <w:u w:val="single"/>
              </w:rPr>
              <w:t>HPCDATAMGM-1</w:t>
            </w:r>
            <w:r w:rsidR="00646E4E">
              <w:rPr>
                <w:sz w:val="28"/>
                <w:szCs w:val="28"/>
                <w:u w:val="single"/>
              </w:rPr>
              <w:t>652</w:t>
            </w:r>
            <w:r w:rsidRPr="00CE4ADC">
              <w:rPr>
                <w:sz w:val="28"/>
                <w:szCs w:val="28"/>
              </w:rPr>
              <w:t xml:space="preserve">: </w:t>
            </w:r>
            <w:r w:rsidR="00646E4E">
              <w:rPr>
                <w:sz w:val="28"/>
                <w:szCs w:val="28"/>
              </w:rPr>
              <w:t xml:space="preserve">Introduced connection pooling in iRODS to manage the iRODS threads better and prevent occurrences of registration failures </w:t>
            </w:r>
            <w:r w:rsidR="00AA0F0E">
              <w:rPr>
                <w:sz w:val="28"/>
                <w:szCs w:val="28"/>
              </w:rPr>
              <w:t>due to missing metadata</w:t>
            </w:r>
            <w:r w:rsidRPr="00CE4ADC">
              <w:rPr>
                <w:sz w:val="28"/>
                <w:szCs w:val="28"/>
              </w:rPr>
              <w:t xml:space="preserve">. </w:t>
            </w:r>
          </w:p>
          <w:p w14:paraId="532A6600" w14:textId="77777777" w:rsidR="00793023" w:rsidRPr="00CE4ADC" w:rsidRDefault="00793023" w:rsidP="00DA2CB6">
            <w:pPr>
              <w:pStyle w:val="NormalWeb"/>
              <w:spacing w:before="0" w:beforeAutospacing="0" w:after="0" w:afterAutospacing="0"/>
              <w:rPr>
                <w:color w:val="0E101A"/>
                <w:sz w:val="28"/>
                <w:szCs w:val="28"/>
              </w:rPr>
            </w:pPr>
          </w:p>
          <w:p w14:paraId="262E837D" w14:textId="02DA0C79" w:rsidR="00793023" w:rsidRPr="00125DB4" w:rsidRDefault="00793023" w:rsidP="00793023">
            <w:pPr>
              <w:pStyle w:val="NormalWeb"/>
              <w:spacing w:before="0" w:beforeAutospacing="0" w:after="0" w:afterAutospacing="0"/>
              <w:rPr>
                <w:color w:val="0E101A"/>
                <w:sz w:val="28"/>
                <w:szCs w:val="28"/>
              </w:rPr>
            </w:pPr>
            <w:r w:rsidRPr="00CE4ADC">
              <w:rPr>
                <w:color w:val="0E101A"/>
                <w:sz w:val="28"/>
                <w:szCs w:val="28"/>
                <w:u w:val="single"/>
              </w:rPr>
              <w:t>HPCDATAMGM-1</w:t>
            </w:r>
            <w:r>
              <w:rPr>
                <w:color w:val="0E101A"/>
                <w:sz w:val="28"/>
                <w:szCs w:val="28"/>
                <w:u w:val="single"/>
              </w:rPr>
              <w:t>810</w:t>
            </w:r>
            <w:r w:rsidRPr="00CE4ADC">
              <w:rPr>
                <w:color w:val="0E101A"/>
                <w:sz w:val="28"/>
                <w:szCs w:val="28"/>
              </w:rPr>
              <w:t xml:space="preserve">: </w:t>
            </w:r>
            <w:r w:rsidR="0020610F">
              <w:rPr>
                <w:color w:val="0E101A"/>
                <w:sz w:val="28"/>
                <w:szCs w:val="28"/>
              </w:rPr>
              <w:t xml:space="preserve">Added the ability to obtain Standard Administrative Codes (SAC) of NIH users from the NIH Active Directory to enable </w:t>
            </w:r>
            <w:r w:rsidR="00C902B7">
              <w:rPr>
                <w:color w:val="0E101A"/>
                <w:sz w:val="28"/>
                <w:szCs w:val="28"/>
              </w:rPr>
              <w:t xml:space="preserve">the </w:t>
            </w:r>
            <w:r w:rsidR="0020610F">
              <w:rPr>
                <w:color w:val="0E101A"/>
                <w:sz w:val="28"/>
                <w:szCs w:val="28"/>
              </w:rPr>
              <w:t>generation of DME reports categorized by SAC in the future</w:t>
            </w:r>
            <w:r>
              <w:rPr>
                <w:color w:val="0E101A"/>
                <w:sz w:val="28"/>
                <w:szCs w:val="28"/>
              </w:rPr>
              <w:t xml:space="preserve">. </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D144A6C" w14:textId="77777777" w:rsidR="00B93345" w:rsidRPr="00B93345" w:rsidRDefault="00B93345" w:rsidP="00B93345">
            <w:pPr>
              <w:spacing w:before="100" w:beforeAutospacing="1" w:after="100" w:afterAutospacing="1"/>
              <w:rPr>
                <w:rFonts w:ascii="Times New Roman" w:eastAsia="Times New Roman" w:hAnsi="Times New Roman" w:cs="Times New Roman"/>
                <w:color w:val="000000"/>
                <w:sz w:val="28"/>
                <w:szCs w:val="28"/>
              </w:rPr>
            </w:pPr>
            <w:r w:rsidRPr="00B93345">
              <w:rPr>
                <w:rFonts w:ascii="Times New Roman" w:eastAsia="Times New Roman" w:hAnsi="Times New Roman" w:cs="Times New Roman"/>
                <w:color w:val="000000"/>
                <w:sz w:val="28"/>
                <w:szCs w:val="28"/>
              </w:rPr>
              <w:t>If you are using command line utilities (CLU), perform a git update to obtain the latest copy of the CLI jar file.</w:t>
            </w:r>
          </w:p>
          <w:p w14:paraId="17355EC4" w14:textId="40AD81C6" w:rsidR="00F1365F" w:rsidRPr="00B93345" w:rsidRDefault="00B93345" w:rsidP="00B93345">
            <w:pPr>
              <w:spacing w:before="100" w:beforeAutospacing="1" w:after="100" w:afterAutospacing="1"/>
              <w:rPr>
                <w:rStyle w:val="s1"/>
                <w:rFonts w:ascii="Times New Roman" w:eastAsia="Times New Roman" w:hAnsi="Times New Roman" w:cs="Times New Roman"/>
                <w:sz w:val="28"/>
                <w:szCs w:val="28"/>
              </w:rPr>
            </w:pPr>
            <w:r w:rsidRPr="00B93345">
              <w:rPr>
                <w:rFonts w:ascii="Times New Roman" w:eastAsia="Times New Roman" w:hAnsi="Times New Roman" w:cs="Times New Roman"/>
                <w:color w:val="000000"/>
                <w:sz w:val="28"/>
                <w:szCs w:val="28"/>
              </w:rPr>
              <w:t>The DME API server keystore </w:t>
            </w:r>
            <w:r w:rsidRPr="00B93345">
              <w:rPr>
                <w:rFonts w:ascii="Times New Roman" w:eastAsia="Times New Roman" w:hAnsi="Times New Roman" w:cs="Times New Roman"/>
                <w:sz w:val="28"/>
                <w:szCs w:val="28"/>
              </w:rPr>
              <w:t>has been updated in this release</w:t>
            </w:r>
            <w:r w:rsidRPr="00B93345">
              <w:rPr>
                <w:rFonts w:ascii="Times New Roman" w:eastAsia="Times New Roman" w:hAnsi="Times New Roman" w:cs="Times New Roman"/>
                <w:color w:val="000000"/>
                <w:sz w:val="28"/>
                <w:szCs w:val="28"/>
              </w:rPr>
              <w:t xml:space="preserve">  If you use</w:t>
            </w:r>
            <w:r w:rsidRPr="00B93345">
              <w:rPr>
                <w:rFonts w:ascii="Times New Roman" w:eastAsia="Times New Roman" w:hAnsi="Times New Roman" w:cs="Times New Roman"/>
                <w:sz w:val="28"/>
                <w:szCs w:val="28"/>
              </w:rPr>
              <w:t xml:space="preserve"> CLU</w:t>
            </w:r>
            <w:r w:rsidRPr="00B93345">
              <w:rPr>
                <w:rFonts w:ascii="Times New Roman" w:eastAsia="Times New Roman" w:hAnsi="Times New Roman" w:cs="Times New Roman"/>
                <w:color w:val="000000"/>
                <w:sz w:val="28"/>
                <w:szCs w:val="28"/>
              </w:rPr>
              <w:t>, update your public key at </w:t>
            </w:r>
            <w:r w:rsidRPr="00B93345">
              <w:rPr>
                <w:rFonts w:ascii="Times New Roman" w:eastAsia="Times New Roman" w:hAnsi="Times New Roman" w:cs="Times New Roman"/>
                <w:b/>
                <w:bCs/>
                <w:color w:val="000000"/>
                <w:sz w:val="28"/>
                <w:szCs w:val="28"/>
              </w:rPr>
              <w:t>utils/hpc-client/keystore/keystore-prod.jks</w:t>
            </w:r>
            <w:r w:rsidRPr="00B93345">
              <w:rPr>
                <w:rFonts w:ascii="Times New Roman" w:eastAsia="Times New Roman" w:hAnsi="Times New Roman" w:cs="Times New Roman"/>
                <w:color w:val="000000"/>
                <w:sz w:val="28"/>
                <w:szCs w:val="28"/>
              </w:rPr>
              <w:t xml:space="preserve"> from GitHub master before running </w:t>
            </w:r>
            <w:r w:rsidRPr="00B93345">
              <w:rPr>
                <w:rFonts w:ascii="Times New Roman" w:eastAsia="Times New Roman" w:hAnsi="Times New Roman" w:cs="Times New Roman"/>
                <w:sz w:val="28"/>
                <w:szCs w:val="28"/>
              </w:rPr>
              <w:t xml:space="preserve">any </w:t>
            </w:r>
            <w:r w:rsidRPr="00B93345">
              <w:rPr>
                <w:rFonts w:ascii="Times New Roman" w:eastAsia="Times New Roman" w:hAnsi="Times New Roman" w:cs="Times New Roman"/>
                <w:color w:val="000000"/>
                <w:sz w:val="28"/>
                <w:szCs w:val="28"/>
              </w:rPr>
              <w:t>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 w:numId="46" w16cid:durableId="800728064">
    <w:abstractNumId w:val="3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6338"/>
    <w:rsid w:val="00116903"/>
    <w:rsid w:val="00116ADF"/>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3D12"/>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7798"/>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18C5"/>
    <w:rsid w:val="0043283E"/>
    <w:rsid w:val="00435488"/>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F66"/>
    <w:rsid w:val="00793023"/>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E04"/>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4ACC"/>
    <w:rsid w:val="00B7061D"/>
    <w:rsid w:val="00B75590"/>
    <w:rsid w:val="00B76382"/>
    <w:rsid w:val="00B767AC"/>
    <w:rsid w:val="00B77306"/>
    <w:rsid w:val="00B77C0C"/>
    <w:rsid w:val="00B80A56"/>
    <w:rsid w:val="00B81D1D"/>
    <w:rsid w:val="00B82344"/>
    <w:rsid w:val="00B84E53"/>
    <w:rsid w:val="00B854A8"/>
    <w:rsid w:val="00B860E5"/>
    <w:rsid w:val="00B86911"/>
    <w:rsid w:val="00B9005B"/>
    <w:rsid w:val="00B90ED5"/>
    <w:rsid w:val="00B9334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0E78"/>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3345"/>
    <w:pPr>
      <w:spacing w:after="0" w:line="240" w:lineRule="auto"/>
    </w:pPr>
    <w:rPr>
      <w:rFonts w:ascii="Calibri" w:eastAsia="Calibri" w:hAnsi="Calibri" w:cs="Calibri"/>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ascii="Times New Roman" w:eastAsia="Times New Roman" w:hAnsi="Times New Roman"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36815156">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nci.nih.gov/x/_wu7Hw" TargetMode="External"/><Relationship Id="rId12" Type="http://schemas.openxmlformats.org/officeDocument/2006/relationships/hyperlink" Target="https://github.com/CBIIT/HPC_DME_API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13</cp:revision>
  <dcterms:created xsi:type="dcterms:W3CDTF">2023-09-29T21:02:00Z</dcterms:created>
  <dcterms:modified xsi:type="dcterms:W3CDTF">2023-10-27T19:18:00Z</dcterms:modified>
</cp:coreProperties>
</file>