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072D5D" w14:textId="20706D53" w:rsidR="00A27DF0" w:rsidRPr="00292FFC" w:rsidRDefault="00265C82" w:rsidP="00E16925">
      <w:pPr>
        <w:spacing w:before="100" w:beforeAutospacing="1" w:after="100" w:afterAutospacing="1"/>
        <w:outlineLvl w:val="0"/>
        <w:rPr>
          <w:b/>
          <w:bCs/>
          <w:kern w:val="36"/>
          <w:sz w:val="32"/>
          <w:szCs w:val="32"/>
        </w:rPr>
      </w:pPr>
      <w:r w:rsidRPr="00292FFC">
        <w:rPr>
          <w:b/>
          <w:bCs/>
          <w:kern w:val="36"/>
          <w:sz w:val="32"/>
          <w:szCs w:val="32"/>
        </w:rPr>
        <w:t>DME</w:t>
      </w:r>
      <w:r w:rsidR="0080696E">
        <w:rPr>
          <w:b/>
          <w:bCs/>
          <w:kern w:val="36"/>
          <w:sz w:val="32"/>
          <w:szCs w:val="32"/>
        </w:rPr>
        <w:t xml:space="preserve"> 2.0.0</w:t>
      </w:r>
      <w:r w:rsidR="00E16925" w:rsidRPr="00292FFC">
        <w:rPr>
          <w:b/>
          <w:bCs/>
          <w:kern w:val="36"/>
          <w:sz w:val="32"/>
          <w:szCs w:val="32"/>
        </w:rPr>
        <w:t xml:space="preserve"> Release Notes </w:t>
      </w:r>
    </w:p>
    <w:tbl>
      <w:tblPr>
        <w:tblW w:w="0" w:type="auto"/>
        <w:tblCellSpacing w:w="0" w:type="dxa"/>
        <w:tblInd w:w="-450" w:type="dxa"/>
        <w:tblCellMar>
          <w:left w:w="0" w:type="dxa"/>
          <w:right w:w="0" w:type="dxa"/>
        </w:tblCellMar>
        <w:tblLook w:val="04A0" w:firstRow="1" w:lastRow="0" w:firstColumn="1" w:lastColumn="0" w:noHBand="0" w:noVBand="1"/>
      </w:tblPr>
      <w:tblGrid>
        <w:gridCol w:w="9810"/>
      </w:tblGrid>
      <w:tr w:rsidR="004072BE" w:rsidRPr="004072BE" w14:paraId="42D384E5" w14:textId="77777777" w:rsidTr="005B049B">
        <w:trPr>
          <w:tblCellSpacing w:w="0" w:type="dxa"/>
        </w:trPr>
        <w:tc>
          <w:tcPr>
            <w:tcW w:w="9810" w:type="dxa"/>
            <w:vAlign w:val="center"/>
            <w:hideMark/>
          </w:tcPr>
          <w:p w14:paraId="2189F13C" w14:textId="0444DC9E" w:rsidR="00E16925" w:rsidRPr="00D66342" w:rsidRDefault="008221CD" w:rsidP="00E16925">
            <w:pPr>
              <w:rPr>
                <w:rFonts w:cstheme="minorHAnsi"/>
                <w:sz w:val="28"/>
                <w:szCs w:val="28"/>
              </w:rPr>
            </w:pPr>
            <w:r w:rsidRPr="00D66342">
              <w:rPr>
                <w:rFonts w:cstheme="minorHAnsi"/>
                <w:sz w:val="28"/>
                <w:szCs w:val="28"/>
              </w:rPr>
              <w:t xml:space="preserve">Version: </w:t>
            </w:r>
            <w:r w:rsidR="0080696E">
              <w:rPr>
                <w:rFonts w:cstheme="minorHAnsi"/>
                <w:sz w:val="28"/>
                <w:szCs w:val="28"/>
              </w:rPr>
              <w:t>2</w:t>
            </w:r>
            <w:r w:rsidRPr="00D66342">
              <w:rPr>
                <w:rFonts w:cstheme="minorHAnsi"/>
                <w:sz w:val="28"/>
                <w:szCs w:val="28"/>
              </w:rPr>
              <w:t>.</w:t>
            </w:r>
            <w:r w:rsidR="0080696E">
              <w:rPr>
                <w:rFonts w:cstheme="minorHAnsi"/>
                <w:sz w:val="28"/>
                <w:szCs w:val="28"/>
              </w:rPr>
              <w:t>0</w:t>
            </w:r>
            <w:r w:rsidRPr="00D66342">
              <w:rPr>
                <w:rFonts w:cstheme="minorHAnsi"/>
                <w:sz w:val="28"/>
                <w:szCs w:val="28"/>
              </w:rPr>
              <w:t>.0</w:t>
            </w:r>
          </w:p>
          <w:p w14:paraId="43F84EAF" w14:textId="0A5ED785" w:rsidR="00E16925" w:rsidRPr="00D66342" w:rsidRDefault="0005460B" w:rsidP="00E16925">
            <w:pPr>
              <w:rPr>
                <w:rFonts w:cstheme="minorHAnsi"/>
                <w:sz w:val="28"/>
                <w:szCs w:val="28"/>
              </w:rPr>
            </w:pPr>
            <w:r w:rsidRPr="00D66342">
              <w:rPr>
                <w:rFonts w:cstheme="minorHAnsi"/>
                <w:sz w:val="28"/>
                <w:szCs w:val="28"/>
              </w:rPr>
              <w:t xml:space="preserve">Date: </w:t>
            </w:r>
            <w:r w:rsidR="0080696E">
              <w:rPr>
                <w:rFonts w:cstheme="minorHAnsi"/>
                <w:sz w:val="28"/>
                <w:szCs w:val="28"/>
              </w:rPr>
              <w:t>August 27</w:t>
            </w:r>
            <w:r w:rsidR="0023074C" w:rsidRPr="00D66342">
              <w:rPr>
                <w:rFonts w:cstheme="minorHAnsi"/>
                <w:sz w:val="28"/>
                <w:szCs w:val="28"/>
              </w:rPr>
              <w:t>, 20</w:t>
            </w:r>
            <w:r w:rsidR="00DD4658">
              <w:rPr>
                <w:rFonts w:cstheme="minorHAnsi"/>
                <w:sz w:val="28"/>
                <w:szCs w:val="28"/>
              </w:rPr>
              <w:t>20</w:t>
            </w:r>
          </w:p>
          <w:p w14:paraId="27EF58C8" w14:textId="358483B1" w:rsidR="00E16925" w:rsidRDefault="00E16925" w:rsidP="00E16925">
            <w:pPr>
              <w:rPr>
                <w:rFonts w:cstheme="minorHAnsi"/>
                <w:sz w:val="28"/>
                <w:szCs w:val="28"/>
              </w:rPr>
            </w:pPr>
          </w:p>
          <w:p w14:paraId="37BCE47C" w14:textId="77777777" w:rsidR="00A27DF0" w:rsidRPr="00D66342" w:rsidRDefault="00A27DF0" w:rsidP="00E16925">
            <w:pPr>
              <w:rPr>
                <w:rFonts w:cstheme="minorHAnsi"/>
                <w:sz w:val="28"/>
                <w:szCs w:val="28"/>
              </w:rPr>
            </w:pPr>
          </w:p>
          <w:p w14:paraId="242DB5E4" w14:textId="3751AEF2" w:rsidR="00E16925" w:rsidRPr="00D66342" w:rsidRDefault="00E16925" w:rsidP="00E16925">
            <w:pPr>
              <w:rPr>
                <w:rFonts w:cstheme="minorHAnsi"/>
                <w:sz w:val="28"/>
                <w:szCs w:val="28"/>
              </w:rPr>
            </w:pPr>
            <w:r w:rsidRPr="00D66342">
              <w:rPr>
                <w:rFonts w:cstheme="minorHAnsi"/>
                <w:sz w:val="28"/>
                <w:szCs w:val="28"/>
              </w:rPr>
              <w:t>==============================================================</w:t>
            </w:r>
          </w:p>
          <w:p w14:paraId="08A7BF60" w14:textId="77777777" w:rsidR="00E16925" w:rsidRPr="00D66342" w:rsidRDefault="00E16925" w:rsidP="00E16925">
            <w:pPr>
              <w:rPr>
                <w:rFonts w:cstheme="minorHAnsi"/>
                <w:b/>
                <w:sz w:val="28"/>
                <w:szCs w:val="28"/>
              </w:rPr>
            </w:pPr>
            <w:r w:rsidRPr="00D66342">
              <w:rPr>
                <w:rFonts w:cstheme="minorHAnsi"/>
                <w:sz w:val="28"/>
                <w:szCs w:val="28"/>
              </w:rPr>
              <w:t>                            </w:t>
            </w:r>
            <w:r w:rsidRPr="00D66342">
              <w:rPr>
                <w:rFonts w:cstheme="minorHAnsi"/>
                <w:b/>
                <w:sz w:val="28"/>
                <w:szCs w:val="28"/>
              </w:rPr>
              <w:t>Contents</w:t>
            </w:r>
          </w:p>
          <w:p w14:paraId="26658DA8" w14:textId="78B8647E" w:rsidR="00E16925" w:rsidRPr="00D66342" w:rsidRDefault="00E16925" w:rsidP="00E16925">
            <w:pPr>
              <w:rPr>
                <w:rFonts w:cstheme="minorHAnsi"/>
                <w:sz w:val="28"/>
                <w:szCs w:val="28"/>
              </w:rPr>
            </w:pPr>
            <w:r w:rsidRPr="00D66342">
              <w:rPr>
                <w:rFonts w:cstheme="minorHAnsi"/>
                <w:sz w:val="28"/>
                <w:szCs w:val="28"/>
              </w:rPr>
              <w:t>==============================================================</w:t>
            </w:r>
          </w:p>
          <w:p w14:paraId="20F84052" w14:textId="77777777" w:rsidR="00E16925" w:rsidRPr="00D66342" w:rsidRDefault="00E16925" w:rsidP="00E16925">
            <w:pPr>
              <w:rPr>
                <w:rFonts w:cstheme="minorHAnsi"/>
                <w:sz w:val="28"/>
                <w:szCs w:val="28"/>
              </w:rPr>
            </w:pPr>
          </w:p>
          <w:p w14:paraId="6EC85EE8" w14:textId="0A0FC067" w:rsidR="00E16925" w:rsidRPr="00D66342" w:rsidRDefault="00E16925" w:rsidP="006B741F">
            <w:pPr>
              <w:spacing w:line="276" w:lineRule="auto"/>
              <w:rPr>
                <w:rFonts w:cstheme="minorHAnsi"/>
                <w:sz w:val="28"/>
                <w:szCs w:val="28"/>
              </w:rPr>
            </w:pPr>
            <w:r w:rsidRPr="00D66342">
              <w:rPr>
                <w:rFonts w:cstheme="minorHAnsi"/>
                <w:sz w:val="28"/>
                <w:szCs w:val="28"/>
              </w:rPr>
              <w:t>1.0 DME Introduction</w:t>
            </w:r>
          </w:p>
          <w:p w14:paraId="17EDD14F" w14:textId="77777777" w:rsidR="00E16925" w:rsidRPr="00D66342" w:rsidRDefault="00E16925" w:rsidP="006B741F">
            <w:pPr>
              <w:spacing w:line="276" w:lineRule="auto"/>
              <w:rPr>
                <w:rFonts w:cstheme="minorHAnsi"/>
                <w:sz w:val="28"/>
                <w:szCs w:val="28"/>
              </w:rPr>
            </w:pPr>
            <w:r w:rsidRPr="00D66342">
              <w:rPr>
                <w:rFonts w:cstheme="minorHAnsi"/>
                <w:sz w:val="28"/>
                <w:szCs w:val="28"/>
              </w:rPr>
              <w:t>2.0 Release History</w:t>
            </w:r>
          </w:p>
          <w:p w14:paraId="19839440" w14:textId="77777777" w:rsidR="00E16925" w:rsidRPr="00D66342" w:rsidRDefault="00E16925" w:rsidP="006B741F">
            <w:pPr>
              <w:spacing w:line="276" w:lineRule="auto"/>
              <w:rPr>
                <w:rFonts w:cstheme="minorHAnsi"/>
                <w:sz w:val="28"/>
                <w:szCs w:val="28"/>
              </w:rPr>
            </w:pPr>
            <w:r w:rsidRPr="00D66342">
              <w:rPr>
                <w:rFonts w:cstheme="minorHAnsi"/>
                <w:sz w:val="28"/>
                <w:szCs w:val="28"/>
              </w:rPr>
              <w:t>3.0 New Features and Updates</w:t>
            </w:r>
          </w:p>
          <w:p w14:paraId="67DB18D7" w14:textId="77777777" w:rsidR="00E16925" w:rsidRPr="00D66342" w:rsidRDefault="00290E07" w:rsidP="006B741F">
            <w:pPr>
              <w:spacing w:line="276" w:lineRule="auto"/>
              <w:rPr>
                <w:rFonts w:cstheme="minorHAnsi"/>
                <w:sz w:val="28"/>
                <w:szCs w:val="28"/>
              </w:rPr>
            </w:pPr>
            <w:r w:rsidRPr="00D66342">
              <w:rPr>
                <w:rFonts w:cstheme="minorHAnsi"/>
                <w:sz w:val="28"/>
                <w:szCs w:val="28"/>
              </w:rPr>
              <w:t>4</w:t>
            </w:r>
            <w:r w:rsidR="00E16925" w:rsidRPr="00D66342">
              <w:rPr>
                <w:rFonts w:cstheme="minorHAnsi"/>
                <w:sz w:val="28"/>
                <w:szCs w:val="28"/>
              </w:rPr>
              <w:t>.0 Bug Reports and Support</w:t>
            </w:r>
          </w:p>
          <w:p w14:paraId="5B54D5C8" w14:textId="77777777" w:rsidR="00E16925" w:rsidRPr="00D66342" w:rsidRDefault="00290E07" w:rsidP="006B741F">
            <w:pPr>
              <w:spacing w:line="276" w:lineRule="auto"/>
              <w:rPr>
                <w:rFonts w:cstheme="minorHAnsi"/>
                <w:sz w:val="28"/>
                <w:szCs w:val="28"/>
              </w:rPr>
            </w:pPr>
            <w:r w:rsidRPr="00D66342">
              <w:rPr>
                <w:rFonts w:cstheme="minorHAnsi"/>
                <w:sz w:val="28"/>
                <w:szCs w:val="28"/>
              </w:rPr>
              <w:t>5</w:t>
            </w:r>
            <w:r w:rsidR="00E16925" w:rsidRPr="00D66342">
              <w:rPr>
                <w:rFonts w:cstheme="minorHAnsi"/>
                <w:sz w:val="28"/>
                <w:szCs w:val="28"/>
              </w:rPr>
              <w:t>.0 Documentation</w:t>
            </w:r>
          </w:p>
          <w:p w14:paraId="609A4627" w14:textId="77777777" w:rsidR="00E16925" w:rsidRPr="00D66342" w:rsidRDefault="00290E07" w:rsidP="006B741F">
            <w:pPr>
              <w:spacing w:line="276" w:lineRule="auto"/>
              <w:rPr>
                <w:rFonts w:cstheme="minorHAnsi"/>
                <w:sz w:val="28"/>
                <w:szCs w:val="28"/>
              </w:rPr>
            </w:pPr>
            <w:r w:rsidRPr="00D66342">
              <w:rPr>
                <w:rFonts w:cstheme="minorHAnsi"/>
                <w:sz w:val="28"/>
                <w:szCs w:val="28"/>
              </w:rPr>
              <w:t>6</w:t>
            </w:r>
            <w:r w:rsidR="00E16925" w:rsidRPr="00D66342">
              <w:rPr>
                <w:rFonts w:cstheme="minorHAnsi"/>
                <w:sz w:val="28"/>
                <w:szCs w:val="28"/>
              </w:rPr>
              <w:t>.0 References</w:t>
            </w:r>
          </w:p>
          <w:p w14:paraId="1982209C" w14:textId="77777777" w:rsidR="00E16925" w:rsidRPr="00D66342" w:rsidRDefault="00E16925" w:rsidP="00E16925">
            <w:pPr>
              <w:rPr>
                <w:rFonts w:cstheme="minorHAnsi"/>
                <w:sz w:val="28"/>
                <w:szCs w:val="28"/>
              </w:rPr>
            </w:pPr>
          </w:p>
          <w:p w14:paraId="3029BD5D" w14:textId="63F27CCD" w:rsidR="00E16925" w:rsidRPr="00D66342" w:rsidRDefault="00E16925" w:rsidP="00E16925">
            <w:pPr>
              <w:rPr>
                <w:rFonts w:cstheme="minorHAnsi"/>
                <w:sz w:val="28"/>
                <w:szCs w:val="28"/>
              </w:rPr>
            </w:pPr>
            <w:r w:rsidRPr="00D66342">
              <w:rPr>
                <w:rFonts w:cstheme="minorHAnsi"/>
                <w:sz w:val="28"/>
                <w:szCs w:val="28"/>
              </w:rPr>
              <w:t>==============================================================</w:t>
            </w:r>
          </w:p>
          <w:p w14:paraId="4C527792" w14:textId="1954DDBA" w:rsidR="00E16925" w:rsidRPr="00D66342" w:rsidRDefault="00E16925" w:rsidP="00E16925">
            <w:pPr>
              <w:rPr>
                <w:rFonts w:cstheme="minorHAnsi"/>
                <w:b/>
                <w:sz w:val="28"/>
                <w:szCs w:val="28"/>
              </w:rPr>
            </w:pPr>
            <w:r w:rsidRPr="00D66342">
              <w:rPr>
                <w:rFonts w:cstheme="minorHAnsi"/>
                <w:b/>
                <w:sz w:val="28"/>
                <w:szCs w:val="28"/>
              </w:rPr>
              <w:t>                      1.0 DME Introduction</w:t>
            </w:r>
          </w:p>
          <w:p w14:paraId="12C1ED44" w14:textId="2BBAA6E2" w:rsidR="00E16925" w:rsidRPr="00D66342" w:rsidRDefault="00E16925" w:rsidP="00E16925">
            <w:pPr>
              <w:rPr>
                <w:rFonts w:cstheme="minorHAnsi"/>
                <w:sz w:val="28"/>
                <w:szCs w:val="28"/>
              </w:rPr>
            </w:pPr>
            <w:r w:rsidRPr="00D66342">
              <w:rPr>
                <w:rFonts w:cstheme="minorHAnsi"/>
                <w:sz w:val="28"/>
                <w:szCs w:val="28"/>
              </w:rPr>
              <w:t>==============================================================</w:t>
            </w:r>
          </w:p>
          <w:p w14:paraId="34B7F949" w14:textId="77777777" w:rsidR="00E16925" w:rsidRPr="00D66342" w:rsidRDefault="00E16925" w:rsidP="00E16925">
            <w:pPr>
              <w:rPr>
                <w:rFonts w:cstheme="minorHAnsi"/>
                <w:sz w:val="28"/>
                <w:szCs w:val="28"/>
              </w:rPr>
            </w:pPr>
          </w:p>
          <w:p w14:paraId="0F53CDDE" w14:textId="6C967710" w:rsidR="00D3627D" w:rsidRPr="00DD03D7" w:rsidRDefault="00D3627D" w:rsidP="00D3627D">
            <w:pPr>
              <w:pStyle w:val="NormalWeb"/>
              <w:shd w:val="clear" w:color="auto" w:fill="FFFFFF"/>
              <w:spacing w:before="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Management Environment (DME)</w:t>
            </w:r>
            <w:r w:rsidRPr="00DD03D7">
              <w:rPr>
                <w:color w:val="000000"/>
                <w:sz w:val="28"/>
                <w:szCs w:val="28"/>
              </w:rPr>
              <w:t> offers open-ended storage and management of scientific research datasets. It eliminates the need to maintain</w:t>
            </w:r>
            <w:r w:rsidR="00AC2883">
              <w:rPr>
                <w:color w:val="000000"/>
                <w:sz w:val="28"/>
                <w:szCs w:val="28"/>
              </w:rPr>
              <w:t xml:space="preserve"> </w:t>
            </w:r>
            <w:r w:rsidRPr="00DD03D7">
              <w:rPr>
                <w:color w:val="000000"/>
                <w:sz w:val="28"/>
                <w:szCs w:val="28"/>
              </w:rPr>
              <w:t>redundant copies of large heterogenous data and provides the ability to annotate, retrieve, and share datasets for further research, analysis, and collaboration.</w:t>
            </w:r>
          </w:p>
          <w:p w14:paraId="1D0D7386" w14:textId="77777777"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Vault</w:t>
            </w:r>
            <w:r w:rsidRPr="00DD03D7">
              <w:rPr>
                <w:color w:val="000000"/>
                <w:sz w:val="28"/>
                <w:szCs w:val="28"/>
              </w:rPr>
              <w:t> serves as the archive store for these datasets. It provides scalable, virtualized, high-reliability storage that is transparent to the end user. Data are stored as </w:t>
            </w:r>
            <w:r w:rsidRPr="00DD03D7">
              <w:rPr>
                <w:rStyle w:val="Emphasis"/>
                <w:color w:val="000000"/>
                <w:sz w:val="28"/>
                <w:szCs w:val="28"/>
              </w:rPr>
              <w:t>objects</w:t>
            </w:r>
            <w:r w:rsidRPr="00DD03D7">
              <w:rPr>
                <w:color w:val="000000"/>
                <w:sz w:val="28"/>
                <w:szCs w:val="28"/>
              </w:rPr>
              <w:t>, which are organized into </w:t>
            </w:r>
            <w:r w:rsidRPr="00DD03D7">
              <w:rPr>
                <w:rStyle w:val="Emphasis"/>
                <w:color w:val="000000"/>
                <w:sz w:val="28"/>
                <w:szCs w:val="28"/>
              </w:rPr>
              <w:t>collections</w:t>
            </w:r>
            <w:r w:rsidRPr="00DD03D7">
              <w:rPr>
                <w:color w:val="000000"/>
                <w:sz w:val="28"/>
                <w:szCs w:val="28"/>
              </w:rPr>
              <w:t> (folders), and a collection might have one or more collections within it. A collection can be identified by a custom collection type such as Project, Study, Sample, and so on, the default being Folder.</w:t>
            </w:r>
          </w:p>
          <w:p w14:paraId="2815A629" w14:textId="77777777"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DME provides an entry point to archive data to the NCI Data Vault, and to manage, transfer, access, and share data across disparate systems securely and efficiently. DME allows you to associate user-defined metadata to registered data at different points in the data life cycle. In addition, DME offers search capabilities to identify this data. A Division/Office/Center (DOC) can define its own metadata structure and data hierarchy rules, and grant permission to users as needed.</w:t>
            </w:r>
          </w:p>
          <w:p w14:paraId="4709D619" w14:textId="22A5EF90" w:rsidR="00C50145" w:rsidRPr="00D66342" w:rsidRDefault="00D3627D" w:rsidP="00BB04C8">
            <w:pPr>
              <w:pStyle w:val="NormalWeb"/>
              <w:rPr>
                <w:rFonts w:cstheme="minorHAnsi"/>
                <w:sz w:val="28"/>
                <w:szCs w:val="28"/>
              </w:rPr>
            </w:pPr>
            <w:r w:rsidRPr="00DD03D7">
              <w:rPr>
                <w:color w:val="000000"/>
                <w:sz w:val="28"/>
                <w:szCs w:val="28"/>
              </w:rPr>
              <w:lastRenderedPageBreak/>
              <w:t>If you have an NIH account, the NCI Data Vault team can give you access to DME. For access requests or any other questions, contact </w:t>
            </w:r>
            <w:hyperlink r:id="rId5" w:history="1">
              <w:r w:rsidRPr="00DD03D7">
                <w:rPr>
                  <w:rStyle w:val="Hyperlink"/>
                  <w:color w:val="0052CC"/>
                  <w:sz w:val="28"/>
                  <w:szCs w:val="28"/>
                </w:rPr>
                <w:t>NCIDataVault@mail.nih.gov</w:t>
              </w:r>
            </w:hyperlink>
            <w:r w:rsidRPr="00DD03D7">
              <w:rPr>
                <w:color w:val="000000"/>
                <w:sz w:val="28"/>
                <w:szCs w:val="28"/>
              </w:rPr>
              <w:t>. </w:t>
            </w:r>
          </w:p>
          <w:p w14:paraId="581D8974" w14:textId="77777777" w:rsidR="00F7264D" w:rsidRPr="00D66342" w:rsidRDefault="00F7264D" w:rsidP="00E16925">
            <w:pPr>
              <w:rPr>
                <w:rFonts w:cstheme="minorHAnsi"/>
                <w:sz w:val="28"/>
                <w:szCs w:val="28"/>
              </w:rPr>
            </w:pPr>
          </w:p>
          <w:p w14:paraId="002F19B6" w14:textId="2245AA77" w:rsidR="00E16925" w:rsidRPr="00D66342" w:rsidRDefault="00E16925" w:rsidP="00E16925">
            <w:pPr>
              <w:rPr>
                <w:rFonts w:cstheme="minorHAnsi"/>
                <w:sz w:val="28"/>
                <w:szCs w:val="28"/>
              </w:rPr>
            </w:pPr>
            <w:r w:rsidRPr="00D66342">
              <w:rPr>
                <w:rFonts w:cstheme="minorHAnsi"/>
                <w:sz w:val="28"/>
                <w:szCs w:val="28"/>
              </w:rPr>
              <w:t>==============================================================</w:t>
            </w:r>
          </w:p>
          <w:p w14:paraId="29FA042E" w14:textId="77777777" w:rsidR="00E16925" w:rsidRPr="00D66342" w:rsidRDefault="00E16925" w:rsidP="00E16925">
            <w:pPr>
              <w:pBdr>
                <w:bottom w:val="double" w:sz="6" w:space="1" w:color="auto"/>
              </w:pBdr>
              <w:rPr>
                <w:rFonts w:cstheme="minorHAnsi"/>
                <w:b/>
                <w:sz w:val="28"/>
                <w:szCs w:val="28"/>
              </w:rPr>
            </w:pPr>
            <w:r w:rsidRPr="00D66342">
              <w:rPr>
                <w:rFonts w:cstheme="minorHAnsi"/>
                <w:sz w:val="28"/>
                <w:szCs w:val="28"/>
              </w:rPr>
              <w:t>                      </w:t>
            </w:r>
            <w:r w:rsidRPr="00D66342">
              <w:rPr>
                <w:rFonts w:cstheme="minorHAnsi"/>
                <w:b/>
                <w:sz w:val="28"/>
                <w:szCs w:val="28"/>
              </w:rPr>
              <w:t>2.0 Release History</w:t>
            </w:r>
          </w:p>
          <w:p w14:paraId="0519F533" w14:textId="77777777" w:rsidR="006B741F" w:rsidRPr="00D66342" w:rsidRDefault="006B741F" w:rsidP="00E16925">
            <w:pPr>
              <w:rPr>
                <w:rFonts w:cstheme="minorHAnsi"/>
                <w:sz w:val="28"/>
                <w:szCs w:val="28"/>
              </w:rPr>
            </w:pPr>
          </w:p>
          <w:p w14:paraId="5195B3C1" w14:textId="77777777" w:rsidR="00A27DF0" w:rsidRDefault="00A27DF0" w:rsidP="006905EA">
            <w:pPr>
              <w:rPr>
                <w:rFonts w:cstheme="minorHAnsi"/>
                <w:sz w:val="28"/>
                <w:szCs w:val="28"/>
              </w:rPr>
            </w:pPr>
          </w:p>
          <w:p w14:paraId="62769FB4" w14:textId="1211D7EF" w:rsidR="00E16925" w:rsidRPr="00D66342" w:rsidRDefault="00256B0E" w:rsidP="006905EA">
            <w:pPr>
              <w:rPr>
                <w:rFonts w:cstheme="minorHAnsi"/>
                <w:sz w:val="28"/>
                <w:szCs w:val="28"/>
              </w:rPr>
            </w:pPr>
            <w:r w:rsidRPr="00D66342">
              <w:rPr>
                <w:rFonts w:cstheme="minorHAnsi"/>
                <w:sz w:val="28"/>
                <w:szCs w:val="28"/>
              </w:rPr>
              <w:t xml:space="preserve">v1.0.0 - </w:t>
            </w:r>
            <w:r w:rsidR="006905EA" w:rsidRPr="00D66342">
              <w:rPr>
                <w:rFonts w:cstheme="minorHAnsi"/>
                <w:sz w:val="28"/>
                <w:szCs w:val="28"/>
              </w:rPr>
              <w:t xml:space="preserve"> </w:t>
            </w:r>
            <w:r w:rsidR="005A6A00" w:rsidRPr="00D66342">
              <w:rPr>
                <w:rFonts w:cstheme="minorHAnsi"/>
                <w:sz w:val="28"/>
                <w:szCs w:val="28"/>
              </w:rPr>
              <w:t>December</w:t>
            </w:r>
            <w:r w:rsidR="006905EA" w:rsidRPr="00D66342">
              <w:rPr>
                <w:rFonts w:cstheme="minorHAnsi"/>
                <w:sz w:val="28"/>
                <w:szCs w:val="28"/>
              </w:rPr>
              <w:t xml:space="preserve"> </w:t>
            </w:r>
            <w:r w:rsidR="005A6A00" w:rsidRPr="00D66342">
              <w:rPr>
                <w:rFonts w:cstheme="minorHAnsi"/>
                <w:sz w:val="28"/>
                <w:szCs w:val="28"/>
              </w:rPr>
              <w:t>28, 2016</w:t>
            </w:r>
          </w:p>
          <w:p w14:paraId="7BD99B3F" w14:textId="77777777" w:rsidR="00256B0E" w:rsidRPr="00D66342" w:rsidRDefault="00256B0E" w:rsidP="00256B0E">
            <w:pPr>
              <w:rPr>
                <w:rFonts w:cstheme="minorHAnsi"/>
                <w:sz w:val="28"/>
                <w:szCs w:val="28"/>
              </w:rPr>
            </w:pPr>
            <w:r w:rsidRPr="00D66342">
              <w:rPr>
                <w:rFonts w:cstheme="minorHAnsi"/>
                <w:sz w:val="28"/>
                <w:szCs w:val="28"/>
              </w:rPr>
              <w:t xml:space="preserve">v1.1.0 -  May </w:t>
            </w:r>
            <w:r w:rsidR="005A6A00" w:rsidRPr="00D66342">
              <w:rPr>
                <w:rFonts w:cstheme="minorHAnsi"/>
                <w:sz w:val="28"/>
                <w:szCs w:val="28"/>
              </w:rPr>
              <w:t>15</w:t>
            </w:r>
            <w:r w:rsidRPr="00D66342">
              <w:rPr>
                <w:rFonts w:cstheme="minorHAnsi"/>
                <w:sz w:val="28"/>
                <w:szCs w:val="28"/>
              </w:rPr>
              <w:t>, 2017</w:t>
            </w:r>
          </w:p>
          <w:p w14:paraId="6625BE70" w14:textId="77777777" w:rsidR="00256B0E" w:rsidRPr="00D66342" w:rsidRDefault="00256B0E" w:rsidP="00256B0E">
            <w:pPr>
              <w:rPr>
                <w:rFonts w:cstheme="minorHAnsi"/>
                <w:sz w:val="28"/>
                <w:szCs w:val="28"/>
              </w:rPr>
            </w:pPr>
            <w:r w:rsidRPr="00D66342">
              <w:rPr>
                <w:rFonts w:cstheme="minorHAnsi"/>
                <w:sz w:val="28"/>
                <w:szCs w:val="28"/>
              </w:rPr>
              <w:t xml:space="preserve">v1.2.0 -  June </w:t>
            </w:r>
            <w:r w:rsidR="00ED505B" w:rsidRPr="00D66342">
              <w:rPr>
                <w:rFonts w:cstheme="minorHAnsi"/>
                <w:sz w:val="28"/>
                <w:szCs w:val="28"/>
              </w:rPr>
              <w:t>23</w:t>
            </w:r>
            <w:r w:rsidRPr="00D66342">
              <w:rPr>
                <w:rFonts w:cstheme="minorHAnsi"/>
                <w:sz w:val="28"/>
                <w:szCs w:val="28"/>
              </w:rPr>
              <w:t>, 2017</w:t>
            </w:r>
          </w:p>
          <w:p w14:paraId="5107C6F2" w14:textId="77777777" w:rsidR="00265C82" w:rsidRPr="00D66342" w:rsidRDefault="00265C82" w:rsidP="00265C82">
            <w:pPr>
              <w:rPr>
                <w:rFonts w:cstheme="minorHAnsi"/>
                <w:sz w:val="28"/>
                <w:szCs w:val="28"/>
              </w:rPr>
            </w:pPr>
            <w:r w:rsidRPr="00D66342">
              <w:rPr>
                <w:rFonts w:cstheme="minorHAnsi"/>
                <w:sz w:val="28"/>
                <w:szCs w:val="28"/>
              </w:rPr>
              <w:t>v1.3.0 -  September 15, 2017</w:t>
            </w:r>
          </w:p>
          <w:p w14:paraId="32682036" w14:textId="77777777" w:rsidR="00A9723A" w:rsidRPr="00D66342" w:rsidRDefault="00A9723A" w:rsidP="00A9723A">
            <w:pPr>
              <w:rPr>
                <w:rFonts w:cstheme="minorHAnsi"/>
                <w:sz w:val="28"/>
                <w:szCs w:val="28"/>
              </w:rPr>
            </w:pPr>
            <w:r w:rsidRPr="00D66342">
              <w:rPr>
                <w:rFonts w:cstheme="minorHAnsi"/>
                <w:sz w:val="28"/>
                <w:szCs w:val="28"/>
              </w:rPr>
              <w:t xml:space="preserve">v1.4.0 -  </w:t>
            </w:r>
            <w:r w:rsidR="00961DCD" w:rsidRPr="00D66342">
              <w:rPr>
                <w:rFonts w:cstheme="minorHAnsi"/>
                <w:sz w:val="28"/>
                <w:szCs w:val="28"/>
              </w:rPr>
              <w:t>November</w:t>
            </w:r>
            <w:r w:rsidRPr="00D66342">
              <w:rPr>
                <w:rFonts w:cstheme="minorHAnsi"/>
                <w:sz w:val="28"/>
                <w:szCs w:val="28"/>
              </w:rPr>
              <w:t xml:space="preserve"> </w:t>
            </w:r>
            <w:r w:rsidR="00961DCD" w:rsidRPr="00D66342">
              <w:rPr>
                <w:rFonts w:cstheme="minorHAnsi"/>
                <w:sz w:val="28"/>
                <w:szCs w:val="28"/>
              </w:rPr>
              <w:t>6</w:t>
            </w:r>
            <w:r w:rsidRPr="00D66342">
              <w:rPr>
                <w:rFonts w:cstheme="minorHAnsi"/>
                <w:sz w:val="28"/>
                <w:szCs w:val="28"/>
              </w:rPr>
              <w:t>, 2017</w:t>
            </w:r>
          </w:p>
          <w:p w14:paraId="5FA8797A" w14:textId="77777777" w:rsidR="00A9723A" w:rsidRPr="00D66342" w:rsidRDefault="00A9723A" w:rsidP="00A9723A">
            <w:pPr>
              <w:rPr>
                <w:rFonts w:cstheme="minorHAnsi"/>
                <w:sz w:val="28"/>
                <w:szCs w:val="28"/>
              </w:rPr>
            </w:pPr>
            <w:r w:rsidRPr="00D66342">
              <w:rPr>
                <w:rFonts w:cstheme="minorHAnsi"/>
                <w:sz w:val="28"/>
                <w:szCs w:val="28"/>
              </w:rPr>
              <w:t>v1.5.0 -  December 11, 2017</w:t>
            </w:r>
          </w:p>
          <w:p w14:paraId="5EFD7471" w14:textId="602E9D62" w:rsidR="0023074C" w:rsidRPr="00D66342" w:rsidRDefault="0023074C" w:rsidP="0023074C">
            <w:pPr>
              <w:rPr>
                <w:rFonts w:cstheme="minorHAnsi"/>
                <w:sz w:val="28"/>
                <w:szCs w:val="28"/>
              </w:rPr>
            </w:pPr>
            <w:r w:rsidRPr="00D66342">
              <w:rPr>
                <w:rFonts w:cstheme="minorHAnsi"/>
                <w:sz w:val="28"/>
                <w:szCs w:val="28"/>
              </w:rPr>
              <w:t xml:space="preserve">v1.6.0 -  </w:t>
            </w:r>
            <w:r w:rsidR="00A64DFF" w:rsidRPr="00D66342">
              <w:rPr>
                <w:rFonts w:cstheme="minorHAnsi"/>
                <w:sz w:val="28"/>
                <w:szCs w:val="28"/>
              </w:rPr>
              <w:t>February</w:t>
            </w:r>
            <w:r w:rsidRPr="00D66342">
              <w:rPr>
                <w:rFonts w:cstheme="minorHAnsi"/>
                <w:sz w:val="28"/>
                <w:szCs w:val="28"/>
              </w:rPr>
              <w:t xml:space="preserve"> </w:t>
            </w:r>
            <w:r w:rsidR="008F0F08" w:rsidRPr="00D66342">
              <w:rPr>
                <w:rFonts w:cstheme="minorHAnsi"/>
                <w:sz w:val="28"/>
                <w:szCs w:val="28"/>
              </w:rPr>
              <w:t>7</w:t>
            </w:r>
            <w:r w:rsidRPr="00D66342">
              <w:rPr>
                <w:rFonts w:cstheme="minorHAnsi"/>
                <w:sz w:val="28"/>
                <w:szCs w:val="28"/>
              </w:rPr>
              <w:t>, 2018</w:t>
            </w:r>
          </w:p>
          <w:p w14:paraId="3D2FB809" w14:textId="56C121EC" w:rsidR="00292FFC" w:rsidRPr="00D66342" w:rsidRDefault="00292FFC" w:rsidP="0023074C">
            <w:pPr>
              <w:rPr>
                <w:rFonts w:cstheme="minorHAnsi"/>
                <w:sz w:val="28"/>
                <w:szCs w:val="28"/>
              </w:rPr>
            </w:pPr>
            <w:r w:rsidRPr="00D66342">
              <w:rPr>
                <w:rFonts w:cstheme="minorHAnsi"/>
                <w:sz w:val="28"/>
                <w:szCs w:val="28"/>
              </w:rPr>
              <w:t>v1.7.0 – March 29, 2018</w:t>
            </w:r>
          </w:p>
          <w:p w14:paraId="6455006F" w14:textId="290AE2AE" w:rsidR="0009284C" w:rsidRPr="00D66342" w:rsidRDefault="00F6729F" w:rsidP="0023074C">
            <w:pPr>
              <w:rPr>
                <w:rFonts w:cstheme="minorHAnsi"/>
                <w:sz w:val="28"/>
                <w:szCs w:val="28"/>
              </w:rPr>
            </w:pPr>
            <w:r w:rsidRPr="00D66342">
              <w:rPr>
                <w:rFonts w:cstheme="minorHAnsi"/>
                <w:sz w:val="28"/>
                <w:szCs w:val="28"/>
              </w:rPr>
              <w:t>v1.7.1 – May 21</w:t>
            </w:r>
            <w:r w:rsidR="0009284C" w:rsidRPr="00D66342">
              <w:rPr>
                <w:rFonts w:cstheme="minorHAnsi"/>
                <w:sz w:val="28"/>
                <w:szCs w:val="28"/>
              </w:rPr>
              <w:t>, 2018</w:t>
            </w:r>
          </w:p>
          <w:p w14:paraId="697923DA" w14:textId="3D6FA3F5" w:rsidR="0044497C" w:rsidRPr="00D66342" w:rsidRDefault="0044497C" w:rsidP="0023074C">
            <w:pPr>
              <w:rPr>
                <w:rFonts w:cstheme="minorHAnsi"/>
                <w:sz w:val="28"/>
                <w:szCs w:val="28"/>
              </w:rPr>
            </w:pPr>
            <w:r w:rsidRPr="00D66342">
              <w:rPr>
                <w:rFonts w:cstheme="minorHAnsi"/>
                <w:sz w:val="28"/>
                <w:szCs w:val="28"/>
              </w:rPr>
              <w:t>v1.7.2 - June 12, 2018</w:t>
            </w:r>
          </w:p>
          <w:p w14:paraId="217CB98A" w14:textId="48E6A598" w:rsidR="00AF50AD" w:rsidRPr="00D66342" w:rsidRDefault="00AF50AD" w:rsidP="0023074C">
            <w:pPr>
              <w:rPr>
                <w:rFonts w:cstheme="minorHAnsi"/>
                <w:sz w:val="28"/>
                <w:szCs w:val="28"/>
              </w:rPr>
            </w:pPr>
            <w:r w:rsidRPr="00D66342">
              <w:rPr>
                <w:rFonts w:cstheme="minorHAnsi"/>
                <w:sz w:val="28"/>
                <w:szCs w:val="28"/>
              </w:rPr>
              <w:t>v1.7.3 - July 24, 2018</w:t>
            </w:r>
          </w:p>
          <w:p w14:paraId="52507FA4" w14:textId="3D3ABF08" w:rsidR="008221CD" w:rsidRPr="00D66342" w:rsidRDefault="008221CD" w:rsidP="0023074C">
            <w:pPr>
              <w:rPr>
                <w:rFonts w:cstheme="minorHAnsi"/>
                <w:sz w:val="28"/>
                <w:szCs w:val="28"/>
              </w:rPr>
            </w:pPr>
            <w:r w:rsidRPr="00D66342">
              <w:rPr>
                <w:rFonts w:cstheme="minorHAnsi"/>
                <w:sz w:val="28"/>
                <w:szCs w:val="28"/>
              </w:rPr>
              <w:t xml:space="preserve">v1.8.0 - September </w:t>
            </w:r>
            <w:r w:rsidR="00D6486E" w:rsidRPr="00D66342">
              <w:rPr>
                <w:rFonts w:cstheme="minorHAnsi"/>
                <w:sz w:val="28"/>
                <w:szCs w:val="28"/>
              </w:rPr>
              <w:t>28</w:t>
            </w:r>
            <w:r w:rsidRPr="00D66342">
              <w:rPr>
                <w:rFonts w:cstheme="minorHAnsi"/>
                <w:sz w:val="28"/>
                <w:szCs w:val="28"/>
              </w:rPr>
              <w:t>, 2018</w:t>
            </w:r>
          </w:p>
          <w:p w14:paraId="03D648AB" w14:textId="735B99A9" w:rsidR="00B2458F" w:rsidRDefault="00B2458F" w:rsidP="0023074C">
            <w:pPr>
              <w:rPr>
                <w:rFonts w:cstheme="minorHAnsi"/>
                <w:sz w:val="28"/>
                <w:szCs w:val="28"/>
              </w:rPr>
            </w:pPr>
            <w:r w:rsidRPr="00D66342">
              <w:rPr>
                <w:rFonts w:cstheme="minorHAnsi"/>
                <w:sz w:val="28"/>
                <w:szCs w:val="28"/>
              </w:rPr>
              <w:t>v1.9.0 – November 20, 2018</w:t>
            </w:r>
          </w:p>
          <w:p w14:paraId="1C22D9C3" w14:textId="0F4B29B9" w:rsidR="00D6272D" w:rsidRDefault="00D6272D" w:rsidP="0023074C">
            <w:pPr>
              <w:rPr>
                <w:rFonts w:cstheme="minorHAnsi"/>
                <w:sz w:val="28"/>
                <w:szCs w:val="28"/>
              </w:rPr>
            </w:pPr>
            <w:r>
              <w:rPr>
                <w:rFonts w:cstheme="minorHAnsi"/>
                <w:sz w:val="28"/>
                <w:szCs w:val="28"/>
              </w:rPr>
              <w:t>v1.10.0 – December 18, 2018</w:t>
            </w:r>
          </w:p>
          <w:p w14:paraId="518C6131" w14:textId="246DA475" w:rsidR="00ED53C6" w:rsidRDefault="00ED53C6" w:rsidP="0023074C">
            <w:pPr>
              <w:rPr>
                <w:rFonts w:cstheme="minorHAnsi"/>
                <w:sz w:val="28"/>
                <w:szCs w:val="28"/>
              </w:rPr>
            </w:pPr>
            <w:r>
              <w:rPr>
                <w:rFonts w:cstheme="minorHAnsi"/>
                <w:sz w:val="28"/>
                <w:szCs w:val="28"/>
              </w:rPr>
              <w:t>v1.11.0 – March 1, 2019</w:t>
            </w:r>
          </w:p>
          <w:p w14:paraId="1D4ADEBE" w14:textId="4116F6A1" w:rsidR="00A57351" w:rsidRDefault="00A57351" w:rsidP="0023074C">
            <w:pPr>
              <w:rPr>
                <w:rFonts w:cstheme="minorHAnsi"/>
                <w:sz w:val="28"/>
                <w:szCs w:val="28"/>
              </w:rPr>
            </w:pPr>
            <w:r>
              <w:rPr>
                <w:rFonts w:cstheme="minorHAnsi"/>
                <w:sz w:val="28"/>
                <w:szCs w:val="28"/>
              </w:rPr>
              <w:t xml:space="preserve">v1.12.0 – </w:t>
            </w:r>
            <w:r w:rsidR="00C0146F">
              <w:rPr>
                <w:rFonts w:cstheme="minorHAnsi"/>
                <w:sz w:val="28"/>
                <w:szCs w:val="28"/>
              </w:rPr>
              <w:t>April 1</w:t>
            </w:r>
            <w:r>
              <w:rPr>
                <w:rFonts w:cstheme="minorHAnsi"/>
                <w:sz w:val="28"/>
                <w:szCs w:val="28"/>
              </w:rPr>
              <w:t>, 2019</w:t>
            </w:r>
          </w:p>
          <w:p w14:paraId="290045AC" w14:textId="7F26354C" w:rsidR="0085787B" w:rsidRDefault="0085787B" w:rsidP="0023074C">
            <w:pPr>
              <w:rPr>
                <w:rFonts w:cstheme="minorHAnsi"/>
                <w:sz w:val="28"/>
                <w:szCs w:val="28"/>
              </w:rPr>
            </w:pPr>
            <w:r>
              <w:rPr>
                <w:rFonts w:cstheme="minorHAnsi"/>
                <w:sz w:val="28"/>
                <w:szCs w:val="28"/>
              </w:rPr>
              <w:t>v1.13.0 – May 3, 2019</w:t>
            </w:r>
          </w:p>
          <w:p w14:paraId="77D7A449" w14:textId="2D61FF6F" w:rsidR="00B9518A" w:rsidRDefault="00B9518A" w:rsidP="0023074C">
            <w:pPr>
              <w:rPr>
                <w:rFonts w:cstheme="minorHAnsi"/>
                <w:sz w:val="28"/>
                <w:szCs w:val="28"/>
              </w:rPr>
            </w:pPr>
            <w:r>
              <w:rPr>
                <w:rFonts w:cstheme="minorHAnsi"/>
                <w:sz w:val="28"/>
                <w:szCs w:val="28"/>
              </w:rPr>
              <w:t>v1.14.0 – June 4, 2019</w:t>
            </w:r>
          </w:p>
          <w:p w14:paraId="239105FD" w14:textId="049E2920" w:rsidR="00B9518A" w:rsidRDefault="00B9518A" w:rsidP="0023074C">
            <w:pPr>
              <w:rPr>
                <w:rFonts w:cstheme="minorHAnsi"/>
                <w:sz w:val="28"/>
                <w:szCs w:val="28"/>
              </w:rPr>
            </w:pPr>
            <w:r>
              <w:rPr>
                <w:rFonts w:cstheme="minorHAnsi"/>
                <w:sz w:val="28"/>
                <w:szCs w:val="28"/>
              </w:rPr>
              <w:t>v1.15.0 – July 9, 2019</w:t>
            </w:r>
          </w:p>
          <w:p w14:paraId="429C5FE8" w14:textId="0749B319" w:rsidR="004F1BE7" w:rsidRDefault="004F1BE7" w:rsidP="0023074C">
            <w:pPr>
              <w:rPr>
                <w:rFonts w:cstheme="minorHAnsi"/>
                <w:sz w:val="28"/>
                <w:szCs w:val="28"/>
              </w:rPr>
            </w:pPr>
            <w:r>
              <w:rPr>
                <w:rFonts w:cstheme="minorHAnsi"/>
                <w:sz w:val="28"/>
                <w:szCs w:val="28"/>
              </w:rPr>
              <w:t xml:space="preserve">v1.16.0 – </w:t>
            </w:r>
            <w:r w:rsidR="00F275EF">
              <w:rPr>
                <w:rFonts w:cstheme="minorHAnsi"/>
                <w:sz w:val="28"/>
                <w:szCs w:val="28"/>
              </w:rPr>
              <w:t>A</w:t>
            </w:r>
            <w:r w:rsidR="00771174">
              <w:rPr>
                <w:rFonts w:cstheme="minorHAnsi"/>
                <w:sz w:val="28"/>
                <w:szCs w:val="28"/>
              </w:rPr>
              <w:t>u</w:t>
            </w:r>
            <w:r w:rsidR="00F275EF">
              <w:rPr>
                <w:rFonts w:cstheme="minorHAnsi"/>
                <w:sz w:val="28"/>
                <w:szCs w:val="28"/>
              </w:rPr>
              <w:t>gust</w:t>
            </w:r>
            <w:r>
              <w:rPr>
                <w:rFonts w:cstheme="minorHAnsi"/>
                <w:sz w:val="28"/>
                <w:szCs w:val="28"/>
              </w:rPr>
              <w:t xml:space="preserve"> 21, 2019</w:t>
            </w:r>
          </w:p>
          <w:p w14:paraId="31686AA6" w14:textId="03B3B983" w:rsidR="005431C2" w:rsidRDefault="005431C2" w:rsidP="0023074C">
            <w:pPr>
              <w:rPr>
                <w:rFonts w:cstheme="minorHAnsi"/>
                <w:sz w:val="28"/>
                <w:szCs w:val="28"/>
              </w:rPr>
            </w:pPr>
            <w:r>
              <w:rPr>
                <w:rFonts w:cstheme="minorHAnsi"/>
                <w:sz w:val="28"/>
                <w:szCs w:val="28"/>
              </w:rPr>
              <w:t>v1.17.0 – September 13, 2019</w:t>
            </w:r>
          </w:p>
          <w:p w14:paraId="20E08233" w14:textId="7FA4DBF6" w:rsidR="004371E9" w:rsidRDefault="004371E9" w:rsidP="0023074C">
            <w:pPr>
              <w:rPr>
                <w:rFonts w:cstheme="minorHAnsi"/>
                <w:sz w:val="28"/>
                <w:szCs w:val="28"/>
              </w:rPr>
            </w:pPr>
            <w:r>
              <w:rPr>
                <w:rFonts w:cstheme="minorHAnsi"/>
                <w:sz w:val="28"/>
                <w:szCs w:val="28"/>
              </w:rPr>
              <w:t>v1.18.0 – October 11, 2019</w:t>
            </w:r>
          </w:p>
          <w:p w14:paraId="72977808" w14:textId="384BDA2B" w:rsidR="00641C12" w:rsidRDefault="00641C12" w:rsidP="0023074C">
            <w:pPr>
              <w:rPr>
                <w:rFonts w:cstheme="minorHAnsi"/>
                <w:sz w:val="28"/>
                <w:szCs w:val="28"/>
              </w:rPr>
            </w:pPr>
            <w:r>
              <w:rPr>
                <w:rFonts w:cstheme="minorHAnsi"/>
                <w:sz w:val="28"/>
                <w:szCs w:val="28"/>
              </w:rPr>
              <w:t>v1.19.0 – November 8, 2019</w:t>
            </w:r>
          </w:p>
          <w:p w14:paraId="50FD71B2" w14:textId="6AA6777D" w:rsidR="0099107F" w:rsidRDefault="0099107F" w:rsidP="0023074C">
            <w:pPr>
              <w:rPr>
                <w:rFonts w:cstheme="minorHAnsi"/>
                <w:sz w:val="28"/>
                <w:szCs w:val="28"/>
              </w:rPr>
            </w:pPr>
            <w:r>
              <w:rPr>
                <w:rFonts w:cstheme="minorHAnsi"/>
                <w:sz w:val="28"/>
                <w:szCs w:val="28"/>
              </w:rPr>
              <w:t>v1.20.0 – December 2, 2019</w:t>
            </w:r>
          </w:p>
          <w:p w14:paraId="0F42D4AC" w14:textId="3E10701B" w:rsidR="00DD4658" w:rsidRDefault="00DD4658" w:rsidP="0023074C">
            <w:pPr>
              <w:rPr>
                <w:rFonts w:cstheme="minorHAnsi"/>
                <w:sz w:val="28"/>
                <w:szCs w:val="28"/>
              </w:rPr>
            </w:pPr>
            <w:r>
              <w:rPr>
                <w:rFonts w:cstheme="minorHAnsi"/>
                <w:sz w:val="28"/>
                <w:szCs w:val="28"/>
              </w:rPr>
              <w:t>v1.21.0 – January 9, 20</w:t>
            </w:r>
            <w:r w:rsidR="003D6AF2">
              <w:rPr>
                <w:rFonts w:cstheme="minorHAnsi"/>
                <w:sz w:val="28"/>
                <w:szCs w:val="28"/>
              </w:rPr>
              <w:t>20</w:t>
            </w:r>
          </w:p>
          <w:p w14:paraId="7354BC0B" w14:textId="739B92A1" w:rsidR="003D6AF2" w:rsidRDefault="00A27DF0" w:rsidP="0023074C">
            <w:pPr>
              <w:rPr>
                <w:rFonts w:cstheme="minorHAnsi"/>
                <w:sz w:val="28"/>
                <w:szCs w:val="28"/>
              </w:rPr>
            </w:pPr>
            <w:r>
              <w:rPr>
                <w:rFonts w:cstheme="minorHAnsi"/>
                <w:sz w:val="28"/>
                <w:szCs w:val="28"/>
              </w:rPr>
              <w:t>v</w:t>
            </w:r>
            <w:r w:rsidR="003D6AF2">
              <w:rPr>
                <w:rFonts w:cstheme="minorHAnsi"/>
                <w:sz w:val="28"/>
                <w:szCs w:val="28"/>
              </w:rPr>
              <w:t>1.22.0 – February 6, 2020</w:t>
            </w:r>
          </w:p>
          <w:p w14:paraId="325517BC" w14:textId="5A53C7EC" w:rsidR="002A0287" w:rsidRDefault="002A0287" w:rsidP="0023074C">
            <w:pPr>
              <w:rPr>
                <w:rFonts w:cstheme="minorHAnsi"/>
                <w:sz w:val="28"/>
                <w:szCs w:val="28"/>
              </w:rPr>
            </w:pPr>
            <w:r>
              <w:rPr>
                <w:rFonts w:cstheme="minorHAnsi"/>
                <w:sz w:val="28"/>
                <w:szCs w:val="28"/>
              </w:rPr>
              <w:t>v1.23.0 – March 9, 2020</w:t>
            </w:r>
          </w:p>
          <w:p w14:paraId="5B2983D9" w14:textId="37AEC3A3" w:rsidR="00AC2883" w:rsidRDefault="00AC2883" w:rsidP="0023074C">
            <w:pPr>
              <w:rPr>
                <w:rFonts w:cstheme="minorHAnsi"/>
                <w:sz w:val="28"/>
                <w:szCs w:val="28"/>
              </w:rPr>
            </w:pPr>
            <w:r>
              <w:rPr>
                <w:rFonts w:cstheme="minorHAnsi"/>
                <w:sz w:val="28"/>
                <w:szCs w:val="28"/>
              </w:rPr>
              <w:t xml:space="preserve">v1.24.0 – </w:t>
            </w:r>
            <w:r w:rsidR="00F00895">
              <w:rPr>
                <w:rFonts w:cstheme="minorHAnsi"/>
                <w:sz w:val="28"/>
                <w:szCs w:val="28"/>
              </w:rPr>
              <w:t>April</w:t>
            </w:r>
            <w:r>
              <w:rPr>
                <w:rFonts w:cstheme="minorHAnsi"/>
                <w:sz w:val="28"/>
                <w:szCs w:val="28"/>
              </w:rPr>
              <w:t xml:space="preserve"> 1, 2020</w:t>
            </w:r>
          </w:p>
          <w:p w14:paraId="4694288C" w14:textId="3E30737B" w:rsidR="00F00895" w:rsidRDefault="00F00895" w:rsidP="0023074C">
            <w:pPr>
              <w:rPr>
                <w:rFonts w:cstheme="minorHAnsi"/>
                <w:sz w:val="28"/>
                <w:szCs w:val="28"/>
              </w:rPr>
            </w:pPr>
            <w:r>
              <w:rPr>
                <w:rFonts w:cstheme="minorHAnsi"/>
                <w:sz w:val="28"/>
                <w:szCs w:val="28"/>
              </w:rPr>
              <w:t>v1.25.0 – May 8, 2020</w:t>
            </w:r>
          </w:p>
          <w:p w14:paraId="63CB1358" w14:textId="3385D97F" w:rsidR="00E549E6" w:rsidRDefault="00E549E6" w:rsidP="0023074C">
            <w:pPr>
              <w:rPr>
                <w:rFonts w:cstheme="minorHAnsi"/>
                <w:sz w:val="28"/>
                <w:szCs w:val="28"/>
              </w:rPr>
            </w:pPr>
            <w:r>
              <w:rPr>
                <w:rFonts w:cstheme="minorHAnsi"/>
                <w:sz w:val="28"/>
                <w:szCs w:val="28"/>
              </w:rPr>
              <w:t>v1.26.0 – June 4, 2020</w:t>
            </w:r>
          </w:p>
          <w:p w14:paraId="30F59E67" w14:textId="3FEFB9EB" w:rsidR="00DA6C73" w:rsidRDefault="00DA6C73" w:rsidP="0023074C">
            <w:pPr>
              <w:rPr>
                <w:rFonts w:cstheme="minorHAnsi"/>
                <w:sz w:val="28"/>
                <w:szCs w:val="28"/>
              </w:rPr>
            </w:pPr>
            <w:r>
              <w:rPr>
                <w:rFonts w:cstheme="minorHAnsi"/>
                <w:sz w:val="28"/>
                <w:szCs w:val="28"/>
              </w:rPr>
              <w:t>v1.27.0 – July 8, 2020</w:t>
            </w:r>
          </w:p>
          <w:p w14:paraId="6ABC4349" w14:textId="04B95DEA" w:rsidR="0080696E" w:rsidRDefault="0080696E" w:rsidP="0023074C">
            <w:pPr>
              <w:rPr>
                <w:rFonts w:cstheme="minorHAnsi"/>
                <w:sz w:val="28"/>
                <w:szCs w:val="28"/>
              </w:rPr>
            </w:pPr>
            <w:r>
              <w:rPr>
                <w:rFonts w:cstheme="minorHAnsi"/>
                <w:sz w:val="28"/>
                <w:szCs w:val="28"/>
              </w:rPr>
              <w:lastRenderedPageBreak/>
              <w:t>v2.0.0 – August 27, 2020</w:t>
            </w:r>
          </w:p>
          <w:p w14:paraId="4BA19D06" w14:textId="77777777" w:rsidR="00A27DF0" w:rsidRPr="00D66342" w:rsidRDefault="00A27DF0" w:rsidP="0023074C">
            <w:pPr>
              <w:rPr>
                <w:rFonts w:cstheme="minorHAnsi"/>
                <w:sz w:val="28"/>
                <w:szCs w:val="28"/>
              </w:rPr>
            </w:pPr>
          </w:p>
          <w:p w14:paraId="5D49308F" w14:textId="77777777" w:rsidR="00E16925" w:rsidRPr="00D66342" w:rsidRDefault="00E16925" w:rsidP="00E16925">
            <w:pPr>
              <w:rPr>
                <w:rFonts w:cstheme="minorHAnsi"/>
                <w:sz w:val="28"/>
                <w:szCs w:val="28"/>
              </w:rPr>
            </w:pPr>
          </w:p>
          <w:p w14:paraId="5BD8C5B9" w14:textId="75E9261B" w:rsidR="00E16925" w:rsidRPr="00D66342" w:rsidRDefault="00E16925" w:rsidP="00E16925">
            <w:pPr>
              <w:rPr>
                <w:rFonts w:cstheme="minorHAnsi"/>
                <w:sz w:val="28"/>
                <w:szCs w:val="28"/>
              </w:rPr>
            </w:pPr>
            <w:r w:rsidRPr="00D66342">
              <w:rPr>
                <w:rFonts w:cstheme="minorHAnsi"/>
                <w:sz w:val="28"/>
                <w:szCs w:val="28"/>
              </w:rPr>
              <w:t>==============================================================</w:t>
            </w:r>
          </w:p>
          <w:p w14:paraId="26263A00" w14:textId="77777777" w:rsidR="00E16925" w:rsidRPr="00D66342" w:rsidRDefault="00E16925" w:rsidP="00E16925">
            <w:pPr>
              <w:rPr>
                <w:rFonts w:cstheme="minorHAnsi"/>
                <w:b/>
                <w:sz w:val="28"/>
                <w:szCs w:val="28"/>
              </w:rPr>
            </w:pPr>
            <w:r w:rsidRPr="00D66342">
              <w:rPr>
                <w:rFonts w:cstheme="minorHAnsi"/>
                <w:b/>
                <w:sz w:val="28"/>
                <w:szCs w:val="28"/>
              </w:rPr>
              <w:t>                      3.0 New Features and Updates</w:t>
            </w:r>
          </w:p>
          <w:p w14:paraId="238BEC24" w14:textId="05F8844A" w:rsidR="00E16925" w:rsidRPr="00D66342" w:rsidRDefault="00E16925" w:rsidP="00E16925">
            <w:pPr>
              <w:rPr>
                <w:rFonts w:cstheme="minorHAnsi"/>
                <w:sz w:val="28"/>
                <w:szCs w:val="28"/>
              </w:rPr>
            </w:pPr>
            <w:r w:rsidRPr="00D66342">
              <w:rPr>
                <w:rFonts w:cstheme="minorHAnsi"/>
                <w:sz w:val="28"/>
                <w:szCs w:val="28"/>
              </w:rPr>
              <w:t>==============================================================</w:t>
            </w:r>
          </w:p>
          <w:p w14:paraId="49EEE842" w14:textId="77777777" w:rsidR="00E16925" w:rsidRPr="00D66342" w:rsidRDefault="00E16925" w:rsidP="00E16925">
            <w:pPr>
              <w:rPr>
                <w:rFonts w:cstheme="minorHAnsi"/>
                <w:sz w:val="28"/>
                <w:szCs w:val="28"/>
              </w:rPr>
            </w:pPr>
          </w:p>
          <w:p w14:paraId="44CEAAD3" w14:textId="5A27989E" w:rsidR="00F568C7" w:rsidRPr="00D66342" w:rsidRDefault="00F568C7" w:rsidP="00F568C7">
            <w:pPr>
              <w:rPr>
                <w:rFonts w:cstheme="minorHAnsi"/>
                <w:sz w:val="28"/>
                <w:szCs w:val="28"/>
              </w:rPr>
            </w:pPr>
            <w:r w:rsidRPr="00D66342">
              <w:rPr>
                <w:rFonts w:cstheme="minorHAnsi"/>
                <w:sz w:val="28"/>
                <w:szCs w:val="28"/>
              </w:rPr>
              <w:t>The following features</w:t>
            </w:r>
            <w:r w:rsidR="00F171CB">
              <w:rPr>
                <w:rFonts w:cstheme="minorHAnsi"/>
                <w:sz w:val="28"/>
                <w:szCs w:val="28"/>
              </w:rPr>
              <w:t>,</w:t>
            </w:r>
            <w:r w:rsidRPr="00D66342">
              <w:rPr>
                <w:rFonts w:cstheme="minorHAnsi"/>
                <w:sz w:val="28"/>
                <w:szCs w:val="28"/>
              </w:rPr>
              <w:t xml:space="preserve"> enhancements</w:t>
            </w:r>
            <w:r w:rsidR="00F171CB">
              <w:rPr>
                <w:rFonts w:cstheme="minorHAnsi"/>
                <w:sz w:val="28"/>
                <w:szCs w:val="28"/>
              </w:rPr>
              <w:t>,</w:t>
            </w:r>
            <w:r w:rsidRPr="00D66342">
              <w:rPr>
                <w:rFonts w:cstheme="minorHAnsi"/>
                <w:sz w:val="28"/>
                <w:szCs w:val="28"/>
              </w:rPr>
              <w:t xml:space="preserve"> and bug fixes have been incorporated in this release:</w:t>
            </w:r>
          </w:p>
          <w:p w14:paraId="236A91C6" w14:textId="4A672B80" w:rsidR="00A27DF0" w:rsidRDefault="00A27DF0" w:rsidP="00F568C7">
            <w:pPr>
              <w:rPr>
                <w:rFonts w:cstheme="minorHAnsi"/>
                <w:sz w:val="28"/>
                <w:szCs w:val="28"/>
              </w:rPr>
            </w:pPr>
          </w:p>
          <w:p w14:paraId="3E4FBDC8" w14:textId="77777777" w:rsidR="00A27DF0" w:rsidRPr="00D66342" w:rsidRDefault="00A27DF0" w:rsidP="00F568C7">
            <w:pPr>
              <w:rPr>
                <w:rFonts w:cstheme="minorHAnsi"/>
                <w:sz w:val="28"/>
                <w:szCs w:val="28"/>
              </w:rPr>
            </w:pPr>
          </w:p>
          <w:p w14:paraId="05EDADA7" w14:textId="755F5F4B" w:rsidR="00F568C7" w:rsidRDefault="00F568C7" w:rsidP="00F568C7">
            <w:pPr>
              <w:rPr>
                <w:rFonts w:cstheme="minorHAnsi"/>
                <w:b/>
                <w:sz w:val="28"/>
                <w:szCs w:val="28"/>
                <w:u w:val="single"/>
              </w:rPr>
            </w:pPr>
            <w:r w:rsidRPr="00D66342">
              <w:rPr>
                <w:rFonts w:cstheme="minorHAnsi"/>
                <w:b/>
                <w:sz w:val="28"/>
                <w:szCs w:val="28"/>
                <w:u w:val="single"/>
              </w:rPr>
              <w:t>Enhancements:</w:t>
            </w:r>
          </w:p>
          <w:p w14:paraId="66D7AF70" w14:textId="7B724ACE" w:rsidR="00300A95" w:rsidRDefault="00300A95" w:rsidP="00F568C7">
            <w:pPr>
              <w:rPr>
                <w:rFonts w:cstheme="minorHAnsi"/>
                <w:b/>
                <w:sz w:val="28"/>
                <w:szCs w:val="28"/>
                <w:u w:val="single"/>
              </w:rPr>
            </w:pPr>
          </w:p>
          <w:p w14:paraId="55E90BC2" w14:textId="04ACF2BD" w:rsidR="00132456" w:rsidRDefault="00132456" w:rsidP="00132456">
            <w:pPr>
              <w:rPr>
                <w:rFonts w:cstheme="minorHAnsi"/>
                <w:bCs/>
                <w:sz w:val="28"/>
                <w:szCs w:val="28"/>
              </w:rPr>
            </w:pPr>
            <w:r>
              <w:rPr>
                <w:rFonts w:cstheme="minorHAnsi"/>
                <w:bCs/>
                <w:sz w:val="28"/>
                <w:szCs w:val="28"/>
                <w:u w:val="single"/>
              </w:rPr>
              <w:t xml:space="preserve">HPCDATAMGM-1290, </w:t>
            </w:r>
            <w:r w:rsidR="004717E6">
              <w:rPr>
                <w:rFonts w:cstheme="minorHAnsi"/>
                <w:bCs/>
                <w:sz w:val="28"/>
                <w:szCs w:val="28"/>
                <w:u w:val="single"/>
              </w:rPr>
              <w:t xml:space="preserve">1341, </w:t>
            </w:r>
            <w:r>
              <w:rPr>
                <w:rFonts w:cstheme="minorHAnsi"/>
                <w:bCs/>
                <w:sz w:val="28"/>
                <w:szCs w:val="28"/>
                <w:u w:val="single"/>
              </w:rPr>
              <w:t>134</w:t>
            </w:r>
            <w:r w:rsidR="003F7AB0">
              <w:rPr>
                <w:rFonts w:cstheme="minorHAnsi"/>
                <w:bCs/>
                <w:sz w:val="28"/>
                <w:szCs w:val="28"/>
                <w:u w:val="single"/>
              </w:rPr>
              <w:t>3</w:t>
            </w:r>
            <w:r w:rsidRPr="006A3639">
              <w:rPr>
                <w:rFonts w:cstheme="minorHAnsi"/>
                <w:bCs/>
                <w:sz w:val="28"/>
                <w:szCs w:val="28"/>
              </w:rPr>
              <w:t xml:space="preserve">: </w:t>
            </w:r>
            <w:r w:rsidR="00790FDE">
              <w:rPr>
                <w:rFonts w:cstheme="minorHAnsi"/>
                <w:bCs/>
                <w:sz w:val="28"/>
                <w:szCs w:val="28"/>
              </w:rPr>
              <w:t>Implemented p</w:t>
            </w:r>
            <w:r w:rsidRPr="006A3639">
              <w:rPr>
                <w:rFonts w:cstheme="minorHAnsi"/>
                <w:bCs/>
                <w:sz w:val="28"/>
                <w:szCs w:val="28"/>
              </w:rPr>
              <w:t xml:space="preserve">hase 1 of the automated metadata extraction </w:t>
            </w:r>
            <w:r>
              <w:rPr>
                <w:rFonts w:cstheme="minorHAnsi"/>
                <w:bCs/>
                <w:sz w:val="28"/>
                <w:szCs w:val="28"/>
              </w:rPr>
              <w:t>capability.  E</w:t>
            </w:r>
            <w:r w:rsidRPr="006A3639">
              <w:rPr>
                <w:rFonts w:cstheme="minorHAnsi"/>
                <w:bCs/>
                <w:sz w:val="28"/>
                <w:szCs w:val="28"/>
              </w:rPr>
              <w:t>nhance</w:t>
            </w:r>
            <w:r>
              <w:rPr>
                <w:rFonts w:cstheme="minorHAnsi"/>
                <w:bCs/>
                <w:sz w:val="28"/>
                <w:szCs w:val="28"/>
              </w:rPr>
              <w:t>d</w:t>
            </w:r>
            <w:r w:rsidRPr="006A3639">
              <w:rPr>
                <w:rFonts w:cstheme="minorHAnsi"/>
                <w:bCs/>
                <w:sz w:val="28"/>
                <w:szCs w:val="28"/>
              </w:rPr>
              <w:t xml:space="preserve"> the existing </w:t>
            </w:r>
            <w:r w:rsidRPr="006A3639">
              <w:rPr>
                <w:rFonts w:cstheme="minorHAnsi"/>
                <w:bCs/>
                <w:i/>
                <w:iCs/>
                <w:sz w:val="28"/>
                <w:szCs w:val="28"/>
              </w:rPr>
              <w:t>Register Data</w:t>
            </w:r>
            <w:r w:rsidR="00DF5C8C" w:rsidRPr="006A3639">
              <w:rPr>
                <w:rFonts w:cstheme="minorHAnsi"/>
                <w:bCs/>
                <w:i/>
                <w:iCs/>
                <w:sz w:val="28"/>
                <w:szCs w:val="28"/>
              </w:rPr>
              <w:t xml:space="preserve"> File</w:t>
            </w:r>
            <w:r w:rsidRPr="006A3639">
              <w:rPr>
                <w:rFonts w:cstheme="minorHAnsi"/>
                <w:bCs/>
                <w:sz w:val="28"/>
                <w:szCs w:val="28"/>
              </w:rPr>
              <w:t xml:space="preserve"> API </w:t>
            </w:r>
            <w:r>
              <w:rPr>
                <w:rFonts w:cstheme="minorHAnsi"/>
                <w:bCs/>
                <w:sz w:val="28"/>
                <w:szCs w:val="28"/>
              </w:rPr>
              <w:t xml:space="preserve">and the </w:t>
            </w:r>
            <w:proofErr w:type="spellStart"/>
            <w:r w:rsidRPr="006A3639">
              <w:rPr>
                <w:rFonts w:cstheme="minorHAnsi"/>
                <w:bCs/>
                <w:i/>
                <w:iCs/>
                <w:sz w:val="28"/>
                <w:szCs w:val="28"/>
              </w:rPr>
              <w:t>dm_register_dataobject</w:t>
            </w:r>
            <w:proofErr w:type="spellEnd"/>
            <w:r>
              <w:rPr>
                <w:rFonts w:cstheme="minorHAnsi"/>
                <w:bCs/>
                <w:sz w:val="28"/>
                <w:szCs w:val="28"/>
              </w:rPr>
              <w:t xml:space="preserve"> CLU </w:t>
            </w:r>
            <w:r w:rsidRPr="006A3639">
              <w:rPr>
                <w:rFonts w:cstheme="minorHAnsi"/>
                <w:bCs/>
                <w:sz w:val="28"/>
                <w:szCs w:val="28"/>
              </w:rPr>
              <w:t xml:space="preserve">to optionally extract </w:t>
            </w:r>
            <w:ins w:id="0" w:author="Menon, Sunita (NIH/NCI) [C]" w:date="2020-08-27T12:09:00Z">
              <w:r w:rsidR="00E71608">
                <w:rPr>
                  <w:rFonts w:cstheme="minorHAnsi"/>
                  <w:bCs/>
                  <w:sz w:val="28"/>
                  <w:szCs w:val="28"/>
                </w:rPr>
                <w:t xml:space="preserve">header </w:t>
              </w:r>
            </w:ins>
            <w:r w:rsidRPr="006A3639">
              <w:rPr>
                <w:rFonts w:cstheme="minorHAnsi"/>
                <w:bCs/>
                <w:sz w:val="28"/>
                <w:szCs w:val="28"/>
              </w:rPr>
              <w:t>metadata</w:t>
            </w:r>
            <w:del w:id="1" w:author="Menon, Sunita (NIH/NCI) [C]" w:date="2020-08-27T12:09:00Z">
              <w:r w:rsidRPr="006A3639" w:rsidDel="00E71608">
                <w:rPr>
                  <w:rFonts w:cstheme="minorHAnsi"/>
                  <w:bCs/>
                  <w:sz w:val="28"/>
                  <w:szCs w:val="28"/>
                </w:rPr>
                <w:delText xml:space="preserve"> from tiff </w:delText>
              </w:r>
              <w:r w:rsidDel="00E71608">
                <w:rPr>
                  <w:rFonts w:cstheme="minorHAnsi"/>
                  <w:bCs/>
                  <w:sz w:val="28"/>
                  <w:szCs w:val="28"/>
                </w:rPr>
                <w:delText>and</w:delText>
              </w:r>
              <w:r w:rsidRPr="006A3639" w:rsidDel="00E71608">
                <w:rPr>
                  <w:rFonts w:cstheme="minorHAnsi"/>
                  <w:bCs/>
                  <w:sz w:val="28"/>
                  <w:szCs w:val="28"/>
                </w:rPr>
                <w:delText xml:space="preserve"> bmp files</w:delText>
              </w:r>
            </w:del>
            <w:r>
              <w:rPr>
                <w:rFonts w:cstheme="minorHAnsi"/>
                <w:bCs/>
                <w:sz w:val="28"/>
                <w:szCs w:val="28"/>
              </w:rPr>
              <w:t xml:space="preserve"> during synchronous </w:t>
            </w:r>
            <w:r w:rsidR="00DF5C8C">
              <w:rPr>
                <w:rFonts w:cstheme="minorHAnsi"/>
                <w:bCs/>
                <w:sz w:val="28"/>
                <w:szCs w:val="28"/>
              </w:rPr>
              <w:t xml:space="preserve">registration of a </w:t>
            </w:r>
            <w:ins w:id="2" w:author="Menon, Sunita (NIH/NCI) [C]" w:date="2020-08-27T12:30:00Z">
              <w:r w:rsidR="00CD179C">
                <w:rPr>
                  <w:rFonts w:cstheme="minorHAnsi"/>
                  <w:bCs/>
                  <w:sz w:val="28"/>
                  <w:szCs w:val="28"/>
                </w:rPr>
                <w:t>TIFF</w:t>
              </w:r>
            </w:ins>
            <w:del w:id="3" w:author="Menon, Sunita (NIH/NCI) [C]" w:date="2020-08-27T12:30:00Z">
              <w:r w:rsidR="00DF5C8C" w:rsidDel="00CD179C">
                <w:rPr>
                  <w:rFonts w:cstheme="minorHAnsi"/>
                  <w:bCs/>
                  <w:sz w:val="28"/>
                  <w:szCs w:val="28"/>
                </w:rPr>
                <w:delText>tiff</w:delText>
              </w:r>
            </w:del>
            <w:r w:rsidR="00DF5C8C">
              <w:rPr>
                <w:rFonts w:cstheme="minorHAnsi"/>
                <w:bCs/>
                <w:sz w:val="28"/>
                <w:szCs w:val="28"/>
              </w:rPr>
              <w:t xml:space="preserve"> or </w:t>
            </w:r>
            <w:ins w:id="4" w:author="Menon, Sunita (NIH/NCI) [C]" w:date="2020-08-27T12:30:00Z">
              <w:r w:rsidR="00CD179C">
                <w:rPr>
                  <w:rFonts w:cstheme="minorHAnsi"/>
                  <w:bCs/>
                  <w:sz w:val="28"/>
                  <w:szCs w:val="28"/>
                </w:rPr>
                <w:t>BMP</w:t>
              </w:r>
            </w:ins>
            <w:del w:id="5" w:author="Menon, Sunita (NIH/NCI) [C]" w:date="2020-08-27T12:30:00Z">
              <w:r w:rsidR="00DF5C8C" w:rsidDel="00CD179C">
                <w:rPr>
                  <w:rFonts w:cstheme="minorHAnsi"/>
                  <w:bCs/>
                  <w:sz w:val="28"/>
                  <w:szCs w:val="28"/>
                </w:rPr>
                <w:delText>bmp</w:delText>
              </w:r>
            </w:del>
            <w:r w:rsidR="00DF5C8C">
              <w:rPr>
                <w:rFonts w:cstheme="minorHAnsi"/>
                <w:bCs/>
                <w:sz w:val="28"/>
                <w:szCs w:val="28"/>
              </w:rPr>
              <w:t xml:space="preserve"> file</w:t>
            </w:r>
            <w:r w:rsidRPr="006A3639">
              <w:rPr>
                <w:rFonts w:cstheme="minorHAnsi"/>
                <w:bCs/>
                <w:sz w:val="28"/>
                <w:szCs w:val="28"/>
              </w:rPr>
              <w:t xml:space="preserve">. </w:t>
            </w:r>
            <w:r>
              <w:rPr>
                <w:rFonts w:cstheme="minorHAnsi"/>
                <w:bCs/>
                <w:sz w:val="28"/>
                <w:szCs w:val="28"/>
              </w:rPr>
              <w:t xml:space="preserve">This metadata will be returned to the user as part of the </w:t>
            </w:r>
            <w:r w:rsidRPr="00E71608">
              <w:rPr>
                <w:rFonts w:cstheme="minorHAnsi"/>
                <w:bCs/>
                <w:i/>
                <w:iCs/>
                <w:sz w:val="28"/>
                <w:szCs w:val="28"/>
                <w:rPrChange w:id="6" w:author="Menon, Sunita (NIH/NCI) [C]" w:date="2020-08-27T12:10:00Z">
                  <w:rPr>
                    <w:rFonts w:cstheme="minorHAnsi"/>
                    <w:bCs/>
                    <w:sz w:val="28"/>
                    <w:szCs w:val="28"/>
                  </w:rPr>
                </w:rPrChange>
              </w:rPr>
              <w:t>Get Data</w:t>
            </w:r>
            <w:r w:rsidR="00DF5C8C" w:rsidRPr="00E71608">
              <w:rPr>
                <w:rFonts w:cstheme="minorHAnsi"/>
                <w:bCs/>
                <w:i/>
                <w:iCs/>
                <w:sz w:val="28"/>
                <w:szCs w:val="28"/>
                <w:rPrChange w:id="7" w:author="Menon, Sunita (NIH/NCI) [C]" w:date="2020-08-27T12:10:00Z">
                  <w:rPr>
                    <w:rFonts w:cstheme="minorHAnsi"/>
                    <w:bCs/>
                    <w:sz w:val="28"/>
                    <w:szCs w:val="28"/>
                  </w:rPr>
                </w:rPrChange>
              </w:rPr>
              <w:t xml:space="preserve"> File</w:t>
            </w:r>
            <w:r w:rsidR="00DF5C8C">
              <w:rPr>
                <w:rFonts w:cstheme="minorHAnsi"/>
                <w:bCs/>
                <w:sz w:val="28"/>
                <w:szCs w:val="28"/>
              </w:rPr>
              <w:t xml:space="preserve"> </w:t>
            </w:r>
            <w:r>
              <w:rPr>
                <w:rFonts w:cstheme="minorHAnsi"/>
                <w:bCs/>
                <w:sz w:val="28"/>
                <w:szCs w:val="28"/>
              </w:rPr>
              <w:t xml:space="preserve">API response. For details, </w:t>
            </w:r>
            <w:ins w:id="8" w:author="Menon, Sunita (NIH/NCI) [C]" w:date="2020-08-27T12:29:00Z">
              <w:r w:rsidR="00CD179C">
                <w:rPr>
                  <w:rFonts w:cstheme="minorHAnsi"/>
                  <w:bCs/>
                  <w:sz w:val="28"/>
                  <w:szCs w:val="28"/>
                </w:rPr>
                <w:t>refer t</w:t>
              </w:r>
            </w:ins>
            <w:ins w:id="9" w:author="Menon, Sunita (NIH/NCI) [C]" w:date="2020-08-27T12:30:00Z">
              <w:r w:rsidR="00CD179C">
                <w:rPr>
                  <w:rFonts w:cstheme="minorHAnsi"/>
                  <w:bCs/>
                  <w:sz w:val="28"/>
                  <w:szCs w:val="28"/>
                </w:rPr>
                <w:t>o</w:t>
              </w:r>
            </w:ins>
            <w:del w:id="10" w:author="Menon, Sunita (NIH/NCI) [C]" w:date="2020-08-27T12:29:00Z">
              <w:r w:rsidDel="00CD179C">
                <w:rPr>
                  <w:rFonts w:cstheme="minorHAnsi"/>
                  <w:bCs/>
                  <w:sz w:val="28"/>
                  <w:szCs w:val="28"/>
                </w:rPr>
                <w:delText>see</w:delText>
              </w:r>
            </w:del>
            <w:r>
              <w:rPr>
                <w:rFonts w:cstheme="minorHAnsi"/>
                <w:bCs/>
                <w:sz w:val="28"/>
                <w:szCs w:val="28"/>
              </w:rPr>
              <w:t xml:space="preserve"> section 5.30 of the </w:t>
            </w:r>
            <w:hyperlink r:id="rId6" w:history="1">
              <w:r w:rsidRPr="00132456">
                <w:rPr>
                  <w:rStyle w:val="Hyperlink"/>
                  <w:rFonts w:cstheme="minorHAnsi"/>
                  <w:bCs/>
                  <w:sz w:val="28"/>
                  <w:szCs w:val="28"/>
                </w:rPr>
                <w:t>DME API Specification</w:t>
              </w:r>
            </w:hyperlink>
            <w:r w:rsidR="00D457F4">
              <w:rPr>
                <w:rFonts w:cstheme="minorHAnsi"/>
                <w:bCs/>
                <w:sz w:val="28"/>
                <w:szCs w:val="28"/>
              </w:rPr>
              <w:t>.</w:t>
            </w:r>
          </w:p>
          <w:p w14:paraId="6149AB1B" w14:textId="62360911" w:rsidR="00790FDE" w:rsidRDefault="00790FDE" w:rsidP="00132456">
            <w:pPr>
              <w:rPr>
                <w:rFonts w:cstheme="minorHAnsi"/>
                <w:bCs/>
                <w:sz w:val="28"/>
                <w:szCs w:val="28"/>
              </w:rPr>
            </w:pPr>
          </w:p>
          <w:p w14:paraId="4E06BE59" w14:textId="69E15A76" w:rsidR="00790FDE" w:rsidRDefault="00790FDE" w:rsidP="00132456">
            <w:pPr>
              <w:rPr>
                <w:rFonts w:cstheme="minorHAnsi"/>
                <w:bCs/>
                <w:sz w:val="28"/>
                <w:szCs w:val="28"/>
              </w:rPr>
            </w:pPr>
            <w:r w:rsidRPr="0034345F">
              <w:rPr>
                <w:rFonts w:cstheme="minorHAnsi"/>
                <w:bCs/>
                <w:sz w:val="28"/>
                <w:szCs w:val="28"/>
                <w:u w:val="single"/>
              </w:rPr>
              <w:t>HPCDATAMGM-1334, 818</w:t>
            </w:r>
            <w:r>
              <w:rPr>
                <w:rFonts w:cstheme="minorHAnsi"/>
                <w:bCs/>
                <w:sz w:val="28"/>
                <w:szCs w:val="28"/>
                <w:u w:val="single"/>
              </w:rPr>
              <w:t>, 1315, 1033</w:t>
            </w:r>
            <w:r>
              <w:rPr>
                <w:rFonts w:cstheme="minorHAnsi"/>
                <w:bCs/>
                <w:sz w:val="28"/>
                <w:szCs w:val="28"/>
              </w:rPr>
              <w:t>. Implemented p</w:t>
            </w:r>
            <w:r w:rsidRPr="0034345F">
              <w:rPr>
                <w:rFonts w:cstheme="minorHAnsi"/>
                <w:bCs/>
                <w:sz w:val="28"/>
                <w:szCs w:val="28"/>
              </w:rPr>
              <w:t xml:space="preserve">hase 1 of the DME Web Application’s GUI modernization effort.  This includes re-design of </w:t>
            </w:r>
            <w:ins w:id="11" w:author="Menon, Sunita (NIH/NCI) [C]" w:date="2020-08-27T11:35:00Z">
              <w:r w:rsidR="00A6218F">
                <w:rPr>
                  <w:rFonts w:cstheme="minorHAnsi"/>
                  <w:bCs/>
                  <w:sz w:val="28"/>
                  <w:szCs w:val="28"/>
                </w:rPr>
                <w:t>the GUI</w:t>
              </w:r>
            </w:ins>
            <w:del w:id="12" w:author="Menon, Sunita (NIH/NCI) [C]" w:date="2020-08-27T11:35:00Z">
              <w:r w:rsidRPr="0034345F" w:rsidDel="00A6218F">
                <w:rPr>
                  <w:rFonts w:cstheme="minorHAnsi"/>
                  <w:bCs/>
                  <w:sz w:val="28"/>
                  <w:szCs w:val="28"/>
                </w:rPr>
                <w:delText>all screens</w:delText>
              </w:r>
            </w:del>
            <w:r w:rsidRPr="0034345F">
              <w:rPr>
                <w:rFonts w:cstheme="minorHAnsi"/>
                <w:bCs/>
                <w:sz w:val="28"/>
                <w:szCs w:val="28"/>
              </w:rPr>
              <w:t xml:space="preserve"> </w:t>
            </w:r>
            <w:ins w:id="13" w:author="Menon, Sunita (NIH/NCI) [C]" w:date="2020-08-27T12:04:00Z">
              <w:r w:rsidR="00FD0558">
                <w:rPr>
                  <w:rFonts w:cstheme="minorHAnsi"/>
                  <w:bCs/>
                  <w:sz w:val="28"/>
                  <w:szCs w:val="28"/>
                </w:rPr>
                <w:t xml:space="preserve">layout </w:t>
              </w:r>
            </w:ins>
            <w:r w:rsidRPr="0034345F">
              <w:rPr>
                <w:rFonts w:cstheme="minorHAnsi"/>
                <w:bCs/>
                <w:sz w:val="28"/>
                <w:szCs w:val="28"/>
              </w:rPr>
              <w:t>to</w:t>
            </w:r>
            <w:del w:id="14" w:author="Menon, Sunita (NIH/NCI) [C]" w:date="2020-08-27T12:03:00Z">
              <w:r w:rsidRPr="0034345F" w:rsidDel="00FD0558">
                <w:rPr>
                  <w:rFonts w:cstheme="minorHAnsi"/>
                  <w:bCs/>
                  <w:sz w:val="28"/>
                  <w:szCs w:val="28"/>
                </w:rPr>
                <w:delText xml:space="preserve"> </w:delText>
              </w:r>
            </w:del>
            <w:ins w:id="15" w:author="Menon, Sunita (NIH/NCI) [C]" w:date="2020-08-27T11:37:00Z">
              <w:r w:rsidR="00A6218F">
                <w:rPr>
                  <w:rFonts w:cstheme="minorHAnsi"/>
                  <w:bCs/>
                  <w:sz w:val="28"/>
                  <w:szCs w:val="28"/>
                </w:rPr>
                <w:t xml:space="preserve"> a horizontal navigation bar</w:t>
              </w:r>
            </w:ins>
            <w:ins w:id="16" w:author="Menon, Sunita (NIH/NCI) [C]" w:date="2020-08-27T12:03:00Z">
              <w:r w:rsidR="00FD0558">
                <w:rPr>
                  <w:rFonts w:cstheme="minorHAnsi"/>
                  <w:bCs/>
                  <w:sz w:val="28"/>
                  <w:szCs w:val="28"/>
                </w:rPr>
                <w:t xml:space="preserve"> format</w:t>
              </w:r>
            </w:ins>
            <w:ins w:id="17" w:author="Menon, Sunita (NIH/NCI) [C]" w:date="2020-08-27T11:37:00Z">
              <w:r w:rsidR="00A6218F">
                <w:rPr>
                  <w:rFonts w:cstheme="minorHAnsi"/>
                  <w:bCs/>
                  <w:sz w:val="28"/>
                  <w:szCs w:val="28"/>
                </w:rPr>
                <w:t>,</w:t>
              </w:r>
            </w:ins>
            <w:del w:id="18" w:author="Menon, Sunita (NIH/NCI) [C]" w:date="2020-08-27T11:35:00Z">
              <w:r w:rsidRPr="0034345F" w:rsidDel="00A6218F">
                <w:rPr>
                  <w:rFonts w:cstheme="minorHAnsi"/>
                  <w:bCs/>
                  <w:sz w:val="28"/>
                  <w:szCs w:val="28"/>
                </w:rPr>
                <w:delText>replace</w:delText>
              </w:r>
            </w:del>
            <w:del w:id="19" w:author="Menon, Sunita (NIH/NCI) [C]" w:date="2020-08-27T11:37:00Z">
              <w:r w:rsidRPr="0034345F" w:rsidDel="00A6218F">
                <w:rPr>
                  <w:rFonts w:cstheme="minorHAnsi"/>
                  <w:bCs/>
                  <w:sz w:val="28"/>
                  <w:szCs w:val="28"/>
                </w:rPr>
                <w:delText xml:space="preserve"> the vertical side menu b</w:delText>
              </w:r>
              <w:r w:rsidRPr="0034345F" w:rsidDel="00A6218F">
                <w:rPr>
                  <w:sz w:val="28"/>
                  <w:szCs w:val="28"/>
                </w:rPr>
                <w:delText xml:space="preserve">ar </w:delText>
              </w:r>
              <w:r w:rsidRPr="0034345F" w:rsidDel="00A6218F">
                <w:rPr>
                  <w:rFonts w:cstheme="minorHAnsi"/>
                  <w:bCs/>
                  <w:sz w:val="28"/>
                  <w:szCs w:val="28"/>
                </w:rPr>
                <w:delText>to a horizontal top menu bar,</w:delText>
              </w:r>
            </w:del>
            <w:r w:rsidRPr="0034345F">
              <w:rPr>
                <w:rFonts w:cstheme="minorHAnsi"/>
                <w:bCs/>
                <w:sz w:val="28"/>
                <w:szCs w:val="28"/>
              </w:rPr>
              <w:t xml:space="preserve"> </w:t>
            </w:r>
            <w:ins w:id="20" w:author="Menon, Sunita (NIH/NCI) [C]" w:date="2020-08-27T12:06:00Z">
              <w:r w:rsidR="00FD0558">
                <w:rPr>
                  <w:rFonts w:cstheme="minorHAnsi"/>
                  <w:bCs/>
                  <w:sz w:val="28"/>
                  <w:szCs w:val="28"/>
                </w:rPr>
                <w:t xml:space="preserve">a </w:t>
              </w:r>
            </w:ins>
            <w:ins w:id="21" w:author="Menon, Sunita (NIH/NCI) [C]" w:date="2020-08-27T12:05:00Z">
              <w:r w:rsidR="00FD0558">
                <w:rPr>
                  <w:rFonts w:cstheme="minorHAnsi"/>
                  <w:bCs/>
                  <w:sz w:val="28"/>
                  <w:szCs w:val="28"/>
                </w:rPr>
                <w:t xml:space="preserve">new section on the </w:t>
              </w:r>
            </w:ins>
            <w:ins w:id="22" w:author="Menon, Sunita (NIH/NCI) [C]" w:date="2020-08-27T12:08:00Z">
              <w:r w:rsidR="00FD0558">
                <w:rPr>
                  <w:rFonts w:cstheme="minorHAnsi"/>
                  <w:bCs/>
                  <w:sz w:val="28"/>
                  <w:szCs w:val="28"/>
                </w:rPr>
                <w:t>B</w:t>
              </w:r>
            </w:ins>
            <w:ins w:id="23" w:author="Menon, Sunita (NIH/NCI) [C]" w:date="2020-08-27T12:05:00Z">
              <w:r w:rsidR="00FD0558">
                <w:rPr>
                  <w:rFonts w:cstheme="minorHAnsi"/>
                  <w:bCs/>
                  <w:sz w:val="28"/>
                  <w:szCs w:val="28"/>
                </w:rPr>
                <w:t xml:space="preserve">rowse screen to display </w:t>
              </w:r>
            </w:ins>
            <w:del w:id="24" w:author="Menon, Sunita (NIH/NCI) [C]" w:date="2020-08-27T12:05:00Z">
              <w:r w:rsidRPr="0034345F" w:rsidDel="00FD0558">
                <w:rPr>
                  <w:rFonts w:cstheme="minorHAnsi"/>
                  <w:bCs/>
                  <w:sz w:val="28"/>
                  <w:szCs w:val="28"/>
                </w:rPr>
                <w:delText xml:space="preserve">enhancements to the Browse screen to display </w:delText>
              </w:r>
            </w:del>
            <w:r w:rsidRPr="0034345F">
              <w:rPr>
                <w:rFonts w:cstheme="minorHAnsi"/>
                <w:bCs/>
                <w:sz w:val="28"/>
                <w:szCs w:val="28"/>
              </w:rPr>
              <w:t xml:space="preserve">basic </w:t>
            </w:r>
            <w:del w:id="25" w:author="Menon, Sunita (NIH/NCI) [C]" w:date="2020-08-27T12:05:00Z">
              <w:r w:rsidRPr="0034345F" w:rsidDel="00FD0558">
                <w:rPr>
                  <w:rFonts w:cstheme="minorHAnsi"/>
                  <w:bCs/>
                  <w:sz w:val="28"/>
                  <w:szCs w:val="28"/>
                </w:rPr>
                <w:delText>metadata</w:delText>
              </w:r>
            </w:del>
            <w:del w:id="26" w:author="Menon, Sunita (NIH/NCI) [C]" w:date="2020-08-27T12:04:00Z">
              <w:r w:rsidRPr="0034345F" w:rsidDel="00FD0558">
                <w:rPr>
                  <w:rFonts w:cstheme="minorHAnsi"/>
                  <w:bCs/>
                  <w:sz w:val="28"/>
                  <w:szCs w:val="28"/>
                </w:rPr>
                <w:delText xml:space="preserve"> about</w:delText>
              </w:r>
            </w:del>
            <w:del w:id="27" w:author="Menon, Sunita (NIH/NCI) [C]" w:date="2020-08-27T12:05:00Z">
              <w:r w:rsidRPr="0034345F" w:rsidDel="00FD0558">
                <w:rPr>
                  <w:rFonts w:cstheme="minorHAnsi"/>
                  <w:bCs/>
                  <w:sz w:val="28"/>
                  <w:szCs w:val="28"/>
                </w:rPr>
                <w:delText xml:space="preserve"> </w:delText>
              </w:r>
            </w:del>
            <w:del w:id="28" w:author="Menon, Sunita (NIH/NCI) [C]" w:date="2020-08-27T12:06:00Z">
              <w:r w:rsidRPr="0034345F" w:rsidDel="00FD0558">
                <w:rPr>
                  <w:rFonts w:cstheme="minorHAnsi"/>
                  <w:bCs/>
                  <w:sz w:val="28"/>
                  <w:szCs w:val="28"/>
                </w:rPr>
                <w:delText>data object</w:delText>
              </w:r>
            </w:del>
            <w:ins w:id="29" w:author="Menon, Sunita (NIH/NCI) [C]" w:date="2020-08-27T12:04:00Z">
              <w:r w:rsidR="00FD0558">
                <w:rPr>
                  <w:rFonts w:cstheme="minorHAnsi"/>
                  <w:bCs/>
                  <w:sz w:val="28"/>
                  <w:szCs w:val="28"/>
                </w:rPr>
                <w:t>metad</w:t>
              </w:r>
            </w:ins>
            <w:ins w:id="30" w:author="Menon, Sunita (NIH/NCI) [C]" w:date="2020-08-27T12:05:00Z">
              <w:r w:rsidR="00FD0558">
                <w:rPr>
                  <w:rFonts w:cstheme="minorHAnsi"/>
                  <w:bCs/>
                  <w:sz w:val="28"/>
                  <w:szCs w:val="28"/>
                </w:rPr>
                <w:t>ata</w:t>
              </w:r>
            </w:ins>
            <w:ins w:id="31" w:author="Menon, Sunita (NIH/NCI) [C]" w:date="2020-08-27T12:06:00Z">
              <w:r w:rsidR="00FD0558">
                <w:rPr>
                  <w:rFonts w:cstheme="minorHAnsi"/>
                  <w:bCs/>
                  <w:sz w:val="28"/>
                  <w:szCs w:val="28"/>
                </w:rPr>
                <w:t xml:space="preserve"> about data objects</w:t>
              </w:r>
            </w:ins>
            <w:del w:id="32" w:author="Menon, Sunita (NIH/NCI) [C]" w:date="2020-08-27T12:04:00Z">
              <w:r w:rsidRPr="0034345F" w:rsidDel="00FD0558">
                <w:rPr>
                  <w:rFonts w:cstheme="minorHAnsi"/>
                  <w:bCs/>
                  <w:sz w:val="28"/>
                  <w:szCs w:val="28"/>
                </w:rPr>
                <w:delText>s</w:delText>
              </w:r>
            </w:del>
            <w:r w:rsidRPr="0034345F">
              <w:rPr>
                <w:rFonts w:cstheme="minorHAnsi"/>
                <w:bCs/>
                <w:sz w:val="28"/>
                <w:szCs w:val="28"/>
              </w:rPr>
              <w:t>, and</w:t>
            </w:r>
            <w:r w:rsidR="0058085F">
              <w:rPr>
                <w:rFonts w:cstheme="minorHAnsi"/>
                <w:bCs/>
                <w:sz w:val="28"/>
                <w:szCs w:val="28"/>
              </w:rPr>
              <w:t xml:space="preserve"> </w:t>
            </w:r>
            <w:r w:rsidR="003E68E6">
              <w:rPr>
                <w:rFonts w:cstheme="minorHAnsi"/>
                <w:bCs/>
                <w:sz w:val="28"/>
                <w:szCs w:val="28"/>
              </w:rPr>
              <w:t xml:space="preserve">a </w:t>
            </w:r>
            <w:r w:rsidRPr="0034345F">
              <w:rPr>
                <w:rFonts w:cstheme="minorHAnsi"/>
                <w:bCs/>
                <w:sz w:val="28"/>
                <w:szCs w:val="28"/>
              </w:rPr>
              <w:t>new footer section.</w:t>
            </w:r>
          </w:p>
          <w:p w14:paraId="528B65B1" w14:textId="48C90D18" w:rsidR="00D457F4" w:rsidRDefault="00D457F4" w:rsidP="00132456">
            <w:pPr>
              <w:rPr>
                <w:rFonts w:cstheme="minorHAnsi"/>
                <w:bCs/>
                <w:sz w:val="28"/>
                <w:szCs w:val="28"/>
              </w:rPr>
            </w:pPr>
          </w:p>
          <w:p w14:paraId="37A9965D" w14:textId="1E073157" w:rsidR="006520F8" w:rsidRDefault="00D457F4" w:rsidP="006520F8">
            <w:pPr>
              <w:rPr>
                <w:rFonts w:cstheme="minorHAnsi"/>
                <w:bCs/>
                <w:sz w:val="28"/>
                <w:szCs w:val="28"/>
              </w:rPr>
            </w:pPr>
            <w:r w:rsidRPr="00211894">
              <w:rPr>
                <w:rFonts w:cstheme="minorHAnsi"/>
                <w:bCs/>
                <w:sz w:val="28"/>
                <w:szCs w:val="28"/>
                <w:u w:val="single"/>
              </w:rPr>
              <w:t>HPCDATAMGM-</w:t>
            </w:r>
            <w:r>
              <w:rPr>
                <w:rFonts w:cstheme="minorHAnsi"/>
                <w:bCs/>
                <w:sz w:val="28"/>
                <w:szCs w:val="28"/>
                <w:u w:val="single"/>
              </w:rPr>
              <w:t>1291, 1298</w:t>
            </w:r>
            <w:r w:rsidRPr="0034345F">
              <w:rPr>
                <w:rFonts w:cstheme="minorHAnsi"/>
                <w:bCs/>
                <w:sz w:val="28"/>
                <w:szCs w:val="28"/>
              </w:rPr>
              <w:t>:</w:t>
            </w:r>
            <w:r w:rsidRPr="0034345F">
              <w:rPr>
                <w:rFonts w:cstheme="minorHAnsi"/>
                <w:b/>
                <w:sz w:val="28"/>
                <w:szCs w:val="28"/>
              </w:rPr>
              <w:t xml:space="preserve">  </w:t>
            </w:r>
            <w:r w:rsidRPr="0034345F">
              <w:rPr>
                <w:rFonts w:cstheme="minorHAnsi"/>
                <w:bCs/>
                <w:sz w:val="28"/>
                <w:szCs w:val="28"/>
              </w:rPr>
              <w:t>E</w:t>
            </w:r>
            <w:r>
              <w:rPr>
                <w:rFonts w:cstheme="minorHAnsi"/>
                <w:bCs/>
                <w:sz w:val="28"/>
                <w:szCs w:val="28"/>
              </w:rPr>
              <w:t>nhanced</w:t>
            </w:r>
            <w:r w:rsidRPr="0034345F">
              <w:rPr>
                <w:rFonts w:cstheme="minorHAnsi"/>
                <w:bCs/>
                <w:sz w:val="28"/>
                <w:szCs w:val="28"/>
              </w:rPr>
              <w:t xml:space="preserve"> the File </w:t>
            </w:r>
            <w:r w:rsidRPr="006A3639">
              <w:rPr>
                <w:rFonts w:cstheme="minorHAnsi"/>
                <w:bCs/>
                <w:i/>
                <w:iCs/>
                <w:sz w:val="28"/>
                <w:szCs w:val="28"/>
              </w:rPr>
              <w:t xml:space="preserve">Download </w:t>
            </w:r>
            <w:r w:rsidR="003434F9" w:rsidRPr="006A3639">
              <w:rPr>
                <w:rFonts w:cstheme="minorHAnsi"/>
                <w:bCs/>
                <w:i/>
                <w:iCs/>
                <w:sz w:val="28"/>
                <w:szCs w:val="28"/>
              </w:rPr>
              <w:t>Data File</w:t>
            </w:r>
            <w:r w:rsidR="003434F9">
              <w:rPr>
                <w:rFonts w:cstheme="minorHAnsi"/>
                <w:bCs/>
                <w:sz w:val="28"/>
                <w:szCs w:val="28"/>
              </w:rPr>
              <w:t xml:space="preserve"> </w:t>
            </w:r>
            <w:r>
              <w:rPr>
                <w:rFonts w:cstheme="minorHAnsi"/>
                <w:bCs/>
                <w:sz w:val="28"/>
                <w:szCs w:val="28"/>
              </w:rPr>
              <w:t xml:space="preserve">and </w:t>
            </w:r>
            <w:r w:rsidR="003434F9" w:rsidRPr="006A3639">
              <w:rPr>
                <w:rFonts w:cstheme="minorHAnsi"/>
                <w:bCs/>
                <w:i/>
                <w:iCs/>
                <w:sz w:val="28"/>
                <w:szCs w:val="28"/>
              </w:rPr>
              <w:t xml:space="preserve">Download </w:t>
            </w:r>
            <w:r w:rsidRPr="006A3639">
              <w:rPr>
                <w:rFonts w:cstheme="minorHAnsi"/>
                <w:bCs/>
                <w:i/>
                <w:iCs/>
                <w:sz w:val="28"/>
                <w:szCs w:val="28"/>
              </w:rPr>
              <w:t xml:space="preserve">Collection </w:t>
            </w:r>
            <w:r w:rsidRPr="006A3639">
              <w:rPr>
                <w:bCs/>
                <w:i/>
                <w:iCs/>
                <w:sz w:val="28"/>
                <w:szCs w:val="28"/>
              </w:rPr>
              <w:t>APIs</w:t>
            </w:r>
            <w:r w:rsidRPr="0034345F">
              <w:rPr>
                <w:bCs/>
                <w:sz w:val="28"/>
                <w:szCs w:val="28"/>
              </w:rPr>
              <w:t xml:space="preserve"> </w:t>
            </w:r>
            <w:r>
              <w:rPr>
                <w:bCs/>
                <w:sz w:val="28"/>
                <w:szCs w:val="28"/>
              </w:rPr>
              <w:t xml:space="preserve">to enable downloads </w:t>
            </w:r>
            <w:r w:rsidRPr="0034345F">
              <w:rPr>
                <w:bCs/>
                <w:sz w:val="28"/>
                <w:szCs w:val="28"/>
              </w:rPr>
              <w:t xml:space="preserve">to a </w:t>
            </w:r>
            <w:r>
              <w:rPr>
                <w:bCs/>
                <w:sz w:val="28"/>
                <w:szCs w:val="28"/>
              </w:rPr>
              <w:t>G</w:t>
            </w:r>
            <w:r w:rsidRPr="0034345F">
              <w:rPr>
                <w:bCs/>
                <w:sz w:val="28"/>
                <w:szCs w:val="28"/>
              </w:rPr>
              <w:t xml:space="preserve">oogle </w:t>
            </w:r>
            <w:r>
              <w:rPr>
                <w:bCs/>
                <w:sz w:val="28"/>
                <w:szCs w:val="28"/>
              </w:rPr>
              <w:t>D</w:t>
            </w:r>
            <w:r w:rsidRPr="0034345F">
              <w:rPr>
                <w:bCs/>
                <w:sz w:val="28"/>
                <w:szCs w:val="28"/>
              </w:rPr>
              <w:t>rive endpoint</w:t>
            </w:r>
            <w:r>
              <w:rPr>
                <w:bCs/>
                <w:sz w:val="28"/>
                <w:szCs w:val="28"/>
              </w:rPr>
              <w:t xml:space="preserve"> (</w:t>
            </w:r>
            <w:ins w:id="33" w:author="Menon, Sunita (NIH/NCI) [C]" w:date="2020-08-27T12:10:00Z">
              <w:r w:rsidR="000C461D">
                <w:rPr>
                  <w:bCs/>
                  <w:sz w:val="28"/>
                  <w:szCs w:val="28"/>
                </w:rPr>
                <w:t>in</w:t>
              </w:r>
            </w:ins>
            <w:del w:id="34" w:author="Menon, Sunita (NIH/NCI) [C]" w:date="2020-08-27T12:10:00Z">
              <w:r w:rsidDel="000C461D">
                <w:rPr>
                  <w:bCs/>
                  <w:sz w:val="28"/>
                  <w:szCs w:val="28"/>
                </w:rPr>
                <w:delText>to</w:delText>
              </w:r>
            </w:del>
            <w:r>
              <w:rPr>
                <w:bCs/>
                <w:sz w:val="28"/>
                <w:szCs w:val="28"/>
              </w:rPr>
              <w:t xml:space="preserve"> addition to </w:t>
            </w:r>
            <w:ins w:id="35" w:author="Menon, Sunita (NIH/NCI) [C]" w:date="2020-08-27T12:10:00Z">
              <w:r w:rsidR="000C461D">
                <w:rPr>
                  <w:bCs/>
                  <w:sz w:val="28"/>
                  <w:szCs w:val="28"/>
                </w:rPr>
                <w:t xml:space="preserve">the </w:t>
              </w:r>
            </w:ins>
            <w:r w:rsidR="003434F9">
              <w:rPr>
                <w:bCs/>
                <w:sz w:val="28"/>
                <w:szCs w:val="28"/>
              </w:rPr>
              <w:t xml:space="preserve">existing support for </w:t>
            </w:r>
            <w:r>
              <w:rPr>
                <w:bCs/>
                <w:sz w:val="28"/>
                <w:szCs w:val="28"/>
              </w:rPr>
              <w:t>AWS S3 and Globus endpoints)</w:t>
            </w:r>
            <w:r w:rsidRPr="0034345F">
              <w:rPr>
                <w:bCs/>
                <w:sz w:val="28"/>
                <w:szCs w:val="28"/>
              </w:rPr>
              <w:t>. Th</w:t>
            </w:r>
            <w:r>
              <w:rPr>
                <w:bCs/>
                <w:sz w:val="28"/>
                <w:szCs w:val="28"/>
              </w:rPr>
              <w:t>e</w:t>
            </w:r>
            <w:r w:rsidRPr="0034345F">
              <w:rPr>
                <w:bCs/>
                <w:sz w:val="28"/>
                <w:szCs w:val="28"/>
              </w:rPr>
              <w:t xml:space="preserve"> API</w:t>
            </w:r>
            <w:r>
              <w:rPr>
                <w:bCs/>
                <w:sz w:val="28"/>
                <w:szCs w:val="28"/>
              </w:rPr>
              <w:t>s</w:t>
            </w:r>
            <w:r w:rsidRPr="0034345F">
              <w:rPr>
                <w:bCs/>
                <w:sz w:val="28"/>
                <w:szCs w:val="28"/>
              </w:rPr>
              <w:t xml:space="preserve"> accept the </w:t>
            </w:r>
            <w:ins w:id="36" w:author="Menon, Sunita (NIH/NCI) [C]" w:date="2020-08-27T12:10:00Z">
              <w:r w:rsidR="000C461D">
                <w:rPr>
                  <w:bCs/>
                  <w:sz w:val="28"/>
                  <w:szCs w:val="28"/>
                </w:rPr>
                <w:t xml:space="preserve">google </w:t>
              </w:r>
            </w:ins>
            <w:r w:rsidRPr="0034345F">
              <w:rPr>
                <w:bCs/>
                <w:sz w:val="28"/>
                <w:szCs w:val="28"/>
              </w:rPr>
              <w:t xml:space="preserve">access token </w:t>
            </w:r>
            <w:r>
              <w:rPr>
                <w:bCs/>
                <w:sz w:val="28"/>
                <w:szCs w:val="28"/>
              </w:rPr>
              <w:t>as the</w:t>
            </w:r>
            <w:r w:rsidRPr="0034345F">
              <w:rPr>
                <w:bCs/>
                <w:sz w:val="28"/>
                <w:szCs w:val="28"/>
              </w:rPr>
              <w:t xml:space="preserve"> user credential</w:t>
            </w:r>
            <w:del w:id="37" w:author="Menon, Sunita (NIH/NCI) [C]" w:date="2020-08-27T12:15:00Z">
              <w:r w:rsidRPr="0034345F" w:rsidDel="000C461D">
                <w:rPr>
                  <w:bCs/>
                  <w:sz w:val="28"/>
                  <w:szCs w:val="28"/>
                </w:rPr>
                <w:delText>s</w:delText>
              </w:r>
            </w:del>
            <w:r>
              <w:rPr>
                <w:bCs/>
                <w:sz w:val="28"/>
                <w:szCs w:val="28"/>
              </w:rPr>
              <w:t xml:space="preserve"> and can be </w:t>
            </w:r>
            <w:r w:rsidR="003434F9">
              <w:rPr>
                <w:bCs/>
                <w:sz w:val="28"/>
                <w:szCs w:val="28"/>
              </w:rPr>
              <w:t>leveraged</w:t>
            </w:r>
            <w:r>
              <w:rPr>
                <w:bCs/>
                <w:sz w:val="28"/>
                <w:szCs w:val="28"/>
              </w:rPr>
              <w:t xml:space="preserve"> by third party applications to build a GUI to provide this functionality</w:t>
            </w:r>
            <w:r w:rsidRPr="0034345F">
              <w:rPr>
                <w:bCs/>
                <w:sz w:val="28"/>
                <w:szCs w:val="28"/>
              </w:rPr>
              <w:t>.</w:t>
            </w:r>
            <w:r>
              <w:rPr>
                <w:bCs/>
                <w:sz w:val="28"/>
                <w:szCs w:val="28"/>
              </w:rPr>
              <w:t xml:space="preserve"> </w:t>
            </w:r>
            <w:r w:rsidR="006520F8">
              <w:rPr>
                <w:rFonts w:cstheme="minorHAnsi"/>
                <w:bCs/>
                <w:sz w:val="28"/>
                <w:szCs w:val="28"/>
              </w:rPr>
              <w:t xml:space="preserve">For details, </w:t>
            </w:r>
            <w:ins w:id="38" w:author="Menon, Sunita (NIH/NCI) [C]" w:date="2020-08-27T12:23:00Z">
              <w:r w:rsidR="00DF5321">
                <w:rPr>
                  <w:rFonts w:cstheme="minorHAnsi"/>
                  <w:bCs/>
                  <w:sz w:val="28"/>
                  <w:szCs w:val="28"/>
                </w:rPr>
                <w:t>refer to</w:t>
              </w:r>
            </w:ins>
            <w:del w:id="39" w:author="Menon, Sunita (NIH/NCI) [C]" w:date="2020-08-27T12:23:00Z">
              <w:r w:rsidR="006520F8" w:rsidDel="00DF5321">
                <w:rPr>
                  <w:rFonts w:cstheme="minorHAnsi"/>
                  <w:bCs/>
                  <w:sz w:val="28"/>
                  <w:szCs w:val="28"/>
                </w:rPr>
                <w:delText>see</w:delText>
              </w:r>
            </w:del>
            <w:r w:rsidR="006520F8">
              <w:rPr>
                <w:rFonts w:cstheme="minorHAnsi"/>
                <w:bCs/>
                <w:sz w:val="28"/>
                <w:szCs w:val="28"/>
              </w:rPr>
              <w:t xml:space="preserve"> sections 5.39, 5.43, 5.47 and 5.48 of the </w:t>
            </w:r>
            <w:hyperlink r:id="rId7" w:history="1">
              <w:r w:rsidR="006520F8" w:rsidRPr="00132456">
                <w:rPr>
                  <w:rStyle w:val="Hyperlink"/>
                  <w:rFonts w:cstheme="minorHAnsi"/>
                  <w:bCs/>
                  <w:sz w:val="28"/>
                  <w:szCs w:val="28"/>
                </w:rPr>
                <w:t>DME API Specification</w:t>
              </w:r>
            </w:hyperlink>
            <w:r w:rsidR="006520F8">
              <w:rPr>
                <w:rFonts w:cstheme="minorHAnsi"/>
                <w:bCs/>
                <w:sz w:val="28"/>
                <w:szCs w:val="28"/>
              </w:rPr>
              <w:t>.</w:t>
            </w:r>
          </w:p>
          <w:p w14:paraId="4639D468" w14:textId="77777777" w:rsidR="00132456" w:rsidRDefault="00132456" w:rsidP="008C523C">
            <w:pPr>
              <w:rPr>
                <w:rFonts w:cstheme="minorHAnsi"/>
                <w:bCs/>
                <w:sz w:val="28"/>
                <w:szCs w:val="28"/>
                <w:u w:val="single"/>
              </w:rPr>
            </w:pPr>
          </w:p>
          <w:p w14:paraId="6A9123DC" w14:textId="6E301232" w:rsidR="008C523C" w:rsidRDefault="001C40FF" w:rsidP="008C523C">
            <w:pPr>
              <w:rPr>
                <w:rFonts w:cstheme="minorHAnsi"/>
                <w:bCs/>
                <w:sz w:val="28"/>
                <w:szCs w:val="28"/>
              </w:rPr>
            </w:pPr>
            <w:r w:rsidRPr="0066072E">
              <w:rPr>
                <w:rFonts w:cstheme="minorHAnsi"/>
                <w:bCs/>
                <w:sz w:val="28"/>
                <w:szCs w:val="28"/>
                <w:u w:val="single"/>
              </w:rPr>
              <w:t>HPCDATAMGM-</w:t>
            </w:r>
            <w:r w:rsidR="00E01CE1">
              <w:rPr>
                <w:rFonts w:cstheme="minorHAnsi"/>
                <w:bCs/>
                <w:sz w:val="28"/>
                <w:szCs w:val="28"/>
                <w:u w:val="single"/>
              </w:rPr>
              <w:t>13</w:t>
            </w:r>
            <w:r w:rsidR="0080696E">
              <w:rPr>
                <w:rFonts w:cstheme="minorHAnsi"/>
                <w:bCs/>
                <w:sz w:val="28"/>
                <w:szCs w:val="28"/>
                <w:u w:val="single"/>
              </w:rPr>
              <w:t>00, 1301</w:t>
            </w:r>
            <w:r w:rsidR="00AF4423" w:rsidRPr="0066072E">
              <w:rPr>
                <w:rFonts w:cstheme="minorHAnsi"/>
                <w:bCs/>
                <w:sz w:val="28"/>
                <w:szCs w:val="28"/>
                <w:u w:val="single"/>
              </w:rPr>
              <w:t>:</w:t>
            </w:r>
            <w:r w:rsidR="00AF4423" w:rsidRPr="0066072E">
              <w:rPr>
                <w:rFonts w:cstheme="minorHAnsi"/>
                <w:bCs/>
                <w:sz w:val="28"/>
                <w:szCs w:val="28"/>
              </w:rPr>
              <w:t xml:space="preserve"> </w:t>
            </w:r>
            <w:r w:rsidR="00FF171D">
              <w:rPr>
                <w:rFonts w:cstheme="minorHAnsi"/>
                <w:bCs/>
                <w:sz w:val="28"/>
                <w:szCs w:val="28"/>
              </w:rPr>
              <w:t xml:space="preserve"> </w:t>
            </w:r>
            <w:r w:rsidR="00D457F4">
              <w:rPr>
                <w:rFonts w:cstheme="minorHAnsi"/>
                <w:bCs/>
                <w:sz w:val="28"/>
                <w:szCs w:val="28"/>
              </w:rPr>
              <w:t xml:space="preserve">Enhanced the DME Web Application to enable </w:t>
            </w:r>
            <w:r w:rsidR="0080696E">
              <w:rPr>
                <w:rFonts w:cstheme="minorHAnsi"/>
                <w:bCs/>
                <w:sz w:val="28"/>
                <w:szCs w:val="28"/>
              </w:rPr>
              <w:t xml:space="preserve">download </w:t>
            </w:r>
            <w:r w:rsidR="00D457F4">
              <w:rPr>
                <w:rFonts w:cstheme="minorHAnsi"/>
                <w:bCs/>
                <w:sz w:val="28"/>
                <w:szCs w:val="28"/>
              </w:rPr>
              <w:t xml:space="preserve">of </w:t>
            </w:r>
            <w:r w:rsidR="0080696E">
              <w:rPr>
                <w:rFonts w:cstheme="minorHAnsi"/>
                <w:bCs/>
                <w:sz w:val="28"/>
                <w:szCs w:val="28"/>
              </w:rPr>
              <w:t xml:space="preserve">files and collections to </w:t>
            </w:r>
            <w:r w:rsidR="006E0A95">
              <w:rPr>
                <w:rFonts w:cstheme="minorHAnsi"/>
                <w:bCs/>
                <w:sz w:val="28"/>
                <w:szCs w:val="28"/>
              </w:rPr>
              <w:t xml:space="preserve">a </w:t>
            </w:r>
            <w:r w:rsidR="0080696E">
              <w:rPr>
                <w:rFonts w:cstheme="minorHAnsi"/>
                <w:bCs/>
                <w:sz w:val="28"/>
                <w:szCs w:val="28"/>
              </w:rPr>
              <w:t xml:space="preserve">Google </w:t>
            </w:r>
            <w:r w:rsidR="006E0A95">
              <w:rPr>
                <w:rFonts w:cstheme="minorHAnsi"/>
                <w:bCs/>
                <w:sz w:val="28"/>
                <w:szCs w:val="28"/>
              </w:rPr>
              <w:t>D</w:t>
            </w:r>
            <w:r w:rsidR="0080696E">
              <w:rPr>
                <w:rFonts w:cstheme="minorHAnsi"/>
                <w:bCs/>
                <w:sz w:val="28"/>
                <w:szCs w:val="28"/>
              </w:rPr>
              <w:t xml:space="preserve">rive </w:t>
            </w:r>
            <w:r w:rsidR="006E0A95">
              <w:rPr>
                <w:rFonts w:cstheme="minorHAnsi"/>
                <w:bCs/>
                <w:sz w:val="28"/>
                <w:szCs w:val="28"/>
              </w:rPr>
              <w:t>endpoint</w:t>
            </w:r>
            <w:r w:rsidR="0080696E">
              <w:rPr>
                <w:rFonts w:cstheme="minorHAnsi"/>
                <w:bCs/>
                <w:sz w:val="28"/>
                <w:szCs w:val="28"/>
              </w:rPr>
              <w:t xml:space="preserve">. </w:t>
            </w:r>
            <w:r w:rsidR="00C8543F">
              <w:rPr>
                <w:rFonts w:cstheme="minorHAnsi"/>
                <w:bCs/>
                <w:sz w:val="28"/>
                <w:szCs w:val="28"/>
              </w:rPr>
              <w:t xml:space="preserve">For details </w:t>
            </w:r>
            <w:ins w:id="40" w:author="Menon, Sunita (NIH/NCI) [C]" w:date="2020-08-27T12:23:00Z">
              <w:r w:rsidR="00DF5321">
                <w:rPr>
                  <w:rFonts w:cstheme="minorHAnsi"/>
                  <w:bCs/>
                  <w:sz w:val="28"/>
                  <w:szCs w:val="28"/>
                </w:rPr>
                <w:t>refer to</w:t>
              </w:r>
            </w:ins>
            <w:del w:id="41" w:author="Menon, Sunita (NIH/NCI) [C]" w:date="2020-08-27T12:23:00Z">
              <w:r w:rsidR="00C8543F" w:rsidDel="00DF5321">
                <w:rPr>
                  <w:rFonts w:cstheme="minorHAnsi"/>
                  <w:bCs/>
                  <w:sz w:val="28"/>
                  <w:szCs w:val="28"/>
                </w:rPr>
                <w:delText>see</w:delText>
              </w:r>
            </w:del>
            <w:r w:rsidR="0080696E">
              <w:rPr>
                <w:rFonts w:cstheme="minorHAnsi"/>
                <w:bCs/>
                <w:sz w:val="28"/>
                <w:szCs w:val="28"/>
              </w:rPr>
              <w:t xml:space="preserve"> </w:t>
            </w:r>
            <w:hyperlink r:id="rId8" w:history="1">
              <w:r w:rsidR="0080696E" w:rsidRPr="0080696E">
                <w:rPr>
                  <w:rStyle w:val="Hyperlink"/>
                  <w:rFonts w:cstheme="minorHAnsi"/>
                  <w:bCs/>
                  <w:sz w:val="28"/>
                  <w:szCs w:val="28"/>
                </w:rPr>
                <w:t xml:space="preserve">Downloading Data via the GUI. </w:t>
              </w:r>
            </w:hyperlink>
          </w:p>
          <w:p w14:paraId="1722454C" w14:textId="18C92BD6" w:rsidR="00D457F4" w:rsidRDefault="00D457F4" w:rsidP="008C523C">
            <w:pPr>
              <w:rPr>
                <w:rFonts w:cstheme="minorHAnsi"/>
                <w:bCs/>
                <w:sz w:val="28"/>
                <w:szCs w:val="28"/>
              </w:rPr>
            </w:pPr>
          </w:p>
          <w:p w14:paraId="01500BEA" w14:textId="4522555D" w:rsidR="008A6138" w:rsidRDefault="00D457F4" w:rsidP="008A6138">
            <w:pPr>
              <w:rPr>
                <w:rFonts w:cstheme="minorHAnsi"/>
                <w:bCs/>
                <w:sz w:val="28"/>
                <w:szCs w:val="28"/>
              </w:rPr>
            </w:pPr>
            <w:r w:rsidRPr="00211894">
              <w:rPr>
                <w:rFonts w:cstheme="minorHAnsi"/>
                <w:bCs/>
                <w:sz w:val="28"/>
                <w:szCs w:val="28"/>
                <w:u w:val="single"/>
              </w:rPr>
              <w:t>HPCDATAMGM-</w:t>
            </w:r>
            <w:r>
              <w:rPr>
                <w:rFonts w:cstheme="minorHAnsi"/>
                <w:bCs/>
                <w:sz w:val="28"/>
                <w:szCs w:val="28"/>
                <w:u w:val="single"/>
              </w:rPr>
              <w:t>1304, 1309</w:t>
            </w:r>
            <w:r w:rsidRPr="0034345F">
              <w:rPr>
                <w:rFonts w:cstheme="minorHAnsi"/>
                <w:bCs/>
                <w:sz w:val="28"/>
                <w:szCs w:val="28"/>
              </w:rPr>
              <w:t>:</w:t>
            </w:r>
            <w:r w:rsidRPr="0034345F">
              <w:rPr>
                <w:rFonts w:cstheme="minorHAnsi"/>
                <w:b/>
                <w:sz w:val="28"/>
                <w:szCs w:val="28"/>
              </w:rPr>
              <w:t xml:space="preserve">  </w:t>
            </w:r>
            <w:r w:rsidRPr="0034345F">
              <w:rPr>
                <w:rFonts w:cstheme="minorHAnsi"/>
                <w:bCs/>
                <w:sz w:val="28"/>
                <w:szCs w:val="28"/>
              </w:rPr>
              <w:t>E</w:t>
            </w:r>
            <w:r w:rsidR="00150A93">
              <w:rPr>
                <w:rFonts w:cstheme="minorHAnsi"/>
                <w:bCs/>
                <w:sz w:val="28"/>
                <w:szCs w:val="28"/>
              </w:rPr>
              <w:t>nhanced</w:t>
            </w:r>
            <w:r w:rsidRPr="0034345F">
              <w:rPr>
                <w:rFonts w:cstheme="minorHAnsi"/>
                <w:bCs/>
                <w:sz w:val="28"/>
                <w:szCs w:val="28"/>
              </w:rPr>
              <w:t xml:space="preserve"> the </w:t>
            </w:r>
            <w:r w:rsidR="003434F9" w:rsidRPr="006A3639">
              <w:rPr>
                <w:rFonts w:cstheme="minorHAnsi"/>
                <w:bCs/>
                <w:i/>
                <w:iCs/>
                <w:sz w:val="28"/>
                <w:szCs w:val="28"/>
              </w:rPr>
              <w:t xml:space="preserve">Register Data </w:t>
            </w:r>
            <w:r w:rsidRPr="006A3639">
              <w:rPr>
                <w:rFonts w:cstheme="minorHAnsi"/>
                <w:bCs/>
                <w:i/>
                <w:iCs/>
                <w:sz w:val="28"/>
                <w:szCs w:val="28"/>
              </w:rPr>
              <w:t>File</w:t>
            </w:r>
            <w:r w:rsidRPr="0034345F">
              <w:rPr>
                <w:rFonts w:cstheme="minorHAnsi"/>
                <w:bCs/>
                <w:sz w:val="28"/>
                <w:szCs w:val="28"/>
              </w:rPr>
              <w:t xml:space="preserve"> </w:t>
            </w:r>
            <w:r>
              <w:rPr>
                <w:rFonts w:cstheme="minorHAnsi"/>
                <w:bCs/>
                <w:sz w:val="28"/>
                <w:szCs w:val="28"/>
              </w:rPr>
              <w:t xml:space="preserve">and </w:t>
            </w:r>
            <w:r w:rsidR="003434F9" w:rsidRPr="006A3639">
              <w:rPr>
                <w:rFonts w:cstheme="minorHAnsi"/>
                <w:bCs/>
                <w:i/>
                <w:iCs/>
                <w:sz w:val="28"/>
                <w:szCs w:val="28"/>
              </w:rPr>
              <w:t xml:space="preserve">Register Bulk Data </w:t>
            </w:r>
            <w:r w:rsidR="003434F9">
              <w:rPr>
                <w:bCs/>
                <w:i/>
                <w:iCs/>
                <w:sz w:val="28"/>
                <w:szCs w:val="28"/>
              </w:rPr>
              <w:t xml:space="preserve">Files </w:t>
            </w:r>
            <w:r w:rsidRPr="0034345F">
              <w:rPr>
                <w:bCs/>
                <w:sz w:val="28"/>
                <w:szCs w:val="28"/>
              </w:rPr>
              <w:t>API</w:t>
            </w:r>
            <w:r>
              <w:rPr>
                <w:bCs/>
                <w:sz w:val="28"/>
                <w:szCs w:val="28"/>
              </w:rPr>
              <w:t>s</w:t>
            </w:r>
            <w:r w:rsidRPr="0034345F">
              <w:rPr>
                <w:bCs/>
                <w:sz w:val="28"/>
                <w:szCs w:val="28"/>
              </w:rPr>
              <w:t xml:space="preserve"> </w:t>
            </w:r>
            <w:r>
              <w:rPr>
                <w:bCs/>
                <w:sz w:val="28"/>
                <w:szCs w:val="28"/>
              </w:rPr>
              <w:t xml:space="preserve">to perform </w:t>
            </w:r>
            <w:r w:rsidR="00150A93">
              <w:rPr>
                <w:bCs/>
                <w:sz w:val="28"/>
                <w:szCs w:val="28"/>
              </w:rPr>
              <w:t>registrations</w:t>
            </w:r>
            <w:r>
              <w:rPr>
                <w:bCs/>
                <w:sz w:val="28"/>
                <w:szCs w:val="28"/>
              </w:rPr>
              <w:t xml:space="preserve"> from </w:t>
            </w:r>
            <w:r w:rsidRPr="0034345F">
              <w:rPr>
                <w:bCs/>
                <w:sz w:val="28"/>
                <w:szCs w:val="28"/>
              </w:rPr>
              <w:t xml:space="preserve">a </w:t>
            </w:r>
            <w:r>
              <w:rPr>
                <w:bCs/>
                <w:sz w:val="28"/>
                <w:szCs w:val="28"/>
              </w:rPr>
              <w:t>G</w:t>
            </w:r>
            <w:r w:rsidRPr="0034345F">
              <w:rPr>
                <w:bCs/>
                <w:sz w:val="28"/>
                <w:szCs w:val="28"/>
              </w:rPr>
              <w:t xml:space="preserve">oogle </w:t>
            </w:r>
            <w:r>
              <w:rPr>
                <w:bCs/>
                <w:sz w:val="28"/>
                <w:szCs w:val="28"/>
              </w:rPr>
              <w:t>D</w:t>
            </w:r>
            <w:r w:rsidRPr="0034345F">
              <w:rPr>
                <w:bCs/>
                <w:sz w:val="28"/>
                <w:szCs w:val="28"/>
              </w:rPr>
              <w:t>rive endpoint. Th</w:t>
            </w:r>
            <w:r>
              <w:rPr>
                <w:bCs/>
                <w:sz w:val="28"/>
                <w:szCs w:val="28"/>
              </w:rPr>
              <w:t>e</w:t>
            </w:r>
            <w:r w:rsidRPr="0034345F">
              <w:rPr>
                <w:bCs/>
                <w:sz w:val="28"/>
                <w:szCs w:val="28"/>
              </w:rPr>
              <w:t xml:space="preserve"> API</w:t>
            </w:r>
            <w:r>
              <w:rPr>
                <w:bCs/>
                <w:sz w:val="28"/>
                <w:szCs w:val="28"/>
              </w:rPr>
              <w:t>s</w:t>
            </w:r>
            <w:r w:rsidRPr="0034345F">
              <w:rPr>
                <w:bCs/>
                <w:sz w:val="28"/>
                <w:szCs w:val="28"/>
              </w:rPr>
              <w:t xml:space="preserve"> accept the access token </w:t>
            </w:r>
            <w:r>
              <w:rPr>
                <w:bCs/>
                <w:sz w:val="28"/>
                <w:szCs w:val="28"/>
              </w:rPr>
              <w:t>as the</w:t>
            </w:r>
            <w:r w:rsidRPr="0034345F">
              <w:rPr>
                <w:bCs/>
                <w:sz w:val="28"/>
                <w:szCs w:val="28"/>
              </w:rPr>
              <w:t xml:space="preserve"> user credential</w:t>
            </w:r>
            <w:del w:id="42" w:author="Menon, Sunita (NIH/NCI) [C]" w:date="2020-08-27T12:22:00Z">
              <w:r w:rsidRPr="0034345F" w:rsidDel="00DF5321">
                <w:rPr>
                  <w:bCs/>
                  <w:sz w:val="28"/>
                  <w:szCs w:val="28"/>
                </w:rPr>
                <w:delText>s</w:delText>
              </w:r>
            </w:del>
            <w:r>
              <w:rPr>
                <w:bCs/>
                <w:sz w:val="28"/>
                <w:szCs w:val="28"/>
              </w:rPr>
              <w:t xml:space="preserve"> and can be </w:t>
            </w:r>
            <w:r w:rsidR="003434F9">
              <w:rPr>
                <w:bCs/>
                <w:sz w:val="28"/>
                <w:szCs w:val="28"/>
              </w:rPr>
              <w:t>leveraged</w:t>
            </w:r>
            <w:r>
              <w:rPr>
                <w:bCs/>
                <w:sz w:val="28"/>
                <w:szCs w:val="28"/>
              </w:rPr>
              <w:t xml:space="preserve"> by third party </w:t>
            </w:r>
            <w:r>
              <w:rPr>
                <w:bCs/>
                <w:sz w:val="28"/>
                <w:szCs w:val="28"/>
              </w:rPr>
              <w:lastRenderedPageBreak/>
              <w:t>applications to build a GUI to provide this functionality</w:t>
            </w:r>
            <w:r w:rsidRPr="0034345F">
              <w:rPr>
                <w:bCs/>
                <w:sz w:val="28"/>
                <w:szCs w:val="28"/>
              </w:rPr>
              <w:t>.</w:t>
            </w:r>
            <w:r>
              <w:rPr>
                <w:bCs/>
                <w:sz w:val="28"/>
                <w:szCs w:val="28"/>
              </w:rPr>
              <w:t xml:space="preserve"> </w:t>
            </w:r>
            <w:r w:rsidR="008A6138">
              <w:rPr>
                <w:rFonts w:cstheme="minorHAnsi"/>
                <w:bCs/>
                <w:sz w:val="28"/>
                <w:szCs w:val="28"/>
              </w:rPr>
              <w:t xml:space="preserve">For details, </w:t>
            </w:r>
            <w:ins w:id="43" w:author="Menon, Sunita (NIH/NCI) [C]" w:date="2020-08-27T12:23:00Z">
              <w:r w:rsidR="00DF5321">
                <w:rPr>
                  <w:rFonts w:cstheme="minorHAnsi"/>
                  <w:bCs/>
                  <w:sz w:val="28"/>
                  <w:szCs w:val="28"/>
                </w:rPr>
                <w:t>refer to</w:t>
              </w:r>
            </w:ins>
            <w:del w:id="44" w:author="Menon, Sunita (NIH/NCI) [C]" w:date="2020-08-27T12:23:00Z">
              <w:r w:rsidR="008A6138" w:rsidDel="00DF5321">
                <w:rPr>
                  <w:rFonts w:cstheme="minorHAnsi"/>
                  <w:bCs/>
                  <w:sz w:val="28"/>
                  <w:szCs w:val="28"/>
                </w:rPr>
                <w:delText>see</w:delText>
              </w:r>
            </w:del>
            <w:r w:rsidR="008A6138">
              <w:rPr>
                <w:rFonts w:cstheme="minorHAnsi"/>
                <w:bCs/>
                <w:sz w:val="28"/>
                <w:szCs w:val="28"/>
              </w:rPr>
              <w:t xml:space="preserve"> section</w:t>
            </w:r>
            <w:r w:rsidR="006520F8">
              <w:rPr>
                <w:rFonts w:cstheme="minorHAnsi"/>
                <w:bCs/>
                <w:sz w:val="28"/>
                <w:szCs w:val="28"/>
              </w:rPr>
              <w:t>s</w:t>
            </w:r>
            <w:r w:rsidR="008A6138">
              <w:rPr>
                <w:rFonts w:cstheme="minorHAnsi"/>
                <w:bCs/>
                <w:sz w:val="28"/>
                <w:szCs w:val="28"/>
              </w:rPr>
              <w:t xml:space="preserve"> 5.30 </w:t>
            </w:r>
            <w:r w:rsidR="006520F8">
              <w:rPr>
                <w:rFonts w:cstheme="minorHAnsi"/>
                <w:bCs/>
                <w:sz w:val="28"/>
                <w:szCs w:val="28"/>
              </w:rPr>
              <w:t xml:space="preserve">and 5.35 </w:t>
            </w:r>
            <w:r w:rsidR="008A6138">
              <w:rPr>
                <w:rFonts w:cstheme="minorHAnsi"/>
                <w:bCs/>
                <w:sz w:val="28"/>
                <w:szCs w:val="28"/>
              </w:rPr>
              <w:t xml:space="preserve">of the </w:t>
            </w:r>
            <w:hyperlink r:id="rId9" w:history="1">
              <w:r w:rsidR="008A6138" w:rsidRPr="00132456">
                <w:rPr>
                  <w:rStyle w:val="Hyperlink"/>
                  <w:rFonts w:cstheme="minorHAnsi"/>
                  <w:bCs/>
                  <w:sz w:val="28"/>
                  <w:szCs w:val="28"/>
                </w:rPr>
                <w:t>DME API Specification</w:t>
              </w:r>
            </w:hyperlink>
            <w:r w:rsidR="008A6138">
              <w:rPr>
                <w:rFonts w:cstheme="minorHAnsi"/>
                <w:bCs/>
                <w:sz w:val="28"/>
                <w:szCs w:val="28"/>
              </w:rPr>
              <w:t>.</w:t>
            </w:r>
          </w:p>
          <w:p w14:paraId="427E3618" w14:textId="7EEE0132" w:rsidR="00FB4B64" w:rsidRDefault="00FB4B64" w:rsidP="008C523C">
            <w:pPr>
              <w:rPr>
                <w:rStyle w:val="Hyperlink"/>
                <w:rFonts w:cstheme="minorHAnsi"/>
                <w:bCs/>
                <w:sz w:val="28"/>
                <w:szCs w:val="28"/>
              </w:rPr>
            </w:pPr>
          </w:p>
          <w:p w14:paraId="221A8756" w14:textId="10FE218E" w:rsidR="00FB4B64" w:rsidRPr="00D457F4" w:rsidRDefault="00FB4B64" w:rsidP="00FB4B64">
            <w:pPr>
              <w:rPr>
                <w:rFonts w:cstheme="minorHAnsi"/>
                <w:bCs/>
                <w:sz w:val="28"/>
                <w:szCs w:val="28"/>
              </w:rPr>
            </w:pPr>
            <w:r w:rsidRPr="006A3639">
              <w:rPr>
                <w:rStyle w:val="Hyperlink"/>
                <w:rFonts w:cstheme="minorHAnsi"/>
                <w:bCs/>
                <w:color w:val="000000" w:themeColor="text1"/>
                <w:sz w:val="28"/>
                <w:szCs w:val="28"/>
              </w:rPr>
              <w:t>HPCDATAMGM-13</w:t>
            </w:r>
            <w:r w:rsidR="00D457F4">
              <w:rPr>
                <w:rStyle w:val="Hyperlink"/>
                <w:rFonts w:cstheme="minorHAnsi"/>
                <w:bCs/>
                <w:color w:val="000000" w:themeColor="text1"/>
                <w:sz w:val="28"/>
                <w:szCs w:val="28"/>
              </w:rPr>
              <w:t>19</w:t>
            </w:r>
            <w:r w:rsidRPr="006A3639">
              <w:rPr>
                <w:rStyle w:val="Hyperlink"/>
                <w:rFonts w:cstheme="minorHAnsi"/>
                <w:bCs/>
                <w:color w:val="000000" w:themeColor="text1"/>
                <w:sz w:val="28"/>
                <w:szCs w:val="28"/>
              </w:rPr>
              <w:t xml:space="preserve">: </w:t>
            </w:r>
            <w:r w:rsidR="00D457F4">
              <w:rPr>
                <w:rStyle w:val="Hyperlink"/>
                <w:rFonts w:cstheme="minorHAnsi"/>
                <w:bCs/>
                <w:color w:val="000000" w:themeColor="text1"/>
                <w:sz w:val="28"/>
                <w:szCs w:val="28"/>
              </w:rPr>
              <w:t xml:space="preserve"> </w:t>
            </w:r>
            <w:r w:rsidR="00D457F4" w:rsidRPr="006A3639">
              <w:rPr>
                <w:rStyle w:val="Hyperlink"/>
                <w:color w:val="000000" w:themeColor="text1"/>
                <w:sz w:val="28"/>
                <w:szCs w:val="28"/>
                <w:u w:val="none"/>
              </w:rPr>
              <w:t xml:space="preserve">Enhanced the DME Web Application </w:t>
            </w:r>
            <w:r w:rsidR="00670EC0" w:rsidRPr="006A3639">
              <w:rPr>
                <w:rStyle w:val="Hyperlink"/>
                <w:color w:val="000000" w:themeColor="text1"/>
                <w:sz w:val="28"/>
                <w:szCs w:val="28"/>
                <w:u w:val="none"/>
              </w:rPr>
              <w:t>GUI</w:t>
            </w:r>
            <w:r w:rsidR="00670EC0">
              <w:rPr>
                <w:rStyle w:val="Hyperlink"/>
                <w:color w:val="000000" w:themeColor="text1"/>
              </w:rPr>
              <w:t xml:space="preserve"> </w:t>
            </w:r>
            <w:r w:rsidRPr="00D457F4">
              <w:rPr>
                <w:rFonts w:cstheme="minorHAnsi"/>
                <w:bCs/>
                <w:sz w:val="28"/>
                <w:szCs w:val="28"/>
              </w:rPr>
              <w:t xml:space="preserve">to </w:t>
            </w:r>
            <w:r w:rsidR="00D457F4">
              <w:rPr>
                <w:rFonts w:cstheme="minorHAnsi"/>
                <w:bCs/>
                <w:sz w:val="28"/>
                <w:szCs w:val="28"/>
              </w:rPr>
              <w:t xml:space="preserve">enable </w:t>
            </w:r>
            <w:r w:rsidRPr="00D457F4">
              <w:rPr>
                <w:rFonts w:cstheme="minorHAnsi"/>
                <w:bCs/>
                <w:sz w:val="28"/>
                <w:szCs w:val="28"/>
              </w:rPr>
              <w:t>registr</w:t>
            </w:r>
            <w:r w:rsidR="00D457F4">
              <w:rPr>
                <w:rFonts w:cstheme="minorHAnsi"/>
                <w:bCs/>
                <w:sz w:val="28"/>
                <w:szCs w:val="28"/>
              </w:rPr>
              <w:t>ation of</w:t>
            </w:r>
            <w:r w:rsidRPr="00D457F4">
              <w:rPr>
                <w:rFonts w:cstheme="minorHAnsi"/>
                <w:bCs/>
                <w:sz w:val="28"/>
                <w:szCs w:val="28"/>
              </w:rPr>
              <w:t xml:space="preserve"> files and collections from a Google Drive endpoint. For details </w:t>
            </w:r>
            <w:ins w:id="45" w:author="Menon, Sunita (NIH/NCI) [C]" w:date="2020-08-27T12:23:00Z">
              <w:r w:rsidR="00DF5321">
                <w:rPr>
                  <w:rFonts w:cstheme="minorHAnsi"/>
                  <w:bCs/>
                  <w:sz w:val="28"/>
                  <w:szCs w:val="28"/>
                </w:rPr>
                <w:t xml:space="preserve">refer to </w:t>
              </w:r>
            </w:ins>
            <w:del w:id="46" w:author="Menon, Sunita (NIH/NCI) [C]" w:date="2020-08-27T12:23:00Z">
              <w:r w:rsidRPr="00D457F4" w:rsidDel="00DF5321">
                <w:rPr>
                  <w:rFonts w:cstheme="minorHAnsi"/>
                  <w:bCs/>
                  <w:sz w:val="28"/>
                  <w:szCs w:val="28"/>
                </w:rPr>
                <w:delText>see</w:delText>
              </w:r>
            </w:del>
            <w:r w:rsidRPr="00D457F4">
              <w:rPr>
                <w:rFonts w:cstheme="minorHAnsi"/>
                <w:bCs/>
                <w:sz w:val="28"/>
                <w:szCs w:val="28"/>
              </w:rPr>
              <w:t xml:space="preserve"> </w:t>
            </w:r>
            <w:hyperlink r:id="rId10" w:history="1">
              <w:r w:rsidRPr="00D457F4">
                <w:rPr>
                  <w:rStyle w:val="Hyperlink"/>
                  <w:rFonts w:cstheme="minorHAnsi"/>
                  <w:bCs/>
                  <w:sz w:val="28"/>
                  <w:szCs w:val="28"/>
                </w:rPr>
                <w:t xml:space="preserve">Uploading Data in Bulk via the GUI. </w:t>
              </w:r>
            </w:hyperlink>
          </w:p>
          <w:p w14:paraId="2A92E8EB" w14:textId="77777777" w:rsidR="00F95130" w:rsidRDefault="00F95130" w:rsidP="002A0287">
            <w:pPr>
              <w:rPr>
                <w:sz w:val="28"/>
                <w:szCs w:val="28"/>
                <w:u w:val="single"/>
              </w:rPr>
            </w:pPr>
          </w:p>
          <w:p w14:paraId="33AFABD2" w14:textId="2512D7E2" w:rsidR="00300A95" w:rsidRPr="00FC1C1B" w:rsidRDefault="002A0287" w:rsidP="002A0287">
            <w:pPr>
              <w:rPr>
                <w:sz w:val="28"/>
                <w:szCs w:val="28"/>
              </w:rPr>
            </w:pPr>
            <w:r w:rsidRPr="00FC1C1B">
              <w:rPr>
                <w:sz w:val="28"/>
                <w:szCs w:val="28"/>
                <w:u w:val="single"/>
              </w:rPr>
              <w:t>HPCDATAMGM-1</w:t>
            </w:r>
            <w:r w:rsidR="00A16B86">
              <w:rPr>
                <w:sz w:val="28"/>
                <w:szCs w:val="28"/>
                <w:u w:val="single"/>
              </w:rPr>
              <w:t>3</w:t>
            </w:r>
            <w:r w:rsidR="006E0A95">
              <w:rPr>
                <w:sz w:val="28"/>
                <w:szCs w:val="28"/>
                <w:u w:val="single"/>
              </w:rPr>
              <w:t>36</w:t>
            </w:r>
            <w:r w:rsidRPr="00FC1C1B">
              <w:rPr>
                <w:sz w:val="28"/>
                <w:szCs w:val="28"/>
                <w:u w:val="single"/>
              </w:rPr>
              <w:t>:</w:t>
            </w:r>
            <w:r w:rsidRPr="00FC1C1B">
              <w:rPr>
                <w:sz w:val="28"/>
                <w:szCs w:val="28"/>
              </w:rPr>
              <w:t xml:space="preserve"> </w:t>
            </w:r>
            <w:r w:rsidR="00CA11FF">
              <w:rPr>
                <w:sz w:val="28"/>
                <w:szCs w:val="28"/>
              </w:rPr>
              <w:t xml:space="preserve"> </w:t>
            </w:r>
            <w:r w:rsidR="009754F8">
              <w:rPr>
                <w:sz w:val="28"/>
                <w:szCs w:val="28"/>
              </w:rPr>
              <w:t>E</w:t>
            </w:r>
            <w:r w:rsidR="006E0A95">
              <w:rPr>
                <w:sz w:val="28"/>
                <w:szCs w:val="28"/>
              </w:rPr>
              <w:t>nhanced</w:t>
            </w:r>
            <w:r w:rsidR="009754F8">
              <w:rPr>
                <w:sz w:val="28"/>
                <w:szCs w:val="28"/>
              </w:rPr>
              <w:t xml:space="preserve"> the </w:t>
            </w:r>
            <w:proofErr w:type="spellStart"/>
            <w:r w:rsidR="009754F8" w:rsidRPr="009754F8">
              <w:rPr>
                <w:i/>
                <w:iCs/>
                <w:sz w:val="28"/>
                <w:szCs w:val="28"/>
              </w:rPr>
              <w:t>dm_</w:t>
            </w:r>
            <w:r w:rsidR="006E0A95">
              <w:rPr>
                <w:i/>
                <w:iCs/>
                <w:sz w:val="28"/>
                <w:szCs w:val="28"/>
              </w:rPr>
              <w:t>register</w:t>
            </w:r>
            <w:r w:rsidR="009754F8" w:rsidRPr="009754F8">
              <w:rPr>
                <w:i/>
                <w:iCs/>
                <w:sz w:val="28"/>
                <w:szCs w:val="28"/>
              </w:rPr>
              <w:t>_dataobject</w:t>
            </w:r>
            <w:proofErr w:type="spellEnd"/>
            <w:r w:rsidR="009754F8">
              <w:rPr>
                <w:sz w:val="28"/>
                <w:szCs w:val="28"/>
              </w:rPr>
              <w:t xml:space="preserve"> CLU to </w:t>
            </w:r>
            <w:r w:rsidR="006E0A95">
              <w:rPr>
                <w:sz w:val="28"/>
                <w:szCs w:val="28"/>
              </w:rPr>
              <w:t>add the ability to register a file from an AWS S3 endpoint. For details</w:t>
            </w:r>
            <w:r w:rsidR="003E68E6">
              <w:rPr>
                <w:sz w:val="28"/>
                <w:szCs w:val="28"/>
              </w:rPr>
              <w:t>,</w:t>
            </w:r>
            <w:r w:rsidR="006E0A95">
              <w:rPr>
                <w:sz w:val="28"/>
                <w:szCs w:val="28"/>
              </w:rPr>
              <w:t xml:space="preserve"> </w:t>
            </w:r>
            <w:ins w:id="47" w:author="Menon, Sunita (NIH/NCI) [C]" w:date="2020-08-27T12:23:00Z">
              <w:r w:rsidR="00DF5321">
                <w:rPr>
                  <w:sz w:val="28"/>
                  <w:szCs w:val="28"/>
                </w:rPr>
                <w:t>refer to</w:t>
              </w:r>
            </w:ins>
            <w:del w:id="48" w:author="Menon, Sunita (NIH/NCI) [C]" w:date="2020-08-27T12:23:00Z">
              <w:r w:rsidR="006E0A95" w:rsidDel="00DF5321">
                <w:rPr>
                  <w:sz w:val="28"/>
                  <w:szCs w:val="28"/>
                </w:rPr>
                <w:delText>see</w:delText>
              </w:r>
            </w:del>
            <w:r w:rsidR="006E0A95">
              <w:rPr>
                <w:sz w:val="28"/>
                <w:szCs w:val="28"/>
              </w:rPr>
              <w:t xml:space="preserve"> </w:t>
            </w:r>
            <w:hyperlink r:id="rId11" w:history="1">
              <w:r w:rsidR="006E0A95" w:rsidRPr="006E0A95">
                <w:rPr>
                  <w:rStyle w:val="Hyperlink"/>
                  <w:sz w:val="28"/>
                  <w:szCs w:val="28"/>
                </w:rPr>
                <w:t xml:space="preserve">Using </w:t>
              </w:r>
              <w:proofErr w:type="spellStart"/>
              <w:r w:rsidR="006E0A95" w:rsidRPr="006E0A95">
                <w:rPr>
                  <w:rStyle w:val="Hyperlink"/>
                  <w:sz w:val="28"/>
                  <w:szCs w:val="28"/>
                </w:rPr>
                <w:t>dm_register_dataobject</w:t>
              </w:r>
              <w:proofErr w:type="spellEnd"/>
            </w:hyperlink>
            <w:r w:rsidR="007A5BAA">
              <w:rPr>
                <w:sz w:val="28"/>
                <w:szCs w:val="28"/>
              </w:rPr>
              <w:t xml:space="preserve">. </w:t>
            </w:r>
          </w:p>
          <w:p w14:paraId="367D3CEA" w14:textId="04F2E60E" w:rsidR="006E0A95" w:rsidRDefault="006E0A95" w:rsidP="00F568C7">
            <w:pPr>
              <w:rPr>
                <w:rFonts w:cstheme="minorHAnsi"/>
                <w:b/>
                <w:sz w:val="28"/>
                <w:szCs w:val="28"/>
                <w:u w:val="single"/>
              </w:rPr>
            </w:pPr>
          </w:p>
          <w:p w14:paraId="75705BE8" w14:textId="491E4BDA" w:rsidR="006520F8" w:rsidRPr="006A3639" w:rsidRDefault="006520F8" w:rsidP="00F568C7">
            <w:pPr>
              <w:rPr>
                <w:rFonts w:cstheme="minorHAnsi"/>
                <w:bCs/>
                <w:sz w:val="28"/>
                <w:szCs w:val="28"/>
              </w:rPr>
            </w:pPr>
            <w:r w:rsidRPr="006A3639">
              <w:rPr>
                <w:rFonts w:cstheme="minorHAnsi"/>
                <w:bCs/>
                <w:sz w:val="28"/>
                <w:szCs w:val="28"/>
                <w:u w:val="single"/>
              </w:rPr>
              <w:t xml:space="preserve">HPCDATAMGM-1345: </w:t>
            </w:r>
            <w:r w:rsidRPr="006A3639">
              <w:rPr>
                <w:rFonts w:cstheme="minorHAnsi"/>
                <w:bCs/>
                <w:sz w:val="28"/>
                <w:szCs w:val="28"/>
              </w:rPr>
              <w:t xml:space="preserve">Enhanced the </w:t>
            </w:r>
            <w:proofErr w:type="spellStart"/>
            <w:r w:rsidRPr="006A3639">
              <w:rPr>
                <w:rFonts w:cstheme="minorHAnsi"/>
                <w:bCs/>
                <w:sz w:val="28"/>
                <w:szCs w:val="28"/>
              </w:rPr>
              <w:t>dm_register_dataobject</w:t>
            </w:r>
            <w:proofErr w:type="spellEnd"/>
            <w:r w:rsidRPr="006A3639">
              <w:rPr>
                <w:rFonts w:cstheme="minorHAnsi"/>
                <w:bCs/>
                <w:sz w:val="28"/>
                <w:szCs w:val="28"/>
              </w:rPr>
              <w:t xml:space="preserve"> CLU to </w:t>
            </w:r>
            <w:r w:rsidR="003E68E6">
              <w:rPr>
                <w:rFonts w:cstheme="minorHAnsi"/>
                <w:bCs/>
                <w:sz w:val="28"/>
                <w:szCs w:val="28"/>
              </w:rPr>
              <w:t xml:space="preserve">enable inclusion of user </w:t>
            </w:r>
            <w:r w:rsidRPr="006A3639">
              <w:rPr>
                <w:rFonts w:cstheme="minorHAnsi"/>
                <w:bCs/>
                <w:sz w:val="28"/>
                <w:szCs w:val="28"/>
              </w:rPr>
              <w:t>metadata during Globus upload</w:t>
            </w:r>
            <w:r>
              <w:rPr>
                <w:rFonts w:cstheme="minorHAnsi"/>
                <w:bCs/>
                <w:sz w:val="28"/>
                <w:szCs w:val="28"/>
              </w:rPr>
              <w:t xml:space="preserve">. </w:t>
            </w:r>
          </w:p>
          <w:p w14:paraId="3A3BFFEA" w14:textId="7F37BA34" w:rsidR="00FA25CA" w:rsidRDefault="00FA25CA" w:rsidP="00F568C7">
            <w:pPr>
              <w:rPr>
                <w:rFonts w:cstheme="minorHAnsi"/>
                <w:bCs/>
                <w:sz w:val="28"/>
                <w:szCs w:val="28"/>
              </w:rPr>
            </w:pPr>
          </w:p>
          <w:p w14:paraId="112F93E6" w14:textId="77777777" w:rsidR="0090180E" w:rsidRDefault="0090180E" w:rsidP="00BD748C">
            <w:pPr>
              <w:rPr>
                <w:sz w:val="28"/>
                <w:szCs w:val="28"/>
              </w:rPr>
            </w:pPr>
          </w:p>
          <w:p w14:paraId="49D0C277" w14:textId="2B3D74CB" w:rsidR="00AB7FE4" w:rsidRPr="00AB7FE4" w:rsidRDefault="00E25A4D" w:rsidP="00AB7FE4">
            <w:pPr>
              <w:rPr>
                <w:rFonts w:cstheme="minorHAnsi"/>
                <w:color w:val="000000"/>
                <w:sz w:val="28"/>
                <w:szCs w:val="28"/>
              </w:rPr>
            </w:pPr>
            <w:r>
              <w:rPr>
                <w:rFonts w:cstheme="minorHAnsi"/>
                <w:b/>
                <w:bCs/>
                <w:color w:val="000000"/>
                <w:sz w:val="28"/>
                <w:szCs w:val="28"/>
                <w:u w:val="single"/>
              </w:rPr>
              <w:t>Misc. Updates</w:t>
            </w:r>
            <w:r w:rsidR="002A0C16">
              <w:rPr>
                <w:rFonts w:cstheme="minorHAnsi"/>
                <w:b/>
                <w:bCs/>
                <w:color w:val="000000"/>
                <w:sz w:val="28"/>
                <w:szCs w:val="28"/>
                <w:u w:val="single"/>
              </w:rPr>
              <w:t>/Bug Fixes</w:t>
            </w:r>
            <w:r w:rsidR="00DE195A" w:rsidRPr="00DE195A">
              <w:rPr>
                <w:rFonts w:cstheme="minorHAnsi"/>
                <w:b/>
                <w:bCs/>
                <w:color w:val="000000"/>
                <w:sz w:val="28"/>
                <w:szCs w:val="28"/>
                <w:u w:val="single"/>
              </w:rPr>
              <w:t>:</w:t>
            </w:r>
          </w:p>
          <w:p w14:paraId="49E8B196" w14:textId="77777777" w:rsidR="0015459E" w:rsidRDefault="0015459E" w:rsidP="00DC7F9A">
            <w:pPr>
              <w:rPr>
                <w:rFonts w:cstheme="minorHAnsi"/>
                <w:bCs/>
                <w:sz w:val="28"/>
                <w:szCs w:val="28"/>
                <w:u w:val="single"/>
              </w:rPr>
            </w:pPr>
          </w:p>
          <w:p w14:paraId="3AAE7B18" w14:textId="52B50C94" w:rsidR="00462C14" w:rsidRDefault="00462C14" w:rsidP="00462C14"/>
          <w:p w14:paraId="0CC724E1" w14:textId="19B3A697" w:rsidR="005F1C03" w:rsidRPr="006A3639" w:rsidRDefault="00462C14">
            <w:r w:rsidRPr="00462C14">
              <w:rPr>
                <w:sz w:val="28"/>
                <w:szCs w:val="28"/>
                <w:u w:val="single"/>
              </w:rPr>
              <w:t>HPCDATAMGM-13</w:t>
            </w:r>
            <w:r w:rsidR="006E0A95">
              <w:rPr>
                <w:sz w:val="28"/>
                <w:szCs w:val="28"/>
                <w:u w:val="single"/>
              </w:rPr>
              <w:t>14</w:t>
            </w:r>
            <w:del w:id="49" w:author="Menon, Sunita (NIH/NCI) [C]" w:date="2020-08-27T12:28:00Z">
              <w:r w:rsidR="00493988" w:rsidDel="000114C9">
                <w:rPr>
                  <w:sz w:val="28"/>
                  <w:szCs w:val="28"/>
                  <w:u w:val="single"/>
                </w:rPr>
                <w:delText xml:space="preserve">, </w:delText>
              </w:r>
              <w:r w:rsidR="003E68E6" w:rsidDel="000114C9">
                <w:rPr>
                  <w:sz w:val="28"/>
                  <w:szCs w:val="28"/>
                  <w:u w:val="single"/>
                </w:rPr>
                <w:delText>1315</w:delText>
              </w:r>
            </w:del>
            <w:r w:rsidR="003E68E6">
              <w:rPr>
                <w:sz w:val="28"/>
                <w:szCs w:val="28"/>
                <w:u w:val="single"/>
              </w:rPr>
              <w:t xml:space="preserve">, </w:t>
            </w:r>
            <w:r w:rsidR="00493988">
              <w:rPr>
                <w:sz w:val="28"/>
                <w:szCs w:val="28"/>
                <w:u w:val="single"/>
              </w:rPr>
              <w:t>1333</w:t>
            </w:r>
            <w:r w:rsidRPr="00462C14">
              <w:rPr>
                <w:sz w:val="28"/>
                <w:szCs w:val="28"/>
              </w:rPr>
              <w:t xml:space="preserve">: </w:t>
            </w:r>
            <w:r w:rsidR="006E0A95">
              <w:rPr>
                <w:sz w:val="28"/>
                <w:szCs w:val="28"/>
              </w:rPr>
              <w:t xml:space="preserve"> </w:t>
            </w:r>
            <w:r w:rsidR="00493988">
              <w:rPr>
                <w:sz w:val="28"/>
                <w:szCs w:val="28"/>
              </w:rPr>
              <w:t>Re-design</w:t>
            </w:r>
            <w:r w:rsidR="00790FDE">
              <w:rPr>
                <w:sz w:val="28"/>
                <w:szCs w:val="28"/>
              </w:rPr>
              <w:t>ed</w:t>
            </w:r>
            <w:r w:rsidR="00493988">
              <w:rPr>
                <w:sz w:val="28"/>
                <w:szCs w:val="28"/>
              </w:rPr>
              <w:t xml:space="preserve"> the </w:t>
            </w:r>
            <w:r w:rsidR="0047165F">
              <w:rPr>
                <w:sz w:val="28"/>
                <w:szCs w:val="28"/>
              </w:rPr>
              <w:t xml:space="preserve">DME Web Application </w:t>
            </w:r>
            <w:r w:rsidR="00493988">
              <w:rPr>
                <w:sz w:val="28"/>
                <w:szCs w:val="28"/>
              </w:rPr>
              <w:t>header</w:t>
            </w:r>
            <w:r w:rsidR="0047165F">
              <w:rPr>
                <w:sz w:val="28"/>
                <w:szCs w:val="28"/>
              </w:rPr>
              <w:t>,</w:t>
            </w:r>
            <w:r w:rsidR="00493988">
              <w:rPr>
                <w:sz w:val="28"/>
                <w:szCs w:val="28"/>
              </w:rPr>
              <w:t xml:space="preserve"> and </w:t>
            </w:r>
            <w:r w:rsidR="003E68E6">
              <w:rPr>
                <w:sz w:val="28"/>
                <w:szCs w:val="28"/>
              </w:rPr>
              <w:t>added</w:t>
            </w:r>
            <w:r w:rsidR="00493988">
              <w:rPr>
                <w:rFonts w:cstheme="minorHAnsi"/>
                <w:bCs/>
                <w:sz w:val="28"/>
                <w:szCs w:val="28"/>
              </w:rPr>
              <w:t xml:space="preserve"> user</w:t>
            </w:r>
            <w:del w:id="50" w:author="Menon, Sunita (NIH/NCI) [C]" w:date="2020-08-27T12:26:00Z">
              <w:r w:rsidR="00493988" w:rsidDel="00554477">
                <w:rPr>
                  <w:rFonts w:cstheme="minorHAnsi"/>
                  <w:bCs/>
                  <w:sz w:val="28"/>
                  <w:szCs w:val="28"/>
                </w:rPr>
                <w:delText xml:space="preserve"> </w:delText>
              </w:r>
            </w:del>
            <w:r w:rsidR="00493988">
              <w:rPr>
                <w:rFonts w:cstheme="minorHAnsi"/>
                <w:bCs/>
                <w:sz w:val="28"/>
                <w:szCs w:val="28"/>
              </w:rPr>
              <w:t>name and version number</w:t>
            </w:r>
            <w:del w:id="51" w:author="Menon, Sunita (NIH/NCI) [C]" w:date="2020-08-27T12:28:00Z">
              <w:r w:rsidR="00493988" w:rsidDel="00D02223">
                <w:rPr>
                  <w:sz w:val="28"/>
                  <w:szCs w:val="28"/>
                </w:rPr>
                <w:delText xml:space="preserve"> </w:delText>
              </w:r>
              <w:r w:rsidR="00E54069" w:rsidDel="00D02223">
                <w:rPr>
                  <w:sz w:val="28"/>
                  <w:szCs w:val="28"/>
                </w:rPr>
                <w:delText xml:space="preserve">on </w:delText>
              </w:r>
            </w:del>
            <w:del w:id="52" w:author="Menon, Sunita (NIH/NCI) [C]" w:date="2020-08-27T12:27:00Z">
              <w:r w:rsidR="00E54069" w:rsidDel="00D02223">
                <w:rPr>
                  <w:sz w:val="28"/>
                  <w:szCs w:val="28"/>
                </w:rPr>
                <w:delText>the landing page</w:delText>
              </w:r>
            </w:del>
            <w:r w:rsidR="00E54069">
              <w:rPr>
                <w:sz w:val="28"/>
                <w:szCs w:val="28"/>
              </w:rPr>
              <w:t xml:space="preserve">. </w:t>
            </w:r>
          </w:p>
          <w:p w14:paraId="0E70479F" w14:textId="77777777" w:rsidR="0058085F" w:rsidRDefault="0058085F" w:rsidP="00FB4B64">
            <w:pPr>
              <w:rPr>
                <w:rFonts w:cstheme="minorHAnsi"/>
                <w:bCs/>
                <w:sz w:val="28"/>
                <w:szCs w:val="28"/>
                <w:u w:val="single"/>
              </w:rPr>
            </w:pPr>
          </w:p>
          <w:p w14:paraId="2485CB8E" w14:textId="1C0AB79D" w:rsidR="00DF5C8C" w:rsidRPr="006A3639" w:rsidRDefault="005F1C03" w:rsidP="00FB4B64">
            <w:pPr>
              <w:rPr>
                <w:sz w:val="28"/>
                <w:szCs w:val="28"/>
              </w:rPr>
            </w:pPr>
            <w:r>
              <w:rPr>
                <w:rFonts w:cstheme="minorHAnsi"/>
                <w:bCs/>
                <w:sz w:val="28"/>
                <w:szCs w:val="28"/>
                <w:u w:val="single"/>
              </w:rPr>
              <w:t>HPCDATAMGM-13</w:t>
            </w:r>
            <w:r w:rsidR="007C2FD8">
              <w:rPr>
                <w:rFonts w:cstheme="minorHAnsi"/>
                <w:bCs/>
                <w:sz w:val="28"/>
                <w:szCs w:val="28"/>
                <w:u w:val="single"/>
              </w:rPr>
              <w:t>44</w:t>
            </w:r>
            <w:r>
              <w:rPr>
                <w:rFonts w:cstheme="minorHAnsi"/>
                <w:bCs/>
                <w:sz w:val="28"/>
                <w:szCs w:val="28"/>
                <w:u w:val="single"/>
              </w:rPr>
              <w:t>:</w:t>
            </w:r>
            <w:r w:rsidRPr="001912E5">
              <w:rPr>
                <w:rFonts w:cstheme="minorHAnsi"/>
                <w:bCs/>
                <w:sz w:val="28"/>
                <w:szCs w:val="28"/>
              </w:rPr>
              <w:t xml:space="preserve"> </w:t>
            </w:r>
            <w:r w:rsidR="0047165F">
              <w:rPr>
                <w:rFonts w:cstheme="minorHAnsi"/>
                <w:bCs/>
                <w:sz w:val="28"/>
                <w:szCs w:val="28"/>
              </w:rPr>
              <w:t xml:space="preserve">Fixed issue of </w:t>
            </w:r>
            <w:r w:rsidR="0047165F">
              <w:rPr>
                <w:bCs/>
                <w:sz w:val="28"/>
                <w:szCs w:val="28"/>
              </w:rPr>
              <w:t>r</w:t>
            </w:r>
            <w:r w:rsidR="00FB4B64" w:rsidRPr="006A3639">
              <w:rPr>
                <w:sz w:val="28"/>
                <w:szCs w:val="28"/>
              </w:rPr>
              <w:t>e-authentication not occurring for some URL</w:t>
            </w:r>
            <w:r w:rsidR="0047165F">
              <w:rPr>
                <w:sz w:val="28"/>
                <w:szCs w:val="28"/>
              </w:rPr>
              <w:t>s</w:t>
            </w:r>
            <w:r w:rsidR="00FB4B64" w:rsidRPr="006A3639">
              <w:rPr>
                <w:sz w:val="28"/>
                <w:szCs w:val="28"/>
              </w:rPr>
              <w:t xml:space="preserve"> on the </w:t>
            </w:r>
            <w:r w:rsidR="003E68E6">
              <w:rPr>
                <w:sz w:val="28"/>
                <w:szCs w:val="28"/>
              </w:rPr>
              <w:t xml:space="preserve">DME Web Application </w:t>
            </w:r>
            <w:r w:rsidR="00FB4B64" w:rsidRPr="006A3639">
              <w:rPr>
                <w:sz w:val="28"/>
                <w:szCs w:val="28"/>
              </w:rPr>
              <w:t>GUI after an inactive session timeout, as a result of which incomplete data is presented on the screen.</w:t>
            </w:r>
          </w:p>
          <w:p w14:paraId="3E924754" w14:textId="77777777" w:rsidR="005F1C03" w:rsidRDefault="005F1C03" w:rsidP="005F1C03">
            <w:pPr>
              <w:rPr>
                <w:rFonts w:cstheme="minorHAnsi"/>
                <w:color w:val="000000"/>
                <w:sz w:val="28"/>
                <w:szCs w:val="28"/>
                <w:u w:val="single"/>
              </w:rPr>
            </w:pPr>
          </w:p>
          <w:p w14:paraId="7466901E" w14:textId="18800A59" w:rsidR="00A4184B" w:rsidRDefault="005F1C03" w:rsidP="005F1C03">
            <w:pPr>
              <w:rPr>
                <w:rFonts w:cstheme="minorHAnsi"/>
                <w:color w:val="000000"/>
                <w:sz w:val="28"/>
                <w:szCs w:val="28"/>
              </w:rPr>
            </w:pPr>
            <w:r w:rsidRPr="0025690D">
              <w:rPr>
                <w:rFonts w:cstheme="minorHAnsi"/>
                <w:color w:val="000000"/>
                <w:sz w:val="28"/>
                <w:szCs w:val="28"/>
                <w:u w:val="single"/>
              </w:rPr>
              <w:t>HPCDATAMGM-</w:t>
            </w:r>
            <w:r>
              <w:rPr>
                <w:rFonts w:cstheme="minorHAnsi"/>
                <w:color w:val="000000"/>
                <w:sz w:val="28"/>
                <w:szCs w:val="28"/>
                <w:u w:val="single"/>
              </w:rPr>
              <w:t>13</w:t>
            </w:r>
            <w:r w:rsidR="00A054CD">
              <w:rPr>
                <w:rFonts w:cstheme="minorHAnsi"/>
                <w:color w:val="000000"/>
                <w:sz w:val="28"/>
                <w:szCs w:val="28"/>
                <w:u w:val="single"/>
              </w:rPr>
              <w:t>37, 1338</w:t>
            </w:r>
            <w:r w:rsidRPr="0025690D">
              <w:rPr>
                <w:rFonts w:cstheme="minorHAnsi"/>
                <w:color w:val="000000"/>
                <w:sz w:val="28"/>
                <w:szCs w:val="28"/>
              </w:rPr>
              <w:t xml:space="preserve">: </w:t>
            </w:r>
            <w:r>
              <w:rPr>
                <w:rFonts w:cstheme="minorHAnsi"/>
                <w:color w:val="000000"/>
                <w:sz w:val="28"/>
                <w:szCs w:val="28"/>
              </w:rPr>
              <w:t xml:space="preserve"> </w:t>
            </w:r>
            <w:r w:rsidR="00A054CD">
              <w:rPr>
                <w:rFonts w:cstheme="minorHAnsi"/>
                <w:color w:val="000000"/>
                <w:sz w:val="28"/>
                <w:szCs w:val="28"/>
              </w:rPr>
              <w:t xml:space="preserve">Fixed the wiki links </w:t>
            </w:r>
            <w:r w:rsidR="00A0174E">
              <w:rPr>
                <w:rFonts w:cstheme="minorHAnsi"/>
                <w:color w:val="000000"/>
                <w:sz w:val="28"/>
                <w:szCs w:val="28"/>
              </w:rPr>
              <w:t xml:space="preserve">displayed </w:t>
            </w:r>
            <w:r w:rsidR="00A054CD">
              <w:rPr>
                <w:rFonts w:cstheme="minorHAnsi"/>
                <w:color w:val="000000"/>
                <w:sz w:val="28"/>
                <w:szCs w:val="28"/>
              </w:rPr>
              <w:t xml:space="preserve">on the help </w:t>
            </w:r>
            <w:r w:rsidR="00A0174E">
              <w:rPr>
                <w:rFonts w:cstheme="minorHAnsi"/>
                <w:color w:val="000000"/>
                <w:sz w:val="28"/>
                <w:szCs w:val="28"/>
              </w:rPr>
              <w:t>option</w:t>
            </w:r>
            <w:r w:rsidR="00A054CD">
              <w:rPr>
                <w:rFonts w:cstheme="minorHAnsi"/>
                <w:color w:val="000000"/>
                <w:sz w:val="28"/>
                <w:szCs w:val="28"/>
              </w:rPr>
              <w:t xml:space="preserve"> for </w:t>
            </w:r>
            <w:proofErr w:type="spellStart"/>
            <w:r w:rsidR="00A054CD" w:rsidRPr="006A3639">
              <w:rPr>
                <w:rFonts w:cstheme="minorHAnsi"/>
                <w:i/>
                <w:iCs/>
                <w:color w:val="000000"/>
                <w:sz w:val="28"/>
                <w:szCs w:val="28"/>
              </w:rPr>
              <w:t>dm_register_dataobject_presigned</w:t>
            </w:r>
            <w:proofErr w:type="spellEnd"/>
            <w:r w:rsidR="00A054CD">
              <w:rPr>
                <w:rFonts w:cstheme="minorHAnsi"/>
                <w:color w:val="000000"/>
                <w:sz w:val="28"/>
                <w:szCs w:val="28"/>
              </w:rPr>
              <w:t xml:space="preserve"> and </w:t>
            </w:r>
            <w:proofErr w:type="spellStart"/>
            <w:r w:rsidR="00A054CD" w:rsidRPr="006A3639">
              <w:rPr>
                <w:rFonts w:cstheme="minorHAnsi"/>
                <w:i/>
                <w:iCs/>
                <w:color w:val="000000"/>
                <w:sz w:val="28"/>
                <w:szCs w:val="28"/>
              </w:rPr>
              <w:t>dm_register_dataobject_multipart</w:t>
            </w:r>
            <w:proofErr w:type="spellEnd"/>
            <w:r w:rsidR="001319CE">
              <w:rPr>
                <w:rFonts w:cstheme="minorHAnsi"/>
                <w:color w:val="000000"/>
                <w:sz w:val="28"/>
                <w:szCs w:val="28"/>
              </w:rPr>
              <w:t xml:space="preserve"> CLU</w:t>
            </w:r>
            <w:r w:rsidR="00A0174E">
              <w:rPr>
                <w:rFonts w:cstheme="minorHAnsi"/>
                <w:color w:val="000000"/>
                <w:sz w:val="28"/>
                <w:szCs w:val="28"/>
              </w:rPr>
              <w:t>s</w:t>
            </w:r>
            <w:r w:rsidR="001319CE">
              <w:rPr>
                <w:rFonts w:cstheme="minorHAnsi"/>
                <w:color w:val="000000"/>
                <w:sz w:val="28"/>
                <w:szCs w:val="28"/>
              </w:rPr>
              <w:t>. For details on these commands,</w:t>
            </w:r>
            <w:del w:id="53" w:author="Menon, Sunita (NIH/NCI) [C]" w:date="2020-08-27T12:24:00Z">
              <w:r w:rsidR="001319CE" w:rsidDel="00DF5321">
                <w:rPr>
                  <w:rFonts w:cstheme="minorHAnsi"/>
                  <w:color w:val="000000"/>
                  <w:sz w:val="28"/>
                  <w:szCs w:val="28"/>
                </w:rPr>
                <w:delText xml:space="preserve"> see</w:delText>
              </w:r>
            </w:del>
            <w:ins w:id="54" w:author="Menon, Sunita (NIH/NCI) [C]" w:date="2020-08-27T12:24:00Z">
              <w:r w:rsidR="00DF5321">
                <w:rPr>
                  <w:rFonts w:cstheme="minorHAnsi"/>
                  <w:color w:val="000000"/>
                  <w:sz w:val="28"/>
                  <w:szCs w:val="28"/>
                </w:rPr>
                <w:t xml:space="preserve"> refer to</w:t>
              </w:r>
            </w:ins>
            <w:r w:rsidR="001319CE">
              <w:rPr>
                <w:rFonts w:cstheme="minorHAnsi"/>
                <w:color w:val="000000"/>
                <w:sz w:val="28"/>
                <w:szCs w:val="28"/>
              </w:rPr>
              <w:t xml:space="preserve"> </w:t>
            </w:r>
            <w:r w:rsidR="001319CE">
              <w:rPr>
                <w:rFonts w:cstheme="minorHAnsi"/>
                <w:color w:val="000000"/>
                <w:sz w:val="28"/>
                <w:szCs w:val="28"/>
              </w:rPr>
              <w:fldChar w:fldCharType="begin"/>
            </w:r>
            <w:r w:rsidR="001319CE">
              <w:rPr>
                <w:rFonts w:cstheme="minorHAnsi"/>
                <w:color w:val="000000"/>
                <w:sz w:val="28"/>
                <w:szCs w:val="28"/>
              </w:rPr>
              <w:instrText xml:space="preserve"> HYPERLINK "https://tinyurl.com/y2qupx2r" </w:instrText>
            </w:r>
            <w:r w:rsidR="001319CE">
              <w:rPr>
                <w:rFonts w:cstheme="minorHAnsi"/>
                <w:color w:val="000000"/>
                <w:sz w:val="28"/>
                <w:szCs w:val="28"/>
              </w:rPr>
              <w:fldChar w:fldCharType="separate"/>
            </w:r>
            <w:r w:rsidR="001319CE" w:rsidRPr="001319CE">
              <w:rPr>
                <w:rStyle w:val="Hyperlink"/>
                <w:rFonts w:cstheme="minorHAnsi"/>
                <w:sz w:val="28"/>
                <w:szCs w:val="28"/>
              </w:rPr>
              <w:t>Registering a Data File via the CLU</w:t>
            </w:r>
            <w:r w:rsidR="001319CE">
              <w:rPr>
                <w:rFonts w:cstheme="minorHAnsi"/>
                <w:color w:val="000000"/>
                <w:sz w:val="28"/>
                <w:szCs w:val="28"/>
              </w:rPr>
              <w:fldChar w:fldCharType="end"/>
            </w:r>
            <w:r>
              <w:rPr>
                <w:rFonts w:cstheme="minorHAnsi"/>
                <w:color w:val="000000"/>
                <w:sz w:val="28"/>
                <w:szCs w:val="28"/>
              </w:rPr>
              <w:t>.</w:t>
            </w:r>
          </w:p>
          <w:p w14:paraId="6BEFAB4E" w14:textId="2D321212" w:rsidR="0099591F" w:rsidRDefault="0099591F" w:rsidP="0099591F"/>
          <w:p w14:paraId="3CE67F26" w14:textId="69E77930" w:rsidR="00E95E87" w:rsidRDefault="00E95E87" w:rsidP="00E95E87">
            <w:r>
              <w:rPr>
                <w:sz w:val="28"/>
                <w:szCs w:val="28"/>
                <w:u w:val="single"/>
              </w:rPr>
              <w:t xml:space="preserve">HPCDATAMGM-1340: </w:t>
            </w:r>
            <w:r w:rsidRPr="006A3639">
              <w:rPr>
                <w:sz w:val="28"/>
                <w:szCs w:val="28"/>
              </w:rPr>
              <w:t>Fixed deadlock while registering multiple files concurrently with the same parent collection</w:t>
            </w:r>
            <w:r w:rsidR="00493988">
              <w:rPr>
                <w:sz w:val="28"/>
                <w:szCs w:val="28"/>
              </w:rPr>
              <w:t>.</w:t>
            </w:r>
          </w:p>
          <w:p w14:paraId="3A09F36C" w14:textId="71A896E4" w:rsidR="00381ED3" w:rsidRDefault="00381ED3" w:rsidP="00DE195A">
            <w:pPr>
              <w:rPr>
                <w:sz w:val="28"/>
                <w:szCs w:val="28"/>
                <w:u w:val="single"/>
              </w:rPr>
            </w:pPr>
          </w:p>
          <w:p w14:paraId="1ECB31B6" w14:textId="77777777" w:rsidR="009B5850" w:rsidRDefault="009B5850" w:rsidP="009B5850">
            <w:pPr>
              <w:rPr>
                <w:b/>
                <w:bCs/>
                <w:sz w:val="28"/>
                <w:szCs w:val="28"/>
              </w:rPr>
            </w:pPr>
            <w:r w:rsidRPr="005C5371">
              <w:rPr>
                <w:b/>
                <w:bCs/>
                <w:sz w:val="28"/>
                <w:szCs w:val="28"/>
                <w:u w:val="single"/>
              </w:rPr>
              <w:t xml:space="preserve">Operational/Performance </w:t>
            </w:r>
            <w:r>
              <w:rPr>
                <w:b/>
                <w:bCs/>
                <w:sz w:val="28"/>
                <w:szCs w:val="28"/>
                <w:u w:val="single"/>
              </w:rPr>
              <w:t>Improvements</w:t>
            </w:r>
            <w:r w:rsidRPr="005C5371">
              <w:rPr>
                <w:b/>
                <w:bCs/>
                <w:sz w:val="28"/>
                <w:szCs w:val="28"/>
                <w:u w:val="single"/>
              </w:rPr>
              <w:t>:</w:t>
            </w:r>
          </w:p>
          <w:p w14:paraId="776FEDAA" w14:textId="1BFD79DD" w:rsidR="004717E6" w:rsidRDefault="004717E6" w:rsidP="00AF50AD">
            <w:pPr>
              <w:rPr>
                <w:rFonts w:cstheme="minorHAnsi"/>
                <w:sz w:val="28"/>
                <w:szCs w:val="28"/>
              </w:rPr>
            </w:pPr>
          </w:p>
          <w:p w14:paraId="38833EB0" w14:textId="1E08B810" w:rsidR="004717E6" w:rsidRDefault="004717E6" w:rsidP="004717E6"/>
          <w:p w14:paraId="4F89F449" w14:textId="0F455CF4" w:rsidR="004717E6" w:rsidRDefault="004717E6" w:rsidP="004717E6">
            <w:pPr>
              <w:rPr>
                <w:sz w:val="28"/>
                <w:szCs w:val="28"/>
              </w:rPr>
            </w:pPr>
            <w:r w:rsidRPr="006A3639">
              <w:rPr>
                <w:sz w:val="28"/>
                <w:szCs w:val="28"/>
                <w:u w:val="single"/>
              </w:rPr>
              <w:t>HPCDATAMGM-13</w:t>
            </w:r>
            <w:r w:rsidR="009B5850" w:rsidRPr="006A3639">
              <w:rPr>
                <w:sz w:val="28"/>
                <w:szCs w:val="28"/>
                <w:u w:val="single"/>
              </w:rPr>
              <w:t>5</w:t>
            </w:r>
            <w:r w:rsidRPr="006A3639">
              <w:rPr>
                <w:sz w:val="28"/>
                <w:szCs w:val="28"/>
                <w:u w:val="single"/>
              </w:rPr>
              <w:t>1</w:t>
            </w:r>
            <w:r w:rsidRPr="006A3639">
              <w:rPr>
                <w:sz w:val="28"/>
                <w:szCs w:val="28"/>
              </w:rPr>
              <w:t xml:space="preserve">: </w:t>
            </w:r>
            <w:ins w:id="55" w:author="Menon, Sunita (NIH/NCI) [C]" w:date="2020-08-27T12:24:00Z">
              <w:r w:rsidR="00DF1E71">
                <w:rPr>
                  <w:sz w:val="28"/>
                  <w:szCs w:val="28"/>
                </w:rPr>
                <w:t>DME now performs</w:t>
              </w:r>
            </w:ins>
            <w:del w:id="56" w:author="Menon, Sunita (NIH/NCI) [C]" w:date="2020-08-27T12:24:00Z">
              <w:r w:rsidRPr="006A3639" w:rsidDel="00DF1E71">
                <w:rPr>
                  <w:sz w:val="28"/>
                  <w:szCs w:val="28"/>
                </w:rPr>
                <w:delText>Perform</w:delText>
              </w:r>
            </w:del>
            <w:r w:rsidRPr="006A3639">
              <w:rPr>
                <w:sz w:val="28"/>
                <w:szCs w:val="28"/>
              </w:rPr>
              <w:t xml:space="preserve"> pre-processing of collection download requests in concurrent threads to optimize download performance. Pre-processing includes conversion of the collection request into individual object requests, as well as </w:t>
            </w:r>
            <w:r w:rsidR="009B5850" w:rsidRPr="006A3639">
              <w:rPr>
                <w:sz w:val="28"/>
                <w:szCs w:val="28"/>
              </w:rPr>
              <w:t>request</w:t>
            </w:r>
            <w:r w:rsidRPr="006A3639">
              <w:rPr>
                <w:sz w:val="28"/>
                <w:szCs w:val="28"/>
              </w:rPr>
              <w:t xml:space="preserve"> validation. Pre</w:t>
            </w:r>
            <w:ins w:id="57" w:author="Menon, Sunita (NIH/NCI) [C]" w:date="2020-08-27T12:24:00Z">
              <w:r w:rsidR="00DF1E71">
                <w:rPr>
                  <w:sz w:val="28"/>
                  <w:szCs w:val="28"/>
                </w:rPr>
                <w:t>viously</w:t>
              </w:r>
            </w:ins>
            <w:del w:id="58" w:author="Menon, Sunita (NIH/NCI) [C]" w:date="2020-08-27T12:24:00Z">
              <w:r w:rsidRPr="006A3639" w:rsidDel="00DF1E71">
                <w:rPr>
                  <w:sz w:val="28"/>
                  <w:szCs w:val="28"/>
                </w:rPr>
                <w:delText>sently</w:delText>
              </w:r>
            </w:del>
            <w:r w:rsidR="00B15010">
              <w:rPr>
                <w:sz w:val="28"/>
                <w:szCs w:val="28"/>
              </w:rPr>
              <w:t>,</w:t>
            </w:r>
            <w:r w:rsidRPr="006A3639">
              <w:rPr>
                <w:sz w:val="28"/>
                <w:szCs w:val="28"/>
              </w:rPr>
              <w:t xml:space="preserve"> only the actual file downloads </w:t>
            </w:r>
            <w:ins w:id="59" w:author="Menon, Sunita (NIH/NCI) [C]" w:date="2020-08-27T12:25:00Z">
              <w:r w:rsidR="00863D6A">
                <w:rPr>
                  <w:sz w:val="28"/>
                  <w:szCs w:val="28"/>
                </w:rPr>
                <w:t>were</w:t>
              </w:r>
            </w:ins>
            <w:del w:id="60" w:author="Menon, Sunita (NIH/NCI) [C]" w:date="2020-08-27T12:25:00Z">
              <w:r w:rsidRPr="006A3639" w:rsidDel="00863D6A">
                <w:rPr>
                  <w:sz w:val="28"/>
                  <w:szCs w:val="28"/>
                </w:rPr>
                <w:delText>are</w:delText>
              </w:r>
            </w:del>
            <w:r w:rsidRPr="006A3639">
              <w:rPr>
                <w:sz w:val="28"/>
                <w:szCs w:val="28"/>
              </w:rPr>
              <w:t xml:space="preserve"> multithreaded.</w:t>
            </w:r>
          </w:p>
          <w:p w14:paraId="73307608" w14:textId="252D0F76" w:rsidR="00790FDE" w:rsidRDefault="00790FDE" w:rsidP="004717E6">
            <w:pPr>
              <w:rPr>
                <w:sz w:val="28"/>
                <w:szCs w:val="28"/>
              </w:rPr>
            </w:pPr>
          </w:p>
          <w:p w14:paraId="374A795C" w14:textId="25F625A3" w:rsidR="00790FDE" w:rsidRDefault="00790FDE" w:rsidP="00790FDE">
            <w:r w:rsidRPr="0034345F">
              <w:rPr>
                <w:rFonts w:cstheme="minorHAnsi"/>
                <w:sz w:val="28"/>
                <w:szCs w:val="28"/>
                <w:u w:val="single"/>
              </w:rPr>
              <w:lastRenderedPageBreak/>
              <w:t>HPCDATAMGM-1321</w:t>
            </w:r>
            <w:r>
              <w:rPr>
                <w:rFonts w:cstheme="minorHAnsi"/>
                <w:sz w:val="28"/>
                <w:szCs w:val="28"/>
              </w:rPr>
              <w:t>: Add</w:t>
            </w:r>
            <w:ins w:id="61" w:author="Menon, Sunita (NIH/NCI) [C]" w:date="2020-08-27T12:24:00Z">
              <w:r w:rsidR="00863D6A">
                <w:rPr>
                  <w:rFonts w:cstheme="minorHAnsi"/>
                  <w:sz w:val="28"/>
                  <w:szCs w:val="28"/>
                </w:rPr>
                <w:t>ed</w:t>
              </w:r>
            </w:ins>
            <w:del w:id="62" w:author="Menon, Sunita (NIH/NCI) [C]" w:date="2020-08-27T12:24:00Z">
              <w:r w:rsidDel="00863D6A">
                <w:rPr>
                  <w:rFonts w:cstheme="minorHAnsi"/>
                  <w:sz w:val="28"/>
                  <w:szCs w:val="28"/>
                </w:rPr>
                <w:delText>ing</w:delText>
              </w:r>
            </w:del>
            <w:r>
              <w:rPr>
                <w:rFonts w:cstheme="minorHAnsi"/>
                <w:sz w:val="28"/>
                <w:szCs w:val="28"/>
              </w:rPr>
              <w:t xml:space="preserve"> auditing of single object registration to enable tracking of success or failure of the transaction.  </w:t>
            </w:r>
            <w:r w:rsidR="00B15010">
              <w:rPr>
                <w:rFonts w:cstheme="minorHAnsi"/>
                <w:sz w:val="28"/>
                <w:szCs w:val="28"/>
              </w:rPr>
              <w:t>Pr</w:t>
            </w:r>
            <w:ins w:id="63" w:author="Menon, Sunita (NIH/NCI) [C]" w:date="2020-08-27T12:25:00Z">
              <w:r w:rsidR="00863D6A">
                <w:rPr>
                  <w:rFonts w:cstheme="minorHAnsi"/>
                  <w:sz w:val="28"/>
                  <w:szCs w:val="28"/>
                </w:rPr>
                <w:t>eviously</w:t>
              </w:r>
            </w:ins>
            <w:del w:id="64" w:author="Menon, Sunita (NIH/NCI) [C]" w:date="2020-08-27T12:25:00Z">
              <w:r w:rsidR="00B15010" w:rsidDel="00863D6A">
                <w:rPr>
                  <w:rFonts w:cstheme="minorHAnsi"/>
                  <w:sz w:val="28"/>
                  <w:szCs w:val="28"/>
                </w:rPr>
                <w:delText>esently</w:delText>
              </w:r>
            </w:del>
            <w:r>
              <w:rPr>
                <w:rFonts w:cstheme="minorHAnsi"/>
                <w:sz w:val="28"/>
                <w:szCs w:val="28"/>
              </w:rPr>
              <w:t xml:space="preserve">, the </w:t>
            </w:r>
            <w:r w:rsidR="00B15010">
              <w:rPr>
                <w:rFonts w:cstheme="minorHAnsi"/>
                <w:sz w:val="28"/>
                <w:szCs w:val="28"/>
              </w:rPr>
              <w:t xml:space="preserve">audit </w:t>
            </w:r>
            <w:r>
              <w:rPr>
                <w:rFonts w:cstheme="minorHAnsi"/>
                <w:sz w:val="28"/>
                <w:szCs w:val="28"/>
              </w:rPr>
              <w:t xml:space="preserve">information </w:t>
            </w:r>
            <w:ins w:id="65" w:author="Menon, Sunita (NIH/NCI) [C]" w:date="2020-08-27T12:25:00Z">
              <w:r w:rsidR="000212F9">
                <w:rPr>
                  <w:rFonts w:cstheme="minorHAnsi"/>
                  <w:sz w:val="28"/>
                  <w:szCs w:val="28"/>
                </w:rPr>
                <w:t>was</w:t>
              </w:r>
            </w:ins>
            <w:del w:id="66" w:author="Menon, Sunita (NIH/NCI) [C]" w:date="2020-08-27T12:25:00Z">
              <w:r w:rsidDel="000212F9">
                <w:rPr>
                  <w:rFonts w:cstheme="minorHAnsi"/>
                  <w:sz w:val="28"/>
                  <w:szCs w:val="28"/>
                </w:rPr>
                <w:delText>is</w:delText>
              </w:r>
            </w:del>
            <w:r>
              <w:rPr>
                <w:rFonts w:cstheme="minorHAnsi"/>
                <w:sz w:val="28"/>
                <w:szCs w:val="28"/>
              </w:rPr>
              <w:t xml:space="preserve"> retrieved from the metadata which </w:t>
            </w:r>
            <w:ins w:id="67" w:author="Menon, Sunita (NIH/NCI) [C]" w:date="2020-08-27T12:25:00Z">
              <w:r w:rsidR="000212F9">
                <w:rPr>
                  <w:rFonts w:cstheme="minorHAnsi"/>
                  <w:sz w:val="28"/>
                  <w:szCs w:val="28"/>
                </w:rPr>
                <w:t>was</w:t>
              </w:r>
            </w:ins>
            <w:del w:id="68" w:author="Menon, Sunita (NIH/NCI) [C]" w:date="2020-08-27T12:25:00Z">
              <w:r w:rsidDel="000212F9">
                <w:rPr>
                  <w:rFonts w:cstheme="minorHAnsi"/>
                  <w:sz w:val="28"/>
                  <w:szCs w:val="28"/>
                </w:rPr>
                <w:delText>is</w:delText>
              </w:r>
            </w:del>
            <w:r>
              <w:rPr>
                <w:rFonts w:cstheme="minorHAnsi"/>
                <w:sz w:val="28"/>
                <w:szCs w:val="28"/>
              </w:rPr>
              <w:t xml:space="preserve"> available only if the transaction succeed</w:t>
            </w:r>
            <w:ins w:id="69" w:author="Menon, Sunita (NIH/NCI) [C]" w:date="2020-08-27T12:25:00Z">
              <w:r w:rsidR="000212F9">
                <w:rPr>
                  <w:rFonts w:cstheme="minorHAnsi"/>
                  <w:sz w:val="28"/>
                  <w:szCs w:val="28"/>
                </w:rPr>
                <w:t>ed</w:t>
              </w:r>
            </w:ins>
            <w:del w:id="70" w:author="Menon, Sunita (NIH/NCI) [C]" w:date="2020-08-27T12:25:00Z">
              <w:r w:rsidDel="000212F9">
                <w:rPr>
                  <w:rFonts w:cstheme="minorHAnsi"/>
                  <w:sz w:val="28"/>
                  <w:szCs w:val="28"/>
                </w:rPr>
                <w:delText>s</w:delText>
              </w:r>
            </w:del>
            <w:r>
              <w:rPr>
                <w:rFonts w:cstheme="minorHAnsi"/>
                <w:sz w:val="28"/>
                <w:szCs w:val="28"/>
              </w:rPr>
              <w:t xml:space="preserve">. </w:t>
            </w:r>
          </w:p>
          <w:p w14:paraId="6638C45C" w14:textId="4A30FE19" w:rsidR="004717E6" w:rsidRPr="00D66342" w:rsidRDefault="004717E6" w:rsidP="00AF50AD">
            <w:pPr>
              <w:rPr>
                <w:rFonts w:cstheme="minorHAnsi"/>
                <w:sz w:val="28"/>
                <w:szCs w:val="28"/>
              </w:rPr>
            </w:pPr>
          </w:p>
          <w:p w14:paraId="0A460677" w14:textId="0625D0FE" w:rsidR="00E16925" w:rsidRPr="00D66342" w:rsidRDefault="00E16925" w:rsidP="00E16925">
            <w:pPr>
              <w:rPr>
                <w:rFonts w:cstheme="minorHAnsi"/>
                <w:sz w:val="28"/>
                <w:szCs w:val="28"/>
              </w:rPr>
            </w:pPr>
            <w:r w:rsidRPr="00D66342">
              <w:rPr>
                <w:rFonts w:cstheme="minorHAnsi"/>
                <w:sz w:val="28"/>
                <w:szCs w:val="28"/>
              </w:rPr>
              <w:t>==============================================================</w:t>
            </w:r>
          </w:p>
          <w:p w14:paraId="3B72BCA0" w14:textId="77777777" w:rsidR="00E16925" w:rsidRPr="00D66342" w:rsidRDefault="00E16925" w:rsidP="00E16925">
            <w:pPr>
              <w:rPr>
                <w:rFonts w:cstheme="minorHAnsi"/>
                <w:b/>
                <w:sz w:val="28"/>
                <w:szCs w:val="28"/>
              </w:rPr>
            </w:pPr>
            <w:r w:rsidRPr="00D66342">
              <w:rPr>
                <w:rFonts w:cstheme="minorHAnsi"/>
                <w:b/>
                <w:sz w:val="28"/>
                <w:szCs w:val="28"/>
              </w:rPr>
              <w:t>                   </w:t>
            </w:r>
            <w:r w:rsidR="004E6073" w:rsidRPr="00D66342">
              <w:rPr>
                <w:rFonts w:cstheme="minorHAnsi"/>
                <w:b/>
                <w:sz w:val="28"/>
                <w:szCs w:val="28"/>
              </w:rPr>
              <w:t>4</w:t>
            </w:r>
            <w:r w:rsidRPr="00D66342">
              <w:rPr>
                <w:rFonts w:cstheme="minorHAnsi"/>
                <w:b/>
                <w:sz w:val="28"/>
                <w:szCs w:val="28"/>
              </w:rPr>
              <w:t>.0 Bug Reports and Support</w:t>
            </w:r>
          </w:p>
          <w:p w14:paraId="3BBB2536" w14:textId="6488771F" w:rsidR="00E16925" w:rsidRPr="00D66342" w:rsidRDefault="00E16925" w:rsidP="00E16925">
            <w:pPr>
              <w:rPr>
                <w:rFonts w:cstheme="minorHAnsi"/>
                <w:sz w:val="28"/>
                <w:szCs w:val="28"/>
              </w:rPr>
            </w:pPr>
            <w:r w:rsidRPr="00D66342">
              <w:rPr>
                <w:rFonts w:cstheme="minorHAnsi"/>
                <w:sz w:val="28"/>
                <w:szCs w:val="28"/>
              </w:rPr>
              <w:t>==============================================================</w:t>
            </w:r>
          </w:p>
          <w:p w14:paraId="2050AC2F" w14:textId="77777777" w:rsidR="004E6073" w:rsidRPr="00D66342" w:rsidRDefault="004E6073" w:rsidP="00E16925">
            <w:pPr>
              <w:rPr>
                <w:rFonts w:cstheme="minorHAnsi"/>
                <w:sz w:val="28"/>
                <w:szCs w:val="28"/>
              </w:rPr>
            </w:pPr>
          </w:p>
          <w:p w14:paraId="51EA3C1F" w14:textId="37923E31" w:rsidR="004E6073" w:rsidRPr="00D66342" w:rsidRDefault="00F37C7A" w:rsidP="00E16925">
            <w:pPr>
              <w:rPr>
                <w:rFonts w:cstheme="minorHAnsi"/>
                <w:sz w:val="28"/>
                <w:szCs w:val="28"/>
              </w:rPr>
            </w:pPr>
            <w:r w:rsidRPr="00D66342">
              <w:rPr>
                <w:rFonts w:cstheme="minorHAnsi"/>
                <w:sz w:val="28"/>
                <w:szCs w:val="28"/>
              </w:rPr>
              <w:t xml:space="preserve">For issues, questions or suggestions, </w:t>
            </w:r>
            <w:r w:rsidR="00D3627D">
              <w:rPr>
                <w:rFonts w:cstheme="minorHAnsi"/>
                <w:sz w:val="28"/>
                <w:szCs w:val="28"/>
              </w:rPr>
              <w:t>contact</w:t>
            </w:r>
            <w:r w:rsidRPr="00D66342">
              <w:rPr>
                <w:rFonts w:cstheme="minorHAnsi"/>
                <w:sz w:val="28"/>
                <w:szCs w:val="28"/>
              </w:rPr>
              <w:t xml:space="preserve"> ncidatavault@nih.gov</w:t>
            </w:r>
            <w:r w:rsidR="00206D12">
              <w:rPr>
                <w:rFonts w:cstheme="minorHAnsi"/>
                <w:sz w:val="28"/>
                <w:szCs w:val="28"/>
              </w:rPr>
              <w:t>.</w:t>
            </w:r>
            <w:r w:rsidR="004E6073" w:rsidRPr="00D66342">
              <w:rPr>
                <w:rFonts w:cstheme="minorHAnsi"/>
                <w:sz w:val="28"/>
                <w:szCs w:val="28"/>
              </w:rPr>
              <w:t xml:space="preserve"> </w:t>
            </w:r>
          </w:p>
          <w:p w14:paraId="2211622E" w14:textId="77777777" w:rsidR="00E16925" w:rsidRPr="00D66342" w:rsidRDefault="00E16925" w:rsidP="00E16925">
            <w:pPr>
              <w:rPr>
                <w:rFonts w:cstheme="minorHAnsi"/>
                <w:sz w:val="28"/>
                <w:szCs w:val="28"/>
              </w:rPr>
            </w:pPr>
          </w:p>
          <w:p w14:paraId="0FF04E4A" w14:textId="2F6E44D0" w:rsidR="00E16925" w:rsidRPr="00D66342" w:rsidRDefault="00E16925" w:rsidP="00E16925">
            <w:pPr>
              <w:rPr>
                <w:rFonts w:cstheme="minorHAnsi"/>
                <w:sz w:val="28"/>
                <w:szCs w:val="28"/>
              </w:rPr>
            </w:pPr>
            <w:r w:rsidRPr="00D66342">
              <w:rPr>
                <w:rFonts w:cstheme="minorHAnsi"/>
                <w:sz w:val="28"/>
                <w:szCs w:val="28"/>
              </w:rPr>
              <w:t>==============================================================</w:t>
            </w:r>
          </w:p>
          <w:p w14:paraId="10F81C9E" w14:textId="77777777" w:rsidR="00E16925" w:rsidRPr="00D66342" w:rsidRDefault="00E16925" w:rsidP="00E16925">
            <w:pPr>
              <w:rPr>
                <w:rFonts w:cstheme="minorHAnsi"/>
                <w:b/>
                <w:sz w:val="28"/>
                <w:szCs w:val="28"/>
              </w:rPr>
            </w:pPr>
            <w:r w:rsidRPr="00D66342">
              <w:rPr>
                <w:rFonts w:cstheme="minorHAnsi"/>
                <w:b/>
                <w:sz w:val="28"/>
                <w:szCs w:val="28"/>
              </w:rPr>
              <w:t>                        </w:t>
            </w:r>
            <w:r w:rsidR="004E6073" w:rsidRPr="00D66342">
              <w:rPr>
                <w:rFonts w:cstheme="minorHAnsi"/>
                <w:b/>
                <w:sz w:val="28"/>
                <w:szCs w:val="28"/>
              </w:rPr>
              <w:t>5</w:t>
            </w:r>
            <w:r w:rsidRPr="00D66342">
              <w:rPr>
                <w:rFonts w:cstheme="minorHAnsi"/>
                <w:b/>
                <w:sz w:val="28"/>
                <w:szCs w:val="28"/>
              </w:rPr>
              <w:t>.0 Documentation</w:t>
            </w:r>
          </w:p>
          <w:p w14:paraId="196E8190" w14:textId="4EC36B54" w:rsidR="00E16925" w:rsidRPr="00D66342" w:rsidRDefault="00E16925" w:rsidP="00E16925">
            <w:pPr>
              <w:rPr>
                <w:rFonts w:cstheme="minorHAnsi"/>
                <w:sz w:val="28"/>
                <w:szCs w:val="28"/>
              </w:rPr>
            </w:pPr>
            <w:r w:rsidRPr="00D66342">
              <w:rPr>
                <w:rFonts w:cstheme="minorHAnsi"/>
                <w:sz w:val="28"/>
                <w:szCs w:val="28"/>
              </w:rPr>
              <w:t>==============================================================</w:t>
            </w:r>
          </w:p>
          <w:p w14:paraId="3F6D3293" w14:textId="0068A0A4" w:rsidR="00E16925" w:rsidRPr="00D66342" w:rsidRDefault="00F37C7A" w:rsidP="00E16925">
            <w:pPr>
              <w:rPr>
                <w:rFonts w:cstheme="minorHAnsi"/>
                <w:sz w:val="28"/>
                <w:szCs w:val="28"/>
              </w:rPr>
            </w:pPr>
            <w:r w:rsidRPr="00D66342">
              <w:rPr>
                <w:rFonts w:cstheme="minorHAnsi"/>
                <w:sz w:val="28"/>
                <w:szCs w:val="28"/>
              </w:rPr>
              <w:t>For instructions on how to use the Web User Interface</w:t>
            </w:r>
            <w:r w:rsidR="00F171CB">
              <w:rPr>
                <w:rFonts w:cstheme="minorHAnsi"/>
                <w:sz w:val="28"/>
                <w:szCs w:val="28"/>
              </w:rPr>
              <w:t xml:space="preserve"> or </w:t>
            </w:r>
            <w:r w:rsidR="00F171CB" w:rsidRPr="007C5E66">
              <w:rPr>
                <w:rFonts w:cstheme="minorHAnsi"/>
                <w:sz w:val="28"/>
                <w:szCs w:val="28"/>
              </w:rPr>
              <w:t>Command Line Utilities (CLU)</w:t>
            </w:r>
            <w:r w:rsidRPr="00D66342">
              <w:rPr>
                <w:rFonts w:cstheme="minorHAnsi"/>
                <w:sz w:val="28"/>
                <w:szCs w:val="28"/>
              </w:rPr>
              <w:t xml:space="preserve">,  visit </w:t>
            </w:r>
            <w:hyperlink r:id="rId12" w:history="1">
              <w:r w:rsidRPr="00D66342">
                <w:rPr>
                  <w:rStyle w:val="Hyperlink"/>
                  <w:rFonts w:cstheme="minorHAnsi"/>
                  <w:sz w:val="28"/>
                  <w:szCs w:val="28"/>
                </w:rPr>
                <w:t>https://wiki.nci.nih.gov/display/DMEdoc/DME+User+Guide</w:t>
              </w:r>
            </w:hyperlink>
            <w:r w:rsidR="00206D12">
              <w:rPr>
                <w:rStyle w:val="Hyperlink"/>
                <w:rFonts w:cstheme="minorHAnsi"/>
                <w:sz w:val="28"/>
                <w:szCs w:val="28"/>
              </w:rPr>
              <w:t>.</w:t>
            </w:r>
          </w:p>
          <w:p w14:paraId="6ED1126D" w14:textId="77777777" w:rsidR="00F37C7A" w:rsidRPr="00D66342" w:rsidRDefault="00F37C7A" w:rsidP="00E16925">
            <w:pPr>
              <w:rPr>
                <w:rFonts w:cstheme="minorHAnsi"/>
                <w:sz w:val="28"/>
                <w:szCs w:val="28"/>
              </w:rPr>
            </w:pPr>
          </w:p>
          <w:p w14:paraId="2734B963" w14:textId="77777777" w:rsidR="00F37C7A" w:rsidRPr="00D66342" w:rsidRDefault="00F37C7A" w:rsidP="00E16925">
            <w:pPr>
              <w:rPr>
                <w:rFonts w:cstheme="minorHAnsi"/>
                <w:sz w:val="28"/>
                <w:szCs w:val="28"/>
              </w:rPr>
            </w:pPr>
          </w:p>
          <w:p w14:paraId="0AA4F229" w14:textId="1964F5B1" w:rsidR="00F37C7A" w:rsidRPr="00D66342" w:rsidRDefault="00F37C7A" w:rsidP="00E16925">
            <w:pPr>
              <w:rPr>
                <w:rFonts w:cstheme="minorHAnsi"/>
                <w:sz w:val="28"/>
                <w:szCs w:val="28"/>
              </w:rPr>
            </w:pPr>
            <w:r w:rsidRPr="00D66342">
              <w:rPr>
                <w:rFonts w:cstheme="minorHAnsi"/>
                <w:sz w:val="28"/>
                <w:szCs w:val="28"/>
              </w:rPr>
              <w:t>For details on the REST API,</w:t>
            </w:r>
            <w:r w:rsidR="00D3627D">
              <w:rPr>
                <w:rFonts w:cstheme="minorHAnsi"/>
                <w:sz w:val="28"/>
                <w:szCs w:val="28"/>
              </w:rPr>
              <w:t xml:space="preserve"> </w:t>
            </w:r>
            <w:r w:rsidRPr="00D66342">
              <w:rPr>
                <w:rFonts w:cstheme="minorHAnsi"/>
                <w:sz w:val="28"/>
                <w:szCs w:val="28"/>
              </w:rPr>
              <w:t>refer to the API Specification located at</w:t>
            </w:r>
          </w:p>
          <w:p w14:paraId="016468DC" w14:textId="5FCDD3C8" w:rsidR="00974271" w:rsidRPr="00D66342" w:rsidRDefault="00CD179C" w:rsidP="00E16925">
            <w:pPr>
              <w:rPr>
                <w:rFonts w:cstheme="minorHAnsi"/>
                <w:sz w:val="28"/>
                <w:szCs w:val="28"/>
              </w:rPr>
            </w:pPr>
            <w:hyperlink r:id="rId13" w:history="1">
              <w:r w:rsidR="00F37C7A" w:rsidRPr="00D66342">
                <w:rPr>
                  <w:rStyle w:val="Hyperlink"/>
                  <w:rFonts w:cstheme="minorHAnsi"/>
                  <w:sz w:val="28"/>
                  <w:szCs w:val="28"/>
                </w:rPr>
                <w:t>https://github.com/CBIIT/HPC_DME_APIs/blob/master/doc/guides/HPC_API_Specification.docx</w:t>
              </w:r>
            </w:hyperlink>
            <w:r w:rsidR="00206D12">
              <w:rPr>
                <w:rStyle w:val="Hyperlink"/>
                <w:rFonts w:cstheme="minorHAnsi"/>
                <w:sz w:val="28"/>
                <w:szCs w:val="28"/>
              </w:rPr>
              <w:t>.</w:t>
            </w:r>
          </w:p>
          <w:p w14:paraId="4471AE55" w14:textId="77777777" w:rsidR="00F37C7A" w:rsidRPr="00D66342" w:rsidRDefault="00F37C7A" w:rsidP="00E16925">
            <w:pPr>
              <w:rPr>
                <w:rFonts w:cstheme="minorHAnsi"/>
                <w:sz w:val="28"/>
                <w:szCs w:val="28"/>
              </w:rPr>
            </w:pPr>
          </w:p>
          <w:p w14:paraId="04176983" w14:textId="28C50FCF" w:rsidR="00E16925" w:rsidRPr="00D66342" w:rsidRDefault="00974271" w:rsidP="00E16925">
            <w:pPr>
              <w:rPr>
                <w:rFonts w:cstheme="minorHAnsi"/>
                <w:sz w:val="28"/>
                <w:szCs w:val="28"/>
              </w:rPr>
            </w:pPr>
            <w:r w:rsidRPr="00D66342">
              <w:rPr>
                <w:rFonts w:cstheme="minorHAnsi"/>
                <w:sz w:val="28"/>
                <w:szCs w:val="28"/>
              </w:rPr>
              <w:t xml:space="preserve">Training related documentation and presentation </w:t>
            </w:r>
            <w:r w:rsidR="00F37C7A" w:rsidRPr="00D66342">
              <w:rPr>
                <w:rFonts w:cstheme="minorHAnsi"/>
                <w:sz w:val="28"/>
                <w:szCs w:val="28"/>
              </w:rPr>
              <w:t>is available at</w:t>
            </w:r>
          </w:p>
          <w:p w14:paraId="39C2E3BC" w14:textId="76429AFC" w:rsidR="008F0F08" w:rsidRPr="00D66342" w:rsidRDefault="00CD179C" w:rsidP="00E16925">
            <w:pPr>
              <w:rPr>
                <w:rFonts w:cstheme="minorHAnsi"/>
                <w:sz w:val="28"/>
                <w:szCs w:val="28"/>
                <w:u w:val="single"/>
              </w:rPr>
            </w:pPr>
            <w:hyperlink r:id="rId14" w:history="1">
              <w:r w:rsidR="00974271" w:rsidRPr="00D66342">
                <w:rPr>
                  <w:rStyle w:val="Hyperlink"/>
                  <w:rFonts w:cstheme="minorHAnsi"/>
                  <w:color w:val="auto"/>
                  <w:sz w:val="28"/>
                  <w:szCs w:val="28"/>
                </w:rPr>
                <w:t>https://github.com/CBIIT/HPC_DME_APIs/tree/master/doc/training</w:t>
              </w:r>
            </w:hyperlink>
            <w:r w:rsidR="00206D12">
              <w:rPr>
                <w:rStyle w:val="Hyperlink"/>
                <w:rFonts w:cstheme="minorHAnsi"/>
                <w:color w:val="auto"/>
                <w:sz w:val="28"/>
                <w:szCs w:val="28"/>
              </w:rPr>
              <w:t>.</w:t>
            </w:r>
          </w:p>
          <w:p w14:paraId="173BE7E4" w14:textId="77777777" w:rsidR="00E16925" w:rsidRPr="00D66342" w:rsidRDefault="00E16925" w:rsidP="00E16925">
            <w:pPr>
              <w:rPr>
                <w:rFonts w:cstheme="minorHAnsi"/>
                <w:sz w:val="28"/>
                <w:szCs w:val="28"/>
              </w:rPr>
            </w:pPr>
          </w:p>
          <w:p w14:paraId="703BDFFC" w14:textId="1F07EE1F" w:rsidR="00E16925" w:rsidRPr="00D66342" w:rsidRDefault="00E16925" w:rsidP="00E16925">
            <w:pPr>
              <w:rPr>
                <w:rFonts w:cstheme="minorHAnsi"/>
                <w:sz w:val="28"/>
                <w:szCs w:val="28"/>
              </w:rPr>
            </w:pPr>
            <w:r w:rsidRPr="00D66342">
              <w:rPr>
                <w:rFonts w:cstheme="minorHAnsi"/>
                <w:sz w:val="28"/>
                <w:szCs w:val="28"/>
              </w:rPr>
              <w:t>==============================================================</w:t>
            </w:r>
          </w:p>
          <w:p w14:paraId="440CC7DB" w14:textId="6CA7AD3E" w:rsidR="00E16925" w:rsidRPr="00D66342" w:rsidRDefault="00E16925" w:rsidP="00E16925">
            <w:pPr>
              <w:rPr>
                <w:rFonts w:cstheme="minorHAnsi"/>
                <w:b/>
                <w:sz w:val="28"/>
                <w:szCs w:val="28"/>
              </w:rPr>
            </w:pPr>
            <w:r w:rsidRPr="00D66342">
              <w:rPr>
                <w:rFonts w:cstheme="minorHAnsi"/>
                <w:sz w:val="28"/>
                <w:szCs w:val="28"/>
              </w:rPr>
              <w:t>                        </w:t>
            </w:r>
            <w:r w:rsidR="00974271" w:rsidRPr="00D66342">
              <w:rPr>
                <w:rFonts w:cstheme="minorHAnsi"/>
                <w:b/>
                <w:sz w:val="28"/>
                <w:szCs w:val="28"/>
              </w:rPr>
              <w:t>6</w:t>
            </w:r>
            <w:r w:rsidRPr="00D66342">
              <w:rPr>
                <w:rFonts w:cstheme="minorHAnsi"/>
                <w:b/>
                <w:sz w:val="28"/>
                <w:szCs w:val="28"/>
              </w:rPr>
              <w:t>.0 Re</w:t>
            </w:r>
            <w:r w:rsidR="00F37C7A" w:rsidRPr="00D66342">
              <w:rPr>
                <w:rFonts w:cstheme="minorHAnsi"/>
                <w:b/>
                <w:sz w:val="28"/>
                <w:szCs w:val="28"/>
              </w:rPr>
              <w:t>sources</w:t>
            </w:r>
          </w:p>
          <w:p w14:paraId="395BEB9C" w14:textId="5A9CDE78" w:rsidR="00E16925" w:rsidRPr="00D66342" w:rsidRDefault="00E16925" w:rsidP="00E16925">
            <w:pPr>
              <w:rPr>
                <w:rFonts w:cstheme="minorHAnsi"/>
                <w:sz w:val="28"/>
                <w:szCs w:val="28"/>
              </w:rPr>
            </w:pPr>
            <w:r w:rsidRPr="00D66342">
              <w:rPr>
                <w:rFonts w:cstheme="minorHAnsi"/>
                <w:sz w:val="28"/>
                <w:szCs w:val="28"/>
              </w:rPr>
              <w:t>==============================================================</w:t>
            </w:r>
          </w:p>
          <w:p w14:paraId="166A8B5A" w14:textId="77777777" w:rsidR="00E16925" w:rsidRPr="00D66342" w:rsidRDefault="00E16925" w:rsidP="00E16925">
            <w:pPr>
              <w:rPr>
                <w:rFonts w:cstheme="minorHAnsi"/>
                <w:sz w:val="28"/>
                <w:szCs w:val="28"/>
              </w:rPr>
            </w:pPr>
          </w:p>
          <w:p w14:paraId="1070C0B5" w14:textId="64C49856" w:rsidR="00E16925" w:rsidRDefault="00E16925" w:rsidP="00E16925">
            <w:pPr>
              <w:rPr>
                <w:rFonts w:cstheme="minorHAnsi"/>
                <w:sz w:val="28"/>
                <w:szCs w:val="28"/>
              </w:rPr>
            </w:pPr>
            <w:r w:rsidRPr="00D66342">
              <w:rPr>
                <w:rFonts w:cstheme="minorHAnsi"/>
                <w:sz w:val="28"/>
                <w:szCs w:val="28"/>
              </w:rPr>
              <w:t>The following URLs access web pages relevant to</w:t>
            </w:r>
            <w:r w:rsidR="00974271" w:rsidRPr="00D66342">
              <w:rPr>
                <w:rFonts w:cstheme="minorHAnsi"/>
                <w:sz w:val="28"/>
                <w:szCs w:val="28"/>
              </w:rPr>
              <w:t xml:space="preserve"> HPC DME</w:t>
            </w:r>
            <w:r w:rsidRPr="00D66342">
              <w:rPr>
                <w:rFonts w:cstheme="minorHAnsi"/>
                <w:sz w:val="28"/>
                <w:szCs w:val="28"/>
              </w:rPr>
              <w:t>.</w:t>
            </w:r>
          </w:p>
          <w:p w14:paraId="6514FDD9" w14:textId="715B492B" w:rsidR="00DE195A" w:rsidRDefault="00DE195A" w:rsidP="00E16925">
            <w:pPr>
              <w:rPr>
                <w:rFonts w:cstheme="minorHAnsi"/>
                <w:sz w:val="28"/>
                <w:szCs w:val="28"/>
              </w:rPr>
            </w:pPr>
          </w:p>
          <w:p w14:paraId="633D1117" w14:textId="23C38A66" w:rsidR="00F95364" w:rsidRDefault="00DE195A" w:rsidP="00E16925">
            <w:pPr>
              <w:rPr>
                <w:rFonts w:cstheme="minorHAnsi"/>
                <w:sz w:val="28"/>
                <w:szCs w:val="28"/>
              </w:rPr>
            </w:pPr>
            <w:r>
              <w:rPr>
                <w:rFonts w:cstheme="minorHAnsi"/>
                <w:sz w:val="28"/>
                <w:szCs w:val="28"/>
              </w:rPr>
              <w:t xml:space="preserve">DME </w:t>
            </w:r>
            <w:r w:rsidR="00F95364">
              <w:rPr>
                <w:rFonts w:cstheme="minorHAnsi"/>
                <w:sz w:val="28"/>
                <w:szCs w:val="28"/>
              </w:rPr>
              <w:t xml:space="preserve">User Guide </w:t>
            </w:r>
          </w:p>
          <w:p w14:paraId="5612E092" w14:textId="5373D2B5" w:rsidR="00DE195A" w:rsidRDefault="00CD179C" w:rsidP="00E16925">
            <w:pPr>
              <w:rPr>
                <w:rFonts w:cstheme="minorHAnsi"/>
                <w:sz w:val="28"/>
                <w:szCs w:val="28"/>
              </w:rPr>
            </w:pPr>
            <w:hyperlink r:id="rId15" w:history="1">
              <w:r w:rsidR="00F95364" w:rsidRPr="00D77AB9">
                <w:rPr>
                  <w:rStyle w:val="Hyperlink"/>
                  <w:rFonts w:cstheme="minorHAnsi"/>
                  <w:sz w:val="28"/>
                  <w:szCs w:val="28"/>
                </w:rPr>
                <w:t>https://wiki.nci.nih.gov/display/DMEdoc/DME+User+Guide</w:t>
              </w:r>
            </w:hyperlink>
          </w:p>
          <w:p w14:paraId="509D9E65" w14:textId="77777777" w:rsidR="00E16925" w:rsidRPr="00D66342" w:rsidRDefault="00E16925" w:rsidP="00E16925">
            <w:pPr>
              <w:rPr>
                <w:rFonts w:cstheme="minorHAnsi"/>
                <w:sz w:val="28"/>
                <w:szCs w:val="28"/>
              </w:rPr>
            </w:pPr>
          </w:p>
          <w:p w14:paraId="49D25CD6" w14:textId="77777777" w:rsidR="00E16925" w:rsidRPr="00D66342" w:rsidRDefault="00974271" w:rsidP="00E16925">
            <w:pPr>
              <w:rPr>
                <w:rFonts w:cstheme="minorHAnsi"/>
                <w:sz w:val="28"/>
                <w:szCs w:val="28"/>
              </w:rPr>
            </w:pPr>
            <w:r w:rsidRPr="00D66342">
              <w:rPr>
                <w:rFonts w:cstheme="minorHAnsi"/>
                <w:sz w:val="28"/>
                <w:szCs w:val="28"/>
              </w:rPr>
              <w:t xml:space="preserve">HPC DME GitHub </w:t>
            </w:r>
            <w:r w:rsidR="00E16925" w:rsidRPr="00D66342">
              <w:rPr>
                <w:rFonts w:cstheme="minorHAnsi"/>
                <w:sz w:val="28"/>
                <w:szCs w:val="28"/>
              </w:rPr>
              <w:t>Home Page</w:t>
            </w:r>
          </w:p>
          <w:p w14:paraId="21E59318" w14:textId="07D25D77" w:rsidR="008F0F08" w:rsidRPr="00D66342" w:rsidRDefault="00CD179C" w:rsidP="00E16925">
            <w:pPr>
              <w:rPr>
                <w:rFonts w:cstheme="minorHAnsi"/>
                <w:sz w:val="28"/>
                <w:szCs w:val="28"/>
              </w:rPr>
            </w:pPr>
            <w:hyperlink r:id="rId16" w:history="1">
              <w:r w:rsidR="008F0F08" w:rsidRPr="00D66342">
                <w:rPr>
                  <w:rStyle w:val="Hyperlink"/>
                  <w:rFonts w:cstheme="minorHAnsi"/>
                  <w:sz w:val="28"/>
                  <w:szCs w:val="28"/>
                </w:rPr>
                <w:t>https://github.com/CBIIT/HPC_DME_APIs</w:t>
              </w:r>
            </w:hyperlink>
          </w:p>
          <w:p w14:paraId="0D52E1F8" w14:textId="77777777" w:rsidR="00974271" w:rsidRPr="00D66342" w:rsidRDefault="00974271" w:rsidP="00E16925">
            <w:pPr>
              <w:rPr>
                <w:rFonts w:cstheme="minorHAnsi"/>
                <w:sz w:val="28"/>
                <w:szCs w:val="28"/>
              </w:rPr>
            </w:pPr>
          </w:p>
          <w:p w14:paraId="3FB398D9" w14:textId="77777777" w:rsidR="00974271" w:rsidRPr="00D66342" w:rsidRDefault="00974271" w:rsidP="00E16925">
            <w:pPr>
              <w:rPr>
                <w:rFonts w:cstheme="minorHAnsi"/>
                <w:sz w:val="28"/>
                <w:szCs w:val="28"/>
              </w:rPr>
            </w:pPr>
            <w:r w:rsidRPr="00D66342">
              <w:rPr>
                <w:rFonts w:cstheme="minorHAnsi"/>
                <w:sz w:val="28"/>
                <w:szCs w:val="28"/>
              </w:rPr>
              <w:t>NCI HPC DME Agile JIRA Board Home Page:</w:t>
            </w:r>
          </w:p>
          <w:p w14:paraId="6A2E7D31" w14:textId="235973F9" w:rsidR="008F0F08" w:rsidRPr="00D66342" w:rsidRDefault="00CD179C" w:rsidP="00E16925">
            <w:pPr>
              <w:rPr>
                <w:rFonts w:cstheme="minorHAnsi"/>
                <w:sz w:val="28"/>
                <w:szCs w:val="28"/>
              </w:rPr>
            </w:pPr>
            <w:hyperlink r:id="rId17" w:history="1">
              <w:r w:rsidR="008F0F08" w:rsidRPr="00D66342">
                <w:rPr>
                  <w:rStyle w:val="Hyperlink"/>
                  <w:rFonts w:cstheme="minorHAnsi"/>
                  <w:sz w:val="28"/>
                  <w:szCs w:val="28"/>
                </w:rPr>
                <w:t>https://tracker.nci.nih.gov/secure/RapidBoard.jspa?rapidView=244</w:t>
              </w:r>
            </w:hyperlink>
          </w:p>
          <w:p w14:paraId="37913006" w14:textId="77777777" w:rsidR="00974271" w:rsidRPr="00D66342" w:rsidRDefault="00974271" w:rsidP="00E16925">
            <w:pPr>
              <w:rPr>
                <w:rFonts w:cstheme="minorHAnsi"/>
                <w:sz w:val="28"/>
                <w:szCs w:val="28"/>
              </w:rPr>
            </w:pPr>
          </w:p>
          <w:p w14:paraId="57EC1BC9" w14:textId="77777777" w:rsidR="00E16925" w:rsidRPr="00D66342" w:rsidRDefault="003514A0" w:rsidP="00E16925">
            <w:pPr>
              <w:rPr>
                <w:rFonts w:cstheme="minorHAnsi"/>
                <w:sz w:val="28"/>
                <w:szCs w:val="28"/>
              </w:rPr>
            </w:pPr>
            <w:r w:rsidRPr="00D66342">
              <w:rPr>
                <w:rFonts w:cstheme="minorHAnsi"/>
                <w:sz w:val="28"/>
                <w:szCs w:val="28"/>
              </w:rPr>
              <w:t>iRODS Open Source Data Management Software home page:</w:t>
            </w:r>
          </w:p>
          <w:p w14:paraId="04FB9D36" w14:textId="4A8C043E" w:rsidR="008F0F08" w:rsidRPr="00D66342" w:rsidRDefault="00CD179C" w:rsidP="00E16925">
            <w:pPr>
              <w:rPr>
                <w:rFonts w:cstheme="minorHAnsi"/>
                <w:sz w:val="28"/>
                <w:szCs w:val="28"/>
              </w:rPr>
            </w:pPr>
            <w:hyperlink r:id="rId18" w:history="1">
              <w:r w:rsidR="008F0F08" w:rsidRPr="00D66342">
                <w:rPr>
                  <w:rStyle w:val="Hyperlink"/>
                  <w:rFonts w:cstheme="minorHAnsi"/>
                  <w:sz w:val="28"/>
                  <w:szCs w:val="28"/>
                </w:rPr>
                <w:t>https://irods.org/</w:t>
              </w:r>
            </w:hyperlink>
          </w:p>
          <w:p w14:paraId="5C314352" w14:textId="77777777" w:rsidR="003514A0" w:rsidRPr="00D66342" w:rsidRDefault="003514A0" w:rsidP="00E16925">
            <w:pPr>
              <w:rPr>
                <w:rFonts w:cstheme="minorHAnsi"/>
                <w:sz w:val="28"/>
                <w:szCs w:val="28"/>
              </w:rPr>
            </w:pPr>
          </w:p>
          <w:p w14:paraId="514E5B8C" w14:textId="7ECD74C7" w:rsidR="008F0F08" w:rsidRPr="00D66342" w:rsidRDefault="003514A0" w:rsidP="00E16925">
            <w:pPr>
              <w:rPr>
                <w:rFonts w:cstheme="minorHAnsi"/>
                <w:sz w:val="28"/>
                <w:szCs w:val="28"/>
              </w:rPr>
            </w:pPr>
            <w:r w:rsidRPr="00D66342">
              <w:rPr>
                <w:rFonts w:cstheme="minorHAnsi"/>
                <w:sz w:val="28"/>
                <w:szCs w:val="28"/>
              </w:rPr>
              <w:t>IBM Clever</w:t>
            </w:r>
            <w:r w:rsidR="006E6CF0">
              <w:rPr>
                <w:rFonts w:cstheme="minorHAnsi"/>
                <w:sz w:val="28"/>
                <w:szCs w:val="28"/>
              </w:rPr>
              <w:t>s</w:t>
            </w:r>
            <w:r w:rsidRPr="00D66342">
              <w:rPr>
                <w:rFonts w:cstheme="minorHAnsi"/>
                <w:sz w:val="28"/>
                <w:szCs w:val="28"/>
              </w:rPr>
              <w:t>afe Object Storage:</w:t>
            </w:r>
          </w:p>
          <w:p w14:paraId="6CF66026" w14:textId="34706B73" w:rsidR="00E16925" w:rsidRPr="00D66342" w:rsidRDefault="00CD179C" w:rsidP="00E16925">
            <w:pPr>
              <w:rPr>
                <w:rFonts w:cstheme="minorHAnsi"/>
                <w:sz w:val="28"/>
                <w:szCs w:val="28"/>
              </w:rPr>
            </w:pPr>
            <w:hyperlink r:id="rId19" w:history="1">
              <w:r w:rsidR="008F0F08" w:rsidRPr="00D66342">
                <w:rPr>
                  <w:rStyle w:val="Hyperlink"/>
                  <w:rFonts w:cstheme="minorHAnsi"/>
                  <w:sz w:val="28"/>
                  <w:szCs w:val="28"/>
                </w:rPr>
                <w:t>https://www.ibm.com/cloud-computing/products/storage/object-storage/why-cos/</w:t>
              </w:r>
            </w:hyperlink>
          </w:p>
        </w:tc>
      </w:tr>
      <w:tr w:rsidR="00F43337" w:rsidRPr="00E16925" w14:paraId="18194795" w14:textId="77777777" w:rsidTr="005B049B">
        <w:trPr>
          <w:trHeight w:val="981"/>
          <w:tblCellSpacing w:w="0" w:type="dxa"/>
        </w:trPr>
        <w:tc>
          <w:tcPr>
            <w:tcW w:w="9810" w:type="dxa"/>
            <w:vAlign w:val="center"/>
          </w:tcPr>
          <w:p w14:paraId="40B25928" w14:textId="77777777" w:rsidR="00F43337" w:rsidRPr="00D66342" w:rsidRDefault="00F43337" w:rsidP="00E16925">
            <w:pPr>
              <w:rPr>
                <w:rFonts w:cstheme="minorHAnsi"/>
                <w:sz w:val="28"/>
                <w:szCs w:val="28"/>
              </w:rPr>
            </w:pPr>
          </w:p>
          <w:p w14:paraId="3312408A" w14:textId="77777777" w:rsidR="00320665" w:rsidRPr="00D66342" w:rsidRDefault="00320665" w:rsidP="00E16925">
            <w:pPr>
              <w:rPr>
                <w:rFonts w:cstheme="minorHAnsi"/>
                <w:sz w:val="28"/>
                <w:szCs w:val="28"/>
              </w:rPr>
            </w:pPr>
            <w:r w:rsidRPr="00D66342">
              <w:rPr>
                <w:rFonts w:cstheme="minorHAnsi"/>
                <w:sz w:val="28"/>
                <w:szCs w:val="28"/>
              </w:rPr>
              <w:t>Globus:</w:t>
            </w:r>
          </w:p>
          <w:p w14:paraId="0B1502E0" w14:textId="1655A139" w:rsidR="00320665" w:rsidRPr="00D66342" w:rsidRDefault="00CD179C" w:rsidP="00E16925">
            <w:pPr>
              <w:rPr>
                <w:rFonts w:cstheme="minorHAnsi"/>
                <w:sz w:val="28"/>
                <w:szCs w:val="28"/>
              </w:rPr>
            </w:pPr>
            <w:hyperlink r:id="rId20" w:history="1">
              <w:r w:rsidR="008F0F08" w:rsidRPr="00D66342">
                <w:rPr>
                  <w:rStyle w:val="Hyperlink"/>
                  <w:rFonts w:cstheme="minorHAnsi"/>
                  <w:sz w:val="28"/>
                  <w:szCs w:val="28"/>
                </w:rPr>
                <w:t>https://www.globus.org</w:t>
              </w:r>
            </w:hyperlink>
          </w:p>
          <w:p w14:paraId="479E1F08" w14:textId="31970E86" w:rsidR="008F0F08" w:rsidRPr="00D66342" w:rsidRDefault="008F0F08" w:rsidP="00E16925">
            <w:pPr>
              <w:rPr>
                <w:rFonts w:cstheme="minorHAnsi"/>
                <w:sz w:val="28"/>
                <w:szCs w:val="28"/>
              </w:rPr>
            </w:pPr>
          </w:p>
        </w:tc>
      </w:tr>
    </w:tbl>
    <w:p w14:paraId="1CDBD228" w14:textId="77777777" w:rsidR="001917A9" w:rsidRPr="00E16925" w:rsidRDefault="001917A9" w:rsidP="00E16925"/>
    <w:sectPr w:rsidR="001917A9" w:rsidRPr="00E16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E60FC"/>
    <w:multiLevelType w:val="hybridMultilevel"/>
    <w:tmpl w:val="D1F09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B714E"/>
    <w:multiLevelType w:val="multilevel"/>
    <w:tmpl w:val="0F44E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1A6BDF"/>
    <w:multiLevelType w:val="multilevel"/>
    <w:tmpl w:val="56BA7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F67DDD"/>
    <w:multiLevelType w:val="multilevel"/>
    <w:tmpl w:val="9A6ED3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E848A5"/>
    <w:multiLevelType w:val="multilevel"/>
    <w:tmpl w:val="2932B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192A0B"/>
    <w:multiLevelType w:val="hybridMultilevel"/>
    <w:tmpl w:val="55922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B042F0"/>
    <w:multiLevelType w:val="multilevel"/>
    <w:tmpl w:val="750831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0C2CEC"/>
    <w:multiLevelType w:val="hybridMultilevel"/>
    <w:tmpl w:val="4D123B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C810FAB"/>
    <w:multiLevelType w:val="hybridMultilevel"/>
    <w:tmpl w:val="9D2E66EC"/>
    <w:lvl w:ilvl="0" w:tplc="CCF08F3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C827C8"/>
    <w:multiLevelType w:val="multilevel"/>
    <w:tmpl w:val="B1580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ED128BB"/>
    <w:multiLevelType w:val="multilevel"/>
    <w:tmpl w:val="96FA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325BC9"/>
    <w:multiLevelType w:val="hybridMultilevel"/>
    <w:tmpl w:val="4BAC77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24633D2"/>
    <w:multiLevelType w:val="multilevel"/>
    <w:tmpl w:val="84867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C666C2"/>
    <w:multiLevelType w:val="hybridMultilevel"/>
    <w:tmpl w:val="E01C1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3A1289"/>
    <w:multiLevelType w:val="multilevel"/>
    <w:tmpl w:val="6BC61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1EC1F03"/>
    <w:multiLevelType w:val="multilevel"/>
    <w:tmpl w:val="C1CA1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8B27AEB"/>
    <w:multiLevelType w:val="hybridMultilevel"/>
    <w:tmpl w:val="BC64F78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7" w15:restartNumberingAfterBreak="0">
    <w:nsid w:val="59596382"/>
    <w:multiLevelType w:val="multilevel"/>
    <w:tmpl w:val="961E71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ADC6AE6"/>
    <w:multiLevelType w:val="hybridMultilevel"/>
    <w:tmpl w:val="9DCC21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6C6F1A09"/>
    <w:multiLevelType w:val="multilevel"/>
    <w:tmpl w:val="1B7CD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3409FA"/>
    <w:multiLevelType w:val="hybridMultilevel"/>
    <w:tmpl w:val="D048D2FE"/>
    <w:lvl w:ilvl="0" w:tplc="26BE997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FC0E52"/>
    <w:multiLevelType w:val="hybridMultilevel"/>
    <w:tmpl w:val="B99AE5D4"/>
    <w:lvl w:ilvl="0" w:tplc="29C849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3B474A"/>
    <w:multiLevelType w:val="hybridMultilevel"/>
    <w:tmpl w:val="4A82B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2D36408"/>
    <w:multiLevelType w:val="hybridMultilevel"/>
    <w:tmpl w:val="E1ECB9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E803F3E"/>
    <w:multiLevelType w:val="hybridMultilevel"/>
    <w:tmpl w:val="89201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FB22B29"/>
    <w:multiLevelType w:val="multilevel"/>
    <w:tmpl w:val="F1FCE4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5"/>
  </w:num>
  <w:num w:numId="3">
    <w:abstractNumId w:val="13"/>
  </w:num>
  <w:num w:numId="4">
    <w:abstractNumId w:val="24"/>
  </w:num>
  <w:num w:numId="5">
    <w:abstractNumId w:val="2"/>
  </w:num>
  <w:num w:numId="6">
    <w:abstractNumId w:val="15"/>
  </w:num>
  <w:num w:numId="7">
    <w:abstractNumId w:val="4"/>
  </w:num>
  <w:num w:numId="8">
    <w:abstractNumId w:val="9"/>
  </w:num>
  <w:num w:numId="9">
    <w:abstractNumId w:val="1"/>
  </w:num>
  <w:num w:numId="10">
    <w:abstractNumId w:val="12"/>
  </w:num>
  <w:num w:numId="11">
    <w:abstractNumId w:val="25"/>
  </w:num>
  <w:num w:numId="12">
    <w:abstractNumId w:val="6"/>
  </w:num>
  <w:num w:numId="13">
    <w:abstractNumId w:val="3"/>
  </w:num>
  <w:num w:numId="14">
    <w:abstractNumId w:val="23"/>
  </w:num>
  <w:num w:numId="15">
    <w:abstractNumId w:val="7"/>
  </w:num>
  <w:num w:numId="16">
    <w:abstractNumId w:val="11"/>
  </w:num>
  <w:num w:numId="17">
    <w:abstractNumId w:val="20"/>
  </w:num>
  <w:num w:numId="18">
    <w:abstractNumId w:val="17"/>
  </w:num>
  <w:num w:numId="19">
    <w:abstractNumId w:val="14"/>
  </w:num>
  <w:num w:numId="20">
    <w:abstractNumId w:val="21"/>
  </w:num>
  <w:num w:numId="21">
    <w:abstractNumId w:val="22"/>
  </w:num>
  <w:num w:numId="22">
    <w:abstractNumId w:val="8"/>
  </w:num>
  <w:num w:numId="23">
    <w:abstractNumId w:val="18"/>
  </w:num>
  <w:num w:numId="24">
    <w:abstractNumId w:val="16"/>
  </w:num>
  <w:num w:numId="25">
    <w:abstractNumId w:val="0"/>
  </w:num>
  <w:num w:numId="26">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enon, Sunita (NIH/NCI) [C]">
    <w15:presenceInfo w15:providerId="AD" w15:userId="S::menons2@nih.gov::758ef455-cee4-484e-950b-e649d9c01c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925"/>
    <w:rsid w:val="00002152"/>
    <w:rsid w:val="0001092B"/>
    <w:rsid w:val="000114C9"/>
    <w:rsid w:val="00011DC2"/>
    <w:rsid w:val="00011F21"/>
    <w:rsid w:val="00012CDE"/>
    <w:rsid w:val="0001400F"/>
    <w:rsid w:val="00016FF7"/>
    <w:rsid w:val="00017727"/>
    <w:rsid w:val="000212F9"/>
    <w:rsid w:val="00024AAB"/>
    <w:rsid w:val="00032AD1"/>
    <w:rsid w:val="0003626B"/>
    <w:rsid w:val="0004265D"/>
    <w:rsid w:val="00042CE4"/>
    <w:rsid w:val="000434DD"/>
    <w:rsid w:val="0005460B"/>
    <w:rsid w:val="00055061"/>
    <w:rsid w:val="00060C24"/>
    <w:rsid w:val="00066652"/>
    <w:rsid w:val="000724D4"/>
    <w:rsid w:val="00076AF9"/>
    <w:rsid w:val="00084430"/>
    <w:rsid w:val="00085831"/>
    <w:rsid w:val="00085F56"/>
    <w:rsid w:val="00087A13"/>
    <w:rsid w:val="0009284C"/>
    <w:rsid w:val="000A0F17"/>
    <w:rsid w:val="000A7058"/>
    <w:rsid w:val="000A7988"/>
    <w:rsid w:val="000B23B7"/>
    <w:rsid w:val="000B2A1B"/>
    <w:rsid w:val="000B72A6"/>
    <w:rsid w:val="000C3993"/>
    <w:rsid w:val="000C461D"/>
    <w:rsid w:val="000E0C07"/>
    <w:rsid w:val="000E1368"/>
    <w:rsid w:val="000E25B3"/>
    <w:rsid w:val="000E6A40"/>
    <w:rsid w:val="000F0B71"/>
    <w:rsid w:val="000F4CEB"/>
    <w:rsid w:val="000F6151"/>
    <w:rsid w:val="00102621"/>
    <w:rsid w:val="001105A4"/>
    <w:rsid w:val="00111F6F"/>
    <w:rsid w:val="00116338"/>
    <w:rsid w:val="00116903"/>
    <w:rsid w:val="001319CE"/>
    <w:rsid w:val="00132456"/>
    <w:rsid w:val="00134E60"/>
    <w:rsid w:val="00142C56"/>
    <w:rsid w:val="00144BC8"/>
    <w:rsid w:val="0015035D"/>
    <w:rsid w:val="00150A93"/>
    <w:rsid w:val="0015248A"/>
    <w:rsid w:val="0015459E"/>
    <w:rsid w:val="00155207"/>
    <w:rsid w:val="00162113"/>
    <w:rsid w:val="001716FB"/>
    <w:rsid w:val="001723E8"/>
    <w:rsid w:val="00173361"/>
    <w:rsid w:val="00174EC3"/>
    <w:rsid w:val="00176335"/>
    <w:rsid w:val="00176805"/>
    <w:rsid w:val="00183036"/>
    <w:rsid w:val="00187629"/>
    <w:rsid w:val="001912E5"/>
    <w:rsid w:val="001917A9"/>
    <w:rsid w:val="00191A32"/>
    <w:rsid w:val="00191EE4"/>
    <w:rsid w:val="00197E29"/>
    <w:rsid w:val="001A00B9"/>
    <w:rsid w:val="001A0326"/>
    <w:rsid w:val="001A0786"/>
    <w:rsid w:val="001A177F"/>
    <w:rsid w:val="001A45E8"/>
    <w:rsid w:val="001B25AE"/>
    <w:rsid w:val="001C0100"/>
    <w:rsid w:val="001C1BFF"/>
    <w:rsid w:val="001C40FF"/>
    <w:rsid w:val="001C44AB"/>
    <w:rsid w:val="001C76CF"/>
    <w:rsid w:val="001C7BF2"/>
    <w:rsid w:val="001D50F6"/>
    <w:rsid w:val="001E2B7B"/>
    <w:rsid w:val="001E3209"/>
    <w:rsid w:val="001E44EA"/>
    <w:rsid w:val="001F0972"/>
    <w:rsid w:val="002047E7"/>
    <w:rsid w:val="00206D12"/>
    <w:rsid w:val="0021005C"/>
    <w:rsid w:val="00211894"/>
    <w:rsid w:val="00212062"/>
    <w:rsid w:val="00217937"/>
    <w:rsid w:val="00221C38"/>
    <w:rsid w:val="00222250"/>
    <w:rsid w:val="00226594"/>
    <w:rsid w:val="0023074C"/>
    <w:rsid w:val="00231FD9"/>
    <w:rsid w:val="002375CC"/>
    <w:rsid w:val="00237FF4"/>
    <w:rsid w:val="002408D6"/>
    <w:rsid w:val="00241366"/>
    <w:rsid w:val="00243C99"/>
    <w:rsid w:val="00255E34"/>
    <w:rsid w:val="0025690D"/>
    <w:rsid w:val="00256B0E"/>
    <w:rsid w:val="00264310"/>
    <w:rsid w:val="00265C82"/>
    <w:rsid w:val="002724B8"/>
    <w:rsid w:val="002726A2"/>
    <w:rsid w:val="00273C88"/>
    <w:rsid w:val="002747C4"/>
    <w:rsid w:val="00276809"/>
    <w:rsid w:val="00284EEE"/>
    <w:rsid w:val="00286187"/>
    <w:rsid w:val="00290E07"/>
    <w:rsid w:val="00292FFC"/>
    <w:rsid w:val="0029421D"/>
    <w:rsid w:val="002A0287"/>
    <w:rsid w:val="002A0C16"/>
    <w:rsid w:val="002A1639"/>
    <w:rsid w:val="002A2352"/>
    <w:rsid w:val="002A59CE"/>
    <w:rsid w:val="002A6934"/>
    <w:rsid w:val="002B0ADD"/>
    <w:rsid w:val="002B1043"/>
    <w:rsid w:val="002B47F6"/>
    <w:rsid w:val="002B5A17"/>
    <w:rsid w:val="002C7D63"/>
    <w:rsid w:val="002D1C17"/>
    <w:rsid w:val="002D1DDC"/>
    <w:rsid w:val="002D2407"/>
    <w:rsid w:val="002D447E"/>
    <w:rsid w:val="002D493F"/>
    <w:rsid w:val="002F21D9"/>
    <w:rsid w:val="002F3E76"/>
    <w:rsid w:val="002F4897"/>
    <w:rsid w:val="00300A95"/>
    <w:rsid w:val="00302D37"/>
    <w:rsid w:val="0030796A"/>
    <w:rsid w:val="00310B24"/>
    <w:rsid w:val="003139F5"/>
    <w:rsid w:val="00320665"/>
    <w:rsid w:val="0032078F"/>
    <w:rsid w:val="003220FC"/>
    <w:rsid w:val="00324135"/>
    <w:rsid w:val="0032486B"/>
    <w:rsid w:val="00324B7D"/>
    <w:rsid w:val="00334720"/>
    <w:rsid w:val="003434F9"/>
    <w:rsid w:val="0034676A"/>
    <w:rsid w:val="00351166"/>
    <w:rsid w:val="003514A0"/>
    <w:rsid w:val="00351902"/>
    <w:rsid w:val="00353AFA"/>
    <w:rsid w:val="00353BC4"/>
    <w:rsid w:val="00355699"/>
    <w:rsid w:val="00361E94"/>
    <w:rsid w:val="00362713"/>
    <w:rsid w:val="00363701"/>
    <w:rsid w:val="003746F2"/>
    <w:rsid w:val="00374761"/>
    <w:rsid w:val="003753FF"/>
    <w:rsid w:val="00376196"/>
    <w:rsid w:val="00376C26"/>
    <w:rsid w:val="00381A2F"/>
    <w:rsid w:val="00381E2A"/>
    <w:rsid w:val="00381ED3"/>
    <w:rsid w:val="00383A79"/>
    <w:rsid w:val="00383DB3"/>
    <w:rsid w:val="00384004"/>
    <w:rsid w:val="003919AF"/>
    <w:rsid w:val="00394BB5"/>
    <w:rsid w:val="00394E44"/>
    <w:rsid w:val="00394FA6"/>
    <w:rsid w:val="003973BF"/>
    <w:rsid w:val="00397785"/>
    <w:rsid w:val="003A0167"/>
    <w:rsid w:val="003A02C4"/>
    <w:rsid w:val="003A1956"/>
    <w:rsid w:val="003A2255"/>
    <w:rsid w:val="003A3103"/>
    <w:rsid w:val="003A5CF3"/>
    <w:rsid w:val="003A6CA8"/>
    <w:rsid w:val="003B12B9"/>
    <w:rsid w:val="003B2D8C"/>
    <w:rsid w:val="003B4A1E"/>
    <w:rsid w:val="003B4E0F"/>
    <w:rsid w:val="003C1202"/>
    <w:rsid w:val="003C3B2C"/>
    <w:rsid w:val="003C561D"/>
    <w:rsid w:val="003C6A1C"/>
    <w:rsid w:val="003D1FAB"/>
    <w:rsid w:val="003D5315"/>
    <w:rsid w:val="003D6AF2"/>
    <w:rsid w:val="003E33F5"/>
    <w:rsid w:val="003E419D"/>
    <w:rsid w:val="003E68E6"/>
    <w:rsid w:val="003E7FB5"/>
    <w:rsid w:val="003F751C"/>
    <w:rsid w:val="003F7AB0"/>
    <w:rsid w:val="003F7E9A"/>
    <w:rsid w:val="00401BA0"/>
    <w:rsid w:val="00401CE4"/>
    <w:rsid w:val="00402891"/>
    <w:rsid w:val="00403E13"/>
    <w:rsid w:val="0040491C"/>
    <w:rsid w:val="004072BE"/>
    <w:rsid w:val="00411ACE"/>
    <w:rsid w:val="00412B8E"/>
    <w:rsid w:val="0041494B"/>
    <w:rsid w:val="0041738A"/>
    <w:rsid w:val="004176ED"/>
    <w:rsid w:val="00417EA8"/>
    <w:rsid w:val="0042054D"/>
    <w:rsid w:val="00421C59"/>
    <w:rsid w:val="004254F1"/>
    <w:rsid w:val="00426313"/>
    <w:rsid w:val="00426B47"/>
    <w:rsid w:val="004273F8"/>
    <w:rsid w:val="0043283E"/>
    <w:rsid w:val="00435488"/>
    <w:rsid w:val="004371E9"/>
    <w:rsid w:val="00441F71"/>
    <w:rsid w:val="0044497C"/>
    <w:rsid w:val="00455360"/>
    <w:rsid w:val="004568E2"/>
    <w:rsid w:val="00457BEF"/>
    <w:rsid w:val="00462C14"/>
    <w:rsid w:val="00463E5F"/>
    <w:rsid w:val="004641FB"/>
    <w:rsid w:val="00465CC6"/>
    <w:rsid w:val="0047165F"/>
    <w:rsid w:val="004717E6"/>
    <w:rsid w:val="0047279F"/>
    <w:rsid w:val="00474BEE"/>
    <w:rsid w:val="004765D9"/>
    <w:rsid w:val="00477108"/>
    <w:rsid w:val="00477C43"/>
    <w:rsid w:val="004825CF"/>
    <w:rsid w:val="00484ACD"/>
    <w:rsid w:val="004863F8"/>
    <w:rsid w:val="004934B3"/>
    <w:rsid w:val="0049389D"/>
    <w:rsid w:val="00493988"/>
    <w:rsid w:val="004A2329"/>
    <w:rsid w:val="004A3349"/>
    <w:rsid w:val="004A466C"/>
    <w:rsid w:val="004A6871"/>
    <w:rsid w:val="004A6E5E"/>
    <w:rsid w:val="004A6F23"/>
    <w:rsid w:val="004B3D59"/>
    <w:rsid w:val="004C03E1"/>
    <w:rsid w:val="004C5434"/>
    <w:rsid w:val="004C69B1"/>
    <w:rsid w:val="004D0CAC"/>
    <w:rsid w:val="004D1533"/>
    <w:rsid w:val="004D4EBA"/>
    <w:rsid w:val="004D70B4"/>
    <w:rsid w:val="004E6073"/>
    <w:rsid w:val="004F0F30"/>
    <w:rsid w:val="004F1A70"/>
    <w:rsid w:val="004F1BE7"/>
    <w:rsid w:val="004F50C6"/>
    <w:rsid w:val="004F58FC"/>
    <w:rsid w:val="004F7752"/>
    <w:rsid w:val="004F7B2B"/>
    <w:rsid w:val="0050261A"/>
    <w:rsid w:val="0050417A"/>
    <w:rsid w:val="00505AD2"/>
    <w:rsid w:val="00511437"/>
    <w:rsid w:val="0051483D"/>
    <w:rsid w:val="0052215A"/>
    <w:rsid w:val="0052620B"/>
    <w:rsid w:val="0052648B"/>
    <w:rsid w:val="00532FDB"/>
    <w:rsid w:val="00535C49"/>
    <w:rsid w:val="005431C2"/>
    <w:rsid w:val="00543D0F"/>
    <w:rsid w:val="00547CCC"/>
    <w:rsid w:val="0055281B"/>
    <w:rsid w:val="00553F20"/>
    <w:rsid w:val="00554477"/>
    <w:rsid w:val="0055586B"/>
    <w:rsid w:val="00555B55"/>
    <w:rsid w:val="0056409B"/>
    <w:rsid w:val="00565880"/>
    <w:rsid w:val="00567678"/>
    <w:rsid w:val="00575549"/>
    <w:rsid w:val="005774F7"/>
    <w:rsid w:val="005778CC"/>
    <w:rsid w:val="0058085F"/>
    <w:rsid w:val="0058229C"/>
    <w:rsid w:val="005830A2"/>
    <w:rsid w:val="005863A2"/>
    <w:rsid w:val="005909D0"/>
    <w:rsid w:val="00592CDF"/>
    <w:rsid w:val="005966DA"/>
    <w:rsid w:val="00597294"/>
    <w:rsid w:val="005A2CDD"/>
    <w:rsid w:val="005A6A00"/>
    <w:rsid w:val="005B049B"/>
    <w:rsid w:val="005C0D47"/>
    <w:rsid w:val="005C3D25"/>
    <w:rsid w:val="005C5371"/>
    <w:rsid w:val="005C550E"/>
    <w:rsid w:val="005D08A4"/>
    <w:rsid w:val="005D2448"/>
    <w:rsid w:val="005D28B6"/>
    <w:rsid w:val="005D42A1"/>
    <w:rsid w:val="005D5A9F"/>
    <w:rsid w:val="005E2BF2"/>
    <w:rsid w:val="005E47DB"/>
    <w:rsid w:val="005E7C77"/>
    <w:rsid w:val="005E7E5C"/>
    <w:rsid w:val="005F01C1"/>
    <w:rsid w:val="005F1C03"/>
    <w:rsid w:val="005F73F0"/>
    <w:rsid w:val="00602697"/>
    <w:rsid w:val="00610051"/>
    <w:rsid w:val="00623C5E"/>
    <w:rsid w:val="00623CCD"/>
    <w:rsid w:val="00623D43"/>
    <w:rsid w:val="006251B7"/>
    <w:rsid w:val="00633E6A"/>
    <w:rsid w:val="00641C12"/>
    <w:rsid w:val="00641E63"/>
    <w:rsid w:val="00645632"/>
    <w:rsid w:val="006520F8"/>
    <w:rsid w:val="00654E73"/>
    <w:rsid w:val="006552C7"/>
    <w:rsid w:val="0066072E"/>
    <w:rsid w:val="00660C35"/>
    <w:rsid w:val="0066147D"/>
    <w:rsid w:val="00663C73"/>
    <w:rsid w:val="006644E5"/>
    <w:rsid w:val="006654A6"/>
    <w:rsid w:val="006658B8"/>
    <w:rsid w:val="00670EC0"/>
    <w:rsid w:val="006721DC"/>
    <w:rsid w:val="00672C49"/>
    <w:rsid w:val="00673839"/>
    <w:rsid w:val="006759C7"/>
    <w:rsid w:val="00676228"/>
    <w:rsid w:val="00677EB7"/>
    <w:rsid w:val="00681C6F"/>
    <w:rsid w:val="00684C53"/>
    <w:rsid w:val="00685C7C"/>
    <w:rsid w:val="006905EA"/>
    <w:rsid w:val="006915E4"/>
    <w:rsid w:val="006A043C"/>
    <w:rsid w:val="006A24A6"/>
    <w:rsid w:val="006A302E"/>
    <w:rsid w:val="006A3639"/>
    <w:rsid w:val="006A4A0F"/>
    <w:rsid w:val="006A4F89"/>
    <w:rsid w:val="006A77CA"/>
    <w:rsid w:val="006B0CE9"/>
    <w:rsid w:val="006B4259"/>
    <w:rsid w:val="006B4269"/>
    <w:rsid w:val="006B5522"/>
    <w:rsid w:val="006B741F"/>
    <w:rsid w:val="006B7B77"/>
    <w:rsid w:val="006C28FB"/>
    <w:rsid w:val="006C3DD6"/>
    <w:rsid w:val="006C4421"/>
    <w:rsid w:val="006C78C2"/>
    <w:rsid w:val="006D12B5"/>
    <w:rsid w:val="006D14A2"/>
    <w:rsid w:val="006D21FB"/>
    <w:rsid w:val="006D6560"/>
    <w:rsid w:val="006E0A95"/>
    <w:rsid w:val="006E127C"/>
    <w:rsid w:val="006E15EA"/>
    <w:rsid w:val="006E1F17"/>
    <w:rsid w:val="006E23CC"/>
    <w:rsid w:val="006E60E7"/>
    <w:rsid w:val="006E6CF0"/>
    <w:rsid w:val="006E760E"/>
    <w:rsid w:val="006F3ECE"/>
    <w:rsid w:val="006F52AA"/>
    <w:rsid w:val="006F6EB8"/>
    <w:rsid w:val="006F72E3"/>
    <w:rsid w:val="007007DC"/>
    <w:rsid w:val="00710BED"/>
    <w:rsid w:val="00713B22"/>
    <w:rsid w:val="007141D0"/>
    <w:rsid w:val="00715202"/>
    <w:rsid w:val="00721DD7"/>
    <w:rsid w:val="00727D51"/>
    <w:rsid w:val="00737402"/>
    <w:rsid w:val="00744A53"/>
    <w:rsid w:val="00746182"/>
    <w:rsid w:val="00753D3A"/>
    <w:rsid w:val="00754917"/>
    <w:rsid w:val="00756262"/>
    <w:rsid w:val="00765D1B"/>
    <w:rsid w:val="00771174"/>
    <w:rsid w:val="00773E86"/>
    <w:rsid w:val="007756BB"/>
    <w:rsid w:val="00775D2E"/>
    <w:rsid w:val="00782398"/>
    <w:rsid w:val="00782BE4"/>
    <w:rsid w:val="0078409B"/>
    <w:rsid w:val="007842C5"/>
    <w:rsid w:val="007843C4"/>
    <w:rsid w:val="00786654"/>
    <w:rsid w:val="00790FDE"/>
    <w:rsid w:val="007919FC"/>
    <w:rsid w:val="007952E7"/>
    <w:rsid w:val="007957B6"/>
    <w:rsid w:val="007A104C"/>
    <w:rsid w:val="007A479F"/>
    <w:rsid w:val="007A5BAA"/>
    <w:rsid w:val="007B0085"/>
    <w:rsid w:val="007B382E"/>
    <w:rsid w:val="007B4BF1"/>
    <w:rsid w:val="007B5F9C"/>
    <w:rsid w:val="007B629A"/>
    <w:rsid w:val="007B791F"/>
    <w:rsid w:val="007C074A"/>
    <w:rsid w:val="007C1A52"/>
    <w:rsid w:val="007C2D77"/>
    <w:rsid w:val="007C2FD8"/>
    <w:rsid w:val="007C5AD2"/>
    <w:rsid w:val="007C6617"/>
    <w:rsid w:val="007D1E1A"/>
    <w:rsid w:val="007E0E1E"/>
    <w:rsid w:val="007E2302"/>
    <w:rsid w:val="007E2806"/>
    <w:rsid w:val="007E40A0"/>
    <w:rsid w:val="007E4B16"/>
    <w:rsid w:val="007E6F17"/>
    <w:rsid w:val="007E7ACE"/>
    <w:rsid w:val="007F2545"/>
    <w:rsid w:val="007F4A45"/>
    <w:rsid w:val="007F5999"/>
    <w:rsid w:val="007F73A5"/>
    <w:rsid w:val="00801F0B"/>
    <w:rsid w:val="00805406"/>
    <w:rsid w:val="00805D10"/>
    <w:rsid w:val="0080614F"/>
    <w:rsid w:val="00806560"/>
    <w:rsid w:val="0080696E"/>
    <w:rsid w:val="00810BCE"/>
    <w:rsid w:val="00811B6E"/>
    <w:rsid w:val="0081460F"/>
    <w:rsid w:val="00814B03"/>
    <w:rsid w:val="008221CD"/>
    <w:rsid w:val="0082411F"/>
    <w:rsid w:val="00825FF2"/>
    <w:rsid w:val="00827208"/>
    <w:rsid w:val="0083178D"/>
    <w:rsid w:val="00835DE1"/>
    <w:rsid w:val="008375BC"/>
    <w:rsid w:val="00837E4C"/>
    <w:rsid w:val="008404C5"/>
    <w:rsid w:val="008407C9"/>
    <w:rsid w:val="008449ED"/>
    <w:rsid w:val="00852257"/>
    <w:rsid w:val="008545C1"/>
    <w:rsid w:val="0085787B"/>
    <w:rsid w:val="00857DFA"/>
    <w:rsid w:val="00860540"/>
    <w:rsid w:val="00861EDE"/>
    <w:rsid w:val="00863D6A"/>
    <w:rsid w:val="00866146"/>
    <w:rsid w:val="008706F8"/>
    <w:rsid w:val="0087101A"/>
    <w:rsid w:val="008711B6"/>
    <w:rsid w:val="008735D6"/>
    <w:rsid w:val="008743B3"/>
    <w:rsid w:val="00875932"/>
    <w:rsid w:val="0088195F"/>
    <w:rsid w:val="00881C7F"/>
    <w:rsid w:val="00885071"/>
    <w:rsid w:val="00892AD7"/>
    <w:rsid w:val="00897709"/>
    <w:rsid w:val="008A070E"/>
    <w:rsid w:val="008A1DC2"/>
    <w:rsid w:val="008A6138"/>
    <w:rsid w:val="008B2A34"/>
    <w:rsid w:val="008B6D7E"/>
    <w:rsid w:val="008C166D"/>
    <w:rsid w:val="008C523C"/>
    <w:rsid w:val="008C723A"/>
    <w:rsid w:val="008D0758"/>
    <w:rsid w:val="008D3383"/>
    <w:rsid w:val="008D3E68"/>
    <w:rsid w:val="008D5B18"/>
    <w:rsid w:val="008D7551"/>
    <w:rsid w:val="008E1F56"/>
    <w:rsid w:val="008F0F08"/>
    <w:rsid w:val="008F17D3"/>
    <w:rsid w:val="008F4D9B"/>
    <w:rsid w:val="0090180E"/>
    <w:rsid w:val="00906718"/>
    <w:rsid w:val="00906922"/>
    <w:rsid w:val="0090789D"/>
    <w:rsid w:val="00914168"/>
    <w:rsid w:val="00931641"/>
    <w:rsid w:val="009334AD"/>
    <w:rsid w:val="009420E8"/>
    <w:rsid w:val="00945088"/>
    <w:rsid w:val="00946570"/>
    <w:rsid w:val="00951636"/>
    <w:rsid w:val="009533D3"/>
    <w:rsid w:val="00961DCD"/>
    <w:rsid w:val="009645C0"/>
    <w:rsid w:val="00965161"/>
    <w:rsid w:val="00966F53"/>
    <w:rsid w:val="00974271"/>
    <w:rsid w:val="0097434A"/>
    <w:rsid w:val="00974D72"/>
    <w:rsid w:val="009754F8"/>
    <w:rsid w:val="009763AD"/>
    <w:rsid w:val="0099107F"/>
    <w:rsid w:val="00993745"/>
    <w:rsid w:val="00995851"/>
    <w:rsid w:val="0099591F"/>
    <w:rsid w:val="009A21B3"/>
    <w:rsid w:val="009A3B86"/>
    <w:rsid w:val="009A5F5C"/>
    <w:rsid w:val="009B1E7B"/>
    <w:rsid w:val="009B461A"/>
    <w:rsid w:val="009B4676"/>
    <w:rsid w:val="009B5092"/>
    <w:rsid w:val="009B5850"/>
    <w:rsid w:val="009B7FF3"/>
    <w:rsid w:val="009C4983"/>
    <w:rsid w:val="009C4B31"/>
    <w:rsid w:val="009C59CF"/>
    <w:rsid w:val="009D159B"/>
    <w:rsid w:val="009D1D0B"/>
    <w:rsid w:val="009D7BD2"/>
    <w:rsid w:val="009E178B"/>
    <w:rsid w:val="009E4301"/>
    <w:rsid w:val="009E6119"/>
    <w:rsid w:val="009E753C"/>
    <w:rsid w:val="009F7C7C"/>
    <w:rsid w:val="00A0174E"/>
    <w:rsid w:val="00A01FE7"/>
    <w:rsid w:val="00A0300D"/>
    <w:rsid w:val="00A036F4"/>
    <w:rsid w:val="00A0541E"/>
    <w:rsid w:val="00A054CD"/>
    <w:rsid w:val="00A07C66"/>
    <w:rsid w:val="00A16B86"/>
    <w:rsid w:val="00A16B92"/>
    <w:rsid w:val="00A17462"/>
    <w:rsid w:val="00A21280"/>
    <w:rsid w:val="00A23CCE"/>
    <w:rsid w:val="00A253C3"/>
    <w:rsid w:val="00A25994"/>
    <w:rsid w:val="00A27DF0"/>
    <w:rsid w:val="00A32EAE"/>
    <w:rsid w:val="00A33112"/>
    <w:rsid w:val="00A37ABE"/>
    <w:rsid w:val="00A4184B"/>
    <w:rsid w:val="00A43736"/>
    <w:rsid w:val="00A447F7"/>
    <w:rsid w:val="00A454BD"/>
    <w:rsid w:val="00A52B97"/>
    <w:rsid w:val="00A53644"/>
    <w:rsid w:val="00A53D02"/>
    <w:rsid w:val="00A53FE1"/>
    <w:rsid w:val="00A55E8D"/>
    <w:rsid w:val="00A56630"/>
    <w:rsid w:val="00A57351"/>
    <w:rsid w:val="00A5767A"/>
    <w:rsid w:val="00A601F6"/>
    <w:rsid w:val="00A61889"/>
    <w:rsid w:val="00A6218F"/>
    <w:rsid w:val="00A640DC"/>
    <w:rsid w:val="00A64DFF"/>
    <w:rsid w:val="00A66CB4"/>
    <w:rsid w:val="00A67379"/>
    <w:rsid w:val="00A70CEF"/>
    <w:rsid w:val="00A7297A"/>
    <w:rsid w:val="00A75609"/>
    <w:rsid w:val="00A8142C"/>
    <w:rsid w:val="00A82402"/>
    <w:rsid w:val="00A8261A"/>
    <w:rsid w:val="00A8442D"/>
    <w:rsid w:val="00A84586"/>
    <w:rsid w:val="00A8590F"/>
    <w:rsid w:val="00A9115C"/>
    <w:rsid w:val="00A9151F"/>
    <w:rsid w:val="00A92AD6"/>
    <w:rsid w:val="00A9665D"/>
    <w:rsid w:val="00A96980"/>
    <w:rsid w:val="00A96CB5"/>
    <w:rsid w:val="00A9723A"/>
    <w:rsid w:val="00AA2222"/>
    <w:rsid w:val="00AA3005"/>
    <w:rsid w:val="00AA7051"/>
    <w:rsid w:val="00AB0777"/>
    <w:rsid w:val="00AB0AF6"/>
    <w:rsid w:val="00AB11E6"/>
    <w:rsid w:val="00AB5698"/>
    <w:rsid w:val="00AB7FE4"/>
    <w:rsid w:val="00AC2145"/>
    <w:rsid w:val="00AC2883"/>
    <w:rsid w:val="00AC3864"/>
    <w:rsid w:val="00AC4291"/>
    <w:rsid w:val="00AD79C2"/>
    <w:rsid w:val="00AE46EB"/>
    <w:rsid w:val="00AE57E8"/>
    <w:rsid w:val="00AE59E4"/>
    <w:rsid w:val="00AF1693"/>
    <w:rsid w:val="00AF3228"/>
    <w:rsid w:val="00AF4206"/>
    <w:rsid w:val="00AF4423"/>
    <w:rsid w:val="00AF48FF"/>
    <w:rsid w:val="00AF50AD"/>
    <w:rsid w:val="00AF6908"/>
    <w:rsid w:val="00B015E1"/>
    <w:rsid w:val="00B03D5D"/>
    <w:rsid w:val="00B06162"/>
    <w:rsid w:val="00B06FF2"/>
    <w:rsid w:val="00B141CE"/>
    <w:rsid w:val="00B1441B"/>
    <w:rsid w:val="00B15010"/>
    <w:rsid w:val="00B163F1"/>
    <w:rsid w:val="00B20D35"/>
    <w:rsid w:val="00B21BBC"/>
    <w:rsid w:val="00B21CF6"/>
    <w:rsid w:val="00B22FD5"/>
    <w:rsid w:val="00B2458F"/>
    <w:rsid w:val="00B34DAA"/>
    <w:rsid w:val="00B37FD7"/>
    <w:rsid w:val="00B46D9B"/>
    <w:rsid w:val="00B50CD6"/>
    <w:rsid w:val="00B5101B"/>
    <w:rsid w:val="00B511E9"/>
    <w:rsid w:val="00B52165"/>
    <w:rsid w:val="00B52616"/>
    <w:rsid w:val="00B56B4C"/>
    <w:rsid w:val="00B606F8"/>
    <w:rsid w:val="00B61A0E"/>
    <w:rsid w:val="00B62CA1"/>
    <w:rsid w:val="00B7061D"/>
    <w:rsid w:val="00B76382"/>
    <w:rsid w:val="00B767AC"/>
    <w:rsid w:val="00B77C0C"/>
    <w:rsid w:val="00B82344"/>
    <w:rsid w:val="00B854A8"/>
    <w:rsid w:val="00B9005B"/>
    <w:rsid w:val="00B90ED5"/>
    <w:rsid w:val="00B9518A"/>
    <w:rsid w:val="00B97990"/>
    <w:rsid w:val="00BA06A3"/>
    <w:rsid w:val="00BA0CE6"/>
    <w:rsid w:val="00BA2861"/>
    <w:rsid w:val="00BA29BE"/>
    <w:rsid w:val="00BA2C31"/>
    <w:rsid w:val="00BA3B1C"/>
    <w:rsid w:val="00BA6A0E"/>
    <w:rsid w:val="00BA7437"/>
    <w:rsid w:val="00BB04C8"/>
    <w:rsid w:val="00BB643D"/>
    <w:rsid w:val="00BC4662"/>
    <w:rsid w:val="00BC4750"/>
    <w:rsid w:val="00BC6FDF"/>
    <w:rsid w:val="00BD0F52"/>
    <w:rsid w:val="00BD128E"/>
    <w:rsid w:val="00BD748C"/>
    <w:rsid w:val="00BE2EF0"/>
    <w:rsid w:val="00BE6F4F"/>
    <w:rsid w:val="00BE7B53"/>
    <w:rsid w:val="00BF1AA1"/>
    <w:rsid w:val="00BF5050"/>
    <w:rsid w:val="00C00B53"/>
    <w:rsid w:val="00C0146F"/>
    <w:rsid w:val="00C04818"/>
    <w:rsid w:val="00C07647"/>
    <w:rsid w:val="00C10834"/>
    <w:rsid w:val="00C117F1"/>
    <w:rsid w:val="00C14E75"/>
    <w:rsid w:val="00C229AB"/>
    <w:rsid w:val="00C24E4E"/>
    <w:rsid w:val="00C275FF"/>
    <w:rsid w:val="00C3130B"/>
    <w:rsid w:val="00C3500C"/>
    <w:rsid w:val="00C40CA3"/>
    <w:rsid w:val="00C41BB6"/>
    <w:rsid w:val="00C4422F"/>
    <w:rsid w:val="00C50145"/>
    <w:rsid w:val="00C506B0"/>
    <w:rsid w:val="00C57817"/>
    <w:rsid w:val="00C579EC"/>
    <w:rsid w:val="00C63FF4"/>
    <w:rsid w:val="00C659DE"/>
    <w:rsid w:val="00C7076E"/>
    <w:rsid w:val="00C76B68"/>
    <w:rsid w:val="00C80B8A"/>
    <w:rsid w:val="00C81822"/>
    <w:rsid w:val="00C81BA9"/>
    <w:rsid w:val="00C81F21"/>
    <w:rsid w:val="00C82964"/>
    <w:rsid w:val="00C8543F"/>
    <w:rsid w:val="00C906EA"/>
    <w:rsid w:val="00C91970"/>
    <w:rsid w:val="00C92332"/>
    <w:rsid w:val="00C93655"/>
    <w:rsid w:val="00C96BD9"/>
    <w:rsid w:val="00CA1029"/>
    <w:rsid w:val="00CA11FF"/>
    <w:rsid w:val="00CA250A"/>
    <w:rsid w:val="00CA4EBA"/>
    <w:rsid w:val="00CB21BD"/>
    <w:rsid w:val="00CB4820"/>
    <w:rsid w:val="00CB4A54"/>
    <w:rsid w:val="00CB5099"/>
    <w:rsid w:val="00CB6199"/>
    <w:rsid w:val="00CC1298"/>
    <w:rsid w:val="00CC464A"/>
    <w:rsid w:val="00CC6ACC"/>
    <w:rsid w:val="00CC7B94"/>
    <w:rsid w:val="00CD179C"/>
    <w:rsid w:val="00CF466D"/>
    <w:rsid w:val="00CF4DA1"/>
    <w:rsid w:val="00CF708D"/>
    <w:rsid w:val="00D02223"/>
    <w:rsid w:val="00D05F9C"/>
    <w:rsid w:val="00D0630A"/>
    <w:rsid w:val="00D1023A"/>
    <w:rsid w:val="00D1565E"/>
    <w:rsid w:val="00D1695E"/>
    <w:rsid w:val="00D20BBE"/>
    <w:rsid w:val="00D26BAC"/>
    <w:rsid w:val="00D32E29"/>
    <w:rsid w:val="00D33AD3"/>
    <w:rsid w:val="00D35F85"/>
    <w:rsid w:val="00D35FC6"/>
    <w:rsid w:val="00D3627D"/>
    <w:rsid w:val="00D379D1"/>
    <w:rsid w:val="00D402A4"/>
    <w:rsid w:val="00D42155"/>
    <w:rsid w:val="00D43722"/>
    <w:rsid w:val="00D43766"/>
    <w:rsid w:val="00D457F4"/>
    <w:rsid w:val="00D46072"/>
    <w:rsid w:val="00D4723D"/>
    <w:rsid w:val="00D55684"/>
    <w:rsid w:val="00D56117"/>
    <w:rsid w:val="00D6272D"/>
    <w:rsid w:val="00D62BE2"/>
    <w:rsid w:val="00D62F25"/>
    <w:rsid w:val="00D6486E"/>
    <w:rsid w:val="00D66342"/>
    <w:rsid w:val="00D7321C"/>
    <w:rsid w:val="00D7333F"/>
    <w:rsid w:val="00D75BE2"/>
    <w:rsid w:val="00D879A3"/>
    <w:rsid w:val="00D904B3"/>
    <w:rsid w:val="00D930D9"/>
    <w:rsid w:val="00DA0049"/>
    <w:rsid w:val="00DA0911"/>
    <w:rsid w:val="00DA51DB"/>
    <w:rsid w:val="00DA6C73"/>
    <w:rsid w:val="00DB13BA"/>
    <w:rsid w:val="00DB5FB4"/>
    <w:rsid w:val="00DB623C"/>
    <w:rsid w:val="00DB7E47"/>
    <w:rsid w:val="00DC0BD0"/>
    <w:rsid w:val="00DC11B0"/>
    <w:rsid w:val="00DC1A5C"/>
    <w:rsid w:val="00DC1A69"/>
    <w:rsid w:val="00DC1BCB"/>
    <w:rsid w:val="00DC4159"/>
    <w:rsid w:val="00DC4E63"/>
    <w:rsid w:val="00DC7F9A"/>
    <w:rsid w:val="00DD256F"/>
    <w:rsid w:val="00DD4658"/>
    <w:rsid w:val="00DD5F20"/>
    <w:rsid w:val="00DE195A"/>
    <w:rsid w:val="00DE51C3"/>
    <w:rsid w:val="00DF1E71"/>
    <w:rsid w:val="00DF2085"/>
    <w:rsid w:val="00DF384C"/>
    <w:rsid w:val="00DF5321"/>
    <w:rsid w:val="00DF5C8C"/>
    <w:rsid w:val="00DF601E"/>
    <w:rsid w:val="00DF76D2"/>
    <w:rsid w:val="00E016DE"/>
    <w:rsid w:val="00E01CE1"/>
    <w:rsid w:val="00E10324"/>
    <w:rsid w:val="00E12A97"/>
    <w:rsid w:val="00E13AA3"/>
    <w:rsid w:val="00E13B41"/>
    <w:rsid w:val="00E16925"/>
    <w:rsid w:val="00E25A4D"/>
    <w:rsid w:val="00E358BC"/>
    <w:rsid w:val="00E3739D"/>
    <w:rsid w:val="00E42273"/>
    <w:rsid w:val="00E42620"/>
    <w:rsid w:val="00E43A17"/>
    <w:rsid w:val="00E51637"/>
    <w:rsid w:val="00E537B6"/>
    <w:rsid w:val="00E54069"/>
    <w:rsid w:val="00E549E6"/>
    <w:rsid w:val="00E67D64"/>
    <w:rsid w:val="00E71608"/>
    <w:rsid w:val="00E72069"/>
    <w:rsid w:val="00E77B85"/>
    <w:rsid w:val="00E77F04"/>
    <w:rsid w:val="00E8032E"/>
    <w:rsid w:val="00E80796"/>
    <w:rsid w:val="00E810EE"/>
    <w:rsid w:val="00E8257F"/>
    <w:rsid w:val="00E87317"/>
    <w:rsid w:val="00E94C6E"/>
    <w:rsid w:val="00E95B4D"/>
    <w:rsid w:val="00E95E87"/>
    <w:rsid w:val="00E96439"/>
    <w:rsid w:val="00EA00AC"/>
    <w:rsid w:val="00EA49E5"/>
    <w:rsid w:val="00EA6DE3"/>
    <w:rsid w:val="00EB1877"/>
    <w:rsid w:val="00EB43BE"/>
    <w:rsid w:val="00EB6E64"/>
    <w:rsid w:val="00EC0A64"/>
    <w:rsid w:val="00ED505B"/>
    <w:rsid w:val="00ED53C6"/>
    <w:rsid w:val="00EE0A7C"/>
    <w:rsid w:val="00EE2BD5"/>
    <w:rsid w:val="00EE3EF5"/>
    <w:rsid w:val="00EE4757"/>
    <w:rsid w:val="00EE4AC4"/>
    <w:rsid w:val="00EF1054"/>
    <w:rsid w:val="00EF35B5"/>
    <w:rsid w:val="00F00895"/>
    <w:rsid w:val="00F024EE"/>
    <w:rsid w:val="00F171CB"/>
    <w:rsid w:val="00F20A24"/>
    <w:rsid w:val="00F275EF"/>
    <w:rsid w:val="00F2772E"/>
    <w:rsid w:val="00F33CC8"/>
    <w:rsid w:val="00F35256"/>
    <w:rsid w:val="00F363FB"/>
    <w:rsid w:val="00F37C7A"/>
    <w:rsid w:val="00F43337"/>
    <w:rsid w:val="00F44070"/>
    <w:rsid w:val="00F45A2C"/>
    <w:rsid w:val="00F55BF5"/>
    <w:rsid w:val="00F568C7"/>
    <w:rsid w:val="00F60296"/>
    <w:rsid w:val="00F61847"/>
    <w:rsid w:val="00F6729F"/>
    <w:rsid w:val="00F7264D"/>
    <w:rsid w:val="00F75755"/>
    <w:rsid w:val="00F75C44"/>
    <w:rsid w:val="00F7741B"/>
    <w:rsid w:val="00F8454E"/>
    <w:rsid w:val="00F85214"/>
    <w:rsid w:val="00F85526"/>
    <w:rsid w:val="00F86911"/>
    <w:rsid w:val="00F9329C"/>
    <w:rsid w:val="00F95130"/>
    <w:rsid w:val="00F95364"/>
    <w:rsid w:val="00F97A4E"/>
    <w:rsid w:val="00FA25CA"/>
    <w:rsid w:val="00FA47D4"/>
    <w:rsid w:val="00FA4E8B"/>
    <w:rsid w:val="00FA6125"/>
    <w:rsid w:val="00FB123D"/>
    <w:rsid w:val="00FB3D5C"/>
    <w:rsid w:val="00FB4B64"/>
    <w:rsid w:val="00FC1C1B"/>
    <w:rsid w:val="00FC5995"/>
    <w:rsid w:val="00FC5BDA"/>
    <w:rsid w:val="00FC65D2"/>
    <w:rsid w:val="00FC7367"/>
    <w:rsid w:val="00FD0558"/>
    <w:rsid w:val="00FD6B15"/>
    <w:rsid w:val="00FE11FF"/>
    <w:rsid w:val="00FE7484"/>
    <w:rsid w:val="00FF0056"/>
    <w:rsid w:val="00FF0AB0"/>
    <w:rsid w:val="00FF171D"/>
    <w:rsid w:val="00FF2F2D"/>
    <w:rsid w:val="00FF4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C5BD"/>
  <w15:chartTrackingRefBased/>
  <w15:docId w15:val="{297BB3A8-78DB-FE42-8EB7-A8D8D286E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4184B"/>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E16925"/>
    <w:pPr>
      <w:spacing w:before="100" w:beforeAutospacing="1" w:after="100" w:afterAutospacing="1"/>
      <w:outlineLvl w:val="0"/>
    </w:pPr>
    <w:rPr>
      <w:b/>
      <w:bCs/>
      <w:kern w:val="36"/>
      <w:sz w:val="48"/>
      <w:szCs w:val="48"/>
    </w:rPr>
  </w:style>
  <w:style w:type="paragraph" w:styleId="Heading4">
    <w:name w:val="heading 4"/>
    <w:basedOn w:val="Normal"/>
    <w:next w:val="Normal"/>
    <w:link w:val="Heading4Char"/>
    <w:uiPriority w:val="9"/>
    <w:semiHidden/>
    <w:unhideWhenUsed/>
    <w:qFormat/>
    <w:rsid w:val="007C661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925"/>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E16925"/>
    <w:rPr>
      <w:color w:val="0000FF"/>
      <w:u w:val="single"/>
    </w:rPr>
  </w:style>
  <w:style w:type="character" w:customStyle="1" w:styleId="unknown-user">
    <w:name w:val="unknown-user"/>
    <w:basedOn w:val="DefaultParagraphFont"/>
    <w:rsid w:val="00E16925"/>
  </w:style>
  <w:style w:type="character" w:styleId="HTMLCode">
    <w:name w:val="HTML Code"/>
    <w:basedOn w:val="DefaultParagraphFont"/>
    <w:uiPriority w:val="99"/>
    <w:semiHidden/>
    <w:unhideWhenUsed/>
    <w:rsid w:val="00E16925"/>
    <w:rPr>
      <w:rFonts w:ascii="Courier New" w:eastAsia="Times New Roman" w:hAnsi="Courier New" w:cs="Courier New"/>
      <w:sz w:val="20"/>
      <w:szCs w:val="20"/>
    </w:rPr>
  </w:style>
  <w:style w:type="paragraph" w:styleId="ListParagraph">
    <w:name w:val="List Paragraph"/>
    <w:basedOn w:val="Normal"/>
    <w:uiPriority w:val="34"/>
    <w:qFormat/>
    <w:rsid w:val="006905EA"/>
    <w:pPr>
      <w:spacing w:before="60" w:after="60"/>
      <w:ind w:left="720"/>
      <w:contextualSpacing/>
      <w:jc w:val="both"/>
    </w:pPr>
  </w:style>
  <w:style w:type="character" w:customStyle="1" w:styleId="Heading4Char">
    <w:name w:val="Heading 4 Char"/>
    <w:basedOn w:val="DefaultParagraphFont"/>
    <w:link w:val="Heading4"/>
    <w:uiPriority w:val="9"/>
    <w:semiHidden/>
    <w:rsid w:val="007C6617"/>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713B22"/>
    <w:rPr>
      <w:sz w:val="16"/>
      <w:szCs w:val="16"/>
    </w:rPr>
  </w:style>
  <w:style w:type="paragraph" w:styleId="CommentText">
    <w:name w:val="annotation text"/>
    <w:basedOn w:val="Normal"/>
    <w:link w:val="CommentTextChar"/>
    <w:uiPriority w:val="99"/>
    <w:semiHidden/>
    <w:unhideWhenUsed/>
    <w:rsid w:val="00713B22"/>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713B22"/>
    <w:rPr>
      <w:sz w:val="20"/>
      <w:szCs w:val="20"/>
    </w:rPr>
  </w:style>
  <w:style w:type="paragraph" w:styleId="CommentSubject">
    <w:name w:val="annotation subject"/>
    <w:basedOn w:val="CommentText"/>
    <w:next w:val="CommentText"/>
    <w:link w:val="CommentSubjectChar"/>
    <w:uiPriority w:val="99"/>
    <w:semiHidden/>
    <w:unhideWhenUsed/>
    <w:rsid w:val="00713B22"/>
    <w:rPr>
      <w:b/>
      <w:bCs/>
    </w:rPr>
  </w:style>
  <w:style w:type="character" w:customStyle="1" w:styleId="CommentSubjectChar">
    <w:name w:val="Comment Subject Char"/>
    <w:basedOn w:val="CommentTextChar"/>
    <w:link w:val="CommentSubject"/>
    <w:uiPriority w:val="99"/>
    <w:semiHidden/>
    <w:rsid w:val="00713B22"/>
    <w:rPr>
      <w:b/>
      <w:bCs/>
      <w:sz w:val="20"/>
      <w:szCs w:val="20"/>
    </w:rPr>
  </w:style>
  <w:style w:type="paragraph" w:styleId="BalloonText">
    <w:name w:val="Balloon Text"/>
    <w:basedOn w:val="Normal"/>
    <w:link w:val="BalloonTextChar"/>
    <w:uiPriority w:val="99"/>
    <w:semiHidden/>
    <w:unhideWhenUsed/>
    <w:rsid w:val="00713B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B22"/>
    <w:rPr>
      <w:rFonts w:ascii="Segoe UI" w:hAnsi="Segoe UI" w:cs="Segoe UI"/>
      <w:sz w:val="18"/>
      <w:szCs w:val="18"/>
    </w:rPr>
  </w:style>
  <w:style w:type="character" w:styleId="FollowedHyperlink">
    <w:name w:val="FollowedHyperlink"/>
    <w:basedOn w:val="DefaultParagraphFont"/>
    <w:uiPriority w:val="99"/>
    <w:semiHidden/>
    <w:unhideWhenUsed/>
    <w:rsid w:val="003973BF"/>
    <w:rPr>
      <w:color w:val="954F72" w:themeColor="followedHyperlink"/>
      <w:u w:val="single"/>
    </w:rPr>
  </w:style>
  <w:style w:type="paragraph" w:styleId="NormalWeb">
    <w:name w:val="Normal (Web)"/>
    <w:basedOn w:val="Normal"/>
    <w:uiPriority w:val="99"/>
    <w:unhideWhenUsed/>
    <w:rsid w:val="00066652"/>
    <w:pPr>
      <w:spacing w:before="100" w:beforeAutospacing="1" w:after="100" w:afterAutospacing="1"/>
    </w:pPr>
  </w:style>
  <w:style w:type="paragraph" w:styleId="DocumentMap">
    <w:name w:val="Document Map"/>
    <w:basedOn w:val="Normal"/>
    <w:link w:val="DocumentMapChar"/>
    <w:uiPriority w:val="99"/>
    <w:semiHidden/>
    <w:unhideWhenUsed/>
    <w:rsid w:val="00292FFC"/>
  </w:style>
  <w:style w:type="character" w:customStyle="1" w:styleId="DocumentMapChar">
    <w:name w:val="Document Map Char"/>
    <w:basedOn w:val="DefaultParagraphFont"/>
    <w:link w:val="DocumentMap"/>
    <w:uiPriority w:val="99"/>
    <w:semiHidden/>
    <w:rsid w:val="00292FFC"/>
    <w:rPr>
      <w:rFonts w:ascii="Times New Roman" w:hAnsi="Times New Roman" w:cs="Times New Roman"/>
      <w:sz w:val="24"/>
      <w:szCs w:val="24"/>
    </w:rPr>
  </w:style>
  <w:style w:type="character" w:styleId="UnresolvedMention">
    <w:name w:val="Unresolved Mention"/>
    <w:basedOn w:val="DefaultParagraphFont"/>
    <w:uiPriority w:val="99"/>
    <w:rsid w:val="00A9665D"/>
    <w:rPr>
      <w:color w:val="605E5C"/>
      <w:shd w:val="clear" w:color="auto" w:fill="E1DFDD"/>
    </w:rPr>
  </w:style>
  <w:style w:type="character" w:styleId="Emphasis">
    <w:name w:val="Emphasis"/>
    <w:basedOn w:val="DefaultParagraphFont"/>
    <w:uiPriority w:val="20"/>
    <w:qFormat/>
    <w:rsid w:val="00906922"/>
    <w:rPr>
      <w:i/>
      <w:iCs/>
    </w:rPr>
  </w:style>
  <w:style w:type="paragraph" w:styleId="Revision">
    <w:name w:val="Revision"/>
    <w:hidden/>
    <w:uiPriority w:val="99"/>
    <w:semiHidden/>
    <w:rsid w:val="00264310"/>
    <w:pPr>
      <w:spacing w:after="0" w:line="240" w:lineRule="auto"/>
    </w:pPr>
    <w:rPr>
      <w:rFonts w:ascii="Times New Roman" w:eastAsia="Times New Roman" w:hAnsi="Times New Roman" w:cs="Times New Roman"/>
      <w:sz w:val="24"/>
      <w:szCs w:val="24"/>
    </w:rPr>
  </w:style>
  <w:style w:type="character" w:customStyle="1" w:styleId="s1">
    <w:name w:val="s1"/>
    <w:basedOn w:val="DefaultParagraphFont"/>
    <w:rsid w:val="00A253C3"/>
  </w:style>
  <w:style w:type="character" w:customStyle="1" w:styleId="pluginpagetreechildrenspan">
    <w:name w:val="plugin_pagetree_children_span"/>
    <w:basedOn w:val="DefaultParagraphFont"/>
    <w:rsid w:val="00174E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361966">
      <w:bodyDiv w:val="1"/>
      <w:marLeft w:val="0"/>
      <w:marRight w:val="0"/>
      <w:marTop w:val="0"/>
      <w:marBottom w:val="0"/>
      <w:divBdr>
        <w:top w:val="none" w:sz="0" w:space="0" w:color="auto"/>
        <w:left w:val="none" w:sz="0" w:space="0" w:color="auto"/>
        <w:bottom w:val="none" w:sz="0" w:space="0" w:color="auto"/>
        <w:right w:val="none" w:sz="0" w:space="0" w:color="auto"/>
      </w:divBdr>
    </w:div>
    <w:div w:id="57172588">
      <w:bodyDiv w:val="1"/>
      <w:marLeft w:val="0"/>
      <w:marRight w:val="0"/>
      <w:marTop w:val="0"/>
      <w:marBottom w:val="0"/>
      <w:divBdr>
        <w:top w:val="none" w:sz="0" w:space="0" w:color="auto"/>
        <w:left w:val="none" w:sz="0" w:space="0" w:color="auto"/>
        <w:bottom w:val="none" w:sz="0" w:space="0" w:color="auto"/>
        <w:right w:val="none" w:sz="0" w:space="0" w:color="auto"/>
      </w:divBdr>
    </w:div>
    <w:div w:id="58211380">
      <w:bodyDiv w:val="1"/>
      <w:marLeft w:val="0"/>
      <w:marRight w:val="0"/>
      <w:marTop w:val="0"/>
      <w:marBottom w:val="0"/>
      <w:divBdr>
        <w:top w:val="none" w:sz="0" w:space="0" w:color="auto"/>
        <w:left w:val="none" w:sz="0" w:space="0" w:color="auto"/>
        <w:bottom w:val="none" w:sz="0" w:space="0" w:color="auto"/>
        <w:right w:val="none" w:sz="0" w:space="0" w:color="auto"/>
      </w:divBdr>
    </w:div>
    <w:div w:id="58479696">
      <w:bodyDiv w:val="1"/>
      <w:marLeft w:val="0"/>
      <w:marRight w:val="0"/>
      <w:marTop w:val="0"/>
      <w:marBottom w:val="0"/>
      <w:divBdr>
        <w:top w:val="none" w:sz="0" w:space="0" w:color="auto"/>
        <w:left w:val="none" w:sz="0" w:space="0" w:color="auto"/>
        <w:bottom w:val="none" w:sz="0" w:space="0" w:color="auto"/>
        <w:right w:val="none" w:sz="0" w:space="0" w:color="auto"/>
      </w:divBdr>
    </w:div>
    <w:div w:id="60177308">
      <w:bodyDiv w:val="1"/>
      <w:marLeft w:val="0"/>
      <w:marRight w:val="0"/>
      <w:marTop w:val="0"/>
      <w:marBottom w:val="0"/>
      <w:divBdr>
        <w:top w:val="none" w:sz="0" w:space="0" w:color="auto"/>
        <w:left w:val="none" w:sz="0" w:space="0" w:color="auto"/>
        <w:bottom w:val="none" w:sz="0" w:space="0" w:color="auto"/>
        <w:right w:val="none" w:sz="0" w:space="0" w:color="auto"/>
      </w:divBdr>
    </w:div>
    <w:div w:id="71003692">
      <w:bodyDiv w:val="1"/>
      <w:marLeft w:val="0"/>
      <w:marRight w:val="0"/>
      <w:marTop w:val="0"/>
      <w:marBottom w:val="0"/>
      <w:divBdr>
        <w:top w:val="none" w:sz="0" w:space="0" w:color="auto"/>
        <w:left w:val="none" w:sz="0" w:space="0" w:color="auto"/>
        <w:bottom w:val="none" w:sz="0" w:space="0" w:color="auto"/>
        <w:right w:val="none" w:sz="0" w:space="0" w:color="auto"/>
      </w:divBdr>
    </w:div>
    <w:div w:id="97650735">
      <w:bodyDiv w:val="1"/>
      <w:marLeft w:val="0"/>
      <w:marRight w:val="0"/>
      <w:marTop w:val="0"/>
      <w:marBottom w:val="0"/>
      <w:divBdr>
        <w:top w:val="none" w:sz="0" w:space="0" w:color="auto"/>
        <w:left w:val="none" w:sz="0" w:space="0" w:color="auto"/>
        <w:bottom w:val="none" w:sz="0" w:space="0" w:color="auto"/>
        <w:right w:val="none" w:sz="0" w:space="0" w:color="auto"/>
      </w:divBdr>
    </w:div>
    <w:div w:id="103353114">
      <w:bodyDiv w:val="1"/>
      <w:marLeft w:val="0"/>
      <w:marRight w:val="0"/>
      <w:marTop w:val="0"/>
      <w:marBottom w:val="0"/>
      <w:divBdr>
        <w:top w:val="none" w:sz="0" w:space="0" w:color="auto"/>
        <w:left w:val="none" w:sz="0" w:space="0" w:color="auto"/>
        <w:bottom w:val="none" w:sz="0" w:space="0" w:color="auto"/>
        <w:right w:val="none" w:sz="0" w:space="0" w:color="auto"/>
      </w:divBdr>
    </w:div>
    <w:div w:id="104934942">
      <w:bodyDiv w:val="1"/>
      <w:marLeft w:val="0"/>
      <w:marRight w:val="0"/>
      <w:marTop w:val="0"/>
      <w:marBottom w:val="0"/>
      <w:divBdr>
        <w:top w:val="none" w:sz="0" w:space="0" w:color="auto"/>
        <w:left w:val="none" w:sz="0" w:space="0" w:color="auto"/>
        <w:bottom w:val="none" w:sz="0" w:space="0" w:color="auto"/>
        <w:right w:val="none" w:sz="0" w:space="0" w:color="auto"/>
      </w:divBdr>
    </w:div>
    <w:div w:id="120392216">
      <w:bodyDiv w:val="1"/>
      <w:marLeft w:val="0"/>
      <w:marRight w:val="0"/>
      <w:marTop w:val="0"/>
      <w:marBottom w:val="0"/>
      <w:divBdr>
        <w:top w:val="none" w:sz="0" w:space="0" w:color="auto"/>
        <w:left w:val="none" w:sz="0" w:space="0" w:color="auto"/>
        <w:bottom w:val="none" w:sz="0" w:space="0" w:color="auto"/>
        <w:right w:val="none" w:sz="0" w:space="0" w:color="auto"/>
      </w:divBdr>
    </w:div>
    <w:div w:id="129137195">
      <w:bodyDiv w:val="1"/>
      <w:marLeft w:val="0"/>
      <w:marRight w:val="0"/>
      <w:marTop w:val="0"/>
      <w:marBottom w:val="0"/>
      <w:divBdr>
        <w:top w:val="none" w:sz="0" w:space="0" w:color="auto"/>
        <w:left w:val="none" w:sz="0" w:space="0" w:color="auto"/>
        <w:bottom w:val="none" w:sz="0" w:space="0" w:color="auto"/>
        <w:right w:val="none" w:sz="0" w:space="0" w:color="auto"/>
      </w:divBdr>
      <w:divsChild>
        <w:div w:id="166481582">
          <w:marLeft w:val="0"/>
          <w:marRight w:val="0"/>
          <w:marTop w:val="0"/>
          <w:marBottom w:val="0"/>
          <w:divBdr>
            <w:top w:val="none" w:sz="0" w:space="0" w:color="auto"/>
            <w:left w:val="none" w:sz="0" w:space="0" w:color="auto"/>
            <w:bottom w:val="none" w:sz="0" w:space="0" w:color="auto"/>
            <w:right w:val="none" w:sz="0" w:space="0" w:color="auto"/>
          </w:divBdr>
        </w:div>
      </w:divsChild>
    </w:div>
    <w:div w:id="150029679">
      <w:bodyDiv w:val="1"/>
      <w:marLeft w:val="0"/>
      <w:marRight w:val="0"/>
      <w:marTop w:val="0"/>
      <w:marBottom w:val="0"/>
      <w:divBdr>
        <w:top w:val="none" w:sz="0" w:space="0" w:color="auto"/>
        <w:left w:val="none" w:sz="0" w:space="0" w:color="auto"/>
        <w:bottom w:val="none" w:sz="0" w:space="0" w:color="auto"/>
        <w:right w:val="none" w:sz="0" w:space="0" w:color="auto"/>
      </w:divBdr>
    </w:div>
    <w:div w:id="187792036">
      <w:bodyDiv w:val="1"/>
      <w:marLeft w:val="0"/>
      <w:marRight w:val="0"/>
      <w:marTop w:val="0"/>
      <w:marBottom w:val="0"/>
      <w:divBdr>
        <w:top w:val="none" w:sz="0" w:space="0" w:color="auto"/>
        <w:left w:val="none" w:sz="0" w:space="0" w:color="auto"/>
        <w:bottom w:val="none" w:sz="0" w:space="0" w:color="auto"/>
        <w:right w:val="none" w:sz="0" w:space="0" w:color="auto"/>
      </w:divBdr>
    </w:div>
    <w:div w:id="189880064">
      <w:bodyDiv w:val="1"/>
      <w:marLeft w:val="0"/>
      <w:marRight w:val="0"/>
      <w:marTop w:val="0"/>
      <w:marBottom w:val="0"/>
      <w:divBdr>
        <w:top w:val="none" w:sz="0" w:space="0" w:color="auto"/>
        <w:left w:val="none" w:sz="0" w:space="0" w:color="auto"/>
        <w:bottom w:val="none" w:sz="0" w:space="0" w:color="auto"/>
        <w:right w:val="none" w:sz="0" w:space="0" w:color="auto"/>
      </w:divBdr>
    </w:div>
    <w:div w:id="210772996">
      <w:bodyDiv w:val="1"/>
      <w:marLeft w:val="0"/>
      <w:marRight w:val="0"/>
      <w:marTop w:val="0"/>
      <w:marBottom w:val="0"/>
      <w:divBdr>
        <w:top w:val="none" w:sz="0" w:space="0" w:color="auto"/>
        <w:left w:val="none" w:sz="0" w:space="0" w:color="auto"/>
        <w:bottom w:val="none" w:sz="0" w:space="0" w:color="auto"/>
        <w:right w:val="none" w:sz="0" w:space="0" w:color="auto"/>
      </w:divBdr>
    </w:div>
    <w:div w:id="291398513">
      <w:bodyDiv w:val="1"/>
      <w:marLeft w:val="0"/>
      <w:marRight w:val="0"/>
      <w:marTop w:val="0"/>
      <w:marBottom w:val="0"/>
      <w:divBdr>
        <w:top w:val="none" w:sz="0" w:space="0" w:color="auto"/>
        <w:left w:val="none" w:sz="0" w:space="0" w:color="auto"/>
        <w:bottom w:val="none" w:sz="0" w:space="0" w:color="auto"/>
        <w:right w:val="none" w:sz="0" w:space="0" w:color="auto"/>
      </w:divBdr>
    </w:div>
    <w:div w:id="341517012">
      <w:bodyDiv w:val="1"/>
      <w:marLeft w:val="0"/>
      <w:marRight w:val="0"/>
      <w:marTop w:val="0"/>
      <w:marBottom w:val="0"/>
      <w:divBdr>
        <w:top w:val="none" w:sz="0" w:space="0" w:color="auto"/>
        <w:left w:val="none" w:sz="0" w:space="0" w:color="auto"/>
        <w:bottom w:val="none" w:sz="0" w:space="0" w:color="auto"/>
        <w:right w:val="none" w:sz="0" w:space="0" w:color="auto"/>
      </w:divBdr>
    </w:div>
    <w:div w:id="402946301">
      <w:bodyDiv w:val="1"/>
      <w:marLeft w:val="0"/>
      <w:marRight w:val="0"/>
      <w:marTop w:val="0"/>
      <w:marBottom w:val="0"/>
      <w:divBdr>
        <w:top w:val="none" w:sz="0" w:space="0" w:color="auto"/>
        <w:left w:val="none" w:sz="0" w:space="0" w:color="auto"/>
        <w:bottom w:val="none" w:sz="0" w:space="0" w:color="auto"/>
        <w:right w:val="none" w:sz="0" w:space="0" w:color="auto"/>
      </w:divBdr>
    </w:div>
    <w:div w:id="448623820">
      <w:bodyDiv w:val="1"/>
      <w:marLeft w:val="0"/>
      <w:marRight w:val="0"/>
      <w:marTop w:val="0"/>
      <w:marBottom w:val="0"/>
      <w:divBdr>
        <w:top w:val="none" w:sz="0" w:space="0" w:color="auto"/>
        <w:left w:val="none" w:sz="0" w:space="0" w:color="auto"/>
        <w:bottom w:val="none" w:sz="0" w:space="0" w:color="auto"/>
        <w:right w:val="none" w:sz="0" w:space="0" w:color="auto"/>
      </w:divBdr>
    </w:div>
    <w:div w:id="463427824">
      <w:bodyDiv w:val="1"/>
      <w:marLeft w:val="0"/>
      <w:marRight w:val="0"/>
      <w:marTop w:val="0"/>
      <w:marBottom w:val="0"/>
      <w:divBdr>
        <w:top w:val="none" w:sz="0" w:space="0" w:color="auto"/>
        <w:left w:val="none" w:sz="0" w:space="0" w:color="auto"/>
        <w:bottom w:val="none" w:sz="0" w:space="0" w:color="auto"/>
        <w:right w:val="none" w:sz="0" w:space="0" w:color="auto"/>
      </w:divBdr>
    </w:div>
    <w:div w:id="513762784">
      <w:bodyDiv w:val="1"/>
      <w:marLeft w:val="0"/>
      <w:marRight w:val="0"/>
      <w:marTop w:val="0"/>
      <w:marBottom w:val="0"/>
      <w:divBdr>
        <w:top w:val="none" w:sz="0" w:space="0" w:color="auto"/>
        <w:left w:val="none" w:sz="0" w:space="0" w:color="auto"/>
        <w:bottom w:val="none" w:sz="0" w:space="0" w:color="auto"/>
        <w:right w:val="none" w:sz="0" w:space="0" w:color="auto"/>
      </w:divBdr>
    </w:div>
    <w:div w:id="525749153">
      <w:bodyDiv w:val="1"/>
      <w:marLeft w:val="0"/>
      <w:marRight w:val="0"/>
      <w:marTop w:val="0"/>
      <w:marBottom w:val="0"/>
      <w:divBdr>
        <w:top w:val="none" w:sz="0" w:space="0" w:color="auto"/>
        <w:left w:val="none" w:sz="0" w:space="0" w:color="auto"/>
        <w:bottom w:val="none" w:sz="0" w:space="0" w:color="auto"/>
        <w:right w:val="none" w:sz="0" w:space="0" w:color="auto"/>
      </w:divBdr>
    </w:div>
    <w:div w:id="534582479">
      <w:bodyDiv w:val="1"/>
      <w:marLeft w:val="0"/>
      <w:marRight w:val="0"/>
      <w:marTop w:val="0"/>
      <w:marBottom w:val="0"/>
      <w:divBdr>
        <w:top w:val="none" w:sz="0" w:space="0" w:color="auto"/>
        <w:left w:val="none" w:sz="0" w:space="0" w:color="auto"/>
        <w:bottom w:val="none" w:sz="0" w:space="0" w:color="auto"/>
        <w:right w:val="none" w:sz="0" w:space="0" w:color="auto"/>
      </w:divBdr>
    </w:div>
    <w:div w:id="543912720">
      <w:bodyDiv w:val="1"/>
      <w:marLeft w:val="0"/>
      <w:marRight w:val="0"/>
      <w:marTop w:val="0"/>
      <w:marBottom w:val="0"/>
      <w:divBdr>
        <w:top w:val="none" w:sz="0" w:space="0" w:color="auto"/>
        <w:left w:val="none" w:sz="0" w:space="0" w:color="auto"/>
        <w:bottom w:val="none" w:sz="0" w:space="0" w:color="auto"/>
        <w:right w:val="none" w:sz="0" w:space="0" w:color="auto"/>
      </w:divBdr>
    </w:div>
    <w:div w:id="569925422">
      <w:bodyDiv w:val="1"/>
      <w:marLeft w:val="0"/>
      <w:marRight w:val="0"/>
      <w:marTop w:val="0"/>
      <w:marBottom w:val="0"/>
      <w:divBdr>
        <w:top w:val="none" w:sz="0" w:space="0" w:color="auto"/>
        <w:left w:val="none" w:sz="0" w:space="0" w:color="auto"/>
        <w:bottom w:val="none" w:sz="0" w:space="0" w:color="auto"/>
        <w:right w:val="none" w:sz="0" w:space="0" w:color="auto"/>
      </w:divBdr>
    </w:div>
    <w:div w:id="569929915">
      <w:bodyDiv w:val="1"/>
      <w:marLeft w:val="0"/>
      <w:marRight w:val="0"/>
      <w:marTop w:val="0"/>
      <w:marBottom w:val="0"/>
      <w:divBdr>
        <w:top w:val="none" w:sz="0" w:space="0" w:color="auto"/>
        <w:left w:val="none" w:sz="0" w:space="0" w:color="auto"/>
        <w:bottom w:val="none" w:sz="0" w:space="0" w:color="auto"/>
        <w:right w:val="none" w:sz="0" w:space="0" w:color="auto"/>
      </w:divBdr>
    </w:div>
    <w:div w:id="573395179">
      <w:bodyDiv w:val="1"/>
      <w:marLeft w:val="0"/>
      <w:marRight w:val="0"/>
      <w:marTop w:val="0"/>
      <w:marBottom w:val="0"/>
      <w:divBdr>
        <w:top w:val="none" w:sz="0" w:space="0" w:color="auto"/>
        <w:left w:val="none" w:sz="0" w:space="0" w:color="auto"/>
        <w:bottom w:val="none" w:sz="0" w:space="0" w:color="auto"/>
        <w:right w:val="none" w:sz="0" w:space="0" w:color="auto"/>
      </w:divBdr>
      <w:divsChild>
        <w:div w:id="449519379">
          <w:marLeft w:val="0"/>
          <w:marRight w:val="0"/>
          <w:marTop w:val="0"/>
          <w:marBottom w:val="0"/>
          <w:divBdr>
            <w:top w:val="none" w:sz="0" w:space="0" w:color="auto"/>
            <w:left w:val="none" w:sz="0" w:space="0" w:color="auto"/>
            <w:bottom w:val="none" w:sz="0" w:space="0" w:color="auto"/>
            <w:right w:val="none" w:sz="0" w:space="0" w:color="auto"/>
          </w:divBdr>
        </w:div>
      </w:divsChild>
    </w:div>
    <w:div w:id="580867048">
      <w:bodyDiv w:val="1"/>
      <w:marLeft w:val="0"/>
      <w:marRight w:val="0"/>
      <w:marTop w:val="0"/>
      <w:marBottom w:val="0"/>
      <w:divBdr>
        <w:top w:val="none" w:sz="0" w:space="0" w:color="auto"/>
        <w:left w:val="none" w:sz="0" w:space="0" w:color="auto"/>
        <w:bottom w:val="none" w:sz="0" w:space="0" w:color="auto"/>
        <w:right w:val="none" w:sz="0" w:space="0" w:color="auto"/>
      </w:divBdr>
    </w:div>
    <w:div w:id="588271747">
      <w:bodyDiv w:val="1"/>
      <w:marLeft w:val="0"/>
      <w:marRight w:val="0"/>
      <w:marTop w:val="0"/>
      <w:marBottom w:val="0"/>
      <w:divBdr>
        <w:top w:val="none" w:sz="0" w:space="0" w:color="auto"/>
        <w:left w:val="none" w:sz="0" w:space="0" w:color="auto"/>
        <w:bottom w:val="none" w:sz="0" w:space="0" w:color="auto"/>
        <w:right w:val="none" w:sz="0" w:space="0" w:color="auto"/>
      </w:divBdr>
    </w:div>
    <w:div w:id="605769764">
      <w:bodyDiv w:val="1"/>
      <w:marLeft w:val="0"/>
      <w:marRight w:val="0"/>
      <w:marTop w:val="0"/>
      <w:marBottom w:val="0"/>
      <w:divBdr>
        <w:top w:val="none" w:sz="0" w:space="0" w:color="auto"/>
        <w:left w:val="none" w:sz="0" w:space="0" w:color="auto"/>
        <w:bottom w:val="none" w:sz="0" w:space="0" w:color="auto"/>
        <w:right w:val="none" w:sz="0" w:space="0" w:color="auto"/>
      </w:divBdr>
    </w:div>
    <w:div w:id="615336159">
      <w:bodyDiv w:val="1"/>
      <w:marLeft w:val="0"/>
      <w:marRight w:val="0"/>
      <w:marTop w:val="0"/>
      <w:marBottom w:val="0"/>
      <w:divBdr>
        <w:top w:val="none" w:sz="0" w:space="0" w:color="auto"/>
        <w:left w:val="none" w:sz="0" w:space="0" w:color="auto"/>
        <w:bottom w:val="none" w:sz="0" w:space="0" w:color="auto"/>
        <w:right w:val="none" w:sz="0" w:space="0" w:color="auto"/>
      </w:divBdr>
    </w:div>
    <w:div w:id="616833409">
      <w:bodyDiv w:val="1"/>
      <w:marLeft w:val="0"/>
      <w:marRight w:val="0"/>
      <w:marTop w:val="0"/>
      <w:marBottom w:val="0"/>
      <w:divBdr>
        <w:top w:val="none" w:sz="0" w:space="0" w:color="auto"/>
        <w:left w:val="none" w:sz="0" w:space="0" w:color="auto"/>
        <w:bottom w:val="none" w:sz="0" w:space="0" w:color="auto"/>
        <w:right w:val="none" w:sz="0" w:space="0" w:color="auto"/>
      </w:divBdr>
    </w:div>
    <w:div w:id="692220128">
      <w:bodyDiv w:val="1"/>
      <w:marLeft w:val="0"/>
      <w:marRight w:val="0"/>
      <w:marTop w:val="0"/>
      <w:marBottom w:val="0"/>
      <w:divBdr>
        <w:top w:val="none" w:sz="0" w:space="0" w:color="auto"/>
        <w:left w:val="none" w:sz="0" w:space="0" w:color="auto"/>
        <w:bottom w:val="none" w:sz="0" w:space="0" w:color="auto"/>
        <w:right w:val="none" w:sz="0" w:space="0" w:color="auto"/>
      </w:divBdr>
    </w:div>
    <w:div w:id="713887069">
      <w:bodyDiv w:val="1"/>
      <w:marLeft w:val="0"/>
      <w:marRight w:val="0"/>
      <w:marTop w:val="0"/>
      <w:marBottom w:val="0"/>
      <w:divBdr>
        <w:top w:val="none" w:sz="0" w:space="0" w:color="auto"/>
        <w:left w:val="none" w:sz="0" w:space="0" w:color="auto"/>
        <w:bottom w:val="none" w:sz="0" w:space="0" w:color="auto"/>
        <w:right w:val="none" w:sz="0" w:space="0" w:color="auto"/>
      </w:divBdr>
    </w:div>
    <w:div w:id="808403368">
      <w:bodyDiv w:val="1"/>
      <w:marLeft w:val="0"/>
      <w:marRight w:val="0"/>
      <w:marTop w:val="0"/>
      <w:marBottom w:val="0"/>
      <w:divBdr>
        <w:top w:val="none" w:sz="0" w:space="0" w:color="auto"/>
        <w:left w:val="none" w:sz="0" w:space="0" w:color="auto"/>
        <w:bottom w:val="none" w:sz="0" w:space="0" w:color="auto"/>
        <w:right w:val="none" w:sz="0" w:space="0" w:color="auto"/>
      </w:divBdr>
    </w:div>
    <w:div w:id="831915374">
      <w:bodyDiv w:val="1"/>
      <w:marLeft w:val="0"/>
      <w:marRight w:val="0"/>
      <w:marTop w:val="0"/>
      <w:marBottom w:val="0"/>
      <w:divBdr>
        <w:top w:val="none" w:sz="0" w:space="0" w:color="auto"/>
        <w:left w:val="none" w:sz="0" w:space="0" w:color="auto"/>
        <w:bottom w:val="none" w:sz="0" w:space="0" w:color="auto"/>
        <w:right w:val="none" w:sz="0" w:space="0" w:color="auto"/>
      </w:divBdr>
    </w:div>
    <w:div w:id="843397878">
      <w:bodyDiv w:val="1"/>
      <w:marLeft w:val="0"/>
      <w:marRight w:val="0"/>
      <w:marTop w:val="0"/>
      <w:marBottom w:val="0"/>
      <w:divBdr>
        <w:top w:val="none" w:sz="0" w:space="0" w:color="auto"/>
        <w:left w:val="none" w:sz="0" w:space="0" w:color="auto"/>
        <w:bottom w:val="none" w:sz="0" w:space="0" w:color="auto"/>
        <w:right w:val="none" w:sz="0" w:space="0" w:color="auto"/>
      </w:divBdr>
    </w:div>
    <w:div w:id="849442872">
      <w:bodyDiv w:val="1"/>
      <w:marLeft w:val="0"/>
      <w:marRight w:val="0"/>
      <w:marTop w:val="0"/>
      <w:marBottom w:val="0"/>
      <w:divBdr>
        <w:top w:val="none" w:sz="0" w:space="0" w:color="auto"/>
        <w:left w:val="none" w:sz="0" w:space="0" w:color="auto"/>
        <w:bottom w:val="none" w:sz="0" w:space="0" w:color="auto"/>
        <w:right w:val="none" w:sz="0" w:space="0" w:color="auto"/>
      </w:divBdr>
    </w:div>
    <w:div w:id="853302774">
      <w:bodyDiv w:val="1"/>
      <w:marLeft w:val="0"/>
      <w:marRight w:val="0"/>
      <w:marTop w:val="0"/>
      <w:marBottom w:val="0"/>
      <w:divBdr>
        <w:top w:val="none" w:sz="0" w:space="0" w:color="auto"/>
        <w:left w:val="none" w:sz="0" w:space="0" w:color="auto"/>
        <w:bottom w:val="none" w:sz="0" w:space="0" w:color="auto"/>
        <w:right w:val="none" w:sz="0" w:space="0" w:color="auto"/>
      </w:divBdr>
    </w:div>
    <w:div w:id="859969228">
      <w:bodyDiv w:val="1"/>
      <w:marLeft w:val="0"/>
      <w:marRight w:val="0"/>
      <w:marTop w:val="0"/>
      <w:marBottom w:val="0"/>
      <w:divBdr>
        <w:top w:val="none" w:sz="0" w:space="0" w:color="auto"/>
        <w:left w:val="none" w:sz="0" w:space="0" w:color="auto"/>
        <w:bottom w:val="none" w:sz="0" w:space="0" w:color="auto"/>
        <w:right w:val="none" w:sz="0" w:space="0" w:color="auto"/>
      </w:divBdr>
    </w:div>
    <w:div w:id="872229035">
      <w:bodyDiv w:val="1"/>
      <w:marLeft w:val="0"/>
      <w:marRight w:val="0"/>
      <w:marTop w:val="0"/>
      <w:marBottom w:val="0"/>
      <w:divBdr>
        <w:top w:val="none" w:sz="0" w:space="0" w:color="auto"/>
        <w:left w:val="none" w:sz="0" w:space="0" w:color="auto"/>
        <w:bottom w:val="none" w:sz="0" w:space="0" w:color="auto"/>
        <w:right w:val="none" w:sz="0" w:space="0" w:color="auto"/>
      </w:divBdr>
    </w:div>
    <w:div w:id="895235650">
      <w:bodyDiv w:val="1"/>
      <w:marLeft w:val="0"/>
      <w:marRight w:val="0"/>
      <w:marTop w:val="0"/>
      <w:marBottom w:val="0"/>
      <w:divBdr>
        <w:top w:val="none" w:sz="0" w:space="0" w:color="auto"/>
        <w:left w:val="none" w:sz="0" w:space="0" w:color="auto"/>
        <w:bottom w:val="none" w:sz="0" w:space="0" w:color="auto"/>
        <w:right w:val="none" w:sz="0" w:space="0" w:color="auto"/>
      </w:divBdr>
    </w:div>
    <w:div w:id="900797288">
      <w:bodyDiv w:val="1"/>
      <w:marLeft w:val="0"/>
      <w:marRight w:val="0"/>
      <w:marTop w:val="0"/>
      <w:marBottom w:val="0"/>
      <w:divBdr>
        <w:top w:val="none" w:sz="0" w:space="0" w:color="auto"/>
        <w:left w:val="none" w:sz="0" w:space="0" w:color="auto"/>
        <w:bottom w:val="none" w:sz="0" w:space="0" w:color="auto"/>
        <w:right w:val="none" w:sz="0" w:space="0" w:color="auto"/>
      </w:divBdr>
    </w:div>
    <w:div w:id="912355721">
      <w:bodyDiv w:val="1"/>
      <w:marLeft w:val="0"/>
      <w:marRight w:val="0"/>
      <w:marTop w:val="0"/>
      <w:marBottom w:val="0"/>
      <w:divBdr>
        <w:top w:val="none" w:sz="0" w:space="0" w:color="auto"/>
        <w:left w:val="none" w:sz="0" w:space="0" w:color="auto"/>
        <w:bottom w:val="none" w:sz="0" w:space="0" w:color="auto"/>
        <w:right w:val="none" w:sz="0" w:space="0" w:color="auto"/>
      </w:divBdr>
      <w:divsChild>
        <w:div w:id="625551274">
          <w:marLeft w:val="0"/>
          <w:marRight w:val="0"/>
          <w:marTop w:val="0"/>
          <w:marBottom w:val="0"/>
          <w:divBdr>
            <w:top w:val="none" w:sz="0" w:space="0" w:color="auto"/>
            <w:left w:val="none" w:sz="0" w:space="0" w:color="auto"/>
            <w:bottom w:val="none" w:sz="0" w:space="0" w:color="auto"/>
            <w:right w:val="none" w:sz="0" w:space="0" w:color="auto"/>
          </w:divBdr>
          <w:divsChild>
            <w:div w:id="919023407">
              <w:marLeft w:val="0"/>
              <w:marRight w:val="0"/>
              <w:marTop w:val="0"/>
              <w:marBottom w:val="0"/>
              <w:divBdr>
                <w:top w:val="none" w:sz="0" w:space="0" w:color="auto"/>
                <w:left w:val="none" w:sz="0" w:space="0" w:color="auto"/>
                <w:bottom w:val="none" w:sz="0" w:space="0" w:color="auto"/>
                <w:right w:val="none" w:sz="0" w:space="0" w:color="auto"/>
              </w:divBdr>
              <w:divsChild>
                <w:div w:id="627051969">
                  <w:marLeft w:val="0"/>
                  <w:marRight w:val="0"/>
                  <w:marTop w:val="0"/>
                  <w:marBottom w:val="0"/>
                  <w:divBdr>
                    <w:top w:val="none" w:sz="0" w:space="0" w:color="auto"/>
                    <w:left w:val="none" w:sz="0" w:space="0" w:color="auto"/>
                    <w:bottom w:val="none" w:sz="0" w:space="0" w:color="auto"/>
                    <w:right w:val="none" w:sz="0" w:space="0" w:color="auto"/>
                  </w:divBdr>
                </w:div>
                <w:div w:id="830945148">
                  <w:marLeft w:val="0"/>
                  <w:marRight w:val="0"/>
                  <w:marTop w:val="0"/>
                  <w:marBottom w:val="0"/>
                  <w:divBdr>
                    <w:top w:val="none" w:sz="0" w:space="0" w:color="auto"/>
                    <w:left w:val="none" w:sz="0" w:space="0" w:color="auto"/>
                    <w:bottom w:val="none" w:sz="0" w:space="0" w:color="auto"/>
                    <w:right w:val="none" w:sz="0" w:space="0" w:color="auto"/>
                  </w:divBdr>
                </w:div>
                <w:div w:id="831456771">
                  <w:marLeft w:val="0"/>
                  <w:marRight w:val="0"/>
                  <w:marTop w:val="0"/>
                  <w:marBottom w:val="0"/>
                  <w:divBdr>
                    <w:top w:val="none" w:sz="0" w:space="0" w:color="auto"/>
                    <w:left w:val="none" w:sz="0" w:space="0" w:color="auto"/>
                    <w:bottom w:val="none" w:sz="0" w:space="0" w:color="auto"/>
                    <w:right w:val="none" w:sz="0" w:space="0" w:color="auto"/>
                  </w:divBdr>
                </w:div>
                <w:div w:id="9648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01646">
      <w:bodyDiv w:val="1"/>
      <w:marLeft w:val="0"/>
      <w:marRight w:val="0"/>
      <w:marTop w:val="0"/>
      <w:marBottom w:val="0"/>
      <w:divBdr>
        <w:top w:val="none" w:sz="0" w:space="0" w:color="auto"/>
        <w:left w:val="none" w:sz="0" w:space="0" w:color="auto"/>
        <w:bottom w:val="none" w:sz="0" w:space="0" w:color="auto"/>
        <w:right w:val="none" w:sz="0" w:space="0" w:color="auto"/>
      </w:divBdr>
      <w:divsChild>
        <w:div w:id="526647804">
          <w:marLeft w:val="0"/>
          <w:marRight w:val="0"/>
          <w:marTop w:val="0"/>
          <w:marBottom w:val="0"/>
          <w:divBdr>
            <w:top w:val="none" w:sz="0" w:space="0" w:color="auto"/>
            <w:left w:val="none" w:sz="0" w:space="0" w:color="auto"/>
            <w:bottom w:val="none" w:sz="0" w:space="0" w:color="auto"/>
            <w:right w:val="none" w:sz="0" w:space="0" w:color="auto"/>
          </w:divBdr>
          <w:divsChild>
            <w:div w:id="1335455639">
              <w:marLeft w:val="0"/>
              <w:marRight w:val="0"/>
              <w:marTop w:val="0"/>
              <w:marBottom w:val="0"/>
              <w:divBdr>
                <w:top w:val="none" w:sz="0" w:space="0" w:color="auto"/>
                <w:left w:val="none" w:sz="0" w:space="0" w:color="auto"/>
                <w:bottom w:val="none" w:sz="0" w:space="0" w:color="auto"/>
                <w:right w:val="none" w:sz="0" w:space="0" w:color="auto"/>
              </w:divBdr>
              <w:divsChild>
                <w:div w:id="1615403979">
                  <w:marLeft w:val="0"/>
                  <w:marRight w:val="0"/>
                  <w:marTop w:val="0"/>
                  <w:marBottom w:val="0"/>
                  <w:divBdr>
                    <w:top w:val="none" w:sz="0" w:space="0" w:color="auto"/>
                    <w:left w:val="none" w:sz="0" w:space="0" w:color="auto"/>
                    <w:bottom w:val="none" w:sz="0" w:space="0" w:color="auto"/>
                    <w:right w:val="none" w:sz="0" w:space="0" w:color="auto"/>
                  </w:divBdr>
                  <w:divsChild>
                    <w:div w:id="2089836997">
                      <w:marLeft w:val="0"/>
                      <w:marRight w:val="0"/>
                      <w:marTop w:val="0"/>
                      <w:marBottom w:val="0"/>
                      <w:divBdr>
                        <w:top w:val="none" w:sz="0" w:space="0" w:color="auto"/>
                        <w:left w:val="none" w:sz="0" w:space="0" w:color="auto"/>
                        <w:bottom w:val="none" w:sz="0" w:space="0" w:color="auto"/>
                        <w:right w:val="none" w:sz="0" w:space="0" w:color="auto"/>
                      </w:divBdr>
                      <w:divsChild>
                        <w:div w:id="140848131">
                          <w:marLeft w:val="0"/>
                          <w:marRight w:val="0"/>
                          <w:marTop w:val="0"/>
                          <w:marBottom w:val="0"/>
                          <w:divBdr>
                            <w:top w:val="none" w:sz="0" w:space="0" w:color="auto"/>
                            <w:left w:val="none" w:sz="0" w:space="0" w:color="auto"/>
                            <w:bottom w:val="none" w:sz="0" w:space="0" w:color="auto"/>
                            <w:right w:val="none" w:sz="0" w:space="0" w:color="auto"/>
                          </w:divBdr>
                          <w:divsChild>
                            <w:div w:id="361394908">
                              <w:marLeft w:val="0"/>
                              <w:marRight w:val="0"/>
                              <w:marTop w:val="0"/>
                              <w:marBottom w:val="0"/>
                              <w:divBdr>
                                <w:top w:val="none" w:sz="0" w:space="0" w:color="auto"/>
                                <w:left w:val="none" w:sz="0" w:space="0" w:color="auto"/>
                                <w:bottom w:val="none" w:sz="0" w:space="0" w:color="auto"/>
                                <w:right w:val="none" w:sz="0" w:space="0" w:color="auto"/>
                              </w:divBdr>
                              <w:divsChild>
                                <w:div w:id="1128620978">
                                  <w:marLeft w:val="0"/>
                                  <w:marRight w:val="0"/>
                                  <w:marTop w:val="0"/>
                                  <w:marBottom w:val="0"/>
                                  <w:divBdr>
                                    <w:top w:val="none" w:sz="0" w:space="0" w:color="auto"/>
                                    <w:left w:val="none" w:sz="0" w:space="0" w:color="auto"/>
                                    <w:bottom w:val="none" w:sz="0" w:space="0" w:color="auto"/>
                                    <w:right w:val="none" w:sz="0" w:space="0" w:color="auto"/>
                                  </w:divBdr>
                                  <w:divsChild>
                                    <w:div w:id="5253417">
                                      <w:marLeft w:val="0"/>
                                      <w:marRight w:val="0"/>
                                      <w:marTop w:val="0"/>
                                      <w:marBottom w:val="0"/>
                                      <w:divBdr>
                                        <w:top w:val="none" w:sz="0" w:space="0" w:color="auto"/>
                                        <w:left w:val="none" w:sz="0" w:space="0" w:color="auto"/>
                                        <w:bottom w:val="none" w:sz="0" w:space="0" w:color="auto"/>
                                        <w:right w:val="none" w:sz="0" w:space="0" w:color="auto"/>
                                      </w:divBdr>
                                    </w:div>
                                    <w:div w:id="5986297">
                                      <w:marLeft w:val="0"/>
                                      <w:marRight w:val="0"/>
                                      <w:marTop w:val="0"/>
                                      <w:marBottom w:val="0"/>
                                      <w:divBdr>
                                        <w:top w:val="none" w:sz="0" w:space="0" w:color="auto"/>
                                        <w:left w:val="none" w:sz="0" w:space="0" w:color="auto"/>
                                        <w:bottom w:val="none" w:sz="0" w:space="0" w:color="auto"/>
                                        <w:right w:val="none" w:sz="0" w:space="0" w:color="auto"/>
                                      </w:divBdr>
                                    </w:div>
                                    <w:div w:id="10450870">
                                      <w:marLeft w:val="0"/>
                                      <w:marRight w:val="0"/>
                                      <w:marTop w:val="0"/>
                                      <w:marBottom w:val="0"/>
                                      <w:divBdr>
                                        <w:top w:val="none" w:sz="0" w:space="0" w:color="auto"/>
                                        <w:left w:val="none" w:sz="0" w:space="0" w:color="auto"/>
                                        <w:bottom w:val="none" w:sz="0" w:space="0" w:color="auto"/>
                                        <w:right w:val="none" w:sz="0" w:space="0" w:color="auto"/>
                                      </w:divBdr>
                                    </w:div>
                                    <w:div w:id="15471467">
                                      <w:marLeft w:val="0"/>
                                      <w:marRight w:val="0"/>
                                      <w:marTop w:val="0"/>
                                      <w:marBottom w:val="0"/>
                                      <w:divBdr>
                                        <w:top w:val="none" w:sz="0" w:space="0" w:color="auto"/>
                                        <w:left w:val="none" w:sz="0" w:space="0" w:color="auto"/>
                                        <w:bottom w:val="none" w:sz="0" w:space="0" w:color="auto"/>
                                        <w:right w:val="none" w:sz="0" w:space="0" w:color="auto"/>
                                      </w:divBdr>
                                    </w:div>
                                    <w:div w:id="44107938">
                                      <w:marLeft w:val="0"/>
                                      <w:marRight w:val="0"/>
                                      <w:marTop w:val="0"/>
                                      <w:marBottom w:val="0"/>
                                      <w:divBdr>
                                        <w:top w:val="none" w:sz="0" w:space="0" w:color="auto"/>
                                        <w:left w:val="none" w:sz="0" w:space="0" w:color="auto"/>
                                        <w:bottom w:val="none" w:sz="0" w:space="0" w:color="auto"/>
                                        <w:right w:val="none" w:sz="0" w:space="0" w:color="auto"/>
                                      </w:divBdr>
                                    </w:div>
                                    <w:div w:id="51734304">
                                      <w:marLeft w:val="0"/>
                                      <w:marRight w:val="0"/>
                                      <w:marTop w:val="0"/>
                                      <w:marBottom w:val="0"/>
                                      <w:divBdr>
                                        <w:top w:val="none" w:sz="0" w:space="0" w:color="auto"/>
                                        <w:left w:val="none" w:sz="0" w:space="0" w:color="auto"/>
                                        <w:bottom w:val="none" w:sz="0" w:space="0" w:color="auto"/>
                                        <w:right w:val="none" w:sz="0" w:space="0" w:color="auto"/>
                                      </w:divBdr>
                                    </w:div>
                                    <w:div w:id="53049222">
                                      <w:marLeft w:val="0"/>
                                      <w:marRight w:val="0"/>
                                      <w:marTop w:val="0"/>
                                      <w:marBottom w:val="0"/>
                                      <w:divBdr>
                                        <w:top w:val="none" w:sz="0" w:space="0" w:color="auto"/>
                                        <w:left w:val="none" w:sz="0" w:space="0" w:color="auto"/>
                                        <w:bottom w:val="none" w:sz="0" w:space="0" w:color="auto"/>
                                        <w:right w:val="none" w:sz="0" w:space="0" w:color="auto"/>
                                      </w:divBdr>
                                    </w:div>
                                    <w:div w:id="59838648">
                                      <w:marLeft w:val="0"/>
                                      <w:marRight w:val="0"/>
                                      <w:marTop w:val="0"/>
                                      <w:marBottom w:val="0"/>
                                      <w:divBdr>
                                        <w:top w:val="none" w:sz="0" w:space="0" w:color="auto"/>
                                        <w:left w:val="none" w:sz="0" w:space="0" w:color="auto"/>
                                        <w:bottom w:val="none" w:sz="0" w:space="0" w:color="auto"/>
                                        <w:right w:val="none" w:sz="0" w:space="0" w:color="auto"/>
                                      </w:divBdr>
                                    </w:div>
                                    <w:div w:id="85618043">
                                      <w:marLeft w:val="0"/>
                                      <w:marRight w:val="0"/>
                                      <w:marTop w:val="0"/>
                                      <w:marBottom w:val="0"/>
                                      <w:divBdr>
                                        <w:top w:val="none" w:sz="0" w:space="0" w:color="auto"/>
                                        <w:left w:val="none" w:sz="0" w:space="0" w:color="auto"/>
                                        <w:bottom w:val="none" w:sz="0" w:space="0" w:color="auto"/>
                                        <w:right w:val="none" w:sz="0" w:space="0" w:color="auto"/>
                                      </w:divBdr>
                                    </w:div>
                                    <w:div w:id="98568455">
                                      <w:marLeft w:val="0"/>
                                      <w:marRight w:val="0"/>
                                      <w:marTop w:val="0"/>
                                      <w:marBottom w:val="0"/>
                                      <w:divBdr>
                                        <w:top w:val="none" w:sz="0" w:space="0" w:color="auto"/>
                                        <w:left w:val="none" w:sz="0" w:space="0" w:color="auto"/>
                                        <w:bottom w:val="none" w:sz="0" w:space="0" w:color="auto"/>
                                        <w:right w:val="none" w:sz="0" w:space="0" w:color="auto"/>
                                      </w:divBdr>
                                    </w:div>
                                    <w:div w:id="101002328">
                                      <w:marLeft w:val="0"/>
                                      <w:marRight w:val="0"/>
                                      <w:marTop w:val="0"/>
                                      <w:marBottom w:val="0"/>
                                      <w:divBdr>
                                        <w:top w:val="none" w:sz="0" w:space="0" w:color="auto"/>
                                        <w:left w:val="none" w:sz="0" w:space="0" w:color="auto"/>
                                        <w:bottom w:val="none" w:sz="0" w:space="0" w:color="auto"/>
                                        <w:right w:val="none" w:sz="0" w:space="0" w:color="auto"/>
                                      </w:divBdr>
                                    </w:div>
                                    <w:div w:id="103888497">
                                      <w:marLeft w:val="0"/>
                                      <w:marRight w:val="0"/>
                                      <w:marTop w:val="0"/>
                                      <w:marBottom w:val="0"/>
                                      <w:divBdr>
                                        <w:top w:val="none" w:sz="0" w:space="0" w:color="auto"/>
                                        <w:left w:val="none" w:sz="0" w:space="0" w:color="auto"/>
                                        <w:bottom w:val="none" w:sz="0" w:space="0" w:color="auto"/>
                                        <w:right w:val="none" w:sz="0" w:space="0" w:color="auto"/>
                                      </w:divBdr>
                                    </w:div>
                                    <w:div w:id="134103514">
                                      <w:marLeft w:val="0"/>
                                      <w:marRight w:val="0"/>
                                      <w:marTop w:val="0"/>
                                      <w:marBottom w:val="0"/>
                                      <w:divBdr>
                                        <w:top w:val="none" w:sz="0" w:space="0" w:color="auto"/>
                                        <w:left w:val="none" w:sz="0" w:space="0" w:color="auto"/>
                                        <w:bottom w:val="none" w:sz="0" w:space="0" w:color="auto"/>
                                        <w:right w:val="none" w:sz="0" w:space="0" w:color="auto"/>
                                      </w:divBdr>
                                    </w:div>
                                    <w:div w:id="135073042">
                                      <w:marLeft w:val="0"/>
                                      <w:marRight w:val="0"/>
                                      <w:marTop w:val="0"/>
                                      <w:marBottom w:val="0"/>
                                      <w:divBdr>
                                        <w:top w:val="none" w:sz="0" w:space="0" w:color="auto"/>
                                        <w:left w:val="none" w:sz="0" w:space="0" w:color="auto"/>
                                        <w:bottom w:val="none" w:sz="0" w:space="0" w:color="auto"/>
                                        <w:right w:val="none" w:sz="0" w:space="0" w:color="auto"/>
                                      </w:divBdr>
                                    </w:div>
                                    <w:div w:id="142477196">
                                      <w:marLeft w:val="0"/>
                                      <w:marRight w:val="0"/>
                                      <w:marTop w:val="0"/>
                                      <w:marBottom w:val="0"/>
                                      <w:divBdr>
                                        <w:top w:val="none" w:sz="0" w:space="0" w:color="auto"/>
                                        <w:left w:val="none" w:sz="0" w:space="0" w:color="auto"/>
                                        <w:bottom w:val="none" w:sz="0" w:space="0" w:color="auto"/>
                                        <w:right w:val="none" w:sz="0" w:space="0" w:color="auto"/>
                                      </w:divBdr>
                                    </w:div>
                                    <w:div w:id="158733049">
                                      <w:marLeft w:val="0"/>
                                      <w:marRight w:val="0"/>
                                      <w:marTop w:val="0"/>
                                      <w:marBottom w:val="0"/>
                                      <w:divBdr>
                                        <w:top w:val="none" w:sz="0" w:space="0" w:color="auto"/>
                                        <w:left w:val="none" w:sz="0" w:space="0" w:color="auto"/>
                                        <w:bottom w:val="none" w:sz="0" w:space="0" w:color="auto"/>
                                        <w:right w:val="none" w:sz="0" w:space="0" w:color="auto"/>
                                      </w:divBdr>
                                    </w:div>
                                    <w:div w:id="176430130">
                                      <w:marLeft w:val="0"/>
                                      <w:marRight w:val="0"/>
                                      <w:marTop w:val="0"/>
                                      <w:marBottom w:val="0"/>
                                      <w:divBdr>
                                        <w:top w:val="none" w:sz="0" w:space="0" w:color="auto"/>
                                        <w:left w:val="none" w:sz="0" w:space="0" w:color="auto"/>
                                        <w:bottom w:val="none" w:sz="0" w:space="0" w:color="auto"/>
                                        <w:right w:val="none" w:sz="0" w:space="0" w:color="auto"/>
                                      </w:divBdr>
                                    </w:div>
                                    <w:div w:id="178663318">
                                      <w:marLeft w:val="0"/>
                                      <w:marRight w:val="0"/>
                                      <w:marTop w:val="0"/>
                                      <w:marBottom w:val="0"/>
                                      <w:divBdr>
                                        <w:top w:val="none" w:sz="0" w:space="0" w:color="auto"/>
                                        <w:left w:val="none" w:sz="0" w:space="0" w:color="auto"/>
                                        <w:bottom w:val="none" w:sz="0" w:space="0" w:color="auto"/>
                                        <w:right w:val="none" w:sz="0" w:space="0" w:color="auto"/>
                                      </w:divBdr>
                                    </w:div>
                                    <w:div w:id="213853687">
                                      <w:marLeft w:val="0"/>
                                      <w:marRight w:val="0"/>
                                      <w:marTop w:val="0"/>
                                      <w:marBottom w:val="0"/>
                                      <w:divBdr>
                                        <w:top w:val="none" w:sz="0" w:space="0" w:color="auto"/>
                                        <w:left w:val="none" w:sz="0" w:space="0" w:color="auto"/>
                                        <w:bottom w:val="none" w:sz="0" w:space="0" w:color="auto"/>
                                        <w:right w:val="none" w:sz="0" w:space="0" w:color="auto"/>
                                      </w:divBdr>
                                    </w:div>
                                    <w:div w:id="243147585">
                                      <w:marLeft w:val="0"/>
                                      <w:marRight w:val="0"/>
                                      <w:marTop w:val="0"/>
                                      <w:marBottom w:val="0"/>
                                      <w:divBdr>
                                        <w:top w:val="none" w:sz="0" w:space="0" w:color="auto"/>
                                        <w:left w:val="none" w:sz="0" w:space="0" w:color="auto"/>
                                        <w:bottom w:val="none" w:sz="0" w:space="0" w:color="auto"/>
                                        <w:right w:val="none" w:sz="0" w:space="0" w:color="auto"/>
                                      </w:divBdr>
                                    </w:div>
                                    <w:div w:id="255093652">
                                      <w:marLeft w:val="0"/>
                                      <w:marRight w:val="0"/>
                                      <w:marTop w:val="0"/>
                                      <w:marBottom w:val="0"/>
                                      <w:divBdr>
                                        <w:top w:val="none" w:sz="0" w:space="0" w:color="auto"/>
                                        <w:left w:val="none" w:sz="0" w:space="0" w:color="auto"/>
                                        <w:bottom w:val="none" w:sz="0" w:space="0" w:color="auto"/>
                                        <w:right w:val="none" w:sz="0" w:space="0" w:color="auto"/>
                                      </w:divBdr>
                                    </w:div>
                                    <w:div w:id="261307597">
                                      <w:marLeft w:val="0"/>
                                      <w:marRight w:val="0"/>
                                      <w:marTop w:val="0"/>
                                      <w:marBottom w:val="0"/>
                                      <w:divBdr>
                                        <w:top w:val="none" w:sz="0" w:space="0" w:color="auto"/>
                                        <w:left w:val="none" w:sz="0" w:space="0" w:color="auto"/>
                                        <w:bottom w:val="none" w:sz="0" w:space="0" w:color="auto"/>
                                        <w:right w:val="none" w:sz="0" w:space="0" w:color="auto"/>
                                      </w:divBdr>
                                    </w:div>
                                    <w:div w:id="266083031">
                                      <w:marLeft w:val="0"/>
                                      <w:marRight w:val="0"/>
                                      <w:marTop w:val="0"/>
                                      <w:marBottom w:val="0"/>
                                      <w:divBdr>
                                        <w:top w:val="none" w:sz="0" w:space="0" w:color="auto"/>
                                        <w:left w:val="none" w:sz="0" w:space="0" w:color="auto"/>
                                        <w:bottom w:val="none" w:sz="0" w:space="0" w:color="auto"/>
                                        <w:right w:val="none" w:sz="0" w:space="0" w:color="auto"/>
                                      </w:divBdr>
                                    </w:div>
                                    <w:div w:id="269971391">
                                      <w:marLeft w:val="0"/>
                                      <w:marRight w:val="0"/>
                                      <w:marTop w:val="0"/>
                                      <w:marBottom w:val="0"/>
                                      <w:divBdr>
                                        <w:top w:val="none" w:sz="0" w:space="0" w:color="auto"/>
                                        <w:left w:val="none" w:sz="0" w:space="0" w:color="auto"/>
                                        <w:bottom w:val="none" w:sz="0" w:space="0" w:color="auto"/>
                                        <w:right w:val="none" w:sz="0" w:space="0" w:color="auto"/>
                                      </w:divBdr>
                                    </w:div>
                                    <w:div w:id="275796127">
                                      <w:marLeft w:val="0"/>
                                      <w:marRight w:val="0"/>
                                      <w:marTop w:val="0"/>
                                      <w:marBottom w:val="0"/>
                                      <w:divBdr>
                                        <w:top w:val="none" w:sz="0" w:space="0" w:color="auto"/>
                                        <w:left w:val="none" w:sz="0" w:space="0" w:color="auto"/>
                                        <w:bottom w:val="none" w:sz="0" w:space="0" w:color="auto"/>
                                        <w:right w:val="none" w:sz="0" w:space="0" w:color="auto"/>
                                      </w:divBdr>
                                    </w:div>
                                    <w:div w:id="281695217">
                                      <w:marLeft w:val="0"/>
                                      <w:marRight w:val="0"/>
                                      <w:marTop w:val="0"/>
                                      <w:marBottom w:val="0"/>
                                      <w:divBdr>
                                        <w:top w:val="none" w:sz="0" w:space="0" w:color="auto"/>
                                        <w:left w:val="none" w:sz="0" w:space="0" w:color="auto"/>
                                        <w:bottom w:val="none" w:sz="0" w:space="0" w:color="auto"/>
                                        <w:right w:val="none" w:sz="0" w:space="0" w:color="auto"/>
                                      </w:divBdr>
                                    </w:div>
                                    <w:div w:id="285813381">
                                      <w:marLeft w:val="0"/>
                                      <w:marRight w:val="0"/>
                                      <w:marTop w:val="0"/>
                                      <w:marBottom w:val="0"/>
                                      <w:divBdr>
                                        <w:top w:val="none" w:sz="0" w:space="0" w:color="auto"/>
                                        <w:left w:val="none" w:sz="0" w:space="0" w:color="auto"/>
                                        <w:bottom w:val="none" w:sz="0" w:space="0" w:color="auto"/>
                                        <w:right w:val="none" w:sz="0" w:space="0" w:color="auto"/>
                                      </w:divBdr>
                                    </w:div>
                                    <w:div w:id="305014132">
                                      <w:marLeft w:val="0"/>
                                      <w:marRight w:val="0"/>
                                      <w:marTop w:val="0"/>
                                      <w:marBottom w:val="0"/>
                                      <w:divBdr>
                                        <w:top w:val="none" w:sz="0" w:space="0" w:color="auto"/>
                                        <w:left w:val="none" w:sz="0" w:space="0" w:color="auto"/>
                                        <w:bottom w:val="none" w:sz="0" w:space="0" w:color="auto"/>
                                        <w:right w:val="none" w:sz="0" w:space="0" w:color="auto"/>
                                      </w:divBdr>
                                    </w:div>
                                    <w:div w:id="305549920">
                                      <w:marLeft w:val="0"/>
                                      <w:marRight w:val="0"/>
                                      <w:marTop w:val="0"/>
                                      <w:marBottom w:val="0"/>
                                      <w:divBdr>
                                        <w:top w:val="none" w:sz="0" w:space="0" w:color="auto"/>
                                        <w:left w:val="none" w:sz="0" w:space="0" w:color="auto"/>
                                        <w:bottom w:val="none" w:sz="0" w:space="0" w:color="auto"/>
                                        <w:right w:val="none" w:sz="0" w:space="0" w:color="auto"/>
                                      </w:divBdr>
                                    </w:div>
                                    <w:div w:id="313098121">
                                      <w:marLeft w:val="0"/>
                                      <w:marRight w:val="0"/>
                                      <w:marTop w:val="0"/>
                                      <w:marBottom w:val="0"/>
                                      <w:divBdr>
                                        <w:top w:val="none" w:sz="0" w:space="0" w:color="auto"/>
                                        <w:left w:val="none" w:sz="0" w:space="0" w:color="auto"/>
                                        <w:bottom w:val="none" w:sz="0" w:space="0" w:color="auto"/>
                                        <w:right w:val="none" w:sz="0" w:space="0" w:color="auto"/>
                                      </w:divBdr>
                                    </w:div>
                                    <w:div w:id="340936874">
                                      <w:marLeft w:val="0"/>
                                      <w:marRight w:val="0"/>
                                      <w:marTop w:val="0"/>
                                      <w:marBottom w:val="0"/>
                                      <w:divBdr>
                                        <w:top w:val="none" w:sz="0" w:space="0" w:color="auto"/>
                                        <w:left w:val="none" w:sz="0" w:space="0" w:color="auto"/>
                                        <w:bottom w:val="none" w:sz="0" w:space="0" w:color="auto"/>
                                        <w:right w:val="none" w:sz="0" w:space="0" w:color="auto"/>
                                      </w:divBdr>
                                    </w:div>
                                    <w:div w:id="346715771">
                                      <w:marLeft w:val="0"/>
                                      <w:marRight w:val="0"/>
                                      <w:marTop w:val="0"/>
                                      <w:marBottom w:val="0"/>
                                      <w:divBdr>
                                        <w:top w:val="none" w:sz="0" w:space="0" w:color="auto"/>
                                        <w:left w:val="none" w:sz="0" w:space="0" w:color="auto"/>
                                        <w:bottom w:val="none" w:sz="0" w:space="0" w:color="auto"/>
                                        <w:right w:val="none" w:sz="0" w:space="0" w:color="auto"/>
                                      </w:divBdr>
                                    </w:div>
                                    <w:div w:id="365299600">
                                      <w:marLeft w:val="0"/>
                                      <w:marRight w:val="0"/>
                                      <w:marTop w:val="0"/>
                                      <w:marBottom w:val="0"/>
                                      <w:divBdr>
                                        <w:top w:val="none" w:sz="0" w:space="0" w:color="auto"/>
                                        <w:left w:val="none" w:sz="0" w:space="0" w:color="auto"/>
                                        <w:bottom w:val="none" w:sz="0" w:space="0" w:color="auto"/>
                                        <w:right w:val="none" w:sz="0" w:space="0" w:color="auto"/>
                                      </w:divBdr>
                                    </w:div>
                                    <w:div w:id="379063600">
                                      <w:marLeft w:val="0"/>
                                      <w:marRight w:val="0"/>
                                      <w:marTop w:val="0"/>
                                      <w:marBottom w:val="0"/>
                                      <w:divBdr>
                                        <w:top w:val="none" w:sz="0" w:space="0" w:color="auto"/>
                                        <w:left w:val="none" w:sz="0" w:space="0" w:color="auto"/>
                                        <w:bottom w:val="none" w:sz="0" w:space="0" w:color="auto"/>
                                        <w:right w:val="none" w:sz="0" w:space="0" w:color="auto"/>
                                      </w:divBdr>
                                    </w:div>
                                    <w:div w:id="380596232">
                                      <w:marLeft w:val="0"/>
                                      <w:marRight w:val="0"/>
                                      <w:marTop w:val="0"/>
                                      <w:marBottom w:val="0"/>
                                      <w:divBdr>
                                        <w:top w:val="none" w:sz="0" w:space="0" w:color="auto"/>
                                        <w:left w:val="none" w:sz="0" w:space="0" w:color="auto"/>
                                        <w:bottom w:val="none" w:sz="0" w:space="0" w:color="auto"/>
                                        <w:right w:val="none" w:sz="0" w:space="0" w:color="auto"/>
                                      </w:divBdr>
                                    </w:div>
                                    <w:div w:id="404106806">
                                      <w:marLeft w:val="0"/>
                                      <w:marRight w:val="0"/>
                                      <w:marTop w:val="0"/>
                                      <w:marBottom w:val="0"/>
                                      <w:divBdr>
                                        <w:top w:val="none" w:sz="0" w:space="0" w:color="auto"/>
                                        <w:left w:val="none" w:sz="0" w:space="0" w:color="auto"/>
                                        <w:bottom w:val="none" w:sz="0" w:space="0" w:color="auto"/>
                                        <w:right w:val="none" w:sz="0" w:space="0" w:color="auto"/>
                                      </w:divBdr>
                                    </w:div>
                                    <w:div w:id="422149817">
                                      <w:marLeft w:val="0"/>
                                      <w:marRight w:val="0"/>
                                      <w:marTop w:val="0"/>
                                      <w:marBottom w:val="0"/>
                                      <w:divBdr>
                                        <w:top w:val="none" w:sz="0" w:space="0" w:color="auto"/>
                                        <w:left w:val="none" w:sz="0" w:space="0" w:color="auto"/>
                                        <w:bottom w:val="none" w:sz="0" w:space="0" w:color="auto"/>
                                        <w:right w:val="none" w:sz="0" w:space="0" w:color="auto"/>
                                      </w:divBdr>
                                    </w:div>
                                    <w:div w:id="440346129">
                                      <w:marLeft w:val="0"/>
                                      <w:marRight w:val="0"/>
                                      <w:marTop w:val="0"/>
                                      <w:marBottom w:val="0"/>
                                      <w:divBdr>
                                        <w:top w:val="none" w:sz="0" w:space="0" w:color="auto"/>
                                        <w:left w:val="none" w:sz="0" w:space="0" w:color="auto"/>
                                        <w:bottom w:val="none" w:sz="0" w:space="0" w:color="auto"/>
                                        <w:right w:val="none" w:sz="0" w:space="0" w:color="auto"/>
                                      </w:divBdr>
                                    </w:div>
                                    <w:div w:id="451754651">
                                      <w:marLeft w:val="0"/>
                                      <w:marRight w:val="0"/>
                                      <w:marTop w:val="0"/>
                                      <w:marBottom w:val="0"/>
                                      <w:divBdr>
                                        <w:top w:val="none" w:sz="0" w:space="0" w:color="auto"/>
                                        <w:left w:val="none" w:sz="0" w:space="0" w:color="auto"/>
                                        <w:bottom w:val="none" w:sz="0" w:space="0" w:color="auto"/>
                                        <w:right w:val="none" w:sz="0" w:space="0" w:color="auto"/>
                                      </w:divBdr>
                                    </w:div>
                                    <w:div w:id="461654618">
                                      <w:marLeft w:val="0"/>
                                      <w:marRight w:val="0"/>
                                      <w:marTop w:val="0"/>
                                      <w:marBottom w:val="0"/>
                                      <w:divBdr>
                                        <w:top w:val="none" w:sz="0" w:space="0" w:color="auto"/>
                                        <w:left w:val="none" w:sz="0" w:space="0" w:color="auto"/>
                                        <w:bottom w:val="none" w:sz="0" w:space="0" w:color="auto"/>
                                        <w:right w:val="none" w:sz="0" w:space="0" w:color="auto"/>
                                      </w:divBdr>
                                    </w:div>
                                    <w:div w:id="476535319">
                                      <w:marLeft w:val="0"/>
                                      <w:marRight w:val="0"/>
                                      <w:marTop w:val="0"/>
                                      <w:marBottom w:val="0"/>
                                      <w:divBdr>
                                        <w:top w:val="none" w:sz="0" w:space="0" w:color="auto"/>
                                        <w:left w:val="none" w:sz="0" w:space="0" w:color="auto"/>
                                        <w:bottom w:val="none" w:sz="0" w:space="0" w:color="auto"/>
                                        <w:right w:val="none" w:sz="0" w:space="0" w:color="auto"/>
                                      </w:divBdr>
                                    </w:div>
                                    <w:div w:id="478183137">
                                      <w:marLeft w:val="0"/>
                                      <w:marRight w:val="0"/>
                                      <w:marTop w:val="0"/>
                                      <w:marBottom w:val="0"/>
                                      <w:divBdr>
                                        <w:top w:val="none" w:sz="0" w:space="0" w:color="auto"/>
                                        <w:left w:val="none" w:sz="0" w:space="0" w:color="auto"/>
                                        <w:bottom w:val="none" w:sz="0" w:space="0" w:color="auto"/>
                                        <w:right w:val="none" w:sz="0" w:space="0" w:color="auto"/>
                                      </w:divBdr>
                                    </w:div>
                                    <w:div w:id="493565403">
                                      <w:marLeft w:val="0"/>
                                      <w:marRight w:val="0"/>
                                      <w:marTop w:val="0"/>
                                      <w:marBottom w:val="0"/>
                                      <w:divBdr>
                                        <w:top w:val="none" w:sz="0" w:space="0" w:color="auto"/>
                                        <w:left w:val="none" w:sz="0" w:space="0" w:color="auto"/>
                                        <w:bottom w:val="none" w:sz="0" w:space="0" w:color="auto"/>
                                        <w:right w:val="none" w:sz="0" w:space="0" w:color="auto"/>
                                      </w:divBdr>
                                    </w:div>
                                    <w:div w:id="513500476">
                                      <w:marLeft w:val="0"/>
                                      <w:marRight w:val="0"/>
                                      <w:marTop w:val="0"/>
                                      <w:marBottom w:val="0"/>
                                      <w:divBdr>
                                        <w:top w:val="none" w:sz="0" w:space="0" w:color="auto"/>
                                        <w:left w:val="none" w:sz="0" w:space="0" w:color="auto"/>
                                        <w:bottom w:val="none" w:sz="0" w:space="0" w:color="auto"/>
                                        <w:right w:val="none" w:sz="0" w:space="0" w:color="auto"/>
                                      </w:divBdr>
                                    </w:div>
                                    <w:div w:id="516385322">
                                      <w:marLeft w:val="0"/>
                                      <w:marRight w:val="0"/>
                                      <w:marTop w:val="0"/>
                                      <w:marBottom w:val="0"/>
                                      <w:divBdr>
                                        <w:top w:val="none" w:sz="0" w:space="0" w:color="auto"/>
                                        <w:left w:val="none" w:sz="0" w:space="0" w:color="auto"/>
                                        <w:bottom w:val="none" w:sz="0" w:space="0" w:color="auto"/>
                                        <w:right w:val="none" w:sz="0" w:space="0" w:color="auto"/>
                                      </w:divBdr>
                                    </w:div>
                                    <w:div w:id="535973865">
                                      <w:marLeft w:val="0"/>
                                      <w:marRight w:val="0"/>
                                      <w:marTop w:val="0"/>
                                      <w:marBottom w:val="0"/>
                                      <w:divBdr>
                                        <w:top w:val="none" w:sz="0" w:space="0" w:color="auto"/>
                                        <w:left w:val="none" w:sz="0" w:space="0" w:color="auto"/>
                                        <w:bottom w:val="none" w:sz="0" w:space="0" w:color="auto"/>
                                        <w:right w:val="none" w:sz="0" w:space="0" w:color="auto"/>
                                      </w:divBdr>
                                    </w:div>
                                    <w:div w:id="536623250">
                                      <w:marLeft w:val="0"/>
                                      <w:marRight w:val="0"/>
                                      <w:marTop w:val="0"/>
                                      <w:marBottom w:val="0"/>
                                      <w:divBdr>
                                        <w:top w:val="none" w:sz="0" w:space="0" w:color="auto"/>
                                        <w:left w:val="none" w:sz="0" w:space="0" w:color="auto"/>
                                        <w:bottom w:val="none" w:sz="0" w:space="0" w:color="auto"/>
                                        <w:right w:val="none" w:sz="0" w:space="0" w:color="auto"/>
                                      </w:divBdr>
                                    </w:div>
                                    <w:div w:id="546375253">
                                      <w:marLeft w:val="0"/>
                                      <w:marRight w:val="0"/>
                                      <w:marTop w:val="0"/>
                                      <w:marBottom w:val="0"/>
                                      <w:divBdr>
                                        <w:top w:val="none" w:sz="0" w:space="0" w:color="auto"/>
                                        <w:left w:val="none" w:sz="0" w:space="0" w:color="auto"/>
                                        <w:bottom w:val="none" w:sz="0" w:space="0" w:color="auto"/>
                                        <w:right w:val="none" w:sz="0" w:space="0" w:color="auto"/>
                                      </w:divBdr>
                                    </w:div>
                                    <w:div w:id="551843053">
                                      <w:marLeft w:val="0"/>
                                      <w:marRight w:val="0"/>
                                      <w:marTop w:val="0"/>
                                      <w:marBottom w:val="0"/>
                                      <w:divBdr>
                                        <w:top w:val="none" w:sz="0" w:space="0" w:color="auto"/>
                                        <w:left w:val="none" w:sz="0" w:space="0" w:color="auto"/>
                                        <w:bottom w:val="none" w:sz="0" w:space="0" w:color="auto"/>
                                        <w:right w:val="none" w:sz="0" w:space="0" w:color="auto"/>
                                      </w:divBdr>
                                    </w:div>
                                    <w:div w:id="561256756">
                                      <w:marLeft w:val="0"/>
                                      <w:marRight w:val="0"/>
                                      <w:marTop w:val="0"/>
                                      <w:marBottom w:val="0"/>
                                      <w:divBdr>
                                        <w:top w:val="none" w:sz="0" w:space="0" w:color="auto"/>
                                        <w:left w:val="none" w:sz="0" w:space="0" w:color="auto"/>
                                        <w:bottom w:val="none" w:sz="0" w:space="0" w:color="auto"/>
                                        <w:right w:val="none" w:sz="0" w:space="0" w:color="auto"/>
                                      </w:divBdr>
                                    </w:div>
                                    <w:div w:id="567424639">
                                      <w:marLeft w:val="0"/>
                                      <w:marRight w:val="0"/>
                                      <w:marTop w:val="0"/>
                                      <w:marBottom w:val="0"/>
                                      <w:divBdr>
                                        <w:top w:val="none" w:sz="0" w:space="0" w:color="auto"/>
                                        <w:left w:val="none" w:sz="0" w:space="0" w:color="auto"/>
                                        <w:bottom w:val="none" w:sz="0" w:space="0" w:color="auto"/>
                                        <w:right w:val="none" w:sz="0" w:space="0" w:color="auto"/>
                                      </w:divBdr>
                                    </w:div>
                                    <w:div w:id="576869208">
                                      <w:marLeft w:val="0"/>
                                      <w:marRight w:val="0"/>
                                      <w:marTop w:val="0"/>
                                      <w:marBottom w:val="0"/>
                                      <w:divBdr>
                                        <w:top w:val="none" w:sz="0" w:space="0" w:color="auto"/>
                                        <w:left w:val="none" w:sz="0" w:space="0" w:color="auto"/>
                                        <w:bottom w:val="none" w:sz="0" w:space="0" w:color="auto"/>
                                        <w:right w:val="none" w:sz="0" w:space="0" w:color="auto"/>
                                      </w:divBdr>
                                    </w:div>
                                    <w:div w:id="588275296">
                                      <w:marLeft w:val="0"/>
                                      <w:marRight w:val="0"/>
                                      <w:marTop w:val="0"/>
                                      <w:marBottom w:val="0"/>
                                      <w:divBdr>
                                        <w:top w:val="none" w:sz="0" w:space="0" w:color="auto"/>
                                        <w:left w:val="none" w:sz="0" w:space="0" w:color="auto"/>
                                        <w:bottom w:val="none" w:sz="0" w:space="0" w:color="auto"/>
                                        <w:right w:val="none" w:sz="0" w:space="0" w:color="auto"/>
                                      </w:divBdr>
                                    </w:div>
                                    <w:div w:id="590433778">
                                      <w:marLeft w:val="0"/>
                                      <w:marRight w:val="0"/>
                                      <w:marTop w:val="0"/>
                                      <w:marBottom w:val="0"/>
                                      <w:divBdr>
                                        <w:top w:val="none" w:sz="0" w:space="0" w:color="auto"/>
                                        <w:left w:val="none" w:sz="0" w:space="0" w:color="auto"/>
                                        <w:bottom w:val="none" w:sz="0" w:space="0" w:color="auto"/>
                                        <w:right w:val="none" w:sz="0" w:space="0" w:color="auto"/>
                                      </w:divBdr>
                                    </w:div>
                                    <w:div w:id="598568249">
                                      <w:marLeft w:val="0"/>
                                      <w:marRight w:val="0"/>
                                      <w:marTop w:val="0"/>
                                      <w:marBottom w:val="0"/>
                                      <w:divBdr>
                                        <w:top w:val="none" w:sz="0" w:space="0" w:color="auto"/>
                                        <w:left w:val="none" w:sz="0" w:space="0" w:color="auto"/>
                                        <w:bottom w:val="none" w:sz="0" w:space="0" w:color="auto"/>
                                        <w:right w:val="none" w:sz="0" w:space="0" w:color="auto"/>
                                      </w:divBdr>
                                    </w:div>
                                    <w:div w:id="602760534">
                                      <w:marLeft w:val="0"/>
                                      <w:marRight w:val="0"/>
                                      <w:marTop w:val="0"/>
                                      <w:marBottom w:val="0"/>
                                      <w:divBdr>
                                        <w:top w:val="none" w:sz="0" w:space="0" w:color="auto"/>
                                        <w:left w:val="none" w:sz="0" w:space="0" w:color="auto"/>
                                        <w:bottom w:val="none" w:sz="0" w:space="0" w:color="auto"/>
                                        <w:right w:val="none" w:sz="0" w:space="0" w:color="auto"/>
                                      </w:divBdr>
                                    </w:div>
                                    <w:div w:id="605235917">
                                      <w:marLeft w:val="0"/>
                                      <w:marRight w:val="0"/>
                                      <w:marTop w:val="0"/>
                                      <w:marBottom w:val="0"/>
                                      <w:divBdr>
                                        <w:top w:val="none" w:sz="0" w:space="0" w:color="auto"/>
                                        <w:left w:val="none" w:sz="0" w:space="0" w:color="auto"/>
                                        <w:bottom w:val="none" w:sz="0" w:space="0" w:color="auto"/>
                                        <w:right w:val="none" w:sz="0" w:space="0" w:color="auto"/>
                                      </w:divBdr>
                                    </w:div>
                                    <w:div w:id="620502679">
                                      <w:marLeft w:val="0"/>
                                      <w:marRight w:val="0"/>
                                      <w:marTop w:val="0"/>
                                      <w:marBottom w:val="0"/>
                                      <w:divBdr>
                                        <w:top w:val="none" w:sz="0" w:space="0" w:color="auto"/>
                                        <w:left w:val="none" w:sz="0" w:space="0" w:color="auto"/>
                                        <w:bottom w:val="none" w:sz="0" w:space="0" w:color="auto"/>
                                        <w:right w:val="none" w:sz="0" w:space="0" w:color="auto"/>
                                      </w:divBdr>
                                    </w:div>
                                    <w:div w:id="623000601">
                                      <w:marLeft w:val="0"/>
                                      <w:marRight w:val="0"/>
                                      <w:marTop w:val="0"/>
                                      <w:marBottom w:val="0"/>
                                      <w:divBdr>
                                        <w:top w:val="none" w:sz="0" w:space="0" w:color="auto"/>
                                        <w:left w:val="none" w:sz="0" w:space="0" w:color="auto"/>
                                        <w:bottom w:val="none" w:sz="0" w:space="0" w:color="auto"/>
                                        <w:right w:val="none" w:sz="0" w:space="0" w:color="auto"/>
                                      </w:divBdr>
                                    </w:div>
                                    <w:div w:id="639846353">
                                      <w:marLeft w:val="0"/>
                                      <w:marRight w:val="0"/>
                                      <w:marTop w:val="0"/>
                                      <w:marBottom w:val="0"/>
                                      <w:divBdr>
                                        <w:top w:val="none" w:sz="0" w:space="0" w:color="auto"/>
                                        <w:left w:val="none" w:sz="0" w:space="0" w:color="auto"/>
                                        <w:bottom w:val="none" w:sz="0" w:space="0" w:color="auto"/>
                                        <w:right w:val="none" w:sz="0" w:space="0" w:color="auto"/>
                                      </w:divBdr>
                                    </w:div>
                                    <w:div w:id="644969269">
                                      <w:marLeft w:val="0"/>
                                      <w:marRight w:val="0"/>
                                      <w:marTop w:val="0"/>
                                      <w:marBottom w:val="0"/>
                                      <w:divBdr>
                                        <w:top w:val="none" w:sz="0" w:space="0" w:color="auto"/>
                                        <w:left w:val="none" w:sz="0" w:space="0" w:color="auto"/>
                                        <w:bottom w:val="none" w:sz="0" w:space="0" w:color="auto"/>
                                        <w:right w:val="none" w:sz="0" w:space="0" w:color="auto"/>
                                      </w:divBdr>
                                    </w:div>
                                    <w:div w:id="656303421">
                                      <w:marLeft w:val="0"/>
                                      <w:marRight w:val="0"/>
                                      <w:marTop w:val="0"/>
                                      <w:marBottom w:val="0"/>
                                      <w:divBdr>
                                        <w:top w:val="none" w:sz="0" w:space="0" w:color="auto"/>
                                        <w:left w:val="none" w:sz="0" w:space="0" w:color="auto"/>
                                        <w:bottom w:val="none" w:sz="0" w:space="0" w:color="auto"/>
                                        <w:right w:val="none" w:sz="0" w:space="0" w:color="auto"/>
                                      </w:divBdr>
                                    </w:div>
                                    <w:div w:id="662702626">
                                      <w:marLeft w:val="0"/>
                                      <w:marRight w:val="0"/>
                                      <w:marTop w:val="0"/>
                                      <w:marBottom w:val="0"/>
                                      <w:divBdr>
                                        <w:top w:val="none" w:sz="0" w:space="0" w:color="auto"/>
                                        <w:left w:val="none" w:sz="0" w:space="0" w:color="auto"/>
                                        <w:bottom w:val="none" w:sz="0" w:space="0" w:color="auto"/>
                                        <w:right w:val="none" w:sz="0" w:space="0" w:color="auto"/>
                                      </w:divBdr>
                                    </w:div>
                                    <w:div w:id="696930735">
                                      <w:marLeft w:val="0"/>
                                      <w:marRight w:val="0"/>
                                      <w:marTop w:val="0"/>
                                      <w:marBottom w:val="0"/>
                                      <w:divBdr>
                                        <w:top w:val="none" w:sz="0" w:space="0" w:color="auto"/>
                                        <w:left w:val="none" w:sz="0" w:space="0" w:color="auto"/>
                                        <w:bottom w:val="none" w:sz="0" w:space="0" w:color="auto"/>
                                        <w:right w:val="none" w:sz="0" w:space="0" w:color="auto"/>
                                      </w:divBdr>
                                    </w:div>
                                    <w:div w:id="699012984">
                                      <w:marLeft w:val="0"/>
                                      <w:marRight w:val="0"/>
                                      <w:marTop w:val="0"/>
                                      <w:marBottom w:val="0"/>
                                      <w:divBdr>
                                        <w:top w:val="none" w:sz="0" w:space="0" w:color="auto"/>
                                        <w:left w:val="none" w:sz="0" w:space="0" w:color="auto"/>
                                        <w:bottom w:val="none" w:sz="0" w:space="0" w:color="auto"/>
                                        <w:right w:val="none" w:sz="0" w:space="0" w:color="auto"/>
                                      </w:divBdr>
                                    </w:div>
                                    <w:div w:id="723528719">
                                      <w:marLeft w:val="0"/>
                                      <w:marRight w:val="0"/>
                                      <w:marTop w:val="0"/>
                                      <w:marBottom w:val="0"/>
                                      <w:divBdr>
                                        <w:top w:val="none" w:sz="0" w:space="0" w:color="auto"/>
                                        <w:left w:val="none" w:sz="0" w:space="0" w:color="auto"/>
                                        <w:bottom w:val="none" w:sz="0" w:space="0" w:color="auto"/>
                                        <w:right w:val="none" w:sz="0" w:space="0" w:color="auto"/>
                                      </w:divBdr>
                                    </w:div>
                                    <w:div w:id="726415353">
                                      <w:marLeft w:val="0"/>
                                      <w:marRight w:val="0"/>
                                      <w:marTop w:val="0"/>
                                      <w:marBottom w:val="0"/>
                                      <w:divBdr>
                                        <w:top w:val="none" w:sz="0" w:space="0" w:color="auto"/>
                                        <w:left w:val="none" w:sz="0" w:space="0" w:color="auto"/>
                                        <w:bottom w:val="none" w:sz="0" w:space="0" w:color="auto"/>
                                        <w:right w:val="none" w:sz="0" w:space="0" w:color="auto"/>
                                      </w:divBdr>
                                    </w:div>
                                    <w:div w:id="734472839">
                                      <w:marLeft w:val="0"/>
                                      <w:marRight w:val="0"/>
                                      <w:marTop w:val="0"/>
                                      <w:marBottom w:val="0"/>
                                      <w:divBdr>
                                        <w:top w:val="none" w:sz="0" w:space="0" w:color="auto"/>
                                        <w:left w:val="none" w:sz="0" w:space="0" w:color="auto"/>
                                        <w:bottom w:val="none" w:sz="0" w:space="0" w:color="auto"/>
                                        <w:right w:val="none" w:sz="0" w:space="0" w:color="auto"/>
                                      </w:divBdr>
                                    </w:div>
                                    <w:div w:id="738361110">
                                      <w:marLeft w:val="0"/>
                                      <w:marRight w:val="0"/>
                                      <w:marTop w:val="0"/>
                                      <w:marBottom w:val="0"/>
                                      <w:divBdr>
                                        <w:top w:val="none" w:sz="0" w:space="0" w:color="auto"/>
                                        <w:left w:val="none" w:sz="0" w:space="0" w:color="auto"/>
                                        <w:bottom w:val="none" w:sz="0" w:space="0" w:color="auto"/>
                                        <w:right w:val="none" w:sz="0" w:space="0" w:color="auto"/>
                                      </w:divBdr>
                                    </w:div>
                                    <w:div w:id="771365653">
                                      <w:marLeft w:val="0"/>
                                      <w:marRight w:val="0"/>
                                      <w:marTop w:val="0"/>
                                      <w:marBottom w:val="0"/>
                                      <w:divBdr>
                                        <w:top w:val="none" w:sz="0" w:space="0" w:color="auto"/>
                                        <w:left w:val="none" w:sz="0" w:space="0" w:color="auto"/>
                                        <w:bottom w:val="none" w:sz="0" w:space="0" w:color="auto"/>
                                        <w:right w:val="none" w:sz="0" w:space="0" w:color="auto"/>
                                      </w:divBdr>
                                    </w:div>
                                    <w:div w:id="790973628">
                                      <w:marLeft w:val="0"/>
                                      <w:marRight w:val="0"/>
                                      <w:marTop w:val="0"/>
                                      <w:marBottom w:val="0"/>
                                      <w:divBdr>
                                        <w:top w:val="none" w:sz="0" w:space="0" w:color="auto"/>
                                        <w:left w:val="none" w:sz="0" w:space="0" w:color="auto"/>
                                        <w:bottom w:val="none" w:sz="0" w:space="0" w:color="auto"/>
                                        <w:right w:val="none" w:sz="0" w:space="0" w:color="auto"/>
                                      </w:divBdr>
                                    </w:div>
                                    <w:div w:id="791216723">
                                      <w:marLeft w:val="0"/>
                                      <w:marRight w:val="0"/>
                                      <w:marTop w:val="0"/>
                                      <w:marBottom w:val="0"/>
                                      <w:divBdr>
                                        <w:top w:val="none" w:sz="0" w:space="0" w:color="auto"/>
                                        <w:left w:val="none" w:sz="0" w:space="0" w:color="auto"/>
                                        <w:bottom w:val="none" w:sz="0" w:space="0" w:color="auto"/>
                                        <w:right w:val="none" w:sz="0" w:space="0" w:color="auto"/>
                                      </w:divBdr>
                                    </w:div>
                                    <w:div w:id="804203118">
                                      <w:marLeft w:val="0"/>
                                      <w:marRight w:val="0"/>
                                      <w:marTop w:val="0"/>
                                      <w:marBottom w:val="0"/>
                                      <w:divBdr>
                                        <w:top w:val="none" w:sz="0" w:space="0" w:color="auto"/>
                                        <w:left w:val="none" w:sz="0" w:space="0" w:color="auto"/>
                                        <w:bottom w:val="none" w:sz="0" w:space="0" w:color="auto"/>
                                        <w:right w:val="none" w:sz="0" w:space="0" w:color="auto"/>
                                      </w:divBdr>
                                    </w:div>
                                    <w:div w:id="807431649">
                                      <w:marLeft w:val="0"/>
                                      <w:marRight w:val="0"/>
                                      <w:marTop w:val="0"/>
                                      <w:marBottom w:val="0"/>
                                      <w:divBdr>
                                        <w:top w:val="none" w:sz="0" w:space="0" w:color="auto"/>
                                        <w:left w:val="none" w:sz="0" w:space="0" w:color="auto"/>
                                        <w:bottom w:val="none" w:sz="0" w:space="0" w:color="auto"/>
                                        <w:right w:val="none" w:sz="0" w:space="0" w:color="auto"/>
                                      </w:divBdr>
                                    </w:div>
                                    <w:div w:id="815076132">
                                      <w:marLeft w:val="0"/>
                                      <w:marRight w:val="0"/>
                                      <w:marTop w:val="0"/>
                                      <w:marBottom w:val="0"/>
                                      <w:divBdr>
                                        <w:top w:val="none" w:sz="0" w:space="0" w:color="auto"/>
                                        <w:left w:val="none" w:sz="0" w:space="0" w:color="auto"/>
                                        <w:bottom w:val="none" w:sz="0" w:space="0" w:color="auto"/>
                                        <w:right w:val="none" w:sz="0" w:space="0" w:color="auto"/>
                                      </w:divBdr>
                                    </w:div>
                                    <w:div w:id="824711376">
                                      <w:marLeft w:val="0"/>
                                      <w:marRight w:val="0"/>
                                      <w:marTop w:val="0"/>
                                      <w:marBottom w:val="0"/>
                                      <w:divBdr>
                                        <w:top w:val="none" w:sz="0" w:space="0" w:color="auto"/>
                                        <w:left w:val="none" w:sz="0" w:space="0" w:color="auto"/>
                                        <w:bottom w:val="none" w:sz="0" w:space="0" w:color="auto"/>
                                        <w:right w:val="none" w:sz="0" w:space="0" w:color="auto"/>
                                      </w:divBdr>
                                    </w:div>
                                    <w:div w:id="824858116">
                                      <w:marLeft w:val="0"/>
                                      <w:marRight w:val="0"/>
                                      <w:marTop w:val="0"/>
                                      <w:marBottom w:val="0"/>
                                      <w:divBdr>
                                        <w:top w:val="none" w:sz="0" w:space="0" w:color="auto"/>
                                        <w:left w:val="none" w:sz="0" w:space="0" w:color="auto"/>
                                        <w:bottom w:val="none" w:sz="0" w:space="0" w:color="auto"/>
                                        <w:right w:val="none" w:sz="0" w:space="0" w:color="auto"/>
                                      </w:divBdr>
                                    </w:div>
                                    <w:div w:id="825781919">
                                      <w:marLeft w:val="0"/>
                                      <w:marRight w:val="0"/>
                                      <w:marTop w:val="0"/>
                                      <w:marBottom w:val="0"/>
                                      <w:divBdr>
                                        <w:top w:val="none" w:sz="0" w:space="0" w:color="auto"/>
                                        <w:left w:val="none" w:sz="0" w:space="0" w:color="auto"/>
                                        <w:bottom w:val="none" w:sz="0" w:space="0" w:color="auto"/>
                                        <w:right w:val="none" w:sz="0" w:space="0" w:color="auto"/>
                                      </w:divBdr>
                                    </w:div>
                                    <w:div w:id="827595375">
                                      <w:marLeft w:val="0"/>
                                      <w:marRight w:val="0"/>
                                      <w:marTop w:val="0"/>
                                      <w:marBottom w:val="0"/>
                                      <w:divBdr>
                                        <w:top w:val="none" w:sz="0" w:space="0" w:color="auto"/>
                                        <w:left w:val="none" w:sz="0" w:space="0" w:color="auto"/>
                                        <w:bottom w:val="none" w:sz="0" w:space="0" w:color="auto"/>
                                        <w:right w:val="none" w:sz="0" w:space="0" w:color="auto"/>
                                      </w:divBdr>
                                    </w:div>
                                    <w:div w:id="831794891">
                                      <w:marLeft w:val="0"/>
                                      <w:marRight w:val="0"/>
                                      <w:marTop w:val="0"/>
                                      <w:marBottom w:val="0"/>
                                      <w:divBdr>
                                        <w:top w:val="none" w:sz="0" w:space="0" w:color="auto"/>
                                        <w:left w:val="none" w:sz="0" w:space="0" w:color="auto"/>
                                        <w:bottom w:val="none" w:sz="0" w:space="0" w:color="auto"/>
                                        <w:right w:val="none" w:sz="0" w:space="0" w:color="auto"/>
                                      </w:divBdr>
                                    </w:div>
                                    <w:div w:id="836850145">
                                      <w:marLeft w:val="0"/>
                                      <w:marRight w:val="0"/>
                                      <w:marTop w:val="0"/>
                                      <w:marBottom w:val="0"/>
                                      <w:divBdr>
                                        <w:top w:val="none" w:sz="0" w:space="0" w:color="auto"/>
                                        <w:left w:val="none" w:sz="0" w:space="0" w:color="auto"/>
                                        <w:bottom w:val="none" w:sz="0" w:space="0" w:color="auto"/>
                                        <w:right w:val="none" w:sz="0" w:space="0" w:color="auto"/>
                                      </w:divBdr>
                                    </w:div>
                                    <w:div w:id="840315722">
                                      <w:marLeft w:val="0"/>
                                      <w:marRight w:val="0"/>
                                      <w:marTop w:val="0"/>
                                      <w:marBottom w:val="0"/>
                                      <w:divBdr>
                                        <w:top w:val="none" w:sz="0" w:space="0" w:color="auto"/>
                                        <w:left w:val="none" w:sz="0" w:space="0" w:color="auto"/>
                                        <w:bottom w:val="none" w:sz="0" w:space="0" w:color="auto"/>
                                        <w:right w:val="none" w:sz="0" w:space="0" w:color="auto"/>
                                      </w:divBdr>
                                    </w:div>
                                    <w:div w:id="861433741">
                                      <w:marLeft w:val="0"/>
                                      <w:marRight w:val="0"/>
                                      <w:marTop w:val="0"/>
                                      <w:marBottom w:val="0"/>
                                      <w:divBdr>
                                        <w:top w:val="none" w:sz="0" w:space="0" w:color="auto"/>
                                        <w:left w:val="none" w:sz="0" w:space="0" w:color="auto"/>
                                        <w:bottom w:val="none" w:sz="0" w:space="0" w:color="auto"/>
                                        <w:right w:val="none" w:sz="0" w:space="0" w:color="auto"/>
                                      </w:divBdr>
                                    </w:div>
                                    <w:div w:id="869146397">
                                      <w:marLeft w:val="0"/>
                                      <w:marRight w:val="0"/>
                                      <w:marTop w:val="0"/>
                                      <w:marBottom w:val="0"/>
                                      <w:divBdr>
                                        <w:top w:val="none" w:sz="0" w:space="0" w:color="auto"/>
                                        <w:left w:val="none" w:sz="0" w:space="0" w:color="auto"/>
                                        <w:bottom w:val="none" w:sz="0" w:space="0" w:color="auto"/>
                                        <w:right w:val="none" w:sz="0" w:space="0" w:color="auto"/>
                                      </w:divBdr>
                                    </w:div>
                                    <w:div w:id="875436104">
                                      <w:marLeft w:val="0"/>
                                      <w:marRight w:val="0"/>
                                      <w:marTop w:val="0"/>
                                      <w:marBottom w:val="0"/>
                                      <w:divBdr>
                                        <w:top w:val="none" w:sz="0" w:space="0" w:color="auto"/>
                                        <w:left w:val="none" w:sz="0" w:space="0" w:color="auto"/>
                                        <w:bottom w:val="none" w:sz="0" w:space="0" w:color="auto"/>
                                        <w:right w:val="none" w:sz="0" w:space="0" w:color="auto"/>
                                      </w:divBdr>
                                    </w:div>
                                    <w:div w:id="875506897">
                                      <w:marLeft w:val="0"/>
                                      <w:marRight w:val="0"/>
                                      <w:marTop w:val="0"/>
                                      <w:marBottom w:val="0"/>
                                      <w:divBdr>
                                        <w:top w:val="none" w:sz="0" w:space="0" w:color="auto"/>
                                        <w:left w:val="none" w:sz="0" w:space="0" w:color="auto"/>
                                        <w:bottom w:val="none" w:sz="0" w:space="0" w:color="auto"/>
                                        <w:right w:val="none" w:sz="0" w:space="0" w:color="auto"/>
                                      </w:divBdr>
                                    </w:div>
                                    <w:div w:id="881480835">
                                      <w:marLeft w:val="0"/>
                                      <w:marRight w:val="0"/>
                                      <w:marTop w:val="0"/>
                                      <w:marBottom w:val="0"/>
                                      <w:divBdr>
                                        <w:top w:val="none" w:sz="0" w:space="0" w:color="auto"/>
                                        <w:left w:val="none" w:sz="0" w:space="0" w:color="auto"/>
                                        <w:bottom w:val="none" w:sz="0" w:space="0" w:color="auto"/>
                                        <w:right w:val="none" w:sz="0" w:space="0" w:color="auto"/>
                                      </w:divBdr>
                                    </w:div>
                                    <w:div w:id="884830234">
                                      <w:marLeft w:val="0"/>
                                      <w:marRight w:val="0"/>
                                      <w:marTop w:val="0"/>
                                      <w:marBottom w:val="0"/>
                                      <w:divBdr>
                                        <w:top w:val="none" w:sz="0" w:space="0" w:color="auto"/>
                                        <w:left w:val="none" w:sz="0" w:space="0" w:color="auto"/>
                                        <w:bottom w:val="none" w:sz="0" w:space="0" w:color="auto"/>
                                        <w:right w:val="none" w:sz="0" w:space="0" w:color="auto"/>
                                      </w:divBdr>
                                    </w:div>
                                    <w:div w:id="888422780">
                                      <w:marLeft w:val="0"/>
                                      <w:marRight w:val="0"/>
                                      <w:marTop w:val="0"/>
                                      <w:marBottom w:val="0"/>
                                      <w:divBdr>
                                        <w:top w:val="none" w:sz="0" w:space="0" w:color="auto"/>
                                        <w:left w:val="none" w:sz="0" w:space="0" w:color="auto"/>
                                        <w:bottom w:val="none" w:sz="0" w:space="0" w:color="auto"/>
                                        <w:right w:val="none" w:sz="0" w:space="0" w:color="auto"/>
                                      </w:divBdr>
                                    </w:div>
                                    <w:div w:id="902103087">
                                      <w:marLeft w:val="0"/>
                                      <w:marRight w:val="0"/>
                                      <w:marTop w:val="0"/>
                                      <w:marBottom w:val="0"/>
                                      <w:divBdr>
                                        <w:top w:val="none" w:sz="0" w:space="0" w:color="auto"/>
                                        <w:left w:val="none" w:sz="0" w:space="0" w:color="auto"/>
                                        <w:bottom w:val="none" w:sz="0" w:space="0" w:color="auto"/>
                                        <w:right w:val="none" w:sz="0" w:space="0" w:color="auto"/>
                                      </w:divBdr>
                                    </w:div>
                                    <w:div w:id="906233909">
                                      <w:marLeft w:val="0"/>
                                      <w:marRight w:val="0"/>
                                      <w:marTop w:val="0"/>
                                      <w:marBottom w:val="0"/>
                                      <w:divBdr>
                                        <w:top w:val="none" w:sz="0" w:space="0" w:color="auto"/>
                                        <w:left w:val="none" w:sz="0" w:space="0" w:color="auto"/>
                                        <w:bottom w:val="none" w:sz="0" w:space="0" w:color="auto"/>
                                        <w:right w:val="none" w:sz="0" w:space="0" w:color="auto"/>
                                      </w:divBdr>
                                    </w:div>
                                    <w:div w:id="911964999">
                                      <w:marLeft w:val="0"/>
                                      <w:marRight w:val="0"/>
                                      <w:marTop w:val="0"/>
                                      <w:marBottom w:val="0"/>
                                      <w:divBdr>
                                        <w:top w:val="none" w:sz="0" w:space="0" w:color="auto"/>
                                        <w:left w:val="none" w:sz="0" w:space="0" w:color="auto"/>
                                        <w:bottom w:val="none" w:sz="0" w:space="0" w:color="auto"/>
                                        <w:right w:val="none" w:sz="0" w:space="0" w:color="auto"/>
                                      </w:divBdr>
                                    </w:div>
                                    <w:div w:id="912157277">
                                      <w:marLeft w:val="0"/>
                                      <w:marRight w:val="0"/>
                                      <w:marTop w:val="0"/>
                                      <w:marBottom w:val="0"/>
                                      <w:divBdr>
                                        <w:top w:val="none" w:sz="0" w:space="0" w:color="auto"/>
                                        <w:left w:val="none" w:sz="0" w:space="0" w:color="auto"/>
                                        <w:bottom w:val="none" w:sz="0" w:space="0" w:color="auto"/>
                                        <w:right w:val="none" w:sz="0" w:space="0" w:color="auto"/>
                                      </w:divBdr>
                                    </w:div>
                                    <w:div w:id="940917641">
                                      <w:marLeft w:val="0"/>
                                      <w:marRight w:val="0"/>
                                      <w:marTop w:val="0"/>
                                      <w:marBottom w:val="0"/>
                                      <w:divBdr>
                                        <w:top w:val="none" w:sz="0" w:space="0" w:color="auto"/>
                                        <w:left w:val="none" w:sz="0" w:space="0" w:color="auto"/>
                                        <w:bottom w:val="none" w:sz="0" w:space="0" w:color="auto"/>
                                        <w:right w:val="none" w:sz="0" w:space="0" w:color="auto"/>
                                      </w:divBdr>
                                    </w:div>
                                    <w:div w:id="944190281">
                                      <w:marLeft w:val="0"/>
                                      <w:marRight w:val="0"/>
                                      <w:marTop w:val="0"/>
                                      <w:marBottom w:val="0"/>
                                      <w:divBdr>
                                        <w:top w:val="none" w:sz="0" w:space="0" w:color="auto"/>
                                        <w:left w:val="none" w:sz="0" w:space="0" w:color="auto"/>
                                        <w:bottom w:val="none" w:sz="0" w:space="0" w:color="auto"/>
                                        <w:right w:val="none" w:sz="0" w:space="0" w:color="auto"/>
                                      </w:divBdr>
                                    </w:div>
                                    <w:div w:id="964121815">
                                      <w:marLeft w:val="0"/>
                                      <w:marRight w:val="0"/>
                                      <w:marTop w:val="0"/>
                                      <w:marBottom w:val="0"/>
                                      <w:divBdr>
                                        <w:top w:val="none" w:sz="0" w:space="0" w:color="auto"/>
                                        <w:left w:val="none" w:sz="0" w:space="0" w:color="auto"/>
                                        <w:bottom w:val="none" w:sz="0" w:space="0" w:color="auto"/>
                                        <w:right w:val="none" w:sz="0" w:space="0" w:color="auto"/>
                                      </w:divBdr>
                                    </w:div>
                                    <w:div w:id="977607163">
                                      <w:marLeft w:val="0"/>
                                      <w:marRight w:val="0"/>
                                      <w:marTop w:val="0"/>
                                      <w:marBottom w:val="0"/>
                                      <w:divBdr>
                                        <w:top w:val="none" w:sz="0" w:space="0" w:color="auto"/>
                                        <w:left w:val="none" w:sz="0" w:space="0" w:color="auto"/>
                                        <w:bottom w:val="none" w:sz="0" w:space="0" w:color="auto"/>
                                        <w:right w:val="none" w:sz="0" w:space="0" w:color="auto"/>
                                      </w:divBdr>
                                    </w:div>
                                    <w:div w:id="982392727">
                                      <w:marLeft w:val="0"/>
                                      <w:marRight w:val="0"/>
                                      <w:marTop w:val="0"/>
                                      <w:marBottom w:val="0"/>
                                      <w:divBdr>
                                        <w:top w:val="none" w:sz="0" w:space="0" w:color="auto"/>
                                        <w:left w:val="none" w:sz="0" w:space="0" w:color="auto"/>
                                        <w:bottom w:val="none" w:sz="0" w:space="0" w:color="auto"/>
                                        <w:right w:val="none" w:sz="0" w:space="0" w:color="auto"/>
                                      </w:divBdr>
                                    </w:div>
                                    <w:div w:id="987172305">
                                      <w:marLeft w:val="0"/>
                                      <w:marRight w:val="0"/>
                                      <w:marTop w:val="0"/>
                                      <w:marBottom w:val="0"/>
                                      <w:divBdr>
                                        <w:top w:val="none" w:sz="0" w:space="0" w:color="auto"/>
                                        <w:left w:val="none" w:sz="0" w:space="0" w:color="auto"/>
                                        <w:bottom w:val="none" w:sz="0" w:space="0" w:color="auto"/>
                                        <w:right w:val="none" w:sz="0" w:space="0" w:color="auto"/>
                                      </w:divBdr>
                                    </w:div>
                                    <w:div w:id="995845313">
                                      <w:marLeft w:val="0"/>
                                      <w:marRight w:val="0"/>
                                      <w:marTop w:val="0"/>
                                      <w:marBottom w:val="0"/>
                                      <w:divBdr>
                                        <w:top w:val="none" w:sz="0" w:space="0" w:color="auto"/>
                                        <w:left w:val="none" w:sz="0" w:space="0" w:color="auto"/>
                                        <w:bottom w:val="none" w:sz="0" w:space="0" w:color="auto"/>
                                        <w:right w:val="none" w:sz="0" w:space="0" w:color="auto"/>
                                      </w:divBdr>
                                    </w:div>
                                    <w:div w:id="1041901422">
                                      <w:marLeft w:val="0"/>
                                      <w:marRight w:val="0"/>
                                      <w:marTop w:val="0"/>
                                      <w:marBottom w:val="0"/>
                                      <w:divBdr>
                                        <w:top w:val="none" w:sz="0" w:space="0" w:color="auto"/>
                                        <w:left w:val="none" w:sz="0" w:space="0" w:color="auto"/>
                                        <w:bottom w:val="none" w:sz="0" w:space="0" w:color="auto"/>
                                        <w:right w:val="none" w:sz="0" w:space="0" w:color="auto"/>
                                      </w:divBdr>
                                    </w:div>
                                    <w:div w:id="1069035922">
                                      <w:marLeft w:val="0"/>
                                      <w:marRight w:val="0"/>
                                      <w:marTop w:val="0"/>
                                      <w:marBottom w:val="0"/>
                                      <w:divBdr>
                                        <w:top w:val="none" w:sz="0" w:space="0" w:color="auto"/>
                                        <w:left w:val="none" w:sz="0" w:space="0" w:color="auto"/>
                                        <w:bottom w:val="none" w:sz="0" w:space="0" w:color="auto"/>
                                        <w:right w:val="none" w:sz="0" w:space="0" w:color="auto"/>
                                      </w:divBdr>
                                    </w:div>
                                    <w:div w:id="1075396502">
                                      <w:marLeft w:val="0"/>
                                      <w:marRight w:val="0"/>
                                      <w:marTop w:val="0"/>
                                      <w:marBottom w:val="0"/>
                                      <w:divBdr>
                                        <w:top w:val="none" w:sz="0" w:space="0" w:color="auto"/>
                                        <w:left w:val="none" w:sz="0" w:space="0" w:color="auto"/>
                                        <w:bottom w:val="none" w:sz="0" w:space="0" w:color="auto"/>
                                        <w:right w:val="none" w:sz="0" w:space="0" w:color="auto"/>
                                      </w:divBdr>
                                    </w:div>
                                    <w:div w:id="1077944781">
                                      <w:marLeft w:val="0"/>
                                      <w:marRight w:val="0"/>
                                      <w:marTop w:val="0"/>
                                      <w:marBottom w:val="0"/>
                                      <w:divBdr>
                                        <w:top w:val="none" w:sz="0" w:space="0" w:color="auto"/>
                                        <w:left w:val="none" w:sz="0" w:space="0" w:color="auto"/>
                                        <w:bottom w:val="none" w:sz="0" w:space="0" w:color="auto"/>
                                        <w:right w:val="none" w:sz="0" w:space="0" w:color="auto"/>
                                      </w:divBdr>
                                    </w:div>
                                    <w:div w:id="1078557331">
                                      <w:marLeft w:val="0"/>
                                      <w:marRight w:val="0"/>
                                      <w:marTop w:val="0"/>
                                      <w:marBottom w:val="0"/>
                                      <w:divBdr>
                                        <w:top w:val="none" w:sz="0" w:space="0" w:color="auto"/>
                                        <w:left w:val="none" w:sz="0" w:space="0" w:color="auto"/>
                                        <w:bottom w:val="none" w:sz="0" w:space="0" w:color="auto"/>
                                        <w:right w:val="none" w:sz="0" w:space="0" w:color="auto"/>
                                      </w:divBdr>
                                    </w:div>
                                    <w:div w:id="1082024992">
                                      <w:marLeft w:val="0"/>
                                      <w:marRight w:val="0"/>
                                      <w:marTop w:val="0"/>
                                      <w:marBottom w:val="0"/>
                                      <w:divBdr>
                                        <w:top w:val="none" w:sz="0" w:space="0" w:color="auto"/>
                                        <w:left w:val="none" w:sz="0" w:space="0" w:color="auto"/>
                                        <w:bottom w:val="none" w:sz="0" w:space="0" w:color="auto"/>
                                        <w:right w:val="none" w:sz="0" w:space="0" w:color="auto"/>
                                      </w:divBdr>
                                    </w:div>
                                    <w:div w:id="1083721478">
                                      <w:marLeft w:val="0"/>
                                      <w:marRight w:val="0"/>
                                      <w:marTop w:val="0"/>
                                      <w:marBottom w:val="0"/>
                                      <w:divBdr>
                                        <w:top w:val="none" w:sz="0" w:space="0" w:color="auto"/>
                                        <w:left w:val="none" w:sz="0" w:space="0" w:color="auto"/>
                                        <w:bottom w:val="none" w:sz="0" w:space="0" w:color="auto"/>
                                        <w:right w:val="none" w:sz="0" w:space="0" w:color="auto"/>
                                      </w:divBdr>
                                    </w:div>
                                    <w:div w:id="1108546892">
                                      <w:marLeft w:val="0"/>
                                      <w:marRight w:val="0"/>
                                      <w:marTop w:val="0"/>
                                      <w:marBottom w:val="0"/>
                                      <w:divBdr>
                                        <w:top w:val="none" w:sz="0" w:space="0" w:color="auto"/>
                                        <w:left w:val="none" w:sz="0" w:space="0" w:color="auto"/>
                                        <w:bottom w:val="none" w:sz="0" w:space="0" w:color="auto"/>
                                        <w:right w:val="none" w:sz="0" w:space="0" w:color="auto"/>
                                      </w:divBdr>
                                    </w:div>
                                    <w:div w:id="1114862956">
                                      <w:marLeft w:val="0"/>
                                      <w:marRight w:val="0"/>
                                      <w:marTop w:val="0"/>
                                      <w:marBottom w:val="0"/>
                                      <w:divBdr>
                                        <w:top w:val="none" w:sz="0" w:space="0" w:color="auto"/>
                                        <w:left w:val="none" w:sz="0" w:space="0" w:color="auto"/>
                                        <w:bottom w:val="none" w:sz="0" w:space="0" w:color="auto"/>
                                        <w:right w:val="none" w:sz="0" w:space="0" w:color="auto"/>
                                      </w:divBdr>
                                    </w:div>
                                    <w:div w:id="1118529671">
                                      <w:marLeft w:val="0"/>
                                      <w:marRight w:val="0"/>
                                      <w:marTop w:val="0"/>
                                      <w:marBottom w:val="0"/>
                                      <w:divBdr>
                                        <w:top w:val="none" w:sz="0" w:space="0" w:color="auto"/>
                                        <w:left w:val="none" w:sz="0" w:space="0" w:color="auto"/>
                                        <w:bottom w:val="none" w:sz="0" w:space="0" w:color="auto"/>
                                        <w:right w:val="none" w:sz="0" w:space="0" w:color="auto"/>
                                      </w:divBdr>
                                    </w:div>
                                    <w:div w:id="1120761544">
                                      <w:marLeft w:val="0"/>
                                      <w:marRight w:val="0"/>
                                      <w:marTop w:val="0"/>
                                      <w:marBottom w:val="0"/>
                                      <w:divBdr>
                                        <w:top w:val="none" w:sz="0" w:space="0" w:color="auto"/>
                                        <w:left w:val="none" w:sz="0" w:space="0" w:color="auto"/>
                                        <w:bottom w:val="none" w:sz="0" w:space="0" w:color="auto"/>
                                        <w:right w:val="none" w:sz="0" w:space="0" w:color="auto"/>
                                      </w:divBdr>
                                    </w:div>
                                    <w:div w:id="1136725607">
                                      <w:marLeft w:val="0"/>
                                      <w:marRight w:val="0"/>
                                      <w:marTop w:val="0"/>
                                      <w:marBottom w:val="0"/>
                                      <w:divBdr>
                                        <w:top w:val="none" w:sz="0" w:space="0" w:color="auto"/>
                                        <w:left w:val="none" w:sz="0" w:space="0" w:color="auto"/>
                                        <w:bottom w:val="none" w:sz="0" w:space="0" w:color="auto"/>
                                        <w:right w:val="none" w:sz="0" w:space="0" w:color="auto"/>
                                      </w:divBdr>
                                    </w:div>
                                    <w:div w:id="1146894530">
                                      <w:marLeft w:val="0"/>
                                      <w:marRight w:val="0"/>
                                      <w:marTop w:val="0"/>
                                      <w:marBottom w:val="0"/>
                                      <w:divBdr>
                                        <w:top w:val="none" w:sz="0" w:space="0" w:color="auto"/>
                                        <w:left w:val="none" w:sz="0" w:space="0" w:color="auto"/>
                                        <w:bottom w:val="none" w:sz="0" w:space="0" w:color="auto"/>
                                        <w:right w:val="none" w:sz="0" w:space="0" w:color="auto"/>
                                      </w:divBdr>
                                    </w:div>
                                    <w:div w:id="1154562916">
                                      <w:marLeft w:val="0"/>
                                      <w:marRight w:val="0"/>
                                      <w:marTop w:val="0"/>
                                      <w:marBottom w:val="0"/>
                                      <w:divBdr>
                                        <w:top w:val="none" w:sz="0" w:space="0" w:color="auto"/>
                                        <w:left w:val="none" w:sz="0" w:space="0" w:color="auto"/>
                                        <w:bottom w:val="none" w:sz="0" w:space="0" w:color="auto"/>
                                        <w:right w:val="none" w:sz="0" w:space="0" w:color="auto"/>
                                      </w:divBdr>
                                    </w:div>
                                    <w:div w:id="1163471425">
                                      <w:marLeft w:val="0"/>
                                      <w:marRight w:val="0"/>
                                      <w:marTop w:val="0"/>
                                      <w:marBottom w:val="0"/>
                                      <w:divBdr>
                                        <w:top w:val="none" w:sz="0" w:space="0" w:color="auto"/>
                                        <w:left w:val="none" w:sz="0" w:space="0" w:color="auto"/>
                                        <w:bottom w:val="none" w:sz="0" w:space="0" w:color="auto"/>
                                        <w:right w:val="none" w:sz="0" w:space="0" w:color="auto"/>
                                      </w:divBdr>
                                    </w:div>
                                    <w:div w:id="1169056514">
                                      <w:marLeft w:val="0"/>
                                      <w:marRight w:val="0"/>
                                      <w:marTop w:val="0"/>
                                      <w:marBottom w:val="0"/>
                                      <w:divBdr>
                                        <w:top w:val="none" w:sz="0" w:space="0" w:color="auto"/>
                                        <w:left w:val="none" w:sz="0" w:space="0" w:color="auto"/>
                                        <w:bottom w:val="none" w:sz="0" w:space="0" w:color="auto"/>
                                        <w:right w:val="none" w:sz="0" w:space="0" w:color="auto"/>
                                      </w:divBdr>
                                    </w:div>
                                    <w:div w:id="1182547027">
                                      <w:marLeft w:val="0"/>
                                      <w:marRight w:val="0"/>
                                      <w:marTop w:val="0"/>
                                      <w:marBottom w:val="0"/>
                                      <w:divBdr>
                                        <w:top w:val="none" w:sz="0" w:space="0" w:color="auto"/>
                                        <w:left w:val="none" w:sz="0" w:space="0" w:color="auto"/>
                                        <w:bottom w:val="none" w:sz="0" w:space="0" w:color="auto"/>
                                        <w:right w:val="none" w:sz="0" w:space="0" w:color="auto"/>
                                      </w:divBdr>
                                    </w:div>
                                    <w:div w:id="1184972827">
                                      <w:marLeft w:val="0"/>
                                      <w:marRight w:val="0"/>
                                      <w:marTop w:val="0"/>
                                      <w:marBottom w:val="0"/>
                                      <w:divBdr>
                                        <w:top w:val="none" w:sz="0" w:space="0" w:color="auto"/>
                                        <w:left w:val="none" w:sz="0" w:space="0" w:color="auto"/>
                                        <w:bottom w:val="none" w:sz="0" w:space="0" w:color="auto"/>
                                        <w:right w:val="none" w:sz="0" w:space="0" w:color="auto"/>
                                      </w:divBdr>
                                    </w:div>
                                    <w:div w:id="1191070764">
                                      <w:marLeft w:val="0"/>
                                      <w:marRight w:val="0"/>
                                      <w:marTop w:val="0"/>
                                      <w:marBottom w:val="0"/>
                                      <w:divBdr>
                                        <w:top w:val="none" w:sz="0" w:space="0" w:color="auto"/>
                                        <w:left w:val="none" w:sz="0" w:space="0" w:color="auto"/>
                                        <w:bottom w:val="none" w:sz="0" w:space="0" w:color="auto"/>
                                        <w:right w:val="none" w:sz="0" w:space="0" w:color="auto"/>
                                      </w:divBdr>
                                    </w:div>
                                    <w:div w:id="1191214357">
                                      <w:marLeft w:val="0"/>
                                      <w:marRight w:val="0"/>
                                      <w:marTop w:val="0"/>
                                      <w:marBottom w:val="0"/>
                                      <w:divBdr>
                                        <w:top w:val="none" w:sz="0" w:space="0" w:color="auto"/>
                                        <w:left w:val="none" w:sz="0" w:space="0" w:color="auto"/>
                                        <w:bottom w:val="none" w:sz="0" w:space="0" w:color="auto"/>
                                        <w:right w:val="none" w:sz="0" w:space="0" w:color="auto"/>
                                      </w:divBdr>
                                    </w:div>
                                    <w:div w:id="1191338127">
                                      <w:marLeft w:val="0"/>
                                      <w:marRight w:val="0"/>
                                      <w:marTop w:val="0"/>
                                      <w:marBottom w:val="0"/>
                                      <w:divBdr>
                                        <w:top w:val="none" w:sz="0" w:space="0" w:color="auto"/>
                                        <w:left w:val="none" w:sz="0" w:space="0" w:color="auto"/>
                                        <w:bottom w:val="none" w:sz="0" w:space="0" w:color="auto"/>
                                        <w:right w:val="none" w:sz="0" w:space="0" w:color="auto"/>
                                      </w:divBdr>
                                    </w:div>
                                    <w:div w:id="1209876782">
                                      <w:marLeft w:val="0"/>
                                      <w:marRight w:val="0"/>
                                      <w:marTop w:val="0"/>
                                      <w:marBottom w:val="0"/>
                                      <w:divBdr>
                                        <w:top w:val="none" w:sz="0" w:space="0" w:color="auto"/>
                                        <w:left w:val="none" w:sz="0" w:space="0" w:color="auto"/>
                                        <w:bottom w:val="none" w:sz="0" w:space="0" w:color="auto"/>
                                        <w:right w:val="none" w:sz="0" w:space="0" w:color="auto"/>
                                      </w:divBdr>
                                    </w:div>
                                    <w:div w:id="1215701193">
                                      <w:marLeft w:val="0"/>
                                      <w:marRight w:val="0"/>
                                      <w:marTop w:val="0"/>
                                      <w:marBottom w:val="0"/>
                                      <w:divBdr>
                                        <w:top w:val="none" w:sz="0" w:space="0" w:color="auto"/>
                                        <w:left w:val="none" w:sz="0" w:space="0" w:color="auto"/>
                                        <w:bottom w:val="none" w:sz="0" w:space="0" w:color="auto"/>
                                        <w:right w:val="none" w:sz="0" w:space="0" w:color="auto"/>
                                      </w:divBdr>
                                    </w:div>
                                    <w:div w:id="1224096421">
                                      <w:marLeft w:val="0"/>
                                      <w:marRight w:val="0"/>
                                      <w:marTop w:val="0"/>
                                      <w:marBottom w:val="0"/>
                                      <w:divBdr>
                                        <w:top w:val="none" w:sz="0" w:space="0" w:color="auto"/>
                                        <w:left w:val="none" w:sz="0" w:space="0" w:color="auto"/>
                                        <w:bottom w:val="none" w:sz="0" w:space="0" w:color="auto"/>
                                        <w:right w:val="none" w:sz="0" w:space="0" w:color="auto"/>
                                      </w:divBdr>
                                    </w:div>
                                    <w:div w:id="1227228653">
                                      <w:marLeft w:val="0"/>
                                      <w:marRight w:val="0"/>
                                      <w:marTop w:val="0"/>
                                      <w:marBottom w:val="0"/>
                                      <w:divBdr>
                                        <w:top w:val="none" w:sz="0" w:space="0" w:color="auto"/>
                                        <w:left w:val="none" w:sz="0" w:space="0" w:color="auto"/>
                                        <w:bottom w:val="none" w:sz="0" w:space="0" w:color="auto"/>
                                        <w:right w:val="none" w:sz="0" w:space="0" w:color="auto"/>
                                      </w:divBdr>
                                    </w:div>
                                    <w:div w:id="1232929650">
                                      <w:marLeft w:val="0"/>
                                      <w:marRight w:val="0"/>
                                      <w:marTop w:val="0"/>
                                      <w:marBottom w:val="0"/>
                                      <w:divBdr>
                                        <w:top w:val="none" w:sz="0" w:space="0" w:color="auto"/>
                                        <w:left w:val="none" w:sz="0" w:space="0" w:color="auto"/>
                                        <w:bottom w:val="none" w:sz="0" w:space="0" w:color="auto"/>
                                        <w:right w:val="none" w:sz="0" w:space="0" w:color="auto"/>
                                      </w:divBdr>
                                    </w:div>
                                    <w:div w:id="1238050410">
                                      <w:marLeft w:val="0"/>
                                      <w:marRight w:val="0"/>
                                      <w:marTop w:val="0"/>
                                      <w:marBottom w:val="0"/>
                                      <w:divBdr>
                                        <w:top w:val="none" w:sz="0" w:space="0" w:color="auto"/>
                                        <w:left w:val="none" w:sz="0" w:space="0" w:color="auto"/>
                                        <w:bottom w:val="none" w:sz="0" w:space="0" w:color="auto"/>
                                        <w:right w:val="none" w:sz="0" w:space="0" w:color="auto"/>
                                      </w:divBdr>
                                    </w:div>
                                    <w:div w:id="1241450398">
                                      <w:marLeft w:val="0"/>
                                      <w:marRight w:val="0"/>
                                      <w:marTop w:val="0"/>
                                      <w:marBottom w:val="0"/>
                                      <w:divBdr>
                                        <w:top w:val="none" w:sz="0" w:space="0" w:color="auto"/>
                                        <w:left w:val="none" w:sz="0" w:space="0" w:color="auto"/>
                                        <w:bottom w:val="none" w:sz="0" w:space="0" w:color="auto"/>
                                        <w:right w:val="none" w:sz="0" w:space="0" w:color="auto"/>
                                      </w:divBdr>
                                    </w:div>
                                    <w:div w:id="1272081447">
                                      <w:marLeft w:val="0"/>
                                      <w:marRight w:val="0"/>
                                      <w:marTop w:val="0"/>
                                      <w:marBottom w:val="0"/>
                                      <w:divBdr>
                                        <w:top w:val="none" w:sz="0" w:space="0" w:color="auto"/>
                                        <w:left w:val="none" w:sz="0" w:space="0" w:color="auto"/>
                                        <w:bottom w:val="none" w:sz="0" w:space="0" w:color="auto"/>
                                        <w:right w:val="none" w:sz="0" w:space="0" w:color="auto"/>
                                      </w:divBdr>
                                    </w:div>
                                    <w:div w:id="1293053881">
                                      <w:marLeft w:val="0"/>
                                      <w:marRight w:val="0"/>
                                      <w:marTop w:val="0"/>
                                      <w:marBottom w:val="0"/>
                                      <w:divBdr>
                                        <w:top w:val="none" w:sz="0" w:space="0" w:color="auto"/>
                                        <w:left w:val="none" w:sz="0" w:space="0" w:color="auto"/>
                                        <w:bottom w:val="none" w:sz="0" w:space="0" w:color="auto"/>
                                        <w:right w:val="none" w:sz="0" w:space="0" w:color="auto"/>
                                      </w:divBdr>
                                    </w:div>
                                    <w:div w:id="1305432965">
                                      <w:marLeft w:val="0"/>
                                      <w:marRight w:val="0"/>
                                      <w:marTop w:val="0"/>
                                      <w:marBottom w:val="0"/>
                                      <w:divBdr>
                                        <w:top w:val="none" w:sz="0" w:space="0" w:color="auto"/>
                                        <w:left w:val="none" w:sz="0" w:space="0" w:color="auto"/>
                                        <w:bottom w:val="none" w:sz="0" w:space="0" w:color="auto"/>
                                        <w:right w:val="none" w:sz="0" w:space="0" w:color="auto"/>
                                      </w:divBdr>
                                    </w:div>
                                    <w:div w:id="1305814098">
                                      <w:marLeft w:val="0"/>
                                      <w:marRight w:val="0"/>
                                      <w:marTop w:val="0"/>
                                      <w:marBottom w:val="0"/>
                                      <w:divBdr>
                                        <w:top w:val="none" w:sz="0" w:space="0" w:color="auto"/>
                                        <w:left w:val="none" w:sz="0" w:space="0" w:color="auto"/>
                                        <w:bottom w:val="none" w:sz="0" w:space="0" w:color="auto"/>
                                        <w:right w:val="none" w:sz="0" w:space="0" w:color="auto"/>
                                      </w:divBdr>
                                    </w:div>
                                    <w:div w:id="1318076326">
                                      <w:marLeft w:val="0"/>
                                      <w:marRight w:val="0"/>
                                      <w:marTop w:val="0"/>
                                      <w:marBottom w:val="0"/>
                                      <w:divBdr>
                                        <w:top w:val="none" w:sz="0" w:space="0" w:color="auto"/>
                                        <w:left w:val="none" w:sz="0" w:space="0" w:color="auto"/>
                                        <w:bottom w:val="none" w:sz="0" w:space="0" w:color="auto"/>
                                        <w:right w:val="none" w:sz="0" w:space="0" w:color="auto"/>
                                      </w:divBdr>
                                    </w:div>
                                    <w:div w:id="1326785283">
                                      <w:marLeft w:val="0"/>
                                      <w:marRight w:val="0"/>
                                      <w:marTop w:val="0"/>
                                      <w:marBottom w:val="0"/>
                                      <w:divBdr>
                                        <w:top w:val="none" w:sz="0" w:space="0" w:color="auto"/>
                                        <w:left w:val="none" w:sz="0" w:space="0" w:color="auto"/>
                                        <w:bottom w:val="none" w:sz="0" w:space="0" w:color="auto"/>
                                        <w:right w:val="none" w:sz="0" w:space="0" w:color="auto"/>
                                      </w:divBdr>
                                    </w:div>
                                    <w:div w:id="1329211771">
                                      <w:marLeft w:val="0"/>
                                      <w:marRight w:val="0"/>
                                      <w:marTop w:val="0"/>
                                      <w:marBottom w:val="0"/>
                                      <w:divBdr>
                                        <w:top w:val="none" w:sz="0" w:space="0" w:color="auto"/>
                                        <w:left w:val="none" w:sz="0" w:space="0" w:color="auto"/>
                                        <w:bottom w:val="none" w:sz="0" w:space="0" w:color="auto"/>
                                        <w:right w:val="none" w:sz="0" w:space="0" w:color="auto"/>
                                      </w:divBdr>
                                    </w:div>
                                    <w:div w:id="1340349541">
                                      <w:marLeft w:val="0"/>
                                      <w:marRight w:val="0"/>
                                      <w:marTop w:val="0"/>
                                      <w:marBottom w:val="0"/>
                                      <w:divBdr>
                                        <w:top w:val="none" w:sz="0" w:space="0" w:color="auto"/>
                                        <w:left w:val="none" w:sz="0" w:space="0" w:color="auto"/>
                                        <w:bottom w:val="none" w:sz="0" w:space="0" w:color="auto"/>
                                        <w:right w:val="none" w:sz="0" w:space="0" w:color="auto"/>
                                      </w:divBdr>
                                    </w:div>
                                    <w:div w:id="1347361335">
                                      <w:marLeft w:val="0"/>
                                      <w:marRight w:val="0"/>
                                      <w:marTop w:val="0"/>
                                      <w:marBottom w:val="0"/>
                                      <w:divBdr>
                                        <w:top w:val="none" w:sz="0" w:space="0" w:color="auto"/>
                                        <w:left w:val="none" w:sz="0" w:space="0" w:color="auto"/>
                                        <w:bottom w:val="none" w:sz="0" w:space="0" w:color="auto"/>
                                        <w:right w:val="none" w:sz="0" w:space="0" w:color="auto"/>
                                      </w:divBdr>
                                    </w:div>
                                    <w:div w:id="1347638178">
                                      <w:marLeft w:val="0"/>
                                      <w:marRight w:val="0"/>
                                      <w:marTop w:val="0"/>
                                      <w:marBottom w:val="0"/>
                                      <w:divBdr>
                                        <w:top w:val="none" w:sz="0" w:space="0" w:color="auto"/>
                                        <w:left w:val="none" w:sz="0" w:space="0" w:color="auto"/>
                                        <w:bottom w:val="none" w:sz="0" w:space="0" w:color="auto"/>
                                        <w:right w:val="none" w:sz="0" w:space="0" w:color="auto"/>
                                      </w:divBdr>
                                    </w:div>
                                    <w:div w:id="1350525521">
                                      <w:marLeft w:val="0"/>
                                      <w:marRight w:val="0"/>
                                      <w:marTop w:val="0"/>
                                      <w:marBottom w:val="0"/>
                                      <w:divBdr>
                                        <w:top w:val="none" w:sz="0" w:space="0" w:color="auto"/>
                                        <w:left w:val="none" w:sz="0" w:space="0" w:color="auto"/>
                                        <w:bottom w:val="none" w:sz="0" w:space="0" w:color="auto"/>
                                        <w:right w:val="none" w:sz="0" w:space="0" w:color="auto"/>
                                      </w:divBdr>
                                    </w:div>
                                    <w:div w:id="1362363154">
                                      <w:marLeft w:val="0"/>
                                      <w:marRight w:val="0"/>
                                      <w:marTop w:val="0"/>
                                      <w:marBottom w:val="0"/>
                                      <w:divBdr>
                                        <w:top w:val="none" w:sz="0" w:space="0" w:color="auto"/>
                                        <w:left w:val="none" w:sz="0" w:space="0" w:color="auto"/>
                                        <w:bottom w:val="none" w:sz="0" w:space="0" w:color="auto"/>
                                        <w:right w:val="none" w:sz="0" w:space="0" w:color="auto"/>
                                      </w:divBdr>
                                    </w:div>
                                    <w:div w:id="1372458524">
                                      <w:marLeft w:val="0"/>
                                      <w:marRight w:val="0"/>
                                      <w:marTop w:val="0"/>
                                      <w:marBottom w:val="0"/>
                                      <w:divBdr>
                                        <w:top w:val="none" w:sz="0" w:space="0" w:color="auto"/>
                                        <w:left w:val="none" w:sz="0" w:space="0" w:color="auto"/>
                                        <w:bottom w:val="none" w:sz="0" w:space="0" w:color="auto"/>
                                        <w:right w:val="none" w:sz="0" w:space="0" w:color="auto"/>
                                      </w:divBdr>
                                    </w:div>
                                    <w:div w:id="1378505539">
                                      <w:marLeft w:val="0"/>
                                      <w:marRight w:val="0"/>
                                      <w:marTop w:val="0"/>
                                      <w:marBottom w:val="0"/>
                                      <w:divBdr>
                                        <w:top w:val="none" w:sz="0" w:space="0" w:color="auto"/>
                                        <w:left w:val="none" w:sz="0" w:space="0" w:color="auto"/>
                                        <w:bottom w:val="none" w:sz="0" w:space="0" w:color="auto"/>
                                        <w:right w:val="none" w:sz="0" w:space="0" w:color="auto"/>
                                      </w:divBdr>
                                    </w:div>
                                    <w:div w:id="1382751299">
                                      <w:marLeft w:val="0"/>
                                      <w:marRight w:val="0"/>
                                      <w:marTop w:val="0"/>
                                      <w:marBottom w:val="0"/>
                                      <w:divBdr>
                                        <w:top w:val="none" w:sz="0" w:space="0" w:color="auto"/>
                                        <w:left w:val="none" w:sz="0" w:space="0" w:color="auto"/>
                                        <w:bottom w:val="none" w:sz="0" w:space="0" w:color="auto"/>
                                        <w:right w:val="none" w:sz="0" w:space="0" w:color="auto"/>
                                      </w:divBdr>
                                    </w:div>
                                    <w:div w:id="1394230155">
                                      <w:marLeft w:val="0"/>
                                      <w:marRight w:val="0"/>
                                      <w:marTop w:val="0"/>
                                      <w:marBottom w:val="0"/>
                                      <w:divBdr>
                                        <w:top w:val="none" w:sz="0" w:space="0" w:color="auto"/>
                                        <w:left w:val="none" w:sz="0" w:space="0" w:color="auto"/>
                                        <w:bottom w:val="none" w:sz="0" w:space="0" w:color="auto"/>
                                        <w:right w:val="none" w:sz="0" w:space="0" w:color="auto"/>
                                      </w:divBdr>
                                    </w:div>
                                    <w:div w:id="1400976976">
                                      <w:marLeft w:val="0"/>
                                      <w:marRight w:val="0"/>
                                      <w:marTop w:val="0"/>
                                      <w:marBottom w:val="0"/>
                                      <w:divBdr>
                                        <w:top w:val="none" w:sz="0" w:space="0" w:color="auto"/>
                                        <w:left w:val="none" w:sz="0" w:space="0" w:color="auto"/>
                                        <w:bottom w:val="none" w:sz="0" w:space="0" w:color="auto"/>
                                        <w:right w:val="none" w:sz="0" w:space="0" w:color="auto"/>
                                      </w:divBdr>
                                    </w:div>
                                    <w:div w:id="1418674018">
                                      <w:marLeft w:val="0"/>
                                      <w:marRight w:val="0"/>
                                      <w:marTop w:val="0"/>
                                      <w:marBottom w:val="0"/>
                                      <w:divBdr>
                                        <w:top w:val="none" w:sz="0" w:space="0" w:color="auto"/>
                                        <w:left w:val="none" w:sz="0" w:space="0" w:color="auto"/>
                                        <w:bottom w:val="none" w:sz="0" w:space="0" w:color="auto"/>
                                        <w:right w:val="none" w:sz="0" w:space="0" w:color="auto"/>
                                      </w:divBdr>
                                    </w:div>
                                    <w:div w:id="1424455917">
                                      <w:marLeft w:val="0"/>
                                      <w:marRight w:val="0"/>
                                      <w:marTop w:val="0"/>
                                      <w:marBottom w:val="0"/>
                                      <w:divBdr>
                                        <w:top w:val="none" w:sz="0" w:space="0" w:color="auto"/>
                                        <w:left w:val="none" w:sz="0" w:space="0" w:color="auto"/>
                                        <w:bottom w:val="none" w:sz="0" w:space="0" w:color="auto"/>
                                        <w:right w:val="none" w:sz="0" w:space="0" w:color="auto"/>
                                      </w:divBdr>
                                    </w:div>
                                    <w:div w:id="1429813149">
                                      <w:marLeft w:val="0"/>
                                      <w:marRight w:val="0"/>
                                      <w:marTop w:val="0"/>
                                      <w:marBottom w:val="0"/>
                                      <w:divBdr>
                                        <w:top w:val="none" w:sz="0" w:space="0" w:color="auto"/>
                                        <w:left w:val="none" w:sz="0" w:space="0" w:color="auto"/>
                                        <w:bottom w:val="none" w:sz="0" w:space="0" w:color="auto"/>
                                        <w:right w:val="none" w:sz="0" w:space="0" w:color="auto"/>
                                      </w:divBdr>
                                    </w:div>
                                    <w:div w:id="1430276570">
                                      <w:marLeft w:val="0"/>
                                      <w:marRight w:val="0"/>
                                      <w:marTop w:val="0"/>
                                      <w:marBottom w:val="0"/>
                                      <w:divBdr>
                                        <w:top w:val="none" w:sz="0" w:space="0" w:color="auto"/>
                                        <w:left w:val="none" w:sz="0" w:space="0" w:color="auto"/>
                                        <w:bottom w:val="none" w:sz="0" w:space="0" w:color="auto"/>
                                        <w:right w:val="none" w:sz="0" w:space="0" w:color="auto"/>
                                      </w:divBdr>
                                    </w:div>
                                    <w:div w:id="1432622911">
                                      <w:marLeft w:val="0"/>
                                      <w:marRight w:val="0"/>
                                      <w:marTop w:val="0"/>
                                      <w:marBottom w:val="0"/>
                                      <w:divBdr>
                                        <w:top w:val="none" w:sz="0" w:space="0" w:color="auto"/>
                                        <w:left w:val="none" w:sz="0" w:space="0" w:color="auto"/>
                                        <w:bottom w:val="none" w:sz="0" w:space="0" w:color="auto"/>
                                        <w:right w:val="none" w:sz="0" w:space="0" w:color="auto"/>
                                      </w:divBdr>
                                    </w:div>
                                    <w:div w:id="1433283011">
                                      <w:marLeft w:val="0"/>
                                      <w:marRight w:val="0"/>
                                      <w:marTop w:val="0"/>
                                      <w:marBottom w:val="0"/>
                                      <w:divBdr>
                                        <w:top w:val="none" w:sz="0" w:space="0" w:color="auto"/>
                                        <w:left w:val="none" w:sz="0" w:space="0" w:color="auto"/>
                                        <w:bottom w:val="none" w:sz="0" w:space="0" w:color="auto"/>
                                        <w:right w:val="none" w:sz="0" w:space="0" w:color="auto"/>
                                      </w:divBdr>
                                    </w:div>
                                    <w:div w:id="1482036498">
                                      <w:marLeft w:val="0"/>
                                      <w:marRight w:val="0"/>
                                      <w:marTop w:val="0"/>
                                      <w:marBottom w:val="0"/>
                                      <w:divBdr>
                                        <w:top w:val="none" w:sz="0" w:space="0" w:color="auto"/>
                                        <w:left w:val="none" w:sz="0" w:space="0" w:color="auto"/>
                                        <w:bottom w:val="none" w:sz="0" w:space="0" w:color="auto"/>
                                        <w:right w:val="none" w:sz="0" w:space="0" w:color="auto"/>
                                      </w:divBdr>
                                    </w:div>
                                    <w:div w:id="1499033295">
                                      <w:marLeft w:val="0"/>
                                      <w:marRight w:val="0"/>
                                      <w:marTop w:val="0"/>
                                      <w:marBottom w:val="0"/>
                                      <w:divBdr>
                                        <w:top w:val="none" w:sz="0" w:space="0" w:color="auto"/>
                                        <w:left w:val="none" w:sz="0" w:space="0" w:color="auto"/>
                                        <w:bottom w:val="none" w:sz="0" w:space="0" w:color="auto"/>
                                        <w:right w:val="none" w:sz="0" w:space="0" w:color="auto"/>
                                      </w:divBdr>
                                    </w:div>
                                    <w:div w:id="1504927756">
                                      <w:marLeft w:val="0"/>
                                      <w:marRight w:val="0"/>
                                      <w:marTop w:val="0"/>
                                      <w:marBottom w:val="0"/>
                                      <w:divBdr>
                                        <w:top w:val="none" w:sz="0" w:space="0" w:color="auto"/>
                                        <w:left w:val="none" w:sz="0" w:space="0" w:color="auto"/>
                                        <w:bottom w:val="none" w:sz="0" w:space="0" w:color="auto"/>
                                        <w:right w:val="none" w:sz="0" w:space="0" w:color="auto"/>
                                      </w:divBdr>
                                    </w:div>
                                    <w:div w:id="1512328772">
                                      <w:marLeft w:val="0"/>
                                      <w:marRight w:val="0"/>
                                      <w:marTop w:val="0"/>
                                      <w:marBottom w:val="0"/>
                                      <w:divBdr>
                                        <w:top w:val="none" w:sz="0" w:space="0" w:color="auto"/>
                                        <w:left w:val="none" w:sz="0" w:space="0" w:color="auto"/>
                                        <w:bottom w:val="none" w:sz="0" w:space="0" w:color="auto"/>
                                        <w:right w:val="none" w:sz="0" w:space="0" w:color="auto"/>
                                      </w:divBdr>
                                    </w:div>
                                    <w:div w:id="1520503689">
                                      <w:marLeft w:val="0"/>
                                      <w:marRight w:val="0"/>
                                      <w:marTop w:val="0"/>
                                      <w:marBottom w:val="0"/>
                                      <w:divBdr>
                                        <w:top w:val="none" w:sz="0" w:space="0" w:color="auto"/>
                                        <w:left w:val="none" w:sz="0" w:space="0" w:color="auto"/>
                                        <w:bottom w:val="none" w:sz="0" w:space="0" w:color="auto"/>
                                        <w:right w:val="none" w:sz="0" w:space="0" w:color="auto"/>
                                      </w:divBdr>
                                    </w:div>
                                    <w:div w:id="1522207229">
                                      <w:marLeft w:val="0"/>
                                      <w:marRight w:val="0"/>
                                      <w:marTop w:val="0"/>
                                      <w:marBottom w:val="0"/>
                                      <w:divBdr>
                                        <w:top w:val="none" w:sz="0" w:space="0" w:color="auto"/>
                                        <w:left w:val="none" w:sz="0" w:space="0" w:color="auto"/>
                                        <w:bottom w:val="none" w:sz="0" w:space="0" w:color="auto"/>
                                        <w:right w:val="none" w:sz="0" w:space="0" w:color="auto"/>
                                      </w:divBdr>
                                    </w:div>
                                    <w:div w:id="1525707173">
                                      <w:marLeft w:val="0"/>
                                      <w:marRight w:val="0"/>
                                      <w:marTop w:val="0"/>
                                      <w:marBottom w:val="0"/>
                                      <w:divBdr>
                                        <w:top w:val="none" w:sz="0" w:space="0" w:color="auto"/>
                                        <w:left w:val="none" w:sz="0" w:space="0" w:color="auto"/>
                                        <w:bottom w:val="none" w:sz="0" w:space="0" w:color="auto"/>
                                        <w:right w:val="none" w:sz="0" w:space="0" w:color="auto"/>
                                      </w:divBdr>
                                    </w:div>
                                    <w:div w:id="1526215860">
                                      <w:marLeft w:val="0"/>
                                      <w:marRight w:val="0"/>
                                      <w:marTop w:val="0"/>
                                      <w:marBottom w:val="0"/>
                                      <w:divBdr>
                                        <w:top w:val="none" w:sz="0" w:space="0" w:color="auto"/>
                                        <w:left w:val="none" w:sz="0" w:space="0" w:color="auto"/>
                                        <w:bottom w:val="none" w:sz="0" w:space="0" w:color="auto"/>
                                        <w:right w:val="none" w:sz="0" w:space="0" w:color="auto"/>
                                      </w:divBdr>
                                    </w:div>
                                    <w:div w:id="1549217508">
                                      <w:marLeft w:val="0"/>
                                      <w:marRight w:val="0"/>
                                      <w:marTop w:val="0"/>
                                      <w:marBottom w:val="0"/>
                                      <w:divBdr>
                                        <w:top w:val="none" w:sz="0" w:space="0" w:color="auto"/>
                                        <w:left w:val="none" w:sz="0" w:space="0" w:color="auto"/>
                                        <w:bottom w:val="none" w:sz="0" w:space="0" w:color="auto"/>
                                        <w:right w:val="none" w:sz="0" w:space="0" w:color="auto"/>
                                      </w:divBdr>
                                    </w:div>
                                    <w:div w:id="1551652218">
                                      <w:marLeft w:val="0"/>
                                      <w:marRight w:val="0"/>
                                      <w:marTop w:val="0"/>
                                      <w:marBottom w:val="0"/>
                                      <w:divBdr>
                                        <w:top w:val="none" w:sz="0" w:space="0" w:color="auto"/>
                                        <w:left w:val="none" w:sz="0" w:space="0" w:color="auto"/>
                                        <w:bottom w:val="none" w:sz="0" w:space="0" w:color="auto"/>
                                        <w:right w:val="none" w:sz="0" w:space="0" w:color="auto"/>
                                      </w:divBdr>
                                    </w:div>
                                    <w:div w:id="1558541486">
                                      <w:marLeft w:val="0"/>
                                      <w:marRight w:val="0"/>
                                      <w:marTop w:val="0"/>
                                      <w:marBottom w:val="0"/>
                                      <w:divBdr>
                                        <w:top w:val="none" w:sz="0" w:space="0" w:color="auto"/>
                                        <w:left w:val="none" w:sz="0" w:space="0" w:color="auto"/>
                                        <w:bottom w:val="none" w:sz="0" w:space="0" w:color="auto"/>
                                        <w:right w:val="none" w:sz="0" w:space="0" w:color="auto"/>
                                      </w:divBdr>
                                    </w:div>
                                    <w:div w:id="1569069289">
                                      <w:marLeft w:val="0"/>
                                      <w:marRight w:val="0"/>
                                      <w:marTop w:val="0"/>
                                      <w:marBottom w:val="0"/>
                                      <w:divBdr>
                                        <w:top w:val="none" w:sz="0" w:space="0" w:color="auto"/>
                                        <w:left w:val="none" w:sz="0" w:space="0" w:color="auto"/>
                                        <w:bottom w:val="none" w:sz="0" w:space="0" w:color="auto"/>
                                        <w:right w:val="none" w:sz="0" w:space="0" w:color="auto"/>
                                      </w:divBdr>
                                    </w:div>
                                    <w:div w:id="1572808249">
                                      <w:marLeft w:val="0"/>
                                      <w:marRight w:val="0"/>
                                      <w:marTop w:val="0"/>
                                      <w:marBottom w:val="0"/>
                                      <w:divBdr>
                                        <w:top w:val="none" w:sz="0" w:space="0" w:color="auto"/>
                                        <w:left w:val="none" w:sz="0" w:space="0" w:color="auto"/>
                                        <w:bottom w:val="none" w:sz="0" w:space="0" w:color="auto"/>
                                        <w:right w:val="none" w:sz="0" w:space="0" w:color="auto"/>
                                      </w:divBdr>
                                    </w:div>
                                    <w:div w:id="1574857102">
                                      <w:marLeft w:val="0"/>
                                      <w:marRight w:val="0"/>
                                      <w:marTop w:val="0"/>
                                      <w:marBottom w:val="0"/>
                                      <w:divBdr>
                                        <w:top w:val="none" w:sz="0" w:space="0" w:color="auto"/>
                                        <w:left w:val="none" w:sz="0" w:space="0" w:color="auto"/>
                                        <w:bottom w:val="none" w:sz="0" w:space="0" w:color="auto"/>
                                        <w:right w:val="none" w:sz="0" w:space="0" w:color="auto"/>
                                      </w:divBdr>
                                    </w:div>
                                    <w:div w:id="1576040515">
                                      <w:marLeft w:val="0"/>
                                      <w:marRight w:val="0"/>
                                      <w:marTop w:val="0"/>
                                      <w:marBottom w:val="0"/>
                                      <w:divBdr>
                                        <w:top w:val="none" w:sz="0" w:space="0" w:color="auto"/>
                                        <w:left w:val="none" w:sz="0" w:space="0" w:color="auto"/>
                                        <w:bottom w:val="none" w:sz="0" w:space="0" w:color="auto"/>
                                        <w:right w:val="none" w:sz="0" w:space="0" w:color="auto"/>
                                      </w:divBdr>
                                    </w:div>
                                    <w:div w:id="1587224452">
                                      <w:marLeft w:val="0"/>
                                      <w:marRight w:val="0"/>
                                      <w:marTop w:val="0"/>
                                      <w:marBottom w:val="0"/>
                                      <w:divBdr>
                                        <w:top w:val="none" w:sz="0" w:space="0" w:color="auto"/>
                                        <w:left w:val="none" w:sz="0" w:space="0" w:color="auto"/>
                                        <w:bottom w:val="none" w:sz="0" w:space="0" w:color="auto"/>
                                        <w:right w:val="none" w:sz="0" w:space="0" w:color="auto"/>
                                      </w:divBdr>
                                    </w:div>
                                    <w:div w:id="1587303430">
                                      <w:marLeft w:val="0"/>
                                      <w:marRight w:val="0"/>
                                      <w:marTop w:val="0"/>
                                      <w:marBottom w:val="0"/>
                                      <w:divBdr>
                                        <w:top w:val="none" w:sz="0" w:space="0" w:color="auto"/>
                                        <w:left w:val="none" w:sz="0" w:space="0" w:color="auto"/>
                                        <w:bottom w:val="none" w:sz="0" w:space="0" w:color="auto"/>
                                        <w:right w:val="none" w:sz="0" w:space="0" w:color="auto"/>
                                      </w:divBdr>
                                    </w:div>
                                    <w:div w:id="1588225309">
                                      <w:marLeft w:val="0"/>
                                      <w:marRight w:val="0"/>
                                      <w:marTop w:val="0"/>
                                      <w:marBottom w:val="0"/>
                                      <w:divBdr>
                                        <w:top w:val="none" w:sz="0" w:space="0" w:color="auto"/>
                                        <w:left w:val="none" w:sz="0" w:space="0" w:color="auto"/>
                                        <w:bottom w:val="none" w:sz="0" w:space="0" w:color="auto"/>
                                        <w:right w:val="none" w:sz="0" w:space="0" w:color="auto"/>
                                      </w:divBdr>
                                    </w:div>
                                    <w:div w:id="1589731776">
                                      <w:marLeft w:val="0"/>
                                      <w:marRight w:val="0"/>
                                      <w:marTop w:val="0"/>
                                      <w:marBottom w:val="0"/>
                                      <w:divBdr>
                                        <w:top w:val="none" w:sz="0" w:space="0" w:color="auto"/>
                                        <w:left w:val="none" w:sz="0" w:space="0" w:color="auto"/>
                                        <w:bottom w:val="none" w:sz="0" w:space="0" w:color="auto"/>
                                        <w:right w:val="none" w:sz="0" w:space="0" w:color="auto"/>
                                      </w:divBdr>
                                    </w:div>
                                    <w:div w:id="1597978003">
                                      <w:marLeft w:val="0"/>
                                      <w:marRight w:val="0"/>
                                      <w:marTop w:val="0"/>
                                      <w:marBottom w:val="0"/>
                                      <w:divBdr>
                                        <w:top w:val="none" w:sz="0" w:space="0" w:color="auto"/>
                                        <w:left w:val="none" w:sz="0" w:space="0" w:color="auto"/>
                                        <w:bottom w:val="none" w:sz="0" w:space="0" w:color="auto"/>
                                        <w:right w:val="none" w:sz="0" w:space="0" w:color="auto"/>
                                      </w:divBdr>
                                    </w:div>
                                    <w:div w:id="1599750714">
                                      <w:marLeft w:val="0"/>
                                      <w:marRight w:val="0"/>
                                      <w:marTop w:val="0"/>
                                      <w:marBottom w:val="0"/>
                                      <w:divBdr>
                                        <w:top w:val="none" w:sz="0" w:space="0" w:color="auto"/>
                                        <w:left w:val="none" w:sz="0" w:space="0" w:color="auto"/>
                                        <w:bottom w:val="none" w:sz="0" w:space="0" w:color="auto"/>
                                        <w:right w:val="none" w:sz="0" w:space="0" w:color="auto"/>
                                      </w:divBdr>
                                    </w:div>
                                    <w:div w:id="1604915360">
                                      <w:marLeft w:val="0"/>
                                      <w:marRight w:val="0"/>
                                      <w:marTop w:val="0"/>
                                      <w:marBottom w:val="0"/>
                                      <w:divBdr>
                                        <w:top w:val="none" w:sz="0" w:space="0" w:color="auto"/>
                                        <w:left w:val="none" w:sz="0" w:space="0" w:color="auto"/>
                                        <w:bottom w:val="none" w:sz="0" w:space="0" w:color="auto"/>
                                        <w:right w:val="none" w:sz="0" w:space="0" w:color="auto"/>
                                      </w:divBdr>
                                    </w:div>
                                    <w:div w:id="1616210070">
                                      <w:marLeft w:val="0"/>
                                      <w:marRight w:val="0"/>
                                      <w:marTop w:val="0"/>
                                      <w:marBottom w:val="0"/>
                                      <w:divBdr>
                                        <w:top w:val="none" w:sz="0" w:space="0" w:color="auto"/>
                                        <w:left w:val="none" w:sz="0" w:space="0" w:color="auto"/>
                                        <w:bottom w:val="none" w:sz="0" w:space="0" w:color="auto"/>
                                        <w:right w:val="none" w:sz="0" w:space="0" w:color="auto"/>
                                      </w:divBdr>
                                    </w:div>
                                    <w:div w:id="1619679401">
                                      <w:marLeft w:val="0"/>
                                      <w:marRight w:val="0"/>
                                      <w:marTop w:val="0"/>
                                      <w:marBottom w:val="0"/>
                                      <w:divBdr>
                                        <w:top w:val="none" w:sz="0" w:space="0" w:color="auto"/>
                                        <w:left w:val="none" w:sz="0" w:space="0" w:color="auto"/>
                                        <w:bottom w:val="none" w:sz="0" w:space="0" w:color="auto"/>
                                        <w:right w:val="none" w:sz="0" w:space="0" w:color="auto"/>
                                      </w:divBdr>
                                    </w:div>
                                    <w:div w:id="1621061756">
                                      <w:marLeft w:val="0"/>
                                      <w:marRight w:val="0"/>
                                      <w:marTop w:val="0"/>
                                      <w:marBottom w:val="0"/>
                                      <w:divBdr>
                                        <w:top w:val="none" w:sz="0" w:space="0" w:color="auto"/>
                                        <w:left w:val="none" w:sz="0" w:space="0" w:color="auto"/>
                                        <w:bottom w:val="none" w:sz="0" w:space="0" w:color="auto"/>
                                        <w:right w:val="none" w:sz="0" w:space="0" w:color="auto"/>
                                      </w:divBdr>
                                    </w:div>
                                    <w:div w:id="1630697807">
                                      <w:marLeft w:val="0"/>
                                      <w:marRight w:val="0"/>
                                      <w:marTop w:val="0"/>
                                      <w:marBottom w:val="0"/>
                                      <w:divBdr>
                                        <w:top w:val="none" w:sz="0" w:space="0" w:color="auto"/>
                                        <w:left w:val="none" w:sz="0" w:space="0" w:color="auto"/>
                                        <w:bottom w:val="none" w:sz="0" w:space="0" w:color="auto"/>
                                        <w:right w:val="none" w:sz="0" w:space="0" w:color="auto"/>
                                      </w:divBdr>
                                    </w:div>
                                    <w:div w:id="1670058590">
                                      <w:marLeft w:val="0"/>
                                      <w:marRight w:val="0"/>
                                      <w:marTop w:val="0"/>
                                      <w:marBottom w:val="0"/>
                                      <w:divBdr>
                                        <w:top w:val="none" w:sz="0" w:space="0" w:color="auto"/>
                                        <w:left w:val="none" w:sz="0" w:space="0" w:color="auto"/>
                                        <w:bottom w:val="none" w:sz="0" w:space="0" w:color="auto"/>
                                        <w:right w:val="none" w:sz="0" w:space="0" w:color="auto"/>
                                      </w:divBdr>
                                    </w:div>
                                    <w:div w:id="1677802675">
                                      <w:marLeft w:val="0"/>
                                      <w:marRight w:val="0"/>
                                      <w:marTop w:val="0"/>
                                      <w:marBottom w:val="0"/>
                                      <w:divBdr>
                                        <w:top w:val="none" w:sz="0" w:space="0" w:color="auto"/>
                                        <w:left w:val="none" w:sz="0" w:space="0" w:color="auto"/>
                                        <w:bottom w:val="none" w:sz="0" w:space="0" w:color="auto"/>
                                        <w:right w:val="none" w:sz="0" w:space="0" w:color="auto"/>
                                      </w:divBdr>
                                    </w:div>
                                    <w:div w:id="1692417971">
                                      <w:marLeft w:val="0"/>
                                      <w:marRight w:val="0"/>
                                      <w:marTop w:val="0"/>
                                      <w:marBottom w:val="0"/>
                                      <w:divBdr>
                                        <w:top w:val="none" w:sz="0" w:space="0" w:color="auto"/>
                                        <w:left w:val="none" w:sz="0" w:space="0" w:color="auto"/>
                                        <w:bottom w:val="none" w:sz="0" w:space="0" w:color="auto"/>
                                        <w:right w:val="none" w:sz="0" w:space="0" w:color="auto"/>
                                      </w:divBdr>
                                    </w:div>
                                    <w:div w:id="1700428717">
                                      <w:marLeft w:val="0"/>
                                      <w:marRight w:val="0"/>
                                      <w:marTop w:val="0"/>
                                      <w:marBottom w:val="0"/>
                                      <w:divBdr>
                                        <w:top w:val="none" w:sz="0" w:space="0" w:color="auto"/>
                                        <w:left w:val="none" w:sz="0" w:space="0" w:color="auto"/>
                                        <w:bottom w:val="none" w:sz="0" w:space="0" w:color="auto"/>
                                        <w:right w:val="none" w:sz="0" w:space="0" w:color="auto"/>
                                      </w:divBdr>
                                    </w:div>
                                    <w:div w:id="1709332594">
                                      <w:marLeft w:val="0"/>
                                      <w:marRight w:val="0"/>
                                      <w:marTop w:val="0"/>
                                      <w:marBottom w:val="0"/>
                                      <w:divBdr>
                                        <w:top w:val="none" w:sz="0" w:space="0" w:color="auto"/>
                                        <w:left w:val="none" w:sz="0" w:space="0" w:color="auto"/>
                                        <w:bottom w:val="none" w:sz="0" w:space="0" w:color="auto"/>
                                        <w:right w:val="none" w:sz="0" w:space="0" w:color="auto"/>
                                      </w:divBdr>
                                    </w:div>
                                    <w:div w:id="1760369101">
                                      <w:marLeft w:val="0"/>
                                      <w:marRight w:val="0"/>
                                      <w:marTop w:val="0"/>
                                      <w:marBottom w:val="0"/>
                                      <w:divBdr>
                                        <w:top w:val="none" w:sz="0" w:space="0" w:color="auto"/>
                                        <w:left w:val="none" w:sz="0" w:space="0" w:color="auto"/>
                                        <w:bottom w:val="none" w:sz="0" w:space="0" w:color="auto"/>
                                        <w:right w:val="none" w:sz="0" w:space="0" w:color="auto"/>
                                      </w:divBdr>
                                    </w:div>
                                    <w:div w:id="1766801904">
                                      <w:marLeft w:val="0"/>
                                      <w:marRight w:val="0"/>
                                      <w:marTop w:val="0"/>
                                      <w:marBottom w:val="0"/>
                                      <w:divBdr>
                                        <w:top w:val="none" w:sz="0" w:space="0" w:color="auto"/>
                                        <w:left w:val="none" w:sz="0" w:space="0" w:color="auto"/>
                                        <w:bottom w:val="none" w:sz="0" w:space="0" w:color="auto"/>
                                        <w:right w:val="none" w:sz="0" w:space="0" w:color="auto"/>
                                      </w:divBdr>
                                    </w:div>
                                    <w:div w:id="1769347079">
                                      <w:marLeft w:val="0"/>
                                      <w:marRight w:val="0"/>
                                      <w:marTop w:val="0"/>
                                      <w:marBottom w:val="0"/>
                                      <w:divBdr>
                                        <w:top w:val="none" w:sz="0" w:space="0" w:color="auto"/>
                                        <w:left w:val="none" w:sz="0" w:space="0" w:color="auto"/>
                                        <w:bottom w:val="none" w:sz="0" w:space="0" w:color="auto"/>
                                        <w:right w:val="none" w:sz="0" w:space="0" w:color="auto"/>
                                      </w:divBdr>
                                    </w:div>
                                    <w:div w:id="1771270565">
                                      <w:marLeft w:val="0"/>
                                      <w:marRight w:val="0"/>
                                      <w:marTop w:val="0"/>
                                      <w:marBottom w:val="0"/>
                                      <w:divBdr>
                                        <w:top w:val="none" w:sz="0" w:space="0" w:color="auto"/>
                                        <w:left w:val="none" w:sz="0" w:space="0" w:color="auto"/>
                                        <w:bottom w:val="none" w:sz="0" w:space="0" w:color="auto"/>
                                        <w:right w:val="none" w:sz="0" w:space="0" w:color="auto"/>
                                      </w:divBdr>
                                    </w:div>
                                    <w:div w:id="1773357401">
                                      <w:marLeft w:val="0"/>
                                      <w:marRight w:val="0"/>
                                      <w:marTop w:val="0"/>
                                      <w:marBottom w:val="0"/>
                                      <w:divBdr>
                                        <w:top w:val="none" w:sz="0" w:space="0" w:color="auto"/>
                                        <w:left w:val="none" w:sz="0" w:space="0" w:color="auto"/>
                                        <w:bottom w:val="none" w:sz="0" w:space="0" w:color="auto"/>
                                        <w:right w:val="none" w:sz="0" w:space="0" w:color="auto"/>
                                      </w:divBdr>
                                    </w:div>
                                    <w:div w:id="1793592016">
                                      <w:marLeft w:val="0"/>
                                      <w:marRight w:val="0"/>
                                      <w:marTop w:val="0"/>
                                      <w:marBottom w:val="0"/>
                                      <w:divBdr>
                                        <w:top w:val="none" w:sz="0" w:space="0" w:color="auto"/>
                                        <w:left w:val="none" w:sz="0" w:space="0" w:color="auto"/>
                                        <w:bottom w:val="none" w:sz="0" w:space="0" w:color="auto"/>
                                        <w:right w:val="none" w:sz="0" w:space="0" w:color="auto"/>
                                      </w:divBdr>
                                    </w:div>
                                    <w:div w:id="1794051994">
                                      <w:marLeft w:val="0"/>
                                      <w:marRight w:val="0"/>
                                      <w:marTop w:val="0"/>
                                      <w:marBottom w:val="0"/>
                                      <w:divBdr>
                                        <w:top w:val="none" w:sz="0" w:space="0" w:color="auto"/>
                                        <w:left w:val="none" w:sz="0" w:space="0" w:color="auto"/>
                                        <w:bottom w:val="none" w:sz="0" w:space="0" w:color="auto"/>
                                        <w:right w:val="none" w:sz="0" w:space="0" w:color="auto"/>
                                      </w:divBdr>
                                    </w:div>
                                    <w:div w:id="1799687837">
                                      <w:marLeft w:val="0"/>
                                      <w:marRight w:val="0"/>
                                      <w:marTop w:val="0"/>
                                      <w:marBottom w:val="0"/>
                                      <w:divBdr>
                                        <w:top w:val="none" w:sz="0" w:space="0" w:color="auto"/>
                                        <w:left w:val="none" w:sz="0" w:space="0" w:color="auto"/>
                                        <w:bottom w:val="none" w:sz="0" w:space="0" w:color="auto"/>
                                        <w:right w:val="none" w:sz="0" w:space="0" w:color="auto"/>
                                      </w:divBdr>
                                    </w:div>
                                    <w:div w:id="1803225993">
                                      <w:marLeft w:val="0"/>
                                      <w:marRight w:val="0"/>
                                      <w:marTop w:val="0"/>
                                      <w:marBottom w:val="0"/>
                                      <w:divBdr>
                                        <w:top w:val="none" w:sz="0" w:space="0" w:color="auto"/>
                                        <w:left w:val="none" w:sz="0" w:space="0" w:color="auto"/>
                                        <w:bottom w:val="none" w:sz="0" w:space="0" w:color="auto"/>
                                        <w:right w:val="none" w:sz="0" w:space="0" w:color="auto"/>
                                      </w:divBdr>
                                    </w:div>
                                    <w:div w:id="1805659885">
                                      <w:marLeft w:val="0"/>
                                      <w:marRight w:val="0"/>
                                      <w:marTop w:val="0"/>
                                      <w:marBottom w:val="0"/>
                                      <w:divBdr>
                                        <w:top w:val="none" w:sz="0" w:space="0" w:color="auto"/>
                                        <w:left w:val="none" w:sz="0" w:space="0" w:color="auto"/>
                                        <w:bottom w:val="none" w:sz="0" w:space="0" w:color="auto"/>
                                        <w:right w:val="none" w:sz="0" w:space="0" w:color="auto"/>
                                      </w:divBdr>
                                    </w:div>
                                    <w:div w:id="1809735492">
                                      <w:marLeft w:val="0"/>
                                      <w:marRight w:val="0"/>
                                      <w:marTop w:val="0"/>
                                      <w:marBottom w:val="0"/>
                                      <w:divBdr>
                                        <w:top w:val="none" w:sz="0" w:space="0" w:color="auto"/>
                                        <w:left w:val="none" w:sz="0" w:space="0" w:color="auto"/>
                                        <w:bottom w:val="none" w:sz="0" w:space="0" w:color="auto"/>
                                        <w:right w:val="none" w:sz="0" w:space="0" w:color="auto"/>
                                      </w:divBdr>
                                    </w:div>
                                    <w:div w:id="1813670083">
                                      <w:marLeft w:val="0"/>
                                      <w:marRight w:val="0"/>
                                      <w:marTop w:val="0"/>
                                      <w:marBottom w:val="0"/>
                                      <w:divBdr>
                                        <w:top w:val="none" w:sz="0" w:space="0" w:color="auto"/>
                                        <w:left w:val="none" w:sz="0" w:space="0" w:color="auto"/>
                                        <w:bottom w:val="none" w:sz="0" w:space="0" w:color="auto"/>
                                        <w:right w:val="none" w:sz="0" w:space="0" w:color="auto"/>
                                      </w:divBdr>
                                    </w:div>
                                    <w:div w:id="1813986325">
                                      <w:marLeft w:val="0"/>
                                      <w:marRight w:val="0"/>
                                      <w:marTop w:val="0"/>
                                      <w:marBottom w:val="0"/>
                                      <w:divBdr>
                                        <w:top w:val="none" w:sz="0" w:space="0" w:color="auto"/>
                                        <w:left w:val="none" w:sz="0" w:space="0" w:color="auto"/>
                                        <w:bottom w:val="none" w:sz="0" w:space="0" w:color="auto"/>
                                        <w:right w:val="none" w:sz="0" w:space="0" w:color="auto"/>
                                      </w:divBdr>
                                    </w:div>
                                    <w:div w:id="1849827619">
                                      <w:marLeft w:val="0"/>
                                      <w:marRight w:val="0"/>
                                      <w:marTop w:val="0"/>
                                      <w:marBottom w:val="0"/>
                                      <w:divBdr>
                                        <w:top w:val="none" w:sz="0" w:space="0" w:color="auto"/>
                                        <w:left w:val="none" w:sz="0" w:space="0" w:color="auto"/>
                                        <w:bottom w:val="none" w:sz="0" w:space="0" w:color="auto"/>
                                        <w:right w:val="none" w:sz="0" w:space="0" w:color="auto"/>
                                      </w:divBdr>
                                    </w:div>
                                    <w:div w:id="1855724712">
                                      <w:marLeft w:val="0"/>
                                      <w:marRight w:val="0"/>
                                      <w:marTop w:val="0"/>
                                      <w:marBottom w:val="0"/>
                                      <w:divBdr>
                                        <w:top w:val="none" w:sz="0" w:space="0" w:color="auto"/>
                                        <w:left w:val="none" w:sz="0" w:space="0" w:color="auto"/>
                                        <w:bottom w:val="none" w:sz="0" w:space="0" w:color="auto"/>
                                        <w:right w:val="none" w:sz="0" w:space="0" w:color="auto"/>
                                      </w:divBdr>
                                    </w:div>
                                    <w:div w:id="1856844209">
                                      <w:marLeft w:val="0"/>
                                      <w:marRight w:val="0"/>
                                      <w:marTop w:val="0"/>
                                      <w:marBottom w:val="0"/>
                                      <w:divBdr>
                                        <w:top w:val="none" w:sz="0" w:space="0" w:color="auto"/>
                                        <w:left w:val="none" w:sz="0" w:space="0" w:color="auto"/>
                                        <w:bottom w:val="none" w:sz="0" w:space="0" w:color="auto"/>
                                        <w:right w:val="none" w:sz="0" w:space="0" w:color="auto"/>
                                      </w:divBdr>
                                    </w:div>
                                    <w:div w:id="1857453575">
                                      <w:marLeft w:val="0"/>
                                      <w:marRight w:val="0"/>
                                      <w:marTop w:val="0"/>
                                      <w:marBottom w:val="0"/>
                                      <w:divBdr>
                                        <w:top w:val="none" w:sz="0" w:space="0" w:color="auto"/>
                                        <w:left w:val="none" w:sz="0" w:space="0" w:color="auto"/>
                                        <w:bottom w:val="none" w:sz="0" w:space="0" w:color="auto"/>
                                        <w:right w:val="none" w:sz="0" w:space="0" w:color="auto"/>
                                      </w:divBdr>
                                    </w:div>
                                    <w:div w:id="1862284073">
                                      <w:marLeft w:val="0"/>
                                      <w:marRight w:val="0"/>
                                      <w:marTop w:val="0"/>
                                      <w:marBottom w:val="0"/>
                                      <w:divBdr>
                                        <w:top w:val="none" w:sz="0" w:space="0" w:color="auto"/>
                                        <w:left w:val="none" w:sz="0" w:space="0" w:color="auto"/>
                                        <w:bottom w:val="none" w:sz="0" w:space="0" w:color="auto"/>
                                        <w:right w:val="none" w:sz="0" w:space="0" w:color="auto"/>
                                      </w:divBdr>
                                    </w:div>
                                    <w:div w:id="1864981016">
                                      <w:marLeft w:val="0"/>
                                      <w:marRight w:val="0"/>
                                      <w:marTop w:val="0"/>
                                      <w:marBottom w:val="0"/>
                                      <w:divBdr>
                                        <w:top w:val="none" w:sz="0" w:space="0" w:color="auto"/>
                                        <w:left w:val="none" w:sz="0" w:space="0" w:color="auto"/>
                                        <w:bottom w:val="none" w:sz="0" w:space="0" w:color="auto"/>
                                        <w:right w:val="none" w:sz="0" w:space="0" w:color="auto"/>
                                      </w:divBdr>
                                    </w:div>
                                    <w:div w:id="1889608635">
                                      <w:marLeft w:val="0"/>
                                      <w:marRight w:val="0"/>
                                      <w:marTop w:val="0"/>
                                      <w:marBottom w:val="0"/>
                                      <w:divBdr>
                                        <w:top w:val="none" w:sz="0" w:space="0" w:color="auto"/>
                                        <w:left w:val="none" w:sz="0" w:space="0" w:color="auto"/>
                                        <w:bottom w:val="none" w:sz="0" w:space="0" w:color="auto"/>
                                        <w:right w:val="none" w:sz="0" w:space="0" w:color="auto"/>
                                      </w:divBdr>
                                    </w:div>
                                    <w:div w:id="1910261074">
                                      <w:marLeft w:val="0"/>
                                      <w:marRight w:val="0"/>
                                      <w:marTop w:val="0"/>
                                      <w:marBottom w:val="0"/>
                                      <w:divBdr>
                                        <w:top w:val="none" w:sz="0" w:space="0" w:color="auto"/>
                                        <w:left w:val="none" w:sz="0" w:space="0" w:color="auto"/>
                                        <w:bottom w:val="none" w:sz="0" w:space="0" w:color="auto"/>
                                        <w:right w:val="none" w:sz="0" w:space="0" w:color="auto"/>
                                      </w:divBdr>
                                    </w:div>
                                    <w:div w:id="1926916737">
                                      <w:marLeft w:val="0"/>
                                      <w:marRight w:val="0"/>
                                      <w:marTop w:val="0"/>
                                      <w:marBottom w:val="0"/>
                                      <w:divBdr>
                                        <w:top w:val="none" w:sz="0" w:space="0" w:color="auto"/>
                                        <w:left w:val="none" w:sz="0" w:space="0" w:color="auto"/>
                                        <w:bottom w:val="none" w:sz="0" w:space="0" w:color="auto"/>
                                        <w:right w:val="none" w:sz="0" w:space="0" w:color="auto"/>
                                      </w:divBdr>
                                    </w:div>
                                    <w:div w:id="1928809226">
                                      <w:marLeft w:val="0"/>
                                      <w:marRight w:val="0"/>
                                      <w:marTop w:val="0"/>
                                      <w:marBottom w:val="0"/>
                                      <w:divBdr>
                                        <w:top w:val="none" w:sz="0" w:space="0" w:color="auto"/>
                                        <w:left w:val="none" w:sz="0" w:space="0" w:color="auto"/>
                                        <w:bottom w:val="none" w:sz="0" w:space="0" w:color="auto"/>
                                        <w:right w:val="none" w:sz="0" w:space="0" w:color="auto"/>
                                      </w:divBdr>
                                    </w:div>
                                    <w:div w:id="1937132565">
                                      <w:marLeft w:val="0"/>
                                      <w:marRight w:val="0"/>
                                      <w:marTop w:val="0"/>
                                      <w:marBottom w:val="0"/>
                                      <w:divBdr>
                                        <w:top w:val="none" w:sz="0" w:space="0" w:color="auto"/>
                                        <w:left w:val="none" w:sz="0" w:space="0" w:color="auto"/>
                                        <w:bottom w:val="none" w:sz="0" w:space="0" w:color="auto"/>
                                        <w:right w:val="none" w:sz="0" w:space="0" w:color="auto"/>
                                      </w:divBdr>
                                    </w:div>
                                    <w:div w:id="1939605786">
                                      <w:marLeft w:val="0"/>
                                      <w:marRight w:val="0"/>
                                      <w:marTop w:val="0"/>
                                      <w:marBottom w:val="0"/>
                                      <w:divBdr>
                                        <w:top w:val="none" w:sz="0" w:space="0" w:color="auto"/>
                                        <w:left w:val="none" w:sz="0" w:space="0" w:color="auto"/>
                                        <w:bottom w:val="none" w:sz="0" w:space="0" w:color="auto"/>
                                        <w:right w:val="none" w:sz="0" w:space="0" w:color="auto"/>
                                      </w:divBdr>
                                    </w:div>
                                    <w:div w:id="1945112851">
                                      <w:marLeft w:val="0"/>
                                      <w:marRight w:val="0"/>
                                      <w:marTop w:val="0"/>
                                      <w:marBottom w:val="0"/>
                                      <w:divBdr>
                                        <w:top w:val="none" w:sz="0" w:space="0" w:color="auto"/>
                                        <w:left w:val="none" w:sz="0" w:space="0" w:color="auto"/>
                                        <w:bottom w:val="none" w:sz="0" w:space="0" w:color="auto"/>
                                        <w:right w:val="none" w:sz="0" w:space="0" w:color="auto"/>
                                      </w:divBdr>
                                    </w:div>
                                    <w:div w:id="1961838197">
                                      <w:marLeft w:val="0"/>
                                      <w:marRight w:val="0"/>
                                      <w:marTop w:val="0"/>
                                      <w:marBottom w:val="0"/>
                                      <w:divBdr>
                                        <w:top w:val="none" w:sz="0" w:space="0" w:color="auto"/>
                                        <w:left w:val="none" w:sz="0" w:space="0" w:color="auto"/>
                                        <w:bottom w:val="none" w:sz="0" w:space="0" w:color="auto"/>
                                        <w:right w:val="none" w:sz="0" w:space="0" w:color="auto"/>
                                      </w:divBdr>
                                    </w:div>
                                    <w:div w:id="1963028149">
                                      <w:marLeft w:val="0"/>
                                      <w:marRight w:val="0"/>
                                      <w:marTop w:val="0"/>
                                      <w:marBottom w:val="0"/>
                                      <w:divBdr>
                                        <w:top w:val="none" w:sz="0" w:space="0" w:color="auto"/>
                                        <w:left w:val="none" w:sz="0" w:space="0" w:color="auto"/>
                                        <w:bottom w:val="none" w:sz="0" w:space="0" w:color="auto"/>
                                        <w:right w:val="none" w:sz="0" w:space="0" w:color="auto"/>
                                      </w:divBdr>
                                    </w:div>
                                    <w:div w:id="1992713821">
                                      <w:marLeft w:val="0"/>
                                      <w:marRight w:val="0"/>
                                      <w:marTop w:val="0"/>
                                      <w:marBottom w:val="0"/>
                                      <w:divBdr>
                                        <w:top w:val="none" w:sz="0" w:space="0" w:color="auto"/>
                                        <w:left w:val="none" w:sz="0" w:space="0" w:color="auto"/>
                                        <w:bottom w:val="none" w:sz="0" w:space="0" w:color="auto"/>
                                        <w:right w:val="none" w:sz="0" w:space="0" w:color="auto"/>
                                      </w:divBdr>
                                    </w:div>
                                    <w:div w:id="2008097099">
                                      <w:marLeft w:val="0"/>
                                      <w:marRight w:val="0"/>
                                      <w:marTop w:val="0"/>
                                      <w:marBottom w:val="0"/>
                                      <w:divBdr>
                                        <w:top w:val="none" w:sz="0" w:space="0" w:color="auto"/>
                                        <w:left w:val="none" w:sz="0" w:space="0" w:color="auto"/>
                                        <w:bottom w:val="none" w:sz="0" w:space="0" w:color="auto"/>
                                        <w:right w:val="none" w:sz="0" w:space="0" w:color="auto"/>
                                      </w:divBdr>
                                    </w:div>
                                    <w:div w:id="2040086450">
                                      <w:marLeft w:val="0"/>
                                      <w:marRight w:val="0"/>
                                      <w:marTop w:val="0"/>
                                      <w:marBottom w:val="0"/>
                                      <w:divBdr>
                                        <w:top w:val="none" w:sz="0" w:space="0" w:color="auto"/>
                                        <w:left w:val="none" w:sz="0" w:space="0" w:color="auto"/>
                                        <w:bottom w:val="none" w:sz="0" w:space="0" w:color="auto"/>
                                        <w:right w:val="none" w:sz="0" w:space="0" w:color="auto"/>
                                      </w:divBdr>
                                    </w:div>
                                    <w:div w:id="2055931623">
                                      <w:marLeft w:val="0"/>
                                      <w:marRight w:val="0"/>
                                      <w:marTop w:val="0"/>
                                      <w:marBottom w:val="0"/>
                                      <w:divBdr>
                                        <w:top w:val="none" w:sz="0" w:space="0" w:color="auto"/>
                                        <w:left w:val="none" w:sz="0" w:space="0" w:color="auto"/>
                                        <w:bottom w:val="none" w:sz="0" w:space="0" w:color="auto"/>
                                        <w:right w:val="none" w:sz="0" w:space="0" w:color="auto"/>
                                      </w:divBdr>
                                    </w:div>
                                    <w:div w:id="2071414690">
                                      <w:marLeft w:val="0"/>
                                      <w:marRight w:val="0"/>
                                      <w:marTop w:val="0"/>
                                      <w:marBottom w:val="0"/>
                                      <w:divBdr>
                                        <w:top w:val="none" w:sz="0" w:space="0" w:color="auto"/>
                                        <w:left w:val="none" w:sz="0" w:space="0" w:color="auto"/>
                                        <w:bottom w:val="none" w:sz="0" w:space="0" w:color="auto"/>
                                        <w:right w:val="none" w:sz="0" w:space="0" w:color="auto"/>
                                      </w:divBdr>
                                    </w:div>
                                    <w:div w:id="2071728148">
                                      <w:marLeft w:val="0"/>
                                      <w:marRight w:val="0"/>
                                      <w:marTop w:val="0"/>
                                      <w:marBottom w:val="0"/>
                                      <w:divBdr>
                                        <w:top w:val="none" w:sz="0" w:space="0" w:color="auto"/>
                                        <w:left w:val="none" w:sz="0" w:space="0" w:color="auto"/>
                                        <w:bottom w:val="none" w:sz="0" w:space="0" w:color="auto"/>
                                        <w:right w:val="none" w:sz="0" w:space="0" w:color="auto"/>
                                      </w:divBdr>
                                    </w:div>
                                    <w:div w:id="2073769245">
                                      <w:marLeft w:val="0"/>
                                      <w:marRight w:val="0"/>
                                      <w:marTop w:val="0"/>
                                      <w:marBottom w:val="0"/>
                                      <w:divBdr>
                                        <w:top w:val="none" w:sz="0" w:space="0" w:color="auto"/>
                                        <w:left w:val="none" w:sz="0" w:space="0" w:color="auto"/>
                                        <w:bottom w:val="none" w:sz="0" w:space="0" w:color="auto"/>
                                        <w:right w:val="none" w:sz="0" w:space="0" w:color="auto"/>
                                      </w:divBdr>
                                    </w:div>
                                    <w:div w:id="2085488538">
                                      <w:marLeft w:val="0"/>
                                      <w:marRight w:val="0"/>
                                      <w:marTop w:val="0"/>
                                      <w:marBottom w:val="0"/>
                                      <w:divBdr>
                                        <w:top w:val="none" w:sz="0" w:space="0" w:color="auto"/>
                                        <w:left w:val="none" w:sz="0" w:space="0" w:color="auto"/>
                                        <w:bottom w:val="none" w:sz="0" w:space="0" w:color="auto"/>
                                        <w:right w:val="none" w:sz="0" w:space="0" w:color="auto"/>
                                      </w:divBdr>
                                    </w:div>
                                    <w:div w:id="2089568990">
                                      <w:marLeft w:val="0"/>
                                      <w:marRight w:val="0"/>
                                      <w:marTop w:val="0"/>
                                      <w:marBottom w:val="0"/>
                                      <w:divBdr>
                                        <w:top w:val="none" w:sz="0" w:space="0" w:color="auto"/>
                                        <w:left w:val="none" w:sz="0" w:space="0" w:color="auto"/>
                                        <w:bottom w:val="none" w:sz="0" w:space="0" w:color="auto"/>
                                        <w:right w:val="none" w:sz="0" w:space="0" w:color="auto"/>
                                      </w:divBdr>
                                    </w:div>
                                    <w:div w:id="2113667764">
                                      <w:marLeft w:val="0"/>
                                      <w:marRight w:val="0"/>
                                      <w:marTop w:val="0"/>
                                      <w:marBottom w:val="0"/>
                                      <w:divBdr>
                                        <w:top w:val="none" w:sz="0" w:space="0" w:color="auto"/>
                                        <w:left w:val="none" w:sz="0" w:space="0" w:color="auto"/>
                                        <w:bottom w:val="none" w:sz="0" w:space="0" w:color="auto"/>
                                        <w:right w:val="none" w:sz="0" w:space="0" w:color="auto"/>
                                      </w:divBdr>
                                    </w:div>
                                    <w:div w:id="2114398928">
                                      <w:marLeft w:val="0"/>
                                      <w:marRight w:val="0"/>
                                      <w:marTop w:val="0"/>
                                      <w:marBottom w:val="0"/>
                                      <w:divBdr>
                                        <w:top w:val="none" w:sz="0" w:space="0" w:color="auto"/>
                                        <w:left w:val="none" w:sz="0" w:space="0" w:color="auto"/>
                                        <w:bottom w:val="none" w:sz="0" w:space="0" w:color="auto"/>
                                        <w:right w:val="none" w:sz="0" w:space="0" w:color="auto"/>
                                      </w:divBdr>
                                    </w:div>
                                    <w:div w:id="2115784300">
                                      <w:marLeft w:val="0"/>
                                      <w:marRight w:val="0"/>
                                      <w:marTop w:val="0"/>
                                      <w:marBottom w:val="0"/>
                                      <w:divBdr>
                                        <w:top w:val="none" w:sz="0" w:space="0" w:color="auto"/>
                                        <w:left w:val="none" w:sz="0" w:space="0" w:color="auto"/>
                                        <w:bottom w:val="none" w:sz="0" w:space="0" w:color="auto"/>
                                        <w:right w:val="none" w:sz="0" w:space="0" w:color="auto"/>
                                      </w:divBdr>
                                    </w:div>
                                    <w:div w:id="212946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747672">
              <w:marLeft w:val="0"/>
              <w:marRight w:val="0"/>
              <w:marTop w:val="0"/>
              <w:marBottom w:val="0"/>
              <w:divBdr>
                <w:top w:val="none" w:sz="0" w:space="0" w:color="auto"/>
                <w:left w:val="none" w:sz="0" w:space="0" w:color="auto"/>
                <w:bottom w:val="none" w:sz="0" w:space="0" w:color="auto"/>
                <w:right w:val="none" w:sz="0" w:space="0" w:color="auto"/>
              </w:divBdr>
            </w:div>
          </w:divsChild>
        </w:div>
        <w:div w:id="1064453006">
          <w:marLeft w:val="0"/>
          <w:marRight w:val="0"/>
          <w:marTop w:val="0"/>
          <w:marBottom w:val="0"/>
          <w:divBdr>
            <w:top w:val="none" w:sz="0" w:space="0" w:color="auto"/>
            <w:left w:val="none" w:sz="0" w:space="0" w:color="auto"/>
            <w:bottom w:val="none" w:sz="0" w:space="0" w:color="auto"/>
            <w:right w:val="none" w:sz="0" w:space="0" w:color="auto"/>
          </w:divBdr>
          <w:divsChild>
            <w:div w:id="31040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40451">
      <w:bodyDiv w:val="1"/>
      <w:marLeft w:val="0"/>
      <w:marRight w:val="0"/>
      <w:marTop w:val="0"/>
      <w:marBottom w:val="0"/>
      <w:divBdr>
        <w:top w:val="none" w:sz="0" w:space="0" w:color="auto"/>
        <w:left w:val="none" w:sz="0" w:space="0" w:color="auto"/>
        <w:bottom w:val="none" w:sz="0" w:space="0" w:color="auto"/>
        <w:right w:val="none" w:sz="0" w:space="0" w:color="auto"/>
      </w:divBdr>
    </w:div>
    <w:div w:id="969700457">
      <w:bodyDiv w:val="1"/>
      <w:marLeft w:val="0"/>
      <w:marRight w:val="0"/>
      <w:marTop w:val="0"/>
      <w:marBottom w:val="0"/>
      <w:divBdr>
        <w:top w:val="none" w:sz="0" w:space="0" w:color="auto"/>
        <w:left w:val="none" w:sz="0" w:space="0" w:color="auto"/>
        <w:bottom w:val="none" w:sz="0" w:space="0" w:color="auto"/>
        <w:right w:val="none" w:sz="0" w:space="0" w:color="auto"/>
      </w:divBdr>
    </w:div>
    <w:div w:id="971327690">
      <w:bodyDiv w:val="1"/>
      <w:marLeft w:val="0"/>
      <w:marRight w:val="0"/>
      <w:marTop w:val="0"/>
      <w:marBottom w:val="0"/>
      <w:divBdr>
        <w:top w:val="none" w:sz="0" w:space="0" w:color="auto"/>
        <w:left w:val="none" w:sz="0" w:space="0" w:color="auto"/>
        <w:bottom w:val="none" w:sz="0" w:space="0" w:color="auto"/>
        <w:right w:val="none" w:sz="0" w:space="0" w:color="auto"/>
      </w:divBdr>
    </w:div>
    <w:div w:id="1009257294">
      <w:bodyDiv w:val="1"/>
      <w:marLeft w:val="0"/>
      <w:marRight w:val="0"/>
      <w:marTop w:val="0"/>
      <w:marBottom w:val="0"/>
      <w:divBdr>
        <w:top w:val="none" w:sz="0" w:space="0" w:color="auto"/>
        <w:left w:val="none" w:sz="0" w:space="0" w:color="auto"/>
        <w:bottom w:val="none" w:sz="0" w:space="0" w:color="auto"/>
        <w:right w:val="none" w:sz="0" w:space="0" w:color="auto"/>
      </w:divBdr>
    </w:div>
    <w:div w:id="1085878543">
      <w:bodyDiv w:val="1"/>
      <w:marLeft w:val="0"/>
      <w:marRight w:val="0"/>
      <w:marTop w:val="0"/>
      <w:marBottom w:val="0"/>
      <w:divBdr>
        <w:top w:val="none" w:sz="0" w:space="0" w:color="auto"/>
        <w:left w:val="none" w:sz="0" w:space="0" w:color="auto"/>
        <w:bottom w:val="none" w:sz="0" w:space="0" w:color="auto"/>
        <w:right w:val="none" w:sz="0" w:space="0" w:color="auto"/>
      </w:divBdr>
      <w:divsChild>
        <w:div w:id="7664593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5292495">
              <w:marLeft w:val="0"/>
              <w:marRight w:val="0"/>
              <w:marTop w:val="0"/>
              <w:marBottom w:val="0"/>
              <w:divBdr>
                <w:top w:val="none" w:sz="0" w:space="0" w:color="auto"/>
                <w:left w:val="none" w:sz="0" w:space="0" w:color="auto"/>
                <w:bottom w:val="none" w:sz="0" w:space="0" w:color="auto"/>
                <w:right w:val="none" w:sz="0" w:space="0" w:color="auto"/>
              </w:divBdr>
              <w:divsChild>
                <w:div w:id="16622011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92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82926">
      <w:bodyDiv w:val="1"/>
      <w:marLeft w:val="0"/>
      <w:marRight w:val="0"/>
      <w:marTop w:val="0"/>
      <w:marBottom w:val="0"/>
      <w:divBdr>
        <w:top w:val="none" w:sz="0" w:space="0" w:color="auto"/>
        <w:left w:val="none" w:sz="0" w:space="0" w:color="auto"/>
        <w:bottom w:val="none" w:sz="0" w:space="0" w:color="auto"/>
        <w:right w:val="none" w:sz="0" w:space="0" w:color="auto"/>
      </w:divBdr>
    </w:div>
    <w:div w:id="1106465767">
      <w:bodyDiv w:val="1"/>
      <w:marLeft w:val="0"/>
      <w:marRight w:val="0"/>
      <w:marTop w:val="0"/>
      <w:marBottom w:val="0"/>
      <w:divBdr>
        <w:top w:val="none" w:sz="0" w:space="0" w:color="auto"/>
        <w:left w:val="none" w:sz="0" w:space="0" w:color="auto"/>
        <w:bottom w:val="none" w:sz="0" w:space="0" w:color="auto"/>
        <w:right w:val="none" w:sz="0" w:space="0" w:color="auto"/>
      </w:divBdr>
    </w:div>
    <w:div w:id="1109622024">
      <w:bodyDiv w:val="1"/>
      <w:marLeft w:val="0"/>
      <w:marRight w:val="0"/>
      <w:marTop w:val="0"/>
      <w:marBottom w:val="0"/>
      <w:divBdr>
        <w:top w:val="none" w:sz="0" w:space="0" w:color="auto"/>
        <w:left w:val="none" w:sz="0" w:space="0" w:color="auto"/>
        <w:bottom w:val="none" w:sz="0" w:space="0" w:color="auto"/>
        <w:right w:val="none" w:sz="0" w:space="0" w:color="auto"/>
      </w:divBdr>
    </w:div>
    <w:div w:id="1118454146">
      <w:bodyDiv w:val="1"/>
      <w:marLeft w:val="0"/>
      <w:marRight w:val="0"/>
      <w:marTop w:val="0"/>
      <w:marBottom w:val="0"/>
      <w:divBdr>
        <w:top w:val="none" w:sz="0" w:space="0" w:color="auto"/>
        <w:left w:val="none" w:sz="0" w:space="0" w:color="auto"/>
        <w:bottom w:val="none" w:sz="0" w:space="0" w:color="auto"/>
        <w:right w:val="none" w:sz="0" w:space="0" w:color="auto"/>
      </w:divBdr>
    </w:div>
    <w:div w:id="1124615682">
      <w:bodyDiv w:val="1"/>
      <w:marLeft w:val="0"/>
      <w:marRight w:val="0"/>
      <w:marTop w:val="0"/>
      <w:marBottom w:val="0"/>
      <w:divBdr>
        <w:top w:val="none" w:sz="0" w:space="0" w:color="auto"/>
        <w:left w:val="none" w:sz="0" w:space="0" w:color="auto"/>
        <w:bottom w:val="none" w:sz="0" w:space="0" w:color="auto"/>
        <w:right w:val="none" w:sz="0" w:space="0" w:color="auto"/>
      </w:divBdr>
    </w:div>
    <w:div w:id="1130391936">
      <w:bodyDiv w:val="1"/>
      <w:marLeft w:val="0"/>
      <w:marRight w:val="0"/>
      <w:marTop w:val="0"/>
      <w:marBottom w:val="0"/>
      <w:divBdr>
        <w:top w:val="none" w:sz="0" w:space="0" w:color="auto"/>
        <w:left w:val="none" w:sz="0" w:space="0" w:color="auto"/>
        <w:bottom w:val="none" w:sz="0" w:space="0" w:color="auto"/>
        <w:right w:val="none" w:sz="0" w:space="0" w:color="auto"/>
      </w:divBdr>
    </w:div>
    <w:div w:id="1145321291">
      <w:bodyDiv w:val="1"/>
      <w:marLeft w:val="0"/>
      <w:marRight w:val="0"/>
      <w:marTop w:val="0"/>
      <w:marBottom w:val="0"/>
      <w:divBdr>
        <w:top w:val="none" w:sz="0" w:space="0" w:color="auto"/>
        <w:left w:val="none" w:sz="0" w:space="0" w:color="auto"/>
        <w:bottom w:val="none" w:sz="0" w:space="0" w:color="auto"/>
        <w:right w:val="none" w:sz="0" w:space="0" w:color="auto"/>
      </w:divBdr>
    </w:div>
    <w:div w:id="1160583624">
      <w:bodyDiv w:val="1"/>
      <w:marLeft w:val="0"/>
      <w:marRight w:val="0"/>
      <w:marTop w:val="0"/>
      <w:marBottom w:val="0"/>
      <w:divBdr>
        <w:top w:val="none" w:sz="0" w:space="0" w:color="auto"/>
        <w:left w:val="none" w:sz="0" w:space="0" w:color="auto"/>
        <w:bottom w:val="none" w:sz="0" w:space="0" w:color="auto"/>
        <w:right w:val="none" w:sz="0" w:space="0" w:color="auto"/>
      </w:divBdr>
    </w:div>
    <w:div w:id="1173032980">
      <w:bodyDiv w:val="1"/>
      <w:marLeft w:val="0"/>
      <w:marRight w:val="0"/>
      <w:marTop w:val="0"/>
      <w:marBottom w:val="0"/>
      <w:divBdr>
        <w:top w:val="none" w:sz="0" w:space="0" w:color="auto"/>
        <w:left w:val="none" w:sz="0" w:space="0" w:color="auto"/>
        <w:bottom w:val="none" w:sz="0" w:space="0" w:color="auto"/>
        <w:right w:val="none" w:sz="0" w:space="0" w:color="auto"/>
      </w:divBdr>
    </w:div>
    <w:div w:id="1192451643">
      <w:bodyDiv w:val="1"/>
      <w:marLeft w:val="0"/>
      <w:marRight w:val="0"/>
      <w:marTop w:val="0"/>
      <w:marBottom w:val="0"/>
      <w:divBdr>
        <w:top w:val="none" w:sz="0" w:space="0" w:color="auto"/>
        <w:left w:val="none" w:sz="0" w:space="0" w:color="auto"/>
        <w:bottom w:val="none" w:sz="0" w:space="0" w:color="auto"/>
        <w:right w:val="none" w:sz="0" w:space="0" w:color="auto"/>
      </w:divBdr>
    </w:div>
    <w:div w:id="1195923041">
      <w:bodyDiv w:val="1"/>
      <w:marLeft w:val="0"/>
      <w:marRight w:val="0"/>
      <w:marTop w:val="0"/>
      <w:marBottom w:val="0"/>
      <w:divBdr>
        <w:top w:val="none" w:sz="0" w:space="0" w:color="auto"/>
        <w:left w:val="none" w:sz="0" w:space="0" w:color="auto"/>
        <w:bottom w:val="none" w:sz="0" w:space="0" w:color="auto"/>
        <w:right w:val="none" w:sz="0" w:space="0" w:color="auto"/>
      </w:divBdr>
    </w:div>
    <w:div w:id="1247303283">
      <w:bodyDiv w:val="1"/>
      <w:marLeft w:val="0"/>
      <w:marRight w:val="0"/>
      <w:marTop w:val="0"/>
      <w:marBottom w:val="0"/>
      <w:divBdr>
        <w:top w:val="none" w:sz="0" w:space="0" w:color="auto"/>
        <w:left w:val="none" w:sz="0" w:space="0" w:color="auto"/>
        <w:bottom w:val="none" w:sz="0" w:space="0" w:color="auto"/>
        <w:right w:val="none" w:sz="0" w:space="0" w:color="auto"/>
      </w:divBdr>
    </w:div>
    <w:div w:id="1256355672">
      <w:bodyDiv w:val="1"/>
      <w:marLeft w:val="0"/>
      <w:marRight w:val="0"/>
      <w:marTop w:val="0"/>
      <w:marBottom w:val="0"/>
      <w:divBdr>
        <w:top w:val="none" w:sz="0" w:space="0" w:color="auto"/>
        <w:left w:val="none" w:sz="0" w:space="0" w:color="auto"/>
        <w:bottom w:val="none" w:sz="0" w:space="0" w:color="auto"/>
        <w:right w:val="none" w:sz="0" w:space="0" w:color="auto"/>
      </w:divBdr>
    </w:div>
    <w:div w:id="1272397259">
      <w:bodyDiv w:val="1"/>
      <w:marLeft w:val="0"/>
      <w:marRight w:val="0"/>
      <w:marTop w:val="0"/>
      <w:marBottom w:val="0"/>
      <w:divBdr>
        <w:top w:val="none" w:sz="0" w:space="0" w:color="auto"/>
        <w:left w:val="none" w:sz="0" w:space="0" w:color="auto"/>
        <w:bottom w:val="none" w:sz="0" w:space="0" w:color="auto"/>
        <w:right w:val="none" w:sz="0" w:space="0" w:color="auto"/>
      </w:divBdr>
    </w:div>
    <w:div w:id="1285235592">
      <w:bodyDiv w:val="1"/>
      <w:marLeft w:val="0"/>
      <w:marRight w:val="0"/>
      <w:marTop w:val="0"/>
      <w:marBottom w:val="0"/>
      <w:divBdr>
        <w:top w:val="none" w:sz="0" w:space="0" w:color="auto"/>
        <w:left w:val="none" w:sz="0" w:space="0" w:color="auto"/>
        <w:bottom w:val="none" w:sz="0" w:space="0" w:color="auto"/>
        <w:right w:val="none" w:sz="0" w:space="0" w:color="auto"/>
      </w:divBdr>
    </w:div>
    <w:div w:id="1292593040">
      <w:bodyDiv w:val="1"/>
      <w:marLeft w:val="0"/>
      <w:marRight w:val="0"/>
      <w:marTop w:val="0"/>
      <w:marBottom w:val="0"/>
      <w:divBdr>
        <w:top w:val="none" w:sz="0" w:space="0" w:color="auto"/>
        <w:left w:val="none" w:sz="0" w:space="0" w:color="auto"/>
        <w:bottom w:val="none" w:sz="0" w:space="0" w:color="auto"/>
        <w:right w:val="none" w:sz="0" w:space="0" w:color="auto"/>
      </w:divBdr>
    </w:div>
    <w:div w:id="1399283250">
      <w:bodyDiv w:val="1"/>
      <w:marLeft w:val="0"/>
      <w:marRight w:val="0"/>
      <w:marTop w:val="0"/>
      <w:marBottom w:val="0"/>
      <w:divBdr>
        <w:top w:val="none" w:sz="0" w:space="0" w:color="auto"/>
        <w:left w:val="none" w:sz="0" w:space="0" w:color="auto"/>
        <w:bottom w:val="none" w:sz="0" w:space="0" w:color="auto"/>
        <w:right w:val="none" w:sz="0" w:space="0" w:color="auto"/>
      </w:divBdr>
    </w:div>
    <w:div w:id="1428574142">
      <w:bodyDiv w:val="1"/>
      <w:marLeft w:val="0"/>
      <w:marRight w:val="0"/>
      <w:marTop w:val="0"/>
      <w:marBottom w:val="0"/>
      <w:divBdr>
        <w:top w:val="none" w:sz="0" w:space="0" w:color="auto"/>
        <w:left w:val="none" w:sz="0" w:space="0" w:color="auto"/>
        <w:bottom w:val="none" w:sz="0" w:space="0" w:color="auto"/>
        <w:right w:val="none" w:sz="0" w:space="0" w:color="auto"/>
      </w:divBdr>
      <w:divsChild>
        <w:div w:id="820072976">
          <w:marLeft w:val="0"/>
          <w:marRight w:val="0"/>
          <w:marTop w:val="0"/>
          <w:marBottom w:val="0"/>
          <w:divBdr>
            <w:top w:val="none" w:sz="0" w:space="0" w:color="auto"/>
            <w:left w:val="none" w:sz="0" w:space="0" w:color="auto"/>
            <w:bottom w:val="none" w:sz="0" w:space="0" w:color="auto"/>
            <w:right w:val="none" w:sz="0" w:space="0" w:color="auto"/>
          </w:divBdr>
        </w:div>
      </w:divsChild>
    </w:div>
    <w:div w:id="1459299352">
      <w:bodyDiv w:val="1"/>
      <w:marLeft w:val="0"/>
      <w:marRight w:val="0"/>
      <w:marTop w:val="0"/>
      <w:marBottom w:val="0"/>
      <w:divBdr>
        <w:top w:val="none" w:sz="0" w:space="0" w:color="auto"/>
        <w:left w:val="none" w:sz="0" w:space="0" w:color="auto"/>
        <w:bottom w:val="none" w:sz="0" w:space="0" w:color="auto"/>
        <w:right w:val="none" w:sz="0" w:space="0" w:color="auto"/>
      </w:divBdr>
    </w:div>
    <w:div w:id="1468012366">
      <w:bodyDiv w:val="1"/>
      <w:marLeft w:val="0"/>
      <w:marRight w:val="0"/>
      <w:marTop w:val="0"/>
      <w:marBottom w:val="0"/>
      <w:divBdr>
        <w:top w:val="none" w:sz="0" w:space="0" w:color="auto"/>
        <w:left w:val="none" w:sz="0" w:space="0" w:color="auto"/>
        <w:bottom w:val="none" w:sz="0" w:space="0" w:color="auto"/>
        <w:right w:val="none" w:sz="0" w:space="0" w:color="auto"/>
      </w:divBdr>
      <w:divsChild>
        <w:div w:id="588929670">
          <w:marLeft w:val="0"/>
          <w:marRight w:val="0"/>
          <w:marTop w:val="0"/>
          <w:marBottom w:val="0"/>
          <w:divBdr>
            <w:top w:val="none" w:sz="0" w:space="0" w:color="auto"/>
            <w:left w:val="none" w:sz="0" w:space="0" w:color="auto"/>
            <w:bottom w:val="none" w:sz="0" w:space="0" w:color="auto"/>
            <w:right w:val="none" w:sz="0" w:space="0" w:color="auto"/>
          </w:divBdr>
        </w:div>
      </w:divsChild>
    </w:div>
    <w:div w:id="1494103985">
      <w:bodyDiv w:val="1"/>
      <w:marLeft w:val="0"/>
      <w:marRight w:val="0"/>
      <w:marTop w:val="0"/>
      <w:marBottom w:val="0"/>
      <w:divBdr>
        <w:top w:val="none" w:sz="0" w:space="0" w:color="auto"/>
        <w:left w:val="none" w:sz="0" w:space="0" w:color="auto"/>
        <w:bottom w:val="none" w:sz="0" w:space="0" w:color="auto"/>
        <w:right w:val="none" w:sz="0" w:space="0" w:color="auto"/>
      </w:divBdr>
    </w:div>
    <w:div w:id="1517890174">
      <w:bodyDiv w:val="1"/>
      <w:marLeft w:val="0"/>
      <w:marRight w:val="0"/>
      <w:marTop w:val="0"/>
      <w:marBottom w:val="0"/>
      <w:divBdr>
        <w:top w:val="none" w:sz="0" w:space="0" w:color="auto"/>
        <w:left w:val="none" w:sz="0" w:space="0" w:color="auto"/>
        <w:bottom w:val="none" w:sz="0" w:space="0" w:color="auto"/>
        <w:right w:val="none" w:sz="0" w:space="0" w:color="auto"/>
      </w:divBdr>
    </w:div>
    <w:div w:id="1588273528">
      <w:bodyDiv w:val="1"/>
      <w:marLeft w:val="0"/>
      <w:marRight w:val="0"/>
      <w:marTop w:val="0"/>
      <w:marBottom w:val="0"/>
      <w:divBdr>
        <w:top w:val="none" w:sz="0" w:space="0" w:color="auto"/>
        <w:left w:val="none" w:sz="0" w:space="0" w:color="auto"/>
        <w:bottom w:val="none" w:sz="0" w:space="0" w:color="auto"/>
        <w:right w:val="none" w:sz="0" w:space="0" w:color="auto"/>
      </w:divBdr>
    </w:div>
    <w:div w:id="1591817356">
      <w:bodyDiv w:val="1"/>
      <w:marLeft w:val="0"/>
      <w:marRight w:val="0"/>
      <w:marTop w:val="0"/>
      <w:marBottom w:val="0"/>
      <w:divBdr>
        <w:top w:val="none" w:sz="0" w:space="0" w:color="auto"/>
        <w:left w:val="none" w:sz="0" w:space="0" w:color="auto"/>
        <w:bottom w:val="none" w:sz="0" w:space="0" w:color="auto"/>
        <w:right w:val="none" w:sz="0" w:space="0" w:color="auto"/>
      </w:divBdr>
    </w:div>
    <w:div w:id="1610505666">
      <w:bodyDiv w:val="1"/>
      <w:marLeft w:val="0"/>
      <w:marRight w:val="0"/>
      <w:marTop w:val="0"/>
      <w:marBottom w:val="0"/>
      <w:divBdr>
        <w:top w:val="none" w:sz="0" w:space="0" w:color="auto"/>
        <w:left w:val="none" w:sz="0" w:space="0" w:color="auto"/>
        <w:bottom w:val="none" w:sz="0" w:space="0" w:color="auto"/>
        <w:right w:val="none" w:sz="0" w:space="0" w:color="auto"/>
      </w:divBdr>
      <w:divsChild>
        <w:div w:id="219023136">
          <w:marLeft w:val="0"/>
          <w:marRight w:val="0"/>
          <w:marTop w:val="0"/>
          <w:marBottom w:val="0"/>
          <w:divBdr>
            <w:top w:val="none" w:sz="0" w:space="0" w:color="auto"/>
            <w:left w:val="none" w:sz="0" w:space="0" w:color="auto"/>
            <w:bottom w:val="none" w:sz="0" w:space="0" w:color="auto"/>
            <w:right w:val="none" w:sz="0" w:space="0" w:color="auto"/>
          </w:divBdr>
        </w:div>
      </w:divsChild>
    </w:div>
    <w:div w:id="1635745143">
      <w:bodyDiv w:val="1"/>
      <w:marLeft w:val="0"/>
      <w:marRight w:val="0"/>
      <w:marTop w:val="0"/>
      <w:marBottom w:val="0"/>
      <w:divBdr>
        <w:top w:val="none" w:sz="0" w:space="0" w:color="auto"/>
        <w:left w:val="none" w:sz="0" w:space="0" w:color="auto"/>
        <w:bottom w:val="none" w:sz="0" w:space="0" w:color="auto"/>
        <w:right w:val="none" w:sz="0" w:space="0" w:color="auto"/>
      </w:divBdr>
    </w:div>
    <w:div w:id="1683048423">
      <w:bodyDiv w:val="1"/>
      <w:marLeft w:val="0"/>
      <w:marRight w:val="0"/>
      <w:marTop w:val="0"/>
      <w:marBottom w:val="0"/>
      <w:divBdr>
        <w:top w:val="none" w:sz="0" w:space="0" w:color="auto"/>
        <w:left w:val="none" w:sz="0" w:space="0" w:color="auto"/>
        <w:bottom w:val="none" w:sz="0" w:space="0" w:color="auto"/>
        <w:right w:val="none" w:sz="0" w:space="0" w:color="auto"/>
      </w:divBdr>
    </w:div>
    <w:div w:id="1727870795">
      <w:bodyDiv w:val="1"/>
      <w:marLeft w:val="0"/>
      <w:marRight w:val="0"/>
      <w:marTop w:val="0"/>
      <w:marBottom w:val="0"/>
      <w:divBdr>
        <w:top w:val="none" w:sz="0" w:space="0" w:color="auto"/>
        <w:left w:val="none" w:sz="0" w:space="0" w:color="auto"/>
        <w:bottom w:val="none" w:sz="0" w:space="0" w:color="auto"/>
        <w:right w:val="none" w:sz="0" w:space="0" w:color="auto"/>
      </w:divBdr>
    </w:div>
    <w:div w:id="1741370917">
      <w:bodyDiv w:val="1"/>
      <w:marLeft w:val="0"/>
      <w:marRight w:val="0"/>
      <w:marTop w:val="0"/>
      <w:marBottom w:val="0"/>
      <w:divBdr>
        <w:top w:val="none" w:sz="0" w:space="0" w:color="auto"/>
        <w:left w:val="none" w:sz="0" w:space="0" w:color="auto"/>
        <w:bottom w:val="none" w:sz="0" w:space="0" w:color="auto"/>
        <w:right w:val="none" w:sz="0" w:space="0" w:color="auto"/>
      </w:divBdr>
    </w:div>
    <w:div w:id="1757170777">
      <w:bodyDiv w:val="1"/>
      <w:marLeft w:val="0"/>
      <w:marRight w:val="0"/>
      <w:marTop w:val="0"/>
      <w:marBottom w:val="0"/>
      <w:divBdr>
        <w:top w:val="none" w:sz="0" w:space="0" w:color="auto"/>
        <w:left w:val="none" w:sz="0" w:space="0" w:color="auto"/>
        <w:bottom w:val="none" w:sz="0" w:space="0" w:color="auto"/>
        <w:right w:val="none" w:sz="0" w:space="0" w:color="auto"/>
      </w:divBdr>
    </w:div>
    <w:div w:id="1758017587">
      <w:bodyDiv w:val="1"/>
      <w:marLeft w:val="0"/>
      <w:marRight w:val="0"/>
      <w:marTop w:val="0"/>
      <w:marBottom w:val="0"/>
      <w:divBdr>
        <w:top w:val="none" w:sz="0" w:space="0" w:color="auto"/>
        <w:left w:val="none" w:sz="0" w:space="0" w:color="auto"/>
        <w:bottom w:val="none" w:sz="0" w:space="0" w:color="auto"/>
        <w:right w:val="none" w:sz="0" w:space="0" w:color="auto"/>
      </w:divBdr>
    </w:div>
    <w:div w:id="1767723853">
      <w:bodyDiv w:val="1"/>
      <w:marLeft w:val="0"/>
      <w:marRight w:val="0"/>
      <w:marTop w:val="0"/>
      <w:marBottom w:val="0"/>
      <w:divBdr>
        <w:top w:val="none" w:sz="0" w:space="0" w:color="auto"/>
        <w:left w:val="none" w:sz="0" w:space="0" w:color="auto"/>
        <w:bottom w:val="none" w:sz="0" w:space="0" w:color="auto"/>
        <w:right w:val="none" w:sz="0" w:space="0" w:color="auto"/>
      </w:divBdr>
    </w:div>
    <w:div w:id="1821192695">
      <w:bodyDiv w:val="1"/>
      <w:marLeft w:val="0"/>
      <w:marRight w:val="0"/>
      <w:marTop w:val="0"/>
      <w:marBottom w:val="0"/>
      <w:divBdr>
        <w:top w:val="none" w:sz="0" w:space="0" w:color="auto"/>
        <w:left w:val="none" w:sz="0" w:space="0" w:color="auto"/>
        <w:bottom w:val="none" w:sz="0" w:space="0" w:color="auto"/>
        <w:right w:val="none" w:sz="0" w:space="0" w:color="auto"/>
      </w:divBdr>
    </w:div>
    <w:div w:id="1828401270">
      <w:bodyDiv w:val="1"/>
      <w:marLeft w:val="0"/>
      <w:marRight w:val="0"/>
      <w:marTop w:val="0"/>
      <w:marBottom w:val="0"/>
      <w:divBdr>
        <w:top w:val="none" w:sz="0" w:space="0" w:color="auto"/>
        <w:left w:val="none" w:sz="0" w:space="0" w:color="auto"/>
        <w:bottom w:val="none" w:sz="0" w:space="0" w:color="auto"/>
        <w:right w:val="none" w:sz="0" w:space="0" w:color="auto"/>
      </w:divBdr>
    </w:div>
    <w:div w:id="1829859810">
      <w:bodyDiv w:val="1"/>
      <w:marLeft w:val="0"/>
      <w:marRight w:val="0"/>
      <w:marTop w:val="0"/>
      <w:marBottom w:val="0"/>
      <w:divBdr>
        <w:top w:val="none" w:sz="0" w:space="0" w:color="auto"/>
        <w:left w:val="none" w:sz="0" w:space="0" w:color="auto"/>
        <w:bottom w:val="none" w:sz="0" w:space="0" w:color="auto"/>
        <w:right w:val="none" w:sz="0" w:space="0" w:color="auto"/>
      </w:divBdr>
    </w:div>
    <w:div w:id="1830244683">
      <w:bodyDiv w:val="1"/>
      <w:marLeft w:val="0"/>
      <w:marRight w:val="0"/>
      <w:marTop w:val="0"/>
      <w:marBottom w:val="0"/>
      <w:divBdr>
        <w:top w:val="none" w:sz="0" w:space="0" w:color="auto"/>
        <w:left w:val="none" w:sz="0" w:space="0" w:color="auto"/>
        <w:bottom w:val="none" w:sz="0" w:space="0" w:color="auto"/>
        <w:right w:val="none" w:sz="0" w:space="0" w:color="auto"/>
      </w:divBdr>
    </w:div>
    <w:div w:id="1834486826">
      <w:bodyDiv w:val="1"/>
      <w:marLeft w:val="0"/>
      <w:marRight w:val="0"/>
      <w:marTop w:val="0"/>
      <w:marBottom w:val="0"/>
      <w:divBdr>
        <w:top w:val="none" w:sz="0" w:space="0" w:color="auto"/>
        <w:left w:val="none" w:sz="0" w:space="0" w:color="auto"/>
        <w:bottom w:val="none" w:sz="0" w:space="0" w:color="auto"/>
        <w:right w:val="none" w:sz="0" w:space="0" w:color="auto"/>
      </w:divBdr>
    </w:div>
    <w:div w:id="1837112893">
      <w:bodyDiv w:val="1"/>
      <w:marLeft w:val="0"/>
      <w:marRight w:val="0"/>
      <w:marTop w:val="0"/>
      <w:marBottom w:val="0"/>
      <w:divBdr>
        <w:top w:val="none" w:sz="0" w:space="0" w:color="auto"/>
        <w:left w:val="none" w:sz="0" w:space="0" w:color="auto"/>
        <w:bottom w:val="none" w:sz="0" w:space="0" w:color="auto"/>
        <w:right w:val="none" w:sz="0" w:space="0" w:color="auto"/>
      </w:divBdr>
    </w:div>
    <w:div w:id="1848248208">
      <w:bodyDiv w:val="1"/>
      <w:marLeft w:val="0"/>
      <w:marRight w:val="0"/>
      <w:marTop w:val="0"/>
      <w:marBottom w:val="0"/>
      <w:divBdr>
        <w:top w:val="none" w:sz="0" w:space="0" w:color="auto"/>
        <w:left w:val="none" w:sz="0" w:space="0" w:color="auto"/>
        <w:bottom w:val="none" w:sz="0" w:space="0" w:color="auto"/>
        <w:right w:val="none" w:sz="0" w:space="0" w:color="auto"/>
      </w:divBdr>
    </w:div>
    <w:div w:id="1855535388">
      <w:bodyDiv w:val="1"/>
      <w:marLeft w:val="0"/>
      <w:marRight w:val="0"/>
      <w:marTop w:val="0"/>
      <w:marBottom w:val="0"/>
      <w:divBdr>
        <w:top w:val="none" w:sz="0" w:space="0" w:color="auto"/>
        <w:left w:val="none" w:sz="0" w:space="0" w:color="auto"/>
        <w:bottom w:val="none" w:sz="0" w:space="0" w:color="auto"/>
        <w:right w:val="none" w:sz="0" w:space="0" w:color="auto"/>
      </w:divBdr>
    </w:div>
    <w:div w:id="1880162412">
      <w:bodyDiv w:val="1"/>
      <w:marLeft w:val="0"/>
      <w:marRight w:val="0"/>
      <w:marTop w:val="0"/>
      <w:marBottom w:val="0"/>
      <w:divBdr>
        <w:top w:val="none" w:sz="0" w:space="0" w:color="auto"/>
        <w:left w:val="none" w:sz="0" w:space="0" w:color="auto"/>
        <w:bottom w:val="none" w:sz="0" w:space="0" w:color="auto"/>
        <w:right w:val="none" w:sz="0" w:space="0" w:color="auto"/>
      </w:divBdr>
    </w:div>
    <w:div w:id="1917589330">
      <w:bodyDiv w:val="1"/>
      <w:marLeft w:val="0"/>
      <w:marRight w:val="0"/>
      <w:marTop w:val="0"/>
      <w:marBottom w:val="0"/>
      <w:divBdr>
        <w:top w:val="none" w:sz="0" w:space="0" w:color="auto"/>
        <w:left w:val="none" w:sz="0" w:space="0" w:color="auto"/>
        <w:bottom w:val="none" w:sz="0" w:space="0" w:color="auto"/>
        <w:right w:val="none" w:sz="0" w:space="0" w:color="auto"/>
      </w:divBdr>
    </w:div>
    <w:div w:id="1921400143">
      <w:bodyDiv w:val="1"/>
      <w:marLeft w:val="0"/>
      <w:marRight w:val="0"/>
      <w:marTop w:val="0"/>
      <w:marBottom w:val="0"/>
      <w:divBdr>
        <w:top w:val="none" w:sz="0" w:space="0" w:color="auto"/>
        <w:left w:val="none" w:sz="0" w:space="0" w:color="auto"/>
        <w:bottom w:val="none" w:sz="0" w:space="0" w:color="auto"/>
        <w:right w:val="none" w:sz="0" w:space="0" w:color="auto"/>
      </w:divBdr>
    </w:div>
    <w:div w:id="1986275943">
      <w:bodyDiv w:val="1"/>
      <w:marLeft w:val="0"/>
      <w:marRight w:val="0"/>
      <w:marTop w:val="0"/>
      <w:marBottom w:val="0"/>
      <w:divBdr>
        <w:top w:val="none" w:sz="0" w:space="0" w:color="auto"/>
        <w:left w:val="none" w:sz="0" w:space="0" w:color="auto"/>
        <w:bottom w:val="none" w:sz="0" w:space="0" w:color="auto"/>
        <w:right w:val="none" w:sz="0" w:space="0" w:color="auto"/>
      </w:divBdr>
    </w:div>
    <w:div w:id="1996060102">
      <w:bodyDiv w:val="1"/>
      <w:marLeft w:val="0"/>
      <w:marRight w:val="0"/>
      <w:marTop w:val="0"/>
      <w:marBottom w:val="0"/>
      <w:divBdr>
        <w:top w:val="none" w:sz="0" w:space="0" w:color="auto"/>
        <w:left w:val="none" w:sz="0" w:space="0" w:color="auto"/>
        <w:bottom w:val="none" w:sz="0" w:space="0" w:color="auto"/>
        <w:right w:val="none" w:sz="0" w:space="0" w:color="auto"/>
      </w:divBdr>
    </w:div>
    <w:div w:id="2008482243">
      <w:bodyDiv w:val="1"/>
      <w:marLeft w:val="0"/>
      <w:marRight w:val="0"/>
      <w:marTop w:val="0"/>
      <w:marBottom w:val="0"/>
      <w:divBdr>
        <w:top w:val="none" w:sz="0" w:space="0" w:color="auto"/>
        <w:left w:val="none" w:sz="0" w:space="0" w:color="auto"/>
        <w:bottom w:val="none" w:sz="0" w:space="0" w:color="auto"/>
        <w:right w:val="none" w:sz="0" w:space="0" w:color="auto"/>
      </w:divBdr>
    </w:div>
    <w:div w:id="2009599317">
      <w:bodyDiv w:val="1"/>
      <w:marLeft w:val="0"/>
      <w:marRight w:val="0"/>
      <w:marTop w:val="0"/>
      <w:marBottom w:val="0"/>
      <w:divBdr>
        <w:top w:val="none" w:sz="0" w:space="0" w:color="auto"/>
        <w:left w:val="none" w:sz="0" w:space="0" w:color="auto"/>
        <w:bottom w:val="none" w:sz="0" w:space="0" w:color="auto"/>
        <w:right w:val="none" w:sz="0" w:space="0" w:color="auto"/>
      </w:divBdr>
    </w:div>
    <w:div w:id="2032995215">
      <w:bodyDiv w:val="1"/>
      <w:marLeft w:val="0"/>
      <w:marRight w:val="0"/>
      <w:marTop w:val="0"/>
      <w:marBottom w:val="0"/>
      <w:divBdr>
        <w:top w:val="none" w:sz="0" w:space="0" w:color="auto"/>
        <w:left w:val="none" w:sz="0" w:space="0" w:color="auto"/>
        <w:bottom w:val="none" w:sz="0" w:space="0" w:color="auto"/>
        <w:right w:val="none" w:sz="0" w:space="0" w:color="auto"/>
      </w:divBdr>
    </w:div>
    <w:div w:id="2069255640">
      <w:bodyDiv w:val="1"/>
      <w:marLeft w:val="0"/>
      <w:marRight w:val="0"/>
      <w:marTop w:val="0"/>
      <w:marBottom w:val="0"/>
      <w:divBdr>
        <w:top w:val="none" w:sz="0" w:space="0" w:color="auto"/>
        <w:left w:val="none" w:sz="0" w:space="0" w:color="auto"/>
        <w:bottom w:val="none" w:sz="0" w:space="0" w:color="auto"/>
        <w:right w:val="none" w:sz="0" w:space="0" w:color="auto"/>
      </w:divBdr>
    </w:div>
    <w:div w:id="214068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inyurl.com/y59lpjje" TargetMode="External"/><Relationship Id="rId13" Type="http://schemas.openxmlformats.org/officeDocument/2006/relationships/hyperlink" Target="https://github.com/CBIIT/HPC_DME_APIs/blob/master/doc/guides/HPC_API_Specification.docx" TargetMode="External"/><Relationship Id="rId18" Type="http://schemas.openxmlformats.org/officeDocument/2006/relationships/hyperlink" Target="https://irods.org/"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ithub.com/CBIIT/HPC_DME_APIs/blob/master/doc/guides/HPC_API_Specification.docx" TargetMode="External"/><Relationship Id="rId12" Type="http://schemas.openxmlformats.org/officeDocument/2006/relationships/hyperlink" Target="https://wiki.nci.nih.gov/display/DMEdoc/DME+User+Guide" TargetMode="External"/><Relationship Id="rId17" Type="http://schemas.openxmlformats.org/officeDocument/2006/relationships/hyperlink" Target="https://tracker.nci.nih.gov/secure/RapidBoard.jspa?rapidView=244" TargetMode="External"/><Relationship Id="rId2" Type="http://schemas.openxmlformats.org/officeDocument/2006/relationships/styles" Target="styles.xml"/><Relationship Id="rId16" Type="http://schemas.openxmlformats.org/officeDocument/2006/relationships/hyperlink" Target="https://github.com/CBIIT/HPC_DME_APIs" TargetMode="External"/><Relationship Id="rId20" Type="http://schemas.openxmlformats.org/officeDocument/2006/relationships/hyperlink" Target="https://www.globus.org" TargetMode="External"/><Relationship Id="rId1" Type="http://schemas.openxmlformats.org/officeDocument/2006/relationships/numbering" Target="numbering.xml"/><Relationship Id="rId6" Type="http://schemas.openxmlformats.org/officeDocument/2006/relationships/hyperlink" Target="https://github.com/CBIIT/HPC_DME_APIs/blob/master/doc/guides/HPC_API_Specification.docx" TargetMode="External"/><Relationship Id="rId11" Type="http://schemas.openxmlformats.org/officeDocument/2006/relationships/hyperlink" Target="https://tinyurl.com/y5njkwa3" TargetMode="External"/><Relationship Id="rId5" Type="http://schemas.openxmlformats.org/officeDocument/2006/relationships/hyperlink" Target="mailto:NCIDataVault@mail.nih.gov" TargetMode="External"/><Relationship Id="rId15" Type="http://schemas.openxmlformats.org/officeDocument/2006/relationships/hyperlink" Target="https://wiki.nci.nih.gov/display/DMEdoc/DME+User+Guide" TargetMode="External"/><Relationship Id="rId23" Type="http://schemas.openxmlformats.org/officeDocument/2006/relationships/theme" Target="theme/theme1.xml"/><Relationship Id="rId10" Type="http://schemas.openxmlformats.org/officeDocument/2006/relationships/hyperlink" Target="https://tinyurl.com/y6rkdpun" TargetMode="External"/><Relationship Id="rId19" Type="http://schemas.openxmlformats.org/officeDocument/2006/relationships/hyperlink" Target="https://www.ibm.com/cloud-computing/products/storage/object-storage/why-cos/" TargetMode="External"/><Relationship Id="rId4" Type="http://schemas.openxmlformats.org/officeDocument/2006/relationships/webSettings" Target="webSettings.xml"/><Relationship Id="rId9" Type="http://schemas.openxmlformats.org/officeDocument/2006/relationships/hyperlink" Target="https://github.com/CBIIT/HPC_DME_APIs/blob/master/doc/guides/HPC_API_Specification.docx" TargetMode="External"/><Relationship Id="rId14" Type="http://schemas.openxmlformats.org/officeDocument/2006/relationships/hyperlink" Target="https://github.com/CBIIT/HPC_DME_APIs/tree/master/doc/training"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6</Pages>
  <Words>1433</Words>
  <Characters>8170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Zhengwu (NIH/NCI) [C]</dc:creator>
  <cp:keywords/>
  <dc:description/>
  <cp:lastModifiedBy>Menon, Sunita (NIH/NCI) [C]</cp:lastModifiedBy>
  <cp:revision>60</cp:revision>
  <dcterms:created xsi:type="dcterms:W3CDTF">2020-06-04T15:49:00Z</dcterms:created>
  <dcterms:modified xsi:type="dcterms:W3CDTF">2020-08-27T16:30:00Z</dcterms:modified>
</cp:coreProperties>
</file>