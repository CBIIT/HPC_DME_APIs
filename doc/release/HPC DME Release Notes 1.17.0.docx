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5A0227B6"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5431C2">
        <w:rPr>
          <w:b/>
          <w:bCs/>
          <w:kern w:val="36"/>
          <w:sz w:val="32"/>
          <w:szCs w:val="32"/>
        </w:rPr>
        <w:t>7</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1FBA529A"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5431C2">
              <w:rPr>
                <w:rFonts w:cstheme="minorHAnsi"/>
                <w:sz w:val="28"/>
                <w:szCs w:val="28"/>
              </w:rPr>
              <w:t>7</w:t>
            </w:r>
            <w:r w:rsidRPr="00D66342">
              <w:rPr>
                <w:rFonts w:cstheme="minorHAnsi"/>
                <w:sz w:val="28"/>
                <w:szCs w:val="28"/>
              </w:rPr>
              <w:t>.0</w:t>
            </w:r>
          </w:p>
          <w:p w14:paraId="43F84EAF" w14:textId="13B70F12" w:rsidR="00E16925" w:rsidRPr="00D66342" w:rsidRDefault="0005460B" w:rsidP="00E16925">
            <w:pPr>
              <w:rPr>
                <w:rFonts w:cstheme="minorHAnsi"/>
                <w:sz w:val="28"/>
                <w:szCs w:val="28"/>
              </w:rPr>
            </w:pPr>
            <w:r w:rsidRPr="00D66342">
              <w:rPr>
                <w:rFonts w:cstheme="minorHAnsi"/>
                <w:sz w:val="28"/>
                <w:szCs w:val="28"/>
              </w:rPr>
              <w:t xml:space="preserve">Date:  </w:t>
            </w:r>
            <w:r w:rsidR="005431C2">
              <w:rPr>
                <w:rFonts w:cstheme="minorHAnsi"/>
                <w:sz w:val="28"/>
                <w:szCs w:val="28"/>
              </w:rPr>
              <w:t>September 13</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bookmarkStart w:id="0" w:name="_GoBack"/>
            <w:bookmarkEnd w:id="0"/>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EBD2490" w:rsidR="005431C2" w:rsidRPr="00D66342" w:rsidRDefault="005431C2" w:rsidP="0023074C">
            <w:pPr>
              <w:rPr>
                <w:rFonts w:cstheme="minorHAnsi"/>
                <w:sz w:val="28"/>
                <w:szCs w:val="28"/>
              </w:rPr>
            </w:pPr>
            <w:r>
              <w:rPr>
                <w:rFonts w:cstheme="minorHAnsi"/>
                <w:sz w:val="28"/>
                <w:szCs w:val="28"/>
              </w:rPr>
              <w:t>v1.17.0 – September 13,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3CEAC717" w14:textId="7DC2744F" w:rsidR="00645632" w:rsidRDefault="00645632" w:rsidP="005431C2">
            <w:pPr>
              <w:rPr>
                <w:sz w:val="28"/>
                <w:szCs w:val="28"/>
              </w:rPr>
            </w:pPr>
          </w:p>
          <w:p w14:paraId="30179E4D" w14:textId="1520BE47" w:rsidR="002A1639" w:rsidRDefault="002A1639" w:rsidP="00645632">
            <w:pPr>
              <w:rPr>
                <w:sz w:val="28"/>
                <w:szCs w:val="28"/>
              </w:rPr>
            </w:pPr>
          </w:p>
          <w:p w14:paraId="041DFB6C" w14:textId="18CCB08B" w:rsidR="002A1639" w:rsidRDefault="002A1639" w:rsidP="002A1639">
            <w:pPr>
              <w:rPr>
                <w:sz w:val="28"/>
                <w:szCs w:val="28"/>
              </w:rPr>
            </w:pPr>
            <w:r w:rsidRPr="002A1639">
              <w:rPr>
                <w:sz w:val="28"/>
                <w:szCs w:val="28"/>
                <w:u w:val="single"/>
              </w:rPr>
              <w:lastRenderedPageBreak/>
              <w:t>HPCDATAMGM- 1</w:t>
            </w:r>
            <w:r w:rsidR="008A1DC2">
              <w:rPr>
                <w:sz w:val="28"/>
                <w:szCs w:val="28"/>
                <w:u w:val="single"/>
              </w:rPr>
              <w:t>118</w:t>
            </w:r>
            <w:r>
              <w:t xml:space="preserve">: </w:t>
            </w:r>
            <w:r w:rsidR="00AA7051" w:rsidRPr="00264310">
              <w:rPr>
                <w:sz w:val="28"/>
                <w:szCs w:val="28"/>
              </w:rPr>
              <w:t xml:space="preserve">Added a new </w:t>
            </w:r>
            <w:r w:rsidR="00C04818">
              <w:rPr>
                <w:sz w:val="28"/>
                <w:szCs w:val="28"/>
              </w:rPr>
              <w:t xml:space="preserve">REST </w:t>
            </w:r>
            <w:r w:rsidR="00AA7051" w:rsidRPr="00264310">
              <w:rPr>
                <w:sz w:val="28"/>
                <w:szCs w:val="28"/>
              </w:rPr>
              <w:t xml:space="preserve">API to download </w:t>
            </w:r>
            <w:r w:rsidR="00C04818">
              <w:rPr>
                <w:sz w:val="28"/>
                <w:szCs w:val="28"/>
              </w:rPr>
              <w:t xml:space="preserve">multiple </w:t>
            </w:r>
            <w:r w:rsidR="00AA7051" w:rsidRPr="00264310">
              <w:rPr>
                <w:sz w:val="28"/>
                <w:szCs w:val="28"/>
              </w:rPr>
              <w:t xml:space="preserve">collections from </w:t>
            </w:r>
            <w:r w:rsidR="00D3627D">
              <w:rPr>
                <w:sz w:val="28"/>
                <w:szCs w:val="28"/>
              </w:rPr>
              <w:t>DME</w:t>
            </w:r>
            <w:r w:rsidR="00AA7051" w:rsidRPr="00264310">
              <w:rPr>
                <w:sz w:val="28"/>
                <w:szCs w:val="28"/>
              </w:rPr>
              <w:t xml:space="preserve"> to a Globus endpoint or S3 bucket</w:t>
            </w:r>
            <w:r w:rsidR="008A1DC2" w:rsidRPr="00264310">
              <w:rPr>
                <w:sz w:val="28"/>
                <w:szCs w:val="28"/>
              </w:rPr>
              <w:t xml:space="preserve">. For additional information, refer to </w:t>
            </w:r>
            <w:r w:rsidR="005863A2">
              <w:rPr>
                <w:sz w:val="28"/>
                <w:szCs w:val="28"/>
              </w:rPr>
              <w:t xml:space="preserve">section 5.41 of </w:t>
            </w:r>
            <w:r w:rsidR="008A1DC2" w:rsidRPr="00264310">
              <w:rPr>
                <w:sz w:val="28"/>
                <w:szCs w:val="28"/>
              </w:rPr>
              <w:t xml:space="preserve">the DME API specification at </w:t>
            </w:r>
            <w:hyperlink r:id="rId6" w:history="1">
              <w:r w:rsidR="008A1DC2" w:rsidRPr="00AA7051">
                <w:rPr>
                  <w:rStyle w:val="Hyperlink"/>
                  <w:sz w:val="28"/>
                  <w:szCs w:val="28"/>
                </w:rPr>
                <w:t>https://github.com/CBIIT/HPC_DME_APIs/blob/master/doc/guides/HPC_API_Specification.docx</w:t>
              </w:r>
            </w:hyperlink>
            <w:r w:rsidRPr="00AA7051">
              <w:rPr>
                <w:sz w:val="28"/>
                <w:szCs w:val="28"/>
              </w:rPr>
              <w:t>.</w:t>
            </w:r>
          </w:p>
          <w:p w14:paraId="0242A22D" w14:textId="515447B4" w:rsidR="00C04818" w:rsidRDefault="00C04818" w:rsidP="002A1639">
            <w:pPr>
              <w:rPr>
                <w:sz w:val="28"/>
                <w:szCs w:val="28"/>
              </w:rPr>
            </w:pPr>
          </w:p>
          <w:p w14:paraId="08669706" w14:textId="7F9D79B1" w:rsidR="000A7988" w:rsidRDefault="00C04818" w:rsidP="00E13B41">
            <w:pPr>
              <w:rPr>
                <w:rFonts w:cstheme="minorHAnsi"/>
                <w:sz w:val="28"/>
                <w:szCs w:val="28"/>
                <w:u w:val="single"/>
              </w:rPr>
            </w:pPr>
            <w:r w:rsidRPr="00C82964">
              <w:rPr>
                <w:sz w:val="28"/>
                <w:szCs w:val="28"/>
                <w:u w:val="single"/>
              </w:rPr>
              <w:t>HPCDATAMGM-11</w:t>
            </w:r>
            <w:r>
              <w:rPr>
                <w:sz w:val="28"/>
                <w:szCs w:val="28"/>
                <w:u w:val="single"/>
              </w:rPr>
              <w:t>27</w:t>
            </w:r>
            <w:r w:rsidRPr="00C82964">
              <w:rPr>
                <w:sz w:val="28"/>
                <w:szCs w:val="28"/>
              </w:rPr>
              <w:t xml:space="preserve">:  </w:t>
            </w:r>
            <w:r w:rsidRPr="003F0592">
              <w:rPr>
                <w:sz w:val="28"/>
                <w:szCs w:val="28"/>
              </w:rPr>
              <w:t xml:space="preserve">Extended the </w:t>
            </w:r>
            <w:r>
              <w:rPr>
                <w:sz w:val="28"/>
                <w:szCs w:val="28"/>
              </w:rPr>
              <w:t xml:space="preserve">Download Data </w:t>
            </w:r>
            <w:r w:rsidR="0030796A">
              <w:rPr>
                <w:sz w:val="28"/>
                <w:szCs w:val="28"/>
              </w:rPr>
              <w:t>Object</w:t>
            </w:r>
            <w:r w:rsidRPr="003F0592">
              <w:rPr>
                <w:sz w:val="28"/>
                <w:szCs w:val="28"/>
              </w:rPr>
              <w:t xml:space="preserve"> API to </w:t>
            </w:r>
            <w:r>
              <w:rPr>
                <w:sz w:val="28"/>
                <w:szCs w:val="28"/>
              </w:rPr>
              <w:t xml:space="preserve">selectively extract </w:t>
            </w:r>
            <w:r w:rsidRPr="003F0592">
              <w:rPr>
                <w:sz w:val="28"/>
                <w:szCs w:val="28"/>
              </w:rPr>
              <w:t>one or more files from an archived tar</w:t>
            </w:r>
            <w:r>
              <w:rPr>
                <w:sz w:val="28"/>
                <w:szCs w:val="28"/>
              </w:rPr>
              <w:t xml:space="preserve"> (for synchronous download only)</w:t>
            </w:r>
            <w:r w:rsidRPr="003F0592">
              <w:rPr>
                <w:sz w:val="28"/>
                <w:szCs w:val="28"/>
              </w:rPr>
              <w:t xml:space="preserve">. </w:t>
            </w:r>
            <w:r w:rsidR="0030796A">
              <w:rPr>
                <w:sz w:val="28"/>
                <w:szCs w:val="28"/>
              </w:rPr>
              <w:t xml:space="preserve">Supports pattern matching to enable extraction of multiple files. </w:t>
            </w:r>
            <w:r w:rsidRPr="003F0592">
              <w:rPr>
                <w:sz w:val="28"/>
                <w:szCs w:val="28"/>
              </w:rPr>
              <w:t xml:space="preserve">For additional information, refer </w:t>
            </w:r>
            <w:r>
              <w:rPr>
                <w:sz w:val="28"/>
                <w:szCs w:val="28"/>
              </w:rPr>
              <w:t xml:space="preserve">section 5.33 of </w:t>
            </w:r>
            <w:r w:rsidRPr="003F0592">
              <w:rPr>
                <w:sz w:val="28"/>
                <w:szCs w:val="28"/>
              </w:rPr>
              <w:t xml:space="preserve"> the DME API specification.</w:t>
            </w:r>
          </w:p>
          <w:p w14:paraId="3A276CD6" w14:textId="663F6A9D" w:rsidR="00A82402" w:rsidRDefault="00A82402" w:rsidP="008D5B18">
            <w:pPr>
              <w:rPr>
                <w:sz w:val="28"/>
                <w:szCs w:val="28"/>
              </w:rPr>
            </w:pPr>
          </w:p>
          <w:p w14:paraId="66636D7E" w14:textId="57527A27" w:rsidR="007E0E1E" w:rsidRDefault="00BD748C" w:rsidP="00BD748C">
            <w:pPr>
              <w:rPr>
                <w:sz w:val="28"/>
                <w:szCs w:val="28"/>
              </w:rPr>
            </w:pPr>
            <w:r w:rsidRPr="00176805">
              <w:rPr>
                <w:sz w:val="28"/>
                <w:szCs w:val="28"/>
                <w:u w:val="single"/>
              </w:rPr>
              <w:t>HPCDATAMGM-102</w:t>
            </w:r>
            <w:r w:rsidR="007E0E1E">
              <w:rPr>
                <w:sz w:val="28"/>
                <w:szCs w:val="28"/>
                <w:u w:val="single"/>
              </w:rPr>
              <w:t>8</w:t>
            </w:r>
            <w:r>
              <w:rPr>
                <w:sz w:val="28"/>
                <w:szCs w:val="28"/>
              </w:rPr>
              <w:t xml:space="preserve">: </w:t>
            </w:r>
            <w:r w:rsidR="007E0E1E">
              <w:rPr>
                <w:sz w:val="28"/>
                <w:szCs w:val="28"/>
              </w:rPr>
              <w:t xml:space="preserve"> </w:t>
            </w:r>
            <w:r w:rsidR="007E0E1E" w:rsidRPr="007E0E1E">
              <w:rPr>
                <w:sz w:val="28"/>
                <w:szCs w:val="28"/>
              </w:rPr>
              <w:t xml:space="preserve">Extended </w:t>
            </w:r>
            <w:r w:rsidR="007E0E1E" w:rsidRPr="00264310">
              <w:rPr>
                <w:sz w:val="28"/>
                <w:szCs w:val="28"/>
              </w:rPr>
              <w:t>the</w:t>
            </w:r>
            <w:r w:rsidR="00435488">
              <w:rPr>
                <w:sz w:val="28"/>
                <w:szCs w:val="28"/>
              </w:rPr>
              <w:t xml:space="preserve"> Data Management Model</w:t>
            </w:r>
            <w:r w:rsidR="007E0E1E" w:rsidRPr="00264310">
              <w:rPr>
                <w:sz w:val="28"/>
                <w:szCs w:val="28"/>
              </w:rPr>
              <w:t xml:space="preserve"> API to be able to return the </w:t>
            </w:r>
            <w:r w:rsidR="0030796A">
              <w:rPr>
                <w:sz w:val="28"/>
                <w:szCs w:val="28"/>
              </w:rPr>
              <w:t xml:space="preserve">JSON </w:t>
            </w:r>
            <w:r w:rsidR="007E0E1E" w:rsidRPr="00264310">
              <w:rPr>
                <w:sz w:val="28"/>
                <w:szCs w:val="28"/>
              </w:rPr>
              <w:t xml:space="preserve">model for a single basePath so that group admins and </w:t>
            </w:r>
            <w:r w:rsidR="006E15EA">
              <w:rPr>
                <w:sz w:val="28"/>
                <w:szCs w:val="28"/>
              </w:rPr>
              <w:t xml:space="preserve">collection </w:t>
            </w:r>
            <w:r w:rsidR="007E0E1E" w:rsidRPr="00264310">
              <w:rPr>
                <w:sz w:val="28"/>
                <w:szCs w:val="28"/>
              </w:rPr>
              <w:t>owners can structure the</w:t>
            </w:r>
            <w:r w:rsidR="00746182">
              <w:rPr>
                <w:sz w:val="28"/>
                <w:szCs w:val="28"/>
              </w:rPr>
              <w:t>ir</w:t>
            </w:r>
            <w:r w:rsidR="007E0E1E" w:rsidRPr="00264310">
              <w:rPr>
                <w:sz w:val="28"/>
                <w:szCs w:val="28"/>
              </w:rPr>
              <w:t xml:space="preserve"> data</w:t>
            </w:r>
            <w:r w:rsidR="006E15EA">
              <w:rPr>
                <w:sz w:val="28"/>
                <w:szCs w:val="28"/>
              </w:rPr>
              <w:t>sets</w:t>
            </w:r>
            <w:r w:rsidR="007E0E1E" w:rsidRPr="00264310">
              <w:rPr>
                <w:sz w:val="28"/>
                <w:szCs w:val="28"/>
              </w:rPr>
              <w:t xml:space="preserve"> accordingly while uploading.</w:t>
            </w:r>
            <w:r w:rsidR="00C506B0">
              <w:rPr>
                <w:sz w:val="28"/>
                <w:szCs w:val="28"/>
              </w:rPr>
              <w:t xml:space="preserve"> </w:t>
            </w:r>
            <w:r w:rsidR="007E0E1E" w:rsidRPr="00264310">
              <w:rPr>
                <w:sz w:val="28"/>
                <w:szCs w:val="28"/>
              </w:rPr>
              <w:t xml:space="preserve">For additional information, refer to </w:t>
            </w:r>
            <w:r w:rsidR="006B4259">
              <w:rPr>
                <w:sz w:val="28"/>
                <w:szCs w:val="28"/>
              </w:rPr>
              <w:t>section 5.5</w:t>
            </w:r>
            <w:r w:rsidR="005863A2">
              <w:rPr>
                <w:sz w:val="28"/>
                <w:szCs w:val="28"/>
              </w:rPr>
              <w:t>6</w:t>
            </w:r>
            <w:r w:rsidR="006B4259">
              <w:rPr>
                <w:sz w:val="28"/>
                <w:szCs w:val="28"/>
              </w:rPr>
              <w:t xml:space="preserve"> of the </w:t>
            </w:r>
            <w:r w:rsidR="007E0E1E" w:rsidRPr="00264310">
              <w:rPr>
                <w:sz w:val="28"/>
                <w:szCs w:val="28"/>
              </w:rPr>
              <w:t>DME API specification</w:t>
            </w:r>
            <w:r w:rsidR="007E0E1E" w:rsidRPr="007E0E1E">
              <w:rPr>
                <w:sz w:val="28"/>
                <w:szCs w:val="28"/>
              </w:rPr>
              <w:t>.</w:t>
            </w:r>
          </w:p>
          <w:p w14:paraId="5C8FF320" w14:textId="77777777" w:rsidR="00BD748C" w:rsidRDefault="00BD748C" w:rsidP="00BD748C">
            <w:pPr>
              <w:rPr>
                <w:sz w:val="28"/>
                <w:szCs w:val="28"/>
              </w:rPr>
            </w:pPr>
          </w:p>
          <w:p w14:paraId="2E7BDD3B" w14:textId="122517F1" w:rsidR="00FC5BDA" w:rsidRDefault="00BD748C" w:rsidP="00FC5BDA">
            <w:pPr>
              <w:rPr>
                <w:sz w:val="28"/>
                <w:szCs w:val="28"/>
              </w:rPr>
            </w:pPr>
            <w:r w:rsidRPr="00176805">
              <w:rPr>
                <w:sz w:val="28"/>
                <w:szCs w:val="28"/>
                <w:u w:val="single"/>
              </w:rPr>
              <w:t>HPCDATAMGM-1</w:t>
            </w:r>
            <w:r w:rsidR="00B34DAA">
              <w:rPr>
                <w:sz w:val="28"/>
                <w:szCs w:val="28"/>
                <w:u w:val="single"/>
              </w:rPr>
              <w:t>13</w:t>
            </w:r>
            <w:r w:rsidR="00FC5BDA">
              <w:rPr>
                <w:sz w:val="28"/>
                <w:szCs w:val="28"/>
                <w:u w:val="single"/>
              </w:rPr>
              <w:t>7</w:t>
            </w:r>
            <w:r>
              <w:rPr>
                <w:sz w:val="28"/>
                <w:szCs w:val="28"/>
              </w:rPr>
              <w:t xml:space="preserve">: </w:t>
            </w:r>
            <w:r w:rsidR="00FC5BDA">
              <w:rPr>
                <w:sz w:val="28"/>
                <w:szCs w:val="28"/>
              </w:rPr>
              <w:t xml:space="preserve">Extended the Get Data Object </w:t>
            </w:r>
            <w:r w:rsidR="00A23CCE">
              <w:rPr>
                <w:sz w:val="28"/>
                <w:szCs w:val="28"/>
              </w:rPr>
              <w:t xml:space="preserve">and Get Collection </w:t>
            </w:r>
            <w:r w:rsidR="00FC5BDA">
              <w:rPr>
                <w:sz w:val="28"/>
                <w:szCs w:val="28"/>
              </w:rPr>
              <w:t>APIs to also retrieve the permission of the requesting user</w:t>
            </w:r>
            <w:r w:rsidR="00435488">
              <w:rPr>
                <w:sz w:val="28"/>
                <w:szCs w:val="28"/>
              </w:rPr>
              <w:t xml:space="preserve">. An optional </w:t>
            </w:r>
            <w:r w:rsidR="00FC5BDA">
              <w:rPr>
                <w:sz w:val="28"/>
                <w:szCs w:val="28"/>
              </w:rPr>
              <w:t>query parameter</w:t>
            </w:r>
            <w:r w:rsidR="006E15EA">
              <w:rPr>
                <w:sz w:val="28"/>
                <w:szCs w:val="28"/>
              </w:rPr>
              <w:t xml:space="preserve"> ‘includeAcl’</w:t>
            </w:r>
            <w:r w:rsidR="00435488">
              <w:rPr>
                <w:sz w:val="28"/>
                <w:szCs w:val="28"/>
              </w:rPr>
              <w:t xml:space="preserve"> has been provided for the same</w:t>
            </w:r>
            <w:r w:rsidR="00FC5BDA">
              <w:rPr>
                <w:sz w:val="28"/>
                <w:szCs w:val="28"/>
              </w:rPr>
              <w:t xml:space="preserve">.  </w:t>
            </w:r>
            <w:r w:rsidR="006E15EA">
              <w:rPr>
                <w:sz w:val="28"/>
                <w:szCs w:val="28"/>
              </w:rPr>
              <w:t xml:space="preserve">By default, the permission will not be retrieved. </w:t>
            </w:r>
            <w:r w:rsidR="00FC5BDA" w:rsidRPr="003F0592">
              <w:rPr>
                <w:sz w:val="28"/>
                <w:szCs w:val="28"/>
              </w:rPr>
              <w:t xml:space="preserve">For additional information, refer to </w:t>
            </w:r>
            <w:r w:rsidR="00A23CCE">
              <w:rPr>
                <w:sz w:val="28"/>
                <w:szCs w:val="28"/>
              </w:rPr>
              <w:t>section</w:t>
            </w:r>
            <w:r w:rsidR="00C506B0">
              <w:rPr>
                <w:sz w:val="28"/>
                <w:szCs w:val="28"/>
              </w:rPr>
              <w:t>s</w:t>
            </w:r>
            <w:r w:rsidR="00A23CCE">
              <w:rPr>
                <w:sz w:val="28"/>
                <w:szCs w:val="28"/>
              </w:rPr>
              <w:t xml:space="preserve"> 5.16 and</w:t>
            </w:r>
            <w:r w:rsidR="00C506B0">
              <w:rPr>
                <w:sz w:val="28"/>
                <w:szCs w:val="28"/>
              </w:rPr>
              <w:t xml:space="preserve"> 5.27 respectively of the DME API Specification.</w:t>
            </w:r>
            <w:r w:rsidR="00A23CCE">
              <w:rPr>
                <w:sz w:val="28"/>
                <w:szCs w:val="28"/>
              </w:rPr>
              <w:t xml:space="preserve"> </w:t>
            </w:r>
          </w:p>
          <w:p w14:paraId="41A54864" w14:textId="7CD6FE9D" w:rsidR="00D1565E" w:rsidRDefault="00D1565E" w:rsidP="00FC5BDA">
            <w:pPr>
              <w:rPr>
                <w:sz w:val="28"/>
                <w:szCs w:val="28"/>
              </w:rPr>
            </w:pPr>
          </w:p>
          <w:p w14:paraId="49B3E5BB" w14:textId="4390AB31" w:rsidR="00A07C66" w:rsidRPr="00BB04C8" w:rsidRDefault="00D1565E" w:rsidP="00A07C66">
            <w:pPr>
              <w:rPr>
                <w:sz w:val="28"/>
                <w:szCs w:val="28"/>
                <w:u w:val="single"/>
              </w:rPr>
            </w:pPr>
            <w:r w:rsidRPr="00DA0911">
              <w:rPr>
                <w:rFonts w:cstheme="minorHAnsi"/>
                <w:sz w:val="28"/>
                <w:szCs w:val="28"/>
                <w:u w:val="single"/>
              </w:rPr>
              <w:t>HPCDATAMGM-1077, 1123</w:t>
            </w:r>
            <w:r w:rsidRPr="00DA0911">
              <w:rPr>
                <w:rFonts w:cstheme="minorHAnsi"/>
                <w:sz w:val="28"/>
                <w:szCs w:val="28"/>
              </w:rPr>
              <w:t xml:space="preserve">: </w:t>
            </w:r>
            <w:r w:rsidR="00A07C66" w:rsidRPr="00DA0911">
              <w:rPr>
                <w:rFonts w:cstheme="minorHAnsi"/>
                <w:color w:val="000000" w:themeColor="text1"/>
                <w:sz w:val="28"/>
                <w:szCs w:val="28"/>
              </w:rPr>
              <w:t xml:space="preserve">Enhanced the CLU commands to allow </w:t>
            </w:r>
            <w:r w:rsidR="00A07C66" w:rsidRPr="00DA0911">
              <w:rPr>
                <w:color w:val="000000" w:themeColor="text1"/>
                <w:sz w:val="28"/>
                <w:szCs w:val="28"/>
              </w:rPr>
              <w:t xml:space="preserve">user to specify custom names for the response header and message files. </w:t>
            </w:r>
            <w:r w:rsidR="00DA0911">
              <w:rPr>
                <w:color w:val="000000" w:themeColor="text1"/>
                <w:sz w:val="28"/>
                <w:szCs w:val="28"/>
              </w:rPr>
              <w:t>The internally generated names can now be overridden to eliminate race condition when registering</w:t>
            </w:r>
            <w:r w:rsidR="00A07C66" w:rsidRPr="00DA0911">
              <w:rPr>
                <w:color w:val="000000" w:themeColor="text1"/>
                <w:sz w:val="28"/>
                <w:szCs w:val="28"/>
              </w:rPr>
              <w:t xml:space="preserve"> </w:t>
            </w:r>
            <w:r w:rsidR="00DA0911">
              <w:rPr>
                <w:color w:val="000000" w:themeColor="text1"/>
                <w:sz w:val="28"/>
                <w:szCs w:val="28"/>
              </w:rPr>
              <w:t xml:space="preserve">files </w:t>
            </w:r>
            <w:r w:rsidR="00A07C66" w:rsidRPr="00DA0911">
              <w:rPr>
                <w:color w:val="000000" w:themeColor="text1"/>
                <w:sz w:val="28"/>
                <w:szCs w:val="28"/>
              </w:rPr>
              <w:t>in a swarm</w:t>
            </w:r>
            <w:r w:rsidRPr="00DA0911">
              <w:rPr>
                <w:color w:val="000000" w:themeColor="text1"/>
                <w:sz w:val="28"/>
                <w:szCs w:val="28"/>
              </w:rPr>
              <w:t xml:space="preserve">. </w:t>
            </w:r>
            <w:r w:rsidR="00A07C66" w:rsidRPr="00DA0911">
              <w:rPr>
                <w:rStyle w:val="Hyperlink"/>
                <w:color w:val="000000" w:themeColor="text1"/>
                <w:sz w:val="28"/>
                <w:szCs w:val="28"/>
                <w:u w:val="none"/>
              </w:rPr>
              <w:t xml:space="preserve">For additional information </w:t>
            </w:r>
            <w:r w:rsidR="00DA0911" w:rsidRPr="00DA0911">
              <w:rPr>
                <w:rStyle w:val="Hyperlink"/>
                <w:color w:val="000000" w:themeColor="text1"/>
                <w:sz w:val="28"/>
                <w:szCs w:val="28"/>
                <w:u w:val="none"/>
              </w:rPr>
              <w:t>o</w:t>
            </w:r>
            <w:r w:rsidR="00DA0911" w:rsidRPr="00BB04C8">
              <w:rPr>
                <w:rStyle w:val="Hyperlink"/>
                <w:color w:val="000000" w:themeColor="text1"/>
                <w:sz w:val="28"/>
                <w:szCs w:val="28"/>
                <w:u w:val="none"/>
              </w:rPr>
              <w:t xml:space="preserve">n using CLU commands to register data, </w:t>
            </w:r>
            <w:r w:rsidR="00A07C66" w:rsidRPr="00DA0911">
              <w:rPr>
                <w:rStyle w:val="Hyperlink"/>
                <w:color w:val="000000" w:themeColor="text1"/>
                <w:sz w:val="28"/>
                <w:szCs w:val="28"/>
                <w:u w:val="none"/>
              </w:rPr>
              <w:t>refer to the Wiki User Guide at</w:t>
            </w:r>
            <w:r w:rsidR="00A07C66" w:rsidRPr="00BB04C8">
              <w:rPr>
                <w:sz w:val="28"/>
                <w:szCs w:val="28"/>
                <w:u w:val="single"/>
              </w:rPr>
              <w:t xml:space="preserve"> </w:t>
            </w:r>
            <w:hyperlink r:id="rId7" w:history="1">
              <w:r w:rsidR="00DA0911" w:rsidRPr="00BB04C8">
                <w:rPr>
                  <w:rStyle w:val="Hyperlink"/>
                  <w:sz w:val="28"/>
                  <w:szCs w:val="28"/>
                </w:rPr>
                <w:t>Registering D</w:t>
              </w:r>
              <w:r w:rsidR="00DA0911" w:rsidRPr="00BB04C8">
                <w:rPr>
                  <w:rStyle w:val="Hyperlink"/>
                  <w:sz w:val="28"/>
                  <w:szCs w:val="28"/>
                </w:rPr>
                <w:t>a</w:t>
              </w:r>
              <w:r w:rsidR="00DA0911" w:rsidRPr="00BB04C8">
                <w:rPr>
                  <w:rStyle w:val="Hyperlink"/>
                  <w:sz w:val="28"/>
                  <w:szCs w:val="28"/>
                </w:rPr>
                <w:t>ta via the CLU</w:t>
              </w:r>
            </w:hyperlink>
            <w:r w:rsidR="00DA0911" w:rsidRPr="00BB04C8">
              <w:rPr>
                <w:sz w:val="28"/>
                <w:szCs w:val="28"/>
                <w:u w:val="single"/>
              </w:rPr>
              <w:t xml:space="preserve">. </w:t>
            </w:r>
          </w:p>
          <w:p w14:paraId="58B06EDF" w14:textId="039A3D07" w:rsidR="00C04818" w:rsidRDefault="00C04818" w:rsidP="00FC5BDA">
            <w:pPr>
              <w:rPr>
                <w:sz w:val="28"/>
                <w:szCs w:val="28"/>
              </w:rPr>
            </w:pPr>
          </w:p>
          <w:p w14:paraId="2FFFB2DE" w14:textId="174C0744" w:rsidR="00C04818" w:rsidRPr="00264310" w:rsidRDefault="00C04818" w:rsidP="00C04818">
            <w:pPr>
              <w:rPr>
                <w:sz w:val="28"/>
                <w:szCs w:val="28"/>
              </w:rPr>
            </w:pPr>
            <w:r w:rsidRPr="003F0592">
              <w:rPr>
                <w:rStyle w:val="Hyperlink"/>
                <w:color w:val="000000" w:themeColor="text1"/>
                <w:sz w:val="28"/>
                <w:szCs w:val="28"/>
              </w:rPr>
              <w:t>HPCDATAMGM-112</w:t>
            </w:r>
            <w:r>
              <w:rPr>
                <w:rStyle w:val="Hyperlink"/>
                <w:color w:val="000000" w:themeColor="text1"/>
                <w:sz w:val="28"/>
                <w:szCs w:val="28"/>
              </w:rPr>
              <w:t>5</w:t>
            </w:r>
            <w:r w:rsidRPr="003F0592">
              <w:rPr>
                <w:rStyle w:val="Hyperlink"/>
                <w:color w:val="000000" w:themeColor="text1"/>
                <w:sz w:val="28"/>
                <w:szCs w:val="28"/>
              </w:rPr>
              <w:t xml:space="preserve">: </w:t>
            </w:r>
            <w:r w:rsidR="00C4422F" w:rsidRPr="00264310">
              <w:rPr>
                <w:rStyle w:val="Hyperlink"/>
                <w:color w:val="000000" w:themeColor="text1"/>
                <w:sz w:val="28"/>
                <w:szCs w:val="28"/>
                <w:u w:val="none"/>
              </w:rPr>
              <w:t xml:space="preserve">Enhanced the Search Results page in the web application to enable selection of multiple collections for downloading from the archive. The collections can then be downloaded as a single batch to a Globus endpoint. </w:t>
            </w:r>
            <w:r w:rsidR="00C4422F" w:rsidRPr="00264310">
              <w:rPr>
                <w:sz w:val="28"/>
                <w:szCs w:val="28"/>
              </w:rPr>
              <w:t xml:space="preserve"> </w:t>
            </w:r>
            <w:r w:rsidRPr="00264310">
              <w:rPr>
                <w:rStyle w:val="Hyperlink"/>
                <w:color w:val="000000" w:themeColor="text1"/>
                <w:sz w:val="28"/>
                <w:szCs w:val="28"/>
                <w:u w:val="none"/>
              </w:rPr>
              <w:t>For additional information refer to</w:t>
            </w:r>
            <w:r w:rsidR="00D3627D">
              <w:rPr>
                <w:rStyle w:val="Hyperlink"/>
                <w:color w:val="000000" w:themeColor="text1"/>
                <w:sz w:val="28"/>
                <w:szCs w:val="28"/>
                <w:u w:val="none"/>
              </w:rPr>
              <w:t xml:space="preserve"> </w:t>
            </w:r>
            <w:r w:rsidR="00D3627D" w:rsidRPr="00BB04C8">
              <w:rPr>
                <w:rStyle w:val="Hyperlink"/>
                <w:color w:val="000000" w:themeColor="text1"/>
                <w:sz w:val="28"/>
                <w:szCs w:val="28"/>
                <w:u w:val="none"/>
              </w:rPr>
              <w:t>the Wiki User Guide at</w:t>
            </w:r>
            <w:r w:rsidRPr="00264310">
              <w:rPr>
                <w:rStyle w:val="Hyperlink"/>
                <w:color w:val="000000" w:themeColor="text1"/>
                <w:sz w:val="28"/>
                <w:szCs w:val="28"/>
                <w:u w:val="none"/>
              </w:rPr>
              <w:t xml:space="preserve"> </w:t>
            </w:r>
            <w:r w:rsidR="00D3627D" w:rsidRPr="007E02E6">
              <w:rPr>
                <w:color w:val="000000" w:themeColor="text1"/>
                <w:sz w:val="28"/>
                <w:szCs w:val="28"/>
              </w:rPr>
              <w:fldChar w:fldCharType="begin"/>
            </w:r>
            <w:r w:rsidR="00D3627D">
              <w:rPr>
                <w:color w:val="000000" w:themeColor="text1"/>
                <w:sz w:val="28"/>
                <w:szCs w:val="28"/>
              </w:rPr>
              <w:instrText>HYPERLINK "https://wiki.nci.nih.gov/x/lQBDG"</w:instrText>
            </w:r>
            <w:r w:rsidR="00D3627D" w:rsidRPr="007E02E6">
              <w:rPr>
                <w:color w:val="000000" w:themeColor="text1"/>
                <w:sz w:val="28"/>
                <w:szCs w:val="28"/>
              </w:rPr>
              <w:fldChar w:fldCharType="separate"/>
            </w:r>
            <w:r w:rsidR="00D3627D" w:rsidRPr="007E02E6">
              <w:rPr>
                <w:rStyle w:val="Hyperlink"/>
                <w:sz w:val="28"/>
                <w:szCs w:val="28"/>
              </w:rPr>
              <w:t>Downloading Multiple Coll</w:t>
            </w:r>
            <w:r w:rsidR="00D3627D" w:rsidRPr="007E02E6">
              <w:rPr>
                <w:rStyle w:val="Hyperlink"/>
                <w:sz w:val="28"/>
                <w:szCs w:val="28"/>
              </w:rPr>
              <w:t>e</w:t>
            </w:r>
            <w:r w:rsidR="00D3627D" w:rsidRPr="007E02E6">
              <w:rPr>
                <w:rStyle w:val="Hyperlink"/>
                <w:sz w:val="28"/>
                <w:szCs w:val="28"/>
              </w:rPr>
              <w:t>ctions via the GUI</w:t>
            </w:r>
            <w:r w:rsidR="00D3627D" w:rsidRPr="007E02E6">
              <w:rPr>
                <w:color w:val="000000" w:themeColor="text1"/>
                <w:sz w:val="28"/>
                <w:szCs w:val="28"/>
              </w:rPr>
              <w:fldChar w:fldCharType="end"/>
            </w:r>
            <w:r w:rsidR="00D3627D">
              <w:rPr>
                <w:rStyle w:val="Hyperlink"/>
                <w:color w:val="000000" w:themeColor="text1"/>
                <w:sz w:val="28"/>
                <w:szCs w:val="28"/>
                <w:u w:val="none"/>
              </w:rPr>
              <w:t>.</w:t>
            </w:r>
          </w:p>
          <w:p w14:paraId="7370049D" w14:textId="2B6DE18A" w:rsidR="00C04818" w:rsidRDefault="00C04818" w:rsidP="00FC5BDA">
            <w:pPr>
              <w:rPr>
                <w:rStyle w:val="Hyperlink"/>
                <w:sz w:val="28"/>
                <w:szCs w:val="28"/>
              </w:rPr>
            </w:pPr>
          </w:p>
          <w:p w14:paraId="3E3C46F6" w14:textId="5ABF7206" w:rsidR="00D3627D" w:rsidRDefault="00C04818" w:rsidP="00D3627D">
            <w:pPr>
              <w:rPr>
                <w:sz w:val="28"/>
                <w:szCs w:val="28"/>
              </w:rPr>
            </w:pPr>
            <w:r w:rsidRPr="00C82964">
              <w:rPr>
                <w:rFonts w:cstheme="minorHAnsi"/>
                <w:sz w:val="28"/>
                <w:szCs w:val="28"/>
                <w:u w:val="single"/>
              </w:rPr>
              <w:t>HPCDATAMGM-11</w:t>
            </w:r>
            <w:r>
              <w:rPr>
                <w:rFonts w:cstheme="minorHAnsi"/>
                <w:sz w:val="28"/>
                <w:szCs w:val="28"/>
                <w:u w:val="single"/>
              </w:rPr>
              <w:t>26</w:t>
            </w:r>
            <w:r w:rsidRPr="00C82964">
              <w:rPr>
                <w:rFonts w:cstheme="minorHAnsi"/>
                <w:sz w:val="28"/>
                <w:szCs w:val="28"/>
                <w:u w:val="single"/>
              </w:rPr>
              <w:t>:</w:t>
            </w:r>
            <w:r w:rsidRPr="00C82964">
              <w:rPr>
                <w:rFonts w:cstheme="minorHAnsi"/>
                <w:sz w:val="28"/>
                <w:szCs w:val="28"/>
              </w:rPr>
              <w:t xml:space="preserve">  </w:t>
            </w:r>
            <w:r>
              <w:rPr>
                <w:rFonts w:cstheme="minorHAnsi"/>
                <w:sz w:val="28"/>
                <w:szCs w:val="28"/>
              </w:rPr>
              <w:t xml:space="preserve">Updated the </w:t>
            </w:r>
            <w:r w:rsidRPr="003F0592">
              <w:rPr>
                <w:sz w:val="28"/>
                <w:szCs w:val="28"/>
              </w:rPr>
              <w:t>Collection/Object Registration screen</w:t>
            </w:r>
            <w:r w:rsidRPr="003F0592">
              <w:rPr>
                <w:rFonts w:cstheme="minorHAnsi"/>
                <w:sz w:val="28"/>
                <w:szCs w:val="28"/>
              </w:rPr>
              <w:t xml:space="preserve"> </w:t>
            </w:r>
            <w:r>
              <w:rPr>
                <w:rFonts w:cstheme="minorHAnsi"/>
                <w:sz w:val="28"/>
                <w:szCs w:val="28"/>
              </w:rPr>
              <w:t>in the web application</w:t>
            </w:r>
            <w:r w:rsidRPr="00264310">
              <w:rPr>
                <w:rFonts w:cstheme="minorHAnsi"/>
                <w:sz w:val="28"/>
                <w:szCs w:val="28"/>
              </w:rPr>
              <w:t xml:space="preserve"> </w:t>
            </w:r>
            <w:r>
              <w:rPr>
                <w:rFonts w:cstheme="minorHAnsi"/>
                <w:sz w:val="28"/>
                <w:szCs w:val="28"/>
              </w:rPr>
              <w:t xml:space="preserve">to also </w:t>
            </w:r>
            <w:r w:rsidRPr="003F0592">
              <w:rPr>
                <w:sz w:val="28"/>
                <w:szCs w:val="28"/>
              </w:rPr>
              <w:t xml:space="preserve">display description of mandatory metadata </w:t>
            </w:r>
            <w:r>
              <w:rPr>
                <w:sz w:val="28"/>
                <w:szCs w:val="28"/>
              </w:rPr>
              <w:t>for the selected collection type</w:t>
            </w:r>
            <w:r w:rsidRPr="003F0592">
              <w:rPr>
                <w:sz w:val="28"/>
                <w:szCs w:val="28"/>
              </w:rPr>
              <w:t>. For additional information, refer to the Wiki User Guide</w:t>
            </w:r>
            <w:r w:rsidR="00D3627D">
              <w:rPr>
                <w:sz w:val="28"/>
                <w:szCs w:val="28"/>
              </w:rPr>
              <w:t xml:space="preserve"> </w:t>
            </w:r>
            <w:r w:rsidR="00D3627D">
              <w:rPr>
                <w:sz w:val="28"/>
                <w:szCs w:val="28"/>
              </w:rPr>
              <w:t>at:</w:t>
            </w:r>
          </w:p>
          <w:p w14:paraId="297B255C" w14:textId="77777777" w:rsidR="00D3627D" w:rsidRPr="00774F60" w:rsidRDefault="00D3627D" w:rsidP="00D3627D">
            <w:pPr>
              <w:pStyle w:val="ListParagraph"/>
              <w:numPr>
                <w:ilvl w:val="0"/>
                <w:numId w:val="21"/>
              </w:numPr>
              <w:rPr>
                <w:sz w:val="28"/>
                <w:szCs w:val="28"/>
              </w:rPr>
            </w:pPr>
            <w:hyperlink r:id="rId8" w:history="1">
              <w:r w:rsidRPr="00774F60">
                <w:rPr>
                  <w:rStyle w:val="Hyperlink"/>
                  <w:sz w:val="28"/>
                  <w:szCs w:val="28"/>
                </w:rPr>
                <w:t>Creating an Empty Coll</w:t>
              </w:r>
              <w:r w:rsidRPr="00774F60">
                <w:rPr>
                  <w:rStyle w:val="Hyperlink"/>
                  <w:sz w:val="28"/>
                  <w:szCs w:val="28"/>
                </w:rPr>
                <w:t>e</w:t>
              </w:r>
              <w:r w:rsidRPr="00774F60">
                <w:rPr>
                  <w:rStyle w:val="Hyperlink"/>
                  <w:sz w:val="28"/>
                  <w:szCs w:val="28"/>
                </w:rPr>
                <w:t>ction via the GUI</w:t>
              </w:r>
            </w:hyperlink>
          </w:p>
          <w:p w14:paraId="7454F3AA" w14:textId="77777777" w:rsidR="00D3627D" w:rsidRPr="00774F60" w:rsidRDefault="00D3627D" w:rsidP="00D3627D">
            <w:pPr>
              <w:pStyle w:val="ListParagraph"/>
              <w:numPr>
                <w:ilvl w:val="0"/>
                <w:numId w:val="21"/>
              </w:numPr>
              <w:rPr>
                <w:sz w:val="28"/>
                <w:szCs w:val="28"/>
              </w:rPr>
            </w:pPr>
            <w:hyperlink r:id="rId9" w:history="1">
              <w:r w:rsidRPr="00774F60">
                <w:rPr>
                  <w:rStyle w:val="Hyperlink"/>
                  <w:sz w:val="28"/>
                  <w:szCs w:val="28"/>
                </w:rPr>
                <w:t>Registering a D</w:t>
              </w:r>
              <w:r w:rsidRPr="00774F60">
                <w:rPr>
                  <w:rStyle w:val="Hyperlink"/>
                  <w:sz w:val="28"/>
                  <w:szCs w:val="28"/>
                </w:rPr>
                <w:t>a</w:t>
              </w:r>
              <w:r w:rsidRPr="00774F60">
                <w:rPr>
                  <w:rStyle w:val="Hyperlink"/>
                  <w:sz w:val="28"/>
                  <w:szCs w:val="28"/>
                </w:rPr>
                <w:t>ta File via the GUI</w:t>
              </w:r>
            </w:hyperlink>
          </w:p>
          <w:p w14:paraId="04D5F846" w14:textId="63F8F3F5" w:rsidR="00C04818" w:rsidRDefault="008A070E" w:rsidP="00C04818">
            <w:pPr>
              <w:rPr>
                <w:sz w:val="28"/>
                <w:szCs w:val="28"/>
              </w:rPr>
            </w:pPr>
            <w:r>
              <w:rPr>
                <w:sz w:val="28"/>
                <w:szCs w:val="28"/>
              </w:rPr>
              <w:lastRenderedPageBreak/>
              <w:t>.</w:t>
            </w:r>
          </w:p>
          <w:p w14:paraId="3463FEC7" w14:textId="7B31F20E" w:rsidR="00DF76D2" w:rsidRDefault="00DF76D2" w:rsidP="00FC5BDA">
            <w:pPr>
              <w:rPr>
                <w:rStyle w:val="Hyperlink"/>
              </w:rPr>
            </w:pPr>
          </w:p>
          <w:p w14:paraId="22C33B36" w14:textId="73043F47" w:rsidR="00DF76D2" w:rsidRDefault="00DF76D2" w:rsidP="00DF76D2">
            <w:pPr>
              <w:rPr>
                <w:color w:val="000000" w:themeColor="text1"/>
                <w:sz w:val="28"/>
                <w:szCs w:val="28"/>
              </w:rPr>
            </w:pPr>
            <w:r w:rsidRPr="00264310">
              <w:rPr>
                <w:rStyle w:val="Hyperlink"/>
                <w:color w:val="000000" w:themeColor="text1"/>
                <w:sz w:val="28"/>
                <w:szCs w:val="28"/>
              </w:rPr>
              <w:t xml:space="preserve">HPCDATAMGM-1124: </w:t>
            </w:r>
            <w:r w:rsidRPr="00264310">
              <w:rPr>
                <w:color w:val="000000" w:themeColor="text1"/>
                <w:sz w:val="28"/>
                <w:szCs w:val="28"/>
              </w:rPr>
              <w:t>Add</w:t>
            </w:r>
            <w:r w:rsidR="00435488">
              <w:rPr>
                <w:color w:val="000000" w:themeColor="text1"/>
                <w:sz w:val="28"/>
                <w:szCs w:val="28"/>
              </w:rPr>
              <w:t>ed</w:t>
            </w:r>
            <w:r w:rsidRPr="00264310">
              <w:rPr>
                <w:color w:val="000000" w:themeColor="text1"/>
                <w:sz w:val="28"/>
                <w:szCs w:val="28"/>
              </w:rPr>
              <w:t xml:space="preserve">  </w:t>
            </w:r>
            <w:r w:rsidR="00E87317" w:rsidRPr="00264310">
              <w:rPr>
                <w:color w:val="000000" w:themeColor="text1"/>
                <w:sz w:val="28"/>
                <w:szCs w:val="28"/>
              </w:rPr>
              <w:t>date comparison</w:t>
            </w:r>
            <w:r w:rsidRPr="00264310">
              <w:rPr>
                <w:color w:val="000000" w:themeColor="text1"/>
                <w:sz w:val="28"/>
                <w:szCs w:val="28"/>
              </w:rPr>
              <w:t xml:space="preserve"> operators to the operators list dropdown in the search criteria page </w:t>
            </w:r>
            <w:r w:rsidR="00C04818" w:rsidRPr="00D1565E">
              <w:rPr>
                <w:color w:val="000000" w:themeColor="text1"/>
                <w:sz w:val="28"/>
                <w:szCs w:val="28"/>
              </w:rPr>
              <w:t>o</w:t>
            </w:r>
            <w:r w:rsidR="00C04818" w:rsidRPr="00264310">
              <w:rPr>
                <w:sz w:val="28"/>
                <w:szCs w:val="28"/>
              </w:rPr>
              <w:t xml:space="preserve">f the web application </w:t>
            </w:r>
            <w:r w:rsidRPr="00264310">
              <w:rPr>
                <w:color w:val="000000" w:themeColor="text1"/>
                <w:sz w:val="28"/>
                <w:szCs w:val="28"/>
              </w:rPr>
              <w:t xml:space="preserve">to enable users to search based on date. </w:t>
            </w:r>
            <w:r w:rsidR="00E87317" w:rsidRPr="00264310">
              <w:rPr>
                <w:color w:val="000000" w:themeColor="text1"/>
                <w:sz w:val="28"/>
                <w:szCs w:val="28"/>
              </w:rPr>
              <w:t>Two operators – ‘Date greater than or equal to’ and Date less than or equal to’</w:t>
            </w:r>
            <w:r w:rsidR="00435488">
              <w:rPr>
                <w:color w:val="000000" w:themeColor="text1"/>
                <w:sz w:val="28"/>
                <w:szCs w:val="28"/>
              </w:rPr>
              <w:t xml:space="preserve"> have been added</w:t>
            </w:r>
            <w:r w:rsidR="00E87317" w:rsidRPr="00264310">
              <w:rPr>
                <w:color w:val="000000" w:themeColor="text1"/>
                <w:sz w:val="28"/>
                <w:szCs w:val="28"/>
              </w:rPr>
              <w:t xml:space="preserve">. For additional information, </w:t>
            </w:r>
            <w:r w:rsidR="00535C49" w:rsidRPr="003F0592">
              <w:rPr>
                <w:color w:val="000000" w:themeColor="text1"/>
                <w:sz w:val="28"/>
                <w:szCs w:val="28"/>
              </w:rPr>
              <w:t>refer to the Wiki User Guide</w:t>
            </w:r>
            <w:r w:rsidR="00535C49">
              <w:rPr>
                <w:color w:val="000000" w:themeColor="text1"/>
                <w:sz w:val="28"/>
                <w:szCs w:val="28"/>
              </w:rPr>
              <w:t xml:space="preserve"> at </w:t>
            </w:r>
            <w:hyperlink r:id="rId10" w:history="1">
              <w:r w:rsidR="00535C49" w:rsidRPr="00774F60">
                <w:rPr>
                  <w:rStyle w:val="Hyperlink"/>
                  <w:sz w:val="28"/>
                  <w:szCs w:val="28"/>
                </w:rPr>
                <w:t>Searching for Data via the GUI</w:t>
              </w:r>
            </w:hyperlink>
            <w:r w:rsidR="00E87317" w:rsidRPr="00264310">
              <w:rPr>
                <w:color w:val="000000" w:themeColor="text1"/>
                <w:sz w:val="28"/>
                <w:szCs w:val="28"/>
              </w:rPr>
              <w:t>.</w:t>
            </w:r>
          </w:p>
          <w:p w14:paraId="17647661" w14:textId="041E1D1E" w:rsidR="00C04818" w:rsidRDefault="00C04818" w:rsidP="00DF76D2">
            <w:pPr>
              <w:rPr>
                <w:color w:val="000000" w:themeColor="text1"/>
                <w:sz w:val="28"/>
                <w:szCs w:val="28"/>
              </w:rPr>
            </w:pPr>
          </w:p>
          <w:p w14:paraId="10C5764D" w14:textId="608A48BF" w:rsidR="00F35256" w:rsidRDefault="00F35256" w:rsidP="00F35256">
            <w:pPr>
              <w:rPr>
                <w:rFonts w:cstheme="minorHAnsi"/>
                <w:sz w:val="28"/>
                <w:szCs w:val="28"/>
              </w:rPr>
            </w:pPr>
            <w:r>
              <w:rPr>
                <w:rFonts w:cstheme="minorHAnsi"/>
                <w:sz w:val="28"/>
                <w:szCs w:val="28"/>
                <w:u w:val="single"/>
              </w:rPr>
              <w:t xml:space="preserve">HPCDATAMGM-1014: </w:t>
            </w:r>
            <w:r w:rsidRPr="003F0592">
              <w:rPr>
                <w:rFonts w:cstheme="minorHAnsi"/>
                <w:sz w:val="28"/>
                <w:szCs w:val="28"/>
              </w:rPr>
              <w:t xml:space="preserve">Added </w:t>
            </w:r>
            <w:r>
              <w:rPr>
                <w:rFonts w:cstheme="minorHAnsi"/>
                <w:sz w:val="28"/>
                <w:szCs w:val="28"/>
              </w:rPr>
              <w:t xml:space="preserve">a </w:t>
            </w:r>
            <w:r w:rsidRPr="003F0592">
              <w:rPr>
                <w:rFonts w:cstheme="minorHAnsi"/>
                <w:i/>
                <w:iCs/>
                <w:sz w:val="28"/>
                <w:szCs w:val="28"/>
              </w:rPr>
              <w:t>more than</w:t>
            </w:r>
            <w:r w:rsidRPr="003F0592">
              <w:rPr>
                <w:rFonts w:cstheme="minorHAnsi"/>
                <w:sz w:val="28"/>
                <w:szCs w:val="28"/>
              </w:rPr>
              <w:t xml:space="preserve"> (&gt;) operator to </w:t>
            </w:r>
            <w:r>
              <w:rPr>
                <w:rFonts w:cstheme="minorHAnsi"/>
                <w:sz w:val="28"/>
                <w:szCs w:val="28"/>
              </w:rPr>
              <w:t xml:space="preserve">the operator list dropdown in the search criteria page </w:t>
            </w:r>
            <w:r w:rsidRPr="00264310">
              <w:rPr>
                <w:rFonts w:cstheme="minorHAnsi"/>
                <w:sz w:val="28"/>
                <w:szCs w:val="28"/>
              </w:rPr>
              <w:t>of the web application</w:t>
            </w:r>
            <w:r w:rsidR="00D1565E">
              <w:rPr>
                <w:rFonts w:cstheme="minorHAnsi"/>
                <w:sz w:val="28"/>
                <w:szCs w:val="28"/>
              </w:rPr>
              <w:t>.</w:t>
            </w:r>
          </w:p>
          <w:p w14:paraId="1596A73B" w14:textId="77777777" w:rsidR="00084430" w:rsidRPr="00DF601E" w:rsidRDefault="00084430" w:rsidP="00B52165">
            <w:pPr>
              <w:pStyle w:val="NormalWeb"/>
              <w:rPr>
                <w:rFonts w:asciiTheme="minorHAnsi" w:hAnsiTheme="minorHAnsi"/>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77777777" w:rsidR="00A82402" w:rsidRPr="00384004" w:rsidRDefault="00A82402" w:rsidP="00DE195A">
            <w:pPr>
              <w:rPr>
                <w:rFonts w:cstheme="minorHAnsi"/>
                <w:sz w:val="28"/>
                <w:szCs w:val="28"/>
                <w:u w:val="single"/>
              </w:rPr>
            </w:pPr>
          </w:p>
          <w:p w14:paraId="3373089D" w14:textId="5F1E3C6F" w:rsidR="00EA49E5" w:rsidRDefault="00EA49E5" w:rsidP="00DE195A">
            <w:pPr>
              <w:rPr>
                <w:sz w:val="28"/>
                <w:szCs w:val="28"/>
                <w:u w:val="single"/>
              </w:rPr>
            </w:pPr>
          </w:p>
          <w:p w14:paraId="1F7B76D4" w14:textId="6A0BB718" w:rsidR="00EA49E5" w:rsidRPr="00BB04C8" w:rsidRDefault="00EA49E5" w:rsidP="00EA49E5">
            <w:pPr>
              <w:rPr>
                <w:sz w:val="28"/>
                <w:szCs w:val="28"/>
              </w:rPr>
            </w:pPr>
            <w:r w:rsidRPr="001C76CF">
              <w:rPr>
                <w:sz w:val="28"/>
                <w:szCs w:val="28"/>
                <w:u w:val="single"/>
              </w:rPr>
              <w:t xml:space="preserve">HPCDATAMGM-1136: </w:t>
            </w:r>
            <w:r w:rsidRPr="001C76CF">
              <w:rPr>
                <w:sz w:val="28"/>
                <w:szCs w:val="28"/>
              </w:rPr>
              <w:t xml:space="preserve"> </w:t>
            </w:r>
            <w:r w:rsidR="002D493F" w:rsidRPr="00BB04C8">
              <w:rPr>
                <w:sz w:val="28"/>
                <w:szCs w:val="28"/>
              </w:rPr>
              <w:t xml:space="preserve">While checking URL expiry and archival for files uploaded through a pre-signed URL, the metadata for a file gets deleted if an exception is thrown during the check, even if the file has already been uploaded. </w:t>
            </w:r>
          </w:p>
          <w:p w14:paraId="26016084" w14:textId="7C130048" w:rsidR="00EA49E5" w:rsidRPr="001C76CF" w:rsidRDefault="00EA49E5" w:rsidP="00DE195A">
            <w:pPr>
              <w:rPr>
                <w:sz w:val="28"/>
                <w:szCs w:val="28"/>
                <w:u w:val="single"/>
              </w:rPr>
            </w:pPr>
          </w:p>
          <w:p w14:paraId="5A5FE4F5" w14:textId="0124C52F" w:rsidR="00024AAB" w:rsidRPr="001C76CF" w:rsidRDefault="00394E44" w:rsidP="00DE195A">
            <w:pPr>
              <w:rPr>
                <w:b/>
                <w:bCs/>
                <w:sz w:val="28"/>
                <w:szCs w:val="28"/>
                <w:u w:val="single"/>
              </w:rPr>
            </w:pPr>
            <w:r w:rsidRPr="001C76CF">
              <w:rPr>
                <w:sz w:val="28"/>
                <w:szCs w:val="28"/>
                <w:u w:val="single"/>
              </w:rPr>
              <w:t>HPCDATAMGM-1</w:t>
            </w:r>
            <w:r w:rsidR="00F024EE" w:rsidRPr="001C76CF">
              <w:rPr>
                <w:sz w:val="28"/>
                <w:szCs w:val="28"/>
                <w:u w:val="single"/>
              </w:rPr>
              <w:t>120</w:t>
            </w:r>
            <w:r w:rsidRPr="001C76CF">
              <w:rPr>
                <w:sz w:val="28"/>
                <w:szCs w:val="28"/>
                <w:u w:val="single"/>
              </w:rPr>
              <w:t xml:space="preserve">: </w:t>
            </w:r>
            <w:r w:rsidR="008A1DC2" w:rsidRPr="001C76CF">
              <w:rPr>
                <w:sz w:val="28"/>
                <w:szCs w:val="28"/>
                <w:u w:val="single"/>
              </w:rPr>
              <w:t xml:space="preserve"> </w:t>
            </w:r>
            <w:r w:rsidR="001B25AE" w:rsidRPr="00BB04C8">
              <w:rPr>
                <w:sz w:val="28"/>
                <w:szCs w:val="28"/>
              </w:rPr>
              <w:t>Clicking the Cancel button on the Edit Metadata page in the web application (after navigating to it from Detailed View) throws an error.</w:t>
            </w:r>
            <w:r w:rsidR="001B25AE" w:rsidRPr="00BB04C8">
              <w:rPr>
                <w:sz w:val="28"/>
                <w:szCs w:val="28"/>
                <w:u w:val="single"/>
              </w:rPr>
              <w:t xml:space="preserve"> </w:t>
            </w:r>
          </w:p>
          <w:p w14:paraId="63751EBE" w14:textId="1DE4E9CB" w:rsidR="000E1368" w:rsidRPr="001C76CF" w:rsidRDefault="000E1368" w:rsidP="006E23CC">
            <w:pPr>
              <w:rPr>
                <w:sz w:val="28"/>
                <w:szCs w:val="28"/>
              </w:rPr>
            </w:pPr>
          </w:p>
          <w:p w14:paraId="5D73EC5A" w14:textId="06054CA5" w:rsidR="00B34DAA" w:rsidRPr="001C76CF" w:rsidRDefault="000E1368" w:rsidP="00B34DAA">
            <w:pPr>
              <w:rPr>
                <w:sz w:val="28"/>
                <w:szCs w:val="28"/>
              </w:rPr>
            </w:pPr>
            <w:r w:rsidRPr="001C76CF">
              <w:rPr>
                <w:sz w:val="28"/>
                <w:szCs w:val="28"/>
                <w:u w:val="single"/>
              </w:rPr>
              <w:t>HPCDATAMGM-1</w:t>
            </w:r>
            <w:r w:rsidR="002B0ADD" w:rsidRPr="001C76CF">
              <w:rPr>
                <w:sz w:val="28"/>
                <w:szCs w:val="28"/>
                <w:u w:val="single"/>
              </w:rPr>
              <w:t>1</w:t>
            </w:r>
            <w:r w:rsidR="00B34DAA" w:rsidRPr="001C76CF">
              <w:rPr>
                <w:sz w:val="28"/>
                <w:szCs w:val="28"/>
                <w:u w:val="single"/>
              </w:rPr>
              <w:t>32</w:t>
            </w:r>
            <w:r w:rsidRPr="001C76CF">
              <w:rPr>
                <w:sz w:val="28"/>
                <w:szCs w:val="28"/>
              </w:rPr>
              <w:t xml:space="preserve">: </w:t>
            </w:r>
            <w:r w:rsidR="00B34DAA" w:rsidRPr="001C76CF">
              <w:rPr>
                <w:sz w:val="28"/>
                <w:szCs w:val="28"/>
              </w:rPr>
              <w:t xml:space="preserve"> </w:t>
            </w:r>
            <w:r w:rsidR="001B25AE" w:rsidRPr="00BB04C8">
              <w:rPr>
                <w:sz w:val="28"/>
                <w:szCs w:val="28"/>
              </w:rPr>
              <w:t>A dummy search row gets displayed on the My Searches section of the Dashboard screen if there are no named searches (The My Searches section will now be blank if there are no named searches)</w:t>
            </w:r>
            <w:r w:rsidR="00B34DAA" w:rsidRPr="001C76CF">
              <w:rPr>
                <w:sz w:val="28"/>
                <w:szCs w:val="28"/>
              </w:rPr>
              <w:t>.</w:t>
            </w:r>
          </w:p>
          <w:p w14:paraId="2E4B867D" w14:textId="22733F48" w:rsidR="006A77CA" w:rsidRPr="00BB04C8" w:rsidRDefault="006A77CA" w:rsidP="00B34DAA">
            <w:pPr>
              <w:rPr>
                <w:sz w:val="28"/>
                <w:szCs w:val="28"/>
              </w:rPr>
            </w:pPr>
          </w:p>
          <w:p w14:paraId="5FC85D36" w14:textId="0A611B05" w:rsidR="006A77CA" w:rsidRPr="001C76CF" w:rsidRDefault="006A77CA" w:rsidP="006A77CA">
            <w:pPr>
              <w:rPr>
                <w:sz w:val="28"/>
                <w:szCs w:val="28"/>
              </w:rPr>
            </w:pPr>
            <w:r w:rsidRPr="001C76CF">
              <w:rPr>
                <w:sz w:val="28"/>
                <w:szCs w:val="28"/>
                <w:u w:val="single"/>
              </w:rPr>
              <w:t>HPCDATAMGM-1130</w:t>
            </w:r>
            <w:r w:rsidRPr="001C76CF">
              <w:rPr>
                <w:sz w:val="28"/>
                <w:szCs w:val="28"/>
              </w:rPr>
              <w:t>:  On the Reports page</w:t>
            </w:r>
            <w:r w:rsidR="00756262" w:rsidRPr="001C76CF">
              <w:rPr>
                <w:sz w:val="28"/>
                <w:szCs w:val="28"/>
              </w:rPr>
              <w:t>,</w:t>
            </w:r>
            <w:r w:rsidRPr="001C76CF">
              <w:rPr>
                <w:sz w:val="28"/>
                <w:szCs w:val="28"/>
              </w:rPr>
              <w:t xml:space="preserve"> the ‘Invalid date range’ alert for a previous incorrectly formatted date re-appears when the user tries to re-generate the report after correcting the date.</w:t>
            </w:r>
          </w:p>
          <w:p w14:paraId="7C509D16" w14:textId="3BA75FFC" w:rsidR="006A77CA" w:rsidRPr="001C76CF" w:rsidRDefault="006A77CA" w:rsidP="006A77CA">
            <w:pPr>
              <w:rPr>
                <w:sz w:val="28"/>
                <w:szCs w:val="28"/>
              </w:rPr>
            </w:pPr>
          </w:p>
          <w:p w14:paraId="1F1A1E4A" w14:textId="756584BF" w:rsidR="006A77CA" w:rsidRPr="001C76CF" w:rsidRDefault="006A77CA" w:rsidP="006A77CA">
            <w:pPr>
              <w:rPr>
                <w:sz w:val="28"/>
                <w:szCs w:val="28"/>
              </w:rPr>
            </w:pPr>
            <w:r w:rsidRPr="001C76CF">
              <w:rPr>
                <w:sz w:val="28"/>
                <w:szCs w:val="28"/>
                <w:u w:val="single"/>
              </w:rPr>
              <w:t xml:space="preserve">HPCDATAMGM-1133: </w:t>
            </w:r>
            <w:r w:rsidRPr="001C76CF">
              <w:rPr>
                <w:sz w:val="28"/>
                <w:szCs w:val="28"/>
              </w:rPr>
              <w:t xml:space="preserve">On the Create User page, the error message that appears if  </w:t>
            </w:r>
            <w:r w:rsidR="001B25AE" w:rsidRPr="001C76CF">
              <w:rPr>
                <w:sz w:val="28"/>
                <w:szCs w:val="28"/>
              </w:rPr>
              <w:t xml:space="preserve">the </w:t>
            </w:r>
            <w:r w:rsidR="00351166" w:rsidRPr="001C76CF">
              <w:rPr>
                <w:sz w:val="28"/>
                <w:szCs w:val="28"/>
              </w:rPr>
              <w:t>username</w:t>
            </w:r>
            <w:r w:rsidRPr="001C76CF">
              <w:rPr>
                <w:sz w:val="28"/>
                <w:szCs w:val="28"/>
              </w:rPr>
              <w:t xml:space="preserve"> already exists re-appears </w:t>
            </w:r>
            <w:r w:rsidR="001B25AE" w:rsidRPr="001C76CF">
              <w:rPr>
                <w:sz w:val="28"/>
                <w:szCs w:val="28"/>
              </w:rPr>
              <w:t xml:space="preserve">sometimes </w:t>
            </w:r>
            <w:r w:rsidR="008375BC" w:rsidRPr="001C76CF">
              <w:rPr>
                <w:sz w:val="28"/>
                <w:szCs w:val="28"/>
              </w:rPr>
              <w:t xml:space="preserve">even </w:t>
            </w:r>
            <w:r w:rsidRPr="001C76CF">
              <w:rPr>
                <w:sz w:val="28"/>
                <w:szCs w:val="28"/>
              </w:rPr>
              <w:t>for a different, non-existent user.</w:t>
            </w:r>
          </w:p>
          <w:p w14:paraId="5F5D36D6" w14:textId="160D99FE" w:rsidR="000A7988" w:rsidRPr="00B34DAA" w:rsidRDefault="000A7988" w:rsidP="006E23CC">
            <w:pPr>
              <w:rPr>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2ED699AB" w14:textId="5C5EE898" w:rsidR="00D26BAC" w:rsidRPr="00264310" w:rsidRDefault="005B049B" w:rsidP="00D26BAC">
            <w:pPr>
              <w:rPr>
                <w:sz w:val="28"/>
                <w:szCs w:val="28"/>
              </w:rPr>
            </w:pPr>
            <w:r w:rsidRPr="00D26BAC">
              <w:rPr>
                <w:sz w:val="28"/>
                <w:szCs w:val="28"/>
                <w:u w:val="single"/>
              </w:rPr>
              <w:lastRenderedPageBreak/>
              <w:t>HPCDATAMGM-</w:t>
            </w:r>
            <w:r w:rsidR="0032486B" w:rsidRPr="00D26BAC">
              <w:rPr>
                <w:sz w:val="28"/>
                <w:szCs w:val="28"/>
                <w:u w:val="single"/>
              </w:rPr>
              <w:t>1</w:t>
            </w:r>
            <w:r w:rsidR="00D26BAC" w:rsidRPr="00D26BAC">
              <w:rPr>
                <w:sz w:val="28"/>
                <w:szCs w:val="28"/>
                <w:u w:val="single"/>
              </w:rPr>
              <w:t>129</w:t>
            </w:r>
            <w:r w:rsidRPr="00D26BAC">
              <w:rPr>
                <w:sz w:val="28"/>
                <w:szCs w:val="28"/>
                <w:u w:val="single"/>
              </w:rPr>
              <w:t>:</w:t>
            </w:r>
            <w:r w:rsidR="006721DC" w:rsidRPr="00D26BAC">
              <w:rPr>
                <w:sz w:val="28"/>
                <w:szCs w:val="28"/>
              </w:rPr>
              <w:t xml:space="preserve">  </w:t>
            </w:r>
            <w:r w:rsidR="000F6151">
              <w:rPr>
                <w:sz w:val="28"/>
                <w:szCs w:val="28"/>
              </w:rPr>
              <w:t>Improved</w:t>
            </w:r>
            <w:r w:rsidR="00D26BAC" w:rsidRPr="00264310">
              <w:rPr>
                <w:sz w:val="28"/>
                <w:szCs w:val="28"/>
              </w:rPr>
              <w:t xml:space="preserve"> the time to access the Detailed View for collections and data objects by combining API calls to reduce the number of server round trips.</w:t>
            </w:r>
          </w:p>
          <w:p w14:paraId="757C3DB3" w14:textId="3A580093" w:rsidR="00E13B41" w:rsidRPr="00D26BAC" w:rsidRDefault="00E13B41" w:rsidP="00DE195A">
            <w:pPr>
              <w:rPr>
                <w:sz w:val="28"/>
                <w:szCs w:val="28"/>
              </w:rPr>
            </w:pPr>
          </w:p>
          <w:p w14:paraId="4800334B" w14:textId="6CEEDE0E" w:rsidR="00D402A4" w:rsidRPr="00264310" w:rsidRDefault="001C7BF2" w:rsidP="00684C53">
            <w:pPr>
              <w:rPr>
                <w:sz w:val="28"/>
                <w:szCs w:val="28"/>
              </w:rPr>
            </w:pPr>
            <w:r w:rsidRPr="00D26BAC">
              <w:rPr>
                <w:sz w:val="28"/>
                <w:szCs w:val="28"/>
              </w:rPr>
              <w:t xml:space="preserve"> </w:t>
            </w: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1"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BB04C8" w:rsidP="00E16925">
            <w:pPr>
              <w:rPr>
                <w:rFonts w:cstheme="minorHAnsi"/>
                <w:sz w:val="28"/>
                <w:szCs w:val="28"/>
              </w:rPr>
            </w:pPr>
            <w:hyperlink r:id="rId12"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BB04C8" w:rsidP="00E16925">
            <w:pPr>
              <w:rPr>
                <w:rFonts w:cstheme="minorHAnsi"/>
                <w:sz w:val="28"/>
                <w:szCs w:val="28"/>
                <w:u w:val="single"/>
              </w:rPr>
            </w:pPr>
            <w:hyperlink r:id="rId13"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BB04C8"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BB04C8"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BB04C8"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BB04C8" w:rsidP="00E16925">
            <w:pPr>
              <w:rPr>
                <w:rFonts w:cstheme="minorHAnsi"/>
                <w:sz w:val="28"/>
                <w:szCs w:val="28"/>
              </w:rPr>
            </w:pPr>
            <w:hyperlink r:id="rId17"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BB04C8" w:rsidP="00E16925">
            <w:pPr>
              <w:rPr>
                <w:rFonts w:cstheme="minorHAnsi"/>
                <w:sz w:val="28"/>
                <w:szCs w:val="28"/>
              </w:rPr>
            </w:pPr>
            <w:hyperlink r:id="rId18"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BB04C8" w:rsidP="00E16925">
            <w:pPr>
              <w:rPr>
                <w:rFonts w:cstheme="minorHAnsi"/>
                <w:sz w:val="28"/>
                <w:szCs w:val="28"/>
              </w:rPr>
            </w:pPr>
            <w:hyperlink r:id="rId19"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9"/>
  </w:num>
  <w:num w:numId="5">
    <w:abstractNumId w:val="1"/>
  </w:num>
  <w:num w:numId="6">
    <w:abstractNumId w:val="13"/>
  </w:num>
  <w:num w:numId="7">
    <w:abstractNumId w:val="3"/>
  </w:num>
  <w:num w:numId="8">
    <w:abstractNumId w:val="7"/>
  </w:num>
  <w:num w:numId="9">
    <w:abstractNumId w:val="0"/>
  </w:num>
  <w:num w:numId="10">
    <w:abstractNumId w:val="10"/>
  </w:num>
  <w:num w:numId="11">
    <w:abstractNumId w:val="20"/>
  </w:num>
  <w:num w:numId="12">
    <w:abstractNumId w:val="5"/>
  </w:num>
  <w:num w:numId="13">
    <w:abstractNumId w:val="2"/>
  </w:num>
  <w:num w:numId="14">
    <w:abstractNumId w:val="18"/>
  </w:num>
  <w:num w:numId="15">
    <w:abstractNumId w:val="6"/>
  </w:num>
  <w:num w:numId="16">
    <w:abstractNumId w:val="9"/>
  </w:num>
  <w:num w:numId="17">
    <w:abstractNumId w:val="15"/>
  </w:num>
  <w:num w:numId="18">
    <w:abstractNumId w:val="14"/>
  </w:num>
  <w:num w:numId="19">
    <w:abstractNumId w:val="12"/>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24AAB"/>
    <w:rsid w:val="00032AD1"/>
    <w:rsid w:val="00042CE4"/>
    <w:rsid w:val="0005460B"/>
    <w:rsid w:val="00055061"/>
    <w:rsid w:val="00066652"/>
    <w:rsid w:val="000724D4"/>
    <w:rsid w:val="00084430"/>
    <w:rsid w:val="0009284C"/>
    <w:rsid w:val="000A7988"/>
    <w:rsid w:val="000B2A1B"/>
    <w:rsid w:val="000B72A6"/>
    <w:rsid w:val="000E1368"/>
    <w:rsid w:val="000E6A40"/>
    <w:rsid w:val="000F6151"/>
    <w:rsid w:val="00102621"/>
    <w:rsid w:val="001105A4"/>
    <w:rsid w:val="00116903"/>
    <w:rsid w:val="00134E60"/>
    <w:rsid w:val="0015248A"/>
    <w:rsid w:val="00162113"/>
    <w:rsid w:val="00176335"/>
    <w:rsid w:val="00176805"/>
    <w:rsid w:val="00187629"/>
    <w:rsid w:val="001917A9"/>
    <w:rsid w:val="00191EE4"/>
    <w:rsid w:val="00197E29"/>
    <w:rsid w:val="001A45E8"/>
    <w:rsid w:val="001B25AE"/>
    <w:rsid w:val="001C1BFF"/>
    <w:rsid w:val="001C44AB"/>
    <w:rsid w:val="001C76CF"/>
    <w:rsid w:val="001C7BF2"/>
    <w:rsid w:val="001D50F6"/>
    <w:rsid w:val="001F0972"/>
    <w:rsid w:val="002047E7"/>
    <w:rsid w:val="00212062"/>
    <w:rsid w:val="0023074C"/>
    <w:rsid w:val="00231FD9"/>
    <w:rsid w:val="00256B0E"/>
    <w:rsid w:val="00264310"/>
    <w:rsid w:val="00265C82"/>
    <w:rsid w:val="002726A2"/>
    <w:rsid w:val="00290E07"/>
    <w:rsid w:val="00292FFC"/>
    <w:rsid w:val="002A1639"/>
    <w:rsid w:val="002A6934"/>
    <w:rsid w:val="002B0ADD"/>
    <w:rsid w:val="002D447E"/>
    <w:rsid w:val="002D493F"/>
    <w:rsid w:val="00302D37"/>
    <w:rsid w:val="0030796A"/>
    <w:rsid w:val="003139F5"/>
    <w:rsid w:val="00320665"/>
    <w:rsid w:val="003220FC"/>
    <w:rsid w:val="00324135"/>
    <w:rsid w:val="0032486B"/>
    <w:rsid w:val="00324B7D"/>
    <w:rsid w:val="00351166"/>
    <w:rsid w:val="003514A0"/>
    <w:rsid w:val="00351902"/>
    <w:rsid w:val="00363701"/>
    <w:rsid w:val="00374761"/>
    <w:rsid w:val="003753FF"/>
    <w:rsid w:val="00376C26"/>
    <w:rsid w:val="00384004"/>
    <w:rsid w:val="00394BB5"/>
    <w:rsid w:val="00394E44"/>
    <w:rsid w:val="00394FA6"/>
    <w:rsid w:val="003973BF"/>
    <w:rsid w:val="003A1956"/>
    <w:rsid w:val="003B2D8C"/>
    <w:rsid w:val="003B4A1E"/>
    <w:rsid w:val="003B4E0F"/>
    <w:rsid w:val="003C3B2C"/>
    <w:rsid w:val="003D1FAB"/>
    <w:rsid w:val="003E33F5"/>
    <w:rsid w:val="003E419D"/>
    <w:rsid w:val="003E7FB5"/>
    <w:rsid w:val="003F7E9A"/>
    <w:rsid w:val="00401CE4"/>
    <w:rsid w:val="00402891"/>
    <w:rsid w:val="0040491C"/>
    <w:rsid w:val="004072BE"/>
    <w:rsid w:val="004176ED"/>
    <w:rsid w:val="00421C59"/>
    <w:rsid w:val="004254F1"/>
    <w:rsid w:val="0043283E"/>
    <w:rsid w:val="00435488"/>
    <w:rsid w:val="0044497C"/>
    <w:rsid w:val="004568E2"/>
    <w:rsid w:val="00465CC6"/>
    <w:rsid w:val="00477108"/>
    <w:rsid w:val="00477C43"/>
    <w:rsid w:val="004A2329"/>
    <w:rsid w:val="004A3349"/>
    <w:rsid w:val="004A466C"/>
    <w:rsid w:val="004A6F23"/>
    <w:rsid w:val="004C03E1"/>
    <w:rsid w:val="004C69B1"/>
    <w:rsid w:val="004D0CAC"/>
    <w:rsid w:val="004E6073"/>
    <w:rsid w:val="004F1BE7"/>
    <w:rsid w:val="0050417A"/>
    <w:rsid w:val="00505AD2"/>
    <w:rsid w:val="00511437"/>
    <w:rsid w:val="0052648B"/>
    <w:rsid w:val="00535C49"/>
    <w:rsid w:val="005431C2"/>
    <w:rsid w:val="00543D0F"/>
    <w:rsid w:val="00547CCC"/>
    <w:rsid w:val="0055281B"/>
    <w:rsid w:val="0055586B"/>
    <w:rsid w:val="0056409B"/>
    <w:rsid w:val="00565880"/>
    <w:rsid w:val="00567678"/>
    <w:rsid w:val="005774F7"/>
    <w:rsid w:val="0058229C"/>
    <w:rsid w:val="005830A2"/>
    <w:rsid w:val="005863A2"/>
    <w:rsid w:val="005A6A00"/>
    <w:rsid w:val="005B049B"/>
    <w:rsid w:val="005D2448"/>
    <w:rsid w:val="005D28B6"/>
    <w:rsid w:val="005D42A1"/>
    <w:rsid w:val="005D5A9F"/>
    <w:rsid w:val="005E47DB"/>
    <w:rsid w:val="005F73F0"/>
    <w:rsid w:val="00641E63"/>
    <w:rsid w:val="00645632"/>
    <w:rsid w:val="006552C7"/>
    <w:rsid w:val="00660C35"/>
    <w:rsid w:val="006721DC"/>
    <w:rsid w:val="00672C49"/>
    <w:rsid w:val="00673839"/>
    <w:rsid w:val="006759C7"/>
    <w:rsid w:val="00676228"/>
    <w:rsid w:val="00684C53"/>
    <w:rsid w:val="006905EA"/>
    <w:rsid w:val="006A4A0F"/>
    <w:rsid w:val="006A4F89"/>
    <w:rsid w:val="006A77CA"/>
    <w:rsid w:val="006B0CE9"/>
    <w:rsid w:val="006B4259"/>
    <w:rsid w:val="006B5522"/>
    <w:rsid w:val="006B741F"/>
    <w:rsid w:val="006B7B77"/>
    <w:rsid w:val="006C28FB"/>
    <w:rsid w:val="006D12B5"/>
    <w:rsid w:val="006D21FB"/>
    <w:rsid w:val="006E127C"/>
    <w:rsid w:val="006E15EA"/>
    <w:rsid w:val="006E1F17"/>
    <w:rsid w:val="006E23CC"/>
    <w:rsid w:val="006E6CF0"/>
    <w:rsid w:val="006E760E"/>
    <w:rsid w:val="006F3ECE"/>
    <w:rsid w:val="006F72E3"/>
    <w:rsid w:val="007007DC"/>
    <w:rsid w:val="00713B22"/>
    <w:rsid w:val="00715202"/>
    <w:rsid w:val="00721DD7"/>
    <w:rsid w:val="00727D51"/>
    <w:rsid w:val="00746182"/>
    <w:rsid w:val="00753D3A"/>
    <w:rsid w:val="00756262"/>
    <w:rsid w:val="00771174"/>
    <w:rsid w:val="00782398"/>
    <w:rsid w:val="0078409B"/>
    <w:rsid w:val="007842C5"/>
    <w:rsid w:val="007919FC"/>
    <w:rsid w:val="007952E7"/>
    <w:rsid w:val="007A104C"/>
    <w:rsid w:val="007B4BF1"/>
    <w:rsid w:val="007C2D77"/>
    <w:rsid w:val="007C5AD2"/>
    <w:rsid w:val="007C6617"/>
    <w:rsid w:val="007D1E1A"/>
    <w:rsid w:val="007E0E1E"/>
    <w:rsid w:val="007E6F17"/>
    <w:rsid w:val="007E7ACE"/>
    <w:rsid w:val="0080614F"/>
    <w:rsid w:val="00806560"/>
    <w:rsid w:val="00810BCE"/>
    <w:rsid w:val="00811B6E"/>
    <w:rsid w:val="0081460F"/>
    <w:rsid w:val="008221CD"/>
    <w:rsid w:val="0082411F"/>
    <w:rsid w:val="00825FF2"/>
    <w:rsid w:val="00827208"/>
    <w:rsid w:val="008375BC"/>
    <w:rsid w:val="008404C5"/>
    <w:rsid w:val="0085787B"/>
    <w:rsid w:val="00860540"/>
    <w:rsid w:val="00861EDE"/>
    <w:rsid w:val="00866146"/>
    <w:rsid w:val="008735D6"/>
    <w:rsid w:val="008743B3"/>
    <w:rsid w:val="00897709"/>
    <w:rsid w:val="008A070E"/>
    <w:rsid w:val="008A1DC2"/>
    <w:rsid w:val="008C166D"/>
    <w:rsid w:val="008C723A"/>
    <w:rsid w:val="008D0758"/>
    <w:rsid w:val="008D3383"/>
    <w:rsid w:val="008D5B18"/>
    <w:rsid w:val="008F0F08"/>
    <w:rsid w:val="008F17D3"/>
    <w:rsid w:val="00906922"/>
    <w:rsid w:val="0090789D"/>
    <w:rsid w:val="00914168"/>
    <w:rsid w:val="00931641"/>
    <w:rsid w:val="009334AD"/>
    <w:rsid w:val="00945088"/>
    <w:rsid w:val="00946570"/>
    <w:rsid w:val="00961DCD"/>
    <w:rsid w:val="00966F53"/>
    <w:rsid w:val="00974271"/>
    <w:rsid w:val="009A3B86"/>
    <w:rsid w:val="009B1E7B"/>
    <w:rsid w:val="009B5092"/>
    <w:rsid w:val="009E178B"/>
    <w:rsid w:val="009E6119"/>
    <w:rsid w:val="00A0300D"/>
    <w:rsid w:val="00A07C66"/>
    <w:rsid w:val="00A16B92"/>
    <w:rsid w:val="00A23CCE"/>
    <w:rsid w:val="00A33112"/>
    <w:rsid w:val="00A43736"/>
    <w:rsid w:val="00A52B97"/>
    <w:rsid w:val="00A57351"/>
    <w:rsid w:val="00A64DFF"/>
    <w:rsid w:val="00A67379"/>
    <w:rsid w:val="00A70CEF"/>
    <w:rsid w:val="00A75609"/>
    <w:rsid w:val="00A82402"/>
    <w:rsid w:val="00A8442D"/>
    <w:rsid w:val="00A84586"/>
    <w:rsid w:val="00A9151F"/>
    <w:rsid w:val="00A9665D"/>
    <w:rsid w:val="00A96980"/>
    <w:rsid w:val="00A9723A"/>
    <w:rsid w:val="00AA7051"/>
    <w:rsid w:val="00AB11E6"/>
    <w:rsid w:val="00AC2145"/>
    <w:rsid w:val="00AC3864"/>
    <w:rsid w:val="00AD79C2"/>
    <w:rsid w:val="00AE46EB"/>
    <w:rsid w:val="00AE57E8"/>
    <w:rsid w:val="00AF3228"/>
    <w:rsid w:val="00AF4206"/>
    <w:rsid w:val="00AF50AD"/>
    <w:rsid w:val="00AF6908"/>
    <w:rsid w:val="00B06FF2"/>
    <w:rsid w:val="00B141CE"/>
    <w:rsid w:val="00B21BBC"/>
    <w:rsid w:val="00B21CF6"/>
    <w:rsid w:val="00B22FD5"/>
    <w:rsid w:val="00B2458F"/>
    <w:rsid w:val="00B34DAA"/>
    <w:rsid w:val="00B37FD7"/>
    <w:rsid w:val="00B50CD6"/>
    <w:rsid w:val="00B52165"/>
    <w:rsid w:val="00B56B4C"/>
    <w:rsid w:val="00B606F8"/>
    <w:rsid w:val="00B7061D"/>
    <w:rsid w:val="00B767AC"/>
    <w:rsid w:val="00B9518A"/>
    <w:rsid w:val="00B97990"/>
    <w:rsid w:val="00BA2861"/>
    <w:rsid w:val="00BA3B1C"/>
    <w:rsid w:val="00BB04C8"/>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2964"/>
    <w:rsid w:val="00C906EA"/>
    <w:rsid w:val="00CA1029"/>
    <w:rsid w:val="00CA250A"/>
    <w:rsid w:val="00CB4820"/>
    <w:rsid w:val="00CB4A54"/>
    <w:rsid w:val="00CB5099"/>
    <w:rsid w:val="00CC464A"/>
    <w:rsid w:val="00CC6ACC"/>
    <w:rsid w:val="00CC7B94"/>
    <w:rsid w:val="00CF466D"/>
    <w:rsid w:val="00CF4DA1"/>
    <w:rsid w:val="00CF708D"/>
    <w:rsid w:val="00D05F9C"/>
    <w:rsid w:val="00D0630A"/>
    <w:rsid w:val="00D1565E"/>
    <w:rsid w:val="00D1695E"/>
    <w:rsid w:val="00D20BBE"/>
    <w:rsid w:val="00D26BAC"/>
    <w:rsid w:val="00D32E29"/>
    <w:rsid w:val="00D35F85"/>
    <w:rsid w:val="00D3627D"/>
    <w:rsid w:val="00D402A4"/>
    <w:rsid w:val="00D46072"/>
    <w:rsid w:val="00D4723D"/>
    <w:rsid w:val="00D6272D"/>
    <w:rsid w:val="00D62F25"/>
    <w:rsid w:val="00D6486E"/>
    <w:rsid w:val="00D66342"/>
    <w:rsid w:val="00D7333F"/>
    <w:rsid w:val="00D75BE2"/>
    <w:rsid w:val="00D930D9"/>
    <w:rsid w:val="00DA0911"/>
    <w:rsid w:val="00DB13BA"/>
    <w:rsid w:val="00DB623C"/>
    <w:rsid w:val="00DB7E47"/>
    <w:rsid w:val="00DC0BD0"/>
    <w:rsid w:val="00DC11B0"/>
    <w:rsid w:val="00DC4E63"/>
    <w:rsid w:val="00DE195A"/>
    <w:rsid w:val="00DE51C3"/>
    <w:rsid w:val="00DF601E"/>
    <w:rsid w:val="00DF76D2"/>
    <w:rsid w:val="00E016DE"/>
    <w:rsid w:val="00E13B41"/>
    <w:rsid w:val="00E16925"/>
    <w:rsid w:val="00E358BC"/>
    <w:rsid w:val="00E42620"/>
    <w:rsid w:val="00E51637"/>
    <w:rsid w:val="00E537B6"/>
    <w:rsid w:val="00E67D64"/>
    <w:rsid w:val="00E77F04"/>
    <w:rsid w:val="00E810EE"/>
    <w:rsid w:val="00E87317"/>
    <w:rsid w:val="00E94C6E"/>
    <w:rsid w:val="00E95B4D"/>
    <w:rsid w:val="00EA00AC"/>
    <w:rsid w:val="00EA49E5"/>
    <w:rsid w:val="00EB43BE"/>
    <w:rsid w:val="00EC0A64"/>
    <w:rsid w:val="00ED505B"/>
    <w:rsid w:val="00ED53C6"/>
    <w:rsid w:val="00EE4757"/>
    <w:rsid w:val="00F024EE"/>
    <w:rsid w:val="00F171CB"/>
    <w:rsid w:val="00F275EF"/>
    <w:rsid w:val="00F2772E"/>
    <w:rsid w:val="00F33CC8"/>
    <w:rsid w:val="00F35256"/>
    <w:rsid w:val="00F37C7A"/>
    <w:rsid w:val="00F43337"/>
    <w:rsid w:val="00F44070"/>
    <w:rsid w:val="00F568C7"/>
    <w:rsid w:val="00F60296"/>
    <w:rsid w:val="00F61847"/>
    <w:rsid w:val="00F6729F"/>
    <w:rsid w:val="00F7264D"/>
    <w:rsid w:val="00F7741B"/>
    <w:rsid w:val="00F8454E"/>
    <w:rsid w:val="00F85214"/>
    <w:rsid w:val="00F85526"/>
    <w:rsid w:val="00F9329C"/>
    <w:rsid w:val="00F95364"/>
    <w:rsid w:val="00F97A4E"/>
    <w:rsid w:val="00FB123D"/>
    <w:rsid w:val="00FB3D5C"/>
    <w:rsid w:val="00FC5BDA"/>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A49E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ZqM7Fg" TargetMode="External"/><Relationship Id="rId13" Type="http://schemas.openxmlformats.org/officeDocument/2006/relationships/hyperlink" Target="https://github.com/CBIIT/HPC_DME_APIs/tree/master/doc/training" TargetMode="External"/><Relationship Id="rId18"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iki.nci.nih.gov/display/DMEdoc/Registering+Data+via+the+CLU" TargetMode="External"/><Relationship Id="rId12" Type="http://schemas.openxmlformats.org/officeDocument/2006/relationships/hyperlink" Target="https://github.com/CBIIT/HPC_DME_APIs/blob/master/doc/guides/HPC_API_Specification.docx" TargetMode="External"/><Relationship Id="rId1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tracker.nci.nih.gov/secure/RapidBoard.jspa?rapidView=24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github.com/CBIIT/HPC_DME_APIs" TargetMode="External"/><Relationship Id="rId10" Type="http://schemas.openxmlformats.org/officeDocument/2006/relationships/hyperlink" Target="https://wiki.nci.nih.gov/x/rwOYFg" TargetMode="External"/><Relationship Id="rId19" Type="http://schemas.openxmlformats.org/officeDocument/2006/relationships/hyperlink" Target="https://www.globus.org" TargetMode="External"/><Relationship Id="rId4" Type="http://schemas.openxmlformats.org/officeDocument/2006/relationships/webSettings" Target="webSettings.xml"/><Relationship Id="rId9" Type="http://schemas.openxmlformats.org/officeDocument/2006/relationships/hyperlink" Target="https://wiki.nci.nih.gov/x/yQmKFg"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97</cp:revision>
  <dcterms:created xsi:type="dcterms:W3CDTF">2019-07-09T04:11:00Z</dcterms:created>
  <dcterms:modified xsi:type="dcterms:W3CDTF">2019-09-13T16:56:00Z</dcterms:modified>
</cp:coreProperties>
</file>