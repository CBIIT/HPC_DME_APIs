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522E85CB" w14:textId="77777777" w:rsidR="0040095C" w:rsidRDefault="0040095C" w:rsidP="00E16925">
            <w:pPr>
              <w:rPr>
                <w:rFonts w:cstheme="minorHAnsi"/>
                <w:sz w:val="28"/>
                <w:szCs w:val="28"/>
              </w:rPr>
            </w:pPr>
          </w:p>
          <w:p w14:paraId="43F84EAF" w14:textId="4D2D8FC4" w:rsidR="00E16925" w:rsidRPr="00D66342" w:rsidRDefault="00E45858" w:rsidP="00E16925">
            <w:pPr>
              <w:rPr>
                <w:rFonts w:cstheme="minorHAnsi"/>
                <w:sz w:val="28"/>
                <w:szCs w:val="28"/>
              </w:rPr>
            </w:pPr>
            <w:r>
              <w:rPr>
                <w:rFonts w:cstheme="minorHAnsi"/>
                <w:sz w:val="28"/>
                <w:szCs w:val="28"/>
              </w:rPr>
              <w:t xml:space="preserve">Release </w:t>
            </w:r>
            <w:r w:rsidR="0080696E">
              <w:rPr>
                <w:rFonts w:cstheme="minorHAnsi"/>
                <w:sz w:val="28"/>
                <w:szCs w:val="28"/>
              </w:rPr>
              <w:t>2</w:t>
            </w:r>
            <w:r>
              <w:rPr>
                <w:rFonts w:cstheme="minorHAnsi"/>
                <w:sz w:val="28"/>
                <w:szCs w:val="28"/>
              </w:rPr>
              <w:t>.</w:t>
            </w:r>
            <w:r w:rsidR="00D149F8">
              <w:rPr>
                <w:rFonts w:cstheme="minorHAnsi"/>
                <w:sz w:val="28"/>
                <w:szCs w:val="28"/>
              </w:rPr>
              <w:t>1</w:t>
            </w:r>
            <w:r w:rsidR="0028371E">
              <w:rPr>
                <w:rFonts w:cstheme="minorHAnsi"/>
                <w:sz w:val="28"/>
                <w:szCs w:val="28"/>
              </w:rPr>
              <w:t>3</w:t>
            </w:r>
            <w:r w:rsidR="00C21669">
              <w:rPr>
                <w:rFonts w:cstheme="minorHAnsi"/>
                <w:sz w:val="28"/>
                <w:szCs w:val="28"/>
              </w:rPr>
              <w:t>.0</w:t>
            </w:r>
            <w:r w:rsidR="00FA2497">
              <w:rPr>
                <w:rFonts w:cstheme="minorHAnsi"/>
                <w:sz w:val="28"/>
                <w:szCs w:val="28"/>
              </w:rPr>
              <w:t xml:space="preserve">: </w:t>
            </w:r>
            <w:r w:rsidR="00D506B9">
              <w:rPr>
                <w:rFonts w:cstheme="minorHAnsi"/>
                <w:sz w:val="28"/>
                <w:szCs w:val="28"/>
              </w:rPr>
              <w:t xml:space="preserve"> </w:t>
            </w:r>
            <w:r w:rsidR="0028371E">
              <w:rPr>
                <w:rFonts w:cstheme="minorHAnsi"/>
                <w:sz w:val="28"/>
                <w:szCs w:val="28"/>
              </w:rPr>
              <w:t>October</w:t>
            </w:r>
            <w:r w:rsidR="00800F13">
              <w:rPr>
                <w:rFonts w:cstheme="minorHAnsi"/>
                <w:sz w:val="28"/>
                <w:szCs w:val="28"/>
              </w:rPr>
              <w:t xml:space="preserve"> 2</w:t>
            </w:r>
            <w:r w:rsidR="0028371E">
              <w:rPr>
                <w:rFonts w:cstheme="minorHAnsi"/>
                <w:sz w:val="28"/>
                <w:szCs w:val="28"/>
              </w:rPr>
              <w:t>9</w:t>
            </w:r>
            <w:r w:rsidR="0023074C" w:rsidRPr="00D66342">
              <w:rPr>
                <w:rFonts w:cstheme="minorHAnsi"/>
                <w:sz w:val="28"/>
                <w:szCs w:val="28"/>
              </w:rPr>
              <w:t>, 20</w:t>
            </w:r>
            <w:r w:rsidR="00DD4658">
              <w:rPr>
                <w:rFonts w:cstheme="minorHAnsi"/>
                <w:sz w:val="28"/>
                <w:szCs w:val="28"/>
              </w:rPr>
              <w:t>2</w:t>
            </w:r>
            <w:r w:rsidR="00EE709C">
              <w:rPr>
                <w:rFonts w:cstheme="minorHAnsi"/>
                <w:sz w:val="28"/>
                <w:szCs w:val="28"/>
              </w:rPr>
              <w:t>1</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423B5D2A" w:rsidR="00E16925" w:rsidRPr="00D66342" w:rsidRDefault="00E16925" w:rsidP="00D71B0B">
            <w:pPr>
              <w:rPr>
                <w:rFonts w:cstheme="minorHAnsi"/>
                <w:b/>
                <w:sz w:val="28"/>
                <w:szCs w:val="28"/>
              </w:rPr>
            </w:pP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128467C2" w:rsidR="00E16925" w:rsidRPr="00D66342" w:rsidRDefault="00E16925" w:rsidP="006B741F">
            <w:pPr>
              <w:spacing w:line="276" w:lineRule="auto"/>
              <w:rPr>
                <w:rFonts w:cstheme="minorHAnsi"/>
                <w:sz w:val="28"/>
                <w:szCs w:val="28"/>
              </w:rPr>
            </w:pPr>
            <w:r w:rsidRPr="00D66342">
              <w:rPr>
                <w:rFonts w:cstheme="minorHAnsi"/>
                <w:sz w:val="28"/>
                <w:szCs w:val="28"/>
              </w:rPr>
              <w:t xml:space="preserve">1.0 DME </w:t>
            </w:r>
            <w:r w:rsidR="00FA2497">
              <w:rPr>
                <w:rFonts w:cstheme="minorHAnsi"/>
                <w:sz w:val="28"/>
                <w:szCs w:val="28"/>
              </w:rPr>
              <w:t>Overview</w:t>
            </w:r>
          </w:p>
          <w:p w14:paraId="17EDD14F" w14:textId="77777777" w:rsidR="00E16925" w:rsidRPr="00D66342" w:rsidRDefault="00E16925" w:rsidP="006B741F">
            <w:pPr>
              <w:spacing w:line="276" w:lineRule="auto"/>
              <w:rPr>
                <w:rFonts w:cstheme="minorHAnsi"/>
                <w:sz w:val="28"/>
                <w:szCs w:val="28"/>
              </w:rPr>
            </w:pPr>
            <w:r w:rsidRPr="00D66342">
              <w:rPr>
                <w:rFonts w:cstheme="minorHAnsi"/>
                <w:sz w:val="28"/>
                <w:szCs w:val="28"/>
              </w:rPr>
              <w:t>2.0 Release History</w:t>
            </w:r>
          </w:p>
          <w:p w14:paraId="19839440" w14:textId="77777777" w:rsidR="00E16925" w:rsidRPr="00D66342" w:rsidRDefault="00E16925" w:rsidP="006B741F">
            <w:pPr>
              <w:spacing w:line="276" w:lineRule="auto"/>
              <w:rPr>
                <w:rFonts w:cstheme="minorHAnsi"/>
                <w:sz w:val="28"/>
                <w:szCs w:val="28"/>
              </w:rPr>
            </w:pPr>
            <w:r w:rsidRPr="00D66342">
              <w:rPr>
                <w:rFonts w:cstheme="minorHAnsi"/>
                <w:sz w:val="28"/>
                <w:szCs w:val="28"/>
              </w:rPr>
              <w:t>3.0 New Features and Updates</w:t>
            </w:r>
          </w:p>
          <w:p w14:paraId="67DB18D7" w14:textId="77777777" w:rsidR="00E16925" w:rsidRPr="00D66342" w:rsidRDefault="00290E07" w:rsidP="006B741F">
            <w:pPr>
              <w:spacing w:line="276" w:lineRule="auto"/>
              <w:rPr>
                <w:rFonts w:cstheme="minorHAnsi"/>
                <w:sz w:val="28"/>
                <w:szCs w:val="28"/>
              </w:rPr>
            </w:pPr>
            <w:r w:rsidRPr="00D66342">
              <w:rPr>
                <w:rFonts w:cstheme="minorHAnsi"/>
                <w:sz w:val="28"/>
                <w:szCs w:val="28"/>
              </w:rPr>
              <w:t>4</w:t>
            </w:r>
            <w:r w:rsidR="00E16925" w:rsidRPr="00D66342">
              <w:rPr>
                <w:rFonts w:cstheme="minorHAnsi"/>
                <w:sz w:val="28"/>
                <w:szCs w:val="28"/>
              </w:rPr>
              <w:t>.0 Bug Reports and Support</w:t>
            </w:r>
          </w:p>
          <w:p w14:paraId="5B54D5C8" w14:textId="77777777" w:rsidR="00E16925" w:rsidRPr="00D66342" w:rsidRDefault="00290E07" w:rsidP="006B741F">
            <w:pPr>
              <w:spacing w:line="276" w:lineRule="auto"/>
              <w:rPr>
                <w:rFonts w:cstheme="minorHAnsi"/>
                <w:sz w:val="28"/>
                <w:szCs w:val="28"/>
              </w:rPr>
            </w:pPr>
            <w:r w:rsidRPr="00D66342">
              <w:rPr>
                <w:rFonts w:cstheme="minorHAnsi"/>
                <w:sz w:val="28"/>
                <w:szCs w:val="28"/>
              </w:rPr>
              <w:t>5</w:t>
            </w:r>
            <w:r w:rsidR="00E16925" w:rsidRPr="00D66342">
              <w:rPr>
                <w:rFonts w:cstheme="minorHAnsi"/>
                <w:sz w:val="28"/>
                <w:szCs w:val="28"/>
              </w:rPr>
              <w:t>.0 Documentation</w:t>
            </w:r>
          </w:p>
          <w:p w14:paraId="609A4627" w14:textId="77777777" w:rsidR="00E16925" w:rsidRPr="00D66342" w:rsidRDefault="00290E07" w:rsidP="006B741F">
            <w:pPr>
              <w:spacing w:line="276" w:lineRule="auto"/>
              <w:rPr>
                <w:rFonts w:cstheme="minorHAnsi"/>
                <w:sz w:val="28"/>
                <w:szCs w:val="28"/>
              </w:rPr>
            </w:pPr>
            <w:r w:rsidRPr="00D66342">
              <w:rPr>
                <w:rFonts w:cstheme="minorHAnsi"/>
                <w:sz w:val="28"/>
                <w:szCs w:val="28"/>
              </w:rPr>
              <w:t>6</w:t>
            </w:r>
            <w:r w:rsidR="00E16925" w:rsidRPr="00D66342">
              <w:rPr>
                <w:rFonts w:cstheme="minorHAnsi"/>
                <w:sz w:val="28"/>
                <w:szCs w:val="28"/>
              </w:rPr>
              <w:t>.0 References</w:t>
            </w:r>
          </w:p>
          <w:p w14:paraId="1982209C" w14:textId="77777777" w:rsidR="00E16925" w:rsidRPr="00D66342" w:rsidRDefault="00E16925" w:rsidP="00E16925">
            <w:pPr>
              <w:rPr>
                <w:rFonts w:cstheme="minorHAnsi"/>
                <w:sz w:val="28"/>
                <w:szCs w:val="28"/>
              </w:rPr>
            </w:pPr>
          </w:p>
          <w:p w14:paraId="4C527792" w14:textId="1E3BABC2" w:rsidR="00E16925" w:rsidRPr="00D71B0B" w:rsidRDefault="00E16925" w:rsidP="00E16925">
            <w:pPr>
              <w:rPr>
                <w:rFonts w:cstheme="minorHAnsi"/>
                <w:sz w:val="28"/>
                <w:szCs w:val="28"/>
              </w:rPr>
            </w:pPr>
            <w:r w:rsidRPr="00D66342">
              <w:rPr>
                <w:rFonts w:cstheme="minorHAnsi"/>
                <w:sz w:val="28"/>
                <w:szCs w:val="28"/>
              </w:rPr>
              <w:t>==============================================================</w:t>
            </w:r>
            <w:r w:rsidR="00D71B0B" w:rsidRPr="00FA2497">
              <w:rPr>
                <w:rFonts w:cstheme="minorHAnsi"/>
                <w:b/>
                <w:bCs/>
                <w:sz w:val="28"/>
                <w:szCs w:val="28"/>
              </w:rPr>
              <w:t xml:space="preserve">1.0 </w:t>
            </w:r>
            <w:r w:rsidR="00FA2497" w:rsidRPr="00FA2497">
              <w:rPr>
                <w:rFonts w:cstheme="minorHAnsi"/>
                <w:b/>
                <w:bCs/>
                <w:sz w:val="28"/>
                <w:szCs w:val="28"/>
              </w:rPr>
              <w:t>DME Overview</w:t>
            </w:r>
          </w:p>
          <w:p w14:paraId="12C1ED44" w14:textId="2BBAA6E2" w:rsidR="00E16925" w:rsidRPr="00D66342" w:rsidRDefault="00E16925" w:rsidP="00E16925">
            <w:pPr>
              <w:rPr>
                <w:rFonts w:cstheme="minorHAnsi"/>
                <w:sz w:val="28"/>
                <w:szCs w:val="28"/>
              </w:rPr>
            </w:pPr>
            <w:r w:rsidRPr="00D66342">
              <w:rPr>
                <w:rFonts w:cstheme="minorHAnsi"/>
                <w:sz w:val="28"/>
                <w:szCs w:val="28"/>
              </w:rPr>
              <w:t>==============================================================</w:t>
            </w:r>
          </w:p>
          <w:p w14:paraId="34B7F949" w14:textId="77777777" w:rsidR="00E16925" w:rsidRPr="00D66342" w:rsidRDefault="00E16925" w:rsidP="00E16925">
            <w:pPr>
              <w:rPr>
                <w:rFonts w:cstheme="minorHAnsi"/>
                <w:sz w:val="28"/>
                <w:szCs w:val="28"/>
              </w:rPr>
            </w:pPr>
          </w:p>
          <w:p w14:paraId="0F53CDDE" w14:textId="6C967710"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DME provides an entry point to archive data to the NCI Data Vault, and to manage, transfer, access, and share data across disparate systems securely and efficiently. DME allows you to associate user-defined metadata to 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 </w:t>
            </w:r>
            <w:hyperlink r:id="rId5" w:history="1">
              <w:r w:rsidRPr="00DD03D7">
                <w:rPr>
                  <w:rStyle w:val="Hyperlink"/>
                  <w:color w:val="0052CC"/>
                  <w:sz w:val="28"/>
                  <w:szCs w:val="28"/>
                </w:rPr>
                <w:t>NCIDataVault@mail.nih.gov</w:t>
              </w:r>
            </w:hyperlink>
            <w:r w:rsidRPr="00DD03D7">
              <w:rPr>
                <w:color w:val="000000"/>
                <w:sz w:val="28"/>
                <w:szCs w:val="28"/>
              </w:rPr>
              <w:t>. </w:t>
            </w:r>
          </w:p>
          <w:p w14:paraId="46774D53" w14:textId="77777777" w:rsidR="009463C9" w:rsidRPr="00D66342" w:rsidRDefault="009463C9" w:rsidP="009463C9">
            <w:pPr>
              <w:rPr>
                <w:rFonts w:cstheme="minorHAnsi"/>
                <w:sz w:val="28"/>
                <w:szCs w:val="28"/>
              </w:rPr>
            </w:pPr>
            <w:r w:rsidRPr="00D66342">
              <w:rPr>
                <w:rFonts w:cstheme="minorHAnsi"/>
                <w:sz w:val="28"/>
                <w:szCs w:val="28"/>
              </w:rPr>
              <w:t>==============================================================</w:t>
            </w:r>
          </w:p>
          <w:p w14:paraId="69DE31E8" w14:textId="144F1D7B" w:rsidR="009463C9" w:rsidRPr="00D66342" w:rsidRDefault="009463C9" w:rsidP="009463C9">
            <w:pPr>
              <w:rPr>
                <w:rFonts w:cstheme="minorHAnsi"/>
                <w:b/>
                <w:sz w:val="28"/>
                <w:szCs w:val="28"/>
              </w:rPr>
            </w:pPr>
            <w:r>
              <w:rPr>
                <w:rFonts w:cstheme="minorHAnsi"/>
                <w:b/>
                <w:sz w:val="28"/>
                <w:szCs w:val="28"/>
              </w:rPr>
              <w:t>2</w:t>
            </w:r>
            <w:r w:rsidRPr="00D66342">
              <w:rPr>
                <w:rFonts w:cstheme="minorHAnsi"/>
                <w:b/>
                <w:sz w:val="28"/>
                <w:szCs w:val="28"/>
              </w:rPr>
              <w:t xml:space="preserve">.0 </w:t>
            </w:r>
            <w:r>
              <w:rPr>
                <w:rFonts w:cstheme="minorHAnsi"/>
                <w:b/>
                <w:sz w:val="28"/>
                <w:szCs w:val="28"/>
              </w:rPr>
              <w:t>Release History</w:t>
            </w:r>
          </w:p>
          <w:p w14:paraId="0C2D796F" w14:textId="77777777" w:rsidR="009463C9" w:rsidRPr="00D66342" w:rsidRDefault="009463C9" w:rsidP="009463C9">
            <w:pPr>
              <w:rPr>
                <w:rFonts w:cstheme="minorHAnsi"/>
                <w:sz w:val="28"/>
                <w:szCs w:val="28"/>
              </w:rPr>
            </w:pPr>
            <w:r w:rsidRPr="00D66342">
              <w:rPr>
                <w:rFonts w:cstheme="minorHAnsi"/>
                <w:sz w:val="28"/>
                <w:szCs w:val="28"/>
              </w:rPr>
              <w:t>==============================================================</w:t>
            </w:r>
          </w:p>
          <w:p w14:paraId="5195B3C1" w14:textId="77777777" w:rsidR="00A27DF0" w:rsidRDefault="00A27DF0" w:rsidP="006905EA">
            <w:pPr>
              <w:rPr>
                <w:rFonts w:cstheme="minorHAnsi"/>
                <w:sz w:val="28"/>
                <w:szCs w:val="28"/>
              </w:rPr>
            </w:pPr>
          </w:p>
          <w:p w14:paraId="62769FB4" w14:textId="5746D06D"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 xml:space="preserve">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52B6B89F"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46D5802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07A16010"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6AA6777D" w:rsidR="0099107F" w:rsidRDefault="0099107F" w:rsidP="0023074C">
            <w:pPr>
              <w:rPr>
                <w:rFonts w:cstheme="minorHAnsi"/>
                <w:sz w:val="28"/>
                <w:szCs w:val="28"/>
              </w:rPr>
            </w:pPr>
            <w:r>
              <w:rPr>
                <w:rFonts w:cstheme="minorHAnsi"/>
                <w:sz w:val="28"/>
                <w:szCs w:val="28"/>
              </w:rPr>
              <w:t>v1.20.0 – December 2, 2019</w:t>
            </w:r>
          </w:p>
          <w:p w14:paraId="0F42D4AC" w14:textId="3E10701B" w:rsidR="00DD4658" w:rsidRDefault="00DD4658" w:rsidP="0023074C">
            <w:pPr>
              <w:rPr>
                <w:rFonts w:cstheme="minorHAnsi"/>
                <w:sz w:val="28"/>
                <w:szCs w:val="28"/>
              </w:rPr>
            </w:pPr>
            <w:r>
              <w:rPr>
                <w:rFonts w:cstheme="minorHAnsi"/>
                <w:sz w:val="28"/>
                <w:szCs w:val="28"/>
              </w:rPr>
              <w:t>v1.21.0 – January 9, 20</w:t>
            </w:r>
            <w:r w:rsidR="003D6AF2">
              <w:rPr>
                <w:rFonts w:cstheme="minorHAnsi"/>
                <w:sz w:val="28"/>
                <w:szCs w:val="28"/>
              </w:rPr>
              <w:t>20</w:t>
            </w:r>
          </w:p>
          <w:p w14:paraId="7354BC0B" w14:textId="739B92A1" w:rsidR="003D6AF2" w:rsidRDefault="00A27DF0" w:rsidP="0023074C">
            <w:pPr>
              <w:rPr>
                <w:rFonts w:cstheme="minorHAnsi"/>
                <w:sz w:val="28"/>
                <w:szCs w:val="28"/>
              </w:rPr>
            </w:pPr>
            <w:r>
              <w:rPr>
                <w:rFonts w:cstheme="minorHAnsi"/>
                <w:sz w:val="28"/>
                <w:szCs w:val="28"/>
              </w:rPr>
              <w:t>v</w:t>
            </w:r>
            <w:r w:rsidR="003D6AF2">
              <w:rPr>
                <w:rFonts w:cstheme="minorHAnsi"/>
                <w:sz w:val="28"/>
                <w:szCs w:val="28"/>
              </w:rPr>
              <w:t>1.22.0 – February 6, 2020</w:t>
            </w:r>
          </w:p>
          <w:p w14:paraId="325517BC" w14:textId="5A53C7EC" w:rsidR="002A0287" w:rsidRDefault="002A0287" w:rsidP="0023074C">
            <w:pPr>
              <w:rPr>
                <w:rFonts w:cstheme="minorHAnsi"/>
                <w:sz w:val="28"/>
                <w:szCs w:val="28"/>
              </w:rPr>
            </w:pPr>
            <w:r>
              <w:rPr>
                <w:rFonts w:cstheme="minorHAnsi"/>
                <w:sz w:val="28"/>
                <w:szCs w:val="28"/>
              </w:rPr>
              <w:t>v1.23.0 – March 9, 2020</w:t>
            </w:r>
          </w:p>
          <w:p w14:paraId="5B2983D9" w14:textId="37AEC3A3" w:rsidR="00AC2883" w:rsidRDefault="00AC2883" w:rsidP="0023074C">
            <w:pPr>
              <w:rPr>
                <w:rFonts w:cstheme="minorHAnsi"/>
                <w:sz w:val="28"/>
                <w:szCs w:val="28"/>
              </w:rPr>
            </w:pPr>
            <w:r>
              <w:rPr>
                <w:rFonts w:cstheme="minorHAnsi"/>
                <w:sz w:val="28"/>
                <w:szCs w:val="28"/>
              </w:rPr>
              <w:t xml:space="preserve">v1.24.0 – </w:t>
            </w:r>
            <w:r w:rsidR="00F00895">
              <w:rPr>
                <w:rFonts w:cstheme="minorHAnsi"/>
                <w:sz w:val="28"/>
                <w:szCs w:val="28"/>
              </w:rPr>
              <w:t>April</w:t>
            </w:r>
            <w:r>
              <w:rPr>
                <w:rFonts w:cstheme="minorHAnsi"/>
                <w:sz w:val="28"/>
                <w:szCs w:val="28"/>
              </w:rPr>
              <w:t xml:space="preserve"> 1, 2020</w:t>
            </w:r>
          </w:p>
          <w:p w14:paraId="4694288C" w14:textId="3E30737B" w:rsidR="00F00895" w:rsidRDefault="00F00895" w:rsidP="0023074C">
            <w:pPr>
              <w:rPr>
                <w:rFonts w:cstheme="minorHAnsi"/>
                <w:sz w:val="28"/>
                <w:szCs w:val="28"/>
              </w:rPr>
            </w:pPr>
            <w:r>
              <w:rPr>
                <w:rFonts w:cstheme="minorHAnsi"/>
                <w:sz w:val="28"/>
                <w:szCs w:val="28"/>
              </w:rPr>
              <w:t>v1.25.0 – May 8, 2020</w:t>
            </w:r>
          </w:p>
          <w:p w14:paraId="63CB1358" w14:textId="3385D97F" w:rsidR="00E549E6" w:rsidRDefault="00E549E6" w:rsidP="0023074C">
            <w:pPr>
              <w:rPr>
                <w:rFonts w:cstheme="minorHAnsi"/>
                <w:sz w:val="28"/>
                <w:szCs w:val="28"/>
              </w:rPr>
            </w:pPr>
            <w:r>
              <w:rPr>
                <w:rFonts w:cstheme="minorHAnsi"/>
                <w:sz w:val="28"/>
                <w:szCs w:val="28"/>
              </w:rPr>
              <w:t>v1.26.0 – June 4, 2020</w:t>
            </w:r>
          </w:p>
          <w:p w14:paraId="30F59E67" w14:textId="3FEFB9EB" w:rsidR="00DA6C73" w:rsidRDefault="00DA6C73" w:rsidP="0023074C">
            <w:pPr>
              <w:rPr>
                <w:rFonts w:cstheme="minorHAnsi"/>
                <w:sz w:val="28"/>
                <w:szCs w:val="28"/>
              </w:rPr>
            </w:pPr>
            <w:r>
              <w:rPr>
                <w:rFonts w:cstheme="minorHAnsi"/>
                <w:sz w:val="28"/>
                <w:szCs w:val="28"/>
              </w:rPr>
              <w:t>v1.27.0 – July 8, 2020</w:t>
            </w:r>
          </w:p>
          <w:p w14:paraId="6ABC4349" w14:textId="4B6B7675" w:rsidR="0080696E" w:rsidRDefault="0080696E" w:rsidP="0023074C">
            <w:pPr>
              <w:rPr>
                <w:rFonts w:cstheme="minorHAnsi"/>
                <w:sz w:val="28"/>
                <w:szCs w:val="28"/>
              </w:rPr>
            </w:pPr>
            <w:r>
              <w:rPr>
                <w:rFonts w:cstheme="minorHAnsi"/>
                <w:sz w:val="28"/>
                <w:szCs w:val="28"/>
              </w:rPr>
              <w:t>v2.0.0 – August 27, 2020</w:t>
            </w:r>
          </w:p>
          <w:p w14:paraId="74AC4C8E" w14:textId="4B587BCF" w:rsidR="00C21669" w:rsidRDefault="00C21669" w:rsidP="0023074C">
            <w:pPr>
              <w:rPr>
                <w:rFonts w:cstheme="minorHAnsi"/>
                <w:sz w:val="28"/>
                <w:szCs w:val="28"/>
              </w:rPr>
            </w:pPr>
            <w:r>
              <w:rPr>
                <w:rFonts w:cstheme="minorHAnsi"/>
                <w:sz w:val="28"/>
                <w:szCs w:val="28"/>
              </w:rPr>
              <w:lastRenderedPageBreak/>
              <w:t>v2.1.0 – September 2</w:t>
            </w:r>
            <w:r w:rsidR="004E5198">
              <w:rPr>
                <w:rFonts w:cstheme="minorHAnsi"/>
                <w:sz w:val="28"/>
                <w:szCs w:val="28"/>
              </w:rPr>
              <w:t>4</w:t>
            </w:r>
            <w:r>
              <w:rPr>
                <w:rFonts w:cstheme="minorHAnsi"/>
                <w:sz w:val="28"/>
                <w:szCs w:val="28"/>
              </w:rPr>
              <w:t>, 2020</w:t>
            </w:r>
          </w:p>
          <w:p w14:paraId="1C92887F" w14:textId="31525D11" w:rsidR="00E45858" w:rsidRDefault="00E45858" w:rsidP="0023074C">
            <w:pPr>
              <w:rPr>
                <w:rFonts w:cstheme="minorHAnsi"/>
                <w:sz w:val="28"/>
                <w:szCs w:val="28"/>
              </w:rPr>
            </w:pPr>
            <w:r>
              <w:rPr>
                <w:rFonts w:cstheme="minorHAnsi"/>
                <w:sz w:val="28"/>
                <w:szCs w:val="28"/>
              </w:rPr>
              <w:t>v2.2.0 – October 16, 2020</w:t>
            </w:r>
          </w:p>
          <w:p w14:paraId="3FC9158A" w14:textId="13C19FE3" w:rsidR="00D506B9" w:rsidRDefault="00D506B9" w:rsidP="0023074C">
            <w:pPr>
              <w:rPr>
                <w:rFonts w:cstheme="minorHAnsi"/>
                <w:sz w:val="28"/>
                <w:szCs w:val="28"/>
              </w:rPr>
            </w:pPr>
            <w:r>
              <w:rPr>
                <w:rFonts w:cstheme="minorHAnsi"/>
                <w:sz w:val="28"/>
                <w:szCs w:val="28"/>
              </w:rPr>
              <w:t>v2.3.0 – December 29, 2020</w:t>
            </w:r>
          </w:p>
          <w:p w14:paraId="061F8822" w14:textId="0C0CD3F6" w:rsidR="00E7525F" w:rsidRDefault="00E7525F" w:rsidP="0023074C">
            <w:pPr>
              <w:rPr>
                <w:rFonts w:cstheme="minorHAnsi"/>
                <w:sz w:val="28"/>
                <w:szCs w:val="28"/>
              </w:rPr>
            </w:pPr>
            <w:r>
              <w:rPr>
                <w:rFonts w:cstheme="minorHAnsi"/>
                <w:sz w:val="28"/>
                <w:szCs w:val="28"/>
              </w:rPr>
              <w:t>v2.4.0 –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23D2003A" w:rsidR="00800F13" w:rsidRDefault="00800F13" w:rsidP="0023074C">
            <w:pPr>
              <w:rPr>
                <w:rFonts w:cstheme="minorHAnsi"/>
                <w:sz w:val="28"/>
                <w:szCs w:val="28"/>
              </w:rPr>
            </w:pPr>
            <w:r>
              <w:rPr>
                <w:rFonts w:cstheme="minorHAnsi"/>
                <w:sz w:val="28"/>
                <w:szCs w:val="28"/>
              </w:rPr>
              <w:t>v2.11.0 - August 27, 2021</w:t>
            </w:r>
          </w:p>
          <w:p w14:paraId="4A5F6632" w14:textId="43DC2B79" w:rsidR="00EE6AC7" w:rsidRDefault="00EE6AC7" w:rsidP="0023074C">
            <w:pPr>
              <w:rPr>
                <w:rFonts w:cstheme="minorHAnsi"/>
                <w:sz w:val="28"/>
                <w:szCs w:val="28"/>
              </w:rPr>
            </w:pPr>
            <w:r>
              <w:rPr>
                <w:rFonts w:cstheme="minorHAnsi"/>
                <w:sz w:val="28"/>
                <w:szCs w:val="28"/>
              </w:rPr>
              <w:t>v2.12.0 - September 21, 2021</w:t>
            </w:r>
          </w:p>
          <w:p w14:paraId="707C8C08" w14:textId="3AF8AFD6" w:rsidR="0028371E" w:rsidRDefault="0028371E" w:rsidP="0023074C">
            <w:pPr>
              <w:rPr>
                <w:rFonts w:cstheme="minorHAnsi"/>
                <w:sz w:val="28"/>
                <w:szCs w:val="28"/>
              </w:rPr>
            </w:pPr>
            <w:r>
              <w:rPr>
                <w:rFonts w:cstheme="minorHAnsi"/>
                <w:sz w:val="28"/>
                <w:szCs w:val="28"/>
              </w:rPr>
              <w:t xml:space="preserve">v2.13.0 - </w:t>
            </w:r>
            <w:r w:rsidR="00ED0869">
              <w:rPr>
                <w:rFonts w:cstheme="minorHAnsi"/>
                <w:sz w:val="28"/>
                <w:szCs w:val="28"/>
              </w:rPr>
              <w:t>October 29, 2021</w:t>
            </w:r>
          </w:p>
          <w:p w14:paraId="4BA19D06" w14:textId="77777777" w:rsidR="00A27DF0" w:rsidRPr="00D66342" w:rsidRDefault="00A27DF0" w:rsidP="0023074C">
            <w:pPr>
              <w:rPr>
                <w:rFonts w:cstheme="minorHAnsi"/>
                <w:sz w:val="28"/>
                <w:szCs w:val="28"/>
              </w:rPr>
            </w:pP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10C79E27" w:rsidR="00E16925" w:rsidRPr="00D66342" w:rsidRDefault="00E16925" w:rsidP="0040095C">
            <w:pPr>
              <w:rPr>
                <w:rFonts w:cstheme="minorHAnsi"/>
                <w:b/>
                <w:sz w:val="28"/>
                <w:szCs w:val="28"/>
              </w:rPr>
            </w:pPr>
            <w:r w:rsidRPr="00D66342">
              <w:rPr>
                <w:rFonts w:cstheme="minorHAnsi"/>
                <w:b/>
                <w:sz w:val="28"/>
                <w:szCs w:val="28"/>
              </w:rPr>
              <w:t>3.0 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6DE448C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w:t>
            </w:r>
            <w:r w:rsidR="00E45858">
              <w:rPr>
                <w:rFonts w:cstheme="minorHAnsi"/>
                <w:sz w:val="28"/>
                <w:szCs w:val="28"/>
              </w:rPr>
              <w:t>R</w:t>
            </w:r>
            <w:r w:rsidRPr="00D66342">
              <w:rPr>
                <w:rFonts w:cstheme="minorHAnsi"/>
                <w:sz w:val="28"/>
                <w:szCs w:val="28"/>
              </w:rPr>
              <w:t>elease:</w:t>
            </w:r>
          </w:p>
          <w:p w14:paraId="236A91C6" w14:textId="4A672B80" w:rsidR="00A27DF0" w:rsidRDefault="00A27DF0" w:rsidP="00F568C7">
            <w:pPr>
              <w:rPr>
                <w:rFonts w:cstheme="minorHAnsi"/>
                <w:sz w:val="28"/>
                <w:szCs w:val="28"/>
              </w:rPr>
            </w:pPr>
          </w:p>
          <w:p w14:paraId="3E4FBDC8" w14:textId="77777777" w:rsidR="00A27DF0" w:rsidRPr="00D66342" w:rsidRDefault="00A27DF0" w:rsidP="00F568C7">
            <w:pPr>
              <w:rPr>
                <w:rFonts w:cstheme="minorHAnsi"/>
                <w:sz w:val="28"/>
                <w:szCs w:val="28"/>
              </w:rPr>
            </w:pPr>
          </w:p>
          <w:p w14:paraId="7BE9F177" w14:textId="7630A2F8" w:rsidR="0007754D" w:rsidRDefault="001423B4" w:rsidP="004C5EE6">
            <w:pPr>
              <w:rPr>
                <w:bCs/>
                <w:sz w:val="28"/>
                <w:szCs w:val="28"/>
              </w:rPr>
            </w:pPr>
            <w:r>
              <w:rPr>
                <w:rFonts w:cstheme="minorHAnsi"/>
                <w:b/>
                <w:sz w:val="28"/>
                <w:szCs w:val="28"/>
                <w:u w:val="single"/>
              </w:rPr>
              <w:t xml:space="preserve">Functional/GUI </w:t>
            </w:r>
            <w:r w:rsidR="00F568C7" w:rsidRPr="00D66342">
              <w:rPr>
                <w:rFonts w:cstheme="minorHAnsi"/>
                <w:b/>
                <w:sz w:val="28"/>
                <w:szCs w:val="28"/>
                <w:u w:val="single"/>
              </w:rPr>
              <w:t>Enhancements:</w:t>
            </w:r>
          </w:p>
          <w:p w14:paraId="1980B1B2" w14:textId="67F13A93" w:rsidR="00ED0869" w:rsidRPr="00ED0869" w:rsidRDefault="00ED0869" w:rsidP="00C43F54">
            <w:pPr>
              <w:pStyle w:val="Heading1"/>
              <w:rPr>
                <w:rFonts w:cstheme="minorHAnsi"/>
                <w:b w:val="0"/>
                <w:bCs w:val="0"/>
                <w:sz w:val="28"/>
                <w:szCs w:val="28"/>
                <w:rPrChange w:id="0" w:author="Menon, Sunita (NIH/NCI) [C]" w:date="2021-10-28T00:25:00Z">
                  <w:rPr>
                    <w:rFonts w:cstheme="minorHAnsi"/>
                    <w:b w:val="0"/>
                    <w:bCs w:val="0"/>
                    <w:sz w:val="28"/>
                    <w:szCs w:val="28"/>
                    <w:u w:val="single"/>
                  </w:rPr>
                </w:rPrChange>
              </w:rPr>
            </w:pPr>
            <w:r>
              <w:rPr>
                <w:rFonts w:cstheme="minorHAnsi"/>
                <w:b w:val="0"/>
                <w:bCs w:val="0"/>
                <w:sz w:val="28"/>
                <w:szCs w:val="28"/>
                <w:u w:val="single"/>
              </w:rPr>
              <w:t>HPCDATAMGM-1495:</w:t>
            </w:r>
            <w:r>
              <w:rPr>
                <w:rFonts w:cstheme="minorHAnsi"/>
                <w:b w:val="0"/>
                <w:bCs w:val="0"/>
                <w:sz w:val="28"/>
                <w:szCs w:val="28"/>
              </w:rPr>
              <w:t xml:space="preserve"> </w:t>
            </w:r>
            <w:r w:rsidRPr="00ED0869">
              <w:rPr>
                <w:rFonts w:cstheme="minorHAnsi"/>
                <w:b w:val="0"/>
                <w:bCs w:val="0"/>
                <w:sz w:val="28"/>
                <w:szCs w:val="28"/>
                <w:rPrChange w:id="1" w:author="Menon, Sunita (NIH/NCI) [C]" w:date="2021-10-28T00:25:00Z">
                  <w:rPr>
                    <w:rFonts w:cstheme="minorHAnsi"/>
                    <w:b w:val="0"/>
                    <w:bCs w:val="0"/>
                    <w:sz w:val="28"/>
                    <w:szCs w:val="28"/>
                    <w:u w:val="single"/>
                  </w:rPr>
                </w:rPrChange>
              </w:rPr>
              <w:t xml:space="preserve">Enhanced the DME </w:t>
            </w:r>
            <w:r>
              <w:rPr>
                <w:rFonts w:cstheme="minorHAnsi"/>
                <w:b w:val="0"/>
                <w:bCs w:val="0"/>
                <w:sz w:val="28"/>
                <w:szCs w:val="28"/>
              </w:rPr>
              <w:t>web application to enable archival of files and folders from Google Cloud Storage</w:t>
            </w:r>
            <w:r w:rsidR="00AE6333">
              <w:rPr>
                <w:rFonts w:cstheme="minorHAnsi"/>
                <w:b w:val="0"/>
                <w:bCs w:val="0"/>
                <w:sz w:val="28"/>
                <w:szCs w:val="28"/>
              </w:rPr>
              <w:t xml:space="preserve"> to the NCI Data Vault</w:t>
            </w:r>
            <w:r>
              <w:rPr>
                <w:rFonts w:cstheme="minorHAnsi"/>
                <w:b w:val="0"/>
                <w:bCs w:val="0"/>
                <w:sz w:val="28"/>
                <w:szCs w:val="28"/>
              </w:rPr>
              <w:t>. For details, refer to</w:t>
            </w:r>
            <w:r w:rsidRPr="00A6151D">
              <w:t xml:space="preserve"> </w:t>
            </w:r>
            <w:hyperlink r:id="rId6" w:history="1">
              <w:r>
                <w:rPr>
                  <w:rStyle w:val="Hyperlink"/>
                  <w:b w:val="0"/>
                  <w:bCs w:val="0"/>
                  <w:sz w:val="28"/>
                  <w:szCs w:val="28"/>
                </w:rPr>
                <w:t>Registering from Google Cloud via the GUI</w:t>
              </w:r>
            </w:hyperlink>
            <w:r w:rsidRPr="00A6151D">
              <w:rPr>
                <w:rStyle w:val="Hyperlink"/>
                <w:b w:val="0"/>
                <w:bCs w:val="0"/>
                <w:sz w:val="28"/>
                <w:szCs w:val="28"/>
                <w:u w:val="none"/>
                <w:rPrChange w:id="2" w:author="Frost, Ruth (NIH/NCI) [C]" w:date="2021-10-28T11:21:00Z">
                  <w:rPr>
                    <w:rStyle w:val="Hyperlink"/>
                    <w:b w:val="0"/>
                    <w:bCs w:val="0"/>
                    <w:sz w:val="28"/>
                    <w:szCs w:val="28"/>
                  </w:rPr>
                </w:rPrChange>
              </w:rPr>
              <w:t>.</w:t>
            </w:r>
          </w:p>
          <w:p w14:paraId="69D707FE" w14:textId="28AEDB62" w:rsidR="00C43F54" w:rsidRPr="001269EE" w:rsidRDefault="00F16431" w:rsidP="00C43F54">
            <w:pPr>
              <w:pStyle w:val="Heading1"/>
              <w:rPr>
                <w:b w:val="0"/>
                <w:bCs w:val="0"/>
                <w:sz w:val="28"/>
                <w:szCs w:val="28"/>
              </w:rPr>
            </w:pPr>
            <w:r w:rsidRPr="001269EE">
              <w:rPr>
                <w:rFonts w:cstheme="minorHAnsi"/>
                <w:b w:val="0"/>
                <w:bCs w:val="0"/>
                <w:sz w:val="28"/>
                <w:szCs w:val="28"/>
                <w:u w:val="single"/>
              </w:rPr>
              <w:t>HPCDATAMGM-</w:t>
            </w:r>
            <w:r w:rsidR="00C71653" w:rsidRPr="001269EE">
              <w:rPr>
                <w:rFonts w:cstheme="minorHAnsi"/>
                <w:b w:val="0"/>
                <w:bCs w:val="0"/>
                <w:sz w:val="28"/>
                <w:szCs w:val="28"/>
                <w:u w:val="single"/>
              </w:rPr>
              <w:t>14</w:t>
            </w:r>
            <w:r w:rsidR="00EE6AC7">
              <w:rPr>
                <w:rFonts w:cstheme="minorHAnsi"/>
                <w:b w:val="0"/>
                <w:bCs w:val="0"/>
                <w:sz w:val="28"/>
                <w:szCs w:val="28"/>
                <w:u w:val="single"/>
              </w:rPr>
              <w:t>6</w:t>
            </w:r>
            <w:r w:rsidR="00B268E0">
              <w:rPr>
                <w:rFonts w:cstheme="minorHAnsi"/>
                <w:b w:val="0"/>
                <w:bCs w:val="0"/>
                <w:sz w:val="28"/>
                <w:szCs w:val="28"/>
                <w:u w:val="single"/>
              </w:rPr>
              <w:t>4</w:t>
            </w:r>
            <w:r w:rsidRPr="001269EE">
              <w:rPr>
                <w:rFonts w:cstheme="minorHAnsi"/>
                <w:b w:val="0"/>
                <w:bCs w:val="0"/>
                <w:sz w:val="28"/>
                <w:szCs w:val="28"/>
                <w:u w:val="single"/>
              </w:rPr>
              <w:t>:</w:t>
            </w:r>
            <w:r w:rsidR="00A160A3">
              <w:rPr>
                <w:rFonts w:cstheme="minorHAnsi"/>
                <w:b w:val="0"/>
                <w:bCs w:val="0"/>
                <w:sz w:val="28"/>
                <w:szCs w:val="28"/>
              </w:rPr>
              <w:t xml:space="preserve"> </w:t>
            </w:r>
            <w:r w:rsidR="00BA1022" w:rsidRPr="00C83005">
              <w:rPr>
                <w:rFonts w:cstheme="minorHAnsi"/>
                <w:b w:val="0"/>
                <w:bCs w:val="0"/>
                <w:sz w:val="28"/>
                <w:szCs w:val="28"/>
              </w:rPr>
              <w:t>Enhanced the</w:t>
            </w:r>
            <w:r w:rsidR="00BA1022" w:rsidRPr="000648AC">
              <w:rPr>
                <w:rFonts w:cstheme="minorHAnsi"/>
                <w:b w:val="0"/>
                <w:bCs w:val="0"/>
                <w:i/>
                <w:iCs/>
                <w:sz w:val="28"/>
                <w:szCs w:val="28"/>
              </w:rPr>
              <w:t xml:space="preserve"> </w:t>
            </w:r>
            <w:r w:rsidR="00ED0869">
              <w:rPr>
                <w:rFonts w:cstheme="minorHAnsi"/>
                <w:b w:val="0"/>
                <w:bCs w:val="0"/>
                <w:sz w:val="28"/>
                <w:szCs w:val="28"/>
              </w:rPr>
              <w:t>Download</w:t>
            </w:r>
            <w:r w:rsidR="000648AC" w:rsidRPr="00C83005">
              <w:rPr>
                <w:rFonts w:cstheme="minorHAnsi"/>
                <w:b w:val="0"/>
                <w:bCs w:val="0"/>
                <w:sz w:val="28"/>
                <w:szCs w:val="28"/>
              </w:rPr>
              <w:t xml:space="preserve"> Data File</w:t>
            </w:r>
            <w:r w:rsidR="00BA1022">
              <w:rPr>
                <w:rFonts w:cstheme="minorHAnsi"/>
                <w:b w:val="0"/>
                <w:bCs w:val="0"/>
                <w:sz w:val="28"/>
                <w:szCs w:val="28"/>
              </w:rPr>
              <w:t xml:space="preserve"> </w:t>
            </w:r>
            <w:r w:rsidR="00ED0869">
              <w:rPr>
                <w:rFonts w:cstheme="minorHAnsi"/>
                <w:b w:val="0"/>
                <w:bCs w:val="0"/>
                <w:sz w:val="28"/>
                <w:szCs w:val="28"/>
              </w:rPr>
              <w:t xml:space="preserve">and Download Collection </w:t>
            </w:r>
            <w:r w:rsidR="00EE6AC7">
              <w:rPr>
                <w:rFonts w:cstheme="minorHAnsi"/>
                <w:b w:val="0"/>
                <w:bCs w:val="0"/>
                <w:sz w:val="28"/>
                <w:szCs w:val="28"/>
              </w:rPr>
              <w:t>REST API</w:t>
            </w:r>
            <w:r w:rsidR="00ED0869">
              <w:rPr>
                <w:rFonts w:cstheme="minorHAnsi"/>
                <w:b w:val="0"/>
                <w:bCs w:val="0"/>
                <w:sz w:val="28"/>
                <w:szCs w:val="28"/>
              </w:rPr>
              <w:t>s</w:t>
            </w:r>
            <w:r w:rsidR="00EE6AC7">
              <w:rPr>
                <w:rFonts w:cstheme="minorHAnsi"/>
                <w:b w:val="0"/>
                <w:bCs w:val="0"/>
                <w:sz w:val="28"/>
                <w:szCs w:val="28"/>
              </w:rPr>
              <w:t xml:space="preserve"> to </w:t>
            </w:r>
            <w:r w:rsidR="00C83005">
              <w:rPr>
                <w:rFonts w:cstheme="minorHAnsi"/>
                <w:b w:val="0"/>
                <w:bCs w:val="0"/>
                <w:sz w:val="28"/>
                <w:szCs w:val="28"/>
              </w:rPr>
              <w:t>enable</w:t>
            </w:r>
            <w:r w:rsidR="00ED0869">
              <w:rPr>
                <w:rFonts w:cstheme="minorHAnsi"/>
                <w:b w:val="0"/>
                <w:bCs w:val="0"/>
                <w:sz w:val="28"/>
                <w:szCs w:val="28"/>
              </w:rPr>
              <w:t xml:space="preserve"> transfer of files and collections from the NCI Data Vault to </w:t>
            </w:r>
            <w:r w:rsidR="00EE6AC7">
              <w:rPr>
                <w:rFonts w:cstheme="minorHAnsi"/>
                <w:b w:val="0"/>
                <w:bCs w:val="0"/>
                <w:sz w:val="28"/>
                <w:szCs w:val="28"/>
              </w:rPr>
              <w:t xml:space="preserve"> Google Cloud</w:t>
            </w:r>
            <w:r w:rsidR="00E54885">
              <w:rPr>
                <w:rFonts w:cstheme="minorHAnsi"/>
                <w:b w:val="0"/>
                <w:bCs w:val="0"/>
                <w:sz w:val="28"/>
                <w:szCs w:val="28"/>
              </w:rPr>
              <w:t xml:space="preserve"> storage.  </w:t>
            </w:r>
            <w:r w:rsidR="00EE6AC7" w:rsidRPr="001269EE">
              <w:rPr>
                <w:b w:val="0"/>
                <w:bCs w:val="0"/>
                <w:sz w:val="28"/>
                <w:szCs w:val="28"/>
              </w:rPr>
              <w:t>For details</w:t>
            </w:r>
            <w:r w:rsidR="00EE6AC7">
              <w:rPr>
                <w:b w:val="0"/>
                <w:bCs w:val="0"/>
                <w:sz w:val="28"/>
                <w:szCs w:val="28"/>
              </w:rPr>
              <w:t>,</w:t>
            </w:r>
            <w:r w:rsidR="00EE6AC7" w:rsidRPr="001269EE">
              <w:rPr>
                <w:b w:val="0"/>
                <w:bCs w:val="0"/>
                <w:sz w:val="28"/>
                <w:szCs w:val="28"/>
              </w:rPr>
              <w:t xml:space="preserve"> refer to sections 5.</w:t>
            </w:r>
            <w:r w:rsidR="00B268E0">
              <w:rPr>
                <w:b w:val="0"/>
                <w:bCs w:val="0"/>
                <w:sz w:val="28"/>
                <w:szCs w:val="28"/>
              </w:rPr>
              <w:t>40 and 5.44</w:t>
            </w:r>
            <w:r w:rsidR="00EE6AC7" w:rsidRPr="001269EE">
              <w:rPr>
                <w:b w:val="0"/>
                <w:bCs w:val="0"/>
                <w:sz w:val="28"/>
                <w:szCs w:val="28"/>
              </w:rPr>
              <w:t xml:space="preserve"> of the</w:t>
            </w:r>
            <w:r w:rsidR="00EE6AC7" w:rsidRPr="001269EE">
              <w:rPr>
                <w:sz w:val="28"/>
                <w:szCs w:val="28"/>
              </w:rPr>
              <w:t xml:space="preserve"> </w:t>
            </w:r>
            <w:hyperlink r:id="rId7" w:history="1">
              <w:r w:rsidR="00EE6AC7" w:rsidRPr="001269EE">
                <w:rPr>
                  <w:rStyle w:val="Hyperlink"/>
                  <w:b w:val="0"/>
                  <w:bCs w:val="0"/>
                  <w:sz w:val="28"/>
                  <w:szCs w:val="28"/>
                </w:rPr>
                <w:t>DME API Specification</w:t>
              </w:r>
            </w:hyperlink>
            <w:r w:rsidR="00EE6AC7" w:rsidRPr="001269EE">
              <w:rPr>
                <w:b w:val="0"/>
                <w:bCs w:val="0"/>
                <w:sz w:val="28"/>
                <w:szCs w:val="28"/>
              </w:rPr>
              <w:t>.</w:t>
            </w:r>
          </w:p>
          <w:p w14:paraId="728FD3B0" w14:textId="77777777" w:rsidR="00660A94" w:rsidRDefault="00660A94" w:rsidP="00BD748C">
            <w:pPr>
              <w:rPr>
                <w:sz w:val="28"/>
                <w:szCs w:val="28"/>
              </w:rPr>
            </w:pPr>
          </w:p>
          <w:p w14:paraId="49D0C277" w14:textId="5DFB81E2" w:rsidR="00AB7FE4" w:rsidRPr="00AB7FE4" w:rsidRDefault="007452F5" w:rsidP="00AB7FE4">
            <w:pPr>
              <w:rPr>
                <w:rFonts w:cstheme="minorHAnsi"/>
                <w:color w:val="000000"/>
                <w:sz w:val="28"/>
                <w:szCs w:val="28"/>
              </w:rPr>
            </w:pPr>
            <w:r>
              <w:rPr>
                <w:rFonts w:cstheme="minorHAnsi"/>
                <w:b/>
                <w:bCs/>
                <w:color w:val="000000"/>
                <w:sz w:val="28"/>
                <w:szCs w:val="28"/>
                <w:u w:val="single"/>
              </w:rPr>
              <w:t>Misc/</w:t>
            </w:r>
            <w:r w:rsidR="002A0C16">
              <w:rPr>
                <w:rFonts w:cstheme="minorHAnsi"/>
                <w:b/>
                <w:bCs/>
                <w:color w:val="000000"/>
                <w:sz w:val="28"/>
                <w:szCs w:val="28"/>
                <w:u w:val="single"/>
              </w:rPr>
              <w:t>Bug Fixes</w:t>
            </w:r>
            <w:r w:rsidR="00DE195A" w:rsidRPr="00DE195A">
              <w:rPr>
                <w:rFonts w:cstheme="minorHAnsi"/>
                <w:b/>
                <w:bCs/>
                <w:color w:val="000000"/>
                <w:sz w:val="28"/>
                <w:szCs w:val="28"/>
                <w:u w:val="single"/>
              </w:rPr>
              <w:t>:</w:t>
            </w:r>
          </w:p>
          <w:p w14:paraId="49E8B196" w14:textId="303498AD" w:rsidR="0015459E" w:rsidRDefault="0015459E" w:rsidP="00DC7F9A">
            <w:pPr>
              <w:rPr>
                <w:rFonts w:cstheme="minorHAnsi"/>
                <w:bCs/>
                <w:sz w:val="28"/>
                <w:szCs w:val="28"/>
                <w:u w:val="single"/>
              </w:rPr>
            </w:pPr>
          </w:p>
          <w:p w14:paraId="4B280585" w14:textId="2EE91B66" w:rsidR="00AE6333" w:rsidRPr="00266F3F" w:rsidRDefault="00AE6333" w:rsidP="00AE6333">
            <w:pPr>
              <w:pStyle w:val="Heading1"/>
              <w:rPr>
                <w:b w:val="0"/>
                <w:bCs w:val="0"/>
                <w:sz w:val="28"/>
                <w:szCs w:val="28"/>
              </w:rPr>
            </w:pPr>
            <w:r w:rsidRPr="00266F3F">
              <w:rPr>
                <w:b w:val="0"/>
                <w:bCs w:val="0"/>
                <w:sz w:val="28"/>
                <w:szCs w:val="28"/>
                <w:u w:val="single"/>
              </w:rPr>
              <w:t>HPCDATAMGM-1510</w:t>
            </w:r>
            <w:r w:rsidRPr="00266F3F">
              <w:rPr>
                <w:b w:val="0"/>
                <w:bCs w:val="0"/>
                <w:sz w:val="28"/>
                <w:szCs w:val="28"/>
              </w:rPr>
              <w:t xml:space="preserve">: Updated the Data Management Model API to optionally not return the collection and data object metadata rules. This was done to enable ease of </w:t>
            </w:r>
            <w:r w:rsidRPr="00266F3F">
              <w:rPr>
                <w:b w:val="0"/>
                <w:bCs w:val="0"/>
                <w:sz w:val="28"/>
                <w:szCs w:val="28"/>
              </w:rPr>
              <w:lastRenderedPageBreak/>
              <w:t>processing for third party applications. For details</w:t>
            </w:r>
            <w:r w:rsidR="00192BD4">
              <w:rPr>
                <w:b w:val="0"/>
                <w:bCs w:val="0"/>
                <w:sz w:val="28"/>
                <w:szCs w:val="28"/>
              </w:rPr>
              <w:t>,</w:t>
            </w:r>
            <w:r w:rsidRPr="00266F3F">
              <w:rPr>
                <w:b w:val="0"/>
                <w:bCs w:val="0"/>
                <w:sz w:val="28"/>
                <w:szCs w:val="28"/>
              </w:rPr>
              <w:t xml:space="preserve"> refer to section 5.69 of the </w:t>
            </w:r>
            <w:hyperlink r:id="rId8" w:history="1">
              <w:r w:rsidRPr="00266F3F">
                <w:rPr>
                  <w:rStyle w:val="Hyperlink"/>
                  <w:b w:val="0"/>
                  <w:bCs w:val="0"/>
                  <w:sz w:val="28"/>
                  <w:szCs w:val="28"/>
                </w:rPr>
                <w:t>DME API Specification</w:t>
              </w:r>
            </w:hyperlink>
            <w:r w:rsidRPr="00266F3F">
              <w:rPr>
                <w:b w:val="0"/>
                <w:bCs w:val="0"/>
                <w:sz w:val="28"/>
                <w:szCs w:val="28"/>
              </w:rPr>
              <w:t>.</w:t>
            </w:r>
          </w:p>
          <w:p w14:paraId="6CD1E416" w14:textId="77777777" w:rsidR="00AE6333" w:rsidRDefault="00AE6333" w:rsidP="00DC7F9A">
            <w:pPr>
              <w:rPr>
                <w:rFonts w:cstheme="minorHAnsi"/>
                <w:bCs/>
                <w:sz w:val="28"/>
                <w:szCs w:val="28"/>
                <w:u w:val="single"/>
              </w:rPr>
            </w:pPr>
          </w:p>
          <w:p w14:paraId="7CDB18BD" w14:textId="5287113C" w:rsidR="007F64DA" w:rsidRDefault="007F64DA" w:rsidP="00E04D07">
            <w:pPr>
              <w:rPr>
                <w:rFonts w:cstheme="minorHAnsi"/>
                <w:bCs/>
                <w:sz w:val="28"/>
                <w:szCs w:val="28"/>
                <w:u w:val="single"/>
              </w:rPr>
            </w:pPr>
            <w:r w:rsidRPr="001269EE">
              <w:rPr>
                <w:bCs/>
                <w:sz w:val="28"/>
                <w:szCs w:val="28"/>
                <w:u w:val="single"/>
              </w:rPr>
              <w:t>HPCDATAMGM-</w:t>
            </w:r>
            <w:r w:rsidR="00C71653" w:rsidRPr="001269EE">
              <w:rPr>
                <w:bCs/>
                <w:sz w:val="28"/>
                <w:szCs w:val="28"/>
                <w:u w:val="single"/>
              </w:rPr>
              <w:t>1</w:t>
            </w:r>
            <w:r w:rsidR="00BC2203">
              <w:rPr>
                <w:bCs/>
                <w:sz w:val="28"/>
                <w:szCs w:val="28"/>
                <w:u w:val="single"/>
              </w:rPr>
              <w:t>365</w:t>
            </w:r>
            <w:r>
              <w:rPr>
                <w:bCs/>
                <w:sz w:val="28"/>
                <w:szCs w:val="28"/>
              </w:rPr>
              <w:t xml:space="preserve">: </w:t>
            </w:r>
            <w:r w:rsidR="00BC2203">
              <w:rPr>
                <w:bCs/>
                <w:sz w:val="28"/>
                <w:szCs w:val="28"/>
              </w:rPr>
              <w:t>Fixed</w:t>
            </w:r>
            <w:r w:rsidR="00A7475D">
              <w:rPr>
                <w:bCs/>
                <w:sz w:val="28"/>
                <w:szCs w:val="28"/>
              </w:rPr>
              <w:t xml:space="preserve"> lag</w:t>
            </w:r>
            <w:r w:rsidR="00BC2203">
              <w:rPr>
                <w:bCs/>
                <w:sz w:val="28"/>
                <w:szCs w:val="28"/>
              </w:rPr>
              <w:t xml:space="preserve"> with </w:t>
            </w:r>
            <w:r w:rsidR="00A7475D">
              <w:rPr>
                <w:bCs/>
                <w:sz w:val="28"/>
                <w:szCs w:val="28"/>
              </w:rPr>
              <w:t xml:space="preserve">the display of each </w:t>
            </w:r>
            <w:r w:rsidR="00BC2203">
              <w:rPr>
                <w:bCs/>
                <w:sz w:val="28"/>
                <w:szCs w:val="28"/>
              </w:rPr>
              <w:t xml:space="preserve">data object's download progression information </w:t>
            </w:r>
            <w:r w:rsidR="00A7475D">
              <w:rPr>
                <w:bCs/>
                <w:sz w:val="28"/>
                <w:szCs w:val="28"/>
              </w:rPr>
              <w:t>during collection download</w:t>
            </w:r>
            <w:r w:rsidR="00192BD4">
              <w:rPr>
                <w:bCs/>
                <w:sz w:val="28"/>
                <w:szCs w:val="28"/>
              </w:rPr>
              <w:t>. Before the fix</w:t>
            </w:r>
            <w:r w:rsidR="00A7475D">
              <w:rPr>
                <w:bCs/>
                <w:sz w:val="28"/>
                <w:szCs w:val="28"/>
              </w:rPr>
              <w:t xml:space="preserve">, the information displayed was out of date with the actual status. </w:t>
            </w:r>
          </w:p>
          <w:p w14:paraId="5DF56DD7" w14:textId="77777777" w:rsidR="000F6AEC" w:rsidRDefault="000F6AEC" w:rsidP="00E04D07">
            <w:pPr>
              <w:rPr>
                <w:rFonts w:cstheme="minorHAnsi"/>
                <w:bCs/>
                <w:sz w:val="28"/>
                <w:szCs w:val="28"/>
                <w:u w:val="single"/>
              </w:rPr>
            </w:pPr>
          </w:p>
          <w:p w14:paraId="2C66729E" w14:textId="63729223" w:rsidR="00116ADF" w:rsidRDefault="00BF1C55" w:rsidP="00DC7F9A">
            <w:pPr>
              <w:rPr>
                <w:rFonts w:cstheme="minorHAnsi"/>
                <w:bCs/>
                <w:sz w:val="28"/>
                <w:szCs w:val="28"/>
                <w:u w:val="single"/>
              </w:rPr>
            </w:pPr>
            <w:r w:rsidRPr="00D20904">
              <w:rPr>
                <w:rFonts w:cstheme="minorHAnsi"/>
                <w:bCs/>
                <w:sz w:val="28"/>
                <w:szCs w:val="28"/>
                <w:u w:val="single"/>
              </w:rPr>
              <w:t>HPCDATAMGM-</w:t>
            </w:r>
            <w:r w:rsidR="00E04D07">
              <w:rPr>
                <w:rFonts w:cstheme="minorHAnsi"/>
                <w:bCs/>
                <w:sz w:val="28"/>
                <w:szCs w:val="28"/>
                <w:u w:val="single"/>
              </w:rPr>
              <w:t>1</w:t>
            </w:r>
            <w:r w:rsidR="00211EFF">
              <w:rPr>
                <w:rFonts w:cstheme="minorHAnsi"/>
                <w:bCs/>
                <w:sz w:val="28"/>
                <w:szCs w:val="28"/>
                <w:u w:val="single"/>
              </w:rPr>
              <w:t>5</w:t>
            </w:r>
            <w:r w:rsidR="008E7941">
              <w:rPr>
                <w:rFonts w:cstheme="minorHAnsi"/>
                <w:bCs/>
                <w:sz w:val="28"/>
                <w:szCs w:val="28"/>
                <w:u w:val="single"/>
              </w:rPr>
              <w:t>09</w:t>
            </w:r>
            <w:r w:rsidRPr="00D20904">
              <w:rPr>
                <w:rFonts w:cstheme="minorHAnsi"/>
                <w:bCs/>
                <w:sz w:val="28"/>
                <w:szCs w:val="28"/>
              </w:rPr>
              <w:t>:</w:t>
            </w:r>
            <w:r w:rsidRPr="00D20904">
              <w:rPr>
                <w:rFonts w:cstheme="minorHAnsi"/>
                <w:b/>
                <w:sz w:val="28"/>
                <w:szCs w:val="28"/>
              </w:rPr>
              <w:t xml:space="preserve"> </w:t>
            </w:r>
            <w:r w:rsidR="00621DCA">
              <w:rPr>
                <w:rFonts w:cstheme="minorHAnsi"/>
                <w:bCs/>
                <w:sz w:val="28"/>
                <w:szCs w:val="28"/>
              </w:rPr>
              <w:t>Fixed issue causing validation of all dependent attributes, irrespective of whether the corresponding controlling attribute was present or not. This was incorrectly flagging the dependent attributes as missing even when they were not required</w:t>
            </w:r>
            <w:r w:rsidR="00B77306" w:rsidRPr="001269EE">
              <w:rPr>
                <w:sz w:val="28"/>
                <w:szCs w:val="28"/>
              </w:rPr>
              <w:t>.</w:t>
            </w:r>
          </w:p>
          <w:p w14:paraId="6934BBCF" w14:textId="77777777" w:rsidR="00AE6333" w:rsidRDefault="00AE6333" w:rsidP="003539F7">
            <w:pPr>
              <w:rPr>
                <w:b/>
                <w:sz w:val="28"/>
                <w:szCs w:val="28"/>
                <w:u w:val="single"/>
              </w:rPr>
            </w:pPr>
          </w:p>
          <w:p w14:paraId="0AEA2039" w14:textId="62BB3006" w:rsidR="003539F7" w:rsidRDefault="003539F7" w:rsidP="003539F7">
            <w:pPr>
              <w:rPr>
                <w:sz w:val="28"/>
                <w:szCs w:val="28"/>
              </w:rPr>
            </w:pPr>
            <w:r w:rsidRPr="001269EE">
              <w:rPr>
                <w:sz w:val="28"/>
                <w:szCs w:val="28"/>
                <w:u w:val="single"/>
              </w:rPr>
              <w:t>HPCDATAMGM-1</w:t>
            </w:r>
            <w:r>
              <w:rPr>
                <w:sz w:val="28"/>
                <w:szCs w:val="28"/>
                <w:u w:val="single"/>
              </w:rPr>
              <w:t>507</w:t>
            </w:r>
            <w:r w:rsidRPr="001269EE">
              <w:rPr>
                <w:sz w:val="28"/>
                <w:szCs w:val="28"/>
              </w:rPr>
              <w:t xml:space="preserve">: </w:t>
            </w:r>
            <w:r>
              <w:rPr>
                <w:sz w:val="28"/>
                <w:szCs w:val="28"/>
              </w:rPr>
              <w:t>Trailing white spaces will now be trimmed from user metadata attributes before being stored in the metadata database.</w:t>
            </w:r>
          </w:p>
          <w:p w14:paraId="68E3A40A" w14:textId="2D6DAF12" w:rsidR="005A2BA1" w:rsidRDefault="005A2BA1" w:rsidP="008E0A9C">
            <w:pPr>
              <w:rPr>
                <w:sz w:val="28"/>
                <w:szCs w:val="28"/>
              </w:rPr>
            </w:pPr>
          </w:p>
          <w:p w14:paraId="02FC007D" w14:textId="77777777" w:rsidR="00660A94" w:rsidRDefault="00660A94" w:rsidP="008E0A9C">
            <w:pPr>
              <w:rPr>
                <w:sz w:val="28"/>
                <w:szCs w:val="28"/>
              </w:rPr>
            </w:pPr>
          </w:p>
          <w:p w14:paraId="4F5E122E" w14:textId="476758AE" w:rsidR="005D3B37" w:rsidRPr="00D64997" w:rsidRDefault="005D3B37">
            <w:pPr>
              <w:rPr>
                <w:b/>
                <w:bCs/>
                <w:sz w:val="28"/>
                <w:szCs w:val="28"/>
                <w:u w:val="single"/>
              </w:rPr>
            </w:pPr>
            <w:r w:rsidRPr="00D64997">
              <w:rPr>
                <w:b/>
                <w:bCs/>
                <w:sz w:val="28"/>
                <w:szCs w:val="28"/>
                <w:u w:val="single"/>
              </w:rPr>
              <w:t>Operational</w:t>
            </w:r>
            <w:r>
              <w:rPr>
                <w:b/>
                <w:bCs/>
                <w:sz w:val="28"/>
                <w:szCs w:val="28"/>
                <w:u w:val="single"/>
              </w:rPr>
              <w:t>/Performance</w:t>
            </w:r>
            <w:r w:rsidRPr="00D64997">
              <w:rPr>
                <w:b/>
                <w:bCs/>
                <w:sz w:val="28"/>
                <w:szCs w:val="28"/>
                <w:u w:val="single"/>
              </w:rPr>
              <w:t xml:space="preserve"> </w:t>
            </w:r>
            <w:r>
              <w:rPr>
                <w:b/>
                <w:bCs/>
                <w:sz w:val="28"/>
                <w:szCs w:val="28"/>
                <w:u w:val="single"/>
              </w:rPr>
              <w:t>Improvements</w:t>
            </w:r>
            <w:r w:rsidRPr="00D64997">
              <w:rPr>
                <w:b/>
                <w:bCs/>
                <w:sz w:val="28"/>
                <w:szCs w:val="28"/>
                <w:u w:val="single"/>
              </w:rPr>
              <w:t>:</w:t>
            </w:r>
          </w:p>
          <w:p w14:paraId="3A012594" w14:textId="590B6C2A" w:rsidR="001B12F2" w:rsidRDefault="001B12F2">
            <w:pPr>
              <w:rPr>
                <w:sz w:val="28"/>
                <w:szCs w:val="28"/>
              </w:rPr>
            </w:pPr>
          </w:p>
          <w:p w14:paraId="202877E1" w14:textId="5004118D" w:rsidR="00825160" w:rsidRDefault="00660A94" w:rsidP="00337E18">
            <w:pPr>
              <w:rPr>
                <w:sz w:val="28"/>
                <w:szCs w:val="28"/>
              </w:rPr>
            </w:pPr>
            <w:r w:rsidRPr="00A05957">
              <w:rPr>
                <w:sz w:val="28"/>
                <w:szCs w:val="28"/>
                <w:u w:val="single"/>
              </w:rPr>
              <w:t>HPCDATAMGM-15</w:t>
            </w:r>
            <w:r w:rsidR="00C248C8">
              <w:rPr>
                <w:sz w:val="28"/>
                <w:szCs w:val="28"/>
                <w:u w:val="single"/>
              </w:rPr>
              <w:t>12</w:t>
            </w:r>
            <w:r>
              <w:rPr>
                <w:sz w:val="28"/>
                <w:szCs w:val="28"/>
              </w:rPr>
              <w:t>: Set</w:t>
            </w:r>
            <w:r w:rsidR="00192BD4">
              <w:rPr>
                <w:sz w:val="28"/>
                <w:szCs w:val="28"/>
              </w:rPr>
              <w:t xml:space="preserve"> </w:t>
            </w:r>
            <w:r>
              <w:rPr>
                <w:sz w:val="28"/>
                <w:szCs w:val="28"/>
              </w:rPr>
              <w:t xml:space="preserve">up a configurable limit on </w:t>
            </w:r>
            <w:r w:rsidR="00A41D51">
              <w:rPr>
                <w:sz w:val="28"/>
                <w:szCs w:val="28"/>
              </w:rPr>
              <w:t xml:space="preserve">the </w:t>
            </w:r>
            <w:r w:rsidR="00C248C8">
              <w:rPr>
                <w:sz w:val="28"/>
                <w:szCs w:val="28"/>
              </w:rPr>
              <w:t>number of parallel Globus download transactions that can be in progress for a user</w:t>
            </w:r>
            <w:r w:rsidR="00192BD4">
              <w:rPr>
                <w:sz w:val="28"/>
                <w:szCs w:val="28"/>
              </w:rPr>
              <w:t>,</w:t>
            </w:r>
            <w:r w:rsidR="00C248C8">
              <w:rPr>
                <w:sz w:val="28"/>
                <w:szCs w:val="28"/>
              </w:rPr>
              <w:t xml:space="preserve"> </w:t>
            </w:r>
            <w:r>
              <w:rPr>
                <w:sz w:val="28"/>
                <w:szCs w:val="28"/>
              </w:rPr>
              <w:t>to</w:t>
            </w:r>
            <w:r w:rsidR="00C248C8">
              <w:rPr>
                <w:sz w:val="28"/>
                <w:szCs w:val="28"/>
              </w:rPr>
              <w:t xml:space="preserve"> enable better sharing of resources</w:t>
            </w:r>
            <w:r>
              <w:rPr>
                <w:sz w:val="28"/>
                <w:szCs w:val="28"/>
              </w:rPr>
              <w:t xml:space="preserve">. </w:t>
            </w:r>
          </w:p>
          <w:p w14:paraId="6BBAFFAD" w14:textId="2E7D43A3" w:rsidR="00DC18E1" w:rsidRDefault="00DC18E1" w:rsidP="00337E18">
            <w:pPr>
              <w:rPr>
                <w:sz w:val="28"/>
                <w:szCs w:val="28"/>
              </w:rPr>
            </w:pPr>
          </w:p>
          <w:p w14:paraId="16988A9C" w14:textId="47223B78" w:rsidR="00B2163B" w:rsidRDefault="00B2163B" w:rsidP="00337E18">
            <w:pPr>
              <w:rPr>
                <w:sz w:val="28"/>
                <w:szCs w:val="28"/>
              </w:rPr>
            </w:pPr>
            <w:r w:rsidRPr="001269EE">
              <w:rPr>
                <w:rFonts w:cstheme="minorHAnsi"/>
                <w:sz w:val="28"/>
                <w:szCs w:val="28"/>
                <w:u w:val="single"/>
              </w:rPr>
              <w:t>HPCDATAMGM-14</w:t>
            </w:r>
            <w:r>
              <w:rPr>
                <w:rFonts w:cstheme="minorHAnsi"/>
                <w:sz w:val="28"/>
                <w:szCs w:val="28"/>
                <w:u w:val="single"/>
              </w:rPr>
              <w:t>99</w:t>
            </w:r>
            <w:r w:rsidRPr="001269EE">
              <w:rPr>
                <w:rFonts w:cstheme="minorHAnsi"/>
                <w:sz w:val="28"/>
                <w:szCs w:val="28"/>
                <w:u w:val="single"/>
              </w:rPr>
              <w:t>:</w:t>
            </w:r>
            <w:r>
              <w:rPr>
                <w:rFonts w:cstheme="minorHAnsi"/>
                <w:sz w:val="28"/>
                <w:szCs w:val="28"/>
              </w:rPr>
              <w:t xml:space="preserve"> Ongoing Google Cloud transactions (both registration and download) that are interrupted during maintenance will be resumed automatically when the server is restarted.</w:t>
            </w:r>
          </w:p>
          <w:p w14:paraId="249E52A9" w14:textId="77777777" w:rsidR="00DC18E1" w:rsidRPr="00CF6B38" w:rsidRDefault="00DC18E1" w:rsidP="00337E18">
            <w:pPr>
              <w:rPr>
                <w:sz w:val="28"/>
                <w:szCs w:val="28"/>
              </w:rPr>
            </w:pPr>
          </w:p>
          <w:p w14:paraId="67E32DB9" w14:textId="77777777" w:rsidR="00FE443A" w:rsidRPr="00931C82" w:rsidRDefault="00FE443A" w:rsidP="00AF50AD">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7238E09B" w:rsidR="00E16925" w:rsidRPr="00D66342" w:rsidRDefault="004E6073" w:rsidP="0040095C">
            <w:pPr>
              <w:rPr>
                <w:rFonts w:cstheme="minorHAnsi"/>
                <w:b/>
                <w:sz w:val="28"/>
                <w:szCs w:val="28"/>
              </w:rPr>
            </w:pPr>
            <w:r w:rsidRPr="00D66342">
              <w:rPr>
                <w:rFonts w:cstheme="minorHAnsi"/>
                <w:b/>
                <w:sz w:val="28"/>
                <w:szCs w:val="28"/>
              </w:rPr>
              <w:t>4</w:t>
            </w:r>
            <w:r w:rsidR="00E16925" w:rsidRPr="00D66342">
              <w:rPr>
                <w:rFonts w:cstheme="minorHAnsi"/>
                <w:b/>
                <w:sz w:val="28"/>
                <w:szCs w:val="28"/>
              </w:rPr>
              <w:t>.0 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BDAFC23" w:rsidR="004E6073" w:rsidRDefault="00F37C7A" w:rsidP="00E16925">
            <w:pPr>
              <w:rPr>
                <w:rFonts w:cstheme="minorHAnsi"/>
                <w:sz w:val="28"/>
                <w:szCs w:val="28"/>
              </w:rPr>
            </w:pPr>
            <w:r w:rsidRPr="00D66342">
              <w:rPr>
                <w:rFonts w:cstheme="minorHAnsi"/>
                <w:sz w:val="28"/>
                <w:szCs w:val="28"/>
              </w:rPr>
              <w:t xml:space="preserve">For issues, questions or suggestions, </w:t>
            </w:r>
            <w:r w:rsidR="00D3627D">
              <w:rPr>
                <w:rFonts w:cstheme="minorHAnsi"/>
                <w:sz w:val="28"/>
                <w:szCs w:val="28"/>
              </w:rPr>
              <w:t>contact</w:t>
            </w:r>
            <w:r w:rsidRPr="00D66342">
              <w:rPr>
                <w:rFonts w:cstheme="minorHAnsi"/>
                <w:sz w:val="28"/>
                <w:szCs w:val="28"/>
              </w:rPr>
              <w:t xml:space="preserve"> </w:t>
            </w:r>
            <w:hyperlink r:id="rId9" w:history="1">
              <w:r w:rsidR="00D679F0" w:rsidRPr="00B2381B">
                <w:rPr>
                  <w:rStyle w:val="Hyperlink"/>
                  <w:rFonts w:cstheme="minorHAnsi"/>
                  <w:sz w:val="28"/>
                  <w:szCs w:val="28"/>
                </w:rPr>
                <w:t>ncidatavault@nih.gov</w:t>
              </w:r>
            </w:hyperlink>
            <w:r w:rsidR="00206D12">
              <w:rPr>
                <w:rFonts w:cstheme="minorHAnsi"/>
                <w:sz w:val="28"/>
                <w:szCs w:val="28"/>
              </w:rPr>
              <w:t>.</w:t>
            </w:r>
            <w:r w:rsidR="004E6073" w:rsidRPr="00D66342">
              <w:rPr>
                <w:rFonts w:cstheme="minorHAnsi"/>
                <w:sz w:val="28"/>
                <w:szCs w:val="28"/>
              </w:rPr>
              <w:t xml:space="preserve"> </w:t>
            </w:r>
          </w:p>
          <w:p w14:paraId="0EC89D92" w14:textId="2B0796FE" w:rsidR="00D679F0" w:rsidRDefault="00D679F0" w:rsidP="00E16925">
            <w:pPr>
              <w:rPr>
                <w:rFonts w:cstheme="minorHAnsi"/>
                <w:sz w:val="28"/>
                <w:szCs w:val="28"/>
              </w:rPr>
            </w:pPr>
          </w:p>
          <w:p w14:paraId="5D3864AA" w14:textId="77777777" w:rsidR="00D679F0" w:rsidRPr="00D66342" w:rsidRDefault="00D679F0" w:rsidP="00E16925">
            <w:pPr>
              <w:rPr>
                <w:rFonts w:cstheme="minorHAnsi"/>
                <w:sz w:val="28"/>
                <w:szCs w:val="28"/>
              </w:rPr>
            </w:pPr>
          </w:p>
          <w:p w14:paraId="2211622E" w14:textId="77777777" w:rsidR="00E16925" w:rsidRPr="00D66342" w:rsidRDefault="00E16925" w:rsidP="00E16925">
            <w:pPr>
              <w:rPr>
                <w:rFonts w:cstheme="minorHAnsi"/>
                <w:sz w:val="28"/>
                <w:szCs w:val="28"/>
              </w:rPr>
            </w:pPr>
          </w:p>
          <w:p w14:paraId="40D5293C" w14:textId="577AB828" w:rsidR="00D679F0" w:rsidRPr="00D679F0" w:rsidRDefault="00E16925" w:rsidP="0040095C">
            <w:pPr>
              <w:rPr>
                <w:rFonts w:cstheme="minorHAnsi"/>
                <w:sz w:val="28"/>
                <w:szCs w:val="28"/>
              </w:rPr>
            </w:pPr>
            <w:r w:rsidRPr="00D66342">
              <w:rPr>
                <w:rFonts w:cstheme="minorHAnsi"/>
                <w:sz w:val="28"/>
                <w:szCs w:val="28"/>
              </w:rPr>
              <w:t>==============================================================</w:t>
            </w:r>
          </w:p>
          <w:p w14:paraId="10F81C9E" w14:textId="0B0D7DD1" w:rsidR="00E16925" w:rsidRPr="00D66342" w:rsidRDefault="004E6073" w:rsidP="0040095C">
            <w:pPr>
              <w:rPr>
                <w:rFonts w:cstheme="minorHAnsi"/>
                <w:b/>
                <w:sz w:val="28"/>
                <w:szCs w:val="28"/>
              </w:rPr>
            </w:pPr>
            <w:r w:rsidRPr="00D66342">
              <w:rPr>
                <w:rFonts w:cstheme="minorHAnsi"/>
                <w:b/>
                <w:sz w:val="28"/>
                <w:szCs w:val="28"/>
              </w:rPr>
              <w:t>5</w:t>
            </w:r>
            <w:r w:rsidR="00E16925" w:rsidRPr="00D66342">
              <w:rPr>
                <w:rFonts w:cstheme="minorHAnsi"/>
                <w:b/>
                <w:sz w:val="28"/>
                <w:szCs w:val="28"/>
              </w:rPr>
              <w:t>.0 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4DCE82D7" w14:textId="77777777" w:rsidR="00D679F0" w:rsidRDefault="00D679F0" w:rsidP="00E16925">
            <w:pPr>
              <w:rPr>
                <w:rFonts w:cstheme="minorHAnsi"/>
                <w:sz w:val="28"/>
                <w:szCs w:val="28"/>
              </w:rPr>
            </w:pPr>
          </w:p>
          <w:p w14:paraId="3F6D3293" w14:textId="19F7ADAD" w:rsidR="00E16925" w:rsidRPr="00D66342" w:rsidRDefault="00F37C7A" w:rsidP="00E16925">
            <w:pPr>
              <w:rPr>
                <w:rFonts w:cstheme="minorHAnsi"/>
                <w:sz w:val="28"/>
                <w:szCs w:val="28"/>
              </w:rPr>
            </w:pPr>
            <w:r w:rsidRPr="00D66342">
              <w:rPr>
                <w:rFonts w:cstheme="minorHAnsi"/>
                <w:sz w:val="28"/>
                <w:szCs w:val="28"/>
              </w:rPr>
              <w:lastRenderedPageBreak/>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10"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DE4DA7" w:rsidP="00E16925">
            <w:pPr>
              <w:rPr>
                <w:rFonts w:cstheme="minorHAnsi"/>
                <w:sz w:val="28"/>
                <w:szCs w:val="28"/>
              </w:rPr>
            </w:pPr>
            <w:hyperlink r:id="rId11"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1FA076CC" w:rsidR="00E16925" w:rsidRPr="00D66342" w:rsidRDefault="00974271" w:rsidP="0040095C">
            <w:pPr>
              <w:rPr>
                <w:rFonts w:cstheme="minorHAnsi"/>
                <w:b/>
                <w:sz w:val="28"/>
                <w:szCs w:val="28"/>
              </w:rPr>
            </w:pPr>
            <w:r w:rsidRPr="00D66342">
              <w:rPr>
                <w:rFonts w:cstheme="minorHAnsi"/>
                <w:b/>
                <w:sz w:val="28"/>
                <w:szCs w:val="28"/>
              </w:rPr>
              <w:t>6</w:t>
            </w:r>
            <w:r w:rsidR="00E16925" w:rsidRPr="00D66342">
              <w:rPr>
                <w:rFonts w:cstheme="minorHAnsi"/>
                <w:b/>
                <w:sz w:val="28"/>
                <w:szCs w:val="28"/>
              </w:rPr>
              <w:t>.0 Re</w:t>
            </w:r>
            <w:r w:rsidR="00F37C7A" w:rsidRPr="00D66342">
              <w:rPr>
                <w:rFonts w:cstheme="minorHAnsi"/>
                <w:b/>
                <w:sz w:val="28"/>
                <w:szCs w:val="28"/>
              </w:rPr>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DE4DA7" w:rsidP="00E16925">
            <w:pPr>
              <w:rPr>
                <w:rFonts w:cstheme="minorHAnsi"/>
                <w:sz w:val="28"/>
                <w:szCs w:val="28"/>
              </w:rPr>
            </w:pPr>
            <w:hyperlink r:id="rId12"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DE4DA7" w:rsidP="00E16925">
            <w:pPr>
              <w:rPr>
                <w:rFonts w:cstheme="minorHAnsi"/>
                <w:sz w:val="28"/>
                <w:szCs w:val="28"/>
              </w:rPr>
            </w:pPr>
            <w:hyperlink r:id="rId13"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DE4DA7" w:rsidP="00E16925">
            <w:pPr>
              <w:rPr>
                <w:rFonts w:cstheme="minorHAnsi"/>
                <w:sz w:val="28"/>
                <w:szCs w:val="28"/>
              </w:rPr>
            </w:pPr>
            <w:hyperlink r:id="rId14"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6CF66026" w14:textId="64C8919A" w:rsidR="00E16925" w:rsidRPr="00D66342" w:rsidRDefault="00DE4DA7" w:rsidP="00E16925">
            <w:pPr>
              <w:rPr>
                <w:rFonts w:cstheme="minorHAnsi"/>
                <w:sz w:val="28"/>
                <w:szCs w:val="28"/>
              </w:rPr>
            </w:pPr>
            <w:hyperlink r:id="rId15" w:history="1">
              <w:r w:rsidR="008F0F08" w:rsidRPr="00D66342">
                <w:rPr>
                  <w:rStyle w:val="Hyperlink"/>
                  <w:rFonts w:cstheme="minorHAnsi"/>
                  <w:sz w:val="28"/>
                  <w:szCs w:val="28"/>
                </w:rPr>
                <w:t>https://irods.org/</w:t>
              </w:r>
            </w:hyperlink>
          </w:p>
        </w:tc>
      </w:tr>
      <w:tr w:rsidR="00F43337" w:rsidRPr="00E16925" w14:paraId="18194795" w14:textId="77777777" w:rsidTr="005B049B">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DE4DA7" w:rsidP="00E16925">
            <w:pPr>
              <w:rPr>
                <w:rFonts w:cstheme="minorHAnsi"/>
                <w:sz w:val="28"/>
                <w:szCs w:val="28"/>
              </w:rPr>
            </w:pPr>
            <w:hyperlink r:id="rId16"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F99"/>
    <w:multiLevelType w:val="multilevel"/>
    <w:tmpl w:val="205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2D0C57"/>
    <w:multiLevelType w:val="hybridMultilevel"/>
    <w:tmpl w:val="5272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4"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9"/>
  </w:num>
  <w:num w:numId="3">
    <w:abstractNumId w:val="20"/>
  </w:num>
  <w:num w:numId="4">
    <w:abstractNumId w:val="32"/>
  </w:num>
  <w:num w:numId="5">
    <w:abstractNumId w:val="4"/>
  </w:num>
  <w:num w:numId="6">
    <w:abstractNumId w:val="22"/>
  </w:num>
  <w:num w:numId="7">
    <w:abstractNumId w:val="6"/>
  </w:num>
  <w:num w:numId="8">
    <w:abstractNumId w:val="15"/>
  </w:num>
  <w:num w:numId="9">
    <w:abstractNumId w:val="3"/>
  </w:num>
  <w:num w:numId="10">
    <w:abstractNumId w:val="18"/>
  </w:num>
  <w:num w:numId="11">
    <w:abstractNumId w:val="33"/>
  </w:num>
  <w:num w:numId="12">
    <w:abstractNumId w:val="10"/>
  </w:num>
  <w:num w:numId="13">
    <w:abstractNumId w:val="5"/>
  </w:num>
  <w:num w:numId="14">
    <w:abstractNumId w:val="31"/>
  </w:num>
  <w:num w:numId="15">
    <w:abstractNumId w:val="11"/>
  </w:num>
  <w:num w:numId="16">
    <w:abstractNumId w:val="17"/>
  </w:num>
  <w:num w:numId="17">
    <w:abstractNumId w:val="28"/>
  </w:num>
  <w:num w:numId="18">
    <w:abstractNumId w:val="24"/>
  </w:num>
  <w:num w:numId="19">
    <w:abstractNumId w:val="21"/>
  </w:num>
  <w:num w:numId="20">
    <w:abstractNumId w:val="29"/>
  </w:num>
  <w:num w:numId="21">
    <w:abstractNumId w:val="30"/>
  </w:num>
  <w:num w:numId="22">
    <w:abstractNumId w:val="12"/>
  </w:num>
  <w:num w:numId="23">
    <w:abstractNumId w:val="25"/>
  </w:num>
  <w:num w:numId="24">
    <w:abstractNumId w:val="23"/>
  </w:num>
  <w:num w:numId="25">
    <w:abstractNumId w:val="2"/>
  </w:num>
  <w:num w:numId="26">
    <w:abstractNumId w:val="27"/>
  </w:num>
  <w:num w:numId="27">
    <w:abstractNumId w:val="13"/>
  </w:num>
  <w:num w:numId="28">
    <w:abstractNumId w:val="8"/>
  </w:num>
  <w:num w:numId="29">
    <w:abstractNumId w:val="1"/>
  </w:num>
  <w:num w:numId="30">
    <w:abstractNumId w:val="19"/>
  </w:num>
  <w:num w:numId="31">
    <w:abstractNumId w:val="7"/>
  </w:num>
  <w:num w:numId="32">
    <w:abstractNumId w:val="26"/>
  </w:num>
  <w:num w:numId="33">
    <w:abstractNumId w:val="0"/>
  </w:num>
  <w:num w:numId="34">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non, Sunita (NIH/NCI) [C]">
    <w15:presenceInfo w15:providerId="AD" w15:userId="S::menons2@nih.gov::758ef455-cee4-484e-950b-e649d9c01c48"/>
  </w15:person>
  <w15:person w15:author="Frost, Ruth (NIH/NCI) [C]">
    <w15:presenceInfo w15:providerId="AD" w15:userId="S::frostrs@nih.gov::e86f5093-f09a-4441-8b8c-2bc0fea2de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1092B"/>
    <w:rsid w:val="000114C9"/>
    <w:rsid w:val="00011DC2"/>
    <w:rsid w:val="00011F21"/>
    <w:rsid w:val="0001262E"/>
    <w:rsid w:val="00012CDE"/>
    <w:rsid w:val="0001400F"/>
    <w:rsid w:val="00016FF7"/>
    <w:rsid w:val="00017727"/>
    <w:rsid w:val="000212F9"/>
    <w:rsid w:val="00024AAB"/>
    <w:rsid w:val="00032AD1"/>
    <w:rsid w:val="00034424"/>
    <w:rsid w:val="00034E65"/>
    <w:rsid w:val="0003626B"/>
    <w:rsid w:val="0004265D"/>
    <w:rsid w:val="00042CE4"/>
    <w:rsid w:val="000434DD"/>
    <w:rsid w:val="00043A0C"/>
    <w:rsid w:val="00043EF7"/>
    <w:rsid w:val="0005460B"/>
    <w:rsid w:val="00055061"/>
    <w:rsid w:val="000577E5"/>
    <w:rsid w:val="00060C24"/>
    <w:rsid w:val="000648AC"/>
    <w:rsid w:val="00066652"/>
    <w:rsid w:val="000724D4"/>
    <w:rsid w:val="000739E8"/>
    <w:rsid w:val="00076AF9"/>
    <w:rsid w:val="0007754D"/>
    <w:rsid w:val="00080CE1"/>
    <w:rsid w:val="00084430"/>
    <w:rsid w:val="00085831"/>
    <w:rsid w:val="00085F56"/>
    <w:rsid w:val="00087A13"/>
    <w:rsid w:val="0009284C"/>
    <w:rsid w:val="000976DA"/>
    <w:rsid w:val="000A038E"/>
    <w:rsid w:val="000A0F17"/>
    <w:rsid w:val="000A7058"/>
    <w:rsid w:val="000A7988"/>
    <w:rsid w:val="000B23B7"/>
    <w:rsid w:val="000B2A1B"/>
    <w:rsid w:val="000B72A6"/>
    <w:rsid w:val="000C3993"/>
    <w:rsid w:val="000C461D"/>
    <w:rsid w:val="000D1EE3"/>
    <w:rsid w:val="000D455A"/>
    <w:rsid w:val="000D76BC"/>
    <w:rsid w:val="000E0C07"/>
    <w:rsid w:val="000E1368"/>
    <w:rsid w:val="000E25B3"/>
    <w:rsid w:val="000E6A40"/>
    <w:rsid w:val="000F0B71"/>
    <w:rsid w:val="000F4CEB"/>
    <w:rsid w:val="000F6151"/>
    <w:rsid w:val="000F6AEC"/>
    <w:rsid w:val="00102621"/>
    <w:rsid w:val="00105BA4"/>
    <w:rsid w:val="001105A4"/>
    <w:rsid w:val="00111F6F"/>
    <w:rsid w:val="00116338"/>
    <w:rsid w:val="00116903"/>
    <w:rsid w:val="00116ADF"/>
    <w:rsid w:val="001269EE"/>
    <w:rsid w:val="001319CE"/>
    <w:rsid w:val="00132456"/>
    <w:rsid w:val="00134E60"/>
    <w:rsid w:val="00135488"/>
    <w:rsid w:val="001423B4"/>
    <w:rsid w:val="00142C56"/>
    <w:rsid w:val="00144BC8"/>
    <w:rsid w:val="0015035D"/>
    <w:rsid w:val="00150A93"/>
    <w:rsid w:val="0015248A"/>
    <w:rsid w:val="0015459E"/>
    <w:rsid w:val="00155207"/>
    <w:rsid w:val="00162113"/>
    <w:rsid w:val="00166F90"/>
    <w:rsid w:val="001716FB"/>
    <w:rsid w:val="001723E8"/>
    <w:rsid w:val="00173361"/>
    <w:rsid w:val="00174EC3"/>
    <w:rsid w:val="001761E0"/>
    <w:rsid w:val="00176335"/>
    <w:rsid w:val="00176805"/>
    <w:rsid w:val="001828A4"/>
    <w:rsid w:val="00183036"/>
    <w:rsid w:val="00187629"/>
    <w:rsid w:val="001912E5"/>
    <w:rsid w:val="001917A9"/>
    <w:rsid w:val="00191A32"/>
    <w:rsid w:val="00191EE4"/>
    <w:rsid w:val="00192BD4"/>
    <w:rsid w:val="00196818"/>
    <w:rsid w:val="001972E4"/>
    <w:rsid w:val="00197E29"/>
    <w:rsid w:val="001A00B9"/>
    <w:rsid w:val="001A0326"/>
    <w:rsid w:val="001A0786"/>
    <w:rsid w:val="001A177F"/>
    <w:rsid w:val="001A45E8"/>
    <w:rsid w:val="001A4DB6"/>
    <w:rsid w:val="001A7F20"/>
    <w:rsid w:val="001B12F2"/>
    <w:rsid w:val="001B25AE"/>
    <w:rsid w:val="001B56FD"/>
    <w:rsid w:val="001C0100"/>
    <w:rsid w:val="001C1BFF"/>
    <w:rsid w:val="001C2024"/>
    <w:rsid w:val="001C40FF"/>
    <w:rsid w:val="001C44AB"/>
    <w:rsid w:val="001C76CF"/>
    <w:rsid w:val="001C7BF2"/>
    <w:rsid w:val="001D073C"/>
    <w:rsid w:val="001D50F6"/>
    <w:rsid w:val="001E2B7B"/>
    <w:rsid w:val="001E3209"/>
    <w:rsid w:val="001E44EA"/>
    <w:rsid w:val="001F0972"/>
    <w:rsid w:val="002047E7"/>
    <w:rsid w:val="002056DD"/>
    <w:rsid w:val="00206D12"/>
    <w:rsid w:val="0021005C"/>
    <w:rsid w:val="0021158A"/>
    <w:rsid w:val="00211894"/>
    <w:rsid w:val="00211EFF"/>
    <w:rsid w:val="00212062"/>
    <w:rsid w:val="00217937"/>
    <w:rsid w:val="00221C38"/>
    <w:rsid w:val="00222250"/>
    <w:rsid w:val="00226594"/>
    <w:rsid w:val="0023074C"/>
    <w:rsid w:val="00231D88"/>
    <w:rsid w:val="00231FD9"/>
    <w:rsid w:val="002375CC"/>
    <w:rsid w:val="00237FF4"/>
    <w:rsid w:val="002408D6"/>
    <w:rsid w:val="00241366"/>
    <w:rsid w:val="0024311A"/>
    <w:rsid w:val="00243C99"/>
    <w:rsid w:val="002506D7"/>
    <w:rsid w:val="00251398"/>
    <w:rsid w:val="00255E34"/>
    <w:rsid w:val="0025690D"/>
    <w:rsid w:val="00256B0E"/>
    <w:rsid w:val="002622B1"/>
    <w:rsid w:val="00264310"/>
    <w:rsid w:val="00265C82"/>
    <w:rsid w:val="002724B8"/>
    <w:rsid w:val="002726A2"/>
    <w:rsid w:val="00273C88"/>
    <w:rsid w:val="002747C4"/>
    <w:rsid w:val="00276809"/>
    <w:rsid w:val="0027791B"/>
    <w:rsid w:val="00283194"/>
    <w:rsid w:val="0028371E"/>
    <w:rsid w:val="00283F50"/>
    <w:rsid w:val="00284EEE"/>
    <w:rsid w:val="00286187"/>
    <w:rsid w:val="00290E07"/>
    <w:rsid w:val="00292FFC"/>
    <w:rsid w:val="0029421D"/>
    <w:rsid w:val="002A0287"/>
    <w:rsid w:val="002A0C16"/>
    <w:rsid w:val="002A1414"/>
    <w:rsid w:val="002A1639"/>
    <w:rsid w:val="002A2352"/>
    <w:rsid w:val="002A59CE"/>
    <w:rsid w:val="002A6934"/>
    <w:rsid w:val="002B066C"/>
    <w:rsid w:val="002B0ADD"/>
    <w:rsid w:val="002B1043"/>
    <w:rsid w:val="002B47F6"/>
    <w:rsid w:val="002B4D6E"/>
    <w:rsid w:val="002B5A17"/>
    <w:rsid w:val="002B7945"/>
    <w:rsid w:val="002C7D63"/>
    <w:rsid w:val="002D1C17"/>
    <w:rsid w:val="002D1DDC"/>
    <w:rsid w:val="002D2407"/>
    <w:rsid w:val="002D447E"/>
    <w:rsid w:val="002D493F"/>
    <w:rsid w:val="002E2FB8"/>
    <w:rsid w:val="002F1C66"/>
    <w:rsid w:val="002F21D9"/>
    <w:rsid w:val="002F3E76"/>
    <w:rsid w:val="002F4897"/>
    <w:rsid w:val="002F5D20"/>
    <w:rsid w:val="00300A95"/>
    <w:rsid w:val="00301C66"/>
    <w:rsid w:val="00302D37"/>
    <w:rsid w:val="00302EC0"/>
    <w:rsid w:val="00303A0E"/>
    <w:rsid w:val="0030796A"/>
    <w:rsid w:val="00310B24"/>
    <w:rsid w:val="003139F5"/>
    <w:rsid w:val="00320665"/>
    <w:rsid w:val="0032078F"/>
    <w:rsid w:val="003220FC"/>
    <w:rsid w:val="00324135"/>
    <w:rsid w:val="0032486B"/>
    <w:rsid w:val="00324B7D"/>
    <w:rsid w:val="0032683F"/>
    <w:rsid w:val="00334720"/>
    <w:rsid w:val="00337E18"/>
    <w:rsid w:val="003434F9"/>
    <w:rsid w:val="0034676A"/>
    <w:rsid w:val="00351166"/>
    <w:rsid w:val="003514A0"/>
    <w:rsid w:val="00351902"/>
    <w:rsid w:val="003539F7"/>
    <w:rsid w:val="00353AFA"/>
    <w:rsid w:val="00353BC4"/>
    <w:rsid w:val="00355699"/>
    <w:rsid w:val="003566FD"/>
    <w:rsid w:val="00361E94"/>
    <w:rsid w:val="00362713"/>
    <w:rsid w:val="00363701"/>
    <w:rsid w:val="00364404"/>
    <w:rsid w:val="00366BEE"/>
    <w:rsid w:val="003700CD"/>
    <w:rsid w:val="003746F2"/>
    <w:rsid w:val="00374761"/>
    <w:rsid w:val="003753FF"/>
    <w:rsid w:val="00376196"/>
    <w:rsid w:val="00376C26"/>
    <w:rsid w:val="00380D4C"/>
    <w:rsid w:val="00381A2F"/>
    <w:rsid w:val="00381E2A"/>
    <w:rsid w:val="00381ED3"/>
    <w:rsid w:val="00382CAB"/>
    <w:rsid w:val="00383A79"/>
    <w:rsid w:val="00383DB3"/>
    <w:rsid w:val="00384004"/>
    <w:rsid w:val="003919AF"/>
    <w:rsid w:val="00394BB5"/>
    <w:rsid w:val="00394E44"/>
    <w:rsid w:val="00394FA6"/>
    <w:rsid w:val="003973BF"/>
    <w:rsid w:val="00397785"/>
    <w:rsid w:val="003A0167"/>
    <w:rsid w:val="003A02C4"/>
    <w:rsid w:val="003A1956"/>
    <w:rsid w:val="003A2255"/>
    <w:rsid w:val="003A3103"/>
    <w:rsid w:val="003A5CF3"/>
    <w:rsid w:val="003A6CA8"/>
    <w:rsid w:val="003B12B9"/>
    <w:rsid w:val="003B2D8C"/>
    <w:rsid w:val="003B2E0A"/>
    <w:rsid w:val="003B4A1E"/>
    <w:rsid w:val="003B4E0F"/>
    <w:rsid w:val="003B6093"/>
    <w:rsid w:val="003C1202"/>
    <w:rsid w:val="003C3A20"/>
    <w:rsid w:val="003C3B2C"/>
    <w:rsid w:val="003C561D"/>
    <w:rsid w:val="003C5D5F"/>
    <w:rsid w:val="003C6A1C"/>
    <w:rsid w:val="003D1FAB"/>
    <w:rsid w:val="003D3BD3"/>
    <w:rsid w:val="003D5315"/>
    <w:rsid w:val="003D6AF2"/>
    <w:rsid w:val="003E33F5"/>
    <w:rsid w:val="003E3E55"/>
    <w:rsid w:val="003E419D"/>
    <w:rsid w:val="003E68E6"/>
    <w:rsid w:val="003E7FB5"/>
    <w:rsid w:val="003F163F"/>
    <w:rsid w:val="003F751C"/>
    <w:rsid w:val="003F7AB0"/>
    <w:rsid w:val="003F7E9A"/>
    <w:rsid w:val="0040095C"/>
    <w:rsid w:val="004014AC"/>
    <w:rsid w:val="00401BA0"/>
    <w:rsid w:val="00401CE4"/>
    <w:rsid w:val="00402891"/>
    <w:rsid w:val="00403E13"/>
    <w:rsid w:val="0040491C"/>
    <w:rsid w:val="004072BE"/>
    <w:rsid w:val="00411ACE"/>
    <w:rsid w:val="00412B8E"/>
    <w:rsid w:val="0041494B"/>
    <w:rsid w:val="0041738A"/>
    <w:rsid w:val="004176ED"/>
    <w:rsid w:val="00417EA8"/>
    <w:rsid w:val="0042054D"/>
    <w:rsid w:val="00421C59"/>
    <w:rsid w:val="004254F1"/>
    <w:rsid w:val="00426313"/>
    <w:rsid w:val="00426B47"/>
    <w:rsid w:val="004273F8"/>
    <w:rsid w:val="0043283E"/>
    <w:rsid w:val="00435488"/>
    <w:rsid w:val="004371E9"/>
    <w:rsid w:val="00441F71"/>
    <w:rsid w:val="0044497C"/>
    <w:rsid w:val="00446263"/>
    <w:rsid w:val="00455360"/>
    <w:rsid w:val="004568E2"/>
    <w:rsid w:val="00457BEF"/>
    <w:rsid w:val="00462C14"/>
    <w:rsid w:val="00463E5F"/>
    <w:rsid w:val="004641FB"/>
    <w:rsid w:val="00465CC6"/>
    <w:rsid w:val="0047165F"/>
    <w:rsid w:val="004717E6"/>
    <w:rsid w:val="0047279F"/>
    <w:rsid w:val="004729C4"/>
    <w:rsid w:val="00474BEE"/>
    <w:rsid w:val="004765D9"/>
    <w:rsid w:val="00477108"/>
    <w:rsid w:val="00477C43"/>
    <w:rsid w:val="004825CF"/>
    <w:rsid w:val="00484ACD"/>
    <w:rsid w:val="004863F8"/>
    <w:rsid w:val="004934B3"/>
    <w:rsid w:val="0049389D"/>
    <w:rsid w:val="00493988"/>
    <w:rsid w:val="00493FF5"/>
    <w:rsid w:val="00496C45"/>
    <w:rsid w:val="004A2329"/>
    <w:rsid w:val="004A3349"/>
    <w:rsid w:val="004A466C"/>
    <w:rsid w:val="004A6871"/>
    <w:rsid w:val="004A6E5E"/>
    <w:rsid w:val="004A6F23"/>
    <w:rsid w:val="004B3D59"/>
    <w:rsid w:val="004B592C"/>
    <w:rsid w:val="004C03E1"/>
    <w:rsid w:val="004C38B8"/>
    <w:rsid w:val="004C5434"/>
    <w:rsid w:val="004C5EE6"/>
    <w:rsid w:val="004C69B1"/>
    <w:rsid w:val="004D0CAC"/>
    <w:rsid w:val="004D1533"/>
    <w:rsid w:val="004D2964"/>
    <w:rsid w:val="004D359B"/>
    <w:rsid w:val="004D432C"/>
    <w:rsid w:val="004D4EBA"/>
    <w:rsid w:val="004D70B4"/>
    <w:rsid w:val="004E4C3E"/>
    <w:rsid w:val="004E5198"/>
    <w:rsid w:val="004E6073"/>
    <w:rsid w:val="004F0F30"/>
    <w:rsid w:val="004F1A70"/>
    <w:rsid w:val="004F1BE7"/>
    <w:rsid w:val="004F45A2"/>
    <w:rsid w:val="004F50C6"/>
    <w:rsid w:val="004F55BF"/>
    <w:rsid w:val="004F58FC"/>
    <w:rsid w:val="004F595E"/>
    <w:rsid w:val="004F7752"/>
    <w:rsid w:val="004F7B2B"/>
    <w:rsid w:val="0050261A"/>
    <w:rsid w:val="0050417A"/>
    <w:rsid w:val="00505AD2"/>
    <w:rsid w:val="00510287"/>
    <w:rsid w:val="00511437"/>
    <w:rsid w:val="0051483D"/>
    <w:rsid w:val="0052215A"/>
    <w:rsid w:val="0052256A"/>
    <w:rsid w:val="005247F5"/>
    <w:rsid w:val="0052620B"/>
    <w:rsid w:val="0052648B"/>
    <w:rsid w:val="0053177C"/>
    <w:rsid w:val="00532FDB"/>
    <w:rsid w:val="00535C49"/>
    <w:rsid w:val="005431C2"/>
    <w:rsid w:val="00543D0F"/>
    <w:rsid w:val="00544C71"/>
    <w:rsid w:val="00547CCC"/>
    <w:rsid w:val="005518A7"/>
    <w:rsid w:val="0055281B"/>
    <w:rsid w:val="00553D85"/>
    <w:rsid w:val="00553F20"/>
    <w:rsid w:val="00554477"/>
    <w:rsid w:val="0055586B"/>
    <w:rsid w:val="00555B55"/>
    <w:rsid w:val="005566DC"/>
    <w:rsid w:val="0056409B"/>
    <w:rsid w:val="00565880"/>
    <w:rsid w:val="00567678"/>
    <w:rsid w:val="0057152D"/>
    <w:rsid w:val="005736DD"/>
    <w:rsid w:val="00575549"/>
    <w:rsid w:val="005774F7"/>
    <w:rsid w:val="005778CC"/>
    <w:rsid w:val="005779F0"/>
    <w:rsid w:val="0058085F"/>
    <w:rsid w:val="0058229C"/>
    <w:rsid w:val="005830A2"/>
    <w:rsid w:val="005863A2"/>
    <w:rsid w:val="005909D0"/>
    <w:rsid w:val="00592CDF"/>
    <w:rsid w:val="005966DA"/>
    <w:rsid w:val="00597294"/>
    <w:rsid w:val="005A0F4A"/>
    <w:rsid w:val="005A2BA1"/>
    <w:rsid w:val="005A2CDD"/>
    <w:rsid w:val="005A5853"/>
    <w:rsid w:val="005A6A00"/>
    <w:rsid w:val="005A6B02"/>
    <w:rsid w:val="005B049B"/>
    <w:rsid w:val="005B6BA4"/>
    <w:rsid w:val="005C0D47"/>
    <w:rsid w:val="005C3D25"/>
    <w:rsid w:val="005C5371"/>
    <w:rsid w:val="005C550E"/>
    <w:rsid w:val="005D08A4"/>
    <w:rsid w:val="005D2448"/>
    <w:rsid w:val="005D28B6"/>
    <w:rsid w:val="005D3B37"/>
    <w:rsid w:val="005D42A1"/>
    <w:rsid w:val="005D5A9F"/>
    <w:rsid w:val="005E2BF2"/>
    <w:rsid w:val="005E47DB"/>
    <w:rsid w:val="005E7C77"/>
    <w:rsid w:val="005E7E5C"/>
    <w:rsid w:val="005F01C1"/>
    <w:rsid w:val="005F1C03"/>
    <w:rsid w:val="005F73F0"/>
    <w:rsid w:val="00602697"/>
    <w:rsid w:val="00610051"/>
    <w:rsid w:val="00621DCA"/>
    <w:rsid w:val="00623C5E"/>
    <w:rsid w:val="00623CCD"/>
    <w:rsid w:val="00623D43"/>
    <w:rsid w:val="006251B7"/>
    <w:rsid w:val="00633E6A"/>
    <w:rsid w:val="00641C12"/>
    <w:rsid w:val="00641E63"/>
    <w:rsid w:val="00645563"/>
    <w:rsid w:val="00645632"/>
    <w:rsid w:val="006520F8"/>
    <w:rsid w:val="00653106"/>
    <w:rsid w:val="00654E73"/>
    <w:rsid w:val="006552C7"/>
    <w:rsid w:val="0066072E"/>
    <w:rsid w:val="00660A94"/>
    <w:rsid w:val="00660C35"/>
    <w:rsid w:val="0066147D"/>
    <w:rsid w:val="00663C73"/>
    <w:rsid w:val="006644E5"/>
    <w:rsid w:val="006654A6"/>
    <w:rsid w:val="006658B8"/>
    <w:rsid w:val="00670EC0"/>
    <w:rsid w:val="006721DC"/>
    <w:rsid w:val="00672C49"/>
    <w:rsid w:val="00673839"/>
    <w:rsid w:val="006759C7"/>
    <w:rsid w:val="00676228"/>
    <w:rsid w:val="00677EB7"/>
    <w:rsid w:val="00681C6F"/>
    <w:rsid w:val="00683F40"/>
    <w:rsid w:val="00684C53"/>
    <w:rsid w:val="00685C7C"/>
    <w:rsid w:val="006900A1"/>
    <w:rsid w:val="006905EA"/>
    <w:rsid w:val="006915E4"/>
    <w:rsid w:val="00694BE0"/>
    <w:rsid w:val="006A043C"/>
    <w:rsid w:val="006A24A6"/>
    <w:rsid w:val="006A2B4B"/>
    <w:rsid w:val="006A302E"/>
    <w:rsid w:val="006A3639"/>
    <w:rsid w:val="006A4A0F"/>
    <w:rsid w:val="006A4F89"/>
    <w:rsid w:val="006A77CA"/>
    <w:rsid w:val="006B0CE9"/>
    <w:rsid w:val="006B4016"/>
    <w:rsid w:val="006B4259"/>
    <w:rsid w:val="006B4269"/>
    <w:rsid w:val="006B5522"/>
    <w:rsid w:val="006B6D83"/>
    <w:rsid w:val="006B741F"/>
    <w:rsid w:val="006B7B77"/>
    <w:rsid w:val="006C28FB"/>
    <w:rsid w:val="006C3DD6"/>
    <w:rsid w:val="006C4421"/>
    <w:rsid w:val="006C78C2"/>
    <w:rsid w:val="006D12B5"/>
    <w:rsid w:val="006D14A2"/>
    <w:rsid w:val="006D21FB"/>
    <w:rsid w:val="006D6560"/>
    <w:rsid w:val="006E0A95"/>
    <w:rsid w:val="006E127C"/>
    <w:rsid w:val="006E15EA"/>
    <w:rsid w:val="006E1F17"/>
    <w:rsid w:val="006E23CC"/>
    <w:rsid w:val="006E60E7"/>
    <w:rsid w:val="006E6CF0"/>
    <w:rsid w:val="006E760E"/>
    <w:rsid w:val="006F3ECE"/>
    <w:rsid w:val="006F4FA3"/>
    <w:rsid w:val="006F52AA"/>
    <w:rsid w:val="006F6EB8"/>
    <w:rsid w:val="006F72E3"/>
    <w:rsid w:val="007007DC"/>
    <w:rsid w:val="0071066D"/>
    <w:rsid w:val="00710BED"/>
    <w:rsid w:val="00713B22"/>
    <w:rsid w:val="007141D0"/>
    <w:rsid w:val="00714F87"/>
    <w:rsid w:val="00715202"/>
    <w:rsid w:val="00715BC1"/>
    <w:rsid w:val="00721DD7"/>
    <w:rsid w:val="00727D51"/>
    <w:rsid w:val="00731B0B"/>
    <w:rsid w:val="00737402"/>
    <w:rsid w:val="0074311C"/>
    <w:rsid w:val="00744A53"/>
    <w:rsid w:val="007452F5"/>
    <w:rsid w:val="007456CF"/>
    <w:rsid w:val="00746182"/>
    <w:rsid w:val="0074703D"/>
    <w:rsid w:val="00753D3A"/>
    <w:rsid w:val="00754917"/>
    <w:rsid w:val="00756262"/>
    <w:rsid w:val="00760B76"/>
    <w:rsid w:val="00765D1B"/>
    <w:rsid w:val="00771174"/>
    <w:rsid w:val="00773E86"/>
    <w:rsid w:val="00774B28"/>
    <w:rsid w:val="007756BB"/>
    <w:rsid w:val="00775D2E"/>
    <w:rsid w:val="00782398"/>
    <w:rsid w:val="00782BE4"/>
    <w:rsid w:val="0078409B"/>
    <w:rsid w:val="007842C5"/>
    <w:rsid w:val="007843C4"/>
    <w:rsid w:val="00786654"/>
    <w:rsid w:val="00790FDE"/>
    <w:rsid w:val="007919FC"/>
    <w:rsid w:val="007952E7"/>
    <w:rsid w:val="007956BF"/>
    <w:rsid w:val="007957B6"/>
    <w:rsid w:val="0079792A"/>
    <w:rsid w:val="007A104C"/>
    <w:rsid w:val="007A14C4"/>
    <w:rsid w:val="007A1790"/>
    <w:rsid w:val="007A479F"/>
    <w:rsid w:val="007A4948"/>
    <w:rsid w:val="007A5BAA"/>
    <w:rsid w:val="007B0085"/>
    <w:rsid w:val="007B382E"/>
    <w:rsid w:val="007B4BF1"/>
    <w:rsid w:val="007B5F9C"/>
    <w:rsid w:val="007B629A"/>
    <w:rsid w:val="007B7565"/>
    <w:rsid w:val="007B791F"/>
    <w:rsid w:val="007C074A"/>
    <w:rsid w:val="007C1A52"/>
    <w:rsid w:val="007C2D77"/>
    <w:rsid w:val="007C2FD8"/>
    <w:rsid w:val="007C4646"/>
    <w:rsid w:val="007C5AD2"/>
    <w:rsid w:val="007C6617"/>
    <w:rsid w:val="007D1E1A"/>
    <w:rsid w:val="007D43BF"/>
    <w:rsid w:val="007E0E1E"/>
    <w:rsid w:val="007E2302"/>
    <w:rsid w:val="007E2806"/>
    <w:rsid w:val="007E40A0"/>
    <w:rsid w:val="007E4B16"/>
    <w:rsid w:val="007E6900"/>
    <w:rsid w:val="007E6F17"/>
    <w:rsid w:val="007E7ACE"/>
    <w:rsid w:val="007F2545"/>
    <w:rsid w:val="007F4A45"/>
    <w:rsid w:val="007F5999"/>
    <w:rsid w:val="007F63B4"/>
    <w:rsid w:val="007F64DA"/>
    <w:rsid w:val="007F73A5"/>
    <w:rsid w:val="00800F13"/>
    <w:rsid w:val="00801F0B"/>
    <w:rsid w:val="00805406"/>
    <w:rsid w:val="00805D10"/>
    <w:rsid w:val="0080614F"/>
    <w:rsid w:val="00806560"/>
    <w:rsid w:val="0080696E"/>
    <w:rsid w:val="00806B2C"/>
    <w:rsid w:val="00810BCE"/>
    <w:rsid w:val="00811B6E"/>
    <w:rsid w:val="0081460F"/>
    <w:rsid w:val="00814B03"/>
    <w:rsid w:val="008221CD"/>
    <w:rsid w:val="008233C0"/>
    <w:rsid w:val="0082411F"/>
    <w:rsid w:val="00825160"/>
    <w:rsid w:val="00825FF2"/>
    <w:rsid w:val="00827208"/>
    <w:rsid w:val="00827273"/>
    <w:rsid w:val="0083178D"/>
    <w:rsid w:val="00833AEB"/>
    <w:rsid w:val="00835DE1"/>
    <w:rsid w:val="008375BC"/>
    <w:rsid w:val="00837E4C"/>
    <w:rsid w:val="008404C5"/>
    <w:rsid w:val="008407C9"/>
    <w:rsid w:val="00843305"/>
    <w:rsid w:val="00843967"/>
    <w:rsid w:val="008449ED"/>
    <w:rsid w:val="00852257"/>
    <w:rsid w:val="008545C1"/>
    <w:rsid w:val="00854950"/>
    <w:rsid w:val="0085553B"/>
    <w:rsid w:val="0085787B"/>
    <w:rsid w:val="00857DFA"/>
    <w:rsid w:val="00860540"/>
    <w:rsid w:val="00861EDE"/>
    <w:rsid w:val="00863D6A"/>
    <w:rsid w:val="00866146"/>
    <w:rsid w:val="008706F8"/>
    <w:rsid w:val="0087101A"/>
    <w:rsid w:val="008711B6"/>
    <w:rsid w:val="008735D6"/>
    <w:rsid w:val="008743B3"/>
    <w:rsid w:val="00874D03"/>
    <w:rsid w:val="00875932"/>
    <w:rsid w:val="0088195F"/>
    <w:rsid w:val="00881C7F"/>
    <w:rsid w:val="00882BDD"/>
    <w:rsid w:val="00885071"/>
    <w:rsid w:val="00892AD7"/>
    <w:rsid w:val="00897709"/>
    <w:rsid w:val="008A070E"/>
    <w:rsid w:val="008A1DC2"/>
    <w:rsid w:val="008A6138"/>
    <w:rsid w:val="008B2A34"/>
    <w:rsid w:val="008B6D7E"/>
    <w:rsid w:val="008C166D"/>
    <w:rsid w:val="008C523C"/>
    <w:rsid w:val="008C63ED"/>
    <w:rsid w:val="008C723A"/>
    <w:rsid w:val="008D0758"/>
    <w:rsid w:val="008D3383"/>
    <w:rsid w:val="008D3E68"/>
    <w:rsid w:val="008D5B18"/>
    <w:rsid w:val="008D7551"/>
    <w:rsid w:val="008E0A9C"/>
    <w:rsid w:val="008E1F56"/>
    <w:rsid w:val="008E2654"/>
    <w:rsid w:val="008E2CE5"/>
    <w:rsid w:val="008E5D66"/>
    <w:rsid w:val="008E7941"/>
    <w:rsid w:val="008F0F08"/>
    <w:rsid w:val="008F17D3"/>
    <w:rsid w:val="008F4D9B"/>
    <w:rsid w:val="0090180E"/>
    <w:rsid w:val="0090510F"/>
    <w:rsid w:val="00906718"/>
    <w:rsid w:val="00906922"/>
    <w:rsid w:val="0090789D"/>
    <w:rsid w:val="009105E9"/>
    <w:rsid w:val="00913370"/>
    <w:rsid w:val="00914168"/>
    <w:rsid w:val="0092646F"/>
    <w:rsid w:val="00931641"/>
    <w:rsid w:val="00931C82"/>
    <w:rsid w:val="009334AD"/>
    <w:rsid w:val="009373F8"/>
    <w:rsid w:val="009405B1"/>
    <w:rsid w:val="009420E8"/>
    <w:rsid w:val="00942AD9"/>
    <w:rsid w:val="00945088"/>
    <w:rsid w:val="009463C9"/>
    <w:rsid w:val="00946570"/>
    <w:rsid w:val="00951636"/>
    <w:rsid w:val="009533D3"/>
    <w:rsid w:val="00961DCD"/>
    <w:rsid w:val="009645C0"/>
    <w:rsid w:val="00965161"/>
    <w:rsid w:val="00966F53"/>
    <w:rsid w:val="00972400"/>
    <w:rsid w:val="00974271"/>
    <w:rsid w:val="0097434A"/>
    <w:rsid w:val="0097483F"/>
    <w:rsid w:val="00974D72"/>
    <w:rsid w:val="009754F8"/>
    <w:rsid w:val="009763AD"/>
    <w:rsid w:val="00981BBC"/>
    <w:rsid w:val="00990BC5"/>
    <w:rsid w:val="0099107F"/>
    <w:rsid w:val="00993745"/>
    <w:rsid w:val="00995851"/>
    <w:rsid w:val="0099591F"/>
    <w:rsid w:val="009A21B3"/>
    <w:rsid w:val="009A3B86"/>
    <w:rsid w:val="009A5F5C"/>
    <w:rsid w:val="009B1E7B"/>
    <w:rsid w:val="009B461A"/>
    <w:rsid w:val="009B4676"/>
    <w:rsid w:val="009B5092"/>
    <w:rsid w:val="009B5850"/>
    <w:rsid w:val="009B7FF3"/>
    <w:rsid w:val="009C4983"/>
    <w:rsid w:val="009C4B31"/>
    <w:rsid w:val="009C59CF"/>
    <w:rsid w:val="009D159B"/>
    <w:rsid w:val="009D1D0B"/>
    <w:rsid w:val="009D7BD2"/>
    <w:rsid w:val="009E178B"/>
    <w:rsid w:val="009E4301"/>
    <w:rsid w:val="009E6119"/>
    <w:rsid w:val="009E6459"/>
    <w:rsid w:val="009E753C"/>
    <w:rsid w:val="009F7C7C"/>
    <w:rsid w:val="00A0174E"/>
    <w:rsid w:val="00A01FE7"/>
    <w:rsid w:val="00A0300D"/>
    <w:rsid w:val="00A036F4"/>
    <w:rsid w:val="00A0541E"/>
    <w:rsid w:val="00A054CD"/>
    <w:rsid w:val="00A05957"/>
    <w:rsid w:val="00A07C66"/>
    <w:rsid w:val="00A1293B"/>
    <w:rsid w:val="00A160A3"/>
    <w:rsid w:val="00A16B86"/>
    <w:rsid w:val="00A16B92"/>
    <w:rsid w:val="00A17462"/>
    <w:rsid w:val="00A21280"/>
    <w:rsid w:val="00A23CCE"/>
    <w:rsid w:val="00A253C3"/>
    <w:rsid w:val="00A25994"/>
    <w:rsid w:val="00A27DF0"/>
    <w:rsid w:val="00A31492"/>
    <w:rsid w:val="00A32EAE"/>
    <w:rsid w:val="00A33011"/>
    <w:rsid w:val="00A33112"/>
    <w:rsid w:val="00A37ABE"/>
    <w:rsid w:val="00A4184B"/>
    <w:rsid w:val="00A41D51"/>
    <w:rsid w:val="00A43240"/>
    <w:rsid w:val="00A43736"/>
    <w:rsid w:val="00A447F7"/>
    <w:rsid w:val="00A454BD"/>
    <w:rsid w:val="00A52B97"/>
    <w:rsid w:val="00A53644"/>
    <w:rsid w:val="00A53D02"/>
    <w:rsid w:val="00A53FE1"/>
    <w:rsid w:val="00A54838"/>
    <w:rsid w:val="00A55E8D"/>
    <w:rsid w:val="00A55EF2"/>
    <w:rsid w:val="00A56630"/>
    <w:rsid w:val="00A57351"/>
    <w:rsid w:val="00A5767A"/>
    <w:rsid w:val="00A601F6"/>
    <w:rsid w:val="00A6151D"/>
    <w:rsid w:val="00A61889"/>
    <w:rsid w:val="00A6218F"/>
    <w:rsid w:val="00A640DC"/>
    <w:rsid w:val="00A64DFF"/>
    <w:rsid w:val="00A6553C"/>
    <w:rsid w:val="00A66CB4"/>
    <w:rsid w:val="00A67379"/>
    <w:rsid w:val="00A70CEF"/>
    <w:rsid w:val="00A7297A"/>
    <w:rsid w:val="00A7475D"/>
    <w:rsid w:val="00A75609"/>
    <w:rsid w:val="00A8142C"/>
    <w:rsid w:val="00A82402"/>
    <w:rsid w:val="00A8261A"/>
    <w:rsid w:val="00A8442D"/>
    <w:rsid w:val="00A84586"/>
    <w:rsid w:val="00A8590F"/>
    <w:rsid w:val="00A9115C"/>
    <w:rsid w:val="00A9151F"/>
    <w:rsid w:val="00A92AD6"/>
    <w:rsid w:val="00A95256"/>
    <w:rsid w:val="00A9665D"/>
    <w:rsid w:val="00A96980"/>
    <w:rsid w:val="00A96CB5"/>
    <w:rsid w:val="00A9723A"/>
    <w:rsid w:val="00AA2222"/>
    <w:rsid w:val="00AA3005"/>
    <w:rsid w:val="00AA34A6"/>
    <w:rsid w:val="00AA640D"/>
    <w:rsid w:val="00AA7051"/>
    <w:rsid w:val="00AB0777"/>
    <w:rsid w:val="00AB0AF6"/>
    <w:rsid w:val="00AB0E87"/>
    <w:rsid w:val="00AB11E6"/>
    <w:rsid w:val="00AB2797"/>
    <w:rsid w:val="00AB28F7"/>
    <w:rsid w:val="00AB5698"/>
    <w:rsid w:val="00AB7FE4"/>
    <w:rsid w:val="00AC2145"/>
    <w:rsid w:val="00AC2883"/>
    <w:rsid w:val="00AC3864"/>
    <w:rsid w:val="00AC4291"/>
    <w:rsid w:val="00AD584D"/>
    <w:rsid w:val="00AD79C2"/>
    <w:rsid w:val="00AE1542"/>
    <w:rsid w:val="00AE4197"/>
    <w:rsid w:val="00AE46EB"/>
    <w:rsid w:val="00AE57E8"/>
    <w:rsid w:val="00AE59E4"/>
    <w:rsid w:val="00AE6333"/>
    <w:rsid w:val="00AF1693"/>
    <w:rsid w:val="00AF3228"/>
    <w:rsid w:val="00AF4206"/>
    <w:rsid w:val="00AF4423"/>
    <w:rsid w:val="00AF48FF"/>
    <w:rsid w:val="00AF50AD"/>
    <w:rsid w:val="00AF6908"/>
    <w:rsid w:val="00B00FF7"/>
    <w:rsid w:val="00B015E1"/>
    <w:rsid w:val="00B03D5D"/>
    <w:rsid w:val="00B06162"/>
    <w:rsid w:val="00B06FF2"/>
    <w:rsid w:val="00B141CE"/>
    <w:rsid w:val="00B1441B"/>
    <w:rsid w:val="00B15010"/>
    <w:rsid w:val="00B163F1"/>
    <w:rsid w:val="00B1699A"/>
    <w:rsid w:val="00B20D35"/>
    <w:rsid w:val="00B2163B"/>
    <w:rsid w:val="00B21BBC"/>
    <w:rsid w:val="00B21CF6"/>
    <w:rsid w:val="00B22FD5"/>
    <w:rsid w:val="00B2458F"/>
    <w:rsid w:val="00B268E0"/>
    <w:rsid w:val="00B34DAA"/>
    <w:rsid w:val="00B37FD7"/>
    <w:rsid w:val="00B46D9B"/>
    <w:rsid w:val="00B5002F"/>
    <w:rsid w:val="00B50CD6"/>
    <w:rsid w:val="00B5101B"/>
    <w:rsid w:val="00B511E9"/>
    <w:rsid w:val="00B52165"/>
    <w:rsid w:val="00B52616"/>
    <w:rsid w:val="00B56B4C"/>
    <w:rsid w:val="00B606F8"/>
    <w:rsid w:val="00B61A0E"/>
    <w:rsid w:val="00B62CA1"/>
    <w:rsid w:val="00B7061D"/>
    <w:rsid w:val="00B76382"/>
    <w:rsid w:val="00B767AC"/>
    <w:rsid w:val="00B77306"/>
    <w:rsid w:val="00B77C0C"/>
    <w:rsid w:val="00B80A56"/>
    <w:rsid w:val="00B82344"/>
    <w:rsid w:val="00B854A8"/>
    <w:rsid w:val="00B9005B"/>
    <w:rsid w:val="00B90ED5"/>
    <w:rsid w:val="00B9518A"/>
    <w:rsid w:val="00B9534C"/>
    <w:rsid w:val="00B9648C"/>
    <w:rsid w:val="00B97990"/>
    <w:rsid w:val="00BA06A3"/>
    <w:rsid w:val="00BA0CE6"/>
    <w:rsid w:val="00BA1022"/>
    <w:rsid w:val="00BA2861"/>
    <w:rsid w:val="00BA29BE"/>
    <w:rsid w:val="00BA2C31"/>
    <w:rsid w:val="00BA3B1C"/>
    <w:rsid w:val="00BA6A0E"/>
    <w:rsid w:val="00BA7437"/>
    <w:rsid w:val="00BB04C8"/>
    <w:rsid w:val="00BB643D"/>
    <w:rsid w:val="00BC2203"/>
    <w:rsid w:val="00BC4662"/>
    <w:rsid w:val="00BC4750"/>
    <w:rsid w:val="00BC5B6F"/>
    <w:rsid w:val="00BC6FDF"/>
    <w:rsid w:val="00BC7425"/>
    <w:rsid w:val="00BD0F52"/>
    <w:rsid w:val="00BD128E"/>
    <w:rsid w:val="00BD45AF"/>
    <w:rsid w:val="00BD748C"/>
    <w:rsid w:val="00BE2EF0"/>
    <w:rsid w:val="00BE6F4F"/>
    <w:rsid w:val="00BE731B"/>
    <w:rsid w:val="00BE7B53"/>
    <w:rsid w:val="00BF1AA1"/>
    <w:rsid w:val="00BF1C55"/>
    <w:rsid w:val="00BF3904"/>
    <w:rsid w:val="00BF3B84"/>
    <w:rsid w:val="00BF5050"/>
    <w:rsid w:val="00BF5442"/>
    <w:rsid w:val="00BF7EBD"/>
    <w:rsid w:val="00BF7FA3"/>
    <w:rsid w:val="00C00B53"/>
    <w:rsid w:val="00C0146F"/>
    <w:rsid w:val="00C02C83"/>
    <w:rsid w:val="00C04818"/>
    <w:rsid w:val="00C07647"/>
    <w:rsid w:val="00C10834"/>
    <w:rsid w:val="00C117F1"/>
    <w:rsid w:val="00C14C9F"/>
    <w:rsid w:val="00C14E75"/>
    <w:rsid w:val="00C21669"/>
    <w:rsid w:val="00C229AB"/>
    <w:rsid w:val="00C248C8"/>
    <w:rsid w:val="00C24E4E"/>
    <w:rsid w:val="00C275FF"/>
    <w:rsid w:val="00C31003"/>
    <w:rsid w:val="00C3130B"/>
    <w:rsid w:val="00C3500C"/>
    <w:rsid w:val="00C364E9"/>
    <w:rsid w:val="00C40CA3"/>
    <w:rsid w:val="00C41BB6"/>
    <w:rsid w:val="00C43F54"/>
    <w:rsid w:val="00C4422F"/>
    <w:rsid w:val="00C50145"/>
    <w:rsid w:val="00C506B0"/>
    <w:rsid w:val="00C54055"/>
    <w:rsid w:val="00C553A3"/>
    <w:rsid w:val="00C56FB4"/>
    <w:rsid w:val="00C57817"/>
    <w:rsid w:val="00C579EC"/>
    <w:rsid w:val="00C57FE0"/>
    <w:rsid w:val="00C63FF4"/>
    <w:rsid w:val="00C659DE"/>
    <w:rsid w:val="00C7076E"/>
    <w:rsid w:val="00C71653"/>
    <w:rsid w:val="00C7654D"/>
    <w:rsid w:val="00C76B68"/>
    <w:rsid w:val="00C80B8A"/>
    <w:rsid w:val="00C81822"/>
    <w:rsid w:val="00C81BA9"/>
    <w:rsid w:val="00C81F21"/>
    <w:rsid w:val="00C82964"/>
    <w:rsid w:val="00C83005"/>
    <w:rsid w:val="00C8543F"/>
    <w:rsid w:val="00C874B2"/>
    <w:rsid w:val="00C906EA"/>
    <w:rsid w:val="00C91970"/>
    <w:rsid w:val="00C92332"/>
    <w:rsid w:val="00C93655"/>
    <w:rsid w:val="00C96BD9"/>
    <w:rsid w:val="00CA1029"/>
    <w:rsid w:val="00CA11FF"/>
    <w:rsid w:val="00CA250A"/>
    <w:rsid w:val="00CA4EBA"/>
    <w:rsid w:val="00CB21BD"/>
    <w:rsid w:val="00CB4820"/>
    <w:rsid w:val="00CB4A54"/>
    <w:rsid w:val="00CB5099"/>
    <w:rsid w:val="00CB6199"/>
    <w:rsid w:val="00CB7B8B"/>
    <w:rsid w:val="00CC1298"/>
    <w:rsid w:val="00CC136F"/>
    <w:rsid w:val="00CC464A"/>
    <w:rsid w:val="00CC6ACC"/>
    <w:rsid w:val="00CC7B94"/>
    <w:rsid w:val="00CD179C"/>
    <w:rsid w:val="00CD310B"/>
    <w:rsid w:val="00CD4341"/>
    <w:rsid w:val="00CE50AE"/>
    <w:rsid w:val="00CE72EE"/>
    <w:rsid w:val="00CF466D"/>
    <w:rsid w:val="00CF4DA1"/>
    <w:rsid w:val="00CF6B38"/>
    <w:rsid w:val="00CF708D"/>
    <w:rsid w:val="00D02223"/>
    <w:rsid w:val="00D04408"/>
    <w:rsid w:val="00D05E6B"/>
    <w:rsid w:val="00D05F9C"/>
    <w:rsid w:val="00D0630A"/>
    <w:rsid w:val="00D1023A"/>
    <w:rsid w:val="00D149F8"/>
    <w:rsid w:val="00D1565E"/>
    <w:rsid w:val="00D1695E"/>
    <w:rsid w:val="00D17C30"/>
    <w:rsid w:val="00D20904"/>
    <w:rsid w:val="00D20BBE"/>
    <w:rsid w:val="00D21D2F"/>
    <w:rsid w:val="00D23A34"/>
    <w:rsid w:val="00D24BE6"/>
    <w:rsid w:val="00D26BAC"/>
    <w:rsid w:val="00D32E29"/>
    <w:rsid w:val="00D33AD3"/>
    <w:rsid w:val="00D35F85"/>
    <w:rsid w:val="00D35FC6"/>
    <w:rsid w:val="00D3627D"/>
    <w:rsid w:val="00D379D1"/>
    <w:rsid w:val="00D402A4"/>
    <w:rsid w:val="00D42155"/>
    <w:rsid w:val="00D43722"/>
    <w:rsid w:val="00D43766"/>
    <w:rsid w:val="00D457F4"/>
    <w:rsid w:val="00D45E24"/>
    <w:rsid w:val="00D46072"/>
    <w:rsid w:val="00D4723D"/>
    <w:rsid w:val="00D506B9"/>
    <w:rsid w:val="00D55684"/>
    <w:rsid w:val="00D56117"/>
    <w:rsid w:val="00D57792"/>
    <w:rsid w:val="00D61D33"/>
    <w:rsid w:val="00D6272D"/>
    <w:rsid w:val="00D62BE2"/>
    <w:rsid w:val="00D62F25"/>
    <w:rsid w:val="00D6486E"/>
    <w:rsid w:val="00D64997"/>
    <w:rsid w:val="00D66342"/>
    <w:rsid w:val="00D679F0"/>
    <w:rsid w:val="00D70D78"/>
    <w:rsid w:val="00D71B0B"/>
    <w:rsid w:val="00D7321C"/>
    <w:rsid w:val="00D7333F"/>
    <w:rsid w:val="00D75BE2"/>
    <w:rsid w:val="00D772DD"/>
    <w:rsid w:val="00D77D48"/>
    <w:rsid w:val="00D820BE"/>
    <w:rsid w:val="00D84EC2"/>
    <w:rsid w:val="00D879A3"/>
    <w:rsid w:val="00D904B3"/>
    <w:rsid w:val="00D930D9"/>
    <w:rsid w:val="00DA0049"/>
    <w:rsid w:val="00DA0911"/>
    <w:rsid w:val="00DA4171"/>
    <w:rsid w:val="00DA51DB"/>
    <w:rsid w:val="00DA6C73"/>
    <w:rsid w:val="00DA7B79"/>
    <w:rsid w:val="00DB13BA"/>
    <w:rsid w:val="00DB1E1D"/>
    <w:rsid w:val="00DB5FB4"/>
    <w:rsid w:val="00DB623C"/>
    <w:rsid w:val="00DB7E47"/>
    <w:rsid w:val="00DC0BD0"/>
    <w:rsid w:val="00DC11B0"/>
    <w:rsid w:val="00DC18E1"/>
    <w:rsid w:val="00DC1A5C"/>
    <w:rsid w:val="00DC1A69"/>
    <w:rsid w:val="00DC1BCB"/>
    <w:rsid w:val="00DC4159"/>
    <w:rsid w:val="00DC4E63"/>
    <w:rsid w:val="00DC5679"/>
    <w:rsid w:val="00DC60E8"/>
    <w:rsid w:val="00DC7F9A"/>
    <w:rsid w:val="00DD256F"/>
    <w:rsid w:val="00DD258D"/>
    <w:rsid w:val="00DD4658"/>
    <w:rsid w:val="00DD4982"/>
    <w:rsid w:val="00DD4C01"/>
    <w:rsid w:val="00DD5F20"/>
    <w:rsid w:val="00DE195A"/>
    <w:rsid w:val="00DE1C64"/>
    <w:rsid w:val="00DE4DA7"/>
    <w:rsid w:val="00DE51C3"/>
    <w:rsid w:val="00DF1E71"/>
    <w:rsid w:val="00DF2085"/>
    <w:rsid w:val="00DF2CB2"/>
    <w:rsid w:val="00DF384C"/>
    <w:rsid w:val="00DF5321"/>
    <w:rsid w:val="00DF5C8C"/>
    <w:rsid w:val="00DF601E"/>
    <w:rsid w:val="00DF76D2"/>
    <w:rsid w:val="00E016DE"/>
    <w:rsid w:val="00E01CE1"/>
    <w:rsid w:val="00E04D07"/>
    <w:rsid w:val="00E07E89"/>
    <w:rsid w:val="00E10324"/>
    <w:rsid w:val="00E12A97"/>
    <w:rsid w:val="00E13AA3"/>
    <w:rsid w:val="00E13B41"/>
    <w:rsid w:val="00E150A8"/>
    <w:rsid w:val="00E16925"/>
    <w:rsid w:val="00E25A4D"/>
    <w:rsid w:val="00E358BC"/>
    <w:rsid w:val="00E3739D"/>
    <w:rsid w:val="00E42273"/>
    <w:rsid w:val="00E42620"/>
    <w:rsid w:val="00E43A17"/>
    <w:rsid w:val="00E45858"/>
    <w:rsid w:val="00E4623C"/>
    <w:rsid w:val="00E51637"/>
    <w:rsid w:val="00E537B6"/>
    <w:rsid w:val="00E54069"/>
    <w:rsid w:val="00E54885"/>
    <w:rsid w:val="00E549E6"/>
    <w:rsid w:val="00E61F3B"/>
    <w:rsid w:val="00E67428"/>
    <w:rsid w:val="00E67D64"/>
    <w:rsid w:val="00E71608"/>
    <w:rsid w:val="00E72069"/>
    <w:rsid w:val="00E730F6"/>
    <w:rsid w:val="00E7525F"/>
    <w:rsid w:val="00E77B85"/>
    <w:rsid w:val="00E77F04"/>
    <w:rsid w:val="00E8032E"/>
    <w:rsid w:val="00E80796"/>
    <w:rsid w:val="00E810EE"/>
    <w:rsid w:val="00E81B5A"/>
    <w:rsid w:val="00E8257F"/>
    <w:rsid w:val="00E87317"/>
    <w:rsid w:val="00E87579"/>
    <w:rsid w:val="00E94C6E"/>
    <w:rsid w:val="00E95B4D"/>
    <w:rsid w:val="00E95E87"/>
    <w:rsid w:val="00E96439"/>
    <w:rsid w:val="00EA00AC"/>
    <w:rsid w:val="00EA49E5"/>
    <w:rsid w:val="00EA68F7"/>
    <w:rsid w:val="00EA6DE3"/>
    <w:rsid w:val="00EB13BC"/>
    <w:rsid w:val="00EB1877"/>
    <w:rsid w:val="00EB43BE"/>
    <w:rsid w:val="00EB6E64"/>
    <w:rsid w:val="00EC0A64"/>
    <w:rsid w:val="00EC31D2"/>
    <w:rsid w:val="00ED0869"/>
    <w:rsid w:val="00ED505B"/>
    <w:rsid w:val="00ED53C6"/>
    <w:rsid w:val="00EE0A7C"/>
    <w:rsid w:val="00EE2BD5"/>
    <w:rsid w:val="00EE3EF5"/>
    <w:rsid w:val="00EE4757"/>
    <w:rsid w:val="00EE4AC4"/>
    <w:rsid w:val="00EE6AC7"/>
    <w:rsid w:val="00EE709C"/>
    <w:rsid w:val="00EF1054"/>
    <w:rsid w:val="00EF35B5"/>
    <w:rsid w:val="00EF6863"/>
    <w:rsid w:val="00F00895"/>
    <w:rsid w:val="00F023B6"/>
    <w:rsid w:val="00F024EE"/>
    <w:rsid w:val="00F16431"/>
    <w:rsid w:val="00F171CB"/>
    <w:rsid w:val="00F20A24"/>
    <w:rsid w:val="00F275EF"/>
    <w:rsid w:val="00F2772E"/>
    <w:rsid w:val="00F33CC8"/>
    <w:rsid w:val="00F35256"/>
    <w:rsid w:val="00F363FB"/>
    <w:rsid w:val="00F37C7A"/>
    <w:rsid w:val="00F40293"/>
    <w:rsid w:val="00F43337"/>
    <w:rsid w:val="00F44070"/>
    <w:rsid w:val="00F45A2C"/>
    <w:rsid w:val="00F46933"/>
    <w:rsid w:val="00F55BF5"/>
    <w:rsid w:val="00F568C7"/>
    <w:rsid w:val="00F60296"/>
    <w:rsid w:val="00F61847"/>
    <w:rsid w:val="00F62A94"/>
    <w:rsid w:val="00F6729F"/>
    <w:rsid w:val="00F7092C"/>
    <w:rsid w:val="00F7264D"/>
    <w:rsid w:val="00F75755"/>
    <w:rsid w:val="00F75C44"/>
    <w:rsid w:val="00F7741B"/>
    <w:rsid w:val="00F80721"/>
    <w:rsid w:val="00F8260C"/>
    <w:rsid w:val="00F8454E"/>
    <w:rsid w:val="00F85214"/>
    <w:rsid w:val="00F85526"/>
    <w:rsid w:val="00F868E2"/>
    <w:rsid w:val="00F86911"/>
    <w:rsid w:val="00F86933"/>
    <w:rsid w:val="00F87E77"/>
    <w:rsid w:val="00F9329C"/>
    <w:rsid w:val="00F95130"/>
    <w:rsid w:val="00F95364"/>
    <w:rsid w:val="00F95578"/>
    <w:rsid w:val="00F97A4E"/>
    <w:rsid w:val="00FA2497"/>
    <w:rsid w:val="00FA25CA"/>
    <w:rsid w:val="00FA2E54"/>
    <w:rsid w:val="00FA3204"/>
    <w:rsid w:val="00FA47D4"/>
    <w:rsid w:val="00FA4E8B"/>
    <w:rsid w:val="00FA6125"/>
    <w:rsid w:val="00FB123D"/>
    <w:rsid w:val="00FB1C38"/>
    <w:rsid w:val="00FB3B7E"/>
    <w:rsid w:val="00FB3D5C"/>
    <w:rsid w:val="00FB4B64"/>
    <w:rsid w:val="00FC1C1B"/>
    <w:rsid w:val="00FC4108"/>
    <w:rsid w:val="00FC5995"/>
    <w:rsid w:val="00FC5BDA"/>
    <w:rsid w:val="00FC65D2"/>
    <w:rsid w:val="00FC7367"/>
    <w:rsid w:val="00FD0558"/>
    <w:rsid w:val="00FD2472"/>
    <w:rsid w:val="00FD6B15"/>
    <w:rsid w:val="00FE11FF"/>
    <w:rsid w:val="00FE14F6"/>
    <w:rsid w:val="00FE443A"/>
    <w:rsid w:val="00FE7484"/>
    <w:rsid w:val="00FF0056"/>
    <w:rsid w:val="00FF0AB0"/>
    <w:rsid w:val="00FF171D"/>
    <w:rsid w:val="00FF2F2D"/>
    <w:rsid w:val="00FF41B2"/>
    <w:rsid w:val="00FF50D1"/>
    <w:rsid w:val="00FF5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4184B"/>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BIIT/HPC_DME_APIs/blob/master/doc/guides/HPC_API_Specification.docx" TargetMode="External"/><Relationship Id="rId13" Type="http://schemas.openxmlformats.org/officeDocument/2006/relationships/hyperlink" Target="https://github.com/CBIIT/HPC_DME_APIs"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github.com/CBIIT/HPC_DME_APIs/blob/master/doc/guides/HPC_API_Specification.docx" TargetMode="External"/><Relationship Id="rId12" Type="http://schemas.openxmlformats.org/officeDocument/2006/relationships/hyperlink" Target="https://wiki.nci.nih.gov/display/DMEdoc/DME+User+Guid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lobus.org" TargetMode="External"/><Relationship Id="rId1" Type="http://schemas.openxmlformats.org/officeDocument/2006/relationships/numbering" Target="numbering.xml"/><Relationship Id="rId6" Type="http://schemas.openxmlformats.org/officeDocument/2006/relationships/hyperlink" Target="https://wiki.nci.nih.gov/x/yQLnGw" TargetMode="External"/><Relationship Id="rId11" Type="http://schemas.openxmlformats.org/officeDocument/2006/relationships/hyperlink" Target="https://github.com/CBIIT/HPC_DME_APIs/blob/master/doc/guides/HPC_API_Specification.docx" TargetMode="External"/><Relationship Id="rId5" Type="http://schemas.openxmlformats.org/officeDocument/2006/relationships/hyperlink" Target="mailto:NCIDataVault@mail.nih.gov" TargetMode="External"/><Relationship Id="rId15" Type="http://schemas.openxmlformats.org/officeDocument/2006/relationships/hyperlink" Target="https://irods.org/" TargetMode="External"/><Relationship Id="rId10" Type="http://schemas.openxmlformats.org/officeDocument/2006/relationships/hyperlink" Target="https://wiki.nci.nih.gov/display/DMEdoc/DME+User+Guid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ncidatavault@nih.gov" TargetMode="External"/><Relationship Id="rId14" Type="http://schemas.openxmlformats.org/officeDocument/2006/relationships/hyperlink" Target="https://tracker.nci.nih.gov/secure/RapidBoard.jspa?rapidView=2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1081</Words>
  <Characters>6165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3</cp:revision>
  <dcterms:created xsi:type="dcterms:W3CDTF">2021-10-28T22:02:00Z</dcterms:created>
  <dcterms:modified xsi:type="dcterms:W3CDTF">2021-10-28T22:02:00Z</dcterms:modified>
</cp:coreProperties>
</file>