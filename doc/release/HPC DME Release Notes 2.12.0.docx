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01A7C73C"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149F8">
              <w:rPr>
                <w:rFonts w:cstheme="minorHAnsi"/>
                <w:sz w:val="28"/>
                <w:szCs w:val="28"/>
              </w:rPr>
              <w:t>1</w:t>
            </w:r>
            <w:r w:rsidR="00EE6AC7">
              <w:rPr>
                <w:rFonts w:cstheme="minorHAnsi"/>
                <w:sz w:val="28"/>
                <w:szCs w:val="28"/>
              </w:rPr>
              <w:t>2</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EE6AC7">
              <w:rPr>
                <w:rFonts w:cstheme="minorHAnsi"/>
                <w:sz w:val="28"/>
                <w:szCs w:val="28"/>
              </w:rPr>
              <w:t>September</w:t>
            </w:r>
            <w:r w:rsidR="00800F13">
              <w:rPr>
                <w:rFonts w:cstheme="minorHAnsi"/>
                <w:sz w:val="28"/>
                <w:szCs w:val="28"/>
              </w:rPr>
              <w:t xml:space="preserve"> 2</w:t>
            </w:r>
            <w:r w:rsidR="00EE6AC7">
              <w:rPr>
                <w:rFonts w:cstheme="minorHAnsi"/>
                <w:sz w:val="28"/>
                <w:szCs w:val="28"/>
              </w:rPr>
              <w:t>1</w:t>
            </w:r>
            <w:r w:rsidR="0023074C" w:rsidRPr="00D66342">
              <w:rPr>
                <w:rFonts w:cstheme="minorHAnsi"/>
                <w:sz w:val="28"/>
                <w:szCs w:val="28"/>
              </w:rPr>
              <w:t>, 20</w:t>
            </w:r>
            <w:r w:rsidR="00DD4658">
              <w:rPr>
                <w:rFonts w:cstheme="minorHAnsi"/>
                <w:sz w:val="28"/>
                <w:szCs w:val="28"/>
              </w:rPr>
              <w:t>2</w:t>
            </w:r>
            <w:r w:rsidR="00EE709C">
              <w:rPr>
                <w:rFonts w:cstheme="minorHAnsi"/>
                <w:sz w:val="28"/>
                <w:szCs w:val="28"/>
              </w:rPr>
              <w:t>1</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78943EB8" w:rsidR="00EE6AC7" w:rsidRDefault="00EE6AC7" w:rsidP="0023074C">
            <w:pPr>
              <w:rPr>
                <w:rFonts w:cstheme="minorHAnsi"/>
                <w:sz w:val="28"/>
                <w:szCs w:val="28"/>
              </w:rPr>
            </w:pPr>
            <w:r>
              <w:rPr>
                <w:rFonts w:cstheme="minorHAnsi"/>
                <w:sz w:val="28"/>
                <w:szCs w:val="28"/>
              </w:rPr>
              <w:t>v2.12.0 - September 21, 2021</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69D707FE" w14:textId="0B4FE5A9" w:rsidR="00C43F54" w:rsidRPr="001269EE" w:rsidRDefault="00F16431" w:rsidP="00C43F54">
            <w:pPr>
              <w:pStyle w:val="Heading1"/>
              <w:rPr>
                <w:b w:val="0"/>
                <w:bCs w:val="0"/>
                <w:sz w:val="28"/>
                <w:szCs w:val="28"/>
              </w:rPr>
            </w:pPr>
            <w:r w:rsidRPr="001269EE">
              <w:rPr>
                <w:rFonts w:cstheme="minorHAnsi"/>
                <w:b w:val="0"/>
                <w:bCs w:val="0"/>
                <w:sz w:val="28"/>
                <w:szCs w:val="28"/>
                <w:u w:val="single"/>
              </w:rPr>
              <w:t>HPCDATAMGM-</w:t>
            </w:r>
            <w:r w:rsidR="00C71653" w:rsidRPr="001269EE">
              <w:rPr>
                <w:rFonts w:cstheme="minorHAnsi"/>
                <w:b w:val="0"/>
                <w:bCs w:val="0"/>
                <w:sz w:val="28"/>
                <w:szCs w:val="28"/>
                <w:u w:val="single"/>
              </w:rPr>
              <w:t>14</w:t>
            </w:r>
            <w:r w:rsidR="00EE6AC7">
              <w:rPr>
                <w:rFonts w:cstheme="minorHAnsi"/>
                <w:b w:val="0"/>
                <w:bCs w:val="0"/>
                <w:sz w:val="28"/>
                <w:szCs w:val="28"/>
                <w:u w:val="single"/>
              </w:rPr>
              <w:t>63</w:t>
            </w:r>
            <w:r w:rsidRPr="001269EE">
              <w:rPr>
                <w:rFonts w:cstheme="minorHAnsi"/>
                <w:b w:val="0"/>
                <w:bCs w:val="0"/>
                <w:sz w:val="28"/>
                <w:szCs w:val="28"/>
                <w:u w:val="single"/>
              </w:rPr>
              <w:t>:</w:t>
            </w:r>
            <w:r w:rsidR="00A160A3">
              <w:rPr>
                <w:rFonts w:cstheme="minorHAnsi"/>
                <w:b w:val="0"/>
                <w:bCs w:val="0"/>
                <w:sz w:val="28"/>
                <w:szCs w:val="28"/>
              </w:rPr>
              <w:t xml:space="preserve"> </w:t>
            </w:r>
            <w:r w:rsidR="00BA1022" w:rsidRPr="00C83005">
              <w:rPr>
                <w:rFonts w:cstheme="minorHAnsi"/>
                <w:b w:val="0"/>
                <w:bCs w:val="0"/>
                <w:sz w:val="28"/>
                <w:szCs w:val="28"/>
              </w:rPr>
              <w:t>Enhanced the</w:t>
            </w:r>
            <w:r w:rsidR="00BA1022" w:rsidRPr="000648AC">
              <w:rPr>
                <w:rFonts w:cstheme="minorHAnsi"/>
                <w:b w:val="0"/>
                <w:bCs w:val="0"/>
                <w:i/>
                <w:iCs/>
                <w:sz w:val="28"/>
                <w:szCs w:val="28"/>
              </w:rPr>
              <w:t xml:space="preserve"> </w:t>
            </w:r>
            <w:r w:rsidR="000648AC" w:rsidRPr="00C83005">
              <w:rPr>
                <w:rFonts w:cstheme="minorHAnsi"/>
                <w:b w:val="0"/>
                <w:bCs w:val="0"/>
                <w:sz w:val="28"/>
                <w:szCs w:val="28"/>
              </w:rPr>
              <w:t>Register Data File</w:t>
            </w:r>
            <w:r w:rsidR="00BA1022">
              <w:rPr>
                <w:rFonts w:cstheme="minorHAnsi"/>
                <w:b w:val="0"/>
                <w:bCs w:val="0"/>
                <w:sz w:val="28"/>
                <w:szCs w:val="28"/>
              </w:rPr>
              <w:t xml:space="preserve"> </w:t>
            </w:r>
            <w:r w:rsidR="00EE6AC7">
              <w:rPr>
                <w:rFonts w:cstheme="minorHAnsi"/>
                <w:b w:val="0"/>
                <w:bCs w:val="0"/>
                <w:sz w:val="28"/>
                <w:szCs w:val="28"/>
              </w:rPr>
              <w:t xml:space="preserve">REST API to </w:t>
            </w:r>
            <w:r w:rsidR="00C83005">
              <w:rPr>
                <w:rFonts w:cstheme="minorHAnsi"/>
                <w:b w:val="0"/>
                <w:bCs w:val="0"/>
                <w:sz w:val="28"/>
                <w:szCs w:val="28"/>
              </w:rPr>
              <w:t xml:space="preserve">enable </w:t>
            </w:r>
            <w:r w:rsidR="00EE6AC7">
              <w:rPr>
                <w:rFonts w:cstheme="minorHAnsi"/>
                <w:b w:val="0"/>
                <w:bCs w:val="0"/>
                <w:sz w:val="28"/>
                <w:szCs w:val="28"/>
              </w:rPr>
              <w:t xml:space="preserve"> archiving</w:t>
            </w:r>
            <w:r w:rsidR="00BD45AF">
              <w:rPr>
                <w:rFonts w:cstheme="minorHAnsi"/>
                <w:b w:val="0"/>
                <w:bCs w:val="0"/>
                <w:sz w:val="28"/>
                <w:szCs w:val="28"/>
              </w:rPr>
              <w:t xml:space="preserve"> </w:t>
            </w:r>
            <w:r w:rsidR="00C83005">
              <w:rPr>
                <w:rFonts w:cstheme="minorHAnsi"/>
                <w:b w:val="0"/>
                <w:bCs w:val="0"/>
                <w:sz w:val="28"/>
                <w:szCs w:val="28"/>
              </w:rPr>
              <w:t xml:space="preserve">of </w:t>
            </w:r>
            <w:r w:rsidR="00EE6AC7">
              <w:rPr>
                <w:rFonts w:cstheme="minorHAnsi"/>
                <w:b w:val="0"/>
                <w:bCs w:val="0"/>
                <w:sz w:val="28"/>
                <w:szCs w:val="28"/>
              </w:rPr>
              <w:t>file</w:t>
            </w:r>
            <w:r w:rsidR="00BD45AF">
              <w:rPr>
                <w:rFonts w:cstheme="minorHAnsi"/>
                <w:b w:val="0"/>
                <w:bCs w:val="0"/>
                <w:sz w:val="28"/>
                <w:szCs w:val="28"/>
              </w:rPr>
              <w:t>s</w:t>
            </w:r>
            <w:r w:rsidR="00EE6AC7">
              <w:rPr>
                <w:rFonts w:cstheme="minorHAnsi"/>
                <w:b w:val="0"/>
                <w:bCs w:val="0"/>
                <w:sz w:val="28"/>
                <w:szCs w:val="28"/>
              </w:rPr>
              <w:t xml:space="preserve"> from Google Cloud</w:t>
            </w:r>
            <w:r w:rsidR="00E54885">
              <w:rPr>
                <w:rFonts w:cstheme="minorHAnsi"/>
                <w:b w:val="0"/>
                <w:bCs w:val="0"/>
                <w:sz w:val="28"/>
                <w:szCs w:val="28"/>
              </w:rPr>
              <w:t xml:space="preserve"> storage.  </w:t>
            </w:r>
            <w:r w:rsidR="00EE6AC7" w:rsidRPr="001269EE">
              <w:rPr>
                <w:b w:val="0"/>
                <w:bCs w:val="0"/>
                <w:sz w:val="28"/>
                <w:szCs w:val="28"/>
              </w:rPr>
              <w:t>For details</w:t>
            </w:r>
            <w:r w:rsidR="00EE6AC7">
              <w:rPr>
                <w:b w:val="0"/>
                <w:bCs w:val="0"/>
                <w:sz w:val="28"/>
                <w:szCs w:val="28"/>
              </w:rPr>
              <w:t>,</w:t>
            </w:r>
            <w:r w:rsidR="00EE6AC7" w:rsidRPr="001269EE">
              <w:rPr>
                <w:b w:val="0"/>
                <w:bCs w:val="0"/>
                <w:sz w:val="28"/>
                <w:szCs w:val="28"/>
              </w:rPr>
              <w:t xml:space="preserve"> refer to sections 5.</w:t>
            </w:r>
            <w:r w:rsidR="00EE6AC7">
              <w:rPr>
                <w:b w:val="0"/>
                <w:bCs w:val="0"/>
                <w:sz w:val="28"/>
                <w:szCs w:val="28"/>
              </w:rPr>
              <w:t>31</w:t>
            </w:r>
            <w:r w:rsidR="00EE6AC7" w:rsidRPr="001269EE">
              <w:rPr>
                <w:b w:val="0"/>
                <w:bCs w:val="0"/>
                <w:sz w:val="28"/>
                <w:szCs w:val="28"/>
              </w:rPr>
              <w:t xml:space="preserve"> of the</w:t>
            </w:r>
            <w:r w:rsidR="00EE6AC7" w:rsidRPr="001269EE">
              <w:rPr>
                <w:sz w:val="28"/>
                <w:szCs w:val="28"/>
              </w:rPr>
              <w:t xml:space="preserve"> </w:t>
            </w:r>
            <w:hyperlink r:id="rId6" w:history="1">
              <w:r w:rsidR="00EE6AC7" w:rsidRPr="001269EE">
                <w:rPr>
                  <w:rStyle w:val="Hyperlink"/>
                  <w:b w:val="0"/>
                  <w:bCs w:val="0"/>
                  <w:sz w:val="28"/>
                  <w:szCs w:val="28"/>
                </w:rPr>
                <w:t>DME API Specification</w:t>
              </w:r>
            </w:hyperlink>
            <w:r w:rsidR="00EE6AC7" w:rsidRPr="001269EE">
              <w:rPr>
                <w:b w:val="0"/>
                <w:bCs w:val="0"/>
                <w:sz w:val="28"/>
                <w:szCs w:val="28"/>
              </w:rPr>
              <w:t>.</w:t>
            </w:r>
          </w:p>
          <w:p w14:paraId="112F93E6" w14:textId="2C7B6F1D" w:rsidR="0090180E" w:rsidRDefault="00660A94" w:rsidP="00BD748C">
            <w:pPr>
              <w:rPr>
                <w:rStyle w:val="Hyperlink"/>
                <w:sz w:val="28"/>
                <w:szCs w:val="28"/>
              </w:rPr>
            </w:pPr>
            <w:r w:rsidRPr="001269EE">
              <w:rPr>
                <w:rFonts w:cstheme="minorHAnsi"/>
                <w:sz w:val="28"/>
                <w:szCs w:val="28"/>
                <w:u w:val="single"/>
              </w:rPr>
              <w:t>HPCDATAMGM-14</w:t>
            </w:r>
            <w:r>
              <w:rPr>
                <w:rFonts w:cstheme="minorHAnsi"/>
                <w:sz w:val="28"/>
                <w:szCs w:val="28"/>
                <w:u w:val="single"/>
              </w:rPr>
              <w:t>9</w:t>
            </w:r>
            <w:r w:rsidR="00BD45AF">
              <w:rPr>
                <w:rFonts w:cstheme="minorHAnsi"/>
                <w:sz w:val="28"/>
                <w:szCs w:val="28"/>
                <w:u w:val="single"/>
              </w:rPr>
              <w:t>4</w:t>
            </w:r>
            <w:r w:rsidRPr="001269EE">
              <w:rPr>
                <w:rFonts w:cstheme="minorHAnsi"/>
                <w:sz w:val="28"/>
                <w:szCs w:val="28"/>
                <w:u w:val="single"/>
              </w:rPr>
              <w:t>:</w:t>
            </w:r>
            <w:r>
              <w:rPr>
                <w:rFonts w:cstheme="minorHAnsi"/>
                <w:sz w:val="28"/>
                <w:szCs w:val="28"/>
              </w:rPr>
              <w:t xml:space="preserve">  Enhanced the</w:t>
            </w:r>
            <w:r w:rsidR="000648AC">
              <w:rPr>
                <w:rFonts w:cstheme="minorHAnsi"/>
                <w:sz w:val="28"/>
                <w:szCs w:val="28"/>
              </w:rPr>
              <w:t xml:space="preserve"> </w:t>
            </w:r>
            <w:r w:rsidR="000648AC" w:rsidRPr="00C83005">
              <w:rPr>
                <w:rFonts w:cstheme="minorHAnsi"/>
                <w:sz w:val="28"/>
                <w:szCs w:val="28"/>
              </w:rPr>
              <w:t>Bulk Data Files Registration</w:t>
            </w:r>
            <w:r>
              <w:rPr>
                <w:rFonts w:cstheme="minorHAnsi"/>
                <w:sz w:val="28"/>
                <w:szCs w:val="28"/>
              </w:rPr>
              <w:t xml:space="preserve"> </w:t>
            </w:r>
            <w:r w:rsidRPr="00660A94">
              <w:rPr>
                <w:rFonts w:cstheme="minorHAnsi"/>
                <w:sz w:val="28"/>
                <w:szCs w:val="28"/>
              </w:rPr>
              <w:t xml:space="preserve">REST API to </w:t>
            </w:r>
            <w:r w:rsidR="00C83005">
              <w:rPr>
                <w:rFonts w:cstheme="minorHAnsi"/>
                <w:sz w:val="28"/>
                <w:szCs w:val="28"/>
              </w:rPr>
              <w:t xml:space="preserve">enable </w:t>
            </w:r>
            <w:r w:rsidRPr="00660A94">
              <w:rPr>
                <w:rFonts w:cstheme="minorHAnsi"/>
                <w:sz w:val="28"/>
                <w:szCs w:val="28"/>
              </w:rPr>
              <w:t xml:space="preserve">archiving </w:t>
            </w:r>
            <w:r w:rsidR="00C83005">
              <w:rPr>
                <w:rFonts w:cstheme="minorHAnsi"/>
                <w:sz w:val="28"/>
                <w:szCs w:val="28"/>
              </w:rPr>
              <w:t xml:space="preserve">of </w:t>
            </w:r>
            <w:r w:rsidRPr="00660A94">
              <w:rPr>
                <w:rFonts w:cstheme="minorHAnsi"/>
                <w:sz w:val="28"/>
                <w:szCs w:val="28"/>
              </w:rPr>
              <w:t xml:space="preserve">collections </w:t>
            </w:r>
            <w:r w:rsidR="000648AC">
              <w:rPr>
                <w:rFonts w:cstheme="minorHAnsi"/>
                <w:sz w:val="28"/>
                <w:szCs w:val="28"/>
              </w:rPr>
              <w:t xml:space="preserve">and lists </w:t>
            </w:r>
            <w:r w:rsidRPr="00660A94">
              <w:rPr>
                <w:rFonts w:cstheme="minorHAnsi"/>
                <w:sz w:val="28"/>
                <w:szCs w:val="28"/>
              </w:rPr>
              <w:t>from Google Cloud storage</w:t>
            </w:r>
            <w:r w:rsidR="00E54885">
              <w:rPr>
                <w:rFonts w:cstheme="minorHAnsi"/>
                <w:sz w:val="28"/>
                <w:szCs w:val="28"/>
              </w:rPr>
              <w:t>.</w:t>
            </w:r>
            <w:r w:rsidRPr="00660A94">
              <w:rPr>
                <w:rFonts w:cstheme="minorHAnsi"/>
                <w:sz w:val="28"/>
                <w:szCs w:val="28"/>
              </w:rPr>
              <w:t xml:space="preserve">  </w:t>
            </w:r>
            <w:r w:rsidRPr="001269EE">
              <w:rPr>
                <w:sz w:val="28"/>
                <w:szCs w:val="28"/>
              </w:rPr>
              <w:t>For details</w:t>
            </w:r>
            <w:r>
              <w:rPr>
                <w:sz w:val="28"/>
                <w:szCs w:val="28"/>
              </w:rPr>
              <w:t>,</w:t>
            </w:r>
            <w:r w:rsidRPr="001269EE">
              <w:rPr>
                <w:sz w:val="28"/>
                <w:szCs w:val="28"/>
              </w:rPr>
              <w:t xml:space="preserve"> refer to section</w:t>
            </w:r>
            <w:r w:rsidR="00BD45AF">
              <w:rPr>
                <w:sz w:val="28"/>
                <w:szCs w:val="28"/>
              </w:rPr>
              <w:t xml:space="preserve"> </w:t>
            </w:r>
            <w:r w:rsidRPr="001269EE">
              <w:rPr>
                <w:sz w:val="28"/>
                <w:szCs w:val="28"/>
              </w:rPr>
              <w:t>5.</w:t>
            </w:r>
            <w:r>
              <w:rPr>
                <w:sz w:val="28"/>
                <w:szCs w:val="28"/>
              </w:rPr>
              <w:t>36</w:t>
            </w:r>
            <w:r w:rsidRPr="001269EE">
              <w:rPr>
                <w:sz w:val="28"/>
                <w:szCs w:val="28"/>
              </w:rPr>
              <w:t xml:space="preserve"> of the </w:t>
            </w:r>
            <w:hyperlink r:id="rId7" w:history="1">
              <w:r w:rsidRPr="001269EE">
                <w:rPr>
                  <w:rStyle w:val="Hyperlink"/>
                  <w:sz w:val="28"/>
                  <w:szCs w:val="28"/>
                </w:rPr>
                <w:t>DME API Specification</w:t>
              </w:r>
            </w:hyperlink>
          </w:p>
          <w:p w14:paraId="728FD3B0" w14:textId="77777777" w:rsidR="00660A94" w:rsidRDefault="00660A94" w:rsidP="00BD748C">
            <w:pPr>
              <w:rPr>
                <w:sz w:val="28"/>
                <w:szCs w:val="28"/>
              </w:rPr>
            </w:pPr>
          </w:p>
          <w:p w14:paraId="49D0C277" w14:textId="5DFB81E2" w:rsidR="00AB7FE4" w:rsidRPr="00AB7FE4" w:rsidRDefault="007452F5" w:rsidP="00AB7FE4">
            <w:pPr>
              <w:rPr>
                <w:rFonts w:cstheme="minorHAnsi"/>
                <w:color w:val="000000"/>
                <w:sz w:val="28"/>
                <w:szCs w:val="28"/>
              </w:rPr>
            </w:pPr>
            <w:r>
              <w:rPr>
                <w:rFonts w:cstheme="minorHAnsi"/>
                <w:b/>
                <w:bCs/>
                <w:color w:val="000000"/>
                <w:sz w:val="28"/>
                <w:szCs w:val="28"/>
                <w:u w:val="single"/>
              </w:rPr>
              <w:t>Misc/</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9E8B196" w14:textId="4781CBA7" w:rsidR="0015459E" w:rsidRDefault="0015459E" w:rsidP="00DC7F9A">
            <w:pPr>
              <w:rPr>
                <w:rFonts w:cstheme="minorHAnsi"/>
                <w:bCs/>
                <w:sz w:val="28"/>
                <w:szCs w:val="28"/>
                <w:u w:val="single"/>
              </w:rPr>
            </w:pPr>
          </w:p>
          <w:p w14:paraId="7CDB18BD" w14:textId="3AD6D62A" w:rsidR="007F64DA" w:rsidRDefault="007F64DA" w:rsidP="00E04D07">
            <w:pPr>
              <w:rPr>
                <w:rFonts w:cstheme="minorHAnsi"/>
                <w:bCs/>
                <w:sz w:val="28"/>
                <w:szCs w:val="28"/>
                <w:u w:val="single"/>
              </w:rPr>
            </w:pPr>
            <w:r w:rsidRPr="001269EE">
              <w:rPr>
                <w:bCs/>
                <w:sz w:val="28"/>
                <w:szCs w:val="28"/>
                <w:u w:val="single"/>
              </w:rPr>
              <w:t>HPCDATAMGM-</w:t>
            </w:r>
            <w:r w:rsidR="00C71653" w:rsidRPr="001269EE">
              <w:rPr>
                <w:bCs/>
                <w:sz w:val="28"/>
                <w:szCs w:val="28"/>
                <w:u w:val="single"/>
              </w:rPr>
              <w:t>1</w:t>
            </w:r>
            <w:r w:rsidR="00211EFF">
              <w:rPr>
                <w:bCs/>
                <w:sz w:val="28"/>
                <w:szCs w:val="28"/>
                <w:u w:val="single"/>
              </w:rPr>
              <w:t>505</w:t>
            </w:r>
            <w:r>
              <w:rPr>
                <w:bCs/>
                <w:sz w:val="28"/>
                <w:szCs w:val="28"/>
              </w:rPr>
              <w:t xml:space="preserve">:  </w:t>
            </w:r>
            <w:r w:rsidR="00BD45AF">
              <w:rPr>
                <w:bCs/>
                <w:sz w:val="28"/>
                <w:szCs w:val="28"/>
              </w:rPr>
              <w:t>Improved</w:t>
            </w:r>
            <w:r w:rsidR="00211EFF">
              <w:rPr>
                <w:bCs/>
                <w:sz w:val="28"/>
                <w:szCs w:val="28"/>
              </w:rPr>
              <w:t xml:space="preserve"> error message d</w:t>
            </w:r>
            <w:r w:rsidR="00806B2C">
              <w:rPr>
                <w:bCs/>
                <w:sz w:val="28"/>
                <w:szCs w:val="28"/>
              </w:rPr>
              <w:t xml:space="preserve">isplayed during failure of download requests </w:t>
            </w:r>
            <w:r w:rsidR="00BD45AF">
              <w:rPr>
                <w:bCs/>
                <w:sz w:val="28"/>
                <w:szCs w:val="28"/>
              </w:rPr>
              <w:t xml:space="preserve">when </w:t>
            </w:r>
            <w:r w:rsidR="00806B2C">
              <w:rPr>
                <w:bCs/>
                <w:sz w:val="28"/>
                <w:szCs w:val="28"/>
              </w:rPr>
              <w:t xml:space="preserve">the </w:t>
            </w:r>
            <w:r w:rsidR="00BD45AF">
              <w:rPr>
                <w:bCs/>
                <w:sz w:val="28"/>
                <w:szCs w:val="28"/>
              </w:rPr>
              <w:t>destination</w:t>
            </w:r>
            <w:r w:rsidR="00806B2C">
              <w:rPr>
                <w:bCs/>
                <w:sz w:val="28"/>
                <w:szCs w:val="28"/>
              </w:rPr>
              <w:t xml:space="preserve"> </w:t>
            </w:r>
            <w:r w:rsidR="00211EFF">
              <w:rPr>
                <w:bCs/>
                <w:sz w:val="28"/>
                <w:szCs w:val="28"/>
              </w:rPr>
              <w:t>Globus endpoint</w:t>
            </w:r>
            <w:r w:rsidR="00BD45AF">
              <w:rPr>
                <w:bCs/>
                <w:sz w:val="28"/>
                <w:szCs w:val="28"/>
              </w:rPr>
              <w:t xml:space="preserve"> is not accessible</w:t>
            </w:r>
            <w:r w:rsidR="000648AC">
              <w:rPr>
                <w:bCs/>
                <w:sz w:val="28"/>
                <w:szCs w:val="28"/>
              </w:rPr>
              <w:t xml:space="preserve"> (</w:t>
            </w:r>
            <w:r w:rsidR="00A05957">
              <w:rPr>
                <w:bCs/>
                <w:sz w:val="28"/>
                <w:szCs w:val="28"/>
              </w:rPr>
              <w:t>for example,</w:t>
            </w:r>
            <w:r w:rsidR="00211EFF">
              <w:rPr>
                <w:bCs/>
                <w:sz w:val="28"/>
                <w:szCs w:val="28"/>
              </w:rPr>
              <w:t xml:space="preserve"> if the Globus personal endpoint is offline</w:t>
            </w:r>
            <w:r w:rsidR="000648AC">
              <w:rPr>
                <w:bCs/>
                <w:sz w:val="28"/>
                <w:szCs w:val="28"/>
              </w:rPr>
              <w:t>)</w:t>
            </w:r>
            <w:r>
              <w:rPr>
                <w:bCs/>
                <w:sz w:val="28"/>
                <w:szCs w:val="28"/>
              </w:rPr>
              <w:t>.</w:t>
            </w:r>
            <w:r w:rsidR="00BD45AF">
              <w:rPr>
                <w:bCs/>
                <w:sz w:val="28"/>
                <w:szCs w:val="28"/>
              </w:rPr>
              <w:t xml:space="preserve"> </w:t>
            </w:r>
          </w:p>
          <w:p w14:paraId="5DF56DD7" w14:textId="77777777" w:rsidR="000F6AEC" w:rsidRDefault="000F6AEC" w:rsidP="00E04D07">
            <w:pPr>
              <w:rPr>
                <w:rFonts w:cstheme="minorHAnsi"/>
                <w:bCs/>
                <w:sz w:val="28"/>
                <w:szCs w:val="28"/>
                <w:u w:val="single"/>
              </w:rPr>
            </w:pPr>
          </w:p>
          <w:p w14:paraId="29FEA69E" w14:textId="63CF977C" w:rsidR="00E04D07" w:rsidRDefault="00BF1C55" w:rsidP="00E04D07">
            <w:pPr>
              <w:rPr>
                <w:sz w:val="28"/>
                <w:szCs w:val="28"/>
              </w:rPr>
            </w:pPr>
            <w:r w:rsidRPr="00D20904">
              <w:rPr>
                <w:rFonts w:cstheme="minorHAnsi"/>
                <w:bCs/>
                <w:sz w:val="28"/>
                <w:szCs w:val="28"/>
                <w:u w:val="single"/>
              </w:rPr>
              <w:lastRenderedPageBreak/>
              <w:t>HPCDATAMGM-</w:t>
            </w:r>
            <w:r w:rsidR="00E04D07">
              <w:rPr>
                <w:rFonts w:cstheme="minorHAnsi"/>
                <w:bCs/>
                <w:sz w:val="28"/>
                <w:szCs w:val="28"/>
                <w:u w:val="single"/>
              </w:rPr>
              <w:t>1</w:t>
            </w:r>
            <w:r w:rsidR="00211EFF">
              <w:rPr>
                <w:rFonts w:cstheme="minorHAnsi"/>
                <w:bCs/>
                <w:sz w:val="28"/>
                <w:szCs w:val="28"/>
                <w:u w:val="single"/>
              </w:rPr>
              <w:t>500</w:t>
            </w:r>
            <w:r w:rsidR="00A05957">
              <w:rPr>
                <w:rFonts w:cstheme="minorHAnsi"/>
                <w:bCs/>
                <w:sz w:val="28"/>
                <w:szCs w:val="28"/>
                <w:u w:val="single"/>
              </w:rPr>
              <w:t>, 1504</w:t>
            </w:r>
            <w:r w:rsidRPr="00D20904">
              <w:rPr>
                <w:rFonts w:cstheme="minorHAnsi"/>
                <w:bCs/>
                <w:sz w:val="28"/>
                <w:szCs w:val="28"/>
              </w:rPr>
              <w:t>:</w:t>
            </w:r>
            <w:r w:rsidRPr="00D20904">
              <w:rPr>
                <w:rFonts w:cstheme="minorHAnsi"/>
                <w:b/>
                <w:sz w:val="28"/>
                <w:szCs w:val="28"/>
              </w:rPr>
              <w:t xml:space="preserve">  </w:t>
            </w:r>
            <w:r w:rsidR="00211EFF" w:rsidRPr="00211EFF">
              <w:rPr>
                <w:rFonts w:cstheme="minorHAnsi"/>
                <w:bCs/>
                <w:sz w:val="28"/>
                <w:szCs w:val="28"/>
              </w:rPr>
              <w:t xml:space="preserve">Added </w:t>
            </w:r>
            <w:r w:rsidR="00BD45AF">
              <w:rPr>
                <w:rFonts w:cstheme="minorHAnsi"/>
                <w:bCs/>
                <w:sz w:val="28"/>
                <w:szCs w:val="28"/>
              </w:rPr>
              <w:t>checks in</w:t>
            </w:r>
            <w:r w:rsidR="00211EFF" w:rsidRPr="00211EFF">
              <w:rPr>
                <w:rFonts w:cstheme="minorHAnsi"/>
                <w:bCs/>
                <w:sz w:val="28"/>
                <w:szCs w:val="28"/>
              </w:rPr>
              <w:t xml:space="preserve"> the collection download request</w:t>
            </w:r>
            <w:r w:rsidR="00A05957">
              <w:rPr>
                <w:rFonts w:cstheme="minorHAnsi"/>
                <w:bCs/>
                <w:sz w:val="28"/>
                <w:szCs w:val="28"/>
              </w:rPr>
              <w:t xml:space="preserve">, as well as </w:t>
            </w:r>
            <w:r w:rsidR="000648AC">
              <w:rPr>
                <w:rFonts w:cstheme="minorHAnsi"/>
                <w:bCs/>
                <w:sz w:val="28"/>
                <w:szCs w:val="28"/>
              </w:rPr>
              <w:t xml:space="preserve">in </w:t>
            </w:r>
            <w:r w:rsidR="00A05957">
              <w:rPr>
                <w:rFonts w:cstheme="minorHAnsi"/>
                <w:bCs/>
                <w:sz w:val="28"/>
                <w:szCs w:val="28"/>
              </w:rPr>
              <w:t>the collection download retry request,</w:t>
            </w:r>
            <w:r w:rsidR="00BD45AF">
              <w:rPr>
                <w:rFonts w:cstheme="minorHAnsi"/>
                <w:bCs/>
                <w:sz w:val="28"/>
                <w:szCs w:val="28"/>
              </w:rPr>
              <w:t xml:space="preserve"> </w:t>
            </w:r>
            <w:r w:rsidR="00211EFF">
              <w:rPr>
                <w:rFonts w:cstheme="minorHAnsi"/>
                <w:bCs/>
                <w:sz w:val="28"/>
                <w:szCs w:val="28"/>
              </w:rPr>
              <w:t xml:space="preserve">to </w:t>
            </w:r>
            <w:r w:rsidR="00BD45AF">
              <w:rPr>
                <w:rFonts w:cstheme="minorHAnsi"/>
                <w:bCs/>
                <w:sz w:val="28"/>
                <w:szCs w:val="28"/>
              </w:rPr>
              <w:t>block</w:t>
            </w:r>
            <w:r w:rsidR="00211EFF">
              <w:rPr>
                <w:rFonts w:cstheme="minorHAnsi"/>
                <w:bCs/>
                <w:sz w:val="28"/>
                <w:szCs w:val="28"/>
              </w:rPr>
              <w:t xml:space="preserve"> </w:t>
            </w:r>
            <w:r w:rsidR="00E54885">
              <w:rPr>
                <w:rFonts w:cstheme="minorHAnsi"/>
                <w:bCs/>
                <w:sz w:val="28"/>
                <w:szCs w:val="28"/>
              </w:rPr>
              <w:t>repeat</w:t>
            </w:r>
            <w:r w:rsidR="00806B2C">
              <w:rPr>
                <w:rFonts w:cstheme="minorHAnsi"/>
                <w:bCs/>
                <w:sz w:val="28"/>
                <w:szCs w:val="28"/>
              </w:rPr>
              <w:t xml:space="preserve"> requests </w:t>
            </w:r>
            <w:r w:rsidR="00BD45AF">
              <w:rPr>
                <w:rFonts w:cstheme="minorHAnsi"/>
                <w:bCs/>
                <w:sz w:val="28"/>
                <w:szCs w:val="28"/>
              </w:rPr>
              <w:t>for</w:t>
            </w:r>
            <w:r w:rsidR="00806B2C">
              <w:rPr>
                <w:rFonts w:cstheme="minorHAnsi"/>
                <w:bCs/>
                <w:sz w:val="28"/>
                <w:szCs w:val="28"/>
              </w:rPr>
              <w:t xml:space="preserve"> </w:t>
            </w:r>
            <w:r w:rsidR="00BD45AF">
              <w:rPr>
                <w:rFonts w:cstheme="minorHAnsi"/>
                <w:bCs/>
                <w:sz w:val="28"/>
                <w:szCs w:val="28"/>
              </w:rPr>
              <w:t>transferring</w:t>
            </w:r>
            <w:r w:rsidR="00806B2C">
              <w:rPr>
                <w:rFonts w:cstheme="minorHAnsi"/>
                <w:bCs/>
                <w:sz w:val="28"/>
                <w:szCs w:val="28"/>
              </w:rPr>
              <w:t xml:space="preserve"> </w:t>
            </w:r>
            <w:r w:rsidR="00BD45AF">
              <w:rPr>
                <w:rFonts w:cstheme="minorHAnsi"/>
                <w:bCs/>
                <w:sz w:val="28"/>
                <w:szCs w:val="28"/>
              </w:rPr>
              <w:t xml:space="preserve">a </w:t>
            </w:r>
            <w:r w:rsidR="00211EFF">
              <w:rPr>
                <w:rFonts w:cstheme="minorHAnsi"/>
                <w:bCs/>
                <w:sz w:val="28"/>
                <w:szCs w:val="28"/>
              </w:rPr>
              <w:t>collection to the same endpoint</w:t>
            </w:r>
            <w:r w:rsidR="00B77306" w:rsidRPr="001269EE">
              <w:rPr>
                <w:sz w:val="28"/>
                <w:szCs w:val="28"/>
              </w:rPr>
              <w:t>.</w:t>
            </w:r>
          </w:p>
          <w:p w14:paraId="2C66729E" w14:textId="77777777" w:rsidR="00116ADF" w:rsidRDefault="00116ADF" w:rsidP="00DC7F9A">
            <w:pPr>
              <w:rPr>
                <w:rFonts w:cstheme="minorHAnsi"/>
                <w:bCs/>
                <w:sz w:val="28"/>
                <w:szCs w:val="28"/>
                <w:u w:val="single"/>
              </w:rPr>
            </w:pPr>
          </w:p>
          <w:p w14:paraId="68E3A40A" w14:textId="48A6DEC6" w:rsidR="005A2BA1" w:rsidRDefault="008E0A9C" w:rsidP="008E0A9C">
            <w:pPr>
              <w:rPr>
                <w:sz w:val="28"/>
                <w:szCs w:val="28"/>
              </w:rPr>
            </w:pPr>
            <w:r w:rsidRPr="00BC7425">
              <w:rPr>
                <w:sz w:val="28"/>
                <w:szCs w:val="28"/>
                <w:u w:val="single"/>
              </w:rPr>
              <w:t>HPCDATAMGM-</w:t>
            </w:r>
            <w:r>
              <w:rPr>
                <w:sz w:val="28"/>
                <w:szCs w:val="28"/>
                <w:u w:val="single"/>
              </w:rPr>
              <w:t>1</w:t>
            </w:r>
            <w:r w:rsidR="00211EFF">
              <w:rPr>
                <w:sz w:val="28"/>
                <w:szCs w:val="28"/>
                <w:u w:val="single"/>
              </w:rPr>
              <w:t>502</w:t>
            </w:r>
            <w:r>
              <w:rPr>
                <w:sz w:val="28"/>
                <w:szCs w:val="28"/>
              </w:rPr>
              <w:t xml:space="preserve">: </w:t>
            </w:r>
            <w:r w:rsidR="00211EFF">
              <w:rPr>
                <w:sz w:val="28"/>
                <w:szCs w:val="28"/>
              </w:rPr>
              <w:t>Fixed issue with</w:t>
            </w:r>
            <w:r w:rsidR="00E54885">
              <w:rPr>
                <w:sz w:val="28"/>
                <w:szCs w:val="28"/>
              </w:rPr>
              <w:t xml:space="preserve"> file or collection</w:t>
            </w:r>
            <w:r w:rsidR="00211EFF">
              <w:rPr>
                <w:sz w:val="28"/>
                <w:szCs w:val="28"/>
              </w:rPr>
              <w:t xml:space="preserve"> download</w:t>
            </w:r>
            <w:r w:rsidR="00806B2C">
              <w:rPr>
                <w:sz w:val="28"/>
                <w:szCs w:val="28"/>
              </w:rPr>
              <w:t xml:space="preserve"> </w:t>
            </w:r>
            <w:r w:rsidR="00DC18E1">
              <w:rPr>
                <w:sz w:val="28"/>
                <w:szCs w:val="28"/>
              </w:rPr>
              <w:t xml:space="preserve">transactions </w:t>
            </w:r>
            <w:r w:rsidR="00211EFF">
              <w:rPr>
                <w:sz w:val="28"/>
                <w:szCs w:val="28"/>
              </w:rPr>
              <w:t xml:space="preserve">indicating </w:t>
            </w:r>
            <w:r w:rsidR="00DC18E1" w:rsidRPr="00DC18E1">
              <w:rPr>
                <w:sz w:val="28"/>
                <w:szCs w:val="28"/>
              </w:rPr>
              <w:t>'</w:t>
            </w:r>
            <w:r w:rsidR="00DC18E1">
              <w:rPr>
                <w:sz w:val="28"/>
                <w:szCs w:val="28"/>
              </w:rPr>
              <w:t>U</w:t>
            </w:r>
            <w:r w:rsidR="00211EFF" w:rsidRPr="00DC18E1">
              <w:rPr>
                <w:sz w:val="28"/>
                <w:szCs w:val="28"/>
              </w:rPr>
              <w:t>nknown status</w:t>
            </w:r>
            <w:r w:rsidR="00DC18E1" w:rsidRPr="00DC18E1">
              <w:rPr>
                <w:sz w:val="28"/>
                <w:szCs w:val="28"/>
              </w:rPr>
              <w:t>'</w:t>
            </w:r>
            <w:r w:rsidR="00211EFF">
              <w:rPr>
                <w:sz w:val="28"/>
                <w:szCs w:val="28"/>
              </w:rPr>
              <w:t xml:space="preserve"> occasionally</w:t>
            </w:r>
            <w:r w:rsidR="00F80721">
              <w:rPr>
                <w:sz w:val="28"/>
                <w:szCs w:val="28"/>
              </w:rPr>
              <w:t>.</w:t>
            </w:r>
          </w:p>
          <w:p w14:paraId="02FC007D" w14:textId="77777777" w:rsidR="00660A94" w:rsidRDefault="00660A94" w:rsidP="008E0A9C">
            <w:pPr>
              <w:rPr>
                <w:sz w:val="28"/>
                <w:szCs w:val="28"/>
              </w:rPr>
            </w:pPr>
          </w:p>
          <w:p w14:paraId="4F5E122E" w14:textId="476758AE" w:rsidR="005D3B37" w:rsidRPr="00D64997" w:rsidRDefault="005D3B3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3A012594" w14:textId="590B6C2A" w:rsidR="001B12F2" w:rsidRDefault="001B12F2">
            <w:pPr>
              <w:rPr>
                <w:sz w:val="28"/>
                <w:szCs w:val="28"/>
              </w:rPr>
            </w:pPr>
          </w:p>
          <w:p w14:paraId="02AA6378" w14:textId="20A471C2" w:rsidR="001B12F2" w:rsidRDefault="001B12F2" w:rsidP="001B12F2">
            <w:pPr>
              <w:rPr>
                <w:sz w:val="28"/>
                <w:szCs w:val="28"/>
              </w:rPr>
            </w:pPr>
            <w:r w:rsidRPr="001269EE">
              <w:rPr>
                <w:sz w:val="28"/>
                <w:szCs w:val="28"/>
                <w:u w:val="single"/>
              </w:rPr>
              <w:t>HPCDATAMGM-1</w:t>
            </w:r>
            <w:r w:rsidR="00660A94">
              <w:rPr>
                <w:sz w:val="28"/>
                <w:szCs w:val="28"/>
                <w:u w:val="single"/>
              </w:rPr>
              <w:t>380</w:t>
            </w:r>
            <w:r w:rsidRPr="001269EE">
              <w:rPr>
                <w:sz w:val="28"/>
                <w:szCs w:val="28"/>
              </w:rPr>
              <w:t xml:space="preserve">: </w:t>
            </w:r>
            <w:r w:rsidR="0085553B">
              <w:rPr>
                <w:sz w:val="28"/>
                <w:szCs w:val="28"/>
              </w:rPr>
              <w:t xml:space="preserve"> </w:t>
            </w:r>
            <w:r w:rsidR="00660A94">
              <w:rPr>
                <w:sz w:val="28"/>
                <w:szCs w:val="28"/>
              </w:rPr>
              <w:t xml:space="preserve">Streamlined management of download requests </w:t>
            </w:r>
            <w:r w:rsidR="00DC18E1">
              <w:rPr>
                <w:sz w:val="28"/>
                <w:szCs w:val="28"/>
              </w:rPr>
              <w:t>to prevent bandwidth hogging</w:t>
            </w:r>
            <w:r w:rsidR="00E54885">
              <w:rPr>
                <w:sz w:val="28"/>
                <w:szCs w:val="28"/>
              </w:rPr>
              <w:t xml:space="preserve"> and improve allocation of resources</w:t>
            </w:r>
            <w:r w:rsidR="0085553B">
              <w:rPr>
                <w:sz w:val="28"/>
                <w:szCs w:val="28"/>
              </w:rPr>
              <w:t>.</w:t>
            </w:r>
          </w:p>
          <w:p w14:paraId="26417973" w14:textId="77777777" w:rsidR="001B12F2" w:rsidRPr="00CF6B38" w:rsidRDefault="001B12F2">
            <w:pPr>
              <w:rPr>
                <w:sz w:val="28"/>
                <w:szCs w:val="28"/>
              </w:rPr>
            </w:pPr>
          </w:p>
          <w:p w14:paraId="202877E1" w14:textId="5FACDC51" w:rsidR="00825160" w:rsidRDefault="00660A94" w:rsidP="00337E18">
            <w:pPr>
              <w:rPr>
                <w:sz w:val="28"/>
                <w:szCs w:val="28"/>
              </w:rPr>
            </w:pPr>
            <w:r w:rsidRPr="00A05957">
              <w:rPr>
                <w:sz w:val="28"/>
                <w:szCs w:val="28"/>
                <w:u w:val="single"/>
              </w:rPr>
              <w:t>HPCDATAMGM-1501</w:t>
            </w:r>
            <w:r>
              <w:rPr>
                <w:sz w:val="28"/>
                <w:szCs w:val="28"/>
              </w:rPr>
              <w:t xml:space="preserve">: Setup a configurable limit on the total number of </w:t>
            </w:r>
            <w:r w:rsidR="00E54885">
              <w:rPr>
                <w:sz w:val="28"/>
                <w:szCs w:val="28"/>
              </w:rPr>
              <w:t xml:space="preserve">parallel </w:t>
            </w:r>
            <w:r>
              <w:rPr>
                <w:sz w:val="28"/>
                <w:szCs w:val="28"/>
              </w:rPr>
              <w:t xml:space="preserve">download </w:t>
            </w:r>
            <w:r w:rsidR="00E54885">
              <w:rPr>
                <w:sz w:val="28"/>
                <w:szCs w:val="28"/>
              </w:rPr>
              <w:t>transactions</w:t>
            </w:r>
            <w:r>
              <w:rPr>
                <w:sz w:val="28"/>
                <w:szCs w:val="28"/>
              </w:rPr>
              <w:t xml:space="preserve"> to </w:t>
            </w:r>
            <w:r w:rsidR="00DC18E1">
              <w:rPr>
                <w:sz w:val="28"/>
                <w:szCs w:val="28"/>
              </w:rPr>
              <w:t xml:space="preserve">better </w:t>
            </w:r>
            <w:r>
              <w:rPr>
                <w:sz w:val="28"/>
                <w:szCs w:val="28"/>
              </w:rPr>
              <w:t xml:space="preserve">manage </w:t>
            </w:r>
            <w:r w:rsidR="00DC18E1">
              <w:rPr>
                <w:sz w:val="28"/>
                <w:szCs w:val="28"/>
              </w:rPr>
              <w:t>CPU contention</w:t>
            </w:r>
            <w:r>
              <w:rPr>
                <w:sz w:val="28"/>
                <w:szCs w:val="28"/>
              </w:rPr>
              <w:t xml:space="preserve">. </w:t>
            </w:r>
          </w:p>
          <w:p w14:paraId="6BBAFFAD" w14:textId="7FEF9118" w:rsidR="00DC18E1" w:rsidRDefault="00DC18E1" w:rsidP="00337E18">
            <w:pPr>
              <w:rPr>
                <w:sz w:val="28"/>
                <w:szCs w:val="28"/>
              </w:rPr>
            </w:pPr>
          </w:p>
          <w:p w14:paraId="7148AD60" w14:textId="20910D3F" w:rsidR="00DC18E1" w:rsidRDefault="00DC18E1" w:rsidP="00DC18E1">
            <w:pPr>
              <w:rPr>
                <w:sz w:val="28"/>
                <w:szCs w:val="28"/>
              </w:rPr>
            </w:pPr>
            <w:r w:rsidRPr="00D64997">
              <w:rPr>
                <w:sz w:val="28"/>
                <w:szCs w:val="28"/>
                <w:u w:val="single"/>
              </w:rPr>
              <w:t>HPCDATAMGM-1</w:t>
            </w:r>
            <w:r>
              <w:rPr>
                <w:sz w:val="28"/>
                <w:szCs w:val="28"/>
                <w:u w:val="single"/>
              </w:rPr>
              <w:t>503</w:t>
            </w:r>
            <w:r>
              <w:rPr>
                <w:sz w:val="28"/>
                <w:szCs w:val="28"/>
              </w:rPr>
              <w:t xml:space="preserve">: Doubled the frequency of the download processing task that checks whether the download limit has been reached and </w:t>
            </w:r>
            <w:r w:rsidR="00E54885">
              <w:rPr>
                <w:sz w:val="28"/>
                <w:szCs w:val="28"/>
              </w:rPr>
              <w:t>accordingly</w:t>
            </w:r>
            <w:r>
              <w:rPr>
                <w:sz w:val="28"/>
                <w:szCs w:val="28"/>
              </w:rPr>
              <w:t xml:space="preserve"> sends the file download request to </w:t>
            </w:r>
            <w:r w:rsidR="00E54885">
              <w:rPr>
                <w:sz w:val="28"/>
                <w:szCs w:val="28"/>
              </w:rPr>
              <w:t>backend</w:t>
            </w:r>
            <w:r>
              <w:rPr>
                <w:sz w:val="28"/>
                <w:szCs w:val="28"/>
              </w:rPr>
              <w:t xml:space="preserve"> storage.</w:t>
            </w:r>
          </w:p>
          <w:p w14:paraId="0C3025D4" w14:textId="77777777" w:rsidR="00DC18E1" w:rsidRDefault="00DC18E1" w:rsidP="00DC18E1">
            <w:pPr>
              <w:rPr>
                <w:sz w:val="28"/>
                <w:szCs w:val="28"/>
              </w:rPr>
            </w:pPr>
          </w:p>
          <w:p w14:paraId="249E52A9" w14:textId="77777777" w:rsidR="00DC18E1" w:rsidRPr="00CF6B38" w:rsidRDefault="00DC18E1" w:rsidP="00337E18">
            <w:pPr>
              <w:rPr>
                <w:sz w:val="28"/>
                <w:szCs w:val="28"/>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8"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C83005"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C83005" w:rsidP="00E16925">
            <w:pPr>
              <w:rPr>
                <w:rFonts w:cstheme="minorHAnsi"/>
                <w:sz w:val="28"/>
                <w:szCs w:val="28"/>
              </w:rPr>
            </w:pPr>
            <w:hyperlink r:id="rId11"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C83005" w:rsidP="00E16925">
            <w:pPr>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C83005" w:rsidP="00E16925">
            <w:pPr>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C83005" w:rsidP="00E16925">
            <w:pPr>
              <w:rPr>
                <w:rFonts w:cstheme="minorHAnsi"/>
                <w:sz w:val="28"/>
                <w:szCs w:val="28"/>
              </w:rPr>
            </w:pPr>
            <w:hyperlink r:id="rId14"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C83005"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0"/>
  </w:num>
  <w:num w:numId="4">
    <w:abstractNumId w:val="32"/>
  </w:num>
  <w:num w:numId="5">
    <w:abstractNumId w:val="4"/>
  </w:num>
  <w:num w:numId="6">
    <w:abstractNumId w:val="22"/>
  </w:num>
  <w:num w:numId="7">
    <w:abstractNumId w:val="6"/>
  </w:num>
  <w:num w:numId="8">
    <w:abstractNumId w:val="15"/>
  </w:num>
  <w:num w:numId="9">
    <w:abstractNumId w:val="3"/>
  </w:num>
  <w:num w:numId="10">
    <w:abstractNumId w:val="18"/>
  </w:num>
  <w:num w:numId="11">
    <w:abstractNumId w:val="33"/>
  </w:num>
  <w:num w:numId="12">
    <w:abstractNumId w:val="10"/>
  </w:num>
  <w:num w:numId="13">
    <w:abstractNumId w:val="5"/>
  </w:num>
  <w:num w:numId="14">
    <w:abstractNumId w:val="31"/>
  </w:num>
  <w:num w:numId="15">
    <w:abstractNumId w:val="11"/>
  </w:num>
  <w:num w:numId="16">
    <w:abstractNumId w:val="17"/>
  </w:num>
  <w:num w:numId="17">
    <w:abstractNumId w:val="28"/>
  </w:num>
  <w:num w:numId="18">
    <w:abstractNumId w:val="24"/>
  </w:num>
  <w:num w:numId="19">
    <w:abstractNumId w:val="21"/>
  </w:num>
  <w:num w:numId="20">
    <w:abstractNumId w:val="29"/>
  </w:num>
  <w:num w:numId="21">
    <w:abstractNumId w:val="30"/>
  </w:num>
  <w:num w:numId="22">
    <w:abstractNumId w:val="12"/>
  </w:num>
  <w:num w:numId="23">
    <w:abstractNumId w:val="25"/>
  </w:num>
  <w:num w:numId="24">
    <w:abstractNumId w:val="23"/>
  </w:num>
  <w:num w:numId="25">
    <w:abstractNumId w:val="2"/>
  </w:num>
  <w:num w:numId="26">
    <w:abstractNumId w:val="27"/>
  </w:num>
  <w:num w:numId="27">
    <w:abstractNumId w:val="13"/>
  </w:num>
  <w:num w:numId="28">
    <w:abstractNumId w:val="8"/>
  </w:num>
  <w:num w:numId="29">
    <w:abstractNumId w:val="1"/>
  </w:num>
  <w:num w:numId="30">
    <w:abstractNumId w:val="19"/>
  </w:num>
  <w:num w:numId="31">
    <w:abstractNumId w:val="7"/>
  </w:num>
  <w:num w:numId="32">
    <w:abstractNumId w:val="26"/>
  </w:num>
  <w:num w:numId="33">
    <w:abstractNumId w:val="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92B"/>
    <w:rsid w:val="000114C9"/>
    <w:rsid w:val="00011DC2"/>
    <w:rsid w:val="00011F21"/>
    <w:rsid w:val="0001262E"/>
    <w:rsid w:val="00012CDE"/>
    <w:rsid w:val="0001400F"/>
    <w:rsid w:val="00016FF7"/>
    <w:rsid w:val="00017727"/>
    <w:rsid w:val="000212F9"/>
    <w:rsid w:val="00024AAB"/>
    <w:rsid w:val="00032AD1"/>
    <w:rsid w:val="00034424"/>
    <w:rsid w:val="00034E65"/>
    <w:rsid w:val="0003626B"/>
    <w:rsid w:val="0004265D"/>
    <w:rsid w:val="00042CE4"/>
    <w:rsid w:val="000434DD"/>
    <w:rsid w:val="00043A0C"/>
    <w:rsid w:val="00043EF7"/>
    <w:rsid w:val="0005460B"/>
    <w:rsid w:val="00055061"/>
    <w:rsid w:val="000577E5"/>
    <w:rsid w:val="00060C24"/>
    <w:rsid w:val="000648AC"/>
    <w:rsid w:val="00066652"/>
    <w:rsid w:val="000724D4"/>
    <w:rsid w:val="000739E8"/>
    <w:rsid w:val="00076AF9"/>
    <w:rsid w:val="0007754D"/>
    <w:rsid w:val="00080CE1"/>
    <w:rsid w:val="00084430"/>
    <w:rsid w:val="00085831"/>
    <w:rsid w:val="00085F56"/>
    <w:rsid w:val="00087A13"/>
    <w:rsid w:val="0009284C"/>
    <w:rsid w:val="000976DA"/>
    <w:rsid w:val="000A038E"/>
    <w:rsid w:val="000A0F17"/>
    <w:rsid w:val="000A7058"/>
    <w:rsid w:val="000A7988"/>
    <w:rsid w:val="000B23B7"/>
    <w:rsid w:val="000B2A1B"/>
    <w:rsid w:val="000B72A6"/>
    <w:rsid w:val="000C3993"/>
    <w:rsid w:val="000C461D"/>
    <w:rsid w:val="000D1EE3"/>
    <w:rsid w:val="000D455A"/>
    <w:rsid w:val="000D76BC"/>
    <w:rsid w:val="000E0C07"/>
    <w:rsid w:val="000E1368"/>
    <w:rsid w:val="000E25B3"/>
    <w:rsid w:val="000E6A40"/>
    <w:rsid w:val="000F0B71"/>
    <w:rsid w:val="000F4CEB"/>
    <w:rsid w:val="000F6151"/>
    <w:rsid w:val="000F6AEC"/>
    <w:rsid w:val="00102621"/>
    <w:rsid w:val="00105BA4"/>
    <w:rsid w:val="001105A4"/>
    <w:rsid w:val="00111F6F"/>
    <w:rsid w:val="00116338"/>
    <w:rsid w:val="00116903"/>
    <w:rsid w:val="00116ADF"/>
    <w:rsid w:val="001269EE"/>
    <w:rsid w:val="001319CE"/>
    <w:rsid w:val="00132456"/>
    <w:rsid w:val="00134E60"/>
    <w:rsid w:val="00135488"/>
    <w:rsid w:val="001423B4"/>
    <w:rsid w:val="00142C56"/>
    <w:rsid w:val="00144BC8"/>
    <w:rsid w:val="0015035D"/>
    <w:rsid w:val="00150A93"/>
    <w:rsid w:val="0015248A"/>
    <w:rsid w:val="0015459E"/>
    <w:rsid w:val="00155207"/>
    <w:rsid w:val="00162113"/>
    <w:rsid w:val="00166F90"/>
    <w:rsid w:val="001716FB"/>
    <w:rsid w:val="001723E8"/>
    <w:rsid w:val="00173361"/>
    <w:rsid w:val="00174EC3"/>
    <w:rsid w:val="001761E0"/>
    <w:rsid w:val="00176335"/>
    <w:rsid w:val="00176805"/>
    <w:rsid w:val="001828A4"/>
    <w:rsid w:val="00183036"/>
    <w:rsid w:val="00187629"/>
    <w:rsid w:val="001912E5"/>
    <w:rsid w:val="001917A9"/>
    <w:rsid w:val="00191A32"/>
    <w:rsid w:val="00191EE4"/>
    <w:rsid w:val="00196818"/>
    <w:rsid w:val="001972E4"/>
    <w:rsid w:val="00197E29"/>
    <w:rsid w:val="001A00B9"/>
    <w:rsid w:val="001A0326"/>
    <w:rsid w:val="001A0786"/>
    <w:rsid w:val="001A177F"/>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F0972"/>
    <w:rsid w:val="002047E7"/>
    <w:rsid w:val="002056DD"/>
    <w:rsid w:val="00206D12"/>
    <w:rsid w:val="0021005C"/>
    <w:rsid w:val="0021158A"/>
    <w:rsid w:val="00211894"/>
    <w:rsid w:val="00211EFF"/>
    <w:rsid w:val="00212062"/>
    <w:rsid w:val="00217937"/>
    <w:rsid w:val="00221C38"/>
    <w:rsid w:val="00222250"/>
    <w:rsid w:val="00226594"/>
    <w:rsid w:val="0023074C"/>
    <w:rsid w:val="00231D88"/>
    <w:rsid w:val="00231FD9"/>
    <w:rsid w:val="002375CC"/>
    <w:rsid w:val="00237FF4"/>
    <w:rsid w:val="002408D6"/>
    <w:rsid w:val="00241366"/>
    <w:rsid w:val="0024311A"/>
    <w:rsid w:val="00243C99"/>
    <w:rsid w:val="002506D7"/>
    <w:rsid w:val="00251398"/>
    <w:rsid w:val="00255E34"/>
    <w:rsid w:val="0025690D"/>
    <w:rsid w:val="00256B0E"/>
    <w:rsid w:val="002622B1"/>
    <w:rsid w:val="00264310"/>
    <w:rsid w:val="00265C82"/>
    <w:rsid w:val="002724B8"/>
    <w:rsid w:val="002726A2"/>
    <w:rsid w:val="00273C88"/>
    <w:rsid w:val="002747C4"/>
    <w:rsid w:val="00276809"/>
    <w:rsid w:val="0027791B"/>
    <w:rsid w:val="00283194"/>
    <w:rsid w:val="00283F50"/>
    <w:rsid w:val="00284EEE"/>
    <w:rsid w:val="00286187"/>
    <w:rsid w:val="00290E07"/>
    <w:rsid w:val="00292FFC"/>
    <w:rsid w:val="0029421D"/>
    <w:rsid w:val="002A0287"/>
    <w:rsid w:val="002A0C16"/>
    <w:rsid w:val="002A1414"/>
    <w:rsid w:val="002A1639"/>
    <w:rsid w:val="002A2352"/>
    <w:rsid w:val="002A59CE"/>
    <w:rsid w:val="002A6934"/>
    <w:rsid w:val="002B066C"/>
    <w:rsid w:val="002B0ADD"/>
    <w:rsid w:val="002B1043"/>
    <w:rsid w:val="002B47F6"/>
    <w:rsid w:val="002B4D6E"/>
    <w:rsid w:val="002B5A17"/>
    <w:rsid w:val="002B7945"/>
    <w:rsid w:val="002C7D63"/>
    <w:rsid w:val="002D1C17"/>
    <w:rsid w:val="002D1DDC"/>
    <w:rsid w:val="002D2407"/>
    <w:rsid w:val="002D447E"/>
    <w:rsid w:val="002D493F"/>
    <w:rsid w:val="002E2FB8"/>
    <w:rsid w:val="002F1C66"/>
    <w:rsid w:val="002F21D9"/>
    <w:rsid w:val="002F3E76"/>
    <w:rsid w:val="002F4897"/>
    <w:rsid w:val="002F5D20"/>
    <w:rsid w:val="00300A95"/>
    <w:rsid w:val="00301C66"/>
    <w:rsid w:val="00302D37"/>
    <w:rsid w:val="00302EC0"/>
    <w:rsid w:val="00303A0E"/>
    <w:rsid w:val="0030796A"/>
    <w:rsid w:val="00310B24"/>
    <w:rsid w:val="003139F5"/>
    <w:rsid w:val="00320665"/>
    <w:rsid w:val="0032078F"/>
    <w:rsid w:val="003220FC"/>
    <w:rsid w:val="00324135"/>
    <w:rsid w:val="0032486B"/>
    <w:rsid w:val="00324B7D"/>
    <w:rsid w:val="0032683F"/>
    <w:rsid w:val="00334720"/>
    <w:rsid w:val="00337E18"/>
    <w:rsid w:val="003434F9"/>
    <w:rsid w:val="0034676A"/>
    <w:rsid w:val="00351166"/>
    <w:rsid w:val="003514A0"/>
    <w:rsid w:val="00351902"/>
    <w:rsid w:val="00353AFA"/>
    <w:rsid w:val="00353BC4"/>
    <w:rsid w:val="00355699"/>
    <w:rsid w:val="003566FD"/>
    <w:rsid w:val="00361E94"/>
    <w:rsid w:val="00362713"/>
    <w:rsid w:val="00363701"/>
    <w:rsid w:val="00364404"/>
    <w:rsid w:val="00366BEE"/>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2E0A"/>
    <w:rsid w:val="003B4A1E"/>
    <w:rsid w:val="003B4E0F"/>
    <w:rsid w:val="003B6093"/>
    <w:rsid w:val="003C1202"/>
    <w:rsid w:val="003C3B2C"/>
    <w:rsid w:val="003C561D"/>
    <w:rsid w:val="003C5D5F"/>
    <w:rsid w:val="003C6A1C"/>
    <w:rsid w:val="003D1FAB"/>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3FF5"/>
    <w:rsid w:val="00496C45"/>
    <w:rsid w:val="004A2329"/>
    <w:rsid w:val="004A3349"/>
    <w:rsid w:val="004A466C"/>
    <w:rsid w:val="004A6871"/>
    <w:rsid w:val="004A6E5E"/>
    <w:rsid w:val="004A6F23"/>
    <w:rsid w:val="004B3D59"/>
    <w:rsid w:val="004B592C"/>
    <w:rsid w:val="004C03E1"/>
    <w:rsid w:val="004C38B8"/>
    <w:rsid w:val="004C5434"/>
    <w:rsid w:val="004C5EE6"/>
    <w:rsid w:val="004C69B1"/>
    <w:rsid w:val="004D0CAC"/>
    <w:rsid w:val="004D1533"/>
    <w:rsid w:val="004D2964"/>
    <w:rsid w:val="004D359B"/>
    <w:rsid w:val="004D432C"/>
    <w:rsid w:val="004D4EBA"/>
    <w:rsid w:val="004D70B4"/>
    <w:rsid w:val="004E4C3E"/>
    <w:rsid w:val="004E5198"/>
    <w:rsid w:val="004E6073"/>
    <w:rsid w:val="004F0F30"/>
    <w:rsid w:val="004F1A70"/>
    <w:rsid w:val="004F1BE7"/>
    <w:rsid w:val="004F45A2"/>
    <w:rsid w:val="004F50C6"/>
    <w:rsid w:val="004F55BF"/>
    <w:rsid w:val="004F58FC"/>
    <w:rsid w:val="004F595E"/>
    <w:rsid w:val="004F7752"/>
    <w:rsid w:val="004F7B2B"/>
    <w:rsid w:val="0050261A"/>
    <w:rsid w:val="0050417A"/>
    <w:rsid w:val="00505AD2"/>
    <w:rsid w:val="00510287"/>
    <w:rsid w:val="00511437"/>
    <w:rsid w:val="0051483D"/>
    <w:rsid w:val="0052215A"/>
    <w:rsid w:val="0052256A"/>
    <w:rsid w:val="005247F5"/>
    <w:rsid w:val="0052620B"/>
    <w:rsid w:val="0052648B"/>
    <w:rsid w:val="0053177C"/>
    <w:rsid w:val="00532FDB"/>
    <w:rsid w:val="00535C49"/>
    <w:rsid w:val="005431C2"/>
    <w:rsid w:val="00543D0F"/>
    <w:rsid w:val="00544C71"/>
    <w:rsid w:val="00547CCC"/>
    <w:rsid w:val="005518A7"/>
    <w:rsid w:val="0055281B"/>
    <w:rsid w:val="00553D85"/>
    <w:rsid w:val="00553F20"/>
    <w:rsid w:val="00554477"/>
    <w:rsid w:val="0055586B"/>
    <w:rsid w:val="00555B55"/>
    <w:rsid w:val="005566DC"/>
    <w:rsid w:val="0056409B"/>
    <w:rsid w:val="00565880"/>
    <w:rsid w:val="00567678"/>
    <w:rsid w:val="0057152D"/>
    <w:rsid w:val="005736DD"/>
    <w:rsid w:val="00575549"/>
    <w:rsid w:val="005774F7"/>
    <w:rsid w:val="005778CC"/>
    <w:rsid w:val="005779F0"/>
    <w:rsid w:val="0058085F"/>
    <w:rsid w:val="0058229C"/>
    <w:rsid w:val="005830A2"/>
    <w:rsid w:val="005863A2"/>
    <w:rsid w:val="005909D0"/>
    <w:rsid w:val="00592CDF"/>
    <w:rsid w:val="005966DA"/>
    <w:rsid w:val="00597294"/>
    <w:rsid w:val="005A0F4A"/>
    <w:rsid w:val="005A2BA1"/>
    <w:rsid w:val="005A2CDD"/>
    <w:rsid w:val="005A5853"/>
    <w:rsid w:val="005A6A00"/>
    <w:rsid w:val="005A6B02"/>
    <w:rsid w:val="005B049B"/>
    <w:rsid w:val="005B6BA4"/>
    <w:rsid w:val="005C0D47"/>
    <w:rsid w:val="005C3D25"/>
    <w:rsid w:val="005C5371"/>
    <w:rsid w:val="005C550E"/>
    <w:rsid w:val="005D08A4"/>
    <w:rsid w:val="005D2448"/>
    <w:rsid w:val="005D28B6"/>
    <w:rsid w:val="005D3B37"/>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563"/>
    <w:rsid w:val="00645632"/>
    <w:rsid w:val="006520F8"/>
    <w:rsid w:val="00653106"/>
    <w:rsid w:val="00654E73"/>
    <w:rsid w:val="006552C7"/>
    <w:rsid w:val="0066072E"/>
    <w:rsid w:val="00660A94"/>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0A1"/>
    <w:rsid w:val="006905EA"/>
    <w:rsid w:val="006915E4"/>
    <w:rsid w:val="00694BE0"/>
    <w:rsid w:val="006A043C"/>
    <w:rsid w:val="006A24A6"/>
    <w:rsid w:val="006A2B4B"/>
    <w:rsid w:val="006A302E"/>
    <w:rsid w:val="006A3639"/>
    <w:rsid w:val="006A4A0F"/>
    <w:rsid w:val="006A4F89"/>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66D"/>
    <w:rsid w:val="00710BED"/>
    <w:rsid w:val="00713B22"/>
    <w:rsid w:val="007141D0"/>
    <w:rsid w:val="00714F87"/>
    <w:rsid w:val="00715202"/>
    <w:rsid w:val="00721DD7"/>
    <w:rsid w:val="00727D51"/>
    <w:rsid w:val="00731B0B"/>
    <w:rsid w:val="00737402"/>
    <w:rsid w:val="00744A53"/>
    <w:rsid w:val="007452F5"/>
    <w:rsid w:val="007456CF"/>
    <w:rsid w:val="00746182"/>
    <w:rsid w:val="0074703D"/>
    <w:rsid w:val="00753D3A"/>
    <w:rsid w:val="00754917"/>
    <w:rsid w:val="00756262"/>
    <w:rsid w:val="00760B76"/>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6BF"/>
    <w:rsid w:val="007957B6"/>
    <w:rsid w:val="0079792A"/>
    <w:rsid w:val="007A104C"/>
    <w:rsid w:val="007A14C4"/>
    <w:rsid w:val="007A1790"/>
    <w:rsid w:val="007A479F"/>
    <w:rsid w:val="007A4948"/>
    <w:rsid w:val="007A5BAA"/>
    <w:rsid w:val="007B0085"/>
    <w:rsid w:val="007B382E"/>
    <w:rsid w:val="007B4BF1"/>
    <w:rsid w:val="007B5F9C"/>
    <w:rsid w:val="007B629A"/>
    <w:rsid w:val="007B7565"/>
    <w:rsid w:val="007B791F"/>
    <w:rsid w:val="007C074A"/>
    <w:rsid w:val="007C1A52"/>
    <w:rsid w:val="007C2D77"/>
    <w:rsid w:val="007C2FD8"/>
    <w:rsid w:val="007C4646"/>
    <w:rsid w:val="007C5AD2"/>
    <w:rsid w:val="007C6617"/>
    <w:rsid w:val="007D1E1A"/>
    <w:rsid w:val="007D43BF"/>
    <w:rsid w:val="007E0E1E"/>
    <w:rsid w:val="007E2302"/>
    <w:rsid w:val="007E2806"/>
    <w:rsid w:val="007E40A0"/>
    <w:rsid w:val="007E4B16"/>
    <w:rsid w:val="007E6900"/>
    <w:rsid w:val="007E6F17"/>
    <w:rsid w:val="007E7ACE"/>
    <w:rsid w:val="007F2545"/>
    <w:rsid w:val="007F4A45"/>
    <w:rsid w:val="007F5999"/>
    <w:rsid w:val="007F63B4"/>
    <w:rsid w:val="007F64DA"/>
    <w:rsid w:val="007F73A5"/>
    <w:rsid w:val="00800F13"/>
    <w:rsid w:val="00801F0B"/>
    <w:rsid w:val="00805406"/>
    <w:rsid w:val="00805D10"/>
    <w:rsid w:val="0080614F"/>
    <w:rsid w:val="00806560"/>
    <w:rsid w:val="0080696E"/>
    <w:rsid w:val="00806B2C"/>
    <w:rsid w:val="00810BCE"/>
    <w:rsid w:val="00811B6E"/>
    <w:rsid w:val="0081460F"/>
    <w:rsid w:val="00814B03"/>
    <w:rsid w:val="008221CD"/>
    <w:rsid w:val="008233C0"/>
    <w:rsid w:val="0082411F"/>
    <w:rsid w:val="00825160"/>
    <w:rsid w:val="00825FF2"/>
    <w:rsid w:val="00827208"/>
    <w:rsid w:val="00827273"/>
    <w:rsid w:val="0083178D"/>
    <w:rsid w:val="00833AEB"/>
    <w:rsid w:val="00835DE1"/>
    <w:rsid w:val="008375BC"/>
    <w:rsid w:val="00837E4C"/>
    <w:rsid w:val="008404C5"/>
    <w:rsid w:val="008407C9"/>
    <w:rsid w:val="00843967"/>
    <w:rsid w:val="008449ED"/>
    <w:rsid w:val="00852257"/>
    <w:rsid w:val="008545C1"/>
    <w:rsid w:val="00854950"/>
    <w:rsid w:val="0085553B"/>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6138"/>
    <w:rsid w:val="008B2A34"/>
    <w:rsid w:val="008B6D7E"/>
    <w:rsid w:val="008C166D"/>
    <w:rsid w:val="008C523C"/>
    <w:rsid w:val="008C63ED"/>
    <w:rsid w:val="008C723A"/>
    <w:rsid w:val="008D0758"/>
    <w:rsid w:val="008D3383"/>
    <w:rsid w:val="008D3E68"/>
    <w:rsid w:val="008D5B18"/>
    <w:rsid w:val="008D7551"/>
    <w:rsid w:val="008E0A9C"/>
    <w:rsid w:val="008E1F56"/>
    <w:rsid w:val="008E2654"/>
    <w:rsid w:val="008E2CE5"/>
    <w:rsid w:val="008E5D66"/>
    <w:rsid w:val="008F0F08"/>
    <w:rsid w:val="008F17D3"/>
    <w:rsid w:val="008F4D9B"/>
    <w:rsid w:val="0090180E"/>
    <w:rsid w:val="0090510F"/>
    <w:rsid w:val="00906718"/>
    <w:rsid w:val="00906922"/>
    <w:rsid w:val="0090789D"/>
    <w:rsid w:val="009105E9"/>
    <w:rsid w:val="00913370"/>
    <w:rsid w:val="00914168"/>
    <w:rsid w:val="0092646F"/>
    <w:rsid w:val="00931641"/>
    <w:rsid w:val="00931C82"/>
    <w:rsid w:val="009334AD"/>
    <w:rsid w:val="009373F8"/>
    <w:rsid w:val="009405B1"/>
    <w:rsid w:val="009420E8"/>
    <w:rsid w:val="00942AD9"/>
    <w:rsid w:val="00945088"/>
    <w:rsid w:val="009463C9"/>
    <w:rsid w:val="0094657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7462"/>
    <w:rsid w:val="00A21280"/>
    <w:rsid w:val="00A23CCE"/>
    <w:rsid w:val="00A253C3"/>
    <w:rsid w:val="00A25994"/>
    <w:rsid w:val="00A27DF0"/>
    <w:rsid w:val="00A31492"/>
    <w:rsid w:val="00A32EAE"/>
    <w:rsid w:val="00A33011"/>
    <w:rsid w:val="00A33112"/>
    <w:rsid w:val="00A37ABE"/>
    <w:rsid w:val="00A4184B"/>
    <w:rsid w:val="00A43240"/>
    <w:rsid w:val="00A43736"/>
    <w:rsid w:val="00A447F7"/>
    <w:rsid w:val="00A454BD"/>
    <w:rsid w:val="00A52B97"/>
    <w:rsid w:val="00A53644"/>
    <w:rsid w:val="00A53D02"/>
    <w:rsid w:val="00A53FE1"/>
    <w:rsid w:val="00A54838"/>
    <w:rsid w:val="00A55E8D"/>
    <w:rsid w:val="00A55EF2"/>
    <w:rsid w:val="00A56630"/>
    <w:rsid w:val="00A57351"/>
    <w:rsid w:val="00A5767A"/>
    <w:rsid w:val="00A601F6"/>
    <w:rsid w:val="00A61889"/>
    <w:rsid w:val="00A6218F"/>
    <w:rsid w:val="00A640DC"/>
    <w:rsid w:val="00A64DFF"/>
    <w:rsid w:val="00A6553C"/>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0E87"/>
    <w:rsid w:val="00AB11E6"/>
    <w:rsid w:val="00AB2797"/>
    <w:rsid w:val="00AB28F7"/>
    <w:rsid w:val="00AB5698"/>
    <w:rsid w:val="00AB7FE4"/>
    <w:rsid w:val="00AC2145"/>
    <w:rsid w:val="00AC2883"/>
    <w:rsid w:val="00AC3864"/>
    <w:rsid w:val="00AC4291"/>
    <w:rsid w:val="00AD584D"/>
    <w:rsid w:val="00AD79C2"/>
    <w:rsid w:val="00AE154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306"/>
    <w:rsid w:val="00B77C0C"/>
    <w:rsid w:val="00B80A56"/>
    <w:rsid w:val="00B82344"/>
    <w:rsid w:val="00B854A8"/>
    <w:rsid w:val="00B9005B"/>
    <w:rsid w:val="00B90ED5"/>
    <w:rsid w:val="00B9518A"/>
    <w:rsid w:val="00B9534C"/>
    <w:rsid w:val="00B9648C"/>
    <w:rsid w:val="00B97990"/>
    <w:rsid w:val="00BA06A3"/>
    <w:rsid w:val="00BA0CE6"/>
    <w:rsid w:val="00BA1022"/>
    <w:rsid w:val="00BA2861"/>
    <w:rsid w:val="00BA29BE"/>
    <w:rsid w:val="00BA2C31"/>
    <w:rsid w:val="00BA3B1C"/>
    <w:rsid w:val="00BA6A0E"/>
    <w:rsid w:val="00BA7437"/>
    <w:rsid w:val="00BB04C8"/>
    <w:rsid w:val="00BB643D"/>
    <w:rsid w:val="00BC4662"/>
    <w:rsid w:val="00BC4750"/>
    <w:rsid w:val="00BC5B6F"/>
    <w:rsid w:val="00BC6FDF"/>
    <w:rsid w:val="00BC7425"/>
    <w:rsid w:val="00BD0F52"/>
    <w:rsid w:val="00BD128E"/>
    <w:rsid w:val="00BD45AF"/>
    <w:rsid w:val="00BD748C"/>
    <w:rsid w:val="00BE2EF0"/>
    <w:rsid w:val="00BE6F4F"/>
    <w:rsid w:val="00BE731B"/>
    <w:rsid w:val="00BE7B53"/>
    <w:rsid w:val="00BF1AA1"/>
    <w:rsid w:val="00BF1C55"/>
    <w:rsid w:val="00BF3904"/>
    <w:rsid w:val="00BF3B84"/>
    <w:rsid w:val="00BF5050"/>
    <w:rsid w:val="00BF5442"/>
    <w:rsid w:val="00BF7EBD"/>
    <w:rsid w:val="00BF7FA3"/>
    <w:rsid w:val="00C00B53"/>
    <w:rsid w:val="00C0146F"/>
    <w:rsid w:val="00C02C83"/>
    <w:rsid w:val="00C04818"/>
    <w:rsid w:val="00C07647"/>
    <w:rsid w:val="00C10834"/>
    <w:rsid w:val="00C117F1"/>
    <w:rsid w:val="00C14C9F"/>
    <w:rsid w:val="00C14E75"/>
    <w:rsid w:val="00C21669"/>
    <w:rsid w:val="00C229AB"/>
    <w:rsid w:val="00C24E4E"/>
    <w:rsid w:val="00C275FF"/>
    <w:rsid w:val="00C31003"/>
    <w:rsid w:val="00C3130B"/>
    <w:rsid w:val="00C3500C"/>
    <w:rsid w:val="00C364E9"/>
    <w:rsid w:val="00C40CA3"/>
    <w:rsid w:val="00C41BB6"/>
    <w:rsid w:val="00C43F54"/>
    <w:rsid w:val="00C4422F"/>
    <w:rsid w:val="00C50145"/>
    <w:rsid w:val="00C506B0"/>
    <w:rsid w:val="00C54055"/>
    <w:rsid w:val="00C553A3"/>
    <w:rsid w:val="00C56FB4"/>
    <w:rsid w:val="00C57817"/>
    <w:rsid w:val="00C579EC"/>
    <w:rsid w:val="00C57FE0"/>
    <w:rsid w:val="00C63FF4"/>
    <w:rsid w:val="00C659DE"/>
    <w:rsid w:val="00C7076E"/>
    <w:rsid w:val="00C71653"/>
    <w:rsid w:val="00C7654D"/>
    <w:rsid w:val="00C76B68"/>
    <w:rsid w:val="00C80B8A"/>
    <w:rsid w:val="00C81822"/>
    <w:rsid w:val="00C81BA9"/>
    <w:rsid w:val="00C81F21"/>
    <w:rsid w:val="00C82964"/>
    <w:rsid w:val="00C83005"/>
    <w:rsid w:val="00C8543F"/>
    <w:rsid w:val="00C874B2"/>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D4341"/>
    <w:rsid w:val="00CE50AE"/>
    <w:rsid w:val="00CE72EE"/>
    <w:rsid w:val="00CF466D"/>
    <w:rsid w:val="00CF4DA1"/>
    <w:rsid w:val="00CF6B38"/>
    <w:rsid w:val="00CF708D"/>
    <w:rsid w:val="00D02223"/>
    <w:rsid w:val="00D04408"/>
    <w:rsid w:val="00D05E6B"/>
    <w:rsid w:val="00D05F9C"/>
    <w:rsid w:val="00D0630A"/>
    <w:rsid w:val="00D1023A"/>
    <w:rsid w:val="00D149F8"/>
    <w:rsid w:val="00D1565E"/>
    <w:rsid w:val="00D1695E"/>
    <w:rsid w:val="00D17C30"/>
    <w:rsid w:val="00D20904"/>
    <w:rsid w:val="00D20BBE"/>
    <w:rsid w:val="00D21D2F"/>
    <w:rsid w:val="00D23A34"/>
    <w:rsid w:val="00D24BE6"/>
    <w:rsid w:val="00D26BAC"/>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57792"/>
    <w:rsid w:val="00D61D33"/>
    <w:rsid w:val="00D6272D"/>
    <w:rsid w:val="00D62BE2"/>
    <w:rsid w:val="00D62F25"/>
    <w:rsid w:val="00D6486E"/>
    <w:rsid w:val="00D64997"/>
    <w:rsid w:val="00D66342"/>
    <w:rsid w:val="00D679F0"/>
    <w:rsid w:val="00D70D78"/>
    <w:rsid w:val="00D71B0B"/>
    <w:rsid w:val="00D7321C"/>
    <w:rsid w:val="00D7333F"/>
    <w:rsid w:val="00D75BE2"/>
    <w:rsid w:val="00D772DD"/>
    <w:rsid w:val="00D77D48"/>
    <w:rsid w:val="00D820BE"/>
    <w:rsid w:val="00D879A3"/>
    <w:rsid w:val="00D904B3"/>
    <w:rsid w:val="00D930D9"/>
    <w:rsid w:val="00DA0049"/>
    <w:rsid w:val="00DA0911"/>
    <w:rsid w:val="00DA51DB"/>
    <w:rsid w:val="00DA6C73"/>
    <w:rsid w:val="00DA7B79"/>
    <w:rsid w:val="00DB13BA"/>
    <w:rsid w:val="00DB1E1D"/>
    <w:rsid w:val="00DB5FB4"/>
    <w:rsid w:val="00DB623C"/>
    <w:rsid w:val="00DB7E47"/>
    <w:rsid w:val="00DC0BD0"/>
    <w:rsid w:val="00DC11B0"/>
    <w:rsid w:val="00DC18E1"/>
    <w:rsid w:val="00DC1A5C"/>
    <w:rsid w:val="00DC1A69"/>
    <w:rsid w:val="00DC1BCB"/>
    <w:rsid w:val="00DC4159"/>
    <w:rsid w:val="00DC4E63"/>
    <w:rsid w:val="00DC5679"/>
    <w:rsid w:val="00DC60E8"/>
    <w:rsid w:val="00DC7F9A"/>
    <w:rsid w:val="00DD256F"/>
    <w:rsid w:val="00DD258D"/>
    <w:rsid w:val="00DD4658"/>
    <w:rsid w:val="00DD4982"/>
    <w:rsid w:val="00DD4C01"/>
    <w:rsid w:val="00DD5F20"/>
    <w:rsid w:val="00DE195A"/>
    <w:rsid w:val="00DE1C64"/>
    <w:rsid w:val="00DE51C3"/>
    <w:rsid w:val="00DF1E71"/>
    <w:rsid w:val="00DF2085"/>
    <w:rsid w:val="00DF2CB2"/>
    <w:rsid w:val="00DF384C"/>
    <w:rsid w:val="00DF5321"/>
    <w:rsid w:val="00DF5C8C"/>
    <w:rsid w:val="00DF601E"/>
    <w:rsid w:val="00DF76D2"/>
    <w:rsid w:val="00E016DE"/>
    <w:rsid w:val="00E01CE1"/>
    <w:rsid w:val="00E04D07"/>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4623C"/>
    <w:rsid w:val="00E51637"/>
    <w:rsid w:val="00E537B6"/>
    <w:rsid w:val="00E54069"/>
    <w:rsid w:val="00E54885"/>
    <w:rsid w:val="00E549E6"/>
    <w:rsid w:val="00E61F3B"/>
    <w:rsid w:val="00E67428"/>
    <w:rsid w:val="00E67D64"/>
    <w:rsid w:val="00E71608"/>
    <w:rsid w:val="00E72069"/>
    <w:rsid w:val="00E730F6"/>
    <w:rsid w:val="00E7525F"/>
    <w:rsid w:val="00E77B85"/>
    <w:rsid w:val="00E77F04"/>
    <w:rsid w:val="00E8032E"/>
    <w:rsid w:val="00E80796"/>
    <w:rsid w:val="00E810EE"/>
    <w:rsid w:val="00E81B5A"/>
    <w:rsid w:val="00E8257F"/>
    <w:rsid w:val="00E87317"/>
    <w:rsid w:val="00E87579"/>
    <w:rsid w:val="00E94C6E"/>
    <w:rsid w:val="00E95B4D"/>
    <w:rsid w:val="00E95E87"/>
    <w:rsid w:val="00E96439"/>
    <w:rsid w:val="00EA00AC"/>
    <w:rsid w:val="00EA49E5"/>
    <w:rsid w:val="00EA68F7"/>
    <w:rsid w:val="00EA6DE3"/>
    <w:rsid w:val="00EB13BC"/>
    <w:rsid w:val="00EB1877"/>
    <w:rsid w:val="00EB43BE"/>
    <w:rsid w:val="00EB6E64"/>
    <w:rsid w:val="00EC0A64"/>
    <w:rsid w:val="00EC31D2"/>
    <w:rsid w:val="00ED505B"/>
    <w:rsid w:val="00ED53C6"/>
    <w:rsid w:val="00EE0A7C"/>
    <w:rsid w:val="00EE2BD5"/>
    <w:rsid w:val="00EE3EF5"/>
    <w:rsid w:val="00EE4757"/>
    <w:rsid w:val="00EE4AC4"/>
    <w:rsid w:val="00EE6AC7"/>
    <w:rsid w:val="00EE709C"/>
    <w:rsid w:val="00EF1054"/>
    <w:rsid w:val="00EF35B5"/>
    <w:rsid w:val="00EF6863"/>
    <w:rsid w:val="00F00895"/>
    <w:rsid w:val="00F023B6"/>
    <w:rsid w:val="00F024EE"/>
    <w:rsid w:val="00F16431"/>
    <w:rsid w:val="00F171CB"/>
    <w:rsid w:val="00F20A24"/>
    <w:rsid w:val="00F275EF"/>
    <w:rsid w:val="00F2772E"/>
    <w:rsid w:val="00F33CC8"/>
    <w:rsid w:val="00F35256"/>
    <w:rsid w:val="00F363FB"/>
    <w:rsid w:val="00F37C7A"/>
    <w:rsid w:val="00F40293"/>
    <w:rsid w:val="00F43337"/>
    <w:rsid w:val="00F44070"/>
    <w:rsid w:val="00F45A2C"/>
    <w:rsid w:val="00F46933"/>
    <w:rsid w:val="00F55BF5"/>
    <w:rsid w:val="00F568C7"/>
    <w:rsid w:val="00F60296"/>
    <w:rsid w:val="00F61847"/>
    <w:rsid w:val="00F62A94"/>
    <w:rsid w:val="00F6729F"/>
    <w:rsid w:val="00F7092C"/>
    <w:rsid w:val="00F7264D"/>
    <w:rsid w:val="00F75755"/>
    <w:rsid w:val="00F75C44"/>
    <w:rsid w:val="00F7741B"/>
    <w:rsid w:val="00F80721"/>
    <w:rsid w:val="00F8260C"/>
    <w:rsid w:val="00F8454E"/>
    <w:rsid w:val="00F85214"/>
    <w:rsid w:val="00F85526"/>
    <w:rsid w:val="00F868E2"/>
    <w:rsid w:val="00F86911"/>
    <w:rsid w:val="00F86933"/>
    <w:rsid w:val="00F87E77"/>
    <w:rsid w:val="00F9329C"/>
    <w:rsid w:val="00F95130"/>
    <w:rsid w:val="00F95364"/>
    <w:rsid w:val="00F95578"/>
    <w:rsid w:val="00F97A4E"/>
    <w:rsid w:val="00FA2497"/>
    <w:rsid w:val="00FA25CA"/>
    <w:rsid w:val="00FA2E54"/>
    <w:rsid w:val="00FA320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idatavault@nih.gov" TargetMode="External"/><Relationship Id="rId13" Type="http://schemas.openxmlformats.org/officeDocument/2006/relationships/hyperlink" Target="https://tracker.nci.nih.gov/secure/RapidBoard.jspa?rapidView=244"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github.com/CBIIT/HPC_DME_AP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wiki.nci.nih.gov/display/DMEdoc/DME+User+Guide" TargetMode="External"/><Relationship Id="rId5" Type="http://schemas.openxmlformats.org/officeDocument/2006/relationships/hyperlink" Target="mailto:NCIDataVault@mail.nih.gov" TargetMode="External"/><Relationship Id="rId15" Type="http://schemas.openxmlformats.org/officeDocument/2006/relationships/hyperlink" Target="https://www.globus.org" TargetMode="External"/><Relationship Id="rId10" Type="http://schemas.openxmlformats.org/officeDocument/2006/relationships/hyperlink" Target="https://github.com/CBIIT/HPC_DME_APIs/blob/master/doc/guides/HPC_API_Specification.docx" TargetMode="Externa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cp:revision>
  <dcterms:created xsi:type="dcterms:W3CDTF">2021-09-21T18:27:00Z</dcterms:created>
  <dcterms:modified xsi:type="dcterms:W3CDTF">2021-09-21T18:28:00Z</dcterms:modified>
</cp:coreProperties>
</file>