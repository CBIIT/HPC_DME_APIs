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3E2E26A8"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DME 1.</w:t>
      </w:r>
      <w:r w:rsidR="00D6272D">
        <w:rPr>
          <w:b/>
          <w:bCs/>
          <w:kern w:val="36"/>
          <w:sz w:val="32"/>
          <w:szCs w:val="32"/>
        </w:rPr>
        <w:t>1</w:t>
      </w:r>
      <w:r w:rsidR="00016FF7">
        <w:rPr>
          <w:b/>
          <w:bCs/>
          <w:kern w:val="36"/>
          <w:sz w:val="32"/>
          <w:szCs w:val="32"/>
        </w:rPr>
        <w:t>8</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0B8DD09A"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4371E9">
              <w:rPr>
                <w:rFonts w:cstheme="minorHAnsi"/>
                <w:sz w:val="28"/>
                <w:szCs w:val="28"/>
              </w:rPr>
              <w:t>8</w:t>
            </w:r>
            <w:r w:rsidRPr="00D66342">
              <w:rPr>
                <w:rFonts w:cstheme="minorHAnsi"/>
                <w:sz w:val="28"/>
                <w:szCs w:val="28"/>
              </w:rPr>
              <w:t>.0</w:t>
            </w:r>
          </w:p>
          <w:p w14:paraId="43F84EAF" w14:textId="3E0CBF32" w:rsidR="00E16925" w:rsidRPr="00D66342" w:rsidRDefault="0005460B" w:rsidP="00E16925">
            <w:pPr>
              <w:rPr>
                <w:rFonts w:cstheme="minorHAnsi"/>
                <w:sz w:val="28"/>
                <w:szCs w:val="28"/>
              </w:rPr>
            </w:pPr>
            <w:r w:rsidRPr="00D66342">
              <w:rPr>
                <w:rFonts w:cstheme="minorHAnsi"/>
                <w:sz w:val="28"/>
                <w:szCs w:val="28"/>
              </w:rPr>
              <w:t xml:space="preserve">Date:  </w:t>
            </w:r>
            <w:r w:rsidR="004371E9">
              <w:rPr>
                <w:rFonts w:cstheme="minorHAnsi"/>
                <w:sz w:val="28"/>
                <w:szCs w:val="28"/>
              </w:rPr>
              <w:t>October</w:t>
            </w:r>
            <w:r w:rsidR="005431C2">
              <w:rPr>
                <w:rFonts w:cstheme="minorHAnsi"/>
                <w:sz w:val="28"/>
                <w:szCs w:val="28"/>
              </w:rPr>
              <w:t xml:space="preserve"> 1</w:t>
            </w:r>
            <w:r w:rsidR="004371E9">
              <w:rPr>
                <w:rFonts w:cstheme="minorHAnsi"/>
                <w:sz w:val="28"/>
                <w:szCs w:val="28"/>
              </w:rPr>
              <w:t>1</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0A0FC067" w:rsidR="00E16925" w:rsidRPr="00D66342" w:rsidRDefault="00E16925" w:rsidP="006B741F">
            <w:pPr>
              <w:spacing w:line="276" w:lineRule="auto"/>
              <w:rPr>
                <w:rFonts w:cstheme="minorHAnsi"/>
                <w:sz w:val="28"/>
                <w:szCs w:val="28"/>
              </w:rPr>
            </w:pPr>
            <w:r w:rsidRPr="00D66342">
              <w:rPr>
                <w:rFonts w:cstheme="minorHAnsi"/>
                <w:sz w:val="28"/>
                <w:szCs w:val="28"/>
              </w:rPr>
              <w:t>1.0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1954DDBA" w:rsidR="00E16925" w:rsidRPr="00D66342" w:rsidRDefault="00E16925" w:rsidP="00E16925">
            <w:pPr>
              <w:rPr>
                <w:rFonts w:cstheme="minorHAnsi"/>
                <w:b/>
                <w:sz w:val="28"/>
                <w:szCs w:val="28"/>
              </w:rPr>
            </w:pPr>
            <w:r w:rsidRPr="00D66342">
              <w:rPr>
                <w:rFonts w:cstheme="minorHAnsi"/>
                <w:b/>
                <w:sz w:val="28"/>
                <w:szCs w:val="28"/>
              </w:rPr>
              <w:t>                      1.0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77777777"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large scientific research datasets. It eliminates the need to maintain redundant copies of large heterogenous data and provides the ability to annotate, retrieve, and share datasets for further research, analysis, and collaboration.</w:t>
            </w:r>
          </w:p>
          <w:p w14:paraId="1D0D7386"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(folders), and a collection might have one or more collections within it. A collection can be identified by a custom collection type such as Project, Study, Sample, and so on, the default being 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34DC2936" w:rsidR="004371E9" w:rsidRPr="00D66342" w:rsidRDefault="004371E9" w:rsidP="0023074C">
            <w:pPr>
              <w:rPr>
                <w:rFonts w:cstheme="minorHAnsi"/>
                <w:sz w:val="28"/>
                <w:szCs w:val="28"/>
              </w:rPr>
            </w:pPr>
            <w:r>
              <w:rPr>
                <w:rFonts w:cstheme="minorHAnsi"/>
                <w:sz w:val="28"/>
                <w:szCs w:val="28"/>
              </w:rPr>
              <w:t>v1.18.0 – October 11,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5A27989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3CEAC717" w14:textId="7DC2744F" w:rsidR="00645632" w:rsidRDefault="00645632" w:rsidP="005431C2">
            <w:pPr>
              <w:rPr>
                <w:sz w:val="28"/>
                <w:szCs w:val="28"/>
              </w:rPr>
            </w:pPr>
          </w:p>
          <w:p w14:paraId="212173EC" w14:textId="77777777" w:rsidR="001716FB" w:rsidRDefault="001716FB" w:rsidP="001E3209">
            <w:pPr>
              <w:rPr>
                <w:sz w:val="28"/>
                <w:szCs w:val="28"/>
              </w:rPr>
            </w:pPr>
          </w:p>
          <w:p w14:paraId="5A077FB6" w14:textId="1B2151DA" w:rsidR="001716FB" w:rsidRDefault="001716FB" w:rsidP="001716FB">
            <w:pPr>
              <w:rPr>
                <w:sz w:val="28"/>
                <w:szCs w:val="28"/>
              </w:rPr>
            </w:pPr>
            <w:r w:rsidRPr="00FA6125">
              <w:rPr>
                <w:sz w:val="28"/>
                <w:szCs w:val="28"/>
                <w:u w:val="single"/>
              </w:rPr>
              <w:t>HPCDATAMGM-1141</w:t>
            </w:r>
            <w:r w:rsidRPr="00FA7085">
              <w:rPr>
                <w:sz w:val="28"/>
                <w:szCs w:val="28"/>
              </w:rPr>
              <w:t xml:space="preserve">: </w:t>
            </w:r>
            <w:ins w:id="0" w:author="Menon, Sunita (NIH/NCI) [C]" w:date="2019-10-11T15:11:00Z">
              <w:r w:rsidR="00B90ED5">
                <w:rPr>
                  <w:sz w:val="28"/>
                  <w:szCs w:val="28"/>
                </w:rPr>
                <w:t>Added</w:t>
              </w:r>
            </w:ins>
            <w:del w:id="1" w:author="Menon, Sunita (NIH/NCI) [C]" w:date="2019-10-11T15:11:00Z">
              <w:r w:rsidRPr="00FA7085" w:rsidDel="00B90ED5">
                <w:rPr>
                  <w:sz w:val="28"/>
                  <w:szCs w:val="28"/>
                </w:rPr>
                <w:delText>Provided</w:delText>
              </w:r>
            </w:del>
            <w:r w:rsidRPr="00FA7085">
              <w:rPr>
                <w:sz w:val="28"/>
                <w:szCs w:val="28"/>
              </w:rPr>
              <w:t xml:space="preserve"> CLU command</w:t>
            </w:r>
            <w:r w:rsidR="00951636">
              <w:rPr>
                <w:sz w:val="28"/>
                <w:szCs w:val="28"/>
              </w:rPr>
              <w:t>s</w:t>
            </w:r>
            <w:r w:rsidRPr="00FA7085">
              <w:rPr>
                <w:sz w:val="28"/>
                <w:szCs w:val="28"/>
              </w:rPr>
              <w:t xml:space="preserve"> to download </w:t>
            </w:r>
            <w:r w:rsidR="00951636">
              <w:rPr>
                <w:sz w:val="28"/>
                <w:szCs w:val="28"/>
              </w:rPr>
              <w:t>list of</w:t>
            </w:r>
            <w:r w:rsidRPr="00FA7085">
              <w:rPr>
                <w:sz w:val="28"/>
                <w:szCs w:val="28"/>
              </w:rPr>
              <w:t xml:space="preserve"> collections</w:t>
            </w:r>
            <w:r w:rsidR="00951636">
              <w:rPr>
                <w:sz w:val="28"/>
                <w:szCs w:val="28"/>
              </w:rPr>
              <w:t xml:space="preserve"> or data objects</w:t>
            </w:r>
            <w:r w:rsidRPr="00FA7085">
              <w:rPr>
                <w:sz w:val="28"/>
                <w:szCs w:val="28"/>
              </w:rPr>
              <w:t xml:space="preserve"> to a Globus Endpoint or AWS S3 Bucket. For additional information, refer to the Wiki </w:t>
            </w:r>
            <w:r w:rsidR="009645C0">
              <w:rPr>
                <w:sz w:val="28"/>
                <w:szCs w:val="28"/>
              </w:rPr>
              <w:t xml:space="preserve">user </w:t>
            </w:r>
            <w:r w:rsidRPr="00FA7085">
              <w:rPr>
                <w:sz w:val="28"/>
                <w:szCs w:val="28"/>
              </w:rPr>
              <w:t>Guide at</w:t>
            </w:r>
            <w:ins w:id="2" w:author="Menon, Sunita (NIH/NCI) [C]" w:date="2019-10-11T13:28:00Z">
              <w:r w:rsidR="005909D0" w:rsidRPr="00FF41B2">
                <w:rPr>
                  <w:sz w:val="28"/>
                  <w:szCs w:val="28"/>
                  <w:rPrChange w:id="3" w:author="Menon, Sunita (NIH/NCI) [C]" w:date="2019-10-11T16:01:00Z">
                    <w:rPr>
                      <w:sz w:val="28"/>
                      <w:szCs w:val="28"/>
                      <w:u w:val="single"/>
                    </w:rPr>
                  </w:rPrChange>
                </w:rPr>
                <w:t xml:space="preserve"> </w:t>
              </w:r>
            </w:ins>
            <w:ins w:id="4" w:author="Menon, Sunita (NIH/NCI) [C]" w:date="2019-10-11T15:41:00Z">
              <w:r w:rsidR="002B1043">
                <w:rPr>
                  <w:sz w:val="28"/>
                  <w:szCs w:val="28"/>
                  <w:u w:val="single"/>
                </w:rPr>
                <w:fldChar w:fldCharType="begin"/>
              </w:r>
              <w:r w:rsidR="002B1043">
                <w:rPr>
                  <w:sz w:val="28"/>
                  <w:szCs w:val="28"/>
                  <w:u w:val="single"/>
                </w:rPr>
                <w:instrText xml:space="preserve"> HYPERLINK "https://wiki.nci.nih.gov/display/DMEdoc/Downloading+Data+via+the+CLU" </w:instrText>
              </w:r>
              <w:r w:rsidR="002B1043">
                <w:rPr>
                  <w:sz w:val="28"/>
                  <w:szCs w:val="28"/>
                  <w:u w:val="single"/>
                </w:rPr>
              </w:r>
              <w:r w:rsidR="002B1043">
                <w:rPr>
                  <w:sz w:val="28"/>
                  <w:szCs w:val="28"/>
                  <w:u w:val="single"/>
                </w:rPr>
                <w:fldChar w:fldCharType="separate"/>
              </w:r>
              <w:r w:rsidR="002B1043" w:rsidRPr="002B1043">
                <w:rPr>
                  <w:rStyle w:val="Hyperlink"/>
                  <w:sz w:val="28"/>
                  <w:szCs w:val="28"/>
                </w:rPr>
                <w:t>Downloading Data via the CLU</w:t>
              </w:r>
              <w:r w:rsidR="002B1043">
                <w:rPr>
                  <w:sz w:val="28"/>
                  <w:szCs w:val="28"/>
                  <w:u w:val="single"/>
                </w:rPr>
                <w:fldChar w:fldCharType="end"/>
              </w:r>
            </w:ins>
          </w:p>
          <w:p w14:paraId="6CBB5935" w14:textId="77777777" w:rsidR="001716FB" w:rsidRDefault="001716FB" w:rsidP="001716FB">
            <w:pPr>
              <w:rPr>
                <w:sz w:val="28"/>
                <w:szCs w:val="28"/>
              </w:rPr>
            </w:pPr>
          </w:p>
          <w:p w14:paraId="6A5A47BA" w14:textId="7A13E591" w:rsidR="001716FB" w:rsidRPr="00FA7085" w:rsidRDefault="001716FB" w:rsidP="001716FB">
            <w:pPr>
              <w:rPr>
                <w:sz w:val="28"/>
                <w:szCs w:val="28"/>
              </w:rPr>
            </w:pPr>
            <w:r w:rsidRPr="00FA6125">
              <w:rPr>
                <w:sz w:val="28"/>
                <w:szCs w:val="28"/>
                <w:u w:val="single"/>
              </w:rPr>
              <w:t>HPCDATAMGM-1142</w:t>
            </w:r>
            <w:r w:rsidRPr="00FA7085">
              <w:rPr>
                <w:sz w:val="28"/>
                <w:szCs w:val="28"/>
              </w:rPr>
              <w:t xml:space="preserve">: </w:t>
            </w:r>
            <w:ins w:id="5" w:author="Menon, Sunita (NIH/NCI) [C]" w:date="2019-10-11T15:11:00Z">
              <w:r w:rsidR="00B90ED5" w:rsidRPr="00B90ED5">
                <w:rPr>
                  <w:sz w:val="28"/>
                  <w:szCs w:val="28"/>
                  <w:rPrChange w:id="6" w:author="Menon, Sunita (NIH/NCI) [C]" w:date="2019-10-11T15:12:00Z">
                    <w:rPr/>
                  </w:rPrChange>
                </w:rPr>
                <w:t>Added</w:t>
              </w:r>
              <w:r w:rsidR="00B90ED5" w:rsidRPr="00B90ED5">
                <w:rPr>
                  <w:sz w:val="28"/>
                  <w:szCs w:val="28"/>
                  <w:rPrChange w:id="7" w:author="Menon, Sunita (NIH/NCI) [C]" w:date="2019-10-11T15:12:00Z">
                    <w:rPr>
                      <w:sz w:val="22"/>
                      <w:szCs w:val="22"/>
                    </w:rPr>
                  </w:rPrChange>
                </w:rPr>
                <w:t xml:space="preserve"> CLU command to </w:t>
              </w:r>
              <w:r w:rsidR="00B90ED5" w:rsidRPr="00B90ED5">
                <w:rPr>
                  <w:sz w:val="28"/>
                  <w:szCs w:val="28"/>
                  <w:rPrChange w:id="8" w:author="Menon, Sunita (NIH/NCI) [C]" w:date="2019-10-11T15:12:00Z">
                    <w:rPr/>
                  </w:rPrChange>
                </w:rPr>
                <w:t>search for data objects by metadata, and optionally specify a collection hierarchy to search in.</w:t>
              </w:r>
              <w:r w:rsidR="00B90ED5">
                <w:t xml:space="preserve"> </w:t>
              </w:r>
            </w:ins>
            <w:del w:id="9" w:author="Menon, Sunita (NIH/NCI) [C]" w:date="2019-10-11T15:12:00Z">
              <w:r w:rsidRPr="00FA7085" w:rsidDel="00B90ED5">
                <w:rPr>
                  <w:sz w:val="28"/>
                  <w:szCs w:val="28"/>
                </w:rPr>
                <w:delText xml:space="preserve">Provided CLU command to retrieve the full path of all the data objects in a collection hierarchy, with option to include their metadata. </w:delText>
              </w:r>
            </w:del>
            <w:r w:rsidRPr="00FA7085">
              <w:rPr>
                <w:sz w:val="28"/>
                <w:szCs w:val="28"/>
              </w:rPr>
              <w:t xml:space="preserve">For additional information, refer to the Wiki User Guide at </w:t>
            </w:r>
            <w:r w:rsidR="009A5F5C">
              <w:fldChar w:fldCharType="begin"/>
            </w:r>
            <w:ins w:id="10" w:author="Menon, Sunita (NIH/NCI) [C]" w:date="2019-10-11T15:59:00Z">
              <w:r w:rsidR="000E0C07">
                <w:instrText>HYPERLINK "https://wiki.nci.nih.gov/display/DMEdoc/Searching+for+Data+via+the+CLU"</w:instrText>
              </w:r>
            </w:ins>
            <w:del w:id="11" w:author="Menon, Sunita (NIH/NCI) [C]" w:date="2019-10-11T15:41:00Z">
              <w:r w:rsidR="009A5F5C" w:rsidDel="002B1043">
                <w:delInstrText xml:space="preserve"> HYPERLINK "https://wiki.nci.nih.gov/dis</w:delInstrText>
              </w:r>
              <w:r w:rsidR="009A5F5C" w:rsidDel="002B1043">
                <w:delInstrText xml:space="preserve">play/DMEdoc/Searching+for+Data+via+the+CLU" </w:delInstrText>
              </w:r>
            </w:del>
            <w:ins w:id="12" w:author="Menon, Sunita (NIH/NCI) [C]" w:date="2019-10-11T15:59:00Z"/>
            <w:r w:rsidR="009A5F5C">
              <w:fldChar w:fldCharType="separate"/>
            </w:r>
            <w:del w:id="13" w:author="Menon, Sunita (NIH/NCI) [C]" w:date="2019-10-11T15:59:00Z">
              <w:r w:rsidRPr="00FA7085" w:rsidDel="000E0C07">
                <w:rPr>
                  <w:rStyle w:val="Hyperlink"/>
                  <w:sz w:val="28"/>
                  <w:szCs w:val="28"/>
                </w:rPr>
                <w:delText>Searching for Data</w:delText>
              </w:r>
              <w:r w:rsidRPr="00FA7085" w:rsidDel="000E0C07">
                <w:rPr>
                  <w:rStyle w:val="Hyperlink"/>
                  <w:sz w:val="28"/>
                  <w:szCs w:val="28"/>
                </w:rPr>
                <w:delText xml:space="preserve"> </w:delText>
              </w:r>
              <w:r w:rsidRPr="00FA7085" w:rsidDel="000E0C07">
                <w:rPr>
                  <w:rStyle w:val="Hyperlink"/>
                  <w:sz w:val="28"/>
                  <w:szCs w:val="28"/>
                </w:rPr>
                <w:delText>vis the CLU</w:delText>
              </w:r>
            </w:del>
            <w:ins w:id="14" w:author="Menon, Sunita (NIH/NCI) [C]" w:date="2019-10-11T15:59:00Z">
              <w:r w:rsidR="000E0C07">
                <w:rPr>
                  <w:rStyle w:val="Hyperlink"/>
                  <w:sz w:val="28"/>
                  <w:szCs w:val="28"/>
                </w:rPr>
                <w:t>Searching for Data via the CLU</w:t>
              </w:r>
            </w:ins>
            <w:r w:rsidR="009A5F5C">
              <w:rPr>
                <w:rStyle w:val="Hyperlink"/>
                <w:sz w:val="28"/>
                <w:szCs w:val="28"/>
              </w:rPr>
              <w:fldChar w:fldCharType="end"/>
            </w:r>
          </w:p>
          <w:p w14:paraId="01955C6D" w14:textId="77777777" w:rsidR="001716FB" w:rsidRDefault="001716FB" w:rsidP="001E3209">
            <w:pPr>
              <w:rPr>
                <w:sz w:val="28"/>
                <w:szCs w:val="28"/>
              </w:rPr>
            </w:pPr>
          </w:p>
          <w:p w14:paraId="662084EF" w14:textId="2DA0B940" w:rsidR="00951636" w:rsidRDefault="00951636" w:rsidP="00951636">
            <w:pPr>
              <w:rPr>
                <w:rStyle w:val="Hyperlink"/>
                <w:color w:val="000000" w:themeColor="text1"/>
                <w:sz w:val="28"/>
                <w:szCs w:val="28"/>
                <w:u w:val="none"/>
              </w:rPr>
            </w:pPr>
            <w:r w:rsidRPr="00FA7085">
              <w:rPr>
                <w:rStyle w:val="Hyperlink"/>
                <w:color w:val="000000" w:themeColor="text1"/>
                <w:sz w:val="28"/>
                <w:szCs w:val="28"/>
              </w:rPr>
              <w:t>HPCDATAMGM-938</w:t>
            </w:r>
            <w:r w:rsidRPr="00FA7085">
              <w:rPr>
                <w:rStyle w:val="Hyperlink"/>
                <w:color w:val="000000" w:themeColor="text1"/>
                <w:sz w:val="28"/>
                <w:szCs w:val="28"/>
                <w:u w:val="none"/>
              </w:rPr>
              <w:t xml:space="preserve">: Added </w:t>
            </w:r>
            <w:ins w:id="15" w:author="Menon, Sunita (NIH/NCI) [C]" w:date="2019-10-11T15:18:00Z">
              <w:r w:rsidR="0003626B" w:rsidRPr="0003626B">
                <w:rPr>
                  <w:rStyle w:val="Hyperlink"/>
                  <w:color w:val="000000" w:themeColor="text1"/>
                  <w:sz w:val="28"/>
                  <w:szCs w:val="28"/>
                  <w:u w:val="none"/>
                  <w:rPrChange w:id="16" w:author="Menon, Sunita (NIH/NCI) [C]" w:date="2019-10-11T15:18:00Z">
                    <w:rPr>
                      <w:rStyle w:val="Hyperlink"/>
                      <w:color w:val="000000" w:themeColor="text1"/>
                      <w:sz w:val="28"/>
                      <w:szCs w:val="28"/>
                      <w:u w:val="none"/>
                    </w:rPr>
                  </w:rPrChange>
                </w:rPr>
                <w:t>t</w:t>
              </w:r>
              <w:r w:rsidR="0003626B" w:rsidRPr="0003626B">
                <w:rPr>
                  <w:rStyle w:val="Hyperlink"/>
                  <w:color w:val="000000" w:themeColor="text1"/>
                  <w:sz w:val="28"/>
                  <w:szCs w:val="28"/>
                  <w:u w:val="none"/>
                  <w:rPrChange w:id="17" w:author="Menon, Sunita (NIH/NCI) [C]" w:date="2019-10-11T15:18:00Z">
                    <w:rPr>
                      <w:rStyle w:val="Hyperlink"/>
                      <w:color w:val="000000" w:themeColor="text1"/>
                    </w:rPr>
                  </w:rPrChange>
                </w:rPr>
                <w:t xml:space="preserve">he </w:t>
              </w:r>
            </w:ins>
            <w:r w:rsidRPr="0003626B">
              <w:rPr>
                <w:rStyle w:val="Hyperlink"/>
                <w:color w:val="000000" w:themeColor="text1"/>
                <w:sz w:val="28"/>
                <w:szCs w:val="28"/>
                <w:u w:val="none"/>
                <w:rPrChange w:id="18" w:author="Menon, Sunita (NIH/NCI) [C]" w:date="2019-10-11T15:18:00Z">
                  <w:rPr>
                    <w:rStyle w:val="Hyperlink"/>
                    <w:color w:val="000000" w:themeColor="text1"/>
                    <w:sz w:val="28"/>
                    <w:szCs w:val="28"/>
                    <w:u w:val="none"/>
                  </w:rPr>
                </w:rPrChange>
              </w:rPr>
              <w:t>a</w:t>
            </w:r>
            <w:r w:rsidRPr="00FA7085">
              <w:rPr>
                <w:rStyle w:val="Hyperlink"/>
                <w:color w:val="000000" w:themeColor="text1"/>
                <w:sz w:val="28"/>
                <w:szCs w:val="28"/>
                <w:u w:val="none"/>
              </w:rPr>
              <w:t xml:space="preserve">bility to export all the paths and metadata (parent and self) </w:t>
            </w:r>
            <w:ins w:id="19" w:author="Menon, Sunita (NIH/NCI) [C]" w:date="2019-10-11T15:18:00Z">
              <w:r w:rsidR="0003626B" w:rsidRPr="0003626B">
                <w:rPr>
                  <w:rStyle w:val="Hyperlink"/>
                  <w:color w:val="000000" w:themeColor="text1"/>
                  <w:sz w:val="28"/>
                  <w:szCs w:val="28"/>
                  <w:u w:val="none"/>
                  <w:rPrChange w:id="20" w:author="Menon, Sunita (NIH/NCI) [C]" w:date="2019-10-11T15:19:00Z">
                    <w:rPr>
                      <w:rStyle w:val="Hyperlink"/>
                      <w:color w:val="000000" w:themeColor="text1"/>
                      <w:sz w:val="28"/>
                      <w:szCs w:val="28"/>
                      <w:u w:val="none"/>
                    </w:rPr>
                  </w:rPrChange>
                </w:rPr>
                <w:t>d</w:t>
              </w:r>
              <w:r w:rsidR="0003626B" w:rsidRPr="0003626B">
                <w:rPr>
                  <w:rStyle w:val="Hyperlink"/>
                  <w:color w:val="000000" w:themeColor="text1"/>
                  <w:sz w:val="28"/>
                  <w:szCs w:val="28"/>
                  <w:u w:val="none"/>
                  <w:rPrChange w:id="21" w:author="Menon, Sunita (NIH/NCI) [C]" w:date="2019-10-11T15:19:00Z">
                    <w:rPr>
                      <w:rStyle w:val="Hyperlink"/>
                      <w:color w:val="000000" w:themeColor="text1"/>
                    </w:rPr>
                  </w:rPrChange>
                </w:rPr>
                <w:t>ispla</w:t>
              </w:r>
            </w:ins>
            <w:ins w:id="22" w:author="Menon, Sunita (NIH/NCI) [C]" w:date="2019-10-11T15:19:00Z">
              <w:r w:rsidR="0003626B" w:rsidRPr="0003626B">
                <w:rPr>
                  <w:rStyle w:val="Hyperlink"/>
                  <w:color w:val="000000" w:themeColor="text1"/>
                  <w:sz w:val="28"/>
                  <w:szCs w:val="28"/>
                  <w:u w:val="none"/>
                  <w:rPrChange w:id="23" w:author="Menon, Sunita (NIH/NCI) [C]" w:date="2019-10-11T15:19:00Z">
                    <w:rPr>
                      <w:rStyle w:val="Hyperlink"/>
                      <w:color w:val="000000" w:themeColor="text1"/>
                    </w:rPr>
                  </w:rPrChange>
                </w:rPr>
                <w:t xml:space="preserve">yed </w:t>
              </w:r>
            </w:ins>
            <w:r w:rsidRPr="0003626B">
              <w:rPr>
                <w:rStyle w:val="Hyperlink"/>
                <w:color w:val="000000" w:themeColor="text1"/>
                <w:sz w:val="28"/>
                <w:szCs w:val="28"/>
                <w:u w:val="none"/>
                <w:rPrChange w:id="24" w:author="Menon, Sunita (NIH/NCI) [C]" w:date="2019-10-11T15:19:00Z">
                  <w:rPr>
                    <w:rStyle w:val="Hyperlink"/>
                    <w:color w:val="000000" w:themeColor="text1"/>
                    <w:sz w:val="28"/>
                    <w:szCs w:val="28"/>
                    <w:u w:val="none"/>
                  </w:rPr>
                </w:rPrChange>
              </w:rPr>
              <w:t>in</w:t>
            </w:r>
            <w:r w:rsidRPr="00FA7085">
              <w:rPr>
                <w:rStyle w:val="Hyperlink"/>
                <w:color w:val="000000" w:themeColor="text1"/>
                <w:sz w:val="28"/>
                <w:szCs w:val="28"/>
                <w:u w:val="none"/>
              </w:rPr>
              <w:t xml:space="preserve"> the detailed search results</w:t>
            </w:r>
            <w:ins w:id="25" w:author="Menon, Sunita (NIH/NCI) [C]" w:date="2019-10-11T15:19:00Z">
              <w:r w:rsidR="0003626B">
                <w:rPr>
                  <w:rStyle w:val="Hyperlink"/>
                  <w:color w:val="000000" w:themeColor="text1"/>
                  <w:sz w:val="28"/>
                  <w:szCs w:val="28"/>
                  <w:u w:val="none"/>
                </w:rPr>
                <w:t xml:space="preserve"> </w:t>
              </w:r>
              <w:r w:rsidR="0003626B" w:rsidRPr="0003626B">
                <w:rPr>
                  <w:rStyle w:val="Hyperlink"/>
                  <w:color w:val="000000" w:themeColor="text1"/>
                  <w:sz w:val="28"/>
                  <w:szCs w:val="28"/>
                  <w:u w:val="none"/>
                  <w:rPrChange w:id="26" w:author="Menon, Sunita (NIH/NCI) [C]" w:date="2019-10-11T15:19:00Z">
                    <w:rPr>
                      <w:rStyle w:val="Hyperlink"/>
                      <w:color w:val="000000" w:themeColor="text1"/>
                    </w:rPr>
                  </w:rPrChange>
                </w:rPr>
                <w:t>in the web application</w:t>
              </w:r>
            </w:ins>
            <w:r w:rsidRPr="0003626B">
              <w:rPr>
                <w:rStyle w:val="Hyperlink"/>
                <w:color w:val="000000" w:themeColor="text1"/>
                <w:sz w:val="28"/>
                <w:szCs w:val="28"/>
                <w:u w:val="none"/>
                <w:rPrChange w:id="27" w:author="Menon, Sunita (NIH/NCI) [C]" w:date="2019-10-11T15:19:00Z">
                  <w:rPr>
                    <w:rStyle w:val="Hyperlink"/>
                    <w:color w:val="000000" w:themeColor="text1"/>
                    <w:sz w:val="28"/>
                    <w:szCs w:val="28"/>
                    <w:u w:val="none"/>
                  </w:rPr>
                </w:rPrChange>
              </w:rPr>
              <w:t>.</w:t>
            </w:r>
            <w:r w:rsidRPr="00FA7085">
              <w:rPr>
                <w:rStyle w:val="Hyperlink"/>
                <w:color w:val="000000" w:themeColor="text1"/>
                <w:sz w:val="28"/>
                <w:szCs w:val="28"/>
                <w:u w:val="none"/>
              </w:rPr>
              <w:t xml:space="preserve"> Users can also choose to restrict the metadata displayed and</w:t>
            </w:r>
            <w:del w:id="28" w:author="Menon, Sunita (NIH/NCI) [C]" w:date="2019-10-11T16:00:00Z">
              <w:r w:rsidRPr="00FA7085" w:rsidDel="00FA4E8B">
                <w:rPr>
                  <w:rStyle w:val="Hyperlink"/>
                  <w:color w:val="000000" w:themeColor="text1"/>
                  <w:sz w:val="28"/>
                  <w:szCs w:val="28"/>
                  <w:u w:val="none"/>
                </w:rPr>
                <w:delText xml:space="preserve"> the</w:delText>
              </w:r>
            </w:del>
            <w:r w:rsidRPr="00FA7085">
              <w:rPr>
                <w:rStyle w:val="Hyperlink"/>
                <w:color w:val="000000" w:themeColor="text1"/>
                <w:sz w:val="28"/>
                <w:szCs w:val="28"/>
                <w:u w:val="none"/>
              </w:rPr>
              <w:t xml:space="preserve"> export visible columns only</w:t>
            </w:r>
            <w:del w:id="29" w:author="Menon, Sunita (NIH/NCI) [C]" w:date="2019-10-11T16:00:00Z">
              <w:r w:rsidRPr="00FA7085" w:rsidDel="008407C9">
                <w:rPr>
                  <w:rStyle w:val="Hyperlink"/>
                  <w:color w:val="000000" w:themeColor="text1"/>
                  <w:sz w:val="28"/>
                  <w:szCs w:val="28"/>
                  <w:u w:val="none"/>
                </w:rPr>
                <w:delText xml:space="preserve"> </w:delText>
              </w:r>
            </w:del>
            <w:r w:rsidRPr="00FA7085">
              <w:rPr>
                <w:rStyle w:val="Hyperlink"/>
                <w:color w:val="000000" w:themeColor="text1"/>
                <w:sz w:val="28"/>
                <w:szCs w:val="28"/>
                <w:u w:val="none"/>
              </w:rPr>
              <w:t xml:space="preserve">. For additional information, refer to the Wiki Guide at </w:t>
            </w:r>
            <w:hyperlink r:id="rId6" w:history="1">
              <w:r w:rsidRPr="00FA7085">
                <w:rPr>
                  <w:rStyle w:val="Hyperlink"/>
                  <w:sz w:val="28"/>
                  <w:szCs w:val="28"/>
                </w:rPr>
                <w:t>Exporting Search Results via the GUI</w:t>
              </w:r>
            </w:hyperlink>
            <w:r>
              <w:rPr>
                <w:rStyle w:val="Hyperlink"/>
                <w:color w:val="000000" w:themeColor="text1"/>
                <w:sz w:val="28"/>
                <w:szCs w:val="28"/>
                <w:u w:val="none"/>
              </w:rPr>
              <w:t>.</w:t>
            </w:r>
          </w:p>
          <w:p w14:paraId="51BD1C93" w14:textId="77777777" w:rsidR="00951636" w:rsidRDefault="00951636" w:rsidP="001E3209">
            <w:pPr>
              <w:rPr>
                <w:sz w:val="28"/>
                <w:szCs w:val="28"/>
                <w:u w:val="single"/>
              </w:rPr>
            </w:pPr>
          </w:p>
          <w:p w14:paraId="3C20F471" w14:textId="6C901542" w:rsidR="001E3209" w:rsidRDefault="004371E9" w:rsidP="001E3209">
            <w:pPr>
              <w:rPr>
                <w:rStyle w:val="Hyperlink"/>
                <w:color w:val="000000" w:themeColor="text1"/>
                <w:sz w:val="28"/>
                <w:szCs w:val="28"/>
                <w:u w:val="none"/>
              </w:rPr>
            </w:pPr>
            <w:r w:rsidRPr="00FA6125">
              <w:rPr>
                <w:sz w:val="28"/>
                <w:szCs w:val="28"/>
                <w:u w:val="single"/>
              </w:rPr>
              <w:t>HPCDATAMGM-1009</w:t>
            </w:r>
            <w:r w:rsidR="009645C0" w:rsidRPr="00FA6125">
              <w:rPr>
                <w:sz w:val="28"/>
                <w:szCs w:val="28"/>
                <w:u w:val="single"/>
              </w:rPr>
              <w:t>, 1135</w:t>
            </w:r>
            <w:r w:rsidRPr="00BD0F52">
              <w:rPr>
                <w:sz w:val="28"/>
                <w:szCs w:val="28"/>
              </w:rPr>
              <w:t xml:space="preserve">: Added </w:t>
            </w:r>
            <w:r w:rsidR="001E3209" w:rsidRPr="00BD0F52">
              <w:rPr>
                <w:sz w:val="28"/>
                <w:szCs w:val="28"/>
              </w:rPr>
              <w:t xml:space="preserve">the </w:t>
            </w:r>
            <w:r w:rsidRPr="00BD0F52">
              <w:rPr>
                <w:sz w:val="28"/>
                <w:szCs w:val="28"/>
              </w:rPr>
              <w:t xml:space="preserve">ability to view and edit </w:t>
            </w:r>
            <w:ins w:id="30" w:author="Menon, Sunita (NIH/NCI) [C]" w:date="2019-10-11T15:58:00Z">
              <w:r w:rsidR="00AA3005">
                <w:rPr>
                  <w:sz w:val="28"/>
                  <w:szCs w:val="28"/>
                </w:rPr>
                <w:t xml:space="preserve">the criteria of a </w:t>
              </w:r>
            </w:ins>
            <w:del w:id="31" w:author="Menon, Sunita (NIH/NCI) [C]" w:date="2019-10-11T15:58:00Z">
              <w:r w:rsidRPr="00BD0F52" w:rsidDel="00AA3005">
                <w:rPr>
                  <w:sz w:val="28"/>
                  <w:szCs w:val="28"/>
                </w:rPr>
                <w:delText xml:space="preserve">a </w:delText>
              </w:r>
            </w:del>
            <w:del w:id="32" w:author="Menon, Sunita (NIH/NCI) [C]" w:date="2019-10-11T15:50:00Z">
              <w:r w:rsidRPr="00BD0F52" w:rsidDel="002724B8">
                <w:rPr>
                  <w:sz w:val="28"/>
                  <w:szCs w:val="28"/>
                </w:rPr>
                <w:delText>saved search criteria</w:delText>
              </w:r>
            </w:del>
            <w:ins w:id="33" w:author="Menon, Sunita (NIH/NCI) [C]" w:date="2019-10-11T15:50:00Z">
              <w:r w:rsidR="002724B8" w:rsidRPr="00BD0F52">
                <w:rPr>
                  <w:sz w:val="28"/>
                  <w:szCs w:val="28"/>
                </w:rPr>
                <w:t>saved search</w:t>
              </w:r>
            </w:ins>
            <w:r w:rsidRPr="00BD0F52">
              <w:rPr>
                <w:sz w:val="28"/>
                <w:szCs w:val="28"/>
              </w:rPr>
              <w:t xml:space="preserve"> </w:t>
            </w:r>
            <w:r w:rsidR="001E3209" w:rsidRPr="00BD0F52">
              <w:rPr>
                <w:sz w:val="28"/>
                <w:szCs w:val="28"/>
              </w:rPr>
              <w:t>through the web application. The edited search criteria can be saved under the same or a new name</w:t>
            </w:r>
            <w:r w:rsidR="001E3209" w:rsidRPr="00FA6125">
              <w:rPr>
                <w:sz w:val="28"/>
                <w:szCs w:val="28"/>
              </w:rPr>
              <w:t xml:space="preserve">. </w:t>
            </w:r>
            <w:r w:rsidR="001E3209" w:rsidRPr="00BD0F52">
              <w:rPr>
                <w:sz w:val="28"/>
                <w:szCs w:val="28"/>
              </w:rPr>
              <w:t xml:space="preserve">For additional information, </w:t>
            </w:r>
            <w:r w:rsidR="001E3209" w:rsidRPr="00BD0F52">
              <w:rPr>
                <w:rStyle w:val="Hyperlink"/>
                <w:color w:val="000000" w:themeColor="text1"/>
                <w:sz w:val="28"/>
                <w:szCs w:val="28"/>
                <w:u w:val="none"/>
              </w:rPr>
              <w:t xml:space="preserve">refer to the Wiki User Guide at </w:t>
            </w:r>
            <w:r w:rsidR="009A5F5C">
              <w:fldChar w:fldCharType="begin"/>
            </w:r>
            <w:ins w:id="34" w:author="Menon, Sunita (NIH/NCI) [C]" w:date="2019-10-11T15:59:00Z">
              <w:r w:rsidR="00B03D5D">
                <w:instrText>HYPERLINK "https://wiki.nci.nih.gov/display/DMEdoc/Using+Search+Results+and+Other+Lists+in+the+GUI"</w:instrText>
              </w:r>
            </w:ins>
            <w:del w:id="35" w:author="Menon, Sunita (NIH/NCI) [C]" w:date="2019-10-11T15:59:00Z">
              <w:r w:rsidR="009A5F5C" w:rsidDel="00B03D5D">
                <w:delInstrText xml:space="preserve"> HYPERLINK "https://wiki.nci.nih.g</w:delInstrText>
              </w:r>
              <w:r w:rsidR="009A5F5C" w:rsidDel="00B03D5D">
                <w:delInstrText xml:space="preserve">ov/display/DMEdoc/Using+Search+Results+and+Other+Lists+in+the+GUI+-+20180808" </w:delInstrText>
              </w:r>
            </w:del>
            <w:ins w:id="36" w:author="Menon, Sunita (NIH/NCI) [C]" w:date="2019-10-11T15:59:00Z"/>
            <w:r w:rsidR="009A5F5C">
              <w:fldChar w:fldCharType="separate"/>
            </w:r>
            <w:r w:rsidR="001E3209" w:rsidRPr="00BD0F52">
              <w:rPr>
                <w:rStyle w:val="Hyperlink"/>
                <w:sz w:val="28"/>
                <w:szCs w:val="28"/>
              </w:rPr>
              <w:t>Using Search Results and Other Lists in the GUI</w:t>
            </w:r>
            <w:r w:rsidR="009A5F5C">
              <w:rPr>
                <w:rStyle w:val="Hyperlink"/>
                <w:sz w:val="28"/>
                <w:szCs w:val="28"/>
              </w:rPr>
              <w:fldChar w:fldCharType="end"/>
            </w:r>
            <w:r w:rsidR="001E3209" w:rsidRPr="00BD0F52">
              <w:rPr>
                <w:rStyle w:val="Hyperlink"/>
                <w:color w:val="000000" w:themeColor="text1"/>
                <w:sz w:val="28"/>
                <w:szCs w:val="28"/>
                <w:u w:val="none"/>
              </w:rPr>
              <w:t>.</w:t>
            </w:r>
          </w:p>
          <w:p w14:paraId="01DC0F27" w14:textId="723DF533" w:rsidR="002D2407" w:rsidRDefault="002D2407" w:rsidP="001E3209">
            <w:pPr>
              <w:rPr>
                <w:rStyle w:val="Hyperlink"/>
                <w:color w:val="000000" w:themeColor="text1"/>
                <w:u w:val="none"/>
              </w:rPr>
            </w:pPr>
          </w:p>
          <w:p w14:paraId="64EC89CB" w14:textId="77777777" w:rsidR="00A640DC" w:rsidRPr="0041738A" w:rsidRDefault="00A640DC" w:rsidP="001E3209">
            <w:pPr>
              <w:rPr>
                <w:rStyle w:val="Hyperlink"/>
                <w:color w:val="000000" w:themeColor="text1"/>
                <w:sz w:val="28"/>
                <w:szCs w:val="28"/>
                <w:u w:val="none"/>
              </w:rPr>
            </w:pPr>
          </w:p>
          <w:p w14:paraId="2A43D37E" w14:textId="262BB8F0" w:rsidR="00017727" w:rsidRDefault="009645C0" w:rsidP="00645632">
            <w:pPr>
              <w:rPr>
                <w:rStyle w:val="Hyperlink"/>
                <w:color w:val="000000" w:themeColor="text1"/>
                <w:sz w:val="28"/>
                <w:szCs w:val="28"/>
                <w:u w:val="none"/>
              </w:rPr>
            </w:pPr>
            <w:r w:rsidRPr="00FA6125">
              <w:rPr>
                <w:rStyle w:val="Hyperlink"/>
                <w:color w:val="000000" w:themeColor="text1"/>
                <w:sz w:val="28"/>
                <w:szCs w:val="28"/>
              </w:rPr>
              <w:t>HPCDATAMGM-</w:t>
            </w:r>
            <w:r w:rsidR="00017727" w:rsidRPr="00FA6125">
              <w:rPr>
                <w:rStyle w:val="Hyperlink"/>
                <w:color w:val="000000" w:themeColor="text1"/>
                <w:sz w:val="28"/>
                <w:szCs w:val="28"/>
              </w:rPr>
              <w:t xml:space="preserve"> 992, 1139</w:t>
            </w:r>
            <w:r w:rsidR="00017727" w:rsidRPr="00FA6125">
              <w:rPr>
                <w:rStyle w:val="Hyperlink"/>
                <w:color w:val="000000" w:themeColor="text1"/>
                <w:sz w:val="28"/>
                <w:szCs w:val="28"/>
                <w:u w:val="none"/>
              </w:rPr>
              <w:t xml:space="preserve">: </w:t>
            </w:r>
            <w:r w:rsidR="00017727">
              <w:rPr>
                <w:rStyle w:val="Hyperlink"/>
                <w:color w:val="000000" w:themeColor="text1"/>
                <w:sz w:val="28"/>
                <w:szCs w:val="28"/>
                <w:u w:val="none"/>
              </w:rPr>
              <w:t xml:space="preserve">Replaced the </w:t>
            </w:r>
            <w:r w:rsidR="005C3D25">
              <w:rPr>
                <w:rStyle w:val="Hyperlink"/>
                <w:color w:val="000000" w:themeColor="text1"/>
                <w:sz w:val="28"/>
                <w:szCs w:val="28"/>
                <w:u w:val="none"/>
              </w:rPr>
              <w:t xml:space="preserve">following </w:t>
            </w:r>
            <w:r w:rsidR="00017727">
              <w:rPr>
                <w:rStyle w:val="Hyperlink"/>
                <w:color w:val="000000" w:themeColor="text1"/>
                <w:sz w:val="28"/>
                <w:szCs w:val="28"/>
                <w:u w:val="none"/>
              </w:rPr>
              <w:t>icon</w:t>
            </w:r>
            <w:ins w:id="37" w:author="Menon, Sunita (NIH/NCI) [C]" w:date="2019-10-11T16:02:00Z">
              <w:r w:rsidR="009A5F5C">
                <w:rPr>
                  <w:rStyle w:val="Hyperlink"/>
                  <w:color w:val="000000" w:themeColor="text1"/>
                  <w:sz w:val="28"/>
                  <w:szCs w:val="28"/>
                  <w:u w:val="none"/>
                </w:rPr>
                <w:t>s</w:t>
              </w:r>
            </w:ins>
            <w:bookmarkStart w:id="38" w:name="_GoBack"/>
            <w:bookmarkEnd w:id="38"/>
            <w:r w:rsidR="00017727">
              <w:rPr>
                <w:rStyle w:val="Hyperlink"/>
                <w:color w:val="000000" w:themeColor="text1"/>
                <w:sz w:val="28"/>
                <w:szCs w:val="28"/>
                <w:u w:val="none"/>
              </w:rPr>
              <w:t xml:space="preserve"> and hover over text to improve clarity</w:t>
            </w:r>
            <w:r w:rsidR="005C3D25">
              <w:rPr>
                <w:rStyle w:val="Hyperlink"/>
                <w:color w:val="000000" w:themeColor="text1"/>
                <w:sz w:val="28"/>
                <w:szCs w:val="28"/>
                <w:u w:val="none"/>
              </w:rPr>
              <w:t xml:space="preserve"> of function</w:t>
            </w:r>
            <w:r w:rsidR="00017727">
              <w:rPr>
                <w:rStyle w:val="Hyperlink"/>
                <w:color w:val="000000" w:themeColor="text1"/>
                <w:sz w:val="28"/>
                <w:szCs w:val="28"/>
                <w:u w:val="none"/>
              </w:rPr>
              <w:t>:</w:t>
            </w:r>
          </w:p>
          <w:p w14:paraId="35DC1032" w14:textId="7C824421" w:rsidR="009645C0" w:rsidRDefault="00017727" w:rsidP="00017727">
            <w:pPr>
              <w:pStyle w:val="ListParagraph"/>
              <w:numPr>
                <w:ilvl w:val="0"/>
                <w:numId w:val="22"/>
              </w:numPr>
              <w:rPr>
                <w:rStyle w:val="Hyperlink"/>
                <w:color w:val="000000" w:themeColor="text1"/>
                <w:sz w:val="28"/>
                <w:szCs w:val="28"/>
                <w:u w:val="none"/>
              </w:rPr>
            </w:pPr>
            <w:r>
              <w:rPr>
                <w:rStyle w:val="Hyperlink"/>
                <w:color w:val="000000" w:themeColor="text1"/>
                <w:sz w:val="28"/>
                <w:szCs w:val="28"/>
                <w:u w:val="none"/>
              </w:rPr>
              <w:t xml:space="preserve">The </w:t>
            </w:r>
            <w:r w:rsidR="00A640DC">
              <w:rPr>
                <w:rStyle w:val="Hyperlink"/>
                <w:color w:val="000000" w:themeColor="text1"/>
                <w:sz w:val="28"/>
                <w:szCs w:val="28"/>
                <w:u w:val="none"/>
              </w:rPr>
              <w:t>existing ‘</w:t>
            </w:r>
            <w:ins w:id="39" w:author="Menon, Sunita (NIH/NCI) [C]" w:date="2019-10-11T15:52:00Z">
              <w:r w:rsidR="00B1441B">
                <w:rPr>
                  <w:rStyle w:val="Hyperlink"/>
                  <w:color w:val="000000" w:themeColor="text1"/>
                  <w:sz w:val="28"/>
                  <w:szCs w:val="28"/>
                  <w:u w:val="none"/>
                </w:rPr>
                <w:t>B</w:t>
              </w:r>
            </w:ins>
            <w:del w:id="40" w:author="Menon, Sunita (NIH/NCI) [C]" w:date="2019-10-11T15:52:00Z">
              <w:r w:rsidDel="00B1441B">
                <w:rPr>
                  <w:rStyle w:val="Hyperlink"/>
                  <w:color w:val="000000" w:themeColor="text1"/>
                  <w:sz w:val="28"/>
                  <w:szCs w:val="28"/>
                  <w:u w:val="none"/>
                </w:rPr>
                <w:delText>b</w:delText>
              </w:r>
            </w:del>
            <w:r w:rsidRPr="00017727">
              <w:rPr>
                <w:rStyle w:val="Hyperlink"/>
                <w:color w:val="000000" w:themeColor="text1"/>
                <w:sz w:val="28"/>
                <w:szCs w:val="28"/>
                <w:u w:val="none"/>
              </w:rPr>
              <w:t>rowse</w:t>
            </w:r>
            <w:r w:rsidR="00A640DC">
              <w:rPr>
                <w:rStyle w:val="Hyperlink"/>
                <w:color w:val="000000" w:themeColor="text1"/>
                <w:sz w:val="28"/>
                <w:szCs w:val="28"/>
                <w:u w:val="none"/>
              </w:rPr>
              <w:t>’</w:t>
            </w:r>
            <w:r w:rsidRPr="00017727">
              <w:rPr>
                <w:rStyle w:val="Hyperlink"/>
                <w:color w:val="000000" w:themeColor="text1"/>
                <w:sz w:val="28"/>
                <w:szCs w:val="28"/>
                <w:u w:val="none"/>
              </w:rPr>
              <w:t xml:space="preserve"> </w:t>
            </w:r>
            <w:r w:rsidR="00A640DC">
              <w:rPr>
                <w:rStyle w:val="Hyperlink"/>
                <w:color w:val="000000" w:themeColor="text1"/>
                <w:sz w:val="28"/>
                <w:szCs w:val="28"/>
                <w:u w:val="none"/>
              </w:rPr>
              <w:t>icon</w:t>
            </w:r>
            <w:r w:rsidRPr="00017727">
              <w:rPr>
                <w:rStyle w:val="Hyperlink"/>
                <w:color w:val="000000" w:themeColor="text1"/>
                <w:sz w:val="28"/>
                <w:szCs w:val="28"/>
                <w:u w:val="none"/>
              </w:rPr>
              <w:t xml:space="preserve"> in the Detail View </w:t>
            </w:r>
            <w:r>
              <w:rPr>
                <w:rStyle w:val="Hyperlink"/>
                <w:color w:val="000000" w:themeColor="text1"/>
                <w:sz w:val="28"/>
                <w:szCs w:val="28"/>
                <w:u w:val="none"/>
              </w:rPr>
              <w:t>page</w:t>
            </w:r>
            <w:r w:rsidRPr="00017727">
              <w:rPr>
                <w:rStyle w:val="Hyperlink"/>
                <w:color w:val="000000" w:themeColor="text1"/>
                <w:sz w:val="28"/>
                <w:szCs w:val="28"/>
                <w:u w:val="none"/>
              </w:rPr>
              <w:t>, which takes the user back to the Browse page for the current path.</w:t>
            </w:r>
          </w:p>
          <w:p w14:paraId="1653F04F" w14:textId="2EB4A8FD" w:rsidR="00A640DC" w:rsidRPr="00017727" w:rsidRDefault="00A640DC" w:rsidP="00FA6125">
            <w:pPr>
              <w:pStyle w:val="ListParagraph"/>
              <w:numPr>
                <w:ilvl w:val="0"/>
                <w:numId w:val="22"/>
              </w:numPr>
              <w:rPr>
                <w:rStyle w:val="Hyperlink"/>
                <w:color w:val="000000" w:themeColor="text1"/>
                <w:sz w:val="28"/>
                <w:szCs w:val="28"/>
                <w:u w:val="none"/>
              </w:rPr>
            </w:pPr>
            <w:r>
              <w:rPr>
                <w:rStyle w:val="Hyperlink"/>
                <w:color w:val="000000" w:themeColor="text1"/>
                <w:sz w:val="28"/>
                <w:szCs w:val="28"/>
                <w:u w:val="none"/>
              </w:rPr>
              <w:t>The existing ‘Refresh’ icon on the left side toolbar of the Browse page, which replaces the current data hierarchy being displayed with that of the user’s Base Path.</w:t>
            </w:r>
          </w:p>
          <w:p w14:paraId="37B34C93" w14:textId="77777777" w:rsidR="00A8142C" w:rsidRDefault="00A8142C" w:rsidP="002A1639"/>
          <w:p w14:paraId="041DFB6C" w14:textId="0DE05498" w:rsidR="002A1639" w:rsidRPr="005C3D25" w:rsidRDefault="002A1639" w:rsidP="002A1639">
            <w:pPr>
              <w:rPr>
                <w:sz w:val="28"/>
                <w:szCs w:val="28"/>
              </w:rPr>
            </w:pPr>
            <w:r w:rsidRPr="005C3D25">
              <w:rPr>
                <w:sz w:val="28"/>
                <w:szCs w:val="28"/>
                <w:u w:val="single"/>
              </w:rPr>
              <w:t>HPCDATAMGM- 1</w:t>
            </w:r>
            <w:r w:rsidR="008A1DC2" w:rsidRPr="005C3D25">
              <w:rPr>
                <w:sz w:val="28"/>
                <w:szCs w:val="28"/>
                <w:u w:val="single"/>
              </w:rPr>
              <w:t>1</w:t>
            </w:r>
            <w:r w:rsidR="00144BC8" w:rsidRPr="005C3D25">
              <w:rPr>
                <w:sz w:val="28"/>
                <w:szCs w:val="28"/>
                <w:u w:val="single"/>
              </w:rPr>
              <w:t>50</w:t>
            </w:r>
            <w:r w:rsidRPr="00FA6125">
              <w:rPr>
                <w:sz w:val="28"/>
                <w:szCs w:val="28"/>
              </w:rPr>
              <w:t xml:space="preserve">: </w:t>
            </w:r>
            <w:r w:rsidR="007B382E" w:rsidRPr="00FA6125">
              <w:rPr>
                <w:sz w:val="28"/>
                <w:szCs w:val="28"/>
              </w:rPr>
              <w:t xml:space="preserve"> Extended the REST API </w:t>
            </w:r>
            <w:r w:rsidR="005C3D25">
              <w:rPr>
                <w:sz w:val="28"/>
                <w:szCs w:val="28"/>
              </w:rPr>
              <w:t>for query for data objects</w:t>
            </w:r>
            <w:r w:rsidR="007B382E" w:rsidRPr="00FA6125">
              <w:rPr>
                <w:sz w:val="28"/>
                <w:szCs w:val="28"/>
              </w:rPr>
              <w:t xml:space="preserve"> to </w:t>
            </w:r>
            <w:r w:rsidR="005C3D25" w:rsidRPr="005C3D25">
              <w:rPr>
                <w:sz w:val="28"/>
                <w:szCs w:val="28"/>
              </w:rPr>
              <w:t>o</w:t>
            </w:r>
            <w:r w:rsidR="005C3D25" w:rsidRPr="00FA6125">
              <w:rPr>
                <w:sz w:val="28"/>
                <w:szCs w:val="28"/>
              </w:rPr>
              <w:t xml:space="preserve">ptionally </w:t>
            </w:r>
            <w:r w:rsidR="007B382E" w:rsidRPr="00FA6125">
              <w:rPr>
                <w:sz w:val="28"/>
                <w:szCs w:val="28"/>
              </w:rPr>
              <w:t>narrow the search to a specified collection hierarchy. The collection hierarchy to search in will be provided as a URL param in the API</w:t>
            </w:r>
            <w:r w:rsidR="008A1DC2" w:rsidRPr="005C3D25">
              <w:rPr>
                <w:sz w:val="28"/>
                <w:szCs w:val="28"/>
              </w:rPr>
              <w:t xml:space="preserve">. For additional information, refer to </w:t>
            </w:r>
            <w:r w:rsidR="005863A2" w:rsidRPr="005C3D25">
              <w:rPr>
                <w:sz w:val="28"/>
                <w:szCs w:val="28"/>
              </w:rPr>
              <w:t>section 5.</w:t>
            </w:r>
            <w:r w:rsidR="00144BC8" w:rsidRPr="005C3D25">
              <w:rPr>
                <w:sz w:val="28"/>
                <w:szCs w:val="28"/>
              </w:rPr>
              <w:t>30</w:t>
            </w:r>
            <w:r w:rsidR="005863A2" w:rsidRPr="005C3D25">
              <w:rPr>
                <w:sz w:val="28"/>
                <w:szCs w:val="28"/>
              </w:rPr>
              <w:t xml:space="preserve"> of </w:t>
            </w:r>
            <w:r w:rsidR="008A1DC2" w:rsidRPr="005C3D25">
              <w:rPr>
                <w:sz w:val="28"/>
                <w:szCs w:val="28"/>
              </w:rPr>
              <w:t xml:space="preserve">the DME API specification at </w:t>
            </w:r>
            <w:hyperlink r:id="rId7" w:history="1">
              <w:r w:rsidR="008A1DC2" w:rsidRPr="005C3D25">
                <w:rPr>
                  <w:rStyle w:val="Hyperlink"/>
                  <w:sz w:val="28"/>
                  <w:szCs w:val="28"/>
                </w:rPr>
                <w:t>https://github.com/CBIIT/HPC_DME_APIs/blob/master/doc/guides/HPC_API_Specification.docx</w:t>
              </w:r>
            </w:hyperlink>
            <w:r w:rsidRPr="005C3D25">
              <w:rPr>
                <w:sz w:val="28"/>
                <w:szCs w:val="28"/>
              </w:rPr>
              <w:t>.</w:t>
            </w:r>
          </w:p>
          <w:p w14:paraId="0242A22D" w14:textId="515447B4" w:rsidR="00C04818" w:rsidRDefault="00C04818" w:rsidP="002A1639">
            <w:pPr>
              <w:rPr>
                <w:sz w:val="28"/>
                <w:szCs w:val="28"/>
              </w:rPr>
            </w:pPr>
          </w:p>
          <w:p w14:paraId="3A276CD6" w14:textId="663F6A9D" w:rsidR="00A82402" w:rsidRDefault="00A82402" w:rsidP="008D5B18">
            <w:pPr>
              <w:rPr>
                <w:sz w:val="28"/>
                <w:szCs w:val="28"/>
              </w:rPr>
            </w:pPr>
          </w:p>
          <w:p w14:paraId="5C8FF320" w14:textId="77777777" w:rsidR="00BD748C" w:rsidRDefault="00BD748C" w:rsidP="00BD748C">
            <w:pPr>
              <w:rPr>
                <w:sz w:val="28"/>
                <w:szCs w:val="28"/>
              </w:rPr>
            </w:pPr>
          </w:p>
          <w:p w14:paraId="23364CCE" w14:textId="1C512640"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703533D9" w14:textId="77777777" w:rsidR="00A82402" w:rsidRPr="00384004" w:rsidRDefault="00A82402" w:rsidP="00DE195A">
            <w:pPr>
              <w:rPr>
                <w:rFonts w:cstheme="minorHAnsi"/>
                <w:sz w:val="28"/>
                <w:szCs w:val="28"/>
                <w:u w:val="single"/>
              </w:rPr>
            </w:pPr>
          </w:p>
          <w:p w14:paraId="35DC7A61" w14:textId="02D41237" w:rsidR="00CC1298" w:rsidRPr="00FA6125" w:rsidRDefault="00CC1298" w:rsidP="00DE195A">
            <w:pPr>
              <w:rPr>
                <w:sz w:val="28"/>
                <w:szCs w:val="28"/>
              </w:rPr>
            </w:pPr>
            <w:r w:rsidRPr="00FA6125">
              <w:rPr>
                <w:sz w:val="28"/>
                <w:szCs w:val="28"/>
                <w:u w:val="single"/>
              </w:rPr>
              <w:lastRenderedPageBreak/>
              <w:t>HPCDATAMGM-1148</w:t>
            </w:r>
            <w:r w:rsidRPr="00FA6125">
              <w:rPr>
                <w:sz w:val="28"/>
                <w:szCs w:val="28"/>
              </w:rPr>
              <w:t xml:space="preserve">: Collection and File list download combine data from multiple folders into one when the name of the immediate parent is the same. </w:t>
            </w:r>
            <w:r w:rsidR="00951636">
              <w:rPr>
                <w:sz w:val="28"/>
                <w:szCs w:val="28"/>
              </w:rPr>
              <w:t xml:space="preserve">To resolve this, </w:t>
            </w:r>
            <w:r w:rsidR="008D7551">
              <w:rPr>
                <w:sz w:val="28"/>
                <w:szCs w:val="28"/>
              </w:rPr>
              <w:t>while downloading list of</w:t>
            </w:r>
            <w:r w:rsidRPr="00FA6125">
              <w:rPr>
                <w:sz w:val="28"/>
                <w:szCs w:val="28"/>
              </w:rPr>
              <w:t xml:space="preserve">  collection</w:t>
            </w:r>
            <w:r w:rsidR="008D7551">
              <w:rPr>
                <w:sz w:val="28"/>
                <w:szCs w:val="28"/>
              </w:rPr>
              <w:t>s</w:t>
            </w:r>
            <w:r w:rsidRPr="00FA6125">
              <w:rPr>
                <w:sz w:val="28"/>
                <w:szCs w:val="28"/>
              </w:rPr>
              <w:t>/</w:t>
            </w:r>
            <w:r w:rsidR="008D7551">
              <w:rPr>
                <w:sz w:val="28"/>
                <w:szCs w:val="28"/>
              </w:rPr>
              <w:t>data</w:t>
            </w:r>
            <w:ins w:id="41" w:author="Menon, Sunita (NIH/NCI) [C]" w:date="2019-10-11T15:22:00Z">
              <w:r w:rsidR="003A3103">
                <w:rPr>
                  <w:sz w:val="28"/>
                  <w:szCs w:val="28"/>
                </w:rPr>
                <w:t>-</w:t>
              </w:r>
            </w:ins>
            <w:del w:id="42" w:author="Menon, Sunita (NIH/NCI) [C]" w:date="2019-10-11T15:22:00Z">
              <w:r w:rsidR="008D7551" w:rsidDel="003A3103">
                <w:rPr>
                  <w:sz w:val="28"/>
                  <w:szCs w:val="28"/>
                </w:rPr>
                <w:delText xml:space="preserve"> </w:delText>
              </w:r>
            </w:del>
            <w:r w:rsidR="008D7551">
              <w:rPr>
                <w:sz w:val="28"/>
                <w:szCs w:val="28"/>
              </w:rPr>
              <w:t>objects</w:t>
            </w:r>
            <w:r w:rsidRPr="00FA6125">
              <w:rPr>
                <w:sz w:val="28"/>
                <w:szCs w:val="28"/>
              </w:rPr>
              <w:t xml:space="preserve">, the full hierarchy of the collection/file will be created under the destination folder. There will be no change to the behavior for single collection/file download, these will continue to </w:t>
            </w:r>
            <w:r>
              <w:rPr>
                <w:sz w:val="28"/>
                <w:szCs w:val="28"/>
              </w:rPr>
              <w:t>be</w:t>
            </w:r>
            <w:r w:rsidRPr="00FA6125">
              <w:rPr>
                <w:sz w:val="28"/>
                <w:szCs w:val="28"/>
              </w:rPr>
              <w:t xml:space="preserve"> download</w:t>
            </w:r>
            <w:r w:rsidR="008D7551">
              <w:rPr>
                <w:sz w:val="28"/>
                <w:szCs w:val="28"/>
              </w:rPr>
              <w:t>ed</w:t>
            </w:r>
            <w:r w:rsidRPr="00FA6125">
              <w:rPr>
                <w:sz w:val="28"/>
                <w:szCs w:val="28"/>
              </w:rPr>
              <w:t xml:space="preserve"> directly to the specified destination folder.</w:t>
            </w:r>
          </w:p>
          <w:p w14:paraId="70CF1D4E" w14:textId="77777777" w:rsidR="00CC1298" w:rsidRDefault="00CC1298" w:rsidP="00DE195A">
            <w:pPr>
              <w:rPr>
                <w:sz w:val="28"/>
                <w:szCs w:val="28"/>
              </w:rPr>
            </w:pPr>
          </w:p>
          <w:p w14:paraId="3373089D" w14:textId="640D6C1B" w:rsidR="00EA49E5" w:rsidRDefault="00BD0F52" w:rsidP="00DE195A">
            <w:pPr>
              <w:rPr>
                <w:sz w:val="28"/>
                <w:szCs w:val="28"/>
              </w:rPr>
            </w:pPr>
            <w:r w:rsidRPr="00FA6125">
              <w:rPr>
                <w:sz w:val="28"/>
                <w:szCs w:val="28"/>
                <w:u w:val="single"/>
              </w:rPr>
              <w:t>HPCDATAMGM-1138</w:t>
            </w:r>
            <w:r w:rsidRPr="00FA7085">
              <w:rPr>
                <w:sz w:val="28"/>
                <w:szCs w:val="28"/>
              </w:rPr>
              <w:t xml:space="preserve">: </w:t>
            </w:r>
            <w:r w:rsidR="00AB0777">
              <w:rPr>
                <w:sz w:val="28"/>
                <w:szCs w:val="28"/>
              </w:rPr>
              <w:t>T</w:t>
            </w:r>
            <w:r w:rsidRPr="00FA7085">
              <w:rPr>
                <w:sz w:val="28"/>
                <w:szCs w:val="28"/>
              </w:rPr>
              <w:t xml:space="preserve">he task IDs displayed on the Download page of the web application </w:t>
            </w:r>
            <w:ins w:id="43" w:author="Menon, Sunita (NIH/NCI) [C]" w:date="2019-10-11T15:54:00Z">
              <w:r w:rsidR="00D43722">
                <w:rPr>
                  <w:sz w:val="28"/>
                  <w:szCs w:val="28"/>
                </w:rPr>
                <w:t xml:space="preserve">are not hyperlinked </w:t>
              </w:r>
            </w:ins>
            <w:ins w:id="44" w:author="Menon, Sunita (NIH/NCI) [C]" w:date="2019-10-11T15:22:00Z">
              <w:r w:rsidR="003A3103">
                <w:rPr>
                  <w:sz w:val="28"/>
                  <w:szCs w:val="28"/>
                </w:rPr>
                <w:t>for list of collections</w:t>
              </w:r>
            </w:ins>
            <w:ins w:id="45" w:author="Menon, Sunita (NIH/NCI) [C]" w:date="2019-10-11T15:54:00Z">
              <w:r w:rsidR="00D43722">
                <w:rPr>
                  <w:sz w:val="28"/>
                  <w:szCs w:val="28"/>
                </w:rPr>
                <w:t xml:space="preserve"> and list of </w:t>
              </w:r>
            </w:ins>
            <w:ins w:id="46" w:author="Menon, Sunita (NIH/NCI) [C]" w:date="2019-10-11T15:22:00Z">
              <w:r w:rsidR="003A3103">
                <w:rPr>
                  <w:sz w:val="28"/>
                  <w:szCs w:val="28"/>
                </w:rPr>
                <w:t>data</w:t>
              </w:r>
            </w:ins>
            <w:ins w:id="47" w:author="Menon, Sunita (NIH/NCI) [C]" w:date="2019-10-11T15:54:00Z">
              <w:r w:rsidR="00D43722">
                <w:rPr>
                  <w:sz w:val="28"/>
                  <w:szCs w:val="28"/>
                </w:rPr>
                <w:t xml:space="preserve"> </w:t>
              </w:r>
            </w:ins>
            <w:ins w:id="48" w:author="Menon, Sunita (NIH/NCI) [C]" w:date="2019-10-11T15:22:00Z">
              <w:r w:rsidR="003A3103">
                <w:rPr>
                  <w:sz w:val="28"/>
                  <w:szCs w:val="28"/>
                </w:rPr>
                <w:t xml:space="preserve">objects </w:t>
              </w:r>
            </w:ins>
            <w:r w:rsidR="00CC1298">
              <w:rPr>
                <w:sz w:val="28"/>
                <w:szCs w:val="28"/>
              </w:rPr>
              <w:t>are</w:t>
            </w:r>
            <w:r w:rsidRPr="00FA7085">
              <w:rPr>
                <w:sz w:val="28"/>
                <w:szCs w:val="28"/>
              </w:rPr>
              <w:t xml:space="preserve"> not hyperlinked</w:t>
            </w:r>
            <w:del w:id="49" w:author="Menon, Sunita (NIH/NCI) [C]" w:date="2019-10-11T15:22:00Z">
              <w:r w:rsidRPr="00FA7085" w:rsidDel="003A3103">
                <w:rPr>
                  <w:sz w:val="28"/>
                  <w:szCs w:val="28"/>
                </w:rPr>
                <w:delText xml:space="preserve"> for list of collections </w:delText>
              </w:r>
            </w:del>
            <w:del w:id="50" w:author="Menon, Sunita (NIH/NCI) [C]" w:date="2019-10-11T15:18:00Z">
              <w:r w:rsidRPr="00FA7085" w:rsidDel="0003626B">
                <w:rPr>
                  <w:sz w:val="28"/>
                  <w:szCs w:val="28"/>
                </w:rPr>
                <w:delText xml:space="preserve">download </w:delText>
              </w:r>
            </w:del>
            <w:del w:id="51" w:author="Menon, Sunita (NIH/NCI) [C]" w:date="2019-10-11T15:22:00Z">
              <w:r w:rsidRPr="00FA7085" w:rsidDel="003A3103">
                <w:rPr>
                  <w:sz w:val="28"/>
                  <w:szCs w:val="28"/>
                </w:rPr>
                <w:delText>and list of data objects</w:delText>
              </w:r>
            </w:del>
            <w:r>
              <w:rPr>
                <w:sz w:val="28"/>
                <w:szCs w:val="28"/>
              </w:rPr>
              <w:t>.</w:t>
            </w:r>
          </w:p>
          <w:p w14:paraId="3506B3F2" w14:textId="5D32158B" w:rsidR="00BD0F52" w:rsidRDefault="00BD0F52" w:rsidP="00DE195A">
            <w:pPr>
              <w:rPr>
                <w:sz w:val="28"/>
                <w:szCs w:val="28"/>
                <w:u w:val="single"/>
              </w:rPr>
            </w:pPr>
          </w:p>
          <w:p w14:paraId="65714C09" w14:textId="2EEFBA18" w:rsidR="00BD0F52" w:rsidRPr="00FA6125" w:rsidRDefault="00BD0F52" w:rsidP="00DE195A">
            <w:pPr>
              <w:rPr>
                <w:sz w:val="28"/>
                <w:szCs w:val="28"/>
              </w:rPr>
            </w:pPr>
            <w:r w:rsidRPr="00237FF4">
              <w:rPr>
                <w:sz w:val="28"/>
                <w:szCs w:val="28"/>
                <w:u w:val="single"/>
              </w:rPr>
              <w:t>HPCDATAMGM-1144</w:t>
            </w:r>
            <w:r w:rsidRPr="00FA6125">
              <w:rPr>
                <w:sz w:val="28"/>
                <w:szCs w:val="28"/>
              </w:rPr>
              <w:t xml:space="preserve">: Group Admins </w:t>
            </w:r>
            <w:ins w:id="52" w:author="Menon, Sunita (NIH/NCI) [C]" w:date="2019-10-11T15:24:00Z">
              <w:r w:rsidR="003A3103">
                <w:rPr>
                  <w:sz w:val="28"/>
                  <w:szCs w:val="28"/>
                </w:rPr>
                <w:t xml:space="preserve">are </w:t>
              </w:r>
            </w:ins>
            <w:r w:rsidRPr="00FA6125">
              <w:rPr>
                <w:sz w:val="28"/>
                <w:szCs w:val="28"/>
              </w:rPr>
              <w:t xml:space="preserve">unable to delete a file through the web application even though the ownership and age of the file conforms to the </w:t>
            </w:r>
            <w:ins w:id="53" w:author="Menon, Sunita (NIH/NCI) [C]" w:date="2019-10-11T15:23:00Z">
              <w:r w:rsidR="003A3103">
                <w:rPr>
                  <w:sz w:val="28"/>
                  <w:szCs w:val="28"/>
                </w:rPr>
                <w:t xml:space="preserve">delete </w:t>
              </w:r>
            </w:ins>
            <w:r w:rsidRPr="00FA6125">
              <w:rPr>
                <w:sz w:val="28"/>
                <w:szCs w:val="28"/>
              </w:rPr>
              <w:t>requirements</w:t>
            </w:r>
            <w:del w:id="54" w:author="Menon, Sunita (NIH/NCI) [C]" w:date="2019-10-11T15:24:00Z">
              <w:r w:rsidRPr="00FA6125" w:rsidDel="003A3103">
                <w:rPr>
                  <w:sz w:val="28"/>
                  <w:szCs w:val="28"/>
                </w:rPr>
                <w:delText xml:space="preserve"> for </w:delText>
              </w:r>
              <w:r w:rsidR="001E2B7B" w:rsidRPr="00FA6125" w:rsidDel="003A3103">
                <w:rPr>
                  <w:sz w:val="28"/>
                  <w:szCs w:val="28"/>
                </w:rPr>
                <w:delText xml:space="preserve">permitting </w:delText>
              </w:r>
              <w:r w:rsidR="001E2B7B" w:rsidDel="003A3103">
                <w:rPr>
                  <w:sz w:val="28"/>
                  <w:szCs w:val="28"/>
                </w:rPr>
                <w:delText xml:space="preserve">it’s </w:delText>
              </w:r>
              <w:r w:rsidRPr="00FA6125" w:rsidDel="003A3103">
                <w:rPr>
                  <w:sz w:val="28"/>
                  <w:szCs w:val="28"/>
                </w:rPr>
                <w:delText>delet</w:delText>
              </w:r>
              <w:r w:rsidR="001E2B7B" w:rsidRPr="00FA6125" w:rsidDel="003A3103">
                <w:rPr>
                  <w:sz w:val="28"/>
                  <w:szCs w:val="28"/>
                </w:rPr>
                <w:delText>ion</w:delText>
              </w:r>
            </w:del>
            <w:r w:rsidRPr="00FA6125">
              <w:rPr>
                <w:sz w:val="28"/>
                <w:szCs w:val="28"/>
              </w:rPr>
              <w:t>.</w:t>
            </w:r>
          </w:p>
          <w:p w14:paraId="37F41152" w14:textId="15EF5E20" w:rsidR="00BD0F52" w:rsidRDefault="00BD0F52" w:rsidP="00EA49E5">
            <w:pPr>
              <w:rPr>
                <w:sz w:val="28"/>
                <w:szCs w:val="28"/>
                <w:u w:val="single"/>
              </w:rPr>
            </w:pPr>
          </w:p>
          <w:p w14:paraId="1CDEC525" w14:textId="17D492FE" w:rsidR="0041738A" w:rsidRDefault="000C3993" w:rsidP="0041738A">
            <w:pPr>
              <w:rPr>
                <w:rStyle w:val="Hyperlink"/>
                <w:color w:val="000000" w:themeColor="text1"/>
                <w:sz w:val="28"/>
                <w:szCs w:val="28"/>
                <w:u w:val="none"/>
              </w:rPr>
            </w:pPr>
            <w:r w:rsidRPr="00FA6125">
              <w:rPr>
                <w:rStyle w:val="Hyperlink"/>
                <w:color w:val="000000" w:themeColor="text1"/>
                <w:sz w:val="28"/>
                <w:szCs w:val="28"/>
              </w:rPr>
              <w:t>HPCDATAMGM-1013</w:t>
            </w:r>
            <w:r>
              <w:rPr>
                <w:rStyle w:val="Hyperlink"/>
                <w:color w:val="000000" w:themeColor="text1"/>
                <w:sz w:val="28"/>
                <w:szCs w:val="28"/>
                <w:u w:val="none"/>
              </w:rPr>
              <w:t xml:space="preserve">: Unhelpful error </w:t>
            </w:r>
            <w:r w:rsidR="001C0100">
              <w:rPr>
                <w:rStyle w:val="Hyperlink"/>
                <w:color w:val="000000" w:themeColor="text1"/>
                <w:sz w:val="28"/>
                <w:szCs w:val="28"/>
                <w:u w:val="none"/>
              </w:rPr>
              <w:t xml:space="preserve">from a stack trace </w:t>
            </w:r>
            <w:r>
              <w:rPr>
                <w:rStyle w:val="Hyperlink"/>
                <w:color w:val="000000" w:themeColor="text1"/>
                <w:sz w:val="28"/>
                <w:szCs w:val="28"/>
                <w:u w:val="none"/>
              </w:rPr>
              <w:t xml:space="preserve">is displayed while trying to create a bookmark with % sign through the web application. </w:t>
            </w:r>
            <w:r w:rsidR="001C0100">
              <w:rPr>
                <w:rStyle w:val="Hyperlink"/>
                <w:color w:val="000000" w:themeColor="text1"/>
                <w:sz w:val="28"/>
                <w:szCs w:val="28"/>
                <w:u w:val="none"/>
              </w:rPr>
              <w:t xml:space="preserve">This has been replaced with a </w:t>
            </w:r>
            <w:del w:id="55" w:author="Menon, Sunita (NIH/NCI) [C]" w:date="2019-10-11T15:50:00Z">
              <w:r w:rsidR="001C0100" w:rsidDel="002724B8">
                <w:rPr>
                  <w:rStyle w:val="Hyperlink"/>
                  <w:color w:val="000000" w:themeColor="text1"/>
                  <w:sz w:val="28"/>
                  <w:szCs w:val="28"/>
                  <w:u w:val="none"/>
                </w:rPr>
                <w:delText>user friendly</w:delText>
              </w:r>
            </w:del>
            <w:ins w:id="56" w:author="Menon, Sunita (NIH/NCI) [C]" w:date="2019-10-11T15:50:00Z">
              <w:r w:rsidR="002724B8">
                <w:rPr>
                  <w:rStyle w:val="Hyperlink"/>
                  <w:color w:val="000000" w:themeColor="text1"/>
                  <w:sz w:val="28"/>
                  <w:szCs w:val="28"/>
                  <w:u w:val="none"/>
                </w:rPr>
                <w:t>user-friendly</w:t>
              </w:r>
            </w:ins>
            <w:r w:rsidR="001C0100">
              <w:rPr>
                <w:rStyle w:val="Hyperlink"/>
                <w:color w:val="000000" w:themeColor="text1"/>
                <w:sz w:val="28"/>
                <w:szCs w:val="28"/>
                <w:u w:val="none"/>
              </w:rPr>
              <w:t xml:space="preserve"> message.</w:t>
            </w:r>
          </w:p>
          <w:p w14:paraId="7A590FC7" w14:textId="45BF4AE4" w:rsidR="00A8142C" w:rsidRDefault="00A8142C" w:rsidP="0041738A">
            <w:pPr>
              <w:rPr>
                <w:rStyle w:val="Hyperlink"/>
                <w:color w:val="000000" w:themeColor="text1"/>
                <w:sz w:val="28"/>
                <w:szCs w:val="28"/>
              </w:rPr>
            </w:pPr>
          </w:p>
          <w:p w14:paraId="56A8E192" w14:textId="02804867" w:rsidR="00A8142C" w:rsidRPr="00A8142C" w:rsidRDefault="00A8142C" w:rsidP="0041738A">
            <w:pPr>
              <w:rPr>
                <w:sz w:val="28"/>
                <w:szCs w:val="28"/>
              </w:rPr>
            </w:pPr>
            <w:r w:rsidRPr="00237FF4">
              <w:rPr>
                <w:rStyle w:val="Hyperlink"/>
                <w:color w:val="000000" w:themeColor="text1"/>
                <w:sz w:val="28"/>
                <w:szCs w:val="28"/>
              </w:rPr>
              <w:t>HPCDATAMGM-1140</w:t>
            </w:r>
            <w:r w:rsidRPr="00FA6125">
              <w:rPr>
                <w:rStyle w:val="Hyperlink"/>
                <w:color w:val="000000" w:themeColor="text1"/>
                <w:sz w:val="28"/>
                <w:szCs w:val="28"/>
                <w:u w:val="none"/>
              </w:rPr>
              <w:t>: When Refresh Node is performed on a collection on the Browse screen of the web application, folders which were previously opened but closed later are re-opened</w:t>
            </w:r>
            <w:r w:rsidR="00C91970">
              <w:rPr>
                <w:rStyle w:val="Hyperlink"/>
                <w:color w:val="000000" w:themeColor="text1"/>
                <w:sz w:val="28"/>
                <w:szCs w:val="28"/>
                <w:u w:val="none"/>
              </w:rPr>
              <w:t>, causing the position of the scrollbar to change</w:t>
            </w:r>
            <w:r w:rsidR="00CC1298">
              <w:rPr>
                <w:rStyle w:val="Hyperlink"/>
                <w:color w:val="000000" w:themeColor="text1"/>
                <w:sz w:val="28"/>
                <w:szCs w:val="28"/>
                <w:u w:val="none"/>
              </w:rPr>
              <w:t xml:space="preserve">. </w:t>
            </w:r>
          </w:p>
          <w:p w14:paraId="1AFAA6D4" w14:textId="77777777" w:rsidR="0041738A" w:rsidRDefault="0041738A" w:rsidP="00EA49E5">
            <w:pPr>
              <w:rPr>
                <w:sz w:val="28"/>
                <w:szCs w:val="28"/>
                <w:u w:val="single"/>
              </w:rPr>
            </w:pPr>
          </w:p>
          <w:p w14:paraId="757C3DB3" w14:textId="3A580093" w:rsidR="00E13B41" w:rsidRPr="00D26BAC" w:rsidRDefault="00E13B41" w:rsidP="00DE195A">
            <w:pPr>
              <w:rPr>
                <w:sz w:val="28"/>
                <w:szCs w:val="28"/>
              </w:rPr>
            </w:pPr>
          </w:p>
          <w:p w14:paraId="100FBBD1" w14:textId="77777777" w:rsidR="00A253C3" w:rsidRPr="00A253C3" w:rsidRDefault="001C7BF2" w:rsidP="00A253C3">
            <w:pPr>
              <w:rPr>
                <w:ins w:id="57" w:author="Menon, Sunita (NIH/NCI) [C]" w:date="2019-10-11T15:32:00Z"/>
                <w:b/>
                <w:bCs/>
                <w:sz w:val="28"/>
                <w:szCs w:val="28"/>
                <w:u w:val="single"/>
                <w:rPrChange w:id="58" w:author="Menon, Sunita (NIH/NCI) [C]" w:date="2019-10-11T15:32:00Z">
                  <w:rPr>
                    <w:ins w:id="59" w:author="Menon, Sunita (NIH/NCI) [C]" w:date="2019-10-11T15:32:00Z"/>
                    <w:b/>
                    <w:bCs/>
                    <w:u w:val="single"/>
                  </w:rPr>
                </w:rPrChange>
              </w:rPr>
            </w:pPr>
            <w:r w:rsidRPr="00D26BAC">
              <w:rPr>
                <w:sz w:val="28"/>
                <w:szCs w:val="28"/>
              </w:rPr>
              <w:t xml:space="preserve"> </w:t>
            </w:r>
            <w:ins w:id="60" w:author="Menon, Sunita (NIH/NCI) [C]" w:date="2019-10-11T15:32:00Z">
              <w:r w:rsidR="00A253C3" w:rsidRPr="00A253C3">
                <w:rPr>
                  <w:b/>
                  <w:bCs/>
                  <w:sz w:val="28"/>
                  <w:szCs w:val="28"/>
                  <w:u w:val="single"/>
                  <w:rPrChange w:id="61" w:author="Menon, Sunita (NIH/NCI) [C]" w:date="2019-10-11T15:32:00Z">
                    <w:rPr>
                      <w:b/>
                      <w:bCs/>
                      <w:u w:val="single"/>
                    </w:rPr>
                  </w:rPrChange>
                </w:rPr>
                <w:t>Deprecated APIs/CLU Commands:</w:t>
              </w:r>
            </w:ins>
          </w:p>
          <w:p w14:paraId="46A500EA" w14:textId="77777777" w:rsidR="00A253C3" w:rsidRDefault="00A253C3" w:rsidP="00A253C3">
            <w:pPr>
              <w:rPr>
                <w:ins w:id="62" w:author="Menon, Sunita (NIH/NCI) [C]" w:date="2019-10-11T15:32:00Z"/>
                <w:rFonts w:asciiTheme="minorHAnsi" w:eastAsiaTheme="minorHAnsi" w:hAnsiTheme="minorHAnsi" w:cstheme="minorBidi"/>
                <w:sz w:val="22"/>
                <w:szCs w:val="22"/>
              </w:rPr>
            </w:pPr>
          </w:p>
          <w:p w14:paraId="4DE708C2" w14:textId="77777777" w:rsidR="00D879A3" w:rsidRPr="00D879A3" w:rsidRDefault="00D879A3" w:rsidP="00D879A3">
            <w:pPr>
              <w:rPr>
                <w:ins w:id="63" w:author="Menon, Sunita (NIH/NCI) [C]" w:date="2019-10-11T15:46:00Z"/>
                <w:rFonts w:eastAsiaTheme="minorHAnsi"/>
                <w:sz w:val="28"/>
                <w:szCs w:val="28"/>
                <w:rPrChange w:id="64" w:author="Menon, Sunita (NIH/NCI) [C]" w:date="2019-10-11T15:46:00Z">
                  <w:rPr>
                    <w:ins w:id="65" w:author="Menon, Sunita (NIH/NCI) [C]" w:date="2019-10-11T15:46:00Z"/>
                    <w:rFonts w:asciiTheme="minorHAnsi" w:eastAsiaTheme="minorHAnsi" w:hAnsiTheme="minorHAnsi" w:cstheme="minorBidi"/>
                    <w:sz w:val="22"/>
                    <w:szCs w:val="22"/>
                  </w:rPr>
                </w:rPrChange>
              </w:rPr>
            </w:pPr>
            <w:ins w:id="66" w:author="Menon, Sunita (NIH/NCI) [C]" w:date="2019-10-11T15:46:00Z">
              <w:r w:rsidRPr="00D879A3">
                <w:rPr>
                  <w:rFonts w:eastAsiaTheme="minorHAnsi"/>
                  <w:sz w:val="28"/>
                  <w:szCs w:val="28"/>
                  <w:rPrChange w:id="67" w:author="Menon, Sunita (NIH/NCI) [C]" w:date="2019-10-11T15:46:00Z">
                    <w:rPr>
                      <w:rFonts w:asciiTheme="minorHAnsi" w:eastAsiaTheme="minorHAnsi" w:hAnsiTheme="minorHAnsi" w:cstheme="minorBidi"/>
                      <w:sz w:val="22"/>
                      <w:szCs w:val="22"/>
                    </w:rPr>
                  </w:rPrChange>
                </w:rPr>
                <w:t>The following CLU command have been deprecated, and will be removed in the next release (slated for the end of 1</w:t>
              </w:r>
              <w:r w:rsidRPr="00D879A3">
                <w:rPr>
                  <w:rFonts w:eastAsiaTheme="minorHAnsi"/>
                  <w:sz w:val="28"/>
                  <w:szCs w:val="28"/>
                  <w:vertAlign w:val="superscript"/>
                  <w:rPrChange w:id="68" w:author="Menon, Sunita (NIH/NCI) [C]" w:date="2019-10-11T15:46:00Z">
                    <w:rPr>
                      <w:rFonts w:asciiTheme="minorHAnsi" w:eastAsiaTheme="minorHAnsi" w:hAnsiTheme="minorHAnsi" w:cstheme="minorBidi"/>
                      <w:sz w:val="22"/>
                      <w:szCs w:val="22"/>
                      <w:vertAlign w:val="superscript"/>
                    </w:rPr>
                  </w:rPrChange>
                </w:rPr>
                <w:t>st</w:t>
              </w:r>
              <w:r w:rsidRPr="00D879A3">
                <w:rPr>
                  <w:rFonts w:eastAsiaTheme="minorHAnsi"/>
                  <w:sz w:val="28"/>
                  <w:szCs w:val="28"/>
                  <w:rPrChange w:id="69" w:author="Menon, Sunita (NIH/NCI) [C]" w:date="2019-10-11T15:46:00Z">
                    <w:rPr>
                      <w:rFonts w:asciiTheme="minorHAnsi" w:eastAsiaTheme="minorHAnsi" w:hAnsiTheme="minorHAnsi" w:cstheme="minorBidi"/>
                      <w:sz w:val="22"/>
                      <w:szCs w:val="22"/>
                    </w:rPr>
                  </w:rPrChange>
                </w:rPr>
                <w:t xml:space="preserve"> week of November).  . </w:t>
              </w:r>
            </w:ins>
          </w:p>
          <w:p w14:paraId="3347CAF3" w14:textId="1322E5B0" w:rsidR="00D879A3" w:rsidRPr="00D879A3" w:rsidRDefault="00D879A3" w:rsidP="00D879A3">
            <w:pPr>
              <w:pStyle w:val="ListParagraph"/>
              <w:numPr>
                <w:ilvl w:val="0"/>
                <w:numId w:val="23"/>
              </w:numPr>
              <w:spacing w:before="100" w:beforeAutospacing="1" w:after="100" w:afterAutospacing="1"/>
              <w:contextualSpacing w:val="0"/>
              <w:jc w:val="left"/>
              <w:rPr>
                <w:ins w:id="70" w:author="Menon, Sunita (NIH/NCI) [C]" w:date="2019-10-11T15:46:00Z"/>
                <w:rFonts w:eastAsiaTheme="minorHAnsi"/>
                <w:sz w:val="28"/>
                <w:szCs w:val="28"/>
                <w:rPrChange w:id="71" w:author="Menon, Sunita (NIH/NCI) [C]" w:date="2019-10-11T15:46:00Z">
                  <w:rPr>
                    <w:ins w:id="72" w:author="Menon, Sunita (NIH/NCI) [C]" w:date="2019-10-11T15:46:00Z"/>
                    <w:rFonts w:asciiTheme="minorHAnsi" w:eastAsiaTheme="minorHAnsi" w:hAnsiTheme="minorHAnsi" w:cstheme="minorHAnsi"/>
                    <w:sz w:val="22"/>
                    <w:szCs w:val="22"/>
                  </w:rPr>
                </w:rPrChange>
              </w:rPr>
            </w:pPr>
            <w:ins w:id="73" w:author="Menon, Sunita (NIH/NCI) [C]" w:date="2019-10-11T15:46:00Z">
              <w:r w:rsidRPr="00D879A3">
                <w:rPr>
                  <w:rStyle w:val="s1"/>
                  <w:rFonts w:ascii="Courier New" w:hAnsi="Courier New" w:cs="Courier New"/>
                  <w:sz w:val="28"/>
                  <w:szCs w:val="28"/>
                  <w:rPrChange w:id="74" w:author="Menon, Sunita (NIH/NCI) [C]" w:date="2019-10-11T15:47:00Z">
                    <w:rPr>
                      <w:rStyle w:val="s1"/>
                      <w:rFonts w:asciiTheme="minorHAnsi" w:hAnsiTheme="minorHAnsi" w:cstheme="minorHAnsi"/>
                    </w:rPr>
                  </w:rPrChange>
                </w:rPr>
                <w:t>dm_download_async</w:t>
              </w:r>
              <w:r w:rsidRPr="00D879A3">
                <w:rPr>
                  <w:rStyle w:val="s1"/>
                  <w:sz w:val="28"/>
                  <w:szCs w:val="28"/>
                  <w:rPrChange w:id="75" w:author="Menon, Sunita (NIH/NCI) [C]" w:date="2019-10-11T15:46:00Z">
                    <w:rPr>
                      <w:rStyle w:val="s1"/>
                      <w:rFonts w:asciiTheme="minorHAnsi" w:hAnsiTheme="minorHAnsi" w:cstheme="minorHAnsi"/>
                    </w:rPr>
                  </w:rPrChange>
                </w:rPr>
                <w:t xml:space="preserve">  (</w:t>
              </w:r>
              <w:r w:rsidRPr="00D879A3">
                <w:rPr>
                  <w:sz w:val="28"/>
                  <w:szCs w:val="28"/>
                  <w:rPrChange w:id="76" w:author="Menon, Sunita (NIH/NCI) [C]" w:date="2019-10-11T15:46:00Z">
                    <w:rPr>
                      <w:rFonts w:asciiTheme="minorHAnsi" w:hAnsiTheme="minorHAnsi" w:cstheme="minorBidi"/>
                    </w:rPr>
                  </w:rPrChange>
                </w:rPr>
                <w:t xml:space="preserve">Please use </w:t>
              </w:r>
              <w:r w:rsidRPr="00D879A3">
                <w:rPr>
                  <w:rStyle w:val="s1"/>
                  <w:rFonts w:ascii="Courier New" w:hAnsi="Courier New" w:cs="Courier New"/>
                  <w:sz w:val="28"/>
                  <w:szCs w:val="28"/>
                  <w:rPrChange w:id="77" w:author="Menon, Sunita (NIH/NCI) [C]" w:date="2019-10-11T15:46:00Z">
                    <w:rPr>
                      <w:rStyle w:val="s1"/>
                      <w:rFonts w:asciiTheme="minorHAnsi" w:hAnsiTheme="minorHAnsi" w:cstheme="minorHAnsi"/>
                    </w:rPr>
                  </w:rPrChange>
                </w:rPr>
                <w:t>dm_download_dataobject_globus</w:t>
              </w:r>
              <w:r w:rsidRPr="00D879A3">
                <w:rPr>
                  <w:rStyle w:val="s1"/>
                  <w:sz w:val="28"/>
                  <w:szCs w:val="28"/>
                  <w:rPrChange w:id="78" w:author="Menon, Sunita (NIH/NCI) [C]" w:date="2019-10-11T15:46:00Z">
                    <w:rPr>
                      <w:rStyle w:val="s1"/>
                      <w:rFonts w:asciiTheme="minorHAnsi" w:hAnsiTheme="minorHAnsi" w:cstheme="minorHAnsi"/>
                    </w:rPr>
                  </w:rPrChange>
                </w:rPr>
                <w:t xml:space="preserve"> and </w:t>
              </w:r>
              <w:r w:rsidRPr="00D879A3">
                <w:rPr>
                  <w:rStyle w:val="s1"/>
                  <w:rFonts w:ascii="Courier New" w:hAnsi="Courier New" w:cs="Courier New"/>
                  <w:sz w:val="28"/>
                  <w:szCs w:val="28"/>
                  <w:rPrChange w:id="79" w:author="Menon, Sunita (NIH/NCI) [C]" w:date="2019-10-11T15:46:00Z">
                    <w:rPr>
                      <w:rStyle w:val="s1"/>
                      <w:rFonts w:asciiTheme="minorHAnsi" w:hAnsiTheme="minorHAnsi" w:cstheme="minorHAnsi"/>
                    </w:rPr>
                  </w:rPrChange>
                </w:rPr>
                <w:t>dm_download_collection_globus</w:t>
              </w:r>
              <w:r w:rsidRPr="00D879A3">
                <w:rPr>
                  <w:rStyle w:val="s1"/>
                  <w:sz w:val="28"/>
                  <w:szCs w:val="28"/>
                  <w:rPrChange w:id="80" w:author="Menon, Sunita (NIH/NCI) [C]" w:date="2019-10-11T15:46:00Z">
                    <w:rPr>
                      <w:rStyle w:val="s1"/>
                      <w:rFonts w:asciiTheme="minorHAnsi" w:hAnsiTheme="minorHAnsi" w:cstheme="minorHAnsi"/>
                    </w:rPr>
                  </w:rPrChange>
                </w:rPr>
                <w:t xml:space="preserve"> instead</w:t>
              </w:r>
              <w:r w:rsidRPr="00D879A3">
                <w:rPr>
                  <w:sz w:val="28"/>
                  <w:szCs w:val="28"/>
                  <w:rPrChange w:id="81" w:author="Menon, Sunita (NIH/NCI) [C]" w:date="2019-10-11T15:46:00Z">
                    <w:rPr>
                      <w:rFonts w:asciiTheme="minorHAnsi" w:hAnsiTheme="minorHAnsi" w:cstheme="minorBidi"/>
                    </w:rPr>
                  </w:rPrChange>
                </w:rPr>
                <w:t>)</w:t>
              </w:r>
            </w:ins>
          </w:p>
          <w:p w14:paraId="6441A943" w14:textId="34E6CCA6" w:rsidR="00D879A3" w:rsidRPr="00D879A3" w:rsidRDefault="00D879A3" w:rsidP="00D879A3">
            <w:pPr>
              <w:pStyle w:val="ListParagraph"/>
              <w:numPr>
                <w:ilvl w:val="0"/>
                <w:numId w:val="23"/>
              </w:numPr>
              <w:spacing w:before="100" w:beforeAutospacing="1" w:after="100" w:afterAutospacing="1"/>
              <w:contextualSpacing w:val="0"/>
              <w:jc w:val="left"/>
              <w:rPr>
                <w:ins w:id="82" w:author="Menon, Sunita (NIH/NCI) [C]" w:date="2019-10-11T15:46:00Z"/>
                <w:sz w:val="28"/>
                <w:szCs w:val="28"/>
                <w:rPrChange w:id="83" w:author="Menon, Sunita (NIH/NCI) [C]" w:date="2019-10-11T15:46:00Z">
                  <w:rPr>
                    <w:ins w:id="84" w:author="Menon, Sunita (NIH/NCI) [C]" w:date="2019-10-11T15:46:00Z"/>
                    <w:rFonts w:asciiTheme="minorHAnsi" w:hAnsiTheme="minorHAnsi" w:cstheme="minorHAnsi"/>
                  </w:rPr>
                </w:rPrChange>
              </w:rPr>
            </w:pPr>
            <w:ins w:id="85" w:author="Menon, Sunita (NIH/NCI) [C]" w:date="2019-10-11T15:46:00Z">
              <w:r w:rsidRPr="00D879A3">
                <w:rPr>
                  <w:rFonts w:ascii="Courier New" w:hAnsi="Courier New" w:cs="Courier New"/>
                  <w:sz w:val="28"/>
                  <w:szCs w:val="28"/>
                  <w:rPrChange w:id="86" w:author="Menon, Sunita (NIH/NCI) [C]" w:date="2019-10-11T15:47:00Z">
                    <w:rPr>
                      <w:rFonts w:asciiTheme="minorHAnsi" w:hAnsiTheme="minorHAnsi" w:cstheme="minorBidi"/>
                    </w:rPr>
                  </w:rPrChange>
                </w:rPr>
                <w:t>dm_download_s3</w:t>
              </w:r>
              <w:r w:rsidRPr="00D879A3">
                <w:rPr>
                  <w:sz w:val="28"/>
                  <w:szCs w:val="28"/>
                  <w:rPrChange w:id="87" w:author="Menon, Sunita (NIH/NCI) [C]" w:date="2019-10-11T15:46:00Z">
                    <w:rPr>
                      <w:rFonts w:asciiTheme="minorHAnsi" w:hAnsiTheme="minorHAnsi" w:cstheme="minorBidi"/>
                    </w:rPr>
                  </w:rPrChange>
                </w:rPr>
                <w:t xml:space="preserve"> (Please use </w:t>
              </w:r>
              <w:r w:rsidRPr="00D879A3">
                <w:rPr>
                  <w:rStyle w:val="s1"/>
                  <w:rFonts w:ascii="Courier New" w:hAnsi="Courier New" w:cs="Courier New"/>
                  <w:sz w:val="28"/>
                  <w:szCs w:val="28"/>
                  <w:rPrChange w:id="88" w:author="Menon, Sunita (NIH/NCI) [C]" w:date="2019-10-11T15:47:00Z">
                    <w:rPr>
                      <w:rStyle w:val="s1"/>
                      <w:rFonts w:asciiTheme="minorHAnsi" w:hAnsiTheme="minorHAnsi" w:cstheme="minorHAnsi"/>
                    </w:rPr>
                  </w:rPrChange>
                </w:rPr>
                <w:t>dm_download_dataobject_</w:t>
              </w:r>
            </w:ins>
            <w:ins w:id="89" w:author="Menon, Sunita (NIH/NCI) [C]" w:date="2019-10-11T15:51:00Z">
              <w:r w:rsidR="002724B8">
                <w:rPr>
                  <w:rStyle w:val="s1"/>
                  <w:rFonts w:ascii="Courier New" w:hAnsi="Courier New" w:cs="Courier New"/>
                  <w:sz w:val="28"/>
                  <w:szCs w:val="28"/>
                </w:rPr>
                <w:t>s3</w:t>
              </w:r>
            </w:ins>
            <w:ins w:id="90" w:author="Menon, Sunita (NIH/NCI) [C]" w:date="2019-10-11T15:46:00Z">
              <w:r w:rsidRPr="00D879A3">
                <w:rPr>
                  <w:rStyle w:val="s1"/>
                  <w:sz w:val="28"/>
                  <w:szCs w:val="28"/>
                  <w:rPrChange w:id="91" w:author="Menon, Sunita (NIH/NCI) [C]" w:date="2019-10-11T15:46:00Z">
                    <w:rPr>
                      <w:rStyle w:val="s1"/>
                      <w:rFonts w:asciiTheme="minorHAnsi" w:hAnsiTheme="minorHAnsi" w:cstheme="minorHAnsi"/>
                    </w:rPr>
                  </w:rPrChange>
                </w:rPr>
                <w:t xml:space="preserve"> and </w:t>
              </w:r>
              <w:proofErr w:type="spellStart"/>
              <w:r w:rsidRPr="00D879A3">
                <w:rPr>
                  <w:rStyle w:val="s1"/>
                  <w:rFonts w:ascii="Courier New" w:hAnsi="Courier New" w:cs="Courier New"/>
                  <w:sz w:val="28"/>
                  <w:szCs w:val="28"/>
                  <w:rPrChange w:id="92" w:author="Menon, Sunita (NIH/NCI) [C]" w:date="2019-10-11T15:47:00Z">
                    <w:rPr>
                      <w:rStyle w:val="s1"/>
                      <w:rFonts w:asciiTheme="minorHAnsi" w:hAnsiTheme="minorHAnsi" w:cstheme="minorHAnsi"/>
                    </w:rPr>
                  </w:rPrChange>
                </w:rPr>
                <w:t>dm_download_collection_</w:t>
              </w:r>
            </w:ins>
            <w:ins w:id="93" w:author="Menon, Sunita (NIH/NCI) [C]" w:date="2019-10-11T15:51:00Z">
              <w:r w:rsidR="002724B8">
                <w:rPr>
                  <w:rStyle w:val="s1"/>
                  <w:rFonts w:ascii="Courier New" w:hAnsi="Courier New" w:cs="Courier New"/>
                  <w:sz w:val="28"/>
                  <w:szCs w:val="28"/>
                </w:rPr>
                <w:t>s3</w:t>
              </w:r>
            </w:ins>
            <w:ins w:id="94" w:author="Menon, Sunita (NIH/NCI) [C]" w:date="2019-10-11T15:46:00Z">
              <w:r w:rsidRPr="00D879A3">
                <w:rPr>
                  <w:rStyle w:val="s1"/>
                  <w:sz w:val="28"/>
                  <w:szCs w:val="28"/>
                  <w:rPrChange w:id="95" w:author="Menon, Sunita (NIH/NCI) [C]" w:date="2019-10-11T15:46:00Z">
                    <w:rPr>
                      <w:rStyle w:val="s1"/>
                      <w:rFonts w:asciiTheme="minorHAnsi" w:hAnsiTheme="minorHAnsi" w:cstheme="minorHAnsi"/>
                    </w:rPr>
                  </w:rPrChange>
                </w:rPr>
                <w:t xml:space="preserve"> ins</w:t>
              </w:r>
              <w:proofErr w:type="spellEnd"/>
              <w:r w:rsidRPr="00D879A3">
                <w:rPr>
                  <w:rStyle w:val="s1"/>
                  <w:sz w:val="28"/>
                  <w:szCs w:val="28"/>
                  <w:rPrChange w:id="96" w:author="Menon, Sunita (NIH/NCI) [C]" w:date="2019-10-11T15:46:00Z">
                    <w:rPr>
                      <w:rStyle w:val="s1"/>
                      <w:rFonts w:asciiTheme="minorHAnsi" w:hAnsiTheme="minorHAnsi" w:cstheme="minorHAnsi"/>
                    </w:rPr>
                  </w:rPrChange>
                </w:rPr>
                <w:t>tead</w:t>
              </w:r>
              <w:r w:rsidRPr="00D879A3">
                <w:rPr>
                  <w:sz w:val="28"/>
                  <w:szCs w:val="28"/>
                  <w:rPrChange w:id="97" w:author="Menon, Sunita (NIH/NCI) [C]" w:date="2019-10-11T15:46:00Z">
                    <w:rPr>
                      <w:rFonts w:asciiTheme="minorHAnsi" w:hAnsiTheme="minorHAnsi" w:cstheme="minorBidi"/>
                    </w:rPr>
                  </w:rPrChange>
                </w:rPr>
                <w:t>)</w:t>
              </w:r>
            </w:ins>
          </w:p>
          <w:p w14:paraId="4320EF7E" w14:textId="76D50385" w:rsidR="00A253C3" w:rsidRPr="00A253C3" w:rsidRDefault="00A253C3" w:rsidP="00A253C3">
            <w:pPr>
              <w:rPr>
                <w:ins w:id="98" w:author="Menon, Sunita (NIH/NCI) [C]" w:date="2019-10-11T15:32:00Z"/>
                <w:rFonts w:asciiTheme="minorHAnsi" w:hAnsiTheme="minorHAnsi" w:cstheme="minorHAnsi"/>
                <w:sz w:val="28"/>
                <w:szCs w:val="28"/>
                <w:rPrChange w:id="99" w:author="Menon, Sunita (NIH/NCI) [C]" w:date="2019-10-11T15:32:00Z">
                  <w:rPr>
                    <w:ins w:id="100" w:author="Menon, Sunita (NIH/NCI) [C]" w:date="2019-10-11T15:32:00Z"/>
                    <w:rFonts w:asciiTheme="minorHAnsi" w:hAnsiTheme="minorHAnsi" w:cstheme="minorHAnsi"/>
                    <w:sz w:val="22"/>
                    <w:szCs w:val="22"/>
                  </w:rPr>
                </w:rPrChange>
              </w:rPr>
            </w:pPr>
            <w:ins w:id="101" w:author="Menon, Sunita (NIH/NCI) [C]" w:date="2019-10-11T15:38:00Z">
              <w:r>
                <w:rPr>
                  <w:rFonts w:asciiTheme="minorHAnsi" w:eastAsiaTheme="minorHAnsi" w:hAnsiTheme="minorHAnsi" w:cstheme="minorBidi"/>
                  <w:sz w:val="28"/>
                  <w:szCs w:val="28"/>
                </w:rPr>
                <w:t>For additional information please refer to the</w:t>
              </w:r>
            </w:ins>
            <w:ins w:id="102" w:author="Menon, Sunita (NIH/NCI) [C]" w:date="2019-10-11T15:42:00Z">
              <w:r w:rsidR="00D879A3">
                <w:rPr>
                  <w:rFonts w:asciiTheme="minorHAnsi" w:eastAsiaTheme="minorHAnsi" w:hAnsiTheme="minorHAnsi" w:cstheme="minorBidi"/>
                  <w:sz w:val="28"/>
                  <w:szCs w:val="28"/>
                </w:rPr>
                <w:t xml:space="preserve"> Wiki User Guide at </w:t>
              </w:r>
              <w:r w:rsidR="00D879A3">
                <w:rPr>
                  <w:rFonts w:asciiTheme="minorHAnsi" w:eastAsiaTheme="minorHAnsi" w:hAnsiTheme="minorHAnsi" w:cstheme="minorBidi"/>
                  <w:sz w:val="28"/>
                  <w:szCs w:val="28"/>
                </w:rPr>
                <w:fldChar w:fldCharType="begin"/>
              </w:r>
              <w:r w:rsidR="00D879A3">
                <w:rPr>
                  <w:rFonts w:asciiTheme="minorHAnsi" w:eastAsiaTheme="minorHAnsi" w:hAnsiTheme="minorHAnsi" w:cstheme="minorBidi"/>
                  <w:sz w:val="28"/>
                  <w:szCs w:val="28"/>
                </w:rPr>
                <w:instrText xml:space="preserve"> HYPERLINK "https://wiki.nci.nih.gov/display/DMEdoc/Downloading+Data+via+the+CLU" </w:instrText>
              </w:r>
              <w:r w:rsidR="00D879A3">
                <w:rPr>
                  <w:rFonts w:asciiTheme="minorHAnsi" w:eastAsiaTheme="minorHAnsi" w:hAnsiTheme="minorHAnsi" w:cstheme="minorBidi"/>
                  <w:sz w:val="28"/>
                  <w:szCs w:val="28"/>
                </w:rPr>
              </w:r>
              <w:r w:rsidR="00D879A3">
                <w:rPr>
                  <w:rFonts w:asciiTheme="minorHAnsi" w:eastAsiaTheme="minorHAnsi" w:hAnsiTheme="minorHAnsi" w:cstheme="minorBidi"/>
                  <w:sz w:val="28"/>
                  <w:szCs w:val="28"/>
                </w:rPr>
                <w:fldChar w:fldCharType="separate"/>
              </w:r>
              <w:r w:rsidR="00D879A3" w:rsidRPr="00D879A3">
                <w:rPr>
                  <w:rStyle w:val="Hyperlink"/>
                  <w:rFonts w:asciiTheme="minorHAnsi" w:eastAsiaTheme="minorHAnsi" w:hAnsiTheme="minorHAnsi" w:cstheme="minorBidi"/>
                  <w:sz w:val="28"/>
                  <w:szCs w:val="28"/>
                </w:rPr>
                <w:t>Downloading Data via the CLU</w:t>
              </w:r>
              <w:r w:rsidR="00D879A3">
                <w:rPr>
                  <w:rFonts w:asciiTheme="minorHAnsi" w:eastAsiaTheme="minorHAnsi" w:hAnsiTheme="minorHAnsi" w:cstheme="minorBidi"/>
                  <w:sz w:val="28"/>
                  <w:szCs w:val="28"/>
                </w:rPr>
                <w:fldChar w:fldCharType="end"/>
              </w:r>
            </w:ins>
            <w:ins w:id="103" w:author="Menon, Sunita (NIH/NCI) [C]" w:date="2019-10-11T15:43:00Z">
              <w:r w:rsidR="00D879A3">
                <w:rPr>
                  <w:rFonts w:asciiTheme="minorHAnsi" w:eastAsiaTheme="minorHAnsi" w:hAnsiTheme="minorHAnsi" w:cstheme="minorBidi"/>
                  <w:sz w:val="28"/>
                  <w:szCs w:val="28"/>
                </w:rPr>
                <w:t>.</w:t>
              </w:r>
            </w:ins>
          </w:p>
          <w:p w14:paraId="4800334B" w14:textId="6CEEDE0E" w:rsidR="00D402A4" w:rsidRPr="00264310" w:rsidRDefault="00D402A4" w:rsidP="00684C53">
            <w:pPr>
              <w:rPr>
                <w:sz w:val="28"/>
                <w:szCs w:val="28"/>
              </w:rPr>
            </w:pPr>
          </w:p>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lastRenderedPageBreak/>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00DFC8A" w:rsidR="004E6073" w:rsidRPr="00D66342"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739E147E"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08695B2E" w:rsidR="00974271" w:rsidRPr="00D66342" w:rsidRDefault="009A5F5C"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9A5F5C" w:rsidP="00E16925">
            <w:pPr>
              <w:rPr>
                <w:rFonts w:cstheme="minorHAnsi"/>
                <w:sz w:val="28"/>
                <w:szCs w:val="28"/>
                <w:u w:val="single"/>
              </w:rPr>
            </w:pPr>
            <w:hyperlink r:id="rId10"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9A5F5C"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9A5F5C"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9A5F5C"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04FB9D36" w14:textId="4A8C043E" w:rsidR="008F0F08" w:rsidRPr="00D66342" w:rsidRDefault="009A5F5C" w:rsidP="00E16925">
            <w:pPr>
              <w:rPr>
                <w:rFonts w:cstheme="minorHAnsi"/>
                <w:sz w:val="28"/>
                <w:szCs w:val="28"/>
              </w:rPr>
            </w:pPr>
            <w:hyperlink r:id="rId14"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9A5F5C" w:rsidP="00E16925">
            <w:pPr>
              <w:rPr>
                <w:rFonts w:cstheme="minorHAnsi"/>
                <w:sz w:val="28"/>
                <w:szCs w:val="28"/>
              </w:rPr>
            </w:pPr>
            <w:hyperlink r:id="rId15"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9A5F5C"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1"/>
  </w:num>
  <w:num w:numId="5">
    <w:abstractNumId w:val="1"/>
  </w:num>
  <w:num w:numId="6">
    <w:abstractNumId w:val="14"/>
  </w:num>
  <w:num w:numId="7">
    <w:abstractNumId w:val="3"/>
  </w:num>
  <w:num w:numId="8">
    <w:abstractNumId w:val="8"/>
  </w:num>
  <w:num w:numId="9">
    <w:abstractNumId w:val="0"/>
  </w:num>
  <w:num w:numId="10">
    <w:abstractNumId w:val="11"/>
  </w:num>
  <w:num w:numId="11">
    <w:abstractNumId w:val="22"/>
  </w:num>
  <w:num w:numId="12">
    <w:abstractNumId w:val="5"/>
  </w:num>
  <w:num w:numId="13">
    <w:abstractNumId w:val="2"/>
  </w:num>
  <w:num w:numId="14">
    <w:abstractNumId w:val="20"/>
  </w:num>
  <w:num w:numId="15">
    <w:abstractNumId w:val="6"/>
  </w:num>
  <w:num w:numId="16">
    <w:abstractNumId w:val="10"/>
  </w:num>
  <w:num w:numId="17">
    <w:abstractNumId w:val="17"/>
  </w:num>
  <w:num w:numId="18">
    <w:abstractNumId w:val="15"/>
  </w:num>
  <w:num w:numId="19">
    <w:abstractNumId w:val="13"/>
  </w:num>
  <w:num w:numId="20">
    <w:abstractNumId w:val="18"/>
  </w:num>
  <w:num w:numId="21">
    <w:abstractNumId w:val="19"/>
  </w:num>
  <w:num w:numId="22">
    <w:abstractNumId w:val="7"/>
  </w:num>
  <w:num w:numId="23">
    <w:abstractNumId w:val="16"/>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16FF7"/>
    <w:rsid w:val="00017727"/>
    <w:rsid w:val="00024AAB"/>
    <w:rsid w:val="00032AD1"/>
    <w:rsid w:val="0003626B"/>
    <w:rsid w:val="00042CE4"/>
    <w:rsid w:val="0005460B"/>
    <w:rsid w:val="00055061"/>
    <w:rsid w:val="00066652"/>
    <w:rsid w:val="000724D4"/>
    <w:rsid w:val="00084430"/>
    <w:rsid w:val="0009284C"/>
    <w:rsid w:val="000A7988"/>
    <w:rsid w:val="000B2A1B"/>
    <w:rsid w:val="000B72A6"/>
    <w:rsid w:val="000C3993"/>
    <w:rsid w:val="000E0C07"/>
    <w:rsid w:val="000E1368"/>
    <w:rsid w:val="000E6A40"/>
    <w:rsid w:val="000F6151"/>
    <w:rsid w:val="00102621"/>
    <w:rsid w:val="001105A4"/>
    <w:rsid w:val="00116903"/>
    <w:rsid w:val="00134E60"/>
    <w:rsid w:val="00144BC8"/>
    <w:rsid w:val="0015248A"/>
    <w:rsid w:val="00162113"/>
    <w:rsid w:val="001716FB"/>
    <w:rsid w:val="00176335"/>
    <w:rsid w:val="00176805"/>
    <w:rsid w:val="00187629"/>
    <w:rsid w:val="001917A9"/>
    <w:rsid w:val="00191EE4"/>
    <w:rsid w:val="00197E29"/>
    <w:rsid w:val="001A00B9"/>
    <w:rsid w:val="001A45E8"/>
    <w:rsid w:val="001B25AE"/>
    <w:rsid w:val="001C0100"/>
    <w:rsid w:val="001C1BFF"/>
    <w:rsid w:val="001C44AB"/>
    <w:rsid w:val="001C76CF"/>
    <w:rsid w:val="001C7BF2"/>
    <w:rsid w:val="001D50F6"/>
    <w:rsid w:val="001E2B7B"/>
    <w:rsid w:val="001E3209"/>
    <w:rsid w:val="001F0972"/>
    <w:rsid w:val="002047E7"/>
    <w:rsid w:val="00212062"/>
    <w:rsid w:val="0023074C"/>
    <w:rsid w:val="00231FD9"/>
    <w:rsid w:val="00237FF4"/>
    <w:rsid w:val="00256B0E"/>
    <w:rsid w:val="00264310"/>
    <w:rsid w:val="00265C82"/>
    <w:rsid w:val="002724B8"/>
    <w:rsid w:val="002726A2"/>
    <w:rsid w:val="00290E07"/>
    <w:rsid w:val="00292FFC"/>
    <w:rsid w:val="002A1639"/>
    <w:rsid w:val="002A59CE"/>
    <w:rsid w:val="002A6934"/>
    <w:rsid w:val="002B0ADD"/>
    <w:rsid w:val="002B1043"/>
    <w:rsid w:val="002D2407"/>
    <w:rsid w:val="002D447E"/>
    <w:rsid w:val="002D493F"/>
    <w:rsid w:val="00302D37"/>
    <w:rsid w:val="0030796A"/>
    <w:rsid w:val="003139F5"/>
    <w:rsid w:val="00320665"/>
    <w:rsid w:val="003220FC"/>
    <w:rsid w:val="00324135"/>
    <w:rsid w:val="0032486B"/>
    <w:rsid w:val="00324B7D"/>
    <w:rsid w:val="00351166"/>
    <w:rsid w:val="003514A0"/>
    <w:rsid w:val="00351902"/>
    <w:rsid w:val="00363701"/>
    <w:rsid w:val="00374761"/>
    <w:rsid w:val="003753FF"/>
    <w:rsid w:val="00376C26"/>
    <w:rsid w:val="00384004"/>
    <w:rsid w:val="00394BB5"/>
    <w:rsid w:val="00394E44"/>
    <w:rsid w:val="00394FA6"/>
    <w:rsid w:val="003973BF"/>
    <w:rsid w:val="003A1956"/>
    <w:rsid w:val="003A3103"/>
    <w:rsid w:val="003B2D8C"/>
    <w:rsid w:val="003B4A1E"/>
    <w:rsid w:val="003B4E0F"/>
    <w:rsid w:val="003C3B2C"/>
    <w:rsid w:val="003D1FAB"/>
    <w:rsid w:val="003E33F5"/>
    <w:rsid w:val="003E419D"/>
    <w:rsid w:val="003E7FB5"/>
    <w:rsid w:val="003F7E9A"/>
    <w:rsid w:val="00401CE4"/>
    <w:rsid w:val="00402891"/>
    <w:rsid w:val="0040491C"/>
    <w:rsid w:val="004072BE"/>
    <w:rsid w:val="0041738A"/>
    <w:rsid w:val="004176ED"/>
    <w:rsid w:val="00421C59"/>
    <w:rsid w:val="004254F1"/>
    <w:rsid w:val="0043283E"/>
    <w:rsid w:val="00435488"/>
    <w:rsid w:val="004371E9"/>
    <w:rsid w:val="0044497C"/>
    <w:rsid w:val="004568E2"/>
    <w:rsid w:val="00465CC6"/>
    <w:rsid w:val="00477108"/>
    <w:rsid w:val="00477C43"/>
    <w:rsid w:val="004A2329"/>
    <w:rsid w:val="004A3349"/>
    <w:rsid w:val="004A466C"/>
    <w:rsid w:val="004A6F23"/>
    <w:rsid w:val="004C03E1"/>
    <w:rsid w:val="004C69B1"/>
    <w:rsid w:val="004D0CAC"/>
    <w:rsid w:val="004E6073"/>
    <w:rsid w:val="004F1BE7"/>
    <w:rsid w:val="0050417A"/>
    <w:rsid w:val="00505AD2"/>
    <w:rsid w:val="00511437"/>
    <w:rsid w:val="0052648B"/>
    <w:rsid w:val="00535C49"/>
    <w:rsid w:val="005431C2"/>
    <w:rsid w:val="00543D0F"/>
    <w:rsid w:val="00547CCC"/>
    <w:rsid w:val="0055281B"/>
    <w:rsid w:val="0055586B"/>
    <w:rsid w:val="0056409B"/>
    <w:rsid w:val="00565880"/>
    <w:rsid w:val="00567678"/>
    <w:rsid w:val="005774F7"/>
    <w:rsid w:val="0058229C"/>
    <w:rsid w:val="005830A2"/>
    <w:rsid w:val="005863A2"/>
    <w:rsid w:val="005909D0"/>
    <w:rsid w:val="005A6A00"/>
    <w:rsid w:val="005B049B"/>
    <w:rsid w:val="005C3D25"/>
    <w:rsid w:val="005D2448"/>
    <w:rsid w:val="005D28B6"/>
    <w:rsid w:val="005D42A1"/>
    <w:rsid w:val="005D5A9F"/>
    <w:rsid w:val="005E47DB"/>
    <w:rsid w:val="005F73F0"/>
    <w:rsid w:val="00641E63"/>
    <w:rsid w:val="00645632"/>
    <w:rsid w:val="006552C7"/>
    <w:rsid w:val="00660C35"/>
    <w:rsid w:val="006721DC"/>
    <w:rsid w:val="00672C49"/>
    <w:rsid w:val="00673839"/>
    <w:rsid w:val="006759C7"/>
    <w:rsid w:val="00676228"/>
    <w:rsid w:val="00684C53"/>
    <w:rsid w:val="006905EA"/>
    <w:rsid w:val="006A4A0F"/>
    <w:rsid w:val="006A4F89"/>
    <w:rsid w:val="006A77CA"/>
    <w:rsid w:val="006B0CE9"/>
    <w:rsid w:val="006B4259"/>
    <w:rsid w:val="006B5522"/>
    <w:rsid w:val="006B741F"/>
    <w:rsid w:val="006B7B77"/>
    <w:rsid w:val="006C28FB"/>
    <w:rsid w:val="006D12B5"/>
    <w:rsid w:val="006D21FB"/>
    <w:rsid w:val="006E127C"/>
    <w:rsid w:val="006E15EA"/>
    <w:rsid w:val="006E1F17"/>
    <w:rsid w:val="006E23CC"/>
    <w:rsid w:val="006E6CF0"/>
    <w:rsid w:val="006E760E"/>
    <w:rsid w:val="006F3ECE"/>
    <w:rsid w:val="006F72E3"/>
    <w:rsid w:val="007007DC"/>
    <w:rsid w:val="00713B22"/>
    <w:rsid w:val="00715202"/>
    <w:rsid w:val="00721DD7"/>
    <w:rsid w:val="00727D51"/>
    <w:rsid w:val="00746182"/>
    <w:rsid w:val="00753D3A"/>
    <w:rsid w:val="00754917"/>
    <w:rsid w:val="00756262"/>
    <w:rsid w:val="00771174"/>
    <w:rsid w:val="00782398"/>
    <w:rsid w:val="0078409B"/>
    <w:rsid w:val="007842C5"/>
    <w:rsid w:val="007919FC"/>
    <w:rsid w:val="007952E7"/>
    <w:rsid w:val="007A104C"/>
    <w:rsid w:val="007B382E"/>
    <w:rsid w:val="007B4BF1"/>
    <w:rsid w:val="007C2D77"/>
    <w:rsid w:val="007C5AD2"/>
    <w:rsid w:val="007C6617"/>
    <w:rsid w:val="007D1E1A"/>
    <w:rsid w:val="007E0E1E"/>
    <w:rsid w:val="007E6F17"/>
    <w:rsid w:val="007E7ACE"/>
    <w:rsid w:val="0080614F"/>
    <w:rsid w:val="00806560"/>
    <w:rsid w:val="00810BCE"/>
    <w:rsid w:val="00811B6E"/>
    <w:rsid w:val="0081460F"/>
    <w:rsid w:val="00814B03"/>
    <w:rsid w:val="008221CD"/>
    <w:rsid w:val="0082411F"/>
    <w:rsid w:val="00825FF2"/>
    <w:rsid w:val="00827208"/>
    <w:rsid w:val="008375BC"/>
    <w:rsid w:val="008404C5"/>
    <w:rsid w:val="008407C9"/>
    <w:rsid w:val="008545C1"/>
    <w:rsid w:val="0085787B"/>
    <w:rsid w:val="00860540"/>
    <w:rsid w:val="00861EDE"/>
    <w:rsid w:val="00866146"/>
    <w:rsid w:val="008735D6"/>
    <w:rsid w:val="008743B3"/>
    <w:rsid w:val="00897709"/>
    <w:rsid w:val="008A070E"/>
    <w:rsid w:val="008A1DC2"/>
    <w:rsid w:val="008B6D7E"/>
    <w:rsid w:val="008C166D"/>
    <w:rsid w:val="008C723A"/>
    <w:rsid w:val="008D0758"/>
    <w:rsid w:val="008D3383"/>
    <w:rsid w:val="008D5B18"/>
    <w:rsid w:val="008D7551"/>
    <w:rsid w:val="008F0F08"/>
    <w:rsid w:val="008F17D3"/>
    <w:rsid w:val="00906922"/>
    <w:rsid w:val="0090789D"/>
    <w:rsid w:val="00914168"/>
    <w:rsid w:val="00931641"/>
    <w:rsid w:val="009334AD"/>
    <w:rsid w:val="00945088"/>
    <w:rsid w:val="00946570"/>
    <w:rsid w:val="00951636"/>
    <w:rsid w:val="00961DCD"/>
    <w:rsid w:val="009645C0"/>
    <w:rsid w:val="00965161"/>
    <w:rsid w:val="00966F53"/>
    <w:rsid w:val="00974271"/>
    <w:rsid w:val="009A3B86"/>
    <w:rsid w:val="009A5F5C"/>
    <w:rsid w:val="009B1E7B"/>
    <w:rsid w:val="009B5092"/>
    <w:rsid w:val="009E178B"/>
    <w:rsid w:val="009E6119"/>
    <w:rsid w:val="00A0300D"/>
    <w:rsid w:val="00A07C66"/>
    <w:rsid w:val="00A16B92"/>
    <w:rsid w:val="00A23CCE"/>
    <w:rsid w:val="00A253C3"/>
    <w:rsid w:val="00A33112"/>
    <w:rsid w:val="00A43736"/>
    <w:rsid w:val="00A52B97"/>
    <w:rsid w:val="00A57351"/>
    <w:rsid w:val="00A640DC"/>
    <w:rsid w:val="00A64DFF"/>
    <w:rsid w:val="00A67379"/>
    <w:rsid w:val="00A70CEF"/>
    <w:rsid w:val="00A75609"/>
    <w:rsid w:val="00A8142C"/>
    <w:rsid w:val="00A82402"/>
    <w:rsid w:val="00A8442D"/>
    <w:rsid w:val="00A84586"/>
    <w:rsid w:val="00A9151F"/>
    <w:rsid w:val="00A9665D"/>
    <w:rsid w:val="00A96980"/>
    <w:rsid w:val="00A9723A"/>
    <w:rsid w:val="00AA3005"/>
    <w:rsid w:val="00AA7051"/>
    <w:rsid w:val="00AB0777"/>
    <w:rsid w:val="00AB11E6"/>
    <w:rsid w:val="00AC2145"/>
    <w:rsid w:val="00AC3864"/>
    <w:rsid w:val="00AD79C2"/>
    <w:rsid w:val="00AE46EB"/>
    <w:rsid w:val="00AE57E8"/>
    <w:rsid w:val="00AF3228"/>
    <w:rsid w:val="00AF4206"/>
    <w:rsid w:val="00AF50AD"/>
    <w:rsid w:val="00AF6908"/>
    <w:rsid w:val="00B03D5D"/>
    <w:rsid w:val="00B06FF2"/>
    <w:rsid w:val="00B141CE"/>
    <w:rsid w:val="00B1441B"/>
    <w:rsid w:val="00B21BBC"/>
    <w:rsid w:val="00B21CF6"/>
    <w:rsid w:val="00B22FD5"/>
    <w:rsid w:val="00B2458F"/>
    <w:rsid w:val="00B34DAA"/>
    <w:rsid w:val="00B37FD7"/>
    <w:rsid w:val="00B50CD6"/>
    <w:rsid w:val="00B52165"/>
    <w:rsid w:val="00B56B4C"/>
    <w:rsid w:val="00B606F8"/>
    <w:rsid w:val="00B61A0E"/>
    <w:rsid w:val="00B62CA1"/>
    <w:rsid w:val="00B7061D"/>
    <w:rsid w:val="00B767AC"/>
    <w:rsid w:val="00B90ED5"/>
    <w:rsid w:val="00B9518A"/>
    <w:rsid w:val="00B97990"/>
    <w:rsid w:val="00BA2861"/>
    <w:rsid w:val="00BA3B1C"/>
    <w:rsid w:val="00BB04C8"/>
    <w:rsid w:val="00BD0F52"/>
    <w:rsid w:val="00BD128E"/>
    <w:rsid w:val="00BD748C"/>
    <w:rsid w:val="00BE6F4F"/>
    <w:rsid w:val="00BF1AA1"/>
    <w:rsid w:val="00C00B53"/>
    <w:rsid w:val="00C0146F"/>
    <w:rsid w:val="00C04818"/>
    <w:rsid w:val="00C07647"/>
    <w:rsid w:val="00C14E75"/>
    <w:rsid w:val="00C229AB"/>
    <w:rsid w:val="00C24E4E"/>
    <w:rsid w:val="00C275FF"/>
    <w:rsid w:val="00C3130B"/>
    <w:rsid w:val="00C41BB6"/>
    <w:rsid w:val="00C4422F"/>
    <w:rsid w:val="00C50145"/>
    <w:rsid w:val="00C506B0"/>
    <w:rsid w:val="00C7076E"/>
    <w:rsid w:val="00C80B8A"/>
    <w:rsid w:val="00C82964"/>
    <w:rsid w:val="00C906EA"/>
    <w:rsid w:val="00C91970"/>
    <w:rsid w:val="00C92332"/>
    <w:rsid w:val="00CA1029"/>
    <w:rsid w:val="00CA250A"/>
    <w:rsid w:val="00CB4820"/>
    <w:rsid w:val="00CB4A54"/>
    <w:rsid w:val="00CB5099"/>
    <w:rsid w:val="00CC1298"/>
    <w:rsid w:val="00CC464A"/>
    <w:rsid w:val="00CC6ACC"/>
    <w:rsid w:val="00CC7B94"/>
    <w:rsid w:val="00CF466D"/>
    <w:rsid w:val="00CF4DA1"/>
    <w:rsid w:val="00CF708D"/>
    <w:rsid w:val="00D05F9C"/>
    <w:rsid w:val="00D0630A"/>
    <w:rsid w:val="00D1565E"/>
    <w:rsid w:val="00D1695E"/>
    <w:rsid w:val="00D20BBE"/>
    <w:rsid w:val="00D26BAC"/>
    <w:rsid w:val="00D32E29"/>
    <w:rsid w:val="00D35F85"/>
    <w:rsid w:val="00D3627D"/>
    <w:rsid w:val="00D402A4"/>
    <w:rsid w:val="00D43722"/>
    <w:rsid w:val="00D43766"/>
    <w:rsid w:val="00D46072"/>
    <w:rsid w:val="00D4723D"/>
    <w:rsid w:val="00D6272D"/>
    <w:rsid w:val="00D62F25"/>
    <w:rsid w:val="00D6486E"/>
    <w:rsid w:val="00D66342"/>
    <w:rsid w:val="00D7333F"/>
    <w:rsid w:val="00D75BE2"/>
    <w:rsid w:val="00D879A3"/>
    <w:rsid w:val="00D930D9"/>
    <w:rsid w:val="00DA0911"/>
    <w:rsid w:val="00DB13BA"/>
    <w:rsid w:val="00DB623C"/>
    <w:rsid w:val="00DB7E47"/>
    <w:rsid w:val="00DC0BD0"/>
    <w:rsid w:val="00DC11B0"/>
    <w:rsid w:val="00DC4E63"/>
    <w:rsid w:val="00DE195A"/>
    <w:rsid w:val="00DE51C3"/>
    <w:rsid w:val="00DF601E"/>
    <w:rsid w:val="00DF76D2"/>
    <w:rsid w:val="00E016DE"/>
    <w:rsid w:val="00E13B41"/>
    <w:rsid w:val="00E16925"/>
    <w:rsid w:val="00E358BC"/>
    <w:rsid w:val="00E3739D"/>
    <w:rsid w:val="00E42620"/>
    <w:rsid w:val="00E51637"/>
    <w:rsid w:val="00E537B6"/>
    <w:rsid w:val="00E67D64"/>
    <w:rsid w:val="00E77B85"/>
    <w:rsid w:val="00E77F04"/>
    <w:rsid w:val="00E810EE"/>
    <w:rsid w:val="00E87317"/>
    <w:rsid w:val="00E94C6E"/>
    <w:rsid w:val="00E95B4D"/>
    <w:rsid w:val="00EA00AC"/>
    <w:rsid w:val="00EA49E5"/>
    <w:rsid w:val="00EB43BE"/>
    <w:rsid w:val="00EC0A64"/>
    <w:rsid w:val="00ED505B"/>
    <w:rsid w:val="00ED53C6"/>
    <w:rsid w:val="00EE4757"/>
    <w:rsid w:val="00F024EE"/>
    <w:rsid w:val="00F171CB"/>
    <w:rsid w:val="00F275EF"/>
    <w:rsid w:val="00F2772E"/>
    <w:rsid w:val="00F33CC8"/>
    <w:rsid w:val="00F35256"/>
    <w:rsid w:val="00F363FB"/>
    <w:rsid w:val="00F37C7A"/>
    <w:rsid w:val="00F43337"/>
    <w:rsid w:val="00F44070"/>
    <w:rsid w:val="00F568C7"/>
    <w:rsid w:val="00F60296"/>
    <w:rsid w:val="00F61847"/>
    <w:rsid w:val="00F6729F"/>
    <w:rsid w:val="00F7264D"/>
    <w:rsid w:val="00F75C44"/>
    <w:rsid w:val="00F7741B"/>
    <w:rsid w:val="00F8454E"/>
    <w:rsid w:val="00F85214"/>
    <w:rsid w:val="00F85526"/>
    <w:rsid w:val="00F9329C"/>
    <w:rsid w:val="00F95364"/>
    <w:rsid w:val="00F97A4E"/>
    <w:rsid w:val="00FA4E8B"/>
    <w:rsid w:val="00FA6125"/>
    <w:rsid w:val="00FB123D"/>
    <w:rsid w:val="00FB3D5C"/>
    <w:rsid w:val="00FC5BDA"/>
    <w:rsid w:val="00FC65D2"/>
    <w:rsid w:val="00FD6B15"/>
    <w:rsid w:val="00FE11FF"/>
    <w:rsid w:val="00FE7484"/>
    <w:rsid w:val="00FF2F2D"/>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8142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tracker.nci.nih.gov/secure/RapidBoard.jspa?rapidView=244"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wiki.nci.nih.gov/display/DMEdoc/Exporting+Search+Results+via+the+GUI" TargetMode="External"/><Relationship Id="rId11" Type="http://schemas.openxmlformats.org/officeDocument/2006/relationships/hyperlink" Target="https://wiki.nci.nih.gov/display/DMEdoc/DME+User+Guide" TargetMode="External"/><Relationship Id="rId5" Type="http://schemas.openxmlformats.org/officeDocument/2006/relationships/hyperlink" Target="mailto:NCIDataVault@mail.nih.gov" TargetMode="External"/><Relationship Id="rId15" Type="http://schemas.openxmlformats.org/officeDocument/2006/relationships/hyperlink" Target="https://www.ibm.com/cloud-computing/products/storage/object-storage/why-cos/" TargetMode="External"/><Relationship Id="rId10" Type="http://schemas.openxmlformats.org/officeDocument/2006/relationships/hyperlink" Target="https://github.com/CBIIT/HPC_DME_APIs/tree/master/doc/train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6</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143</cp:revision>
  <dcterms:created xsi:type="dcterms:W3CDTF">2019-07-09T04:11:00Z</dcterms:created>
  <dcterms:modified xsi:type="dcterms:W3CDTF">2019-10-11T20:02:00Z</dcterms:modified>
</cp:coreProperties>
</file>