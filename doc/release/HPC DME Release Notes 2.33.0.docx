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Layout w:type="fixed"/>
        <w:tblCellMar>
          <w:left w:w="0" w:type="dxa"/>
          <w:right w:w="0" w:type="dxa"/>
        </w:tblCellMar>
        <w:tblLook w:val="04A0" w:firstRow="1" w:lastRow="0" w:firstColumn="1" w:lastColumn="0" w:noHBand="0" w:noVBand="1"/>
      </w:tblPr>
      <w:tblGrid>
        <w:gridCol w:w="9720"/>
      </w:tblGrid>
      <w:tr w:rsidR="004072BE" w:rsidRPr="004072BE" w14:paraId="42D384E5" w14:textId="77777777" w:rsidTr="00292075">
        <w:trPr>
          <w:tblCellSpacing w:w="0" w:type="dxa"/>
        </w:trPr>
        <w:tc>
          <w:tcPr>
            <w:tcW w:w="9720" w:type="dxa"/>
            <w:vAlign w:val="center"/>
            <w:hideMark/>
          </w:tcPr>
          <w:p w14:paraId="522E85CB" w14:textId="77777777" w:rsidR="0040095C" w:rsidRDefault="0040095C" w:rsidP="00E16925">
            <w:pPr>
              <w:rPr>
                <w:rFonts w:cstheme="minorHAnsi"/>
                <w:sz w:val="28"/>
                <w:szCs w:val="28"/>
              </w:rPr>
            </w:pPr>
          </w:p>
          <w:p w14:paraId="43F84EAF" w14:textId="56BAB11A"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80696E" w:rsidRPr="0006592C">
              <w:rPr>
                <w:rFonts w:cstheme="minorHAnsi"/>
                <w:b/>
                <w:bCs/>
                <w:sz w:val="28"/>
                <w:szCs w:val="28"/>
              </w:rPr>
              <w:t>2</w:t>
            </w:r>
            <w:r w:rsidRPr="0006592C">
              <w:rPr>
                <w:rFonts w:cstheme="minorHAnsi"/>
                <w:b/>
                <w:bCs/>
                <w:sz w:val="28"/>
                <w:szCs w:val="28"/>
              </w:rPr>
              <w:t>.</w:t>
            </w:r>
            <w:r w:rsidR="00CC22C0">
              <w:rPr>
                <w:rFonts w:cstheme="minorHAnsi"/>
                <w:b/>
                <w:bCs/>
                <w:sz w:val="28"/>
                <w:szCs w:val="28"/>
              </w:rPr>
              <w:t>3</w:t>
            </w:r>
            <w:r w:rsidR="00DF2E36">
              <w:rPr>
                <w:rFonts w:cstheme="minorHAnsi"/>
                <w:b/>
                <w:bCs/>
                <w:sz w:val="28"/>
                <w:szCs w:val="28"/>
              </w:rPr>
              <w:t>3</w:t>
            </w:r>
            <w:r w:rsidR="00C21669" w:rsidRPr="0006592C">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DF2E36">
              <w:rPr>
                <w:rFonts w:cstheme="minorHAnsi"/>
                <w:b/>
                <w:bCs/>
                <w:sz w:val="28"/>
                <w:szCs w:val="28"/>
              </w:rPr>
              <w:t>June</w:t>
            </w:r>
            <w:r w:rsidR="00400809">
              <w:rPr>
                <w:rFonts w:cstheme="minorHAnsi"/>
                <w:b/>
                <w:bCs/>
                <w:sz w:val="28"/>
                <w:szCs w:val="28"/>
              </w:rPr>
              <w:t xml:space="preserve"> </w:t>
            </w:r>
            <w:r w:rsidR="00D53372">
              <w:rPr>
                <w:rFonts w:cstheme="minorHAnsi"/>
                <w:b/>
                <w:bCs/>
                <w:sz w:val="28"/>
                <w:szCs w:val="28"/>
              </w:rPr>
              <w:t>30</w:t>
            </w:r>
            <w:r w:rsidR="0023074C" w:rsidRPr="0006592C">
              <w:rPr>
                <w:rFonts w:cstheme="minorHAnsi"/>
                <w:b/>
                <w:bCs/>
                <w:sz w:val="28"/>
                <w:szCs w:val="28"/>
              </w:rPr>
              <w:t>, 20</w:t>
            </w:r>
            <w:r w:rsidR="00DD4658" w:rsidRPr="0006592C">
              <w:rPr>
                <w:rFonts w:cstheme="minorHAnsi"/>
                <w:b/>
                <w:bCs/>
                <w:sz w:val="28"/>
                <w:szCs w:val="28"/>
              </w:rPr>
              <w:t>2</w:t>
            </w:r>
            <w:r w:rsidR="00405D65">
              <w:rPr>
                <w:rFonts w:cstheme="minorHAnsi"/>
                <w:b/>
                <w:bCs/>
                <w:sz w:val="28"/>
                <w:szCs w:val="28"/>
              </w:rPr>
              <w:t>3</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08A7BF60" w14:textId="423B5D2A" w:rsidR="00E16925" w:rsidRPr="008719B6" w:rsidRDefault="00E16925" w:rsidP="001655E7">
            <w:pPr>
              <w:pStyle w:val="Heading1"/>
            </w:pPr>
            <w:r w:rsidRPr="008719B6">
              <w:t>Contents</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8B35EA">
            <w:pPr>
              <w:pStyle w:val="ListParagraph"/>
              <w:numPr>
                <w:ilvl w:val="0"/>
                <w:numId w:val="39"/>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4E597865" w14:textId="31A3B809" w:rsidR="00467EFB" w:rsidRPr="00726A78" w:rsidRDefault="00467EFB" w:rsidP="008719B6">
            <w:pPr>
              <w:pStyle w:val="Heading1"/>
            </w:pPr>
            <w:r w:rsidRPr="00726A78">
              <w:t>DME Overview</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62A2847A"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w:t>
            </w:r>
            <w:del w:id="0" w:author="Frost, Ruth (NIH/NCI) [C]" w:date="2023-06-30T16:21:00Z">
              <w:r w:rsidRPr="00DD03D7" w:rsidDel="00A15480">
                <w:rPr>
                  <w:color w:val="000000"/>
                  <w:sz w:val="28"/>
                  <w:szCs w:val="28"/>
                </w:rPr>
                <w:delText xml:space="preserve">to </w:delText>
              </w:r>
            </w:del>
            <w:ins w:id="1" w:author="Frost, Ruth (NIH/NCI) [C]" w:date="2023-06-30T16:21:00Z">
              <w:r w:rsidR="00A15480">
                <w:rPr>
                  <w:color w:val="000000"/>
                  <w:sz w:val="28"/>
                  <w:szCs w:val="28"/>
                </w:rPr>
                <w:t xml:space="preserve">with </w:t>
              </w:r>
            </w:ins>
            <w:r w:rsidRPr="00DD03D7">
              <w:rPr>
                <w:color w:val="000000"/>
                <w:sz w:val="28"/>
                <w:szCs w:val="28"/>
              </w:rPr>
              <w:t>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0A16E8F4"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w:t>
            </w:r>
            <w:r w:rsidR="00E71C09">
              <w:rPr>
                <w:color w:val="000000"/>
                <w:sz w:val="28"/>
                <w:szCs w:val="28"/>
              </w:rPr>
              <w:t xml:space="preserve"> </w:t>
            </w:r>
            <w:hyperlink r:id="rId6" w:history="1">
              <w:r w:rsidR="00ED2F10">
                <w:rPr>
                  <w:rStyle w:val="Hyperlink"/>
                  <w:sz w:val="28"/>
                  <w:szCs w:val="28"/>
                </w:rPr>
                <w:t>NCIDataVault@nih.gov</w:t>
              </w:r>
            </w:hyperlink>
            <w:r w:rsidRPr="00893490">
              <w:rPr>
                <w:color w:val="000000"/>
                <w:sz w:val="28"/>
                <w:szCs w:val="28"/>
              </w:rPr>
              <w:t>.</w:t>
            </w:r>
            <w:r w:rsidRPr="00DD03D7">
              <w:rPr>
                <w:color w:val="000000"/>
                <w:sz w:val="28"/>
                <w:szCs w:val="28"/>
              </w:rPr>
              <w:t> </w:t>
            </w:r>
          </w:p>
          <w:p w14:paraId="69DE31E8" w14:textId="279FCBD8" w:rsidR="009463C9" w:rsidRPr="00D66342" w:rsidRDefault="009463C9" w:rsidP="008719B6">
            <w:pPr>
              <w:pStyle w:val="Heading1"/>
            </w:pPr>
            <w:r>
              <w:t>Release History</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4CD4306E"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1.0.0 -</w:t>
            </w:r>
            <w:del w:id="2" w:author="Frost, Ruth (NIH/NCI) [C]" w:date="2023-06-30T16:22:00Z">
              <w:r w:rsidR="00256B0E" w:rsidRPr="00D66342" w:rsidDel="00A15480">
                <w:rPr>
                  <w:rFonts w:cstheme="minorHAnsi"/>
                  <w:sz w:val="28"/>
                  <w:szCs w:val="28"/>
                </w:rPr>
                <w:delText xml:space="preserve"> </w:delText>
              </w:r>
            </w:del>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1D1BE5F1"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1.1.0 -</w:t>
            </w:r>
            <w:del w:id="3" w:author="Frost, Ruth (NIH/NCI) [C]" w:date="2023-06-30T16:22:00Z">
              <w:r w:rsidR="00256B0E" w:rsidRPr="00D66342" w:rsidDel="00A15480">
                <w:rPr>
                  <w:rFonts w:cstheme="minorHAnsi"/>
                  <w:sz w:val="28"/>
                  <w:szCs w:val="28"/>
                </w:rPr>
                <w:delText xml:space="preserve"> </w:delText>
              </w:r>
            </w:del>
            <w:r w:rsidR="00256B0E" w:rsidRPr="00D66342">
              <w:rPr>
                <w:rFonts w:cstheme="minorHAnsi"/>
                <w:sz w:val="28"/>
                <w:szCs w:val="28"/>
              </w:rPr>
              <w:t xml:space="preserve"> May </w:t>
            </w:r>
            <w:r w:rsidR="005A6A00" w:rsidRPr="00D66342">
              <w:rPr>
                <w:rFonts w:cstheme="minorHAnsi"/>
                <w:sz w:val="28"/>
                <w:szCs w:val="28"/>
              </w:rPr>
              <w:t>15</w:t>
            </w:r>
            <w:r w:rsidR="00256B0E" w:rsidRPr="00D66342">
              <w:rPr>
                <w:rFonts w:cstheme="minorHAnsi"/>
                <w:sz w:val="28"/>
                <w:szCs w:val="28"/>
              </w:rPr>
              <w:t>, 2017</w:t>
            </w:r>
          </w:p>
          <w:p w14:paraId="6625BE70" w14:textId="254E1700"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1.2.0 -</w:t>
            </w:r>
            <w:del w:id="4" w:author="Frost, Ruth (NIH/NCI) [C]" w:date="2023-06-30T16:22:00Z">
              <w:r w:rsidR="00256B0E" w:rsidRPr="00D66342" w:rsidDel="00A15480">
                <w:rPr>
                  <w:rFonts w:cstheme="minorHAnsi"/>
                  <w:sz w:val="28"/>
                  <w:szCs w:val="28"/>
                </w:rPr>
                <w:delText xml:space="preserve"> </w:delText>
              </w:r>
            </w:del>
            <w:r w:rsidR="00256B0E" w:rsidRPr="00D66342">
              <w:rPr>
                <w:rFonts w:cstheme="minorHAnsi"/>
                <w:sz w:val="28"/>
                <w:szCs w:val="28"/>
              </w:rPr>
              <w:t xml:space="preserve"> June </w:t>
            </w:r>
            <w:r w:rsidR="00ED505B" w:rsidRPr="00D66342">
              <w:rPr>
                <w:rFonts w:cstheme="minorHAnsi"/>
                <w:sz w:val="28"/>
                <w:szCs w:val="28"/>
              </w:rPr>
              <w:t>23</w:t>
            </w:r>
            <w:r w:rsidR="00256B0E" w:rsidRPr="00D66342">
              <w:rPr>
                <w:rFonts w:cstheme="minorHAnsi"/>
                <w:sz w:val="28"/>
                <w:szCs w:val="28"/>
              </w:rPr>
              <w:t>, 2017</w:t>
            </w:r>
          </w:p>
          <w:p w14:paraId="5107C6F2" w14:textId="3C2BAAF5"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w:t>
            </w:r>
            <w:del w:id="5" w:author="Frost, Ruth (NIH/NCI) [C]" w:date="2023-06-30T16:22:00Z">
              <w:r w:rsidR="00265C82" w:rsidRPr="00D66342" w:rsidDel="00A15480">
                <w:rPr>
                  <w:rFonts w:cstheme="minorHAnsi"/>
                  <w:sz w:val="28"/>
                  <w:szCs w:val="28"/>
                </w:rPr>
                <w:delText xml:space="preserve"> </w:delText>
              </w:r>
            </w:del>
            <w:r w:rsidR="00265C82" w:rsidRPr="00D66342">
              <w:rPr>
                <w:rFonts w:cstheme="minorHAnsi"/>
                <w:sz w:val="28"/>
                <w:szCs w:val="28"/>
              </w:rPr>
              <w:t xml:space="preserve"> September 15, 2017</w:t>
            </w:r>
          </w:p>
          <w:p w14:paraId="32682036" w14:textId="79D051C8" w:rsidR="00A9723A" w:rsidRPr="00D66342" w:rsidRDefault="00A9723A" w:rsidP="00A9723A">
            <w:pPr>
              <w:rPr>
                <w:rFonts w:cstheme="minorHAnsi"/>
                <w:sz w:val="28"/>
                <w:szCs w:val="28"/>
              </w:rPr>
            </w:pPr>
            <w:r w:rsidRPr="00D66342">
              <w:rPr>
                <w:rFonts w:cstheme="minorHAnsi"/>
                <w:sz w:val="28"/>
                <w:szCs w:val="28"/>
              </w:rPr>
              <w:t>v1.4.0 -</w:t>
            </w:r>
            <w:del w:id="6" w:author="Frost, Ruth (NIH/NCI) [C]" w:date="2023-06-30T16:22:00Z">
              <w:r w:rsidRPr="00D66342" w:rsidDel="00A15480">
                <w:rPr>
                  <w:rFonts w:cstheme="minorHAnsi"/>
                  <w:sz w:val="28"/>
                  <w:szCs w:val="28"/>
                </w:rPr>
                <w:delText xml:space="preserve"> </w:delText>
              </w:r>
            </w:del>
            <w:r w:rsidRPr="00D66342">
              <w:rPr>
                <w:rFonts w:cstheme="minorHAnsi"/>
                <w:sz w:val="28"/>
                <w:szCs w:val="28"/>
              </w:rPr>
              <w:t xml:space="preserve">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6EEA6E78" w:rsidR="00A9723A" w:rsidRPr="00D66342" w:rsidRDefault="00A9723A" w:rsidP="00A9723A">
            <w:pPr>
              <w:rPr>
                <w:rFonts w:cstheme="minorHAnsi"/>
                <w:sz w:val="28"/>
                <w:szCs w:val="28"/>
              </w:rPr>
            </w:pPr>
            <w:r w:rsidRPr="00D66342">
              <w:rPr>
                <w:rFonts w:cstheme="minorHAnsi"/>
                <w:sz w:val="28"/>
                <w:szCs w:val="28"/>
              </w:rPr>
              <w:t>v1.5.0 -</w:t>
            </w:r>
            <w:del w:id="7" w:author="Frost, Ruth (NIH/NCI) [C]" w:date="2023-06-30T16:22:00Z">
              <w:r w:rsidRPr="00D66342" w:rsidDel="00A15480">
                <w:rPr>
                  <w:rFonts w:cstheme="minorHAnsi"/>
                  <w:sz w:val="28"/>
                  <w:szCs w:val="28"/>
                </w:rPr>
                <w:delText xml:space="preserve"> </w:delText>
              </w:r>
            </w:del>
            <w:r w:rsidRPr="00D66342">
              <w:rPr>
                <w:rFonts w:cstheme="minorHAnsi"/>
                <w:sz w:val="28"/>
                <w:szCs w:val="28"/>
              </w:rPr>
              <w:t xml:space="preserve"> December 11, 2017</w:t>
            </w:r>
          </w:p>
          <w:p w14:paraId="5EFD7471" w14:textId="70E9CCF0" w:rsidR="0023074C" w:rsidRPr="00D66342" w:rsidRDefault="0023074C" w:rsidP="0023074C">
            <w:pPr>
              <w:rPr>
                <w:rFonts w:cstheme="minorHAnsi"/>
                <w:sz w:val="28"/>
                <w:szCs w:val="28"/>
              </w:rPr>
            </w:pPr>
            <w:r w:rsidRPr="00D66342">
              <w:rPr>
                <w:rFonts w:cstheme="minorHAnsi"/>
                <w:sz w:val="28"/>
                <w:szCs w:val="28"/>
              </w:rPr>
              <w:t>v1.6.0 -</w:t>
            </w:r>
            <w:del w:id="8" w:author="Frost, Ruth (NIH/NCI) [C]" w:date="2023-06-30T16:22:00Z">
              <w:r w:rsidRPr="00D66342" w:rsidDel="00A15480">
                <w:rPr>
                  <w:rFonts w:cstheme="minorHAnsi"/>
                  <w:sz w:val="28"/>
                  <w:szCs w:val="28"/>
                </w:rPr>
                <w:delText xml:space="preserve"> </w:delText>
              </w:r>
            </w:del>
            <w:r w:rsidRPr="00D66342">
              <w:rPr>
                <w:rFonts w:cstheme="minorHAnsi"/>
                <w:sz w:val="28"/>
                <w:szCs w:val="28"/>
              </w:rPr>
              <w:t xml:space="preserve">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4832FEAC" w:rsidR="00292FFC" w:rsidRPr="00D66342" w:rsidRDefault="00292FFC" w:rsidP="0023074C">
            <w:pPr>
              <w:rPr>
                <w:rFonts w:cstheme="minorHAnsi"/>
                <w:sz w:val="28"/>
                <w:szCs w:val="28"/>
              </w:rPr>
            </w:pPr>
            <w:r w:rsidRPr="00D66342">
              <w:rPr>
                <w:rFonts w:cstheme="minorHAnsi"/>
                <w:sz w:val="28"/>
                <w:szCs w:val="28"/>
              </w:rPr>
              <w:t xml:space="preserve">v1.7.0 </w:t>
            </w:r>
            <w:del w:id="9" w:author="Frost, Ruth (NIH/NCI) [C]" w:date="2023-06-30T16:24:00Z">
              <w:r w:rsidRPr="00D66342" w:rsidDel="00A15480">
                <w:rPr>
                  <w:rFonts w:cstheme="minorHAnsi"/>
                  <w:sz w:val="28"/>
                  <w:szCs w:val="28"/>
                </w:rPr>
                <w:delText>–</w:delText>
              </w:r>
            </w:del>
            <w:ins w:id="10" w:author="Frost, Ruth (NIH/NCI) [C]" w:date="2023-06-30T16:24:00Z">
              <w:r w:rsidR="00A15480">
                <w:rPr>
                  <w:rFonts w:cstheme="minorHAnsi"/>
                  <w:sz w:val="28"/>
                  <w:szCs w:val="28"/>
                </w:rPr>
                <w:t>-</w:t>
              </w:r>
            </w:ins>
            <w:r w:rsidRPr="00D66342">
              <w:rPr>
                <w:rFonts w:cstheme="minorHAnsi"/>
                <w:sz w:val="28"/>
                <w:szCs w:val="28"/>
              </w:rPr>
              <w:t xml:space="preserve"> March 29, 2018</w:t>
            </w:r>
          </w:p>
          <w:p w14:paraId="6455006F" w14:textId="322B5BE3" w:rsidR="0009284C" w:rsidRPr="00D66342" w:rsidRDefault="00F6729F" w:rsidP="0023074C">
            <w:pPr>
              <w:rPr>
                <w:rFonts w:cstheme="minorHAnsi"/>
                <w:sz w:val="28"/>
                <w:szCs w:val="28"/>
              </w:rPr>
            </w:pPr>
            <w:r w:rsidRPr="00D66342">
              <w:rPr>
                <w:rFonts w:cstheme="minorHAnsi"/>
                <w:sz w:val="28"/>
                <w:szCs w:val="28"/>
              </w:rPr>
              <w:t xml:space="preserve">v1.7.1 </w:t>
            </w:r>
            <w:del w:id="11" w:author="Frost, Ruth (NIH/NCI) [C]" w:date="2023-06-30T16:24:00Z">
              <w:r w:rsidRPr="00D66342" w:rsidDel="00A15480">
                <w:rPr>
                  <w:rFonts w:cstheme="minorHAnsi"/>
                  <w:sz w:val="28"/>
                  <w:szCs w:val="28"/>
                </w:rPr>
                <w:delText>–</w:delText>
              </w:r>
            </w:del>
            <w:ins w:id="12" w:author="Frost, Ruth (NIH/NCI) [C]" w:date="2023-06-30T16:24:00Z">
              <w:r w:rsidR="00A15480">
                <w:rPr>
                  <w:rFonts w:cstheme="minorHAnsi"/>
                  <w:sz w:val="28"/>
                  <w:szCs w:val="28"/>
                </w:rPr>
                <w:t>-</w:t>
              </w:r>
            </w:ins>
            <w:r w:rsidRPr="00D66342">
              <w:rPr>
                <w:rFonts w:cstheme="minorHAnsi"/>
                <w:sz w:val="28"/>
                <w:szCs w:val="28"/>
              </w:rPr>
              <w:t xml:space="preserve">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E5D6B73" w:rsidR="00B2458F" w:rsidRDefault="00B2458F" w:rsidP="0023074C">
            <w:pPr>
              <w:rPr>
                <w:rFonts w:cstheme="minorHAnsi"/>
                <w:sz w:val="28"/>
                <w:szCs w:val="28"/>
              </w:rPr>
            </w:pPr>
            <w:r w:rsidRPr="00D66342">
              <w:rPr>
                <w:rFonts w:cstheme="minorHAnsi"/>
                <w:sz w:val="28"/>
                <w:szCs w:val="28"/>
              </w:rPr>
              <w:t xml:space="preserve">v1.9.0 </w:t>
            </w:r>
            <w:del w:id="13" w:author="Frost, Ruth (NIH/NCI) [C]" w:date="2023-06-30T16:24:00Z">
              <w:r w:rsidRPr="00D66342" w:rsidDel="00A15480">
                <w:rPr>
                  <w:rFonts w:cstheme="minorHAnsi"/>
                  <w:sz w:val="28"/>
                  <w:szCs w:val="28"/>
                </w:rPr>
                <w:delText>–</w:delText>
              </w:r>
            </w:del>
            <w:ins w:id="14" w:author="Frost, Ruth (NIH/NCI) [C]" w:date="2023-06-30T16:24:00Z">
              <w:r w:rsidR="00A15480">
                <w:rPr>
                  <w:rFonts w:cstheme="minorHAnsi"/>
                  <w:sz w:val="28"/>
                  <w:szCs w:val="28"/>
                </w:rPr>
                <w:t>-</w:t>
              </w:r>
            </w:ins>
            <w:r w:rsidRPr="00D66342">
              <w:rPr>
                <w:rFonts w:cstheme="minorHAnsi"/>
                <w:sz w:val="28"/>
                <w:szCs w:val="28"/>
              </w:rPr>
              <w:t xml:space="preserve"> November 20, 2018</w:t>
            </w:r>
          </w:p>
          <w:p w14:paraId="1C22D9C3" w14:textId="32F30C95" w:rsidR="00D6272D" w:rsidRDefault="00D6272D" w:rsidP="0023074C">
            <w:pPr>
              <w:rPr>
                <w:rFonts w:cstheme="minorHAnsi"/>
                <w:sz w:val="28"/>
                <w:szCs w:val="28"/>
              </w:rPr>
            </w:pPr>
            <w:r>
              <w:rPr>
                <w:rFonts w:cstheme="minorHAnsi"/>
                <w:sz w:val="28"/>
                <w:szCs w:val="28"/>
              </w:rPr>
              <w:t xml:space="preserve">v1.10.0 </w:t>
            </w:r>
            <w:del w:id="15" w:author="Frost, Ruth (NIH/NCI) [C]" w:date="2023-06-30T16:24:00Z">
              <w:r w:rsidDel="00A15480">
                <w:rPr>
                  <w:rFonts w:cstheme="minorHAnsi"/>
                  <w:sz w:val="28"/>
                  <w:szCs w:val="28"/>
                </w:rPr>
                <w:delText>–</w:delText>
              </w:r>
            </w:del>
            <w:ins w:id="16" w:author="Frost, Ruth (NIH/NCI) [C]" w:date="2023-06-30T16:24:00Z">
              <w:r w:rsidR="00A15480">
                <w:rPr>
                  <w:rFonts w:cstheme="minorHAnsi"/>
                  <w:sz w:val="28"/>
                  <w:szCs w:val="28"/>
                </w:rPr>
                <w:t>-</w:t>
              </w:r>
            </w:ins>
            <w:r>
              <w:rPr>
                <w:rFonts w:cstheme="minorHAnsi"/>
                <w:sz w:val="28"/>
                <w:szCs w:val="28"/>
              </w:rPr>
              <w:t xml:space="preserve"> December 18, 2018</w:t>
            </w:r>
          </w:p>
          <w:p w14:paraId="518C6131" w14:textId="51973D4C" w:rsidR="00ED53C6" w:rsidRDefault="00ED53C6" w:rsidP="0023074C">
            <w:pPr>
              <w:rPr>
                <w:rFonts w:cstheme="minorHAnsi"/>
                <w:sz w:val="28"/>
                <w:szCs w:val="28"/>
              </w:rPr>
            </w:pPr>
            <w:r>
              <w:rPr>
                <w:rFonts w:cstheme="minorHAnsi"/>
                <w:sz w:val="28"/>
                <w:szCs w:val="28"/>
              </w:rPr>
              <w:t xml:space="preserve">v1.11.0 </w:t>
            </w:r>
            <w:del w:id="17" w:author="Frost, Ruth (NIH/NCI) [C]" w:date="2023-06-30T16:24:00Z">
              <w:r w:rsidDel="00A15480">
                <w:rPr>
                  <w:rFonts w:cstheme="minorHAnsi"/>
                  <w:sz w:val="28"/>
                  <w:szCs w:val="28"/>
                </w:rPr>
                <w:delText>–</w:delText>
              </w:r>
            </w:del>
            <w:ins w:id="18" w:author="Frost, Ruth (NIH/NCI) [C]" w:date="2023-06-30T16:24:00Z">
              <w:r w:rsidR="00A15480">
                <w:rPr>
                  <w:rFonts w:cstheme="minorHAnsi"/>
                  <w:sz w:val="28"/>
                  <w:szCs w:val="28"/>
                </w:rPr>
                <w:t>-</w:t>
              </w:r>
            </w:ins>
            <w:r>
              <w:rPr>
                <w:rFonts w:cstheme="minorHAnsi"/>
                <w:sz w:val="28"/>
                <w:szCs w:val="28"/>
              </w:rPr>
              <w:t xml:space="preserve"> March 1, 2019</w:t>
            </w:r>
          </w:p>
          <w:p w14:paraId="1D4ADEBE" w14:textId="7EADCE1C" w:rsidR="00A57351" w:rsidRDefault="00A57351" w:rsidP="0023074C">
            <w:pPr>
              <w:rPr>
                <w:rFonts w:cstheme="minorHAnsi"/>
                <w:sz w:val="28"/>
                <w:szCs w:val="28"/>
              </w:rPr>
            </w:pPr>
            <w:r>
              <w:rPr>
                <w:rFonts w:cstheme="minorHAnsi"/>
                <w:sz w:val="28"/>
                <w:szCs w:val="28"/>
              </w:rPr>
              <w:t xml:space="preserve">v1.12.0 </w:t>
            </w:r>
            <w:del w:id="19" w:author="Frost, Ruth (NIH/NCI) [C]" w:date="2023-06-30T16:24:00Z">
              <w:r w:rsidDel="00A15480">
                <w:rPr>
                  <w:rFonts w:cstheme="minorHAnsi"/>
                  <w:sz w:val="28"/>
                  <w:szCs w:val="28"/>
                </w:rPr>
                <w:delText>–</w:delText>
              </w:r>
            </w:del>
            <w:ins w:id="20" w:author="Frost, Ruth (NIH/NCI) [C]" w:date="2023-06-30T16:24:00Z">
              <w:r w:rsidR="00A15480">
                <w:rPr>
                  <w:rFonts w:cstheme="minorHAnsi"/>
                  <w:sz w:val="28"/>
                  <w:szCs w:val="28"/>
                </w:rPr>
                <w:t>-</w:t>
              </w:r>
            </w:ins>
            <w:r>
              <w:rPr>
                <w:rFonts w:cstheme="minorHAnsi"/>
                <w:sz w:val="28"/>
                <w:szCs w:val="28"/>
              </w:rPr>
              <w:t xml:space="preserve"> </w:t>
            </w:r>
            <w:r w:rsidR="00C0146F">
              <w:rPr>
                <w:rFonts w:cstheme="minorHAnsi"/>
                <w:sz w:val="28"/>
                <w:szCs w:val="28"/>
              </w:rPr>
              <w:t>April 1</w:t>
            </w:r>
            <w:r>
              <w:rPr>
                <w:rFonts w:cstheme="minorHAnsi"/>
                <w:sz w:val="28"/>
                <w:szCs w:val="28"/>
              </w:rPr>
              <w:t>, 2019</w:t>
            </w:r>
          </w:p>
          <w:p w14:paraId="290045AC" w14:textId="13A9A382" w:rsidR="0085787B" w:rsidRDefault="0085787B" w:rsidP="0023074C">
            <w:pPr>
              <w:rPr>
                <w:rFonts w:cstheme="minorHAnsi"/>
                <w:sz w:val="28"/>
                <w:szCs w:val="28"/>
              </w:rPr>
            </w:pPr>
            <w:r>
              <w:rPr>
                <w:rFonts w:cstheme="minorHAnsi"/>
                <w:sz w:val="28"/>
                <w:szCs w:val="28"/>
              </w:rPr>
              <w:t xml:space="preserve">v1.13.0 </w:t>
            </w:r>
            <w:del w:id="21" w:author="Frost, Ruth (NIH/NCI) [C]" w:date="2023-06-30T16:24:00Z">
              <w:r w:rsidDel="00A15480">
                <w:rPr>
                  <w:rFonts w:cstheme="minorHAnsi"/>
                  <w:sz w:val="28"/>
                  <w:szCs w:val="28"/>
                </w:rPr>
                <w:delText>–</w:delText>
              </w:r>
            </w:del>
            <w:ins w:id="22" w:author="Frost, Ruth (NIH/NCI) [C]" w:date="2023-06-30T16:24:00Z">
              <w:r w:rsidR="00A15480">
                <w:rPr>
                  <w:rFonts w:cstheme="minorHAnsi"/>
                  <w:sz w:val="28"/>
                  <w:szCs w:val="28"/>
                </w:rPr>
                <w:t>-</w:t>
              </w:r>
            </w:ins>
            <w:r>
              <w:rPr>
                <w:rFonts w:cstheme="minorHAnsi"/>
                <w:sz w:val="28"/>
                <w:szCs w:val="28"/>
              </w:rPr>
              <w:t xml:space="preserve"> May 3, 2019</w:t>
            </w:r>
          </w:p>
          <w:p w14:paraId="77D7A449" w14:textId="51186407" w:rsidR="00B9518A" w:rsidRDefault="00B9518A" w:rsidP="0023074C">
            <w:pPr>
              <w:rPr>
                <w:rFonts w:cstheme="minorHAnsi"/>
                <w:sz w:val="28"/>
                <w:szCs w:val="28"/>
              </w:rPr>
            </w:pPr>
            <w:r>
              <w:rPr>
                <w:rFonts w:cstheme="minorHAnsi"/>
                <w:sz w:val="28"/>
                <w:szCs w:val="28"/>
              </w:rPr>
              <w:t xml:space="preserve">v1.14.0 </w:t>
            </w:r>
            <w:del w:id="23" w:author="Frost, Ruth (NIH/NCI) [C]" w:date="2023-06-30T16:24:00Z">
              <w:r w:rsidDel="00A15480">
                <w:rPr>
                  <w:rFonts w:cstheme="minorHAnsi"/>
                  <w:sz w:val="28"/>
                  <w:szCs w:val="28"/>
                </w:rPr>
                <w:delText>–</w:delText>
              </w:r>
            </w:del>
            <w:ins w:id="24" w:author="Frost, Ruth (NIH/NCI) [C]" w:date="2023-06-30T16:24:00Z">
              <w:r w:rsidR="00A15480">
                <w:rPr>
                  <w:rFonts w:cstheme="minorHAnsi"/>
                  <w:sz w:val="28"/>
                  <w:szCs w:val="28"/>
                </w:rPr>
                <w:t>-</w:t>
              </w:r>
            </w:ins>
            <w:r>
              <w:rPr>
                <w:rFonts w:cstheme="minorHAnsi"/>
                <w:sz w:val="28"/>
                <w:szCs w:val="28"/>
              </w:rPr>
              <w:t xml:space="preserve"> June 4, 2019</w:t>
            </w:r>
          </w:p>
          <w:p w14:paraId="239105FD" w14:textId="16C1DAED" w:rsidR="00B9518A" w:rsidRDefault="00B9518A" w:rsidP="0023074C">
            <w:pPr>
              <w:rPr>
                <w:rFonts w:cstheme="minorHAnsi"/>
                <w:sz w:val="28"/>
                <w:szCs w:val="28"/>
              </w:rPr>
            </w:pPr>
            <w:r>
              <w:rPr>
                <w:rFonts w:cstheme="minorHAnsi"/>
                <w:sz w:val="28"/>
                <w:szCs w:val="28"/>
              </w:rPr>
              <w:t xml:space="preserve">v1.15.0 </w:t>
            </w:r>
            <w:del w:id="25" w:author="Frost, Ruth (NIH/NCI) [C]" w:date="2023-06-30T16:24:00Z">
              <w:r w:rsidDel="00A15480">
                <w:rPr>
                  <w:rFonts w:cstheme="minorHAnsi"/>
                  <w:sz w:val="28"/>
                  <w:szCs w:val="28"/>
                </w:rPr>
                <w:delText>–</w:delText>
              </w:r>
            </w:del>
            <w:ins w:id="26" w:author="Frost, Ruth (NIH/NCI) [C]" w:date="2023-06-30T16:24:00Z">
              <w:r w:rsidR="00A15480">
                <w:rPr>
                  <w:rFonts w:cstheme="minorHAnsi"/>
                  <w:sz w:val="28"/>
                  <w:szCs w:val="28"/>
                </w:rPr>
                <w:t>-</w:t>
              </w:r>
            </w:ins>
            <w:r>
              <w:rPr>
                <w:rFonts w:cstheme="minorHAnsi"/>
                <w:sz w:val="28"/>
                <w:szCs w:val="28"/>
              </w:rPr>
              <w:t xml:space="preserve"> July 9, 2019</w:t>
            </w:r>
          </w:p>
          <w:p w14:paraId="429C5FE8" w14:textId="158CE759" w:rsidR="004F1BE7" w:rsidRDefault="004F1BE7" w:rsidP="0023074C">
            <w:pPr>
              <w:rPr>
                <w:rFonts w:cstheme="minorHAnsi"/>
                <w:sz w:val="28"/>
                <w:szCs w:val="28"/>
              </w:rPr>
            </w:pPr>
            <w:r>
              <w:rPr>
                <w:rFonts w:cstheme="minorHAnsi"/>
                <w:sz w:val="28"/>
                <w:szCs w:val="28"/>
              </w:rPr>
              <w:t xml:space="preserve">v1.16.0 </w:t>
            </w:r>
            <w:del w:id="27" w:author="Frost, Ruth (NIH/NCI) [C]" w:date="2023-06-30T16:24:00Z">
              <w:r w:rsidDel="00A15480">
                <w:rPr>
                  <w:rFonts w:cstheme="minorHAnsi"/>
                  <w:sz w:val="28"/>
                  <w:szCs w:val="28"/>
                </w:rPr>
                <w:delText>–</w:delText>
              </w:r>
            </w:del>
            <w:ins w:id="28" w:author="Frost, Ruth (NIH/NCI) [C]" w:date="2023-06-30T16:24:00Z">
              <w:r w:rsidR="00A15480">
                <w:rPr>
                  <w:rFonts w:cstheme="minorHAnsi"/>
                  <w:sz w:val="28"/>
                  <w:szCs w:val="28"/>
                </w:rPr>
                <w:t>-</w:t>
              </w:r>
            </w:ins>
            <w:r>
              <w:rPr>
                <w:rFonts w:cstheme="minorHAnsi"/>
                <w:sz w:val="28"/>
                <w:szCs w:val="28"/>
              </w:rPr>
              <w:t xml:space="preserve">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63075F48" w:rsidR="005431C2" w:rsidRDefault="005431C2" w:rsidP="0023074C">
            <w:pPr>
              <w:rPr>
                <w:rFonts w:cstheme="minorHAnsi"/>
                <w:sz w:val="28"/>
                <w:szCs w:val="28"/>
              </w:rPr>
            </w:pPr>
            <w:r>
              <w:rPr>
                <w:rFonts w:cstheme="minorHAnsi"/>
                <w:sz w:val="28"/>
                <w:szCs w:val="28"/>
              </w:rPr>
              <w:t xml:space="preserve">v1.17.0 </w:t>
            </w:r>
            <w:del w:id="29" w:author="Frost, Ruth (NIH/NCI) [C]" w:date="2023-06-30T16:24:00Z">
              <w:r w:rsidDel="00A15480">
                <w:rPr>
                  <w:rFonts w:cstheme="minorHAnsi"/>
                  <w:sz w:val="28"/>
                  <w:szCs w:val="28"/>
                </w:rPr>
                <w:delText>–</w:delText>
              </w:r>
            </w:del>
            <w:ins w:id="30" w:author="Frost, Ruth (NIH/NCI) [C]" w:date="2023-06-30T16:24:00Z">
              <w:r w:rsidR="00A15480">
                <w:rPr>
                  <w:rFonts w:cstheme="minorHAnsi"/>
                  <w:sz w:val="28"/>
                  <w:szCs w:val="28"/>
                </w:rPr>
                <w:t>-</w:t>
              </w:r>
            </w:ins>
            <w:r>
              <w:rPr>
                <w:rFonts w:cstheme="minorHAnsi"/>
                <w:sz w:val="28"/>
                <w:szCs w:val="28"/>
              </w:rPr>
              <w:t xml:space="preserve"> September 13, 2019</w:t>
            </w:r>
          </w:p>
          <w:p w14:paraId="20E08233" w14:textId="5B92B571" w:rsidR="004371E9" w:rsidRDefault="004371E9" w:rsidP="0023074C">
            <w:pPr>
              <w:rPr>
                <w:rFonts w:cstheme="minorHAnsi"/>
                <w:sz w:val="28"/>
                <w:szCs w:val="28"/>
              </w:rPr>
            </w:pPr>
            <w:r>
              <w:rPr>
                <w:rFonts w:cstheme="minorHAnsi"/>
                <w:sz w:val="28"/>
                <w:szCs w:val="28"/>
              </w:rPr>
              <w:t xml:space="preserve">v1.18.0 </w:t>
            </w:r>
            <w:del w:id="31" w:author="Frost, Ruth (NIH/NCI) [C]" w:date="2023-06-30T16:24:00Z">
              <w:r w:rsidDel="00A15480">
                <w:rPr>
                  <w:rFonts w:cstheme="minorHAnsi"/>
                  <w:sz w:val="28"/>
                  <w:szCs w:val="28"/>
                </w:rPr>
                <w:delText>–</w:delText>
              </w:r>
            </w:del>
            <w:ins w:id="32" w:author="Frost, Ruth (NIH/NCI) [C]" w:date="2023-06-30T16:24:00Z">
              <w:r w:rsidR="00A15480">
                <w:rPr>
                  <w:rFonts w:cstheme="minorHAnsi"/>
                  <w:sz w:val="28"/>
                  <w:szCs w:val="28"/>
                </w:rPr>
                <w:t>-</w:t>
              </w:r>
            </w:ins>
            <w:r>
              <w:rPr>
                <w:rFonts w:cstheme="minorHAnsi"/>
                <w:sz w:val="28"/>
                <w:szCs w:val="28"/>
              </w:rPr>
              <w:t xml:space="preserve"> October 11, 2019</w:t>
            </w:r>
          </w:p>
          <w:p w14:paraId="72977808" w14:textId="66BE0BFB" w:rsidR="00641C12" w:rsidRDefault="00641C12" w:rsidP="0023074C">
            <w:pPr>
              <w:rPr>
                <w:rFonts w:cstheme="minorHAnsi"/>
                <w:sz w:val="28"/>
                <w:szCs w:val="28"/>
              </w:rPr>
            </w:pPr>
            <w:r>
              <w:rPr>
                <w:rFonts w:cstheme="minorHAnsi"/>
                <w:sz w:val="28"/>
                <w:szCs w:val="28"/>
              </w:rPr>
              <w:t xml:space="preserve">v1.19.0 </w:t>
            </w:r>
            <w:del w:id="33" w:author="Frost, Ruth (NIH/NCI) [C]" w:date="2023-06-30T16:24:00Z">
              <w:r w:rsidDel="00A15480">
                <w:rPr>
                  <w:rFonts w:cstheme="minorHAnsi"/>
                  <w:sz w:val="28"/>
                  <w:szCs w:val="28"/>
                </w:rPr>
                <w:delText>–</w:delText>
              </w:r>
            </w:del>
            <w:ins w:id="34" w:author="Frost, Ruth (NIH/NCI) [C]" w:date="2023-06-30T16:24:00Z">
              <w:r w:rsidR="00A15480">
                <w:rPr>
                  <w:rFonts w:cstheme="minorHAnsi"/>
                  <w:sz w:val="28"/>
                  <w:szCs w:val="28"/>
                </w:rPr>
                <w:t>-</w:t>
              </w:r>
            </w:ins>
            <w:r>
              <w:rPr>
                <w:rFonts w:cstheme="minorHAnsi"/>
                <w:sz w:val="28"/>
                <w:szCs w:val="28"/>
              </w:rPr>
              <w:t xml:space="preserve"> November 8, 2019</w:t>
            </w:r>
          </w:p>
          <w:p w14:paraId="50FD71B2" w14:textId="57AC0573" w:rsidR="0099107F" w:rsidRDefault="0099107F" w:rsidP="0023074C">
            <w:pPr>
              <w:rPr>
                <w:rFonts w:cstheme="minorHAnsi"/>
                <w:sz w:val="28"/>
                <w:szCs w:val="28"/>
              </w:rPr>
            </w:pPr>
            <w:r>
              <w:rPr>
                <w:rFonts w:cstheme="minorHAnsi"/>
                <w:sz w:val="28"/>
                <w:szCs w:val="28"/>
              </w:rPr>
              <w:t xml:space="preserve">v1.20.0 </w:t>
            </w:r>
            <w:del w:id="35" w:author="Frost, Ruth (NIH/NCI) [C]" w:date="2023-06-30T16:24:00Z">
              <w:r w:rsidDel="00A15480">
                <w:rPr>
                  <w:rFonts w:cstheme="minorHAnsi"/>
                  <w:sz w:val="28"/>
                  <w:szCs w:val="28"/>
                </w:rPr>
                <w:delText>–</w:delText>
              </w:r>
            </w:del>
            <w:ins w:id="36" w:author="Frost, Ruth (NIH/NCI) [C]" w:date="2023-06-30T16:24:00Z">
              <w:r w:rsidR="00A15480">
                <w:rPr>
                  <w:rFonts w:cstheme="minorHAnsi"/>
                  <w:sz w:val="28"/>
                  <w:szCs w:val="28"/>
                </w:rPr>
                <w:t>-</w:t>
              </w:r>
            </w:ins>
            <w:r>
              <w:rPr>
                <w:rFonts w:cstheme="minorHAnsi"/>
                <w:sz w:val="28"/>
                <w:szCs w:val="28"/>
              </w:rPr>
              <w:t xml:space="preserve"> December 2, 2019</w:t>
            </w:r>
          </w:p>
          <w:p w14:paraId="0F42D4AC" w14:textId="1E37F5A6" w:rsidR="00DD4658" w:rsidRDefault="00DD4658" w:rsidP="0023074C">
            <w:pPr>
              <w:rPr>
                <w:rFonts w:cstheme="minorHAnsi"/>
                <w:sz w:val="28"/>
                <w:szCs w:val="28"/>
              </w:rPr>
            </w:pPr>
            <w:r>
              <w:rPr>
                <w:rFonts w:cstheme="minorHAnsi"/>
                <w:sz w:val="28"/>
                <w:szCs w:val="28"/>
              </w:rPr>
              <w:t xml:space="preserve">v1.21.0 </w:t>
            </w:r>
            <w:del w:id="37" w:author="Frost, Ruth (NIH/NCI) [C]" w:date="2023-06-30T16:24:00Z">
              <w:r w:rsidDel="00A15480">
                <w:rPr>
                  <w:rFonts w:cstheme="minorHAnsi"/>
                  <w:sz w:val="28"/>
                  <w:szCs w:val="28"/>
                </w:rPr>
                <w:delText>–</w:delText>
              </w:r>
            </w:del>
            <w:ins w:id="38" w:author="Frost, Ruth (NIH/NCI) [C]" w:date="2023-06-30T16:24:00Z">
              <w:r w:rsidR="00A15480">
                <w:rPr>
                  <w:rFonts w:cstheme="minorHAnsi"/>
                  <w:sz w:val="28"/>
                  <w:szCs w:val="28"/>
                </w:rPr>
                <w:t>-</w:t>
              </w:r>
            </w:ins>
            <w:r>
              <w:rPr>
                <w:rFonts w:cstheme="minorHAnsi"/>
                <w:sz w:val="28"/>
                <w:szCs w:val="28"/>
              </w:rPr>
              <w:t xml:space="preserve"> January 9, 20</w:t>
            </w:r>
            <w:r w:rsidR="003D6AF2">
              <w:rPr>
                <w:rFonts w:cstheme="minorHAnsi"/>
                <w:sz w:val="28"/>
                <w:szCs w:val="28"/>
              </w:rPr>
              <w:t>20</w:t>
            </w:r>
          </w:p>
          <w:p w14:paraId="7354BC0B" w14:textId="7E49D35D" w:rsidR="003D6AF2" w:rsidRDefault="00A27DF0" w:rsidP="0023074C">
            <w:pPr>
              <w:rPr>
                <w:rFonts w:cstheme="minorHAnsi"/>
                <w:sz w:val="28"/>
                <w:szCs w:val="28"/>
              </w:rPr>
            </w:pPr>
            <w:r>
              <w:rPr>
                <w:rFonts w:cstheme="minorHAnsi"/>
                <w:sz w:val="28"/>
                <w:szCs w:val="28"/>
              </w:rPr>
              <w:t>v</w:t>
            </w:r>
            <w:r w:rsidR="003D6AF2">
              <w:rPr>
                <w:rFonts w:cstheme="minorHAnsi"/>
                <w:sz w:val="28"/>
                <w:szCs w:val="28"/>
              </w:rPr>
              <w:t xml:space="preserve">1.22.0 </w:t>
            </w:r>
            <w:del w:id="39" w:author="Frost, Ruth (NIH/NCI) [C]" w:date="2023-06-30T16:24:00Z">
              <w:r w:rsidR="003D6AF2" w:rsidDel="00A15480">
                <w:rPr>
                  <w:rFonts w:cstheme="minorHAnsi"/>
                  <w:sz w:val="28"/>
                  <w:szCs w:val="28"/>
                </w:rPr>
                <w:delText>–</w:delText>
              </w:r>
            </w:del>
            <w:ins w:id="40" w:author="Frost, Ruth (NIH/NCI) [C]" w:date="2023-06-30T16:24:00Z">
              <w:r w:rsidR="00A15480">
                <w:rPr>
                  <w:rFonts w:cstheme="minorHAnsi"/>
                  <w:sz w:val="28"/>
                  <w:szCs w:val="28"/>
                </w:rPr>
                <w:t>-</w:t>
              </w:r>
            </w:ins>
            <w:r w:rsidR="003D6AF2">
              <w:rPr>
                <w:rFonts w:cstheme="minorHAnsi"/>
                <w:sz w:val="28"/>
                <w:szCs w:val="28"/>
              </w:rPr>
              <w:t xml:space="preserve"> February 6, 2020</w:t>
            </w:r>
          </w:p>
          <w:p w14:paraId="325517BC" w14:textId="3D76EDCA" w:rsidR="002A0287" w:rsidRDefault="002A0287" w:rsidP="0023074C">
            <w:pPr>
              <w:rPr>
                <w:rFonts w:cstheme="minorHAnsi"/>
                <w:sz w:val="28"/>
                <w:szCs w:val="28"/>
              </w:rPr>
            </w:pPr>
            <w:r>
              <w:rPr>
                <w:rFonts w:cstheme="minorHAnsi"/>
                <w:sz w:val="28"/>
                <w:szCs w:val="28"/>
              </w:rPr>
              <w:t xml:space="preserve">v1.23.0 </w:t>
            </w:r>
            <w:del w:id="41" w:author="Frost, Ruth (NIH/NCI) [C]" w:date="2023-06-30T16:24:00Z">
              <w:r w:rsidDel="00A15480">
                <w:rPr>
                  <w:rFonts w:cstheme="minorHAnsi"/>
                  <w:sz w:val="28"/>
                  <w:szCs w:val="28"/>
                </w:rPr>
                <w:delText>–</w:delText>
              </w:r>
            </w:del>
            <w:ins w:id="42" w:author="Frost, Ruth (NIH/NCI) [C]" w:date="2023-06-30T16:24:00Z">
              <w:r w:rsidR="00A15480">
                <w:rPr>
                  <w:rFonts w:cstheme="minorHAnsi"/>
                  <w:sz w:val="28"/>
                  <w:szCs w:val="28"/>
                </w:rPr>
                <w:t>-</w:t>
              </w:r>
            </w:ins>
            <w:r>
              <w:rPr>
                <w:rFonts w:cstheme="minorHAnsi"/>
                <w:sz w:val="28"/>
                <w:szCs w:val="28"/>
              </w:rPr>
              <w:t xml:space="preserve"> March 9, 2020</w:t>
            </w:r>
          </w:p>
          <w:p w14:paraId="5B2983D9" w14:textId="653D1439" w:rsidR="00AC2883" w:rsidRDefault="00AC2883" w:rsidP="0023074C">
            <w:pPr>
              <w:rPr>
                <w:rFonts w:cstheme="minorHAnsi"/>
                <w:sz w:val="28"/>
                <w:szCs w:val="28"/>
              </w:rPr>
            </w:pPr>
            <w:r>
              <w:rPr>
                <w:rFonts w:cstheme="minorHAnsi"/>
                <w:sz w:val="28"/>
                <w:szCs w:val="28"/>
              </w:rPr>
              <w:t xml:space="preserve">v1.24.0 </w:t>
            </w:r>
            <w:del w:id="43" w:author="Frost, Ruth (NIH/NCI) [C]" w:date="2023-06-30T16:24:00Z">
              <w:r w:rsidDel="00A15480">
                <w:rPr>
                  <w:rFonts w:cstheme="minorHAnsi"/>
                  <w:sz w:val="28"/>
                  <w:szCs w:val="28"/>
                </w:rPr>
                <w:delText>–</w:delText>
              </w:r>
            </w:del>
            <w:ins w:id="44" w:author="Frost, Ruth (NIH/NCI) [C]" w:date="2023-06-30T16:24:00Z">
              <w:r w:rsidR="00A15480">
                <w:rPr>
                  <w:rFonts w:cstheme="minorHAnsi"/>
                  <w:sz w:val="28"/>
                  <w:szCs w:val="28"/>
                </w:rPr>
                <w:t>-</w:t>
              </w:r>
            </w:ins>
            <w:r>
              <w:rPr>
                <w:rFonts w:cstheme="minorHAnsi"/>
                <w:sz w:val="28"/>
                <w:szCs w:val="28"/>
              </w:rPr>
              <w:t xml:space="preserve"> </w:t>
            </w:r>
            <w:r w:rsidR="00F00895">
              <w:rPr>
                <w:rFonts w:cstheme="minorHAnsi"/>
                <w:sz w:val="28"/>
                <w:szCs w:val="28"/>
              </w:rPr>
              <w:t>April</w:t>
            </w:r>
            <w:r>
              <w:rPr>
                <w:rFonts w:cstheme="minorHAnsi"/>
                <w:sz w:val="28"/>
                <w:szCs w:val="28"/>
              </w:rPr>
              <w:t xml:space="preserve"> 1, 2020</w:t>
            </w:r>
          </w:p>
          <w:p w14:paraId="4694288C" w14:textId="7D4AD2FC" w:rsidR="00F00895" w:rsidRDefault="00F00895" w:rsidP="0023074C">
            <w:pPr>
              <w:rPr>
                <w:rFonts w:cstheme="minorHAnsi"/>
                <w:sz w:val="28"/>
                <w:szCs w:val="28"/>
              </w:rPr>
            </w:pPr>
            <w:r>
              <w:rPr>
                <w:rFonts w:cstheme="minorHAnsi"/>
                <w:sz w:val="28"/>
                <w:szCs w:val="28"/>
              </w:rPr>
              <w:t xml:space="preserve">v1.25.0 </w:t>
            </w:r>
            <w:del w:id="45" w:author="Frost, Ruth (NIH/NCI) [C]" w:date="2023-06-30T16:24:00Z">
              <w:r w:rsidDel="00A15480">
                <w:rPr>
                  <w:rFonts w:cstheme="minorHAnsi"/>
                  <w:sz w:val="28"/>
                  <w:szCs w:val="28"/>
                </w:rPr>
                <w:delText>–</w:delText>
              </w:r>
            </w:del>
            <w:ins w:id="46" w:author="Frost, Ruth (NIH/NCI) [C]" w:date="2023-06-30T16:24:00Z">
              <w:r w:rsidR="00A15480">
                <w:rPr>
                  <w:rFonts w:cstheme="minorHAnsi"/>
                  <w:sz w:val="28"/>
                  <w:szCs w:val="28"/>
                </w:rPr>
                <w:t>-</w:t>
              </w:r>
            </w:ins>
            <w:r>
              <w:rPr>
                <w:rFonts w:cstheme="minorHAnsi"/>
                <w:sz w:val="28"/>
                <w:szCs w:val="28"/>
              </w:rPr>
              <w:t xml:space="preserve"> May 8, 2020</w:t>
            </w:r>
          </w:p>
          <w:p w14:paraId="63CB1358" w14:textId="2015325F" w:rsidR="00E549E6" w:rsidRDefault="00E549E6" w:rsidP="0023074C">
            <w:pPr>
              <w:rPr>
                <w:rFonts w:cstheme="minorHAnsi"/>
                <w:sz w:val="28"/>
                <w:szCs w:val="28"/>
              </w:rPr>
            </w:pPr>
            <w:r>
              <w:rPr>
                <w:rFonts w:cstheme="minorHAnsi"/>
                <w:sz w:val="28"/>
                <w:szCs w:val="28"/>
              </w:rPr>
              <w:t xml:space="preserve">v1.26.0 </w:t>
            </w:r>
            <w:del w:id="47" w:author="Frost, Ruth (NIH/NCI) [C]" w:date="2023-06-30T16:24:00Z">
              <w:r w:rsidDel="00A15480">
                <w:rPr>
                  <w:rFonts w:cstheme="minorHAnsi"/>
                  <w:sz w:val="28"/>
                  <w:szCs w:val="28"/>
                </w:rPr>
                <w:delText>–</w:delText>
              </w:r>
            </w:del>
            <w:ins w:id="48" w:author="Frost, Ruth (NIH/NCI) [C]" w:date="2023-06-30T16:24:00Z">
              <w:r w:rsidR="00A15480">
                <w:rPr>
                  <w:rFonts w:cstheme="minorHAnsi"/>
                  <w:sz w:val="28"/>
                  <w:szCs w:val="28"/>
                </w:rPr>
                <w:t>-</w:t>
              </w:r>
            </w:ins>
            <w:r>
              <w:rPr>
                <w:rFonts w:cstheme="minorHAnsi"/>
                <w:sz w:val="28"/>
                <w:szCs w:val="28"/>
              </w:rPr>
              <w:t xml:space="preserve"> June 4, 2020</w:t>
            </w:r>
          </w:p>
          <w:p w14:paraId="30F59E67" w14:textId="58CD34BC" w:rsidR="00DA6C73" w:rsidRDefault="00DA6C73" w:rsidP="0023074C">
            <w:pPr>
              <w:rPr>
                <w:rFonts w:cstheme="minorHAnsi"/>
                <w:sz w:val="28"/>
                <w:szCs w:val="28"/>
              </w:rPr>
            </w:pPr>
            <w:r>
              <w:rPr>
                <w:rFonts w:cstheme="minorHAnsi"/>
                <w:sz w:val="28"/>
                <w:szCs w:val="28"/>
              </w:rPr>
              <w:t xml:space="preserve">v1.27.0 </w:t>
            </w:r>
            <w:del w:id="49" w:author="Frost, Ruth (NIH/NCI) [C]" w:date="2023-06-30T16:24:00Z">
              <w:r w:rsidDel="00A15480">
                <w:rPr>
                  <w:rFonts w:cstheme="minorHAnsi"/>
                  <w:sz w:val="28"/>
                  <w:szCs w:val="28"/>
                </w:rPr>
                <w:delText>–</w:delText>
              </w:r>
            </w:del>
            <w:ins w:id="50" w:author="Frost, Ruth (NIH/NCI) [C]" w:date="2023-06-30T16:24:00Z">
              <w:r w:rsidR="00A15480">
                <w:rPr>
                  <w:rFonts w:cstheme="minorHAnsi"/>
                  <w:sz w:val="28"/>
                  <w:szCs w:val="28"/>
                </w:rPr>
                <w:t>-</w:t>
              </w:r>
            </w:ins>
            <w:r>
              <w:rPr>
                <w:rFonts w:cstheme="minorHAnsi"/>
                <w:sz w:val="28"/>
                <w:szCs w:val="28"/>
              </w:rPr>
              <w:t xml:space="preserve"> July 8, 2020</w:t>
            </w:r>
          </w:p>
          <w:p w14:paraId="6ABC4349" w14:textId="10E77B0F" w:rsidR="0080696E" w:rsidRDefault="0080696E" w:rsidP="0023074C">
            <w:pPr>
              <w:rPr>
                <w:rFonts w:cstheme="minorHAnsi"/>
                <w:sz w:val="28"/>
                <w:szCs w:val="28"/>
              </w:rPr>
            </w:pPr>
            <w:r>
              <w:rPr>
                <w:rFonts w:cstheme="minorHAnsi"/>
                <w:sz w:val="28"/>
                <w:szCs w:val="28"/>
              </w:rPr>
              <w:t xml:space="preserve">v2.0.0 </w:t>
            </w:r>
            <w:del w:id="51" w:author="Frost, Ruth (NIH/NCI) [C]" w:date="2023-06-30T16:24:00Z">
              <w:r w:rsidDel="00A15480">
                <w:rPr>
                  <w:rFonts w:cstheme="minorHAnsi"/>
                  <w:sz w:val="28"/>
                  <w:szCs w:val="28"/>
                </w:rPr>
                <w:delText>–</w:delText>
              </w:r>
            </w:del>
            <w:ins w:id="52" w:author="Frost, Ruth (NIH/NCI) [C]" w:date="2023-06-30T16:24:00Z">
              <w:r w:rsidR="00A15480">
                <w:rPr>
                  <w:rFonts w:cstheme="minorHAnsi"/>
                  <w:sz w:val="28"/>
                  <w:szCs w:val="28"/>
                </w:rPr>
                <w:t>-</w:t>
              </w:r>
            </w:ins>
            <w:r>
              <w:rPr>
                <w:rFonts w:cstheme="minorHAnsi"/>
                <w:sz w:val="28"/>
                <w:szCs w:val="28"/>
              </w:rPr>
              <w:t xml:space="preserve"> August 27, 2020</w:t>
            </w:r>
          </w:p>
          <w:p w14:paraId="74AC4C8E" w14:textId="27A335AA" w:rsidR="00C21669" w:rsidRDefault="00C21669" w:rsidP="0023074C">
            <w:pPr>
              <w:rPr>
                <w:rFonts w:cstheme="minorHAnsi"/>
                <w:sz w:val="28"/>
                <w:szCs w:val="28"/>
              </w:rPr>
            </w:pPr>
            <w:r>
              <w:rPr>
                <w:rFonts w:cstheme="minorHAnsi"/>
                <w:sz w:val="28"/>
                <w:szCs w:val="28"/>
              </w:rPr>
              <w:t xml:space="preserve">v2.1.0 </w:t>
            </w:r>
            <w:del w:id="53" w:author="Frost, Ruth (NIH/NCI) [C]" w:date="2023-06-30T16:24:00Z">
              <w:r w:rsidDel="00A15480">
                <w:rPr>
                  <w:rFonts w:cstheme="minorHAnsi"/>
                  <w:sz w:val="28"/>
                  <w:szCs w:val="28"/>
                </w:rPr>
                <w:delText>–</w:delText>
              </w:r>
            </w:del>
            <w:ins w:id="54" w:author="Frost, Ruth (NIH/NCI) [C]" w:date="2023-06-30T16:24:00Z">
              <w:r w:rsidR="00A15480">
                <w:rPr>
                  <w:rFonts w:cstheme="minorHAnsi"/>
                  <w:sz w:val="28"/>
                  <w:szCs w:val="28"/>
                </w:rPr>
                <w:t>-</w:t>
              </w:r>
            </w:ins>
            <w:r>
              <w:rPr>
                <w:rFonts w:cstheme="minorHAnsi"/>
                <w:sz w:val="28"/>
                <w:szCs w:val="28"/>
              </w:rPr>
              <w:t xml:space="preserve"> September 2</w:t>
            </w:r>
            <w:r w:rsidR="004E5198">
              <w:rPr>
                <w:rFonts w:cstheme="minorHAnsi"/>
                <w:sz w:val="28"/>
                <w:szCs w:val="28"/>
              </w:rPr>
              <w:t>4</w:t>
            </w:r>
            <w:r>
              <w:rPr>
                <w:rFonts w:cstheme="minorHAnsi"/>
                <w:sz w:val="28"/>
                <w:szCs w:val="28"/>
              </w:rPr>
              <w:t>, 2020</w:t>
            </w:r>
          </w:p>
          <w:p w14:paraId="1C92887F" w14:textId="3630C13B" w:rsidR="00E45858" w:rsidRDefault="00E45858" w:rsidP="0023074C">
            <w:pPr>
              <w:rPr>
                <w:rFonts w:cstheme="minorHAnsi"/>
                <w:sz w:val="28"/>
                <w:szCs w:val="28"/>
              </w:rPr>
            </w:pPr>
            <w:r>
              <w:rPr>
                <w:rFonts w:cstheme="minorHAnsi"/>
                <w:sz w:val="28"/>
                <w:szCs w:val="28"/>
              </w:rPr>
              <w:lastRenderedPageBreak/>
              <w:t xml:space="preserve">v2.2.0 </w:t>
            </w:r>
            <w:del w:id="55" w:author="Frost, Ruth (NIH/NCI) [C]" w:date="2023-06-30T16:24:00Z">
              <w:r w:rsidDel="00A15480">
                <w:rPr>
                  <w:rFonts w:cstheme="minorHAnsi"/>
                  <w:sz w:val="28"/>
                  <w:szCs w:val="28"/>
                </w:rPr>
                <w:delText>–</w:delText>
              </w:r>
            </w:del>
            <w:ins w:id="56" w:author="Frost, Ruth (NIH/NCI) [C]" w:date="2023-06-30T16:24:00Z">
              <w:r w:rsidR="00A15480">
                <w:rPr>
                  <w:rFonts w:cstheme="minorHAnsi"/>
                  <w:sz w:val="28"/>
                  <w:szCs w:val="28"/>
                </w:rPr>
                <w:t>-</w:t>
              </w:r>
            </w:ins>
            <w:r>
              <w:rPr>
                <w:rFonts w:cstheme="minorHAnsi"/>
                <w:sz w:val="28"/>
                <w:szCs w:val="28"/>
              </w:rPr>
              <w:t xml:space="preserve"> October 16, 2020</w:t>
            </w:r>
          </w:p>
          <w:p w14:paraId="3FC9158A" w14:textId="65D95FCA" w:rsidR="00D506B9" w:rsidRDefault="00D506B9" w:rsidP="0023074C">
            <w:pPr>
              <w:rPr>
                <w:rFonts w:cstheme="minorHAnsi"/>
                <w:sz w:val="28"/>
                <w:szCs w:val="28"/>
              </w:rPr>
            </w:pPr>
            <w:r>
              <w:rPr>
                <w:rFonts w:cstheme="minorHAnsi"/>
                <w:sz w:val="28"/>
                <w:szCs w:val="28"/>
              </w:rPr>
              <w:t xml:space="preserve">v2.3.0 </w:t>
            </w:r>
            <w:del w:id="57" w:author="Frost, Ruth (NIH/NCI) [C]" w:date="2023-06-30T16:24:00Z">
              <w:r w:rsidDel="00A15480">
                <w:rPr>
                  <w:rFonts w:cstheme="minorHAnsi"/>
                  <w:sz w:val="28"/>
                  <w:szCs w:val="28"/>
                </w:rPr>
                <w:delText>–</w:delText>
              </w:r>
            </w:del>
            <w:ins w:id="58" w:author="Frost, Ruth (NIH/NCI) [C]" w:date="2023-06-30T16:24:00Z">
              <w:r w:rsidR="00A15480">
                <w:rPr>
                  <w:rFonts w:cstheme="minorHAnsi"/>
                  <w:sz w:val="28"/>
                  <w:szCs w:val="28"/>
                </w:rPr>
                <w:t>-</w:t>
              </w:r>
            </w:ins>
            <w:r>
              <w:rPr>
                <w:rFonts w:cstheme="minorHAnsi"/>
                <w:sz w:val="28"/>
                <w:szCs w:val="28"/>
              </w:rPr>
              <w:t xml:space="preserve"> December 29, 2020</w:t>
            </w:r>
          </w:p>
          <w:p w14:paraId="061F8822" w14:textId="05D1BBF2" w:rsidR="00E7525F" w:rsidRDefault="00E7525F" w:rsidP="0023074C">
            <w:pPr>
              <w:rPr>
                <w:rFonts w:cstheme="minorHAnsi"/>
                <w:sz w:val="28"/>
                <w:szCs w:val="28"/>
              </w:rPr>
            </w:pPr>
            <w:r>
              <w:rPr>
                <w:rFonts w:cstheme="minorHAnsi"/>
                <w:sz w:val="28"/>
                <w:szCs w:val="28"/>
              </w:rPr>
              <w:t xml:space="preserve">v2.4.0 </w:t>
            </w:r>
            <w:del w:id="59" w:author="Frost, Ruth (NIH/NCI) [C]" w:date="2023-06-30T16:24:00Z">
              <w:r w:rsidDel="00A15480">
                <w:rPr>
                  <w:rFonts w:cstheme="minorHAnsi"/>
                  <w:sz w:val="28"/>
                  <w:szCs w:val="28"/>
                </w:rPr>
                <w:delText>–</w:delText>
              </w:r>
            </w:del>
            <w:ins w:id="60" w:author="Frost, Ruth (NIH/NCI) [C]" w:date="2023-06-30T16:24:00Z">
              <w:r w:rsidR="00A15480">
                <w:rPr>
                  <w:rFonts w:cstheme="minorHAnsi"/>
                  <w:sz w:val="28"/>
                  <w:szCs w:val="28"/>
                </w:rPr>
                <w:t>-</w:t>
              </w:r>
            </w:ins>
            <w:r>
              <w:rPr>
                <w:rFonts w:cstheme="minorHAnsi"/>
                <w:sz w:val="28"/>
                <w:szCs w:val="28"/>
              </w:rPr>
              <w:t xml:space="preserve">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2529F41F" w:rsidR="00351D29" w:rsidRDefault="00351D29" w:rsidP="0023074C">
            <w:pPr>
              <w:rPr>
                <w:rFonts w:cstheme="minorHAnsi"/>
                <w:sz w:val="28"/>
                <w:szCs w:val="28"/>
              </w:rPr>
            </w:pPr>
            <w:r>
              <w:rPr>
                <w:rFonts w:cstheme="minorHAnsi"/>
                <w:sz w:val="28"/>
                <w:szCs w:val="28"/>
              </w:rPr>
              <w:t xml:space="preserve">v2.22.0 - July </w:t>
            </w:r>
            <w:r w:rsidR="00E72FEC">
              <w:rPr>
                <w:rFonts w:cstheme="minorHAnsi"/>
                <w:sz w:val="28"/>
                <w:szCs w:val="28"/>
              </w:rPr>
              <w:t>28</w:t>
            </w:r>
            <w:r>
              <w:rPr>
                <w:rFonts w:cstheme="minorHAnsi"/>
                <w:sz w:val="28"/>
                <w:szCs w:val="28"/>
              </w:rPr>
              <w:t>, 2022</w:t>
            </w:r>
          </w:p>
          <w:p w14:paraId="55870B33" w14:textId="07E44CD5" w:rsidR="008863A4" w:rsidRDefault="008863A4" w:rsidP="0023074C">
            <w:pPr>
              <w:rPr>
                <w:rFonts w:cstheme="minorHAnsi"/>
                <w:sz w:val="28"/>
                <w:szCs w:val="28"/>
              </w:rPr>
            </w:pPr>
            <w:r>
              <w:rPr>
                <w:rFonts w:cstheme="minorHAnsi"/>
                <w:sz w:val="28"/>
                <w:szCs w:val="28"/>
              </w:rPr>
              <w:t>v2.23.0 - August 30, 2022</w:t>
            </w:r>
          </w:p>
          <w:p w14:paraId="5C64445E" w14:textId="6506FEDB" w:rsidR="00473948" w:rsidRDefault="00473948" w:rsidP="0023074C">
            <w:pPr>
              <w:rPr>
                <w:rFonts w:cstheme="minorHAnsi"/>
                <w:sz w:val="28"/>
                <w:szCs w:val="28"/>
              </w:rPr>
            </w:pPr>
            <w:r>
              <w:rPr>
                <w:rFonts w:cstheme="minorHAnsi"/>
                <w:sz w:val="28"/>
                <w:szCs w:val="28"/>
              </w:rPr>
              <w:t>v2.24.0 - September 29, 2022</w:t>
            </w:r>
          </w:p>
          <w:p w14:paraId="586BFA63" w14:textId="24A25DC5" w:rsidR="004A29EE" w:rsidRDefault="004A29EE" w:rsidP="0023074C">
            <w:pPr>
              <w:rPr>
                <w:rFonts w:cstheme="minorHAnsi"/>
                <w:sz w:val="28"/>
                <w:szCs w:val="28"/>
              </w:rPr>
            </w:pPr>
            <w:r>
              <w:rPr>
                <w:rFonts w:cstheme="minorHAnsi"/>
                <w:sz w:val="28"/>
                <w:szCs w:val="28"/>
              </w:rPr>
              <w:t>v2.25.0 - October 27, 2022</w:t>
            </w:r>
          </w:p>
          <w:p w14:paraId="03F41899" w14:textId="7212BA43" w:rsidR="0010396E" w:rsidRDefault="0010396E" w:rsidP="0023074C">
            <w:pPr>
              <w:rPr>
                <w:rFonts w:cstheme="minorHAnsi"/>
                <w:sz w:val="28"/>
                <w:szCs w:val="28"/>
              </w:rPr>
            </w:pPr>
            <w:r>
              <w:rPr>
                <w:rFonts w:cstheme="minorHAnsi"/>
                <w:sz w:val="28"/>
                <w:szCs w:val="28"/>
              </w:rPr>
              <w:t>v2.26.0 - November 17, 2022</w:t>
            </w:r>
          </w:p>
          <w:p w14:paraId="5380A010" w14:textId="5B155BE8" w:rsidR="00FA0968" w:rsidRDefault="00FA0968" w:rsidP="0023074C">
            <w:pPr>
              <w:rPr>
                <w:rFonts w:cstheme="minorHAnsi"/>
                <w:sz w:val="28"/>
                <w:szCs w:val="28"/>
              </w:rPr>
            </w:pPr>
            <w:r>
              <w:rPr>
                <w:rFonts w:cstheme="minorHAnsi"/>
                <w:sz w:val="28"/>
                <w:szCs w:val="28"/>
              </w:rPr>
              <w:t>v2.27.0 - December 19, 2022</w:t>
            </w:r>
          </w:p>
          <w:p w14:paraId="5D73C6AB" w14:textId="3A458850" w:rsidR="00405D65" w:rsidRDefault="00405D65" w:rsidP="0023074C">
            <w:pPr>
              <w:rPr>
                <w:rFonts w:cstheme="minorHAnsi"/>
                <w:sz w:val="28"/>
                <w:szCs w:val="28"/>
              </w:rPr>
            </w:pPr>
            <w:r>
              <w:rPr>
                <w:rFonts w:cstheme="minorHAnsi"/>
                <w:sz w:val="28"/>
                <w:szCs w:val="28"/>
              </w:rPr>
              <w:t>v2.28.0 - January 30, 2023</w:t>
            </w:r>
          </w:p>
          <w:p w14:paraId="5D49308F" w14:textId="32FDA38F" w:rsidR="00E16925" w:rsidRDefault="00400809" w:rsidP="00E16925">
            <w:pPr>
              <w:rPr>
                <w:rFonts w:cstheme="minorHAnsi"/>
                <w:sz w:val="28"/>
                <w:szCs w:val="28"/>
              </w:rPr>
            </w:pPr>
            <w:r>
              <w:rPr>
                <w:rFonts w:cstheme="minorHAnsi"/>
                <w:sz w:val="28"/>
                <w:szCs w:val="28"/>
              </w:rPr>
              <w:t>v2.29.0 - February 27, 2023</w:t>
            </w:r>
          </w:p>
          <w:p w14:paraId="07A02EE7" w14:textId="65124A8B" w:rsidR="00CC22C0" w:rsidRDefault="00CC22C0" w:rsidP="00E16925">
            <w:pPr>
              <w:rPr>
                <w:rFonts w:cstheme="minorHAnsi"/>
                <w:sz w:val="28"/>
                <w:szCs w:val="28"/>
              </w:rPr>
            </w:pPr>
            <w:r>
              <w:rPr>
                <w:rFonts w:cstheme="minorHAnsi"/>
                <w:sz w:val="28"/>
                <w:szCs w:val="28"/>
              </w:rPr>
              <w:t>v2.30.0 - March 28, 2023</w:t>
            </w:r>
          </w:p>
          <w:p w14:paraId="57C1086B" w14:textId="0CB99930" w:rsidR="001107D7" w:rsidRDefault="001107D7" w:rsidP="00E16925">
            <w:pPr>
              <w:rPr>
                <w:rFonts w:cstheme="minorHAnsi"/>
                <w:sz w:val="28"/>
                <w:szCs w:val="28"/>
              </w:rPr>
            </w:pPr>
            <w:r>
              <w:rPr>
                <w:rFonts w:cstheme="minorHAnsi"/>
                <w:sz w:val="28"/>
                <w:szCs w:val="28"/>
              </w:rPr>
              <w:t>v2.31.0 - April 24, 2023</w:t>
            </w:r>
          </w:p>
          <w:p w14:paraId="7B870470" w14:textId="36D53E87" w:rsidR="00861651" w:rsidRDefault="00861651" w:rsidP="00E16925">
            <w:pPr>
              <w:rPr>
                <w:rFonts w:cstheme="minorHAnsi"/>
                <w:sz w:val="28"/>
                <w:szCs w:val="28"/>
              </w:rPr>
            </w:pPr>
            <w:r>
              <w:rPr>
                <w:rFonts w:cstheme="minorHAnsi"/>
                <w:sz w:val="28"/>
                <w:szCs w:val="28"/>
              </w:rPr>
              <w:t xml:space="preserve">v2.32.0 - May </w:t>
            </w:r>
            <w:r w:rsidR="00227958">
              <w:rPr>
                <w:rFonts w:cstheme="minorHAnsi"/>
                <w:sz w:val="28"/>
                <w:szCs w:val="28"/>
              </w:rPr>
              <w:t>22</w:t>
            </w:r>
            <w:r>
              <w:rPr>
                <w:rFonts w:cstheme="minorHAnsi"/>
                <w:sz w:val="28"/>
                <w:szCs w:val="28"/>
              </w:rPr>
              <w:t>, 2023</w:t>
            </w:r>
          </w:p>
          <w:p w14:paraId="1740DE3B" w14:textId="17B9979F" w:rsidR="00DF2E36" w:rsidRDefault="00DF2E36" w:rsidP="00E16925">
            <w:pPr>
              <w:rPr>
                <w:rFonts w:cstheme="minorHAnsi"/>
                <w:sz w:val="28"/>
                <w:szCs w:val="28"/>
              </w:rPr>
            </w:pPr>
            <w:r>
              <w:rPr>
                <w:rFonts w:cstheme="minorHAnsi"/>
                <w:sz w:val="28"/>
                <w:szCs w:val="28"/>
              </w:rPr>
              <w:t>v2.33.0 -</w:t>
            </w:r>
            <w:del w:id="61" w:author="Frost, Ruth (NIH/NCI) [C]" w:date="2023-06-30T15:55:00Z">
              <w:r w:rsidDel="00581F95">
                <w:rPr>
                  <w:rFonts w:cstheme="minorHAnsi"/>
                  <w:sz w:val="28"/>
                  <w:szCs w:val="28"/>
                </w:rPr>
                <w:delText xml:space="preserve"> May 28</w:delText>
              </w:r>
            </w:del>
            <w:ins w:id="62" w:author="Frost, Ruth (NIH/NCI) [C]" w:date="2023-06-30T15:55:00Z">
              <w:r w:rsidR="00581F95">
                <w:rPr>
                  <w:rFonts w:cstheme="minorHAnsi"/>
                  <w:sz w:val="28"/>
                  <w:szCs w:val="28"/>
                </w:rPr>
                <w:t xml:space="preserve"> June 30</w:t>
              </w:r>
            </w:ins>
            <w:r>
              <w:rPr>
                <w:rFonts w:cstheme="minorHAnsi"/>
                <w:sz w:val="28"/>
                <w:szCs w:val="28"/>
              </w:rPr>
              <w:t>, 2023</w:t>
            </w:r>
          </w:p>
          <w:p w14:paraId="18C34159" w14:textId="77777777" w:rsidR="00CC22C0" w:rsidRPr="00D66342" w:rsidRDefault="00CC22C0" w:rsidP="00E16925">
            <w:pPr>
              <w:rPr>
                <w:rFonts w:cstheme="minorHAnsi"/>
                <w:sz w:val="28"/>
                <w:szCs w:val="28"/>
              </w:rPr>
            </w:pPr>
          </w:p>
          <w:p w14:paraId="26263A00" w14:textId="385BD298" w:rsidR="00E16925" w:rsidRPr="00D66342" w:rsidRDefault="00E16925" w:rsidP="008719B6">
            <w:pPr>
              <w:pStyle w:val="Heading1"/>
            </w:pPr>
            <w:r w:rsidRPr="00D66342">
              <w:t>New Features and Updates</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260DDAE6" w14:textId="77777777" w:rsidR="00024746" w:rsidRDefault="001423B4" w:rsidP="00024746">
            <w:pPr>
              <w:rPr>
                <w:rFonts w:cstheme="minorHAnsi"/>
                <w:b/>
                <w:sz w:val="28"/>
                <w:szCs w:val="28"/>
                <w:u w:val="single"/>
              </w:rPr>
            </w:pPr>
            <w:r>
              <w:rPr>
                <w:rFonts w:cstheme="minorHAnsi"/>
                <w:b/>
                <w:sz w:val="28"/>
                <w:szCs w:val="28"/>
                <w:u w:val="single"/>
              </w:rPr>
              <w:lastRenderedPageBreak/>
              <w:t xml:space="preserve">Functional/GUI </w:t>
            </w:r>
            <w:r w:rsidR="00F568C7" w:rsidRPr="00D66342">
              <w:rPr>
                <w:rFonts w:cstheme="minorHAnsi"/>
                <w:b/>
                <w:sz w:val="28"/>
                <w:szCs w:val="28"/>
                <w:u w:val="single"/>
              </w:rPr>
              <w:t>Enhancements:</w:t>
            </w:r>
          </w:p>
          <w:p w14:paraId="4CACE84F" w14:textId="77777777" w:rsidR="00F7483F" w:rsidRDefault="00F7483F" w:rsidP="00F7483F">
            <w:pPr>
              <w:rPr>
                <w:color w:val="242424"/>
                <w:sz w:val="28"/>
                <w:szCs w:val="28"/>
              </w:rPr>
            </w:pPr>
          </w:p>
          <w:p w14:paraId="6599BA15" w14:textId="3FD4C5F7" w:rsidR="00491569" w:rsidRPr="00D53372" w:rsidRDefault="00D1502B" w:rsidP="00491569">
            <w:pPr>
              <w:rPr>
                <w:color w:val="000000" w:themeColor="text1"/>
                <w:sz w:val="28"/>
                <w:szCs w:val="28"/>
              </w:rPr>
            </w:pPr>
            <w:r w:rsidRPr="00D53372">
              <w:rPr>
                <w:rFonts w:cstheme="minorHAnsi"/>
                <w:sz w:val="28"/>
                <w:szCs w:val="28"/>
                <w:u w:val="single"/>
              </w:rPr>
              <w:t>HPCDATAMGM-1</w:t>
            </w:r>
            <w:r w:rsidR="00491569" w:rsidRPr="00D53372">
              <w:rPr>
                <w:rFonts w:cstheme="minorHAnsi"/>
                <w:sz w:val="28"/>
                <w:szCs w:val="28"/>
                <w:u w:val="single"/>
              </w:rPr>
              <w:t>782</w:t>
            </w:r>
            <w:r w:rsidRPr="00D53372">
              <w:rPr>
                <w:rFonts w:cstheme="minorHAnsi"/>
                <w:sz w:val="28"/>
                <w:szCs w:val="28"/>
                <w:u w:val="single"/>
              </w:rPr>
              <w:t>:</w:t>
            </w:r>
            <w:r w:rsidR="00491569" w:rsidRPr="00D53372">
              <w:rPr>
                <w:sz w:val="28"/>
                <w:szCs w:val="28"/>
              </w:rPr>
              <w:t xml:space="preserve">  </w:t>
            </w:r>
            <w:r w:rsidR="00491569" w:rsidRPr="00D53372">
              <w:rPr>
                <w:color w:val="000000" w:themeColor="text1"/>
                <w:sz w:val="28"/>
                <w:szCs w:val="28"/>
              </w:rPr>
              <w:t>Enhanced the GET Notification Subscription API to enable group administrators to obtain the subscriptions of another user. Previously, the Get Notification Subscription API could only be used by users to check own subscriptions.</w:t>
            </w:r>
          </w:p>
          <w:p w14:paraId="2CC795F9" w14:textId="7FD13E08" w:rsidR="00D1502B" w:rsidRPr="00D53372" w:rsidRDefault="00D1502B" w:rsidP="000777DB">
            <w:pPr>
              <w:rPr>
                <w:rFonts w:eastAsiaTheme="minorEastAsia"/>
                <w:color w:val="000000" w:themeColor="text1"/>
                <w:sz w:val="28"/>
                <w:szCs w:val="28"/>
              </w:rPr>
            </w:pPr>
          </w:p>
          <w:p w14:paraId="109E2399" w14:textId="4226B834" w:rsidR="00C00FC9" w:rsidRPr="00B02E5A" w:rsidRDefault="00497E80" w:rsidP="00C00FC9">
            <w:pPr>
              <w:rPr>
                <w:sz w:val="28"/>
                <w:szCs w:val="28"/>
              </w:rPr>
            </w:pPr>
            <w:r w:rsidRPr="00D53372">
              <w:rPr>
                <w:sz w:val="28"/>
                <w:szCs w:val="28"/>
                <w:u w:val="single"/>
              </w:rPr>
              <w:t>HPCDATAMGM-17</w:t>
            </w:r>
            <w:r w:rsidR="00C94E59" w:rsidRPr="00D53372">
              <w:rPr>
                <w:sz w:val="28"/>
                <w:szCs w:val="28"/>
                <w:u w:val="single"/>
              </w:rPr>
              <w:t>78</w:t>
            </w:r>
            <w:r w:rsidR="00C00FC9" w:rsidRPr="00D53372">
              <w:rPr>
                <w:sz w:val="28"/>
                <w:szCs w:val="28"/>
                <w:u w:val="single"/>
              </w:rPr>
              <w:t>, 1779</w:t>
            </w:r>
            <w:r w:rsidRPr="00D53372">
              <w:rPr>
                <w:sz w:val="28"/>
                <w:szCs w:val="28"/>
              </w:rPr>
              <w:t xml:space="preserve">:  </w:t>
            </w:r>
            <w:r w:rsidR="000E2F62" w:rsidRPr="00D53372">
              <w:rPr>
                <w:sz w:val="28"/>
                <w:szCs w:val="28"/>
              </w:rPr>
              <w:t>Enhance</w:t>
            </w:r>
            <w:r w:rsidR="00C94E59" w:rsidRPr="00D53372">
              <w:rPr>
                <w:sz w:val="28"/>
                <w:szCs w:val="28"/>
              </w:rPr>
              <w:t>d</w:t>
            </w:r>
            <w:r w:rsidR="000E2F62" w:rsidRPr="00D53372">
              <w:rPr>
                <w:sz w:val="28"/>
                <w:szCs w:val="28"/>
              </w:rPr>
              <w:t xml:space="preserve"> </w:t>
            </w:r>
            <w:r w:rsidR="0009585B" w:rsidRPr="00D53372">
              <w:rPr>
                <w:sz w:val="28"/>
                <w:szCs w:val="28"/>
              </w:rPr>
              <w:t xml:space="preserve">the </w:t>
            </w:r>
            <w:r w:rsidR="00C94E59" w:rsidRPr="00D53372">
              <w:rPr>
                <w:sz w:val="28"/>
                <w:szCs w:val="28"/>
              </w:rPr>
              <w:t xml:space="preserve">DME web application to enable bulk update of </w:t>
            </w:r>
            <w:r w:rsidR="00491569" w:rsidRPr="00D53372">
              <w:rPr>
                <w:sz w:val="28"/>
                <w:szCs w:val="28"/>
              </w:rPr>
              <w:t xml:space="preserve">a </w:t>
            </w:r>
            <w:r w:rsidR="00C94E59" w:rsidRPr="00D53372">
              <w:rPr>
                <w:sz w:val="28"/>
                <w:szCs w:val="28"/>
              </w:rPr>
              <w:t xml:space="preserve">metadata </w:t>
            </w:r>
            <w:r w:rsidR="00491569" w:rsidRPr="00D53372">
              <w:rPr>
                <w:sz w:val="28"/>
                <w:szCs w:val="28"/>
              </w:rPr>
              <w:t xml:space="preserve">attribute </w:t>
            </w:r>
            <w:r w:rsidR="00C94E59" w:rsidRPr="00D53372">
              <w:rPr>
                <w:sz w:val="28"/>
                <w:szCs w:val="28"/>
              </w:rPr>
              <w:t>for more than one collection at a time</w:t>
            </w:r>
            <w:r w:rsidR="0009585B" w:rsidRPr="00D53372">
              <w:rPr>
                <w:sz w:val="28"/>
                <w:szCs w:val="28"/>
              </w:rPr>
              <w:t>.</w:t>
            </w:r>
            <w:r w:rsidR="00C94E59" w:rsidRPr="00D53372">
              <w:rPr>
                <w:sz w:val="28"/>
                <w:szCs w:val="28"/>
              </w:rPr>
              <w:t xml:space="preserve"> Previously, metadata had to be updated for each collection separately. Also added a new REST</w:t>
            </w:r>
            <w:r w:rsidR="00D53372">
              <w:rPr>
                <w:sz w:val="28"/>
                <w:szCs w:val="28"/>
              </w:rPr>
              <w:t xml:space="preserve"> API</w:t>
            </w:r>
            <w:r w:rsidR="00C94E59" w:rsidRPr="00D53372">
              <w:rPr>
                <w:sz w:val="28"/>
                <w:szCs w:val="28"/>
              </w:rPr>
              <w:t xml:space="preserve"> </w:t>
            </w:r>
            <w:r w:rsidR="00C00FC9" w:rsidRPr="00D53372">
              <w:rPr>
                <w:sz w:val="28"/>
                <w:szCs w:val="28"/>
              </w:rPr>
              <w:t xml:space="preserve">to programmatically perform the same. For details, refer to </w:t>
            </w:r>
            <w:hyperlink r:id="rId7" w:history="1">
              <w:r w:rsidR="00B02E5A" w:rsidRPr="00B02E5A">
                <w:rPr>
                  <w:rStyle w:val="Hyperlink"/>
                  <w:sz w:val="28"/>
                  <w:szCs w:val="28"/>
                </w:rPr>
                <w:t>Updating Metadata for Multiple Collections via the GUI</w:t>
              </w:r>
            </w:hyperlink>
            <w:r w:rsidR="00B02E5A">
              <w:rPr>
                <w:sz w:val="28"/>
                <w:szCs w:val="28"/>
              </w:rPr>
              <w:t xml:space="preserve"> </w:t>
            </w:r>
            <w:r w:rsidR="00B02E5A" w:rsidRPr="00B02E5A">
              <w:rPr>
                <w:sz w:val="28"/>
                <w:szCs w:val="28"/>
              </w:rPr>
              <w:t xml:space="preserve">and </w:t>
            </w:r>
            <w:r w:rsidR="00C00FC9" w:rsidRPr="00B02E5A">
              <w:rPr>
                <w:sz w:val="28"/>
                <w:szCs w:val="28"/>
              </w:rPr>
              <w:t xml:space="preserve">section 3.38 of the </w:t>
            </w:r>
            <w:hyperlink r:id="rId8" w:history="1">
              <w:r w:rsidR="00C00FC9" w:rsidRPr="00B02E5A">
                <w:rPr>
                  <w:rStyle w:val="Hyperlink"/>
                  <w:sz w:val="28"/>
                  <w:szCs w:val="28"/>
                </w:rPr>
                <w:t>DME API Specification</w:t>
              </w:r>
            </w:hyperlink>
            <w:r w:rsidR="00B02E5A" w:rsidRPr="00B02E5A">
              <w:rPr>
                <w:sz w:val="28"/>
                <w:szCs w:val="28"/>
              </w:rPr>
              <w:t xml:space="preserve"> respectively.</w:t>
            </w:r>
          </w:p>
          <w:p w14:paraId="22DD1BE6" w14:textId="77777777" w:rsidR="002952B7" w:rsidRPr="00B02E5A" w:rsidRDefault="002952B7" w:rsidP="00E84C75">
            <w:pPr>
              <w:rPr>
                <w:sz w:val="28"/>
                <w:szCs w:val="28"/>
              </w:rPr>
            </w:pPr>
          </w:p>
          <w:p w14:paraId="361AAEBA" w14:textId="77777777" w:rsidR="004105D4" w:rsidRDefault="004105D4" w:rsidP="00D15F1C">
            <w:pPr>
              <w:rPr>
                <w:rFonts w:cstheme="minorHAnsi"/>
                <w:b/>
                <w:bCs/>
                <w:color w:val="000000"/>
                <w:sz w:val="28"/>
                <w:szCs w:val="28"/>
                <w:u w:val="single"/>
              </w:rPr>
            </w:pPr>
          </w:p>
          <w:p w14:paraId="3C530253" w14:textId="7871857B" w:rsidR="006D0188" w:rsidRDefault="00330508" w:rsidP="00D15F1C">
            <w:pPr>
              <w:rPr>
                <w:sz w:val="28"/>
                <w:szCs w:val="28"/>
                <w:u w:val="single"/>
              </w:rPr>
            </w:pPr>
            <w:r>
              <w:rPr>
                <w:rFonts w:cstheme="minorHAnsi"/>
                <w:b/>
                <w:bCs/>
                <w:color w:val="000000"/>
                <w:sz w:val="28"/>
                <w:szCs w:val="28"/>
                <w:u w:val="single"/>
              </w:rPr>
              <w:t>Improvements</w:t>
            </w:r>
            <w:r w:rsidR="00153791">
              <w:rPr>
                <w:rFonts w:cstheme="minorHAnsi"/>
                <w:b/>
                <w:bCs/>
                <w:color w:val="000000"/>
                <w:sz w:val="28"/>
                <w:szCs w:val="28"/>
                <w:u w:val="single"/>
              </w:rPr>
              <w:t xml:space="preserve"> </w:t>
            </w:r>
            <w:r w:rsidR="007C7DB6">
              <w:rPr>
                <w:rFonts w:cstheme="minorHAnsi"/>
                <w:b/>
                <w:bCs/>
                <w:color w:val="000000"/>
                <w:sz w:val="28"/>
                <w:szCs w:val="28"/>
                <w:u w:val="single"/>
              </w:rPr>
              <w:t xml:space="preserve">and </w:t>
            </w:r>
            <w:r w:rsidR="005103F3">
              <w:rPr>
                <w:rFonts w:cstheme="minorHAnsi"/>
                <w:b/>
                <w:bCs/>
                <w:color w:val="000000"/>
                <w:sz w:val="28"/>
                <w:szCs w:val="28"/>
                <w:u w:val="single"/>
              </w:rPr>
              <w:t>B</w:t>
            </w:r>
            <w:r w:rsidR="00D15F1C">
              <w:rPr>
                <w:rFonts w:cstheme="minorHAnsi"/>
                <w:b/>
                <w:bCs/>
                <w:color w:val="000000"/>
                <w:sz w:val="28"/>
                <w:szCs w:val="28"/>
                <w:u w:val="single"/>
              </w:rPr>
              <w:t xml:space="preserve">ug </w:t>
            </w:r>
            <w:r w:rsidR="005103F3">
              <w:rPr>
                <w:rFonts w:cstheme="minorHAnsi"/>
                <w:b/>
                <w:bCs/>
                <w:color w:val="000000"/>
                <w:sz w:val="28"/>
                <w:szCs w:val="28"/>
                <w:u w:val="single"/>
              </w:rPr>
              <w:t>F</w:t>
            </w:r>
            <w:r w:rsidR="00D15F1C">
              <w:rPr>
                <w:rFonts w:cstheme="minorHAnsi"/>
                <w:b/>
                <w:bCs/>
                <w:color w:val="000000"/>
                <w:sz w:val="28"/>
                <w:szCs w:val="28"/>
                <w:u w:val="single"/>
              </w:rPr>
              <w:t>ixes</w:t>
            </w:r>
            <w:r w:rsidR="00D15F1C" w:rsidRPr="00DE195A">
              <w:rPr>
                <w:rFonts w:cstheme="minorHAnsi"/>
                <w:b/>
                <w:bCs/>
                <w:color w:val="000000"/>
                <w:sz w:val="28"/>
                <w:szCs w:val="28"/>
                <w:u w:val="single"/>
              </w:rPr>
              <w:t>:</w:t>
            </w:r>
          </w:p>
          <w:p w14:paraId="04DB29A4" w14:textId="77777777" w:rsidR="00FD4E3F" w:rsidRDefault="00FD4E3F" w:rsidP="00733B5D">
            <w:pPr>
              <w:jc w:val="both"/>
              <w:rPr>
                <w:sz w:val="28"/>
                <w:szCs w:val="28"/>
              </w:rPr>
            </w:pPr>
          </w:p>
          <w:p w14:paraId="71CD8A42" w14:textId="4899F4FE" w:rsidR="002C1134" w:rsidRPr="002C1134" w:rsidRDefault="002C1134" w:rsidP="000777DB">
            <w:pPr>
              <w:rPr>
                <w:sz w:val="28"/>
                <w:szCs w:val="28"/>
              </w:rPr>
            </w:pPr>
            <w:r>
              <w:rPr>
                <w:sz w:val="28"/>
                <w:szCs w:val="28"/>
                <w:u w:val="single"/>
              </w:rPr>
              <w:t>HPCDATAMGM-</w:t>
            </w:r>
            <w:del w:id="63" w:author="Frost, Ruth (NIH/NCI) [C]" w:date="2023-06-30T16:11:00Z">
              <w:r w:rsidDel="0075786A">
                <w:rPr>
                  <w:sz w:val="28"/>
                  <w:szCs w:val="28"/>
                  <w:u w:val="single"/>
                </w:rPr>
                <w:delText>1</w:delText>
              </w:r>
              <w:r w:rsidR="00265555" w:rsidDel="0075786A">
                <w:rPr>
                  <w:sz w:val="28"/>
                  <w:szCs w:val="28"/>
                  <w:u w:val="single"/>
                </w:rPr>
                <w:delText>7</w:delText>
              </w:r>
              <w:r w:rsidR="00D53372" w:rsidDel="0075786A">
                <w:rPr>
                  <w:sz w:val="28"/>
                  <w:szCs w:val="28"/>
                  <w:u w:val="single"/>
                </w:rPr>
                <w:delText>6</w:delText>
              </w:r>
              <w:r w:rsidDel="0075786A">
                <w:rPr>
                  <w:sz w:val="28"/>
                  <w:szCs w:val="28"/>
                  <w:u w:val="single"/>
                </w:rPr>
                <w:delText>3</w:delText>
              </w:r>
            </w:del>
            <w:ins w:id="64" w:author="Frost, Ruth (NIH/NCI) [C]" w:date="2023-06-30T16:11:00Z">
              <w:r w:rsidR="0075786A">
                <w:rPr>
                  <w:sz w:val="28"/>
                  <w:szCs w:val="28"/>
                  <w:u w:val="single"/>
                </w:rPr>
                <w:t>1783</w:t>
              </w:r>
            </w:ins>
            <w:r>
              <w:rPr>
                <w:sz w:val="28"/>
                <w:szCs w:val="28"/>
                <w:u w:val="single"/>
              </w:rPr>
              <w:t xml:space="preserve">: </w:t>
            </w:r>
            <w:r w:rsidR="00491569">
              <w:rPr>
                <w:sz w:val="28"/>
                <w:szCs w:val="28"/>
                <w:u w:val="single"/>
              </w:rPr>
              <w:t xml:space="preserve"> </w:t>
            </w:r>
            <w:r w:rsidR="00491569" w:rsidRPr="00D53372">
              <w:rPr>
                <w:sz w:val="28"/>
                <w:szCs w:val="28"/>
              </w:rPr>
              <w:t xml:space="preserve">Fixed issue of intermittent errors </w:t>
            </w:r>
            <w:ins w:id="65" w:author="Menon, Sunita (NIH/NCI) [C]" w:date="2023-06-30T16:33:00Z">
              <w:r w:rsidR="00E25F61">
                <w:rPr>
                  <w:sz w:val="28"/>
                  <w:szCs w:val="28"/>
                </w:rPr>
                <w:t xml:space="preserve">that were </w:t>
              </w:r>
            </w:ins>
            <w:r w:rsidR="00D53372" w:rsidRPr="00D53372">
              <w:rPr>
                <w:sz w:val="28"/>
                <w:szCs w:val="28"/>
              </w:rPr>
              <w:t>occurring</w:t>
            </w:r>
            <w:r w:rsidR="003F23D8" w:rsidRPr="00D53372">
              <w:rPr>
                <w:sz w:val="28"/>
                <w:szCs w:val="28"/>
              </w:rPr>
              <w:t xml:space="preserve"> </w:t>
            </w:r>
            <w:r w:rsidR="00D53372" w:rsidRPr="00D53372">
              <w:rPr>
                <w:sz w:val="28"/>
                <w:szCs w:val="28"/>
              </w:rPr>
              <w:t xml:space="preserve">when </w:t>
            </w:r>
            <w:r w:rsidR="00D53372">
              <w:rPr>
                <w:sz w:val="28"/>
                <w:szCs w:val="28"/>
              </w:rPr>
              <w:t xml:space="preserve">the </w:t>
            </w:r>
            <w:r w:rsidR="00D53372" w:rsidRPr="00D53372">
              <w:rPr>
                <w:sz w:val="28"/>
                <w:szCs w:val="28"/>
              </w:rPr>
              <w:t>user click</w:t>
            </w:r>
            <w:ins w:id="66" w:author="Menon, Sunita (NIH/NCI) [C]" w:date="2023-06-30T16:32:00Z">
              <w:r w:rsidR="00E25F61">
                <w:rPr>
                  <w:sz w:val="28"/>
                  <w:szCs w:val="28"/>
                </w:rPr>
                <w:t>ed</w:t>
              </w:r>
            </w:ins>
            <w:del w:id="67" w:author="Menon, Sunita (NIH/NCI) [C]" w:date="2023-06-30T16:32:00Z">
              <w:r w:rsidR="00D53372" w:rsidDel="00E25F61">
                <w:rPr>
                  <w:sz w:val="28"/>
                  <w:szCs w:val="28"/>
                </w:rPr>
                <w:delText>ed</w:delText>
              </w:r>
            </w:del>
            <w:r w:rsidR="00D53372" w:rsidRPr="00D53372">
              <w:rPr>
                <w:sz w:val="28"/>
                <w:szCs w:val="28"/>
              </w:rPr>
              <w:t xml:space="preserve"> on the </w:t>
            </w:r>
            <w:r w:rsidR="00D53372" w:rsidRPr="00D53372">
              <w:rPr>
                <w:i/>
                <w:iCs/>
                <w:sz w:val="28"/>
                <w:szCs w:val="28"/>
              </w:rPr>
              <w:t>Next</w:t>
            </w:r>
            <w:r w:rsidR="00D53372" w:rsidRPr="00D53372">
              <w:rPr>
                <w:sz w:val="28"/>
                <w:szCs w:val="28"/>
              </w:rPr>
              <w:t xml:space="preserve"> and </w:t>
            </w:r>
            <w:r w:rsidR="00D53372" w:rsidRPr="00D53372">
              <w:rPr>
                <w:i/>
                <w:iCs/>
                <w:sz w:val="28"/>
                <w:szCs w:val="28"/>
              </w:rPr>
              <w:t xml:space="preserve">Previous </w:t>
            </w:r>
            <w:r w:rsidR="00D53372" w:rsidRPr="00D53372">
              <w:rPr>
                <w:sz w:val="28"/>
                <w:szCs w:val="28"/>
              </w:rPr>
              <w:t>buttons in the search results screen, caus</w:t>
            </w:r>
            <w:r w:rsidR="00D53372">
              <w:rPr>
                <w:sz w:val="28"/>
                <w:szCs w:val="28"/>
              </w:rPr>
              <w:t>ing</w:t>
            </w:r>
            <w:r w:rsidR="00D53372" w:rsidRPr="00D53372">
              <w:rPr>
                <w:sz w:val="28"/>
                <w:szCs w:val="28"/>
              </w:rPr>
              <w:t xml:space="preserve"> the search criteria page </w:t>
            </w:r>
            <w:r w:rsidR="00D53372">
              <w:rPr>
                <w:sz w:val="28"/>
                <w:szCs w:val="28"/>
              </w:rPr>
              <w:t xml:space="preserve">to be displayed </w:t>
            </w:r>
            <w:r w:rsidR="00D53372" w:rsidRPr="00D53372">
              <w:rPr>
                <w:sz w:val="28"/>
                <w:szCs w:val="28"/>
              </w:rPr>
              <w:t>with an error message.</w:t>
            </w:r>
            <w:r w:rsidR="00D53372">
              <w:rPr>
                <w:sz w:val="28"/>
                <w:szCs w:val="28"/>
                <w:u w:val="single"/>
              </w:rPr>
              <w:t xml:space="preserve"> </w:t>
            </w:r>
          </w:p>
          <w:p w14:paraId="649D25C4" w14:textId="77777777" w:rsidR="002C1134" w:rsidRDefault="002C1134" w:rsidP="000777DB">
            <w:pPr>
              <w:rPr>
                <w:sz w:val="28"/>
                <w:szCs w:val="28"/>
                <w:u w:val="single"/>
              </w:rPr>
            </w:pPr>
          </w:p>
          <w:p w14:paraId="61DEA165" w14:textId="60937B87" w:rsidR="004105D4" w:rsidRDefault="00B30044" w:rsidP="000777DB">
            <w:pPr>
              <w:rPr>
                <w:sz w:val="28"/>
                <w:szCs w:val="28"/>
              </w:rPr>
            </w:pPr>
            <w:r w:rsidRPr="008F10BE">
              <w:rPr>
                <w:sz w:val="28"/>
                <w:szCs w:val="28"/>
                <w:u w:val="single"/>
              </w:rPr>
              <w:t>HPCDATAMGM</w:t>
            </w:r>
            <w:r w:rsidR="000B3EA1" w:rsidRPr="008F10BE">
              <w:rPr>
                <w:sz w:val="28"/>
                <w:szCs w:val="28"/>
                <w:u w:val="single"/>
              </w:rPr>
              <w:t>-1</w:t>
            </w:r>
            <w:r w:rsidR="00CC22C0">
              <w:rPr>
                <w:sz w:val="28"/>
                <w:szCs w:val="28"/>
                <w:u w:val="single"/>
              </w:rPr>
              <w:t>7</w:t>
            </w:r>
            <w:r w:rsidR="00D53372">
              <w:rPr>
                <w:sz w:val="28"/>
                <w:szCs w:val="28"/>
                <w:u w:val="single"/>
              </w:rPr>
              <w:t>35</w:t>
            </w:r>
            <w:r w:rsidRPr="008F10BE">
              <w:rPr>
                <w:sz w:val="28"/>
                <w:szCs w:val="28"/>
              </w:rPr>
              <w:t xml:space="preserve">: </w:t>
            </w:r>
            <w:r w:rsidR="00544121" w:rsidRPr="008F10BE">
              <w:rPr>
                <w:sz w:val="28"/>
                <w:szCs w:val="28"/>
              </w:rPr>
              <w:t xml:space="preserve"> </w:t>
            </w:r>
            <w:r w:rsidR="0088769B">
              <w:rPr>
                <w:sz w:val="28"/>
                <w:szCs w:val="28"/>
              </w:rPr>
              <w:t>Fix</w:t>
            </w:r>
            <w:r w:rsidR="00491569">
              <w:rPr>
                <w:sz w:val="28"/>
                <w:szCs w:val="28"/>
              </w:rPr>
              <w:t>ed</w:t>
            </w:r>
            <w:r w:rsidR="0088769B">
              <w:rPr>
                <w:sz w:val="28"/>
                <w:szCs w:val="28"/>
              </w:rPr>
              <w:t xml:space="preserve"> issue with </w:t>
            </w:r>
            <w:r w:rsidR="002C1134">
              <w:rPr>
                <w:sz w:val="28"/>
                <w:szCs w:val="28"/>
              </w:rPr>
              <w:t xml:space="preserve">the </w:t>
            </w:r>
            <w:r w:rsidR="0088769B">
              <w:rPr>
                <w:sz w:val="28"/>
                <w:szCs w:val="28"/>
              </w:rPr>
              <w:t xml:space="preserve">collection download </w:t>
            </w:r>
            <w:r w:rsidR="002C1134">
              <w:rPr>
                <w:sz w:val="28"/>
                <w:szCs w:val="28"/>
              </w:rPr>
              <w:t xml:space="preserve">tracking scheduler throwing exceptions </w:t>
            </w:r>
            <w:r w:rsidR="00E434E3">
              <w:rPr>
                <w:sz w:val="28"/>
                <w:szCs w:val="28"/>
              </w:rPr>
              <w:t xml:space="preserve">from </w:t>
            </w:r>
            <w:r w:rsidR="00D53372">
              <w:rPr>
                <w:sz w:val="28"/>
                <w:szCs w:val="28"/>
              </w:rPr>
              <w:t xml:space="preserve">orphaned data object transactions </w:t>
            </w:r>
            <w:r w:rsidR="00E434E3">
              <w:rPr>
                <w:sz w:val="28"/>
                <w:szCs w:val="28"/>
              </w:rPr>
              <w:t xml:space="preserve">that are left behind </w:t>
            </w:r>
            <w:r w:rsidR="002C1134">
              <w:rPr>
                <w:sz w:val="28"/>
                <w:szCs w:val="28"/>
              </w:rPr>
              <w:t xml:space="preserve">when </w:t>
            </w:r>
            <w:r w:rsidR="00D53372">
              <w:rPr>
                <w:sz w:val="28"/>
                <w:szCs w:val="28"/>
              </w:rPr>
              <w:t>the parent</w:t>
            </w:r>
            <w:r w:rsidR="002C1134">
              <w:rPr>
                <w:sz w:val="28"/>
                <w:szCs w:val="28"/>
              </w:rPr>
              <w:t xml:space="preserve"> collection download request is cancelled. </w:t>
            </w:r>
          </w:p>
          <w:p w14:paraId="187D3A9A" w14:textId="77777777" w:rsidR="007B097F" w:rsidRDefault="007B097F" w:rsidP="00227958">
            <w:pPr>
              <w:rPr>
                <w:sz w:val="28"/>
                <w:szCs w:val="28"/>
              </w:rPr>
            </w:pPr>
          </w:p>
          <w:p w14:paraId="24398970" w14:textId="77777777" w:rsidR="00D018E9" w:rsidRDefault="00D018E9" w:rsidP="0027358A">
            <w:pPr>
              <w:rPr>
                <w:b/>
                <w:bCs/>
                <w:sz w:val="28"/>
                <w:szCs w:val="28"/>
                <w:u w:val="single"/>
              </w:rPr>
            </w:pPr>
          </w:p>
          <w:p w14:paraId="72EF3B4F" w14:textId="65B905AA" w:rsidR="0027358A" w:rsidRPr="003D3056" w:rsidRDefault="0027358A" w:rsidP="0027358A">
            <w:pPr>
              <w:rPr>
                <w:b/>
                <w:bCs/>
                <w:sz w:val="28"/>
                <w:szCs w:val="28"/>
                <w:u w:val="single"/>
              </w:rPr>
            </w:pPr>
            <w:r w:rsidRPr="00D64997">
              <w:rPr>
                <w:b/>
                <w:bCs/>
                <w:sz w:val="28"/>
                <w:szCs w:val="28"/>
                <w:u w:val="single"/>
              </w:rPr>
              <w:t>Operational</w:t>
            </w:r>
            <w:r w:rsidR="001876D7">
              <w:rPr>
                <w:b/>
                <w:bCs/>
                <w:sz w:val="28"/>
                <w:szCs w:val="28"/>
                <w:u w:val="single"/>
              </w:rPr>
              <w:t xml:space="preserve"> Support</w:t>
            </w:r>
            <w:r>
              <w:rPr>
                <w:b/>
                <w:bCs/>
                <w:sz w:val="28"/>
                <w:szCs w:val="28"/>
                <w:u w:val="single"/>
              </w:rPr>
              <w: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p>
          <w:p w14:paraId="5EC34740" w14:textId="77777777" w:rsidR="0027358A" w:rsidRDefault="0027358A" w:rsidP="0027358A">
            <w:pPr>
              <w:jc w:val="both"/>
              <w:rPr>
                <w:sz w:val="28"/>
                <w:szCs w:val="28"/>
                <w:u w:val="single"/>
              </w:rPr>
            </w:pPr>
          </w:p>
          <w:p w14:paraId="2DEAA59B" w14:textId="79B77CE2" w:rsidR="00805C51" w:rsidRDefault="001876D7" w:rsidP="000777DB">
            <w:pPr>
              <w:rPr>
                <w:sz w:val="28"/>
                <w:szCs w:val="28"/>
              </w:rPr>
            </w:pPr>
            <w:r w:rsidRPr="001876D7">
              <w:rPr>
                <w:sz w:val="28"/>
                <w:szCs w:val="28"/>
                <w:u w:val="single"/>
              </w:rPr>
              <w:t>HPCDATAMGM-17</w:t>
            </w:r>
            <w:r w:rsidR="0088769B">
              <w:rPr>
                <w:sz w:val="28"/>
                <w:szCs w:val="28"/>
                <w:u w:val="single"/>
              </w:rPr>
              <w:t>67</w:t>
            </w:r>
            <w:r>
              <w:rPr>
                <w:sz w:val="28"/>
                <w:szCs w:val="28"/>
              </w:rPr>
              <w:t xml:space="preserve">: </w:t>
            </w:r>
            <w:r w:rsidR="0088769B">
              <w:rPr>
                <w:sz w:val="28"/>
                <w:szCs w:val="28"/>
              </w:rPr>
              <w:t xml:space="preserve">Add a new scheduler to perform bulk deletion of datasets based on a predefined set of criteria. This is for </w:t>
            </w:r>
            <w:ins w:id="68" w:author="Menon, Sunita (NIH/NCI) [C]" w:date="2023-06-30T16:32:00Z">
              <w:r w:rsidR="00E25F61">
                <w:rPr>
                  <w:sz w:val="28"/>
                  <w:szCs w:val="28"/>
                </w:rPr>
                <w:t xml:space="preserve">performing </w:t>
              </w:r>
            </w:ins>
            <w:del w:id="69" w:author="Frost, Ruth (NIH/NCI) [C]" w:date="2023-06-30T16:01:00Z">
              <w:r w:rsidR="0088769B" w:rsidDel="00581F95">
                <w:rPr>
                  <w:sz w:val="28"/>
                  <w:szCs w:val="28"/>
                </w:rPr>
                <w:delText xml:space="preserve">the purpose of performing </w:delText>
              </w:r>
            </w:del>
            <w:r w:rsidR="0088769B">
              <w:rPr>
                <w:sz w:val="28"/>
                <w:szCs w:val="28"/>
              </w:rPr>
              <w:t>storage recovery when a dataset has reached end of life</w:t>
            </w:r>
            <w:r w:rsidR="00805C51">
              <w:rPr>
                <w:sz w:val="28"/>
                <w:szCs w:val="28"/>
              </w:rPr>
              <w:t>.</w:t>
            </w:r>
          </w:p>
          <w:p w14:paraId="7B38F8DB" w14:textId="5B8E3E02" w:rsidR="006529E1" w:rsidRDefault="006529E1" w:rsidP="000C7608">
            <w:pPr>
              <w:jc w:val="both"/>
              <w:rPr>
                <w:rFonts w:cstheme="minorHAnsi"/>
                <w:sz w:val="28"/>
                <w:szCs w:val="28"/>
              </w:rPr>
            </w:pPr>
          </w:p>
          <w:p w14:paraId="11A47DB2" w14:textId="77777777" w:rsidR="00B44B1F" w:rsidRDefault="00B44B1F" w:rsidP="000C7608">
            <w:pPr>
              <w:jc w:val="both"/>
              <w:rPr>
                <w:rFonts w:cstheme="minorHAnsi"/>
                <w:sz w:val="28"/>
                <w:szCs w:val="28"/>
              </w:rPr>
            </w:pPr>
          </w:p>
          <w:p w14:paraId="4A67B4E0" w14:textId="545F6408" w:rsidR="006529E1" w:rsidRPr="00D66342" w:rsidRDefault="00467EFB" w:rsidP="008719B6">
            <w:pPr>
              <w:pStyle w:val="Heading1"/>
            </w:pPr>
            <w:r>
              <w:t xml:space="preserve">Important Notes </w:t>
            </w:r>
          </w:p>
          <w:p w14:paraId="453416AE" w14:textId="77777777" w:rsidR="00F1365F" w:rsidRDefault="00F1365F" w:rsidP="00F1365F">
            <w:pPr>
              <w:rPr>
                <w:color w:val="000000"/>
                <w:sz w:val="22"/>
                <w:szCs w:val="22"/>
              </w:rPr>
            </w:pPr>
          </w:p>
          <w:p w14:paraId="17355EC4" w14:textId="58AAE0C6" w:rsidR="00F1365F" w:rsidRPr="00F1365F" w:rsidRDefault="00F1365F" w:rsidP="00F1365F">
            <w:pPr>
              <w:rPr>
                <w:rStyle w:val="s1"/>
                <w:sz w:val="28"/>
                <w:szCs w:val="28"/>
              </w:rPr>
            </w:pPr>
            <w:r w:rsidRPr="00F1365F">
              <w:rPr>
                <w:color w:val="000000"/>
                <w:sz w:val="28"/>
                <w:szCs w:val="28"/>
              </w:rPr>
              <w:t xml:space="preserve">The DME API server keystore was updated in </w:t>
            </w:r>
            <w:r w:rsidR="00BF327C">
              <w:rPr>
                <w:color w:val="000000"/>
                <w:sz w:val="28"/>
                <w:szCs w:val="28"/>
              </w:rPr>
              <w:t>P</w:t>
            </w:r>
            <w:r w:rsidRPr="00F1365F">
              <w:rPr>
                <w:color w:val="000000"/>
                <w:sz w:val="28"/>
                <w:szCs w:val="28"/>
              </w:rPr>
              <w:t>roduction in Release 2.</w:t>
            </w:r>
            <w:r w:rsidR="00805C51">
              <w:rPr>
                <w:color w:val="000000"/>
                <w:sz w:val="28"/>
                <w:szCs w:val="28"/>
              </w:rPr>
              <w:t>31</w:t>
            </w:r>
            <w:r w:rsidRPr="00F1365F">
              <w:rPr>
                <w:color w:val="000000"/>
                <w:sz w:val="28"/>
                <w:szCs w:val="28"/>
              </w:rPr>
              <w:t xml:space="preserve">.0.  If you </w:t>
            </w:r>
            <w:r w:rsidR="00292075">
              <w:rPr>
                <w:color w:val="000000"/>
                <w:sz w:val="28"/>
                <w:szCs w:val="28"/>
              </w:rPr>
              <w:t>use</w:t>
            </w:r>
            <w:r w:rsidRPr="00F1365F">
              <w:rPr>
                <w:color w:val="000000"/>
                <w:sz w:val="28"/>
                <w:szCs w:val="28"/>
              </w:rPr>
              <w:t xml:space="preserve"> CLU</w:t>
            </w:r>
            <w:r w:rsidR="00BF327C" w:rsidRPr="00BF327C">
              <w:rPr>
                <w:color w:val="000000"/>
                <w:sz w:val="28"/>
                <w:szCs w:val="28"/>
              </w:rPr>
              <w:t xml:space="preserve"> </w:t>
            </w:r>
            <w:r w:rsidR="00292075">
              <w:rPr>
                <w:color w:val="000000"/>
                <w:sz w:val="28"/>
                <w:szCs w:val="28"/>
              </w:rPr>
              <w:t xml:space="preserve">but </w:t>
            </w:r>
            <w:r w:rsidR="00BF327C" w:rsidRPr="00BF327C">
              <w:rPr>
                <w:color w:val="000000"/>
                <w:sz w:val="28"/>
                <w:szCs w:val="28"/>
              </w:rPr>
              <w:t>have not use</w:t>
            </w:r>
            <w:r w:rsidR="00292075">
              <w:rPr>
                <w:color w:val="000000"/>
                <w:sz w:val="28"/>
                <w:szCs w:val="28"/>
              </w:rPr>
              <w:t>d it</w:t>
            </w:r>
            <w:r w:rsidR="00BF327C" w:rsidRPr="00BF327C">
              <w:rPr>
                <w:color w:val="000000"/>
                <w:sz w:val="28"/>
                <w:szCs w:val="28"/>
              </w:rPr>
              <w:t xml:space="preserve"> </w:t>
            </w:r>
            <w:r w:rsidR="00B470AD">
              <w:rPr>
                <w:color w:val="000000"/>
                <w:sz w:val="28"/>
                <w:szCs w:val="28"/>
              </w:rPr>
              <w:t>after</w:t>
            </w:r>
            <w:r w:rsidR="00B470AD" w:rsidRPr="00BF327C">
              <w:rPr>
                <w:color w:val="000000"/>
                <w:sz w:val="28"/>
                <w:szCs w:val="28"/>
              </w:rPr>
              <w:t xml:space="preserve"> </w:t>
            </w:r>
            <w:r w:rsidR="00BF327C" w:rsidRPr="00BF327C">
              <w:rPr>
                <w:color w:val="000000"/>
                <w:sz w:val="28"/>
                <w:szCs w:val="28"/>
              </w:rPr>
              <w:t>Release 2.</w:t>
            </w:r>
            <w:r w:rsidR="00805C51">
              <w:rPr>
                <w:color w:val="000000"/>
                <w:sz w:val="28"/>
                <w:szCs w:val="28"/>
              </w:rPr>
              <w:t>31</w:t>
            </w:r>
            <w:r w:rsidR="00BF327C" w:rsidRPr="00BF327C">
              <w:rPr>
                <w:color w:val="000000"/>
                <w:sz w:val="28"/>
                <w:szCs w:val="28"/>
              </w:rPr>
              <w:t>.0</w:t>
            </w:r>
            <w:r w:rsidRPr="00F1365F">
              <w:rPr>
                <w:color w:val="000000"/>
                <w:sz w:val="28"/>
                <w:szCs w:val="28"/>
              </w:rPr>
              <w:t>, update your public key at </w:t>
            </w:r>
            <w:r w:rsidRPr="00F1365F">
              <w:rPr>
                <w:b/>
                <w:bCs/>
                <w:color w:val="000000"/>
                <w:sz w:val="28"/>
                <w:szCs w:val="28"/>
              </w:rPr>
              <w:t>utils/hpc-client/keystore/keystore-prod.jks</w:t>
            </w:r>
            <w:r w:rsidRPr="00F1365F">
              <w:rPr>
                <w:color w:val="000000"/>
                <w:sz w:val="28"/>
                <w:szCs w:val="28"/>
              </w:rPr>
              <w:t> from GitHub master before running any commands.</w:t>
            </w:r>
          </w:p>
          <w:p w14:paraId="4357BCBF" w14:textId="77777777" w:rsidR="006529E1" w:rsidRPr="00931C82" w:rsidRDefault="006529E1" w:rsidP="006529E1">
            <w:pPr>
              <w:rPr>
                <w:rFonts w:cstheme="minorHAnsi"/>
                <w:sz w:val="28"/>
                <w:szCs w:val="28"/>
              </w:rPr>
            </w:pPr>
          </w:p>
          <w:p w14:paraId="3B72BCA0" w14:textId="10FFDE91" w:rsidR="00E16925" w:rsidRPr="00D66342" w:rsidRDefault="00E16925" w:rsidP="008719B6">
            <w:pPr>
              <w:pStyle w:val="Heading1"/>
            </w:pPr>
            <w:r w:rsidRPr="00D66342">
              <w:lastRenderedPageBreak/>
              <w:t>Bug Reports and Support</w:t>
            </w:r>
          </w:p>
          <w:p w14:paraId="2050AC2F" w14:textId="77777777" w:rsidR="004E6073" w:rsidRPr="00D66342" w:rsidRDefault="004E6073" w:rsidP="00E16925">
            <w:pPr>
              <w:rPr>
                <w:rFonts w:cstheme="minorHAnsi"/>
                <w:sz w:val="28"/>
                <w:szCs w:val="28"/>
              </w:rPr>
            </w:pPr>
          </w:p>
          <w:p w14:paraId="51EA3C1F" w14:textId="0BDBC72E" w:rsidR="004E6073" w:rsidRDefault="00F37C7A" w:rsidP="00E16925">
            <w:pPr>
              <w:rPr>
                <w:rFonts w:cstheme="minorHAnsi"/>
                <w:sz w:val="28"/>
                <w:szCs w:val="28"/>
              </w:rPr>
            </w:pPr>
            <w:r w:rsidRPr="00D66342">
              <w:rPr>
                <w:rFonts w:cstheme="minorHAnsi"/>
                <w:sz w:val="28"/>
                <w:szCs w:val="28"/>
              </w:rPr>
              <w:t>For issues, questions</w:t>
            </w:r>
            <w:r w:rsidR="00BF327C">
              <w:rPr>
                <w:rFonts w:cstheme="minorHAnsi"/>
                <w:sz w:val="28"/>
                <w:szCs w:val="28"/>
              </w:rPr>
              <w:t>,</w:t>
            </w:r>
            <w:r w:rsidRPr="00D66342">
              <w:rPr>
                <w:rFonts w:cstheme="minorHAnsi"/>
                <w:sz w:val="28"/>
                <w:szCs w:val="28"/>
              </w:rPr>
              <w:t xml:space="preserve"> or suggestions, </w:t>
            </w:r>
            <w:r w:rsidR="00D3627D">
              <w:rPr>
                <w:rFonts w:cstheme="minorHAnsi"/>
                <w:sz w:val="28"/>
                <w:szCs w:val="28"/>
              </w:rPr>
              <w:t>contact</w:t>
            </w:r>
            <w:r w:rsidR="00A97F10">
              <w:rPr>
                <w:rFonts w:cstheme="minorHAnsi"/>
                <w:sz w:val="28"/>
                <w:szCs w:val="28"/>
              </w:rPr>
              <w:t xml:space="preserve"> </w:t>
            </w:r>
            <w:hyperlink r:id="rId9" w:history="1">
              <w:r w:rsidR="00ED2F10">
                <w:rPr>
                  <w:rStyle w:val="Hyperlink"/>
                  <w:rFonts w:cstheme="minorHAnsi"/>
                  <w:sz w:val="28"/>
                  <w:szCs w:val="28"/>
                </w:rPr>
                <w:t>NCIDataVault@nih.gov</w:t>
              </w:r>
            </w:hyperlink>
            <w:r w:rsidR="00A97F10" w:rsidRPr="00A97F10">
              <w:rPr>
                <w:rFonts w:cstheme="minorHAnsi"/>
                <w:sz w:val="28"/>
                <w:szCs w:val="28"/>
              </w:rPr>
              <w:t xml:space="preserve">. </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10F81C9E" w14:textId="73AE599B" w:rsidR="00E16925" w:rsidRPr="00D66342" w:rsidRDefault="00E16925" w:rsidP="008719B6">
            <w:pPr>
              <w:pStyle w:val="Heading1"/>
            </w:pPr>
            <w:r w:rsidRPr="00D66342">
              <w:t>Documentation</w:t>
            </w:r>
          </w:p>
          <w:p w14:paraId="4DCE82D7" w14:textId="77777777" w:rsidR="00D679F0" w:rsidRDefault="00D679F0" w:rsidP="00E16925">
            <w:pPr>
              <w:rPr>
                <w:rFonts w:cstheme="minorHAnsi"/>
                <w:sz w:val="28"/>
                <w:szCs w:val="28"/>
              </w:rPr>
            </w:pPr>
          </w:p>
          <w:p w14:paraId="3F6D3293" w14:textId="436C52F6"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w:t>
            </w:r>
            <w:del w:id="70" w:author="Frost, Ruth (NIH/NCI) [C]" w:date="2023-06-30T16:20:00Z">
              <w:r w:rsidRPr="00D66342" w:rsidDel="00A15480">
                <w:rPr>
                  <w:rFonts w:cstheme="minorHAnsi"/>
                  <w:sz w:val="28"/>
                  <w:szCs w:val="28"/>
                </w:rPr>
                <w:delText xml:space="preserve"> </w:delText>
              </w:r>
            </w:del>
            <w:r w:rsidRPr="00D66342">
              <w:rPr>
                <w:rFonts w:cstheme="minorHAnsi"/>
                <w:sz w:val="28"/>
                <w:szCs w:val="28"/>
              </w:rPr>
              <w:t xml:space="preserve"> visit </w:t>
            </w:r>
            <w:hyperlink r:id="rId10"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000000" w:rsidP="00E16925">
            <w:pPr>
              <w:rPr>
                <w:rFonts w:cstheme="minorHAnsi"/>
                <w:sz w:val="28"/>
                <w:szCs w:val="28"/>
              </w:rPr>
            </w:pPr>
            <w:hyperlink r:id="rId11"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440CC7DB" w14:textId="4922960F" w:rsidR="00E16925" w:rsidRPr="00D66342" w:rsidRDefault="00E16925" w:rsidP="008719B6">
            <w:pPr>
              <w:pStyle w:val="Heading1"/>
            </w:pPr>
            <w:r w:rsidRPr="00D66342">
              <w:t>Re</w:t>
            </w:r>
            <w:r w:rsidR="00F37C7A" w:rsidRPr="00D66342">
              <w:t>sources</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000000" w:rsidP="00E16925">
            <w:pPr>
              <w:rPr>
                <w:rFonts w:cstheme="minorHAnsi"/>
                <w:sz w:val="28"/>
                <w:szCs w:val="28"/>
              </w:rPr>
            </w:pPr>
            <w:hyperlink r:id="rId12"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000000" w:rsidP="00E16925">
            <w:pPr>
              <w:rPr>
                <w:rFonts w:cstheme="minorHAnsi"/>
                <w:sz w:val="28"/>
                <w:szCs w:val="28"/>
              </w:rPr>
            </w:pPr>
            <w:hyperlink r:id="rId13"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000000" w:rsidP="00E16925">
            <w:pPr>
              <w:rPr>
                <w:rFonts w:cstheme="minorHAnsi"/>
                <w:sz w:val="28"/>
                <w:szCs w:val="28"/>
              </w:rPr>
            </w:pPr>
            <w:hyperlink r:id="rId14"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000000" w:rsidP="00E16925">
            <w:pPr>
              <w:rPr>
                <w:rFonts w:cstheme="minorHAnsi"/>
                <w:sz w:val="28"/>
                <w:szCs w:val="28"/>
              </w:rPr>
            </w:pPr>
            <w:hyperlink r:id="rId15" w:history="1">
              <w:r w:rsidR="008F0F08" w:rsidRPr="00D66342">
                <w:rPr>
                  <w:rStyle w:val="Hyperlink"/>
                  <w:rFonts w:cstheme="minorHAnsi"/>
                  <w:sz w:val="28"/>
                  <w:szCs w:val="28"/>
                </w:rPr>
                <w:t>https://irods.org/</w:t>
              </w:r>
            </w:hyperlink>
          </w:p>
        </w:tc>
      </w:tr>
      <w:tr w:rsidR="00467EFB" w:rsidRPr="004072BE" w14:paraId="161A9C06" w14:textId="77777777" w:rsidTr="00292075">
        <w:trPr>
          <w:tblCellSpacing w:w="0" w:type="dxa"/>
        </w:trPr>
        <w:tc>
          <w:tcPr>
            <w:tcW w:w="9720" w:type="dxa"/>
            <w:vAlign w:val="center"/>
          </w:tcPr>
          <w:p w14:paraId="50D1A7AE" w14:textId="77777777" w:rsidR="00467EFB" w:rsidRDefault="00467EFB" w:rsidP="00E16925">
            <w:pPr>
              <w:rPr>
                <w:rFonts w:cstheme="minorHAnsi"/>
                <w:sz w:val="28"/>
                <w:szCs w:val="28"/>
              </w:rPr>
            </w:pPr>
          </w:p>
        </w:tc>
      </w:tr>
      <w:tr w:rsidR="00F43337" w:rsidRPr="00E16925" w14:paraId="18194795" w14:textId="77777777" w:rsidTr="00292075">
        <w:trPr>
          <w:trHeight w:val="981"/>
          <w:tblCellSpacing w:w="0" w:type="dxa"/>
        </w:trPr>
        <w:tc>
          <w:tcPr>
            <w:tcW w:w="972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000000" w:rsidP="00E16925">
            <w:pPr>
              <w:rPr>
                <w:rFonts w:cstheme="minorHAnsi"/>
                <w:sz w:val="28"/>
                <w:szCs w:val="28"/>
              </w:rPr>
            </w:pPr>
            <w:hyperlink r:id="rId16"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926B1"/>
    <w:multiLevelType w:val="hybridMultilevel"/>
    <w:tmpl w:val="28800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BA25D2"/>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152999"/>
    <w:multiLevelType w:val="hybridMultilevel"/>
    <w:tmpl w:val="10560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7"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C781F4C"/>
    <w:multiLevelType w:val="hybridMultilevel"/>
    <w:tmpl w:val="AD3E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E13B1A"/>
    <w:multiLevelType w:val="hybridMultilevel"/>
    <w:tmpl w:val="09BA6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2B75896"/>
    <w:multiLevelType w:val="hybridMultilevel"/>
    <w:tmpl w:val="E344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31731BD"/>
    <w:multiLevelType w:val="multilevel"/>
    <w:tmpl w:val="DEA897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07307C"/>
    <w:multiLevelType w:val="hybridMultilevel"/>
    <w:tmpl w:val="74EE4600"/>
    <w:lvl w:ilvl="0" w:tplc="04090003">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8BE588F"/>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1" w15:restartNumberingAfterBreak="0">
    <w:nsid w:val="7D114961"/>
    <w:multiLevelType w:val="hybridMultilevel"/>
    <w:tmpl w:val="C4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83487">
    <w:abstractNumId w:val="18"/>
  </w:num>
  <w:num w:numId="2" w16cid:durableId="451244721">
    <w:abstractNumId w:val="10"/>
  </w:num>
  <w:num w:numId="3" w16cid:durableId="1463882850">
    <w:abstractNumId w:val="22"/>
  </w:num>
  <w:num w:numId="4" w16cid:durableId="1488784603">
    <w:abstractNumId w:val="42"/>
  </w:num>
  <w:num w:numId="5" w16cid:durableId="674310880">
    <w:abstractNumId w:val="4"/>
  </w:num>
  <w:num w:numId="6" w16cid:durableId="1155488875">
    <w:abstractNumId w:val="25"/>
  </w:num>
  <w:num w:numId="7" w16cid:durableId="332683224">
    <w:abstractNumId w:val="7"/>
  </w:num>
  <w:num w:numId="8" w16cid:durableId="878709775">
    <w:abstractNumId w:val="17"/>
  </w:num>
  <w:num w:numId="9" w16cid:durableId="735319184">
    <w:abstractNumId w:val="3"/>
  </w:num>
  <w:num w:numId="10" w16cid:durableId="301008134">
    <w:abstractNumId w:val="20"/>
  </w:num>
  <w:num w:numId="11" w16cid:durableId="1873610590">
    <w:abstractNumId w:val="43"/>
  </w:num>
  <w:num w:numId="12" w16cid:durableId="963775281">
    <w:abstractNumId w:val="11"/>
  </w:num>
  <w:num w:numId="13" w16cid:durableId="667829442">
    <w:abstractNumId w:val="5"/>
  </w:num>
  <w:num w:numId="14" w16cid:durableId="177893120">
    <w:abstractNumId w:val="39"/>
  </w:num>
  <w:num w:numId="15" w16cid:durableId="410351357">
    <w:abstractNumId w:val="12"/>
  </w:num>
  <w:num w:numId="16" w16cid:durableId="1806703155">
    <w:abstractNumId w:val="19"/>
  </w:num>
  <w:num w:numId="17" w16cid:durableId="1743019587">
    <w:abstractNumId w:val="36"/>
  </w:num>
  <w:num w:numId="18" w16cid:durableId="1552351326">
    <w:abstractNumId w:val="27"/>
  </w:num>
  <w:num w:numId="19" w16cid:durableId="290521623">
    <w:abstractNumId w:val="24"/>
  </w:num>
  <w:num w:numId="20" w16cid:durableId="1781338699">
    <w:abstractNumId w:val="37"/>
  </w:num>
  <w:num w:numId="21" w16cid:durableId="973221046">
    <w:abstractNumId w:val="38"/>
  </w:num>
  <w:num w:numId="22" w16cid:durableId="1923492650">
    <w:abstractNumId w:val="13"/>
  </w:num>
  <w:num w:numId="23" w16cid:durableId="1693799042">
    <w:abstractNumId w:val="28"/>
  </w:num>
  <w:num w:numId="24" w16cid:durableId="1311980621">
    <w:abstractNumId w:val="26"/>
  </w:num>
  <w:num w:numId="25" w16cid:durableId="81949994">
    <w:abstractNumId w:val="2"/>
  </w:num>
  <w:num w:numId="26" w16cid:durableId="1698506068">
    <w:abstractNumId w:val="35"/>
  </w:num>
  <w:num w:numId="27" w16cid:durableId="1880891349">
    <w:abstractNumId w:val="15"/>
  </w:num>
  <w:num w:numId="28" w16cid:durableId="774833384">
    <w:abstractNumId w:val="9"/>
  </w:num>
  <w:num w:numId="29" w16cid:durableId="620185163">
    <w:abstractNumId w:val="1"/>
  </w:num>
  <w:num w:numId="30" w16cid:durableId="734203346">
    <w:abstractNumId w:val="21"/>
  </w:num>
  <w:num w:numId="31" w16cid:durableId="1230265488">
    <w:abstractNumId w:val="8"/>
  </w:num>
  <w:num w:numId="32" w16cid:durableId="609437760">
    <w:abstractNumId w:val="33"/>
  </w:num>
  <w:num w:numId="33" w16cid:durableId="1683236372">
    <w:abstractNumId w:val="0"/>
  </w:num>
  <w:num w:numId="34" w16cid:durableId="659893969">
    <w:abstractNumId w:val="16"/>
  </w:num>
  <w:num w:numId="35" w16cid:durableId="2013363660">
    <w:abstractNumId w:val="31"/>
  </w:num>
  <w:num w:numId="36" w16cid:durableId="323120363">
    <w:abstractNumId w:val="29"/>
  </w:num>
  <w:num w:numId="37" w16cid:durableId="688339178">
    <w:abstractNumId w:val="41"/>
  </w:num>
  <w:num w:numId="38" w16cid:durableId="913706108">
    <w:abstractNumId w:val="6"/>
  </w:num>
  <w:num w:numId="39" w16cid:durableId="271519681">
    <w:abstractNumId w:val="40"/>
  </w:num>
  <w:num w:numId="40" w16cid:durableId="1029448763">
    <w:abstractNumId w:val="14"/>
  </w:num>
  <w:num w:numId="41" w16cid:durableId="754088065">
    <w:abstractNumId w:val="32"/>
  </w:num>
  <w:num w:numId="42" w16cid:durableId="1636177242">
    <w:abstractNumId w:val="30"/>
  </w:num>
  <w:num w:numId="43" w16cid:durableId="880748338">
    <w:abstractNumId w:val="34"/>
  </w:num>
  <w:num w:numId="44" w16cid:durableId="1994210075">
    <w:abstractNumId w:val="31"/>
  </w:num>
  <w:num w:numId="45" w16cid:durableId="93089556">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ost, Ruth (NIH/NCI) [C]">
    <w15:presenceInfo w15:providerId="AD" w15:userId="S::frostrs@nih.gov::e86f5093-f09a-4441-8b8c-2bc0fea2de9d"/>
  </w15:person>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7EB5"/>
    <w:rsid w:val="000100F1"/>
    <w:rsid w:val="0001092B"/>
    <w:rsid w:val="000114C9"/>
    <w:rsid w:val="000115F2"/>
    <w:rsid w:val="00011DC2"/>
    <w:rsid w:val="00011F21"/>
    <w:rsid w:val="0001262E"/>
    <w:rsid w:val="00012CDE"/>
    <w:rsid w:val="0001328C"/>
    <w:rsid w:val="0001400F"/>
    <w:rsid w:val="000158BB"/>
    <w:rsid w:val="00016FF7"/>
    <w:rsid w:val="00017727"/>
    <w:rsid w:val="00017AC1"/>
    <w:rsid w:val="000212F9"/>
    <w:rsid w:val="000222AD"/>
    <w:rsid w:val="00022FA4"/>
    <w:rsid w:val="00024746"/>
    <w:rsid w:val="00024AAB"/>
    <w:rsid w:val="00032AD1"/>
    <w:rsid w:val="00034424"/>
    <w:rsid w:val="00034929"/>
    <w:rsid w:val="00034E65"/>
    <w:rsid w:val="0003626B"/>
    <w:rsid w:val="00037272"/>
    <w:rsid w:val="00041137"/>
    <w:rsid w:val="0004265D"/>
    <w:rsid w:val="00042CE4"/>
    <w:rsid w:val="000432FE"/>
    <w:rsid w:val="000434DD"/>
    <w:rsid w:val="00043A0C"/>
    <w:rsid w:val="00043EF7"/>
    <w:rsid w:val="00045C43"/>
    <w:rsid w:val="000511C6"/>
    <w:rsid w:val="00053251"/>
    <w:rsid w:val="0005460B"/>
    <w:rsid w:val="00055061"/>
    <w:rsid w:val="00055245"/>
    <w:rsid w:val="00056C94"/>
    <w:rsid w:val="000577E5"/>
    <w:rsid w:val="00060C24"/>
    <w:rsid w:val="00060DCA"/>
    <w:rsid w:val="00061335"/>
    <w:rsid w:val="0006361B"/>
    <w:rsid w:val="000648AC"/>
    <w:rsid w:val="0006592C"/>
    <w:rsid w:val="00066652"/>
    <w:rsid w:val="00066F31"/>
    <w:rsid w:val="000724D4"/>
    <w:rsid w:val="00072F94"/>
    <w:rsid w:val="000739E8"/>
    <w:rsid w:val="00076AF9"/>
    <w:rsid w:val="00076B1A"/>
    <w:rsid w:val="0007754D"/>
    <w:rsid w:val="000777DB"/>
    <w:rsid w:val="00080CE1"/>
    <w:rsid w:val="000829D4"/>
    <w:rsid w:val="00084430"/>
    <w:rsid w:val="00085831"/>
    <w:rsid w:val="00085F56"/>
    <w:rsid w:val="00087A13"/>
    <w:rsid w:val="0009076D"/>
    <w:rsid w:val="00091BE5"/>
    <w:rsid w:val="0009284C"/>
    <w:rsid w:val="0009585B"/>
    <w:rsid w:val="000976DA"/>
    <w:rsid w:val="000A038E"/>
    <w:rsid w:val="000A0F17"/>
    <w:rsid w:val="000A268F"/>
    <w:rsid w:val="000A7058"/>
    <w:rsid w:val="000A725E"/>
    <w:rsid w:val="000A7988"/>
    <w:rsid w:val="000B19FF"/>
    <w:rsid w:val="000B23B7"/>
    <w:rsid w:val="000B2A1B"/>
    <w:rsid w:val="000B3EA1"/>
    <w:rsid w:val="000B67B8"/>
    <w:rsid w:val="000B72A6"/>
    <w:rsid w:val="000C018B"/>
    <w:rsid w:val="000C3993"/>
    <w:rsid w:val="000C461D"/>
    <w:rsid w:val="000C5A3C"/>
    <w:rsid w:val="000C6C82"/>
    <w:rsid w:val="000C7608"/>
    <w:rsid w:val="000D11AC"/>
    <w:rsid w:val="000D1EE3"/>
    <w:rsid w:val="000D306C"/>
    <w:rsid w:val="000D3205"/>
    <w:rsid w:val="000D455A"/>
    <w:rsid w:val="000D59FA"/>
    <w:rsid w:val="000D76BC"/>
    <w:rsid w:val="000E0C07"/>
    <w:rsid w:val="000E0C67"/>
    <w:rsid w:val="000E1368"/>
    <w:rsid w:val="000E1610"/>
    <w:rsid w:val="000E1D66"/>
    <w:rsid w:val="000E25B3"/>
    <w:rsid w:val="000E2F62"/>
    <w:rsid w:val="000E36C4"/>
    <w:rsid w:val="000E60B3"/>
    <w:rsid w:val="000E6A40"/>
    <w:rsid w:val="000E6E70"/>
    <w:rsid w:val="000F0B71"/>
    <w:rsid w:val="000F1A55"/>
    <w:rsid w:val="000F4889"/>
    <w:rsid w:val="000F4CEB"/>
    <w:rsid w:val="000F6151"/>
    <w:rsid w:val="000F6AEC"/>
    <w:rsid w:val="001013FB"/>
    <w:rsid w:val="00102621"/>
    <w:rsid w:val="0010396E"/>
    <w:rsid w:val="00103FB7"/>
    <w:rsid w:val="001044AB"/>
    <w:rsid w:val="00105BA4"/>
    <w:rsid w:val="00106B3F"/>
    <w:rsid w:val="001105A4"/>
    <w:rsid w:val="001107AC"/>
    <w:rsid w:val="001107D7"/>
    <w:rsid w:val="00111F6F"/>
    <w:rsid w:val="00116338"/>
    <w:rsid w:val="00116903"/>
    <w:rsid w:val="00116ADF"/>
    <w:rsid w:val="00125F38"/>
    <w:rsid w:val="001269EE"/>
    <w:rsid w:val="001307E2"/>
    <w:rsid w:val="00131501"/>
    <w:rsid w:val="001319CE"/>
    <w:rsid w:val="00132456"/>
    <w:rsid w:val="00132D8C"/>
    <w:rsid w:val="00134E60"/>
    <w:rsid w:val="00135488"/>
    <w:rsid w:val="00140558"/>
    <w:rsid w:val="001423B4"/>
    <w:rsid w:val="00142C3B"/>
    <w:rsid w:val="00142C56"/>
    <w:rsid w:val="00144BC8"/>
    <w:rsid w:val="0015035D"/>
    <w:rsid w:val="00150A93"/>
    <w:rsid w:val="0015248A"/>
    <w:rsid w:val="00153791"/>
    <w:rsid w:val="0015459E"/>
    <w:rsid w:val="00155207"/>
    <w:rsid w:val="00162113"/>
    <w:rsid w:val="00163611"/>
    <w:rsid w:val="001655E7"/>
    <w:rsid w:val="00166F90"/>
    <w:rsid w:val="001716FB"/>
    <w:rsid w:val="001723E8"/>
    <w:rsid w:val="00173361"/>
    <w:rsid w:val="001744C7"/>
    <w:rsid w:val="00174EC3"/>
    <w:rsid w:val="001761E0"/>
    <w:rsid w:val="00176335"/>
    <w:rsid w:val="00176805"/>
    <w:rsid w:val="00180986"/>
    <w:rsid w:val="001827F0"/>
    <w:rsid w:val="001828A4"/>
    <w:rsid w:val="00183036"/>
    <w:rsid w:val="00184243"/>
    <w:rsid w:val="00187629"/>
    <w:rsid w:val="001876D7"/>
    <w:rsid w:val="001901B2"/>
    <w:rsid w:val="001912E5"/>
    <w:rsid w:val="001917A9"/>
    <w:rsid w:val="00191A32"/>
    <w:rsid w:val="00191EE4"/>
    <w:rsid w:val="00192BD4"/>
    <w:rsid w:val="00196818"/>
    <w:rsid w:val="0019728F"/>
    <w:rsid w:val="001972E4"/>
    <w:rsid w:val="00197E29"/>
    <w:rsid w:val="001A00B9"/>
    <w:rsid w:val="001A0326"/>
    <w:rsid w:val="001A0786"/>
    <w:rsid w:val="001A177F"/>
    <w:rsid w:val="001A23DB"/>
    <w:rsid w:val="001A360A"/>
    <w:rsid w:val="001A45E8"/>
    <w:rsid w:val="001A4DB6"/>
    <w:rsid w:val="001A7F20"/>
    <w:rsid w:val="001B12F2"/>
    <w:rsid w:val="001B25AE"/>
    <w:rsid w:val="001B280B"/>
    <w:rsid w:val="001B3D12"/>
    <w:rsid w:val="001B56FD"/>
    <w:rsid w:val="001C0100"/>
    <w:rsid w:val="001C1BFF"/>
    <w:rsid w:val="001C2024"/>
    <w:rsid w:val="001C2EDF"/>
    <w:rsid w:val="001C40FF"/>
    <w:rsid w:val="001C44AB"/>
    <w:rsid w:val="001C52FC"/>
    <w:rsid w:val="001C76CF"/>
    <w:rsid w:val="001C7BF2"/>
    <w:rsid w:val="001D073C"/>
    <w:rsid w:val="001D50F6"/>
    <w:rsid w:val="001E2B7B"/>
    <w:rsid w:val="001E3209"/>
    <w:rsid w:val="001E44EA"/>
    <w:rsid w:val="001E5AF2"/>
    <w:rsid w:val="001E7335"/>
    <w:rsid w:val="001E7599"/>
    <w:rsid w:val="001F0972"/>
    <w:rsid w:val="001F3B8B"/>
    <w:rsid w:val="002047E7"/>
    <w:rsid w:val="002056DD"/>
    <w:rsid w:val="00205EA3"/>
    <w:rsid w:val="00206D12"/>
    <w:rsid w:val="0021005C"/>
    <w:rsid w:val="00210B5C"/>
    <w:rsid w:val="0021158A"/>
    <w:rsid w:val="00211894"/>
    <w:rsid w:val="00211EFF"/>
    <w:rsid w:val="00212062"/>
    <w:rsid w:val="00213847"/>
    <w:rsid w:val="00213DEB"/>
    <w:rsid w:val="0021765A"/>
    <w:rsid w:val="00217937"/>
    <w:rsid w:val="00221C38"/>
    <w:rsid w:val="00222250"/>
    <w:rsid w:val="0022296D"/>
    <w:rsid w:val="00223887"/>
    <w:rsid w:val="00226594"/>
    <w:rsid w:val="00227958"/>
    <w:rsid w:val="0023074C"/>
    <w:rsid w:val="00231D88"/>
    <w:rsid w:val="00231FD9"/>
    <w:rsid w:val="0023358C"/>
    <w:rsid w:val="00234286"/>
    <w:rsid w:val="00235DC9"/>
    <w:rsid w:val="002375CC"/>
    <w:rsid w:val="00237FF4"/>
    <w:rsid w:val="00240214"/>
    <w:rsid w:val="002408D6"/>
    <w:rsid w:val="00240AF5"/>
    <w:rsid w:val="00241366"/>
    <w:rsid w:val="0024311A"/>
    <w:rsid w:val="00243C99"/>
    <w:rsid w:val="00247096"/>
    <w:rsid w:val="002506D7"/>
    <w:rsid w:val="00251398"/>
    <w:rsid w:val="00251EF0"/>
    <w:rsid w:val="00255B39"/>
    <w:rsid w:val="00255E34"/>
    <w:rsid w:val="0025690D"/>
    <w:rsid w:val="00256B0E"/>
    <w:rsid w:val="002601C2"/>
    <w:rsid w:val="002622B1"/>
    <w:rsid w:val="00263198"/>
    <w:rsid w:val="0026360D"/>
    <w:rsid w:val="00264310"/>
    <w:rsid w:val="00265555"/>
    <w:rsid w:val="00265C82"/>
    <w:rsid w:val="00267353"/>
    <w:rsid w:val="00271045"/>
    <w:rsid w:val="002724B8"/>
    <w:rsid w:val="002726A2"/>
    <w:rsid w:val="00272D36"/>
    <w:rsid w:val="0027358A"/>
    <w:rsid w:val="0027366F"/>
    <w:rsid w:val="00273C88"/>
    <w:rsid w:val="002747C4"/>
    <w:rsid w:val="002766B1"/>
    <w:rsid w:val="00276809"/>
    <w:rsid w:val="0027727B"/>
    <w:rsid w:val="0027791B"/>
    <w:rsid w:val="00280BD3"/>
    <w:rsid w:val="0028186F"/>
    <w:rsid w:val="00283194"/>
    <w:rsid w:val="0028371E"/>
    <w:rsid w:val="00283F50"/>
    <w:rsid w:val="00284EEE"/>
    <w:rsid w:val="00286187"/>
    <w:rsid w:val="00290E07"/>
    <w:rsid w:val="00292075"/>
    <w:rsid w:val="00292FFC"/>
    <w:rsid w:val="0029421D"/>
    <w:rsid w:val="002942B2"/>
    <w:rsid w:val="00294E79"/>
    <w:rsid w:val="002952B7"/>
    <w:rsid w:val="00295593"/>
    <w:rsid w:val="00295726"/>
    <w:rsid w:val="002A0287"/>
    <w:rsid w:val="002A0C16"/>
    <w:rsid w:val="002A1414"/>
    <w:rsid w:val="002A1639"/>
    <w:rsid w:val="002A2352"/>
    <w:rsid w:val="002A59B3"/>
    <w:rsid w:val="002A59CE"/>
    <w:rsid w:val="002A6934"/>
    <w:rsid w:val="002B066C"/>
    <w:rsid w:val="002B0ADD"/>
    <w:rsid w:val="002B1043"/>
    <w:rsid w:val="002B47F6"/>
    <w:rsid w:val="002B4D6E"/>
    <w:rsid w:val="002B5A17"/>
    <w:rsid w:val="002B7945"/>
    <w:rsid w:val="002C1134"/>
    <w:rsid w:val="002C2E2C"/>
    <w:rsid w:val="002C4745"/>
    <w:rsid w:val="002C7176"/>
    <w:rsid w:val="002C7D63"/>
    <w:rsid w:val="002D138C"/>
    <w:rsid w:val="002D1C17"/>
    <w:rsid w:val="002D1DDC"/>
    <w:rsid w:val="002D2407"/>
    <w:rsid w:val="002D2EA9"/>
    <w:rsid w:val="002D33C8"/>
    <w:rsid w:val="002D447E"/>
    <w:rsid w:val="002D493F"/>
    <w:rsid w:val="002E2FB8"/>
    <w:rsid w:val="002E598C"/>
    <w:rsid w:val="002E793C"/>
    <w:rsid w:val="002F0ED0"/>
    <w:rsid w:val="002F152D"/>
    <w:rsid w:val="002F1C66"/>
    <w:rsid w:val="002F21D9"/>
    <w:rsid w:val="002F32B3"/>
    <w:rsid w:val="002F3E76"/>
    <w:rsid w:val="002F4897"/>
    <w:rsid w:val="002F5D20"/>
    <w:rsid w:val="00300989"/>
    <w:rsid w:val="00300A95"/>
    <w:rsid w:val="0030102E"/>
    <w:rsid w:val="00301C66"/>
    <w:rsid w:val="0030245C"/>
    <w:rsid w:val="00302D37"/>
    <w:rsid w:val="00302EC0"/>
    <w:rsid w:val="00303A0E"/>
    <w:rsid w:val="00305E8C"/>
    <w:rsid w:val="00306647"/>
    <w:rsid w:val="0030796A"/>
    <w:rsid w:val="00310B24"/>
    <w:rsid w:val="00312564"/>
    <w:rsid w:val="003139F5"/>
    <w:rsid w:val="003162E0"/>
    <w:rsid w:val="00317870"/>
    <w:rsid w:val="00320665"/>
    <w:rsid w:val="0032078F"/>
    <w:rsid w:val="003220FC"/>
    <w:rsid w:val="00324135"/>
    <w:rsid w:val="0032486B"/>
    <w:rsid w:val="00324B7D"/>
    <w:rsid w:val="0032683F"/>
    <w:rsid w:val="00330508"/>
    <w:rsid w:val="003305F0"/>
    <w:rsid w:val="00331414"/>
    <w:rsid w:val="00334720"/>
    <w:rsid w:val="00335AC4"/>
    <w:rsid w:val="00337E18"/>
    <w:rsid w:val="003434F9"/>
    <w:rsid w:val="0034676A"/>
    <w:rsid w:val="00351166"/>
    <w:rsid w:val="003514A0"/>
    <w:rsid w:val="00351902"/>
    <w:rsid w:val="00351D29"/>
    <w:rsid w:val="003539F7"/>
    <w:rsid w:val="00353AFA"/>
    <w:rsid w:val="00353BC4"/>
    <w:rsid w:val="00355699"/>
    <w:rsid w:val="003566FD"/>
    <w:rsid w:val="00361E94"/>
    <w:rsid w:val="00362713"/>
    <w:rsid w:val="00363701"/>
    <w:rsid w:val="00364404"/>
    <w:rsid w:val="00364DA4"/>
    <w:rsid w:val="00366BEE"/>
    <w:rsid w:val="003700CD"/>
    <w:rsid w:val="00371B63"/>
    <w:rsid w:val="00373D96"/>
    <w:rsid w:val="003746F2"/>
    <w:rsid w:val="00374761"/>
    <w:rsid w:val="003753FF"/>
    <w:rsid w:val="00376196"/>
    <w:rsid w:val="00376C26"/>
    <w:rsid w:val="00377D72"/>
    <w:rsid w:val="00380D4C"/>
    <w:rsid w:val="00381A2F"/>
    <w:rsid w:val="00381E2A"/>
    <w:rsid w:val="00381ED3"/>
    <w:rsid w:val="0038272A"/>
    <w:rsid w:val="00382CAB"/>
    <w:rsid w:val="00383A79"/>
    <w:rsid w:val="00383DB3"/>
    <w:rsid w:val="00384004"/>
    <w:rsid w:val="0038521A"/>
    <w:rsid w:val="003907AA"/>
    <w:rsid w:val="00390CD9"/>
    <w:rsid w:val="003919AF"/>
    <w:rsid w:val="00392C31"/>
    <w:rsid w:val="00394BB5"/>
    <w:rsid w:val="00394E44"/>
    <w:rsid w:val="00394FA6"/>
    <w:rsid w:val="003973BF"/>
    <w:rsid w:val="00397785"/>
    <w:rsid w:val="003A0167"/>
    <w:rsid w:val="003A02C4"/>
    <w:rsid w:val="003A0323"/>
    <w:rsid w:val="003A071D"/>
    <w:rsid w:val="003A1956"/>
    <w:rsid w:val="003A2255"/>
    <w:rsid w:val="003A270B"/>
    <w:rsid w:val="003A3103"/>
    <w:rsid w:val="003A3CC5"/>
    <w:rsid w:val="003A4FF9"/>
    <w:rsid w:val="003A5C16"/>
    <w:rsid w:val="003A5CF3"/>
    <w:rsid w:val="003A6CA8"/>
    <w:rsid w:val="003B12B9"/>
    <w:rsid w:val="003B18FD"/>
    <w:rsid w:val="003B2D8C"/>
    <w:rsid w:val="003B2E0A"/>
    <w:rsid w:val="003B34EA"/>
    <w:rsid w:val="003B4A1E"/>
    <w:rsid w:val="003B4E0F"/>
    <w:rsid w:val="003B6093"/>
    <w:rsid w:val="003B7365"/>
    <w:rsid w:val="003C1202"/>
    <w:rsid w:val="003C3A20"/>
    <w:rsid w:val="003C3B2C"/>
    <w:rsid w:val="003C561D"/>
    <w:rsid w:val="003C5D5F"/>
    <w:rsid w:val="003C68FA"/>
    <w:rsid w:val="003C6A1C"/>
    <w:rsid w:val="003D0593"/>
    <w:rsid w:val="003D07A0"/>
    <w:rsid w:val="003D1FAB"/>
    <w:rsid w:val="003D3056"/>
    <w:rsid w:val="003D3BD3"/>
    <w:rsid w:val="003D5315"/>
    <w:rsid w:val="003D6AF2"/>
    <w:rsid w:val="003E273C"/>
    <w:rsid w:val="003E33F5"/>
    <w:rsid w:val="003E3E55"/>
    <w:rsid w:val="003E419D"/>
    <w:rsid w:val="003E6430"/>
    <w:rsid w:val="003E68E6"/>
    <w:rsid w:val="003E7FB5"/>
    <w:rsid w:val="003F163F"/>
    <w:rsid w:val="003F23D8"/>
    <w:rsid w:val="003F354E"/>
    <w:rsid w:val="003F53DA"/>
    <w:rsid w:val="003F730A"/>
    <w:rsid w:val="003F751C"/>
    <w:rsid w:val="003F7AB0"/>
    <w:rsid w:val="003F7E9A"/>
    <w:rsid w:val="00400809"/>
    <w:rsid w:val="0040095C"/>
    <w:rsid w:val="004014AC"/>
    <w:rsid w:val="00401BA0"/>
    <w:rsid w:val="00401CE4"/>
    <w:rsid w:val="00402891"/>
    <w:rsid w:val="00403E13"/>
    <w:rsid w:val="0040472A"/>
    <w:rsid w:val="0040491C"/>
    <w:rsid w:val="00405D65"/>
    <w:rsid w:val="004072BE"/>
    <w:rsid w:val="004105D4"/>
    <w:rsid w:val="00411ACE"/>
    <w:rsid w:val="00412B8E"/>
    <w:rsid w:val="0041494B"/>
    <w:rsid w:val="0041738A"/>
    <w:rsid w:val="004176ED"/>
    <w:rsid w:val="00417EA8"/>
    <w:rsid w:val="0042054D"/>
    <w:rsid w:val="00420553"/>
    <w:rsid w:val="00421C59"/>
    <w:rsid w:val="0042343F"/>
    <w:rsid w:val="004254F1"/>
    <w:rsid w:val="00426313"/>
    <w:rsid w:val="00426B47"/>
    <w:rsid w:val="004273F8"/>
    <w:rsid w:val="004307AC"/>
    <w:rsid w:val="0043283E"/>
    <w:rsid w:val="00435488"/>
    <w:rsid w:val="00436733"/>
    <w:rsid w:val="004371E9"/>
    <w:rsid w:val="00441F71"/>
    <w:rsid w:val="004421F4"/>
    <w:rsid w:val="0044295C"/>
    <w:rsid w:val="00443E9D"/>
    <w:rsid w:val="0044497C"/>
    <w:rsid w:val="00446263"/>
    <w:rsid w:val="0045086B"/>
    <w:rsid w:val="004513A8"/>
    <w:rsid w:val="00455360"/>
    <w:rsid w:val="004568E2"/>
    <w:rsid w:val="00457BEF"/>
    <w:rsid w:val="004612E2"/>
    <w:rsid w:val="004619F5"/>
    <w:rsid w:val="00461E11"/>
    <w:rsid w:val="00462C14"/>
    <w:rsid w:val="00463E5F"/>
    <w:rsid w:val="004641FB"/>
    <w:rsid w:val="00465CC6"/>
    <w:rsid w:val="00467EFB"/>
    <w:rsid w:val="00470517"/>
    <w:rsid w:val="0047165F"/>
    <w:rsid w:val="004717E6"/>
    <w:rsid w:val="0047279F"/>
    <w:rsid w:val="004729C4"/>
    <w:rsid w:val="004731A0"/>
    <w:rsid w:val="00473948"/>
    <w:rsid w:val="00474BEE"/>
    <w:rsid w:val="004758AA"/>
    <w:rsid w:val="004765D9"/>
    <w:rsid w:val="00477108"/>
    <w:rsid w:val="00477C43"/>
    <w:rsid w:val="00481B8B"/>
    <w:rsid w:val="004825CF"/>
    <w:rsid w:val="00484ACD"/>
    <w:rsid w:val="004863F8"/>
    <w:rsid w:val="00491569"/>
    <w:rsid w:val="004934B3"/>
    <w:rsid w:val="0049389D"/>
    <w:rsid w:val="00493988"/>
    <w:rsid w:val="00493FF5"/>
    <w:rsid w:val="004957B5"/>
    <w:rsid w:val="0049615F"/>
    <w:rsid w:val="00496C45"/>
    <w:rsid w:val="00497E80"/>
    <w:rsid w:val="004A2329"/>
    <w:rsid w:val="004A29EE"/>
    <w:rsid w:val="004A3349"/>
    <w:rsid w:val="004A466C"/>
    <w:rsid w:val="004A5647"/>
    <w:rsid w:val="004A6871"/>
    <w:rsid w:val="004A6E5E"/>
    <w:rsid w:val="004A6F23"/>
    <w:rsid w:val="004B1611"/>
    <w:rsid w:val="004B3326"/>
    <w:rsid w:val="004B3D59"/>
    <w:rsid w:val="004B3FAF"/>
    <w:rsid w:val="004B4E35"/>
    <w:rsid w:val="004B56C8"/>
    <w:rsid w:val="004B592C"/>
    <w:rsid w:val="004B676B"/>
    <w:rsid w:val="004C03E1"/>
    <w:rsid w:val="004C38B8"/>
    <w:rsid w:val="004C4B67"/>
    <w:rsid w:val="004C4BB6"/>
    <w:rsid w:val="004C5434"/>
    <w:rsid w:val="004C5EE6"/>
    <w:rsid w:val="004C69B1"/>
    <w:rsid w:val="004C6BE8"/>
    <w:rsid w:val="004D0CAC"/>
    <w:rsid w:val="004D1533"/>
    <w:rsid w:val="004D2630"/>
    <w:rsid w:val="004D2964"/>
    <w:rsid w:val="004D359B"/>
    <w:rsid w:val="004D37B2"/>
    <w:rsid w:val="004D432C"/>
    <w:rsid w:val="004D4EBA"/>
    <w:rsid w:val="004D70B4"/>
    <w:rsid w:val="004E4588"/>
    <w:rsid w:val="004E4C3E"/>
    <w:rsid w:val="004E5198"/>
    <w:rsid w:val="004E6073"/>
    <w:rsid w:val="004F0F30"/>
    <w:rsid w:val="004F1A70"/>
    <w:rsid w:val="004F1BE7"/>
    <w:rsid w:val="004F36A9"/>
    <w:rsid w:val="004F45A2"/>
    <w:rsid w:val="004F50C6"/>
    <w:rsid w:val="004F55BF"/>
    <w:rsid w:val="004F58FC"/>
    <w:rsid w:val="004F595E"/>
    <w:rsid w:val="004F760A"/>
    <w:rsid w:val="004F7752"/>
    <w:rsid w:val="004F7B2B"/>
    <w:rsid w:val="00500757"/>
    <w:rsid w:val="00500A18"/>
    <w:rsid w:val="005019E3"/>
    <w:rsid w:val="00501B51"/>
    <w:rsid w:val="0050261A"/>
    <w:rsid w:val="0050369F"/>
    <w:rsid w:val="0050417A"/>
    <w:rsid w:val="0050475F"/>
    <w:rsid w:val="00505AD2"/>
    <w:rsid w:val="00505CE2"/>
    <w:rsid w:val="0050615D"/>
    <w:rsid w:val="00510287"/>
    <w:rsid w:val="005103F3"/>
    <w:rsid w:val="0051117E"/>
    <w:rsid w:val="00511437"/>
    <w:rsid w:val="005118D8"/>
    <w:rsid w:val="00513A45"/>
    <w:rsid w:val="0051483D"/>
    <w:rsid w:val="0052215A"/>
    <w:rsid w:val="0052256A"/>
    <w:rsid w:val="00524133"/>
    <w:rsid w:val="005247F5"/>
    <w:rsid w:val="0052620B"/>
    <w:rsid w:val="0052648B"/>
    <w:rsid w:val="005267A4"/>
    <w:rsid w:val="00527CB5"/>
    <w:rsid w:val="0053177C"/>
    <w:rsid w:val="00532FDB"/>
    <w:rsid w:val="00535C49"/>
    <w:rsid w:val="005364EE"/>
    <w:rsid w:val="00540C06"/>
    <w:rsid w:val="00542F27"/>
    <w:rsid w:val="005431C2"/>
    <w:rsid w:val="00543D0F"/>
    <w:rsid w:val="00544121"/>
    <w:rsid w:val="005442F0"/>
    <w:rsid w:val="00544C71"/>
    <w:rsid w:val="0054791B"/>
    <w:rsid w:val="00547CCC"/>
    <w:rsid w:val="005509E8"/>
    <w:rsid w:val="005518A7"/>
    <w:rsid w:val="0055281B"/>
    <w:rsid w:val="00553D85"/>
    <w:rsid w:val="00553F20"/>
    <w:rsid w:val="00554477"/>
    <w:rsid w:val="005550C7"/>
    <w:rsid w:val="0055586B"/>
    <w:rsid w:val="00555B55"/>
    <w:rsid w:val="005566DC"/>
    <w:rsid w:val="0056409B"/>
    <w:rsid w:val="00565880"/>
    <w:rsid w:val="00566C11"/>
    <w:rsid w:val="00567678"/>
    <w:rsid w:val="00567A2C"/>
    <w:rsid w:val="0057152D"/>
    <w:rsid w:val="005736DD"/>
    <w:rsid w:val="00573B0A"/>
    <w:rsid w:val="00575549"/>
    <w:rsid w:val="005774F7"/>
    <w:rsid w:val="005778CC"/>
    <w:rsid w:val="005779F0"/>
    <w:rsid w:val="0058085F"/>
    <w:rsid w:val="00581F95"/>
    <w:rsid w:val="005821A0"/>
    <w:rsid w:val="0058229C"/>
    <w:rsid w:val="005830A2"/>
    <w:rsid w:val="00584746"/>
    <w:rsid w:val="005863A2"/>
    <w:rsid w:val="005909D0"/>
    <w:rsid w:val="00592CDF"/>
    <w:rsid w:val="005966DA"/>
    <w:rsid w:val="00597294"/>
    <w:rsid w:val="005A0F4A"/>
    <w:rsid w:val="005A2BA1"/>
    <w:rsid w:val="005A2CDD"/>
    <w:rsid w:val="005A33F4"/>
    <w:rsid w:val="005A4489"/>
    <w:rsid w:val="005A47E7"/>
    <w:rsid w:val="005A5853"/>
    <w:rsid w:val="005A6A00"/>
    <w:rsid w:val="005A6B02"/>
    <w:rsid w:val="005B049B"/>
    <w:rsid w:val="005B2009"/>
    <w:rsid w:val="005B204B"/>
    <w:rsid w:val="005B6BA4"/>
    <w:rsid w:val="005C0D47"/>
    <w:rsid w:val="005C1830"/>
    <w:rsid w:val="005C3D25"/>
    <w:rsid w:val="005C4B0C"/>
    <w:rsid w:val="005C5371"/>
    <w:rsid w:val="005C550E"/>
    <w:rsid w:val="005C6864"/>
    <w:rsid w:val="005D08A4"/>
    <w:rsid w:val="005D17F4"/>
    <w:rsid w:val="005D2448"/>
    <w:rsid w:val="005D28B6"/>
    <w:rsid w:val="005D35F4"/>
    <w:rsid w:val="005D3B37"/>
    <w:rsid w:val="005D42A1"/>
    <w:rsid w:val="005D5A9F"/>
    <w:rsid w:val="005E2BF2"/>
    <w:rsid w:val="005E355B"/>
    <w:rsid w:val="005E47DB"/>
    <w:rsid w:val="005E7C77"/>
    <w:rsid w:val="005E7E5C"/>
    <w:rsid w:val="005F01C1"/>
    <w:rsid w:val="005F1C03"/>
    <w:rsid w:val="005F6993"/>
    <w:rsid w:val="005F73F0"/>
    <w:rsid w:val="00602697"/>
    <w:rsid w:val="00610051"/>
    <w:rsid w:val="00610898"/>
    <w:rsid w:val="00613C2D"/>
    <w:rsid w:val="00614ADE"/>
    <w:rsid w:val="00616794"/>
    <w:rsid w:val="00620302"/>
    <w:rsid w:val="00621DCA"/>
    <w:rsid w:val="00623C5E"/>
    <w:rsid w:val="00623CCD"/>
    <w:rsid w:val="00623D43"/>
    <w:rsid w:val="00623F31"/>
    <w:rsid w:val="006251B7"/>
    <w:rsid w:val="00631E4D"/>
    <w:rsid w:val="00633130"/>
    <w:rsid w:val="00633E6A"/>
    <w:rsid w:val="00635C14"/>
    <w:rsid w:val="00637358"/>
    <w:rsid w:val="00641C12"/>
    <w:rsid w:val="00641E63"/>
    <w:rsid w:val="00645563"/>
    <w:rsid w:val="00645632"/>
    <w:rsid w:val="00645C46"/>
    <w:rsid w:val="00646CB0"/>
    <w:rsid w:val="006520F8"/>
    <w:rsid w:val="0065260C"/>
    <w:rsid w:val="006529E1"/>
    <w:rsid w:val="00653106"/>
    <w:rsid w:val="00654E73"/>
    <w:rsid w:val="006552C7"/>
    <w:rsid w:val="006553CC"/>
    <w:rsid w:val="00656D80"/>
    <w:rsid w:val="0066072E"/>
    <w:rsid w:val="00660894"/>
    <w:rsid w:val="00660A94"/>
    <w:rsid w:val="00660C35"/>
    <w:rsid w:val="0066147D"/>
    <w:rsid w:val="00663C73"/>
    <w:rsid w:val="006644E5"/>
    <w:rsid w:val="006654A6"/>
    <w:rsid w:val="006658B8"/>
    <w:rsid w:val="00666EAB"/>
    <w:rsid w:val="00670E11"/>
    <w:rsid w:val="00670EC0"/>
    <w:rsid w:val="006721DC"/>
    <w:rsid w:val="00672C49"/>
    <w:rsid w:val="00673839"/>
    <w:rsid w:val="00674A26"/>
    <w:rsid w:val="006759C7"/>
    <w:rsid w:val="00675FBC"/>
    <w:rsid w:val="00676228"/>
    <w:rsid w:val="00676301"/>
    <w:rsid w:val="00677E2A"/>
    <w:rsid w:val="00677EB7"/>
    <w:rsid w:val="006801F0"/>
    <w:rsid w:val="00681C6F"/>
    <w:rsid w:val="00683F40"/>
    <w:rsid w:val="00684C53"/>
    <w:rsid w:val="00685C7C"/>
    <w:rsid w:val="006868E6"/>
    <w:rsid w:val="00686FF2"/>
    <w:rsid w:val="006879E1"/>
    <w:rsid w:val="006900A1"/>
    <w:rsid w:val="006905EA"/>
    <w:rsid w:val="006915E4"/>
    <w:rsid w:val="00694BE0"/>
    <w:rsid w:val="006959CF"/>
    <w:rsid w:val="006A043C"/>
    <w:rsid w:val="006A234C"/>
    <w:rsid w:val="006A24A6"/>
    <w:rsid w:val="006A2B4B"/>
    <w:rsid w:val="006A302E"/>
    <w:rsid w:val="006A3639"/>
    <w:rsid w:val="006A4A0F"/>
    <w:rsid w:val="006A4F89"/>
    <w:rsid w:val="006A6C2B"/>
    <w:rsid w:val="006A77CA"/>
    <w:rsid w:val="006B0CE9"/>
    <w:rsid w:val="006B4016"/>
    <w:rsid w:val="006B4259"/>
    <w:rsid w:val="006B4269"/>
    <w:rsid w:val="006B5522"/>
    <w:rsid w:val="006B6D83"/>
    <w:rsid w:val="006B73B1"/>
    <w:rsid w:val="006B741F"/>
    <w:rsid w:val="006B7B77"/>
    <w:rsid w:val="006C1327"/>
    <w:rsid w:val="006C28FB"/>
    <w:rsid w:val="006C3DD6"/>
    <w:rsid w:val="006C4421"/>
    <w:rsid w:val="006C78C2"/>
    <w:rsid w:val="006D0188"/>
    <w:rsid w:val="006D12B5"/>
    <w:rsid w:val="006D14A2"/>
    <w:rsid w:val="006D217F"/>
    <w:rsid w:val="006D21FB"/>
    <w:rsid w:val="006D4395"/>
    <w:rsid w:val="006D5847"/>
    <w:rsid w:val="006D6560"/>
    <w:rsid w:val="006E0A95"/>
    <w:rsid w:val="006E127C"/>
    <w:rsid w:val="006E15EA"/>
    <w:rsid w:val="006E1F17"/>
    <w:rsid w:val="006E2096"/>
    <w:rsid w:val="006E23CC"/>
    <w:rsid w:val="006E4D3C"/>
    <w:rsid w:val="006E60E7"/>
    <w:rsid w:val="006E6CF0"/>
    <w:rsid w:val="006E708C"/>
    <w:rsid w:val="006E760E"/>
    <w:rsid w:val="006F03AE"/>
    <w:rsid w:val="006F115A"/>
    <w:rsid w:val="006F3ECE"/>
    <w:rsid w:val="006F463A"/>
    <w:rsid w:val="006F4FA3"/>
    <w:rsid w:val="006F52AA"/>
    <w:rsid w:val="006F6EB8"/>
    <w:rsid w:val="006F72E3"/>
    <w:rsid w:val="007007DC"/>
    <w:rsid w:val="0071066D"/>
    <w:rsid w:val="00710BED"/>
    <w:rsid w:val="007116AD"/>
    <w:rsid w:val="00713B22"/>
    <w:rsid w:val="007141D0"/>
    <w:rsid w:val="00714314"/>
    <w:rsid w:val="00714F87"/>
    <w:rsid w:val="00715202"/>
    <w:rsid w:val="00715BC1"/>
    <w:rsid w:val="00721DD7"/>
    <w:rsid w:val="00722125"/>
    <w:rsid w:val="00726A78"/>
    <w:rsid w:val="00727041"/>
    <w:rsid w:val="00727D51"/>
    <w:rsid w:val="00730F9A"/>
    <w:rsid w:val="00731B0B"/>
    <w:rsid w:val="00733B5D"/>
    <w:rsid w:val="00737402"/>
    <w:rsid w:val="00740643"/>
    <w:rsid w:val="0074311C"/>
    <w:rsid w:val="00743DF2"/>
    <w:rsid w:val="007442D9"/>
    <w:rsid w:val="00744697"/>
    <w:rsid w:val="00744A53"/>
    <w:rsid w:val="007452F5"/>
    <w:rsid w:val="007456CF"/>
    <w:rsid w:val="00746182"/>
    <w:rsid w:val="0074703D"/>
    <w:rsid w:val="00753D3A"/>
    <w:rsid w:val="00754917"/>
    <w:rsid w:val="00754F22"/>
    <w:rsid w:val="00756262"/>
    <w:rsid w:val="00756527"/>
    <w:rsid w:val="0075683F"/>
    <w:rsid w:val="0075786A"/>
    <w:rsid w:val="0076067F"/>
    <w:rsid w:val="00760B76"/>
    <w:rsid w:val="00763923"/>
    <w:rsid w:val="00764285"/>
    <w:rsid w:val="00765D1B"/>
    <w:rsid w:val="00770F47"/>
    <w:rsid w:val="00771174"/>
    <w:rsid w:val="007714B3"/>
    <w:rsid w:val="00773E86"/>
    <w:rsid w:val="00774B28"/>
    <w:rsid w:val="007756BB"/>
    <w:rsid w:val="00775B0C"/>
    <w:rsid w:val="00775D2E"/>
    <w:rsid w:val="00780136"/>
    <w:rsid w:val="00782398"/>
    <w:rsid w:val="00782BE4"/>
    <w:rsid w:val="00782FD1"/>
    <w:rsid w:val="0078409B"/>
    <w:rsid w:val="007842C5"/>
    <w:rsid w:val="007843C4"/>
    <w:rsid w:val="00786026"/>
    <w:rsid w:val="00786654"/>
    <w:rsid w:val="00786A2F"/>
    <w:rsid w:val="00790FDE"/>
    <w:rsid w:val="007919FC"/>
    <w:rsid w:val="00791F66"/>
    <w:rsid w:val="00793A77"/>
    <w:rsid w:val="007952E7"/>
    <w:rsid w:val="007956BF"/>
    <w:rsid w:val="007957B6"/>
    <w:rsid w:val="00795985"/>
    <w:rsid w:val="00795ACF"/>
    <w:rsid w:val="0079735E"/>
    <w:rsid w:val="0079792A"/>
    <w:rsid w:val="007A104C"/>
    <w:rsid w:val="007A14C4"/>
    <w:rsid w:val="007A1790"/>
    <w:rsid w:val="007A479F"/>
    <w:rsid w:val="007A4948"/>
    <w:rsid w:val="007A5BAA"/>
    <w:rsid w:val="007B0085"/>
    <w:rsid w:val="007B097F"/>
    <w:rsid w:val="007B382E"/>
    <w:rsid w:val="007B4A50"/>
    <w:rsid w:val="007B4BF1"/>
    <w:rsid w:val="007B5C40"/>
    <w:rsid w:val="007B5F9C"/>
    <w:rsid w:val="007B629A"/>
    <w:rsid w:val="007B6BCE"/>
    <w:rsid w:val="007B7565"/>
    <w:rsid w:val="007B791F"/>
    <w:rsid w:val="007C074A"/>
    <w:rsid w:val="007C1A52"/>
    <w:rsid w:val="007C1D28"/>
    <w:rsid w:val="007C2D77"/>
    <w:rsid w:val="007C2FD8"/>
    <w:rsid w:val="007C359D"/>
    <w:rsid w:val="007C4646"/>
    <w:rsid w:val="007C4744"/>
    <w:rsid w:val="007C5AD2"/>
    <w:rsid w:val="007C6617"/>
    <w:rsid w:val="007C7DB6"/>
    <w:rsid w:val="007D1E1A"/>
    <w:rsid w:val="007D3118"/>
    <w:rsid w:val="007D43BF"/>
    <w:rsid w:val="007D73B4"/>
    <w:rsid w:val="007E0E1E"/>
    <w:rsid w:val="007E2302"/>
    <w:rsid w:val="007E2806"/>
    <w:rsid w:val="007E40A0"/>
    <w:rsid w:val="007E4B16"/>
    <w:rsid w:val="007E6900"/>
    <w:rsid w:val="007E6F14"/>
    <w:rsid w:val="007E6F17"/>
    <w:rsid w:val="007E7ACE"/>
    <w:rsid w:val="007F16F5"/>
    <w:rsid w:val="007F17FB"/>
    <w:rsid w:val="007F2545"/>
    <w:rsid w:val="007F3841"/>
    <w:rsid w:val="007F4A45"/>
    <w:rsid w:val="007F4FAF"/>
    <w:rsid w:val="007F5999"/>
    <w:rsid w:val="007F63B4"/>
    <w:rsid w:val="007F64DA"/>
    <w:rsid w:val="007F6F6F"/>
    <w:rsid w:val="007F71C3"/>
    <w:rsid w:val="007F73A5"/>
    <w:rsid w:val="00800F13"/>
    <w:rsid w:val="00801F0B"/>
    <w:rsid w:val="00805406"/>
    <w:rsid w:val="00805C51"/>
    <w:rsid w:val="00805D10"/>
    <w:rsid w:val="0080614F"/>
    <w:rsid w:val="00806560"/>
    <w:rsid w:val="0080696E"/>
    <w:rsid w:val="00806B2C"/>
    <w:rsid w:val="00810BCE"/>
    <w:rsid w:val="00811B6E"/>
    <w:rsid w:val="0081460F"/>
    <w:rsid w:val="00814B03"/>
    <w:rsid w:val="00817127"/>
    <w:rsid w:val="0081793F"/>
    <w:rsid w:val="00820FCD"/>
    <w:rsid w:val="0082186C"/>
    <w:rsid w:val="008221CD"/>
    <w:rsid w:val="008233C0"/>
    <w:rsid w:val="0082411F"/>
    <w:rsid w:val="00825160"/>
    <w:rsid w:val="00825FF2"/>
    <w:rsid w:val="00827208"/>
    <w:rsid w:val="00827273"/>
    <w:rsid w:val="00830035"/>
    <w:rsid w:val="00830233"/>
    <w:rsid w:val="0083059C"/>
    <w:rsid w:val="0083178D"/>
    <w:rsid w:val="00832C75"/>
    <w:rsid w:val="00833AEB"/>
    <w:rsid w:val="008340C6"/>
    <w:rsid w:val="008352EE"/>
    <w:rsid w:val="00835DE1"/>
    <w:rsid w:val="008375BC"/>
    <w:rsid w:val="00837E4C"/>
    <w:rsid w:val="008404C5"/>
    <w:rsid w:val="008407C9"/>
    <w:rsid w:val="00843305"/>
    <w:rsid w:val="00843967"/>
    <w:rsid w:val="008439D2"/>
    <w:rsid w:val="00843F33"/>
    <w:rsid w:val="008449ED"/>
    <w:rsid w:val="00846564"/>
    <w:rsid w:val="008471E8"/>
    <w:rsid w:val="00852257"/>
    <w:rsid w:val="008545C1"/>
    <w:rsid w:val="00854950"/>
    <w:rsid w:val="0085553B"/>
    <w:rsid w:val="0085691A"/>
    <w:rsid w:val="00857647"/>
    <w:rsid w:val="0085787B"/>
    <w:rsid w:val="00857DFA"/>
    <w:rsid w:val="00860540"/>
    <w:rsid w:val="00861651"/>
    <w:rsid w:val="00861EDE"/>
    <w:rsid w:val="00863D6A"/>
    <w:rsid w:val="00866146"/>
    <w:rsid w:val="00866BBB"/>
    <w:rsid w:val="008706F8"/>
    <w:rsid w:val="0087101A"/>
    <w:rsid w:val="008711B6"/>
    <w:rsid w:val="008719B6"/>
    <w:rsid w:val="008735D6"/>
    <w:rsid w:val="008743B3"/>
    <w:rsid w:val="00874D03"/>
    <w:rsid w:val="00875932"/>
    <w:rsid w:val="0088195F"/>
    <w:rsid w:val="00881C7F"/>
    <w:rsid w:val="00882BDD"/>
    <w:rsid w:val="00885071"/>
    <w:rsid w:val="008863A4"/>
    <w:rsid w:val="0088769B"/>
    <w:rsid w:val="00892AD7"/>
    <w:rsid w:val="00893490"/>
    <w:rsid w:val="00897709"/>
    <w:rsid w:val="008A070E"/>
    <w:rsid w:val="008A1DC2"/>
    <w:rsid w:val="008A5308"/>
    <w:rsid w:val="008A6138"/>
    <w:rsid w:val="008B060A"/>
    <w:rsid w:val="008B2A34"/>
    <w:rsid w:val="008B35EA"/>
    <w:rsid w:val="008B6D7E"/>
    <w:rsid w:val="008C0A78"/>
    <w:rsid w:val="008C166D"/>
    <w:rsid w:val="008C42D5"/>
    <w:rsid w:val="008C523C"/>
    <w:rsid w:val="008C5CD6"/>
    <w:rsid w:val="008C63ED"/>
    <w:rsid w:val="008C723A"/>
    <w:rsid w:val="008D0758"/>
    <w:rsid w:val="008D2369"/>
    <w:rsid w:val="008D3383"/>
    <w:rsid w:val="008D3E68"/>
    <w:rsid w:val="008D4B9F"/>
    <w:rsid w:val="008D5B18"/>
    <w:rsid w:val="008D5E9D"/>
    <w:rsid w:val="008D6B5A"/>
    <w:rsid w:val="008D7551"/>
    <w:rsid w:val="008E0499"/>
    <w:rsid w:val="008E0A9C"/>
    <w:rsid w:val="008E1F56"/>
    <w:rsid w:val="008E2654"/>
    <w:rsid w:val="008E2CE5"/>
    <w:rsid w:val="008E366E"/>
    <w:rsid w:val="008E5D66"/>
    <w:rsid w:val="008E7941"/>
    <w:rsid w:val="008F0F08"/>
    <w:rsid w:val="008F10BE"/>
    <w:rsid w:val="008F17D3"/>
    <w:rsid w:val="008F2501"/>
    <w:rsid w:val="008F371B"/>
    <w:rsid w:val="008F4777"/>
    <w:rsid w:val="008F4D9B"/>
    <w:rsid w:val="008F780D"/>
    <w:rsid w:val="0090180E"/>
    <w:rsid w:val="0090510F"/>
    <w:rsid w:val="00906718"/>
    <w:rsid w:val="00906922"/>
    <w:rsid w:val="0090789D"/>
    <w:rsid w:val="009105E9"/>
    <w:rsid w:val="00911A65"/>
    <w:rsid w:val="00913370"/>
    <w:rsid w:val="00913E88"/>
    <w:rsid w:val="00914168"/>
    <w:rsid w:val="00914CDC"/>
    <w:rsid w:val="0091568F"/>
    <w:rsid w:val="00917D7C"/>
    <w:rsid w:val="00921392"/>
    <w:rsid w:val="00923AF4"/>
    <w:rsid w:val="00925C7A"/>
    <w:rsid w:val="0092646F"/>
    <w:rsid w:val="00931641"/>
    <w:rsid w:val="00931C82"/>
    <w:rsid w:val="009334AD"/>
    <w:rsid w:val="009373F8"/>
    <w:rsid w:val="00937AAE"/>
    <w:rsid w:val="009405B1"/>
    <w:rsid w:val="009420E8"/>
    <w:rsid w:val="00942AD9"/>
    <w:rsid w:val="00943CC9"/>
    <w:rsid w:val="00945088"/>
    <w:rsid w:val="009463C9"/>
    <w:rsid w:val="00946570"/>
    <w:rsid w:val="00950280"/>
    <w:rsid w:val="00951636"/>
    <w:rsid w:val="009533D3"/>
    <w:rsid w:val="0095674C"/>
    <w:rsid w:val="0096042E"/>
    <w:rsid w:val="00961DCD"/>
    <w:rsid w:val="009636AF"/>
    <w:rsid w:val="009645C0"/>
    <w:rsid w:val="00965161"/>
    <w:rsid w:val="00966F53"/>
    <w:rsid w:val="00970AF5"/>
    <w:rsid w:val="009717CD"/>
    <w:rsid w:val="00972400"/>
    <w:rsid w:val="00974271"/>
    <w:rsid w:val="0097434A"/>
    <w:rsid w:val="0097483F"/>
    <w:rsid w:val="00974D72"/>
    <w:rsid w:val="009754F8"/>
    <w:rsid w:val="009763AD"/>
    <w:rsid w:val="00981BBC"/>
    <w:rsid w:val="00990BC5"/>
    <w:rsid w:val="0099107F"/>
    <w:rsid w:val="0099264D"/>
    <w:rsid w:val="00993324"/>
    <w:rsid w:val="00993745"/>
    <w:rsid w:val="00993FDB"/>
    <w:rsid w:val="0099491D"/>
    <w:rsid w:val="00995851"/>
    <w:rsid w:val="0099591F"/>
    <w:rsid w:val="00995D11"/>
    <w:rsid w:val="00997FEA"/>
    <w:rsid w:val="009A21B3"/>
    <w:rsid w:val="009A2D91"/>
    <w:rsid w:val="009A3B86"/>
    <w:rsid w:val="009A5F5C"/>
    <w:rsid w:val="009A6DFB"/>
    <w:rsid w:val="009B1E7B"/>
    <w:rsid w:val="009B461A"/>
    <w:rsid w:val="009B4676"/>
    <w:rsid w:val="009B5092"/>
    <w:rsid w:val="009B5850"/>
    <w:rsid w:val="009B6501"/>
    <w:rsid w:val="009B67F7"/>
    <w:rsid w:val="009B76A4"/>
    <w:rsid w:val="009B7FF3"/>
    <w:rsid w:val="009C0546"/>
    <w:rsid w:val="009C4983"/>
    <w:rsid w:val="009C4B31"/>
    <w:rsid w:val="009C5503"/>
    <w:rsid w:val="009C59CF"/>
    <w:rsid w:val="009D159B"/>
    <w:rsid w:val="009D1D0B"/>
    <w:rsid w:val="009D7BD2"/>
    <w:rsid w:val="009E178B"/>
    <w:rsid w:val="009E4301"/>
    <w:rsid w:val="009E6119"/>
    <w:rsid w:val="009E6459"/>
    <w:rsid w:val="009E753C"/>
    <w:rsid w:val="009F7C7C"/>
    <w:rsid w:val="00A0174E"/>
    <w:rsid w:val="00A01FE7"/>
    <w:rsid w:val="00A02F50"/>
    <w:rsid w:val="00A0300D"/>
    <w:rsid w:val="00A036F4"/>
    <w:rsid w:val="00A0541E"/>
    <w:rsid w:val="00A054CD"/>
    <w:rsid w:val="00A05957"/>
    <w:rsid w:val="00A079B5"/>
    <w:rsid w:val="00A07C66"/>
    <w:rsid w:val="00A1293B"/>
    <w:rsid w:val="00A15480"/>
    <w:rsid w:val="00A15E87"/>
    <w:rsid w:val="00A160A3"/>
    <w:rsid w:val="00A16B86"/>
    <w:rsid w:val="00A16B92"/>
    <w:rsid w:val="00A16E28"/>
    <w:rsid w:val="00A17462"/>
    <w:rsid w:val="00A21280"/>
    <w:rsid w:val="00A22C54"/>
    <w:rsid w:val="00A22E34"/>
    <w:rsid w:val="00A23CCE"/>
    <w:rsid w:val="00A253C3"/>
    <w:rsid w:val="00A25994"/>
    <w:rsid w:val="00A26D36"/>
    <w:rsid w:val="00A26E0E"/>
    <w:rsid w:val="00A27DF0"/>
    <w:rsid w:val="00A31492"/>
    <w:rsid w:val="00A32756"/>
    <w:rsid w:val="00A32EAE"/>
    <w:rsid w:val="00A33011"/>
    <w:rsid w:val="00A33112"/>
    <w:rsid w:val="00A37ABE"/>
    <w:rsid w:val="00A4184B"/>
    <w:rsid w:val="00A41D51"/>
    <w:rsid w:val="00A43240"/>
    <w:rsid w:val="00A43736"/>
    <w:rsid w:val="00A447F7"/>
    <w:rsid w:val="00A449C5"/>
    <w:rsid w:val="00A454BD"/>
    <w:rsid w:val="00A45CD1"/>
    <w:rsid w:val="00A45EB6"/>
    <w:rsid w:val="00A46FB2"/>
    <w:rsid w:val="00A52B97"/>
    <w:rsid w:val="00A52C8C"/>
    <w:rsid w:val="00A53644"/>
    <w:rsid w:val="00A53D02"/>
    <w:rsid w:val="00A53FE1"/>
    <w:rsid w:val="00A54838"/>
    <w:rsid w:val="00A553F7"/>
    <w:rsid w:val="00A55E8D"/>
    <w:rsid w:val="00A55EF2"/>
    <w:rsid w:val="00A56630"/>
    <w:rsid w:val="00A57351"/>
    <w:rsid w:val="00A5767A"/>
    <w:rsid w:val="00A601F6"/>
    <w:rsid w:val="00A6151D"/>
    <w:rsid w:val="00A61889"/>
    <w:rsid w:val="00A6218F"/>
    <w:rsid w:val="00A6273D"/>
    <w:rsid w:val="00A640DC"/>
    <w:rsid w:val="00A64DFF"/>
    <w:rsid w:val="00A6553C"/>
    <w:rsid w:val="00A66CB4"/>
    <w:rsid w:val="00A67379"/>
    <w:rsid w:val="00A70CEF"/>
    <w:rsid w:val="00A7297A"/>
    <w:rsid w:val="00A73062"/>
    <w:rsid w:val="00A7475D"/>
    <w:rsid w:val="00A75609"/>
    <w:rsid w:val="00A8142C"/>
    <w:rsid w:val="00A81843"/>
    <w:rsid w:val="00A81939"/>
    <w:rsid w:val="00A81FD4"/>
    <w:rsid w:val="00A82402"/>
    <w:rsid w:val="00A8261A"/>
    <w:rsid w:val="00A8442D"/>
    <w:rsid w:val="00A84586"/>
    <w:rsid w:val="00A85465"/>
    <w:rsid w:val="00A8590F"/>
    <w:rsid w:val="00A86109"/>
    <w:rsid w:val="00A9115C"/>
    <w:rsid w:val="00A9151F"/>
    <w:rsid w:val="00A92AD6"/>
    <w:rsid w:val="00A946AB"/>
    <w:rsid w:val="00A95256"/>
    <w:rsid w:val="00A9665D"/>
    <w:rsid w:val="00A96980"/>
    <w:rsid w:val="00A96CB5"/>
    <w:rsid w:val="00A9723A"/>
    <w:rsid w:val="00A97309"/>
    <w:rsid w:val="00A97F10"/>
    <w:rsid w:val="00AA2222"/>
    <w:rsid w:val="00AA3005"/>
    <w:rsid w:val="00AA34A6"/>
    <w:rsid w:val="00AA48EA"/>
    <w:rsid w:val="00AA640D"/>
    <w:rsid w:val="00AA7051"/>
    <w:rsid w:val="00AA7123"/>
    <w:rsid w:val="00AB0777"/>
    <w:rsid w:val="00AB0AF6"/>
    <w:rsid w:val="00AB0E87"/>
    <w:rsid w:val="00AB11E6"/>
    <w:rsid w:val="00AB1B00"/>
    <w:rsid w:val="00AB1E8E"/>
    <w:rsid w:val="00AB2797"/>
    <w:rsid w:val="00AB28F7"/>
    <w:rsid w:val="00AB333E"/>
    <w:rsid w:val="00AB5698"/>
    <w:rsid w:val="00AB69D8"/>
    <w:rsid w:val="00AB7FE4"/>
    <w:rsid w:val="00AC2145"/>
    <w:rsid w:val="00AC2883"/>
    <w:rsid w:val="00AC28F8"/>
    <w:rsid w:val="00AC3864"/>
    <w:rsid w:val="00AC4291"/>
    <w:rsid w:val="00AC47F4"/>
    <w:rsid w:val="00AD321E"/>
    <w:rsid w:val="00AD5154"/>
    <w:rsid w:val="00AD584D"/>
    <w:rsid w:val="00AD5A13"/>
    <w:rsid w:val="00AD79C2"/>
    <w:rsid w:val="00AE1542"/>
    <w:rsid w:val="00AE3636"/>
    <w:rsid w:val="00AE4197"/>
    <w:rsid w:val="00AE46EB"/>
    <w:rsid w:val="00AE57E8"/>
    <w:rsid w:val="00AE59E4"/>
    <w:rsid w:val="00AE6333"/>
    <w:rsid w:val="00AF1693"/>
    <w:rsid w:val="00AF20BC"/>
    <w:rsid w:val="00AF2733"/>
    <w:rsid w:val="00AF3228"/>
    <w:rsid w:val="00AF3344"/>
    <w:rsid w:val="00AF4206"/>
    <w:rsid w:val="00AF4423"/>
    <w:rsid w:val="00AF48FF"/>
    <w:rsid w:val="00AF50AD"/>
    <w:rsid w:val="00AF6908"/>
    <w:rsid w:val="00B00FF7"/>
    <w:rsid w:val="00B015E1"/>
    <w:rsid w:val="00B029B9"/>
    <w:rsid w:val="00B02E5A"/>
    <w:rsid w:val="00B03D5D"/>
    <w:rsid w:val="00B05098"/>
    <w:rsid w:val="00B06162"/>
    <w:rsid w:val="00B06FF2"/>
    <w:rsid w:val="00B118A0"/>
    <w:rsid w:val="00B1267A"/>
    <w:rsid w:val="00B141CE"/>
    <w:rsid w:val="00B1441B"/>
    <w:rsid w:val="00B149F8"/>
    <w:rsid w:val="00B15010"/>
    <w:rsid w:val="00B163F1"/>
    <w:rsid w:val="00B1699A"/>
    <w:rsid w:val="00B20D35"/>
    <w:rsid w:val="00B2163B"/>
    <w:rsid w:val="00B21BBC"/>
    <w:rsid w:val="00B21CF6"/>
    <w:rsid w:val="00B22FD5"/>
    <w:rsid w:val="00B2458F"/>
    <w:rsid w:val="00B268E0"/>
    <w:rsid w:val="00B30044"/>
    <w:rsid w:val="00B34DAA"/>
    <w:rsid w:val="00B37FD7"/>
    <w:rsid w:val="00B40013"/>
    <w:rsid w:val="00B41837"/>
    <w:rsid w:val="00B44B1F"/>
    <w:rsid w:val="00B45952"/>
    <w:rsid w:val="00B46D9B"/>
    <w:rsid w:val="00B470AD"/>
    <w:rsid w:val="00B5002F"/>
    <w:rsid w:val="00B50CD6"/>
    <w:rsid w:val="00B5101B"/>
    <w:rsid w:val="00B511E9"/>
    <w:rsid w:val="00B52165"/>
    <w:rsid w:val="00B52616"/>
    <w:rsid w:val="00B543A4"/>
    <w:rsid w:val="00B54C88"/>
    <w:rsid w:val="00B56B4C"/>
    <w:rsid w:val="00B606F8"/>
    <w:rsid w:val="00B6119F"/>
    <w:rsid w:val="00B619E1"/>
    <w:rsid w:val="00B61A0E"/>
    <w:rsid w:val="00B62CA1"/>
    <w:rsid w:val="00B64ACC"/>
    <w:rsid w:val="00B7061D"/>
    <w:rsid w:val="00B75590"/>
    <w:rsid w:val="00B76382"/>
    <w:rsid w:val="00B767AC"/>
    <w:rsid w:val="00B77306"/>
    <w:rsid w:val="00B77C0C"/>
    <w:rsid w:val="00B80A56"/>
    <w:rsid w:val="00B82344"/>
    <w:rsid w:val="00B84E53"/>
    <w:rsid w:val="00B854A8"/>
    <w:rsid w:val="00B860E5"/>
    <w:rsid w:val="00B86911"/>
    <w:rsid w:val="00B9005B"/>
    <w:rsid w:val="00B90ED5"/>
    <w:rsid w:val="00B9518A"/>
    <w:rsid w:val="00B9534C"/>
    <w:rsid w:val="00B9648C"/>
    <w:rsid w:val="00B97990"/>
    <w:rsid w:val="00BA06A3"/>
    <w:rsid w:val="00BA0CE6"/>
    <w:rsid w:val="00BA1022"/>
    <w:rsid w:val="00BA2861"/>
    <w:rsid w:val="00BA29BE"/>
    <w:rsid w:val="00BA2C31"/>
    <w:rsid w:val="00BA2CF6"/>
    <w:rsid w:val="00BA3B1C"/>
    <w:rsid w:val="00BA508E"/>
    <w:rsid w:val="00BA6A0E"/>
    <w:rsid w:val="00BA7437"/>
    <w:rsid w:val="00BB04C8"/>
    <w:rsid w:val="00BB106D"/>
    <w:rsid w:val="00BB14EF"/>
    <w:rsid w:val="00BB643D"/>
    <w:rsid w:val="00BB7642"/>
    <w:rsid w:val="00BB7C2B"/>
    <w:rsid w:val="00BC16AD"/>
    <w:rsid w:val="00BC2203"/>
    <w:rsid w:val="00BC4662"/>
    <w:rsid w:val="00BC4750"/>
    <w:rsid w:val="00BC5B6F"/>
    <w:rsid w:val="00BC6FDF"/>
    <w:rsid w:val="00BC7425"/>
    <w:rsid w:val="00BD0F52"/>
    <w:rsid w:val="00BD128E"/>
    <w:rsid w:val="00BD28F7"/>
    <w:rsid w:val="00BD45AF"/>
    <w:rsid w:val="00BD748C"/>
    <w:rsid w:val="00BD777F"/>
    <w:rsid w:val="00BE1D02"/>
    <w:rsid w:val="00BE2EF0"/>
    <w:rsid w:val="00BE6F4F"/>
    <w:rsid w:val="00BE731B"/>
    <w:rsid w:val="00BE7B53"/>
    <w:rsid w:val="00BF1AA1"/>
    <w:rsid w:val="00BF1C55"/>
    <w:rsid w:val="00BF2F4A"/>
    <w:rsid w:val="00BF327C"/>
    <w:rsid w:val="00BF3904"/>
    <w:rsid w:val="00BF3B84"/>
    <w:rsid w:val="00BF5050"/>
    <w:rsid w:val="00BF5442"/>
    <w:rsid w:val="00BF7EBD"/>
    <w:rsid w:val="00BF7FA3"/>
    <w:rsid w:val="00C0033A"/>
    <w:rsid w:val="00C009E2"/>
    <w:rsid w:val="00C00B53"/>
    <w:rsid w:val="00C00FC9"/>
    <w:rsid w:val="00C01108"/>
    <w:rsid w:val="00C0146F"/>
    <w:rsid w:val="00C02C83"/>
    <w:rsid w:val="00C04818"/>
    <w:rsid w:val="00C04E7A"/>
    <w:rsid w:val="00C07647"/>
    <w:rsid w:val="00C10834"/>
    <w:rsid w:val="00C10E5B"/>
    <w:rsid w:val="00C117F1"/>
    <w:rsid w:val="00C11F47"/>
    <w:rsid w:val="00C1271A"/>
    <w:rsid w:val="00C143B7"/>
    <w:rsid w:val="00C14C9F"/>
    <w:rsid w:val="00C14E75"/>
    <w:rsid w:val="00C17647"/>
    <w:rsid w:val="00C21669"/>
    <w:rsid w:val="00C229AB"/>
    <w:rsid w:val="00C248C8"/>
    <w:rsid w:val="00C24E4E"/>
    <w:rsid w:val="00C275FF"/>
    <w:rsid w:val="00C31003"/>
    <w:rsid w:val="00C3130B"/>
    <w:rsid w:val="00C3500C"/>
    <w:rsid w:val="00C364E9"/>
    <w:rsid w:val="00C37EC6"/>
    <w:rsid w:val="00C40CA3"/>
    <w:rsid w:val="00C40D22"/>
    <w:rsid w:val="00C40F77"/>
    <w:rsid w:val="00C41388"/>
    <w:rsid w:val="00C41BB6"/>
    <w:rsid w:val="00C432E9"/>
    <w:rsid w:val="00C43F54"/>
    <w:rsid w:val="00C4422F"/>
    <w:rsid w:val="00C47153"/>
    <w:rsid w:val="00C50145"/>
    <w:rsid w:val="00C506B0"/>
    <w:rsid w:val="00C54055"/>
    <w:rsid w:val="00C553A3"/>
    <w:rsid w:val="00C561C0"/>
    <w:rsid w:val="00C56FB4"/>
    <w:rsid w:val="00C57817"/>
    <w:rsid w:val="00C579EC"/>
    <w:rsid w:val="00C57FE0"/>
    <w:rsid w:val="00C607A2"/>
    <w:rsid w:val="00C62020"/>
    <w:rsid w:val="00C63FF4"/>
    <w:rsid w:val="00C659DE"/>
    <w:rsid w:val="00C676C2"/>
    <w:rsid w:val="00C676C8"/>
    <w:rsid w:val="00C67D20"/>
    <w:rsid w:val="00C7076E"/>
    <w:rsid w:val="00C71653"/>
    <w:rsid w:val="00C723D8"/>
    <w:rsid w:val="00C72C21"/>
    <w:rsid w:val="00C75910"/>
    <w:rsid w:val="00C7654D"/>
    <w:rsid w:val="00C76B68"/>
    <w:rsid w:val="00C80B8A"/>
    <w:rsid w:val="00C81822"/>
    <w:rsid w:val="00C81BA9"/>
    <w:rsid w:val="00C81F21"/>
    <w:rsid w:val="00C82628"/>
    <w:rsid w:val="00C82964"/>
    <w:rsid w:val="00C83005"/>
    <w:rsid w:val="00C8543F"/>
    <w:rsid w:val="00C874B2"/>
    <w:rsid w:val="00C906EA"/>
    <w:rsid w:val="00C91970"/>
    <w:rsid w:val="00C92332"/>
    <w:rsid w:val="00C93655"/>
    <w:rsid w:val="00C94E59"/>
    <w:rsid w:val="00C96BD9"/>
    <w:rsid w:val="00CA1029"/>
    <w:rsid w:val="00CA11FF"/>
    <w:rsid w:val="00CA250A"/>
    <w:rsid w:val="00CA3002"/>
    <w:rsid w:val="00CA31AA"/>
    <w:rsid w:val="00CA4EBA"/>
    <w:rsid w:val="00CB21BD"/>
    <w:rsid w:val="00CB3649"/>
    <w:rsid w:val="00CB4820"/>
    <w:rsid w:val="00CB4A54"/>
    <w:rsid w:val="00CB5099"/>
    <w:rsid w:val="00CB6199"/>
    <w:rsid w:val="00CB6CA9"/>
    <w:rsid w:val="00CB7B8B"/>
    <w:rsid w:val="00CC0740"/>
    <w:rsid w:val="00CC0B65"/>
    <w:rsid w:val="00CC1298"/>
    <w:rsid w:val="00CC136F"/>
    <w:rsid w:val="00CC22C0"/>
    <w:rsid w:val="00CC464A"/>
    <w:rsid w:val="00CC6ACC"/>
    <w:rsid w:val="00CC7B94"/>
    <w:rsid w:val="00CD179C"/>
    <w:rsid w:val="00CD2DE2"/>
    <w:rsid w:val="00CD310B"/>
    <w:rsid w:val="00CD3312"/>
    <w:rsid w:val="00CD3D9C"/>
    <w:rsid w:val="00CD4341"/>
    <w:rsid w:val="00CE093F"/>
    <w:rsid w:val="00CE50AE"/>
    <w:rsid w:val="00CE72EE"/>
    <w:rsid w:val="00CF466D"/>
    <w:rsid w:val="00CF4DA1"/>
    <w:rsid w:val="00CF4F1A"/>
    <w:rsid w:val="00CF52D3"/>
    <w:rsid w:val="00CF563B"/>
    <w:rsid w:val="00CF5924"/>
    <w:rsid w:val="00CF6B38"/>
    <w:rsid w:val="00CF6BB8"/>
    <w:rsid w:val="00CF708D"/>
    <w:rsid w:val="00D018E9"/>
    <w:rsid w:val="00D02223"/>
    <w:rsid w:val="00D027A8"/>
    <w:rsid w:val="00D03B52"/>
    <w:rsid w:val="00D04408"/>
    <w:rsid w:val="00D05E6B"/>
    <w:rsid w:val="00D05F9C"/>
    <w:rsid w:val="00D0630A"/>
    <w:rsid w:val="00D1023A"/>
    <w:rsid w:val="00D116FF"/>
    <w:rsid w:val="00D1420D"/>
    <w:rsid w:val="00D149F8"/>
    <w:rsid w:val="00D1502B"/>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4A48"/>
    <w:rsid w:val="00D35F85"/>
    <w:rsid w:val="00D35FC6"/>
    <w:rsid w:val="00D3627D"/>
    <w:rsid w:val="00D379D1"/>
    <w:rsid w:val="00D402A4"/>
    <w:rsid w:val="00D414DC"/>
    <w:rsid w:val="00D42155"/>
    <w:rsid w:val="00D4327C"/>
    <w:rsid w:val="00D43722"/>
    <w:rsid w:val="00D43766"/>
    <w:rsid w:val="00D44179"/>
    <w:rsid w:val="00D457F4"/>
    <w:rsid w:val="00D45E24"/>
    <w:rsid w:val="00D46072"/>
    <w:rsid w:val="00D469A8"/>
    <w:rsid w:val="00D4723D"/>
    <w:rsid w:val="00D506B9"/>
    <w:rsid w:val="00D5152E"/>
    <w:rsid w:val="00D52788"/>
    <w:rsid w:val="00D53372"/>
    <w:rsid w:val="00D55684"/>
    <w:rsid w:val="00D56117"/>
    <w:rsid w:val="00D57792"/>
    <w:rsid w:val="00D57EFA"/>
    <w:rsid w:val="00D61D33"/>
    <w:rsid w:val="00D6272D"/>
    <w:rsid w:val="00D62BE2"/>
    <w:rsid w:val="00D62F25"/>
    <w:rsid w:val="00D630EE"/>
    <w:rsid w:val="00D6486E"/>
    <w:rsid w:val="00D64997"/>
    <w:rsid w:val="00D64F3D"/>
    <w:rsid w:val="00D66342"/>
    <w:rsid w:val="00D679F0"/>
    <w:rsid w:val="00D70D78"/>
    <w:rsid w:val="00D71553"/>
    <w:rsid w:val="00D71B0B"/>
    <w:rsid w:val="00D7321C"/>
    <w:rsid w:val="00D7333F"/>
    <w:rsid w:val="00D758B5"/>
    <w:rsid w:val="00D75BE2"/>
    <w:rsid w:val="00D772DD"/>
    <w:rsid w:val="00D77D48"/>
    <w:rsid w:val="00D8033D"/>
    <w:rsid w:val="00D820BE"/>
    <w:rsid w:val="00D84EC2"/>
    <w:rsid w:val="00D879A3"/>
    <w:rsid w:val="00D904B3"/>
    <w:rsid w:val="00D930D9"/>
    <w:rsid w:val="00DA0049"/>
    <w:rsid w:val="00DA0911"/>
    <w:rsid w:val="00DA4171"/>
    <w:rsid w:val="00DA51DB"/>
    <w:rsid w:val="00DA67FB"/>
    <w:rsid w:val="00DA6C73"/>
    <w:rsid w:val="00DA7B79"/>
    <w:rsid w:val="00DB13BA"/>
    <w:rsid w:val="00DB1E1D"/>
    <w:rsid w:val="00DB527E"/>
    <w:rsid w:val="00DB56FA"/>
    <w:rsid w:val="00DB5FB4"/>
    <w:rsid w:val="00DB623C"/>
    <w:rsid w:val="00DB6539"/>
    <w:rsid w:val="00DB7CE2"/>
    <w:rsid w:val="00DB7E47"/>
    <w:rsid w:val="00DC0BD0"/>
    <w:rsid w:val="00DC11B0"/>
    <w:rsid w:val="00DC18E1"/>
    <w:rsid w:val="00DC1A5C"/>
    <w:rsid w:val="00DC1A69"/>
    <w:rsid w:val="00DC1BCB"/>
    <w:rsid w:val="00DC4159"/>
    <w:rsid w:val="00DC4E63"/>
    <w:rsid w:val="00DC5679"/>
    <w:rsid w:val="00DC60E8"/>
    <w:rsid w:val="00DC7C46"/>
    <w:rsid w:val="00DC7F9A"/>
    <w:rsid w:val="00DD14C5"/>
    <w:rsid w:val="00DD1696"/>
    <w:rsid w:val="00DD256F"/>
    <w:rsid w:val="00DD258D"/>
    <w:rsid w:val="00DD4658"/>
    <w:rsid w:val="00DD4982"/>
    <w:rsid w:val="00DD4C01"/>
    <w:rsid w:val="00DD5F20"/>
    <w:rsid w:val="00DE195A"/>
    <w:rsid w:val="00DE1C64"/>
    <w:rsid w:val="00DE4DA7"/>
    <w:rsid w:val="00DE51C3"/>
    <w:rsid w:val="00DF02C5"/>
    <w:rsid w:val="00DF1E71"/>
    <w:rsid w:val="00DF2085"/>
    <w:rsid w:val="00DF2CB2"/>
    <w:rsid w:val="00DF2E36"/>
    <w:rsid w:val="00DF384C"/>
    <w:rsid w:val="00DF5321"/>
    <w:rsid w:val="00DF5C8C"/>
    <w:rsid w:val="00DF601E"/>
    <w:rsid w:val="00DF6928"/>
    <w:rsid w:val="00DF76D2"/>
    <w:rsid w:val="00E016DE"/>
    <w:rsid w:val="00E01CE1"/>
    <w:rsid w:val="00E04D07"/>
    <w:rsid w:val="00E07A7F"/>
    <w:rsid w:val="00E07E89"/>
    <w:rsid w:val="00E10324"/>
    <w:rsid w:val="00E12A97"/>
    <w:rsid w:val="00E13AA3"/>
    <w:rsid w:val="00E13B41"/>
    <w:rsid w:val="00E150A8"/>
    <w:rsid w:val="00E16925"/>
    <w:rsid w:val="00E206F5"/>
    <w:rsid w:val="00E25A4D"/>
    <w:rsid w:val="00E25F61"/>
    <w:rsid w:val="00E27516"/>
    <w:rsid w:val="00E358BC"/>
    <w:rsid w:val="00E3739D"/>
    <w:rsid w:val="00E40E5E"/>
    <w:rsid w:val="00E42273"/>
    <w:rsid w:val="00E42620"/>
    <w:rsid w:val="00E42733"/>
    <w:rsid w:val="00E434E3"/>
    <w:rsid w:val="00E43A17"/>
    <w:rsid w:val="00E44517"/>
    <w:rsid w:val="00E45858"/>
    <w:rsid w:val="00E4623C"/>
    <w:rsid w:val="00E47347"/>
    <w:rsid w:val="00E51223"/>
    <w:rsid w:val="00E51637"/>
    <w:rsid w:val="00E537B6"/>
    <w:rsid w:val="00E54069"/>
    <w:rsid w:val="00E54885"/>
    <w:rsid w:val="00E549E6"/>
    <w:rsid w:val="00E57333"/>
    <w:rsid w:val="00E61F3B"/>
    <w:rsid w:val="00E67428"/>
    <w:rsid w:val="00E67D64"/>
    <w:rsid w:val="00E70CEF"/>
    <w:rsid w:val="00E71608"/>
    <w:rsid w:val="00E71C09"/>
    <w:rsid w:val="00E72069"/>
    <w:rsid w:val="00E72FEC"/>
    <w:rsid w:val="00E730F6"/>
    <w:rsid w:val="00E7525F"/>
    <w:rsid w:val="00E77B85"/>
    <w:rsid w:val="00E77F04"/>
    <w:rsid w:val="00E8032E"/>
    <w:rsid w:val="00E80796"/>
    <w:rsid w:val="00E810EE"/>
    <w:rsid w:val="00E81B5A"/>
    <w:rsid w:val="00E8257F"/>
    <w:rsid w:val="00E84A1D"/>
    <w:rsid w:val="00E84C75"/>
    <w:rsid w:val="00E87317"/>
    <w:rsid w:val="00E87579"/>
    <w:rsid w:val="00E9176D"/>
    <w:rsid w:val="00E94C6E"/>
    <w:rsid w:val="00E95B4D"/>
    <w:rsid w:val="00E95E87"/>
    <w:rsid w:val="00E96439"/>
    <w:rsid w:val="00EA00AC"/>
    <w:rsid w:val="00EA3C59"/>
    <w:rsid w:val="00EA4523"/>
    <w:rsid w:val="00EA49E5"/>
    <w:rsid w:val="00EA68F7"/>
    <w:rsid w:val="00EA6DE3"/>
    <w:rsid w:val="00EB084E"/>
    <w:rsid w:val="00EB13BC"/>
    <w:rsid w:val="00EB1877"/>
    <w:rsid w:val="00EB43BE"/>
    <w:rsid w:val="00EB44B3"/>
    <w:rsid w:val="00EB6E64"/>
    <w:rsid w:val="00EB782F"/>
    <w:rsid w:val="00EC0A64"/>
    <w:rsid w:val="00EC1FFC"/>
    <w:rsid w:val="00EC31D2"/>
    <w:rsid w:val="00ED0869"/>
    <w:rsid w:val="00ED2F10"/>
    <w:rsid w:val="00ED505B"/>
    <w:rsid w:val="00ED53C6"/>
    <w:rsid w:val="00EE0A7C"/>
    <w:rsid w:val="00EE2BD5"/>
    <w:rsid w:val="00EE3EF5"/>
    <w:rsid w:val="00EE4674"/>
    <w:rsid w:val="00EE4711"/>
    <w:rsid w:val="00EE4757"/>
    <w:rsid w:val="00EE4AC4"/>
    <w:rsid w:val="00EE4FEB"/>
    <w:rsid w:val="00EE6AC7"/>
    <w:rsid w:val="00EE709C"/>
    <w:rsid w:val="00EF1054"/>
    <w:rsid w:val="00EF17A1"/>
    <w:rsid w:val="00EF35B5"/>
    <w:rsid w:val="00EF4699"/>
    <w:rsid w:val="00EF6863"/>
    <w:rsid w:val="00F00895"/>
    <w:rsid w:val="00F00C51"/>
    <w:rsid w:val="00F023B6"/>
    <w:rsid w:val="00F024EE"/>
    <w:rsid w:val="00F04B2B"/>
    <w:rsid w:val="00F05167"/>
    <w:rsid w:val="00F10066"/>
    <w:rsid w:val="00F124DC"/>
    <w:rsid w:val="00F1365F"/>
    <w:rsid w:val="00F16431"/>
    <w:rsid w:val="00F171CB"/>
    <w:rsid w:val="00F209D8"/>
    <w:rsid w:val="00F20A24"/>
    <w:rsid w:val="00F24DE8"/>
    <w:rsid w:val="00F275EF"/>
    <w:rsid w:val="00F2772E"/>
    <w:rsid w:val="00F33CC8"/>
    <w:rsid w:val="00F35256"/>
    <w:rsid w:val="00F35271"/>
    <w:rsid w:val="00F363FB"/>
    <w:rsid w:val="00F36AF7"/>
    <w:rsid w:val="00F37C7A"/>
    <w:rsid w:val="00F40293"/>
    <w:rsid w:val="00F405E3"/>
    <w:rsid w:val="00F43337"/>
    <w:rsid w:val="00F44070"/>
    <w:rsid w:val="00F45A2C"/>
    <w:rsid w:val="00F46933"/>
    <w:rsid w:val="00F55BF5"/>
    <w:rsid w:val="00F568C7"/>
    <w:rsid w:val="00F60296"/>
    <w:rsid w:val="00F61270"/>
    <w:rsid w:val="00F61847"/>
    <w:rsid w:val="00F62244"/>
    <w:rsid w:val="00F622BF"/>
    <w:rsid w:val="00F62403"/>
    <w:rsid w:val="00F62A94"/>
    <w:rsid w:val="00F6729F"/>
    <w:rsid w:val="00F7092C"/>
    <w:rsid w:val="00F70CA9"/>
    <w:rsid w:val="00F7264D"/>
    <w:rsid w:val="00F736E6"/>
    <w:rsid w:val="00F7483F"/>
    <w:rsid w:val="00F75755"/>
    <w:rsid w:val="00F75C44"/>
    <w:rsid w:val="00F7741B"/>
    <w:rsid w:val="00F80721"/>
    <w:rsid w:val="00F8260C"/>
    <w:rsid w:val="00F8454E"/>
    <w:rsid w:val="00F85214"/>
    <w:rsid w:val="00F85526"/>
    <w:rsid w:val="00F8632B"/>
    <w:rsid w:val="00F868E2"/>
    <w:rsid w:val="00F86911"/>
    <w:rsid w:val="00F86933"/>
    <w:rsid w:val="00F87E77"/>
    <w:rsid w:val="00F91496"/>
    <w:rsid w:val="00F9329C"/>
    <w:rsid w:val="00F946E4"/>
    <w:rsid w:val="00F95130"/>
    <w:rsid w:val="00F95364"/>
    <w:rsid w:val="00F95578"/>
    <w:rsid w:val="00F97A4E"/>
    <w:rsid w:val="00FA0968"/>
    <w:rsid w:val="00FA2497"/>
    <w:rsid w:val="00FA25CA"/>
    <w:rsid w:val="00FA2E54"/>
    <w:rsid w:val="00FA3204"/>
    <w:rsid w:val="00FA374D"/>
    <w:rsid w:val="00FA443F"/>
    <w:rsid w:val="00FA47D4"/>
    <w:rsid w:val="00FA4E8B"/>
    <w:rsid w:val="00FA6125"/>
    <w:rsid w:val="00FA6BC4"/>
    <w:rsid w:val="00FB123D"/>
    <w:rsid w:val="00FB1C38"/>
    <w:rsid w:val="00FB3B7E"/>
    <w:rsid w:val="00FB3D5C"/>
    <w:rsid w:val="00FB4B64"/>
    <w:rsid w:val="00FC1C1B"/>
    <w:rsid w:val="00FC4108"/>
    <w:rsid w:val="00FC5995"/>
    <w:rsid w:val="00FC5BDA"/>
    <w:rsid w:val="00FC65D2"/>
    <w:rsid w:val="00FC6675"/>
    <w:rsid w:val="00FC6B13"/>
    <w:rsid w:val="00FC7367"/>
    <w:rsid w:val="00FD0558"/>
    <w:rsid w:val="00FD2472"/>
    <w:rsid w:val="00FD2DE2"/>
    <w:rsid w:val="00FD4E3F"/>
    <w:rsid w:val="00FD6B15"/>
    <w:rsid w:val="00FD7C16"/>
    <w:rsid w:val="00FE11FF"/>
    <w:rsid w:val="00FE14F6"/>
    <w:rsid w:val="00FE443A"/>
    <w:rsid w:val="00FE7484"/>
    <w:rsid w:val="00FF0056"/>
    <w:rsid w:val="00FF0AB0"/>
    <w:rsid w:val="00FF171D"/>
    <w:rsid w:val="00FF267E"/>
    <w:rsid w:val="00FF2F2D"/>
    <w:rsid w:val="00FF41B2"/>
    <w:rsid w:val="00FF50D1"/>
    <w:rsid w:val="00FF5789"/>
    <w:rsid w:val="00FF5F71"/>
    <w:rsid w:val="00FF6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719B6"/>
    <w:pPr>
      <w:pBdr>
        <w:top w:val="double" w:sz="4" w:space="1" w:color="auto"/>
        <w:bottom w:val="double" w:sz="4" w:space="1" w:color="auto"/>
      </w:pBdr>
      <w:outlineLvl w:val="0"/>
    </w:pPr>
    <w:rPr>
      <w:rFonts w:cstheme="minorHAnsi"/>
      <w:b/>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9B6"/>
    <w:rPr>
      <w:rFonts w:ascii="Times New Roman" w:eastAsia="Times New Roman" w:hAnsi="Times New Roman" w:cstheme="minorHAnsi"/>
      <w:b/>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18572802">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5145409">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63876939">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49872927">
      <w:bodyDiv w:val="1"/>
      <w:marLeft w:val="0"/>
      <w:marRight w:val="0"/>
      <w:marTop w:val="0"/>
      <w:marBottom w:val="0"/>
      <w:divBdr>
        <w:top w:val="none" w:sz="0" w:space="0" w:color="auto"/>
        <w:left w:val="none" w:sz="0" w:space="0" w:color="auto"/>
        <w:bottom w:val="none" w:sz="0" w:space="0" w:color="auto"/>
        <w:right w:val="none" w:sz="0" w:space="0" w:color="auto"/>
      </w:divBdr>
      <w:divsChild>
        <w:div w:id="673804842">
          <w:marLeft w:val="0"/>
          <w:marRight w:val="0"/>
          <w:marTop w:val="0"/>
          <w:marBottom w:val="0"/>
          <w:divBdr>
            <w:top w:val="none" w:sz="0" w:space="0" w:color="auto"/>
            <w:left w:val="none" w:sz="0" w:space="0" w:color="auto"/>
            <w:bottom w:val="none" w:sz="0" w:space="0" w:color="auto"/>
            <w:right w:val="none" w:sz="0" w:space="0" w:color="auto"/>
          </w:divBdr>
          <w:divsChild>
            <w:div w:id="1966959317">
              <w:marLeft w:val="0"/>
              <w:marRight w:val="0"/>
              <w:marTop w:val="0"/>
              <w:marBottom w:val="0"/>
              <w:divBdr>
                <w:top w:val="none" w:sz="0" w:space="0" w:color="auto"/>
                <w:left w:val="none" w:sz="0" w:space="0" w:color="auto"/>
                <w:bottom w:val="none" w:sz="0" w:space="0" w:color="auto"/>
                <w:right w:val="none" w:sz="0" w:space="0" w:color="auto"/>
              </w:divBdr>
              <w:divsChild>
                <w:div w:id="83455557">
                  <w:marLeft w:val="0"/>
                  <w:marRight w:val="0"/>
                  <w:marTop w:val="0"/>
                  <w:marBottom w:val="0"/>
                  <w:divBdr>
                    <w:top w:val="none" w:sz="0" w:space="0" w:color="auto"/>
                    <w:left w:val="none" w:sz="0" w:space="0" w:color="auto"/>
                    <w:bottom w:val="none" w:sz="0" w:space="0" w:color="auto"/>
                    <w:right w:val="none" w:sz="0" w:space="0" w:color="auto"/>
                  </w:divBdr>
                  <w:divsChild>
                    <w:div w:id="143669005">
                      <w:marLeft w:val="0"/>
                      <w:marRight w:val="0"/>
                      <w:marTop w:val="0"/>
                      <w:marBottom w:val="0"/>
                      <w:divBdr>
                        <w:top w:val="none" w:sz="0" w:space="0" w:color="auto"/>
                        <w:left w:val="none" w:sz="0" w:space="0" w:color="auto"/>
                        <w:bottom w:val="none" w:sz="0" w:space="0" w:color="auto"/>
                        <w:right w:val="none" w:sz="0" w:space="0" w:color="auto"/>
                      </w:divBdr>
                      <w:divsChild>
                        <w:div w:id="845822890">
                          <w:marLeft w:val="0"/>
                          <w:marRight w:val="0"/>
                          <w:marTop w:val="0"/>
                          <w:marBottom w:val="0"/>
                          <w:divBdr>
                            <w:top w:val="none" w:sz="0" w:space="0" w:color="auto"/>
                            <w:left w:val="none" w:sz="0" w:space="0" w:color="auto"/>
                            <w:bottom w:val="none" w:sz="0" w:space="0" w:color="auto"/>
                            <w:right w:val="none" w:sz="0" w:space="0" w:color="auto"/>
                          </w:divBdr>
                          <w:divsChild>
                            <w:div w:id="1931810258">
                              <w:marLeft w:val="0"/>
                              <w:marRight w:val="0"/>
                              <w:marTop w:val="0"/>
                              <w:marBottom w:val="0"/>
                              <w:divBdr>
                                <w:top w:val="none" w:sz="0" w:space="0" w:color="auto"/>
                                <w:left w:val="none" w:sz="0" w:space="0" w:color="auto"/>
                                <w:bottom w:val="none" w:sz="0" w:space="0" w:color="auto"/>
                                <w:right w:val="none" w:sz="0" w:space="0" w:color="auto"/>
                              </w:divBdr>
                              <w:divsChild>
                                <w:div w:id="4639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84394">
          <w:marLeft w:val="0"/>
          <w:marRight w:val="0"/>
          <w:marTop w:val="0"/>
          <w:marBottom w:val="0"/>
          <w:divBdr>
            <w:top w:val="none" w:sz="0" w:space="0" w:color="auto"/>
            <w:left w:val="none" w:sz="0" w:space="0" w:color="auto"/>
            <w:bottom w:val="none" w:sz="0" w:space="0" w:color="auto"/>
            <w:right w:val="none" w:sz="0" w:space="0" w:color="auto"/>
          </w:divBdr>
        </w:div>
        <w:div w:id="1493330273">
          <w:marLeft w:val="0"/>
          <w:marRight w:val="0"/>
          <w:marTop w:val="0"/>
          <w:marBottom w:val="0"/>
          <w:divBdr>
            <w:top w:val="none" w:sz="0" w:space="0" w:color="auto"/>
            <w:left w:val="none" w:sz="0" w:space="0" w:color="auto"/>
            <w:bottom w:val="none" w:sz="0" w:space="0" w:color="auto"/>
            <w:right w:val="none" w:sz="0" w:space="0" w:color="auto"/>
          </w:divBdr>
          <w:divsChild>
            <w:div w:id="2001350688">
              <w:marLeft w:val="0"/>
              <w:marRight w:val="0"/>
              <w:marTop w:val="0"/>
              <w:marBottom w:val="0"/>
              <w:divBdr>
                <w:top w:val="none" w:sz="0" w:space="0" w:color="auto"/>
                <w:left w:val="none" w:sz="0" w:space="0" w:color="auto"/>
                <w:bottom w:val="none" w:sz="0" w:space="0" w:color="auto"/>
                <w:right w:val="none" w:sz="0" w:space="0" w:color="auto"/>
              </w:divBdr>
              <w:divsChild>
                <w:div w:id="891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00284">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176594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89523743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IIT/HPC_DME_APIs/blob/master/doc/guides/HPC_API_Specification.docx" TargetMode="External"/><Relationship Id="rId13" Type="http://schemas.openxmlformats.org/officeDocument/2006/relationships/hyperlink" Target="https://github.com/CBIIT/HPC_DME_APIs"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hyperlink" Target="https://wiki.nci.nih.gov/x/_wu7Hw" TargetMode="External"/><Relationship Id="rId12" Type="http://schemas.openxmlformats.org/officeDocument/2006/relationships/hyperlink" Target="https://wiki.nci.nih.gov/display/DMEdoc/DME+User+Guid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lobus.org" TargetMode="External"/><Relationship Id="rId1" Type="http://schemas.openxmlformats.org/officeDocument/2006/relationships/customXml" Target="../customXml/item1.xml"/><Relationship Id="rId6" Type="http://schemas.openxmlformats.org/officeDocument/2006/relationships/hyperlink" Target="mailto:NCIDataVault@nih.gov" TargetMode="External"/><Relationship Id="rId11" Type="http://schemas.openxmlformats.org/officeDocument/2006/relationships/hyperlink" Target="https://github.com/CBIIT/HPC_DME_APIs/blob/master/doc/guides/HPC_API_Specification.docx" TargetMode="External"/><Relationship Id="rId5" Type="http://schemas.openxmlformats.org/officeDocument/2006/relationships/webSettings" Target="webSettings.xml"/><Relationship Id="rId15" Type="http://schemas.openxmlformats.org/officeDocument/2006/relationships/hyperlink" Target="https://irods.org/" TargetMode="External"/><Relationship Id="rId10" Type="http://schemas.openxmlformats.org/officeDocument/2006/relationships/hyperlink" Target="https://wiki.nci.nih.gov/display/DMEdoc/DME+User+Guid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NCIDataVault@nih.gov" TargetMode="External"/><Relationship Id="rId14" Type="http://schemas.openxmlformats.org/officeDocument/2006/relationships/hyperlink" Target="https://tracker.nci.nih.gov/secure/RapidBoard.jspa?rapidView=2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1000</Words>
  <Characters>5705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3</cp:revision>
  <dcterms:created xsi:type="dcterms:W3CDTF">2023-06-30T20:31:00Z</dcterms:created>
  <dcterms:modified xsi:type="dcterms:W3CDTF">2023-06-30T20:33:00Z</dcterms:modified>
</cp:coreProperties>
</file>