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EFDC0" w14:textId="6745CAA2" w:rsidR="00E16925" w:rsidRPr="00E16925" w:rsidRDefault="00265C82" w:rsidP="00E16925">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HPC DME 1.</w:t>
      </w:r>
      <w:r w:rsidR="0023074C">
        <w:rPr>
          <w:rFonts w:ascii="Times New Roman" w:eastAsia="Times New Roman" w:hAnsi="Times New Roman" w:cs="Times New Roman"/>
          <w:b/>
          <w:bCs/>
          <w:kern w:val="36"/>
          <w:sz w:val="40"/>
          <w:szCs w:val="40"/>
        </w:rPr>
        <w:t>6</w:t>
      </w:r>
      <w:r w:rsidR="00E16925" w:rsidRPr="003514A0">
        <w:rPr>
          <w:rFonts w:ascii="Times New Roman" w:eastAsia="Times New Roman" w:hAnsi="Times New Roman" w:cs="Times New Roman"/>
          <w:b/>
          <w:bCs/>
          <w:kern w:val="36"/>
          <w:sz w:val="40"/>
          <w:szCs w:val="40"/>
        </w:rPr>
        <w:t>.0 Release Notes</w:t>
      </w:r>
      <w:r w:rsidR="00E16925" w:rsidRPr="00E16925">
        <w:rPr>
          <w:rFonts w:ascii="Times New Roman" w:eastAsia="Times New Roman" w:hAnsi="Times New Roman" w:cs="Times New Roman"/>
          <w:b/>
          <w:bCs/>
          <w:kern w:val="36"/>
          <w:sz w:val="40"/>
          <w:szCs w:val="40"/>
        </w:rPr>
        <w:t xml:space="preserve"> </w:t>
      </w:r>
    </w:p>
    <w:tbl>
      <w:tblPr>
        <w:tblW w:w="0" w:type="auto"/>
        <w:tblCellSpacing w:w="0" w:type="dxa"/>
        <w:tblInd w:w="270" w:type="dxa"/>
        <w:tblCellMar>
          <w:left w:w="0" w:type="dxa"/>
          <w:right w:w="0" w:type="dxa"/>
        </w:tblCellMar>
        <w:tblLook w:val="04A0" w:firstRow="1" w:lastRow="0" w:firstColumn="1" w:lastColumn="0" w:noHBand="0" w:noVBand="1"/>
      </w:tblPr>
      <w:tblGrid>
        <w:gridCol w:w="9090"/>
      </w:tblGrid>
      <w:tr w:rsidR="004072BE" w:rsidRPr="004072BE" w14:paraId="42D384E5" w14:textId="77777777" w:rsidTr="005F73F0">
        <w:trPr>
          <w:tblCellSpacing w:w="0" w:type="dxa"/>
        </w:trPr>
        <w:tc>
          <w:tcPr>
            <w:tcW w:w="9090" w:type="dxa"/>
            <w:vAlign w:val="center"/>
            <w:hideMark/>
          </w:tcPr>
          <w:p w14:paraId="3B8968E5" w14:textId="67E47AEA" w:rsidR="00E16925" w:rsidRPr="004072BE" w:rsidRDefault="0023074C" w:rsidP="00E16925">
            <w:pPr>
              <w:spacing w:after="0" w:line="240" w:lineRule="auto"/>
              <w:rPr>
                <w:rFonts w:ascii="Calibri" w:hAnsi="Calibri"/>
                <w:sz w:val="28"/>
                <w:szCs w:val="28"/>
              </w:rPr>
            </w:pPr>
            <w:r w:rsidRPr="004072BE">
              <w:rPr>
                <w:rFonts w:ascii="Calibri" w:hAnsi="Calibri"/>
                <w:sz w:val="28"/>
                <w:szCs w:val="28"/>
              </w:rPr>
              <w:t>Release Name: HPCDME-1.6</w:t>
            </w:r>
            <w:r w:rsidR="00E16925" w:rsidRPr="004072BE">
              <w:rPr>
                <w:rFonts w:ascii="Calibri" w:hAnsi="Calibri"/>
                <w:sz w:val="28"/>
                <w:szCs w:val="28"/>
              </w:rPr>
              <w:t>.0</w:t>
            </w:r>
          </w:p>
          <w:p w14:paraId="2189F13C" w14:textId="1F8386FA" w:rsidR="00E16925" w:rsidRPr="004072BE" w:rsidRDefault="0023074C" w:rsidP="00E16925">
            <w:pPr>
              <w:spacing w:after="0" w:line="240" w:lineRule="auto"/>
              <w:rPr>
                <w:rFonts w:ascii="Calibri" w:hAnsi="Calibri"/>
                <w:sz w:val="28"/>
                <w:szCs w:val="28"/>
              </w:rPr>
            </w:pPr>
            <w:r w:rsidRPr="004072BE">
              <w:rPr>
                <w:rFonts w:ascii="Calibri" w:hAnsi="Calibri"/>
                <w:sz w:val="28"/>
                <w:szCs w:val="28"/>
              </w:rPr>
              <w:t>Version 1.6</w:t>
            </w:r>
            <w:r w:rsidR="00E16925" w:rsidRPr="004072BE">
              <w:rPr>
                <w:rFonts w:ascii="Calibri" w:hAnsi="Calibri"/>
                <w:sz w:val="28"/>
                <w:szCs w:val="28"/>
              </w:rPr>
              <w:t>.0</w:t>
            </w:r>
          </w:p>
          <w:p w14:paraId="43F84EAF" w14:textId="30A442C1" w:rsidR="00E16925" w:rsidRPr="004072BE" w:rsidRDefault="0023074C" w:rsidP="00E16925">
            <w:pPr>
              <w:spacing w:after="0" w:line="240" w:lineRule="auto"/>
              <w:rPr>
                <w:rFonts w:ascii="Calibri" w:hAnsi="Calibri"/>
                <w:sz w:val="28"/>
                <w:szCs w:val="28"/>
              </w:rPr>
            </w:pPr>
            <w:r w:rsidRPr="004072BE">
              <w:rPr>
                <w:rFonts w:ascii="Calibri" w:hAnsi="Calibri"/>
                <w:sz w:val="28"/>
                <w:szCs w:val="28"/>
              </w:rPr>
              <w:t>January 30, 2018</w:t>
            </w:r>
          </w:p>
          <w:p w14:paraId="27EF58C8" w14:textId="77777777" w:rsidR="00E16925" w:rsidRPr="004072BE" w:rsidRDefault="00E16925" w:rsidP="00E16925">
            <w:pPr>
              <w:spacing w:after="0" w:line="240" w:lineRule="auto"/>
              <w:rPr>
                <w:rFonts w:ascii="Calibri" w:hAnsi="Calibri"/>
                <w:sz w:val="28"/>
                <w:szCs w:val="28"/>
              </w:rPr>
            </w:pPr>
          </w:p>
          <w:p w14:paraId="242DB5E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08A7BF6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Contents</w:t>
            </w:r>
          </w:p>
          <w:p w14:paraId="26658DA8"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0F84052" w14:textId="77777777" w:rsidR="00E16925" w:rsidRPr="004072BE" w:rsidRDefault="00E16925" w:rsidP="00E16925">
            <w:pPr>
              <w:spacing w:after="0" w:line="240" w:lineRule="auto"/>
              <w:rPr>
                <w:rFonts w:ascii="Calibri" w:hAnsi="Calibri"/>
                <w:sz w:val="28"/>
                <w:szCs w:val="28"/>
              </w:rPr>
            </w:pPr>
          </w:p>
          <w:p w14:paraId="6EC85EE8"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1.0 HPC DME Introduction</w:t>
            </w:r>
          </w:p>
          <w:p w14:paraId="17EDD14F"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2.0 Release History</w:t>
            </w:r>
          </w:p>
          <w:p w14:paraId="1983944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3.0 New Features and Updates</w:t>
            </w:r>
          </w:p>
          <w:p w14:paraId="67DB18D7"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4</w:t>
            </w:r>
            <w:r w:rsidR="00E16925" w:rsidRPr="004072BE">
              <w:rPr>
                <w:rFonts w:ascii="Calibri" w:hAnsi="Calibri"/>
                <w:sz w:val="28"/>
                <w:szCs w:val="28"/>
              </w:rPr>
              <w:t>.0 Bug Reports and Support</w:t>
            </w:r>
          </w:p>
          <w:p w14:paraId="5B54D5C8"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5</w:t>
            </w:r>
            <w:r w:rsidR="00E16925" w:rsidRPr="004072BE">
              <w:rPr>
                <w:rFonts w:ascii="Calibri" w:hAnsi="Calibri"/>
                <w:sz w:val="28"/>
                <w:szCs w:val="28"/>
              </w:rPr>
              <w:t>.0 Documentation</w:t>
            </w:r>
          </w:p>
          <w:p w14:paraId="609A4627" w14:textId="77777777" w:rsidR="00E16925" w:rsidRPr="004072BE" w:rsidRDefault="00290E07" w:rsidP="00E16925">
            <w:pPr>
              <w:spacing w:after="0" w:line="240" w:lineRule="auto"/>
              <w:rPr>
                <w:rFonts w:ascii="Calibri" w:hAnsi="Calibri"/>
                <w:sz w:val="28"/>
                <w:szCs w:val="28"/>
              </w:rPr>
            </w:pPr>
            <w:r w:rsidRPr="004072BE">
              <w:rPr>
                <w:rFonts w:ascii="Calibri" w:hAnsi="Calibri"/>
                <w:sz w:val="28"/>
                <w:szCs w:val="28"/>
              </w:rPr>
              <w:t>6</w:t>
            </w:r>
            <w:r w:rsidR="00E16925" w:rsidRPr="004072BE">
              <w:rPr>
                <w:rFonts w:ascii="Calibri" w:hAnsi="Calibri"/>
                <w:sz w:val="28"/>
                <w:szCs w:val="28"/>
              </w:rPr>
              <w:t>.0 References</w:t>
            </w:r>
          </w:p>
          <w:p w14:paraId="1982209C" w14:textId="77777777" w:rsidR="00E16925" w:rsidRPr="004072BE" w:rsidRDefault="00E16925" w:rsidP="00E16925">
            <w:pPr>
              <w:spacing w:after="0" w:line="240" w:lineRule="auto"/>
              <w:rPr>
                <w:rFonts w:ascii="Calibri" w:hAnsi="Calibri"/>
                <w:sz w:val="28"/>
                <w:szCs w:val="28"/>
              </w:rPr>
            </w:pPr>
          </w:p>
          <w:p w14:paraId="3029BD5D"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C527792"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1.0 HPC DME Introduction</w:t>
            </w:r>
          </w:p>
          <w:p w14:paraId="12C1ED4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4B7F949" w14:textId="77777777" w:rsidR="00E16925" w:rsidRPr="004072BE" w:rsidRDefault="00E16925" w:rsidP="00E16925">
            <w:pPr>
              <w:spacing w:after="0" w:line="240" w:lineRule="auto"/>
              <w:rPr>
                <w:rFonts w:ascii="Calibri" w:hAnsi="Calibri"/>
                <w:sz w:val="28"/>
                <w:szCs w:val="28"/>
              </w:rPr>
            </w:pPr>
          </w:p>
          <w:p w14:paraId="10E3261C" w14:textId="1C9302A3"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 xml:space="preserve">The HPC DME, High Performance Computing Data Management Environment, is an adaptable and </w:t>
            </w:r>
            <w:proofErr w:type="gramStart"/>
            <w:r w:rsidRPr="004072BE">
              <w:rPr>
                <w:rFonts w:ascii="Calibri" w:eastAsiaTheme="minorHAnsi" w:hAnsi="Calibri" w:cstheme="minorBidi"/>
                <w:sz w:val="28"/>
                <w:szCs w:val="28"/>
              </w:rPr>
              <w:t>open ended</w:t>
            </w:r>
            <w:proofErr w:type="gramEnd"/>
            <w:r w:rsidRPr="004072BE">
              <w:rPr>
                <w:rFonts w:ascii="Calibri" w:eastAsiaTheme="minorHAnsi" w:hAnsi="Calibri" w:cstheme="minorBidi"/>
                <w:sz w:val="28"/>
                <w:szCs w:val="28"/>
              </w:rPr>
              <w:t xml:space="preserve"> data storage environment supporting storage and management of biomedical and informatics data, produced from various lab</w:t>
            </w:r>
            <w:r w:rsidR="00713B22" w:rsidRPr="004072BE">
              <w:rPr>
                <w:rFonts w:ascii="Calibri" w:eastAsiaTheme="minorHAnsi" w:hAnsi="Calibri" w:cstheme="minorBidi"/>
                <w:sz w:val="28"/>
                <w:szCs w:val="28"/>
              </w:rPr>
              <w:t>s/</w:t>
            </w:r>
            <w:r w:rsidRPr="004072BE">
              <w:rPr>
                <w:rFonts w:ascii="Calibri" w:eastAsiaTheme="minorHAnsi" w:hAnsi="Calibri" w:cstheme="minorBidi"/>
                <w:sz w:val="28"/>
                <w:szCs w:val="28"/>
              </w:rPr>
              <w:t xml:space="preserve">systems. HPC DME provides capabilities for storing, managing, transferring and sharing data across different systems securely and efficiently. </w:t>
            </w:r>
          </w:p>
          <w:p w14:paraId="7539C9AC" w14:textId="77777777" w:rsidR="006905EA" w:rsidRPr="004072BE" w:rsidRDefault="006905EA" w:rsidP="006905EA">
            <w:pPr>
              <w:pStyle w:val="ListParagraph"/>
              <w:spacing w:line="360" w:lineRule="auto"/>
              <w:ind w:left="0"/>
              <w:rPr>
                <w:rFonts w:ascii="Calibri" w:eastAsiaTheme="minorHAnsi" w:hAnsi="Calibri" w:cstheme="minorBidi"/>
                <w:sz w:val="28"/>
                <w:szCs w:val="28"/>
              </w:rPr>
            </w:pPr>
          </w:p>
          <w:p w14:paraId="44FAD2F4" w14:textId="77777777" w:rsidR="006905EA" w:rsidRPr="004072BE" w:rsidRDefault="006905EA" w:rsidP="00721DD7">
            <w:pPr>
              <w:pStyle w:val="ListParagraph"/>
              <w:ind w:left="0"/>
              <w:rPr>
                <w:rFonts w:ascii="Calibri" w:eastAsiaTheme="minorHAnsi" w:hAnsi="Calibri" w:cstheme="minorBidi"/>
                <w:sz w:val="28"/>
                <w:szCs w:val="28"/>
              </w:rPr>
            </w:pPr>
            <w:r w:rsidRPr="004072BE">
              <w:rPr>
                <w:rFonts w:ascii="Calibri" w:eastAsiaTheme="minorHAnsi" w:hAnsi="Calibri" w:cstheme="minorBidi"/>
                <w:sz w:val="28"/>
                <w:szCs w:val="28"/>
              </w:rPr>
              <w:t xml:space="preserve">Users can store data objects on HPC DME object archive, share and transfer their data such that they do not have to redistribute or maintain copies of the data on other systems. HPC DME stores and associates user defined metadata to any registered data at different levels of data life cycle, enabling the environment not only to help identify the data but also to enhance the </w:t>
            </w:r>
            <w:r w:rsidR="00256B0E" w:rsidRPr="004072BE">
              <w:rPr>
                <w:rFonts w:ascii="Calibri" w:eastAsiaTheme="minorHAnsi" w:hAnsi="Calibri" w:cstheme="minorBidi"/>
                <w:sz w:val="28"/>
                <w:szCs w:val="28"/>
              </w:rPr>
              <w:t>search and</w:t>
            </w:r>
            <w:r w:rsidR="00721DD7" w:rsidRPr="004072BE">
              <w:rPr>
                <w:rFonts w:ascii="Calibri" w:eastAsiaTheme="minorHAnsi" w:hAnsi="Calibri" w:cstheme="minorBidi"/>
                <w:sz w:val="28"/>
                <w:szCs w:val="28"/>
              </w:rPr>
              <w:t xml:space="preserve"> download data files (from archive) </w:t>
            </w:r>
            <w:r w:rsidRPr="004072BE">
              <w:rPr>
                <w:rFonts w:ascii="Calibri" w:eastAsiaTheme="minorHAnsi" w:hAnsi="Calibri" w:cstheme="minorBidi"/>
                <w:sz w:val="28"/>
                <w:szCs w:val="28"/>
              </w:rPr>
              <w:t xml:space="preserve">capabilities. </w:t>
            </w:r>
          </w:p>
          <w:p w14:paraId="657BC410" w14:textId="77777777" w:rsidR="00E16925" w:rsidRPr="004072BE" w:rsidRDefault="00E16925" w:rsidP="00E16925">
            <w:pPr>
              <w:spacing w:after="0" w:line="240" w:lineRule="auto"/>
              <w:rPr>
                <w:rFonts w:ascii="Calibri" w:hAnsi="Calibri"/>
                <w:sz w:val="28"/>
                <w:szCs w:val="28"/>
              </w:rPr>
            </w:pPr>
          </w:p>
          <w:p w14:paraId="581D8974" w14:textId="77777777" w:rsidR="00F7264D" w:rsidRPr="004072BE" w:rsidRDefault="00F7264D" w:rsidP="00E16925">
            <w:pPr>
              <w:spacing w:after="0" w:line="240" w:lineRule="auto"/>
              <w:rPr>
                <w:rFonts w:ascii="Calibri" w:hAnsi="Calibri"/>
                <w:sz w:val="28"/>
                <w:szCs w:val="28"/>
              </w:rPr>
            </w:pPr>
          </w:p>
          <w:p w14:paraId="002F19B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9FA042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lastRenderedPageBreak/>
              <w:t>                      2.0 Release History</w:t>
            </w:r>
          </w:p>
          <w:p w14:paraId="777F20D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631CC9CD" w14:textId="77777777" w:rsidR="00E16925" w:rsidRPr="004072BE" w:rsidRDefault="00E16925" w:rsidP="00E16925">
            <w:pPr>
              <w:spacing w:after="0" w:line="240" w:lineRule="auto"/>
              <w:rPr>
                <w:rFonts w:ascii="Calibri" w:hAnsi="Calibri"/>
                <w:sz w:val="28"/>
                <w:szCs w:val="28"/>
              </w:rPr>
            </w:pPr>
          </w:p>
          <w:p w14:paraId="62769FB4" w14:textId="77777777" w:rsidR="00E16925" w:rsidRPr="004072BE" w:rsidRDefault="00256B0E" w:rsidP="006905EA">
            <w:pPr>
              <w:spacing w:after="0" w:line="240" w:lineRule="auto"/>
              <w:rPr>
                <w:rFonts w:ascii="Calibri" w:hAnsi="Calibri"/>
                <w:sz w:val="28"/>
                <w:szCs w:val="28"/>
              </w:rPr>
            </w:pPr>
            <w:r w:rsidRPr="004072BE">
              <w:rPr>
                <w:rFonts w:ascii="Calibri" w:hAnsi="Calibri"/>
                <w:sz w:val="28"/>
                <w:szCs w:val="28"/>
              </w:rPr>
              <w:t xml:space="preserve">v1.0.0 - </w:t>
            </w:r>
            <w:r w:rsidR="006905EA" w:rsidRPr="004072BE">
              <w:rPr>
                <w:rFonts w:ascii="Calibri" w:hAnsi="Calibri"/>
                <w:sz w:val="28"/>
                <w:szCs w:val="28"/>
              </w:rPr>
              <w:t xml:space="preserve"> </w:t>
            </w:r>
            <w:r w:rsidR="005A6A00" w:rsidRPr="004072BE">
              <w:rPr>
                <w:rFonts w:ascii="Calibri" w:hAnsi="Calibri"/>
                <w:sz w:val="28"/>
                <w:szCs w:val="28"/>
              </w:rPr>
              <w:t>December</w:t>
            </w:r>
            <w:r w:rsidR="006905EA" w:rsidRPr="004072BE">
              <w:rPr>
                <w:rFonts w:ascii="Calibri" w:hAnsi="Calibri"/>
                <w:sz w:val="28"/>
                <w:szCs w:val="28"/>
              </w:rPr>
              <w:t xml:space="preserve"> </w:t>
            </w:r>
            <w:r w:rsidR="005A6A00" w:rsidRPr="004072BE">
              <w:rPr>
                <w:rFonts w:ascii="Calibri" w:hAnsi="Calibri"/>
                <w:sz w:val="28"/>
                <w:szCs w:val="28"/>
              </w:rPr>
              <w:t>28, 2016</w:t>
            </w:r>
          </w:p>
          <w:p w14:paraId="7BD99B3F"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v1.1.0 -  May </w:t>
            </w:r>
            <w:r w:rsidR="005A6A00" w:rsidRPr="004072BE">
              <w:rPr>
                <w:rFonts w:ascii="Calibri" w:hAnsi="Calibri"/>
                <w:sz w:val="28"/>
                <w:szCs w:val="28"/>
              </w:rPr>
              <w:t>15</w:t>
            </w:r>
            <w:r w:rsidRPr="004072BE">
              <w:rPr>
                <w:rFonts w:ascii="Calibri" w:hAnsi="Calibri"/>
                <w:sz w:val="28"/>
                <w:szCs w:val="28"/>
              </w:rPr>
              <w:t>, 2017</w:t>
            </w:r>
          </w:p>
          <w:p w14:paraId="6625BE70" w14:textId="77777777" w:rsidR="00256B0E" w:rsidRPr="004072BE" w:rsidRDefault="00256B0E" w:rsidP="00256B0E">
            <w:pPr>
              <w:spacing w:after="0" w:line="240" w:lineRule="auto"/>
              <w:rPr>
                <w:rFonts w:ascii="Calibri" w:hAnsi="Calibri"/>
                <w:sz w:val="28"/>
                <w:szCs w:val="28"/>
              </w:rPr>
            </w:pPr>
            <w:r w:rsidRPr="004072BE">
              <w:rPr>
                <w:rFonts w:ascii="Calibri" w:hAnsi="Calibri"/>
                <w:sz w:val="28"/>
                <w:szCs w:val="28"/>
              </w:rPr>
              <w:t xml:space="preserve">v1.2.0 -  June </w:t>
            </w:r>
            <w:r w:rsidR="00ED505B" w:rsidRPr="004072BE">
              <w:rPr>
                <w:rFonts w:ascii="Calibri" w:hAnsi="Calibri"/>
                <w:sz w:val="28"/>
                <w:szCs w:val="28"/>
              </w:rPr>
              <w:t>23</w:t>
            </w:r>
            <w:r w:rsidRPr="004072BE">
              <w:rPr>
                <w:rFonts w:ascii="Calibri" w:hAnsi="Calibri"/>
                <w:sz w:val="28"/>
                <w:szCs w:val="28"/>
              </w:rPr>
              <w:t>, 2017</w:t>
            </w:r>
          </w:p>
          <w:p w14:paraId="5107C6F2" w14:textId="77777777" w:rsidR="00265C82" w:rsidRPr="004072BE" w:rsidRDefault="00265C82" w:rsidP="00265C82">
            <w:pPr>
              <w:spacing w:after="0" w:line="240" w:lineRule="auto"/>
              <w:rPr>
                <w:rFonts w:ascii="Calibri" w:hAnsi="Calibri"/>
                <w:sz w:val="28"/>
                <w:szCs w:val="28"/>
              </w:rPr>
            </w:pPr>
            <w:r w:rsidRPr="004072BE">
              <w:rPr>
                <w:rFonts w:ascii="Calibri" w:hAnsi="Calibri"/>
                <w:sz w:val="28"/>
                <w:szCs w:val="28"/>
              </w:rPr>
              <w:t>v1.3.0 -  September 15, 2017</w:t>
            </w:r>
          </w:p>
          <w:p w14:paraId="32682036"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 xml:space="preserve">v1.4.0 -  </w:t>
            </w:r>
            <w:r w:rsidR="00961DCD" w:rsidRPr="004072BE">
              <w:rPr>
                <w:rFonts w:ascii="Calibri" w:hAnsi="Calibri"/>
                <w:sz w:val="28"/>
                <w:szCs w:val="28"/>
              </w:rPr>
              <w:t>November</w:t>
            </w:r>
            <w:r w:rsidRPr="004072BE">
              <w:rPr>
                <w:rFonts w:ascii="Calibri" w:hAnsi="Calibri"/>
                <w:sz w:val="28"/>
                <w:szCs w:val="28"/>
              </w:rPr>
              <w:t xml:space="preserve"> </w:t>
            </w:r>
            <w:r w:rsidR="00961DCD" w:rsidRPr="004072BE">
              <w:rPr>
                <w:rFonts w:ascii="Calibri" w:hAnsi="Calibri"/>
                <w:sz w:val="28"/>
                <w:szCs w:val="28"/>
              </w:rPr>
              <w:t>6</w:t>
            </w:r>
            <w:r w:rsidRPr="004072BE">
              <w:rPr>
                <w:rFonts w:ascii="Calibri" w:hAnsi="Calibri"/>
                <w:sz w:val="28"/>
                <w:szCs w:val="28"/>
              </w:rPr>
              <w:t>, 2017</w:t>
            </w:r>
          </w:p>
          <w:p w14:paraId="5FA8797A" w14:textId="77777777" w:rsidR="00A9723A" w:rsidRPr="004072BE" w:rsidRDefault="00A9723A" w:rsidP="00A9723A">
            <w:pPr>
              <w:spacing w:after="0" w:line="240" w:lineRule="auto"/>
              <w:rPr>
                <w:rFonts w:ascii="Calibri" w:hAnsi="Calibri"/>
                <w:sz w:val="28"/>
                <w:szCs w:val="28"/>
              </w:rPr>
            </w:pPr>
            <w:r w:rsidRPr="004072BE">
              <w:rPr>
                <w:rFonts w:ascii="Calibri" w:hAnsi="Calibri"/>
                <w:sz w:val="28"/>
                <w:szCs w:val="28"/>
              </w:rPr>
              <w:t>v1.5.0 -  December 11, 2017</w:t>
            </w:r>
          </w:p>
          <w:p w14:paraId="5EFD7471" w14:textId="13F3B19A" w:rsidR="0023074C" w:rsidRPr="004072BE" w:rsidRDefault="0023074C" w:rsidP="0023074C">
            <w:pPr>
              <w:spacing w:after="0" w:line="240" w:lineRule="auto"/>
              <w:rPr>
                <w:rFonts w:ascii="Calibri" w:hAnsi="Calibri"/>
                <w:sz w:val="28"/>
                <w:szCs w:val="28"/>
              </w:rPr>
            </w:pPr>
            <w:r w:rsidRPr="004072BE">
              <w:rPr>
                <w:rFonts w:ascii="Calibri" w:hAnsi="Calibri"/>
                <w:sz w:val="28"/>
                <w:szCs w:val="28"/>
              </w:rPr>
              <w:t>v1.6</w:t>
            </w:r>
            <w:r w:rsidRPr="004072BE">
              <w:rPr>
                <w:rFonts w:ascii="Calibri" w:hAnsi="Calibri"/>
                <w:sz w:val="28"/>
                <w:szCs w:val="28"/>
              </w:rPr>
              <w:t xml:space="preserve">.0 -  </w:t>
            </w:r>
            <w:r w:rsidRPr="004072BE">
              <w:rPr>
                <w:rFonts w:ascii="Calibri" w:hAnsi="Calibri"/>
                <w:sz w:val="28"/>
                <w:szCs w:val="28"/>
              </w:rPr>
              <w:t>January</w:t>
            </w:r>
            <w:r w:rsidRPr="004072BE">
              <w:rPr>
                <w:rFonts w:ascii="Calibri" w:hAnsi="Calibri"/>
                <w:sz w:val="28"/>
                <w:szCs w:val="28"/>
              </w:rPr>
              <w:t xml:space="preserve"> </w:t>
            </w:r>
            <w:r w:rsidRPr="004072BE">
              <w:rPr>
                <w:rFonts w:ascii="Calibri" w:hAnsi="Calibri"/>
                <w:sz w:val="28"/>
                <w:szCs w:val="28"/>
              </w:rPr>
              <w:t>30</w:t>
            </w:r>
            <w:r w:rsidRPr="004072BE">
              <w:rPr>
                <w:rFonts w:ascii="Calibri" w:hAnsi="Calibri"/>
                <w:sz w:val="28"/>
                <w:szCs w:val="28"/>
              </w:rPr>
              <w:t xml:space="preserve">, </w:t>
            </w:r>
            <w:r w:rsidRPr="004072BE">
              <w:rPr>
                <w:rFonts w:ascii="Calibri" w:hAnsi="Calibri"/>
                <w:sz w:val="28"/>
                <w:szCs w:val="28"/>
              </w:rPr>
              <w:t>2018</w:t>
            </w:r>
          </w:p>
          <w:p w14:paraId="5D49308F" w14:textId="77777777" w:rsidR="00E16925" w:rsidRPr="004072BE" w:rsidRDefault="00E16925" w:rsidP="00E16925">
            <w:pPr>
              <w:spacing w:after="0" w:line="240" w:lineRule="auto"/>
              <w:rPr>
                <w:rFonts w:ascii="Calibri" w:hAnsi="Calibri"/>
                <w:sz w:val="28"/>
                <w:szCs w:val="28"/>
              </w:rPr>
            </w:pPr>
          </w:p>
          <w:p w14:paraId="5BD8C5B9"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26263A0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3.0 New Features and Updates</w:t>
            </w:r>
          </w:p>
          <w:p w14:paraId="238BEC24"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9EEE842" w14:textId="77777777" w:rsidR="00E16925" w:rsidRPr="004072BE" w:rsidRDefault="00E16925" w:rsidP="00E16925">
            <w:pPr>
              <w:spacing w:after="0" w:line="240" w:lineRule="auto"/>
              <w:rPr>
                <w:rFonts w:ascii="Calibri" w:hAnsi="Calibri"/>
                <w:sz w:val="28"/>
                <w:szCs w:val="28"/>
              </w:rPr>
            </w:pPr>
          </w:p>
          <w:p w14:paraId="6D511B3E" w14:textId="77777777" w:rsidR="005F73F0" w:rsidRPr="004072BE" w:rsidRDefault="00176335" w:rsidP="00055061">
            <w:pPr>
              <w:spacing w:after="0" w:line="240" w:lineRule="auto"/>
              <w:rPr>
                <w:rFonts w:ascii="Calibri" w:hAnsi="Calibri"/>
                <w:sz w:val="28"/>
                <w:szCs w:val="28"/>
              </w:rPr>
            </w:pPr>
            <w:r w:rsidRPr="004072BE">
              <w:rPr>
                <w:rFonts w:ascii="Calibri" w:hAnsi="Calibri"/>
                <w:sz w:val="28"/>
                <w:szCs w:val="28"/>
              </w:rPr>
              <w:t xml:space="preserve">This </w:t>
            </w:r>
            <w:r w:rsidR="00256B0E" w:rsidRPr="004072BE">
              <w:rPr>
                <w:rFonts w:ascii="Calibri" w:hAnsi="Calibri"/>
                <w:sz w:val="28"/>
                <w:szCs w:val="28"/>
              </w:rPr>
              <w:t xml:space="preserve">release had made several API, Web UI, Client Utility </w:t>
            </w:r>
            <w:r w:rsidR="00B97990" w:rsidRPr="004072BE">
              <w:rPr>
                <w:rFonts w:ascii="Calibri" w:hAnsi="Calibri"/>
                <w:sz w:val="28"/>
                <w:szCs w:val="28"/>
              </w:rPr>
              <w:t>improvements</w:t>
            </w:r>
            <w:r w:rsidR="00055061" w:rsidRPr="004072BE">
              <w:rPr>
                <w:rFonts w:ascii="Calibri" w:hAnsi="Calibri"/>
                <w:sz w:val="28"/>
                <w:szCs w:val="28"/>
              </w:rPr>
              <w:t xml:space="preserve"> and bug fixes.</w:t>
            </w:r>
          </w:p>
          <w:p w14:paraId="5B8F0F9C" w14:textId="77777777" w:rsidR="00F43337" w:rsidRPr="004072BE" w:rsidRDefault="00F43337" w:rsidP="00055061">
            <w:pPr>
              <w:spacing w:after="0" w:line="240" w:lineRule="auto"/>
              <w:rPr>
                <w:rFonts w:ascii="Calibri" w:hAnsi="Calibri"/>
                <w:sz w:val="28"/>
                <w:szCs w:val="28"/>
              </w:rPr>
            </w:pPr>
          </w:p>
          <w:p w14:paraId="1A56B7B4" w14:textId="77777777" w:rsidR="00F43337" w:rsidRPr="004072BE" w:rsidRDefault="00351902" w:rsidP="00055061">
            <w:pPr>
              <w:spacing w:after="0" w:line="240" w:lineRule="auto"/>
              <w:rPr>
                <w:rFonts w:ascii="Calibri" w:hAnsi="Calibri"/>
                <w:b/>
                <w:sz w:val="28"/>
                <w:szCs w:val="28"/>
                <w:u w:val="single"/>
              </w:rPr>
            </w:pPr>
            <w:r w:rsidRPr="004072BE">
              <w:rPr>
                <w:rFonts w:ascii="Calibri" w:hAnsi="Calibri"/>
                <w:b/>
                <w:sz w:val="28"/>
                <w:szCs w:val="28"/>
                <w:u w:val="single"/>
              </w:rPr>
              <w:t xml:space="preserve">Web UI </w:t>
            </w:r>
            <w:r w:rsidR="00F43337" w:rsidRPr="004072BE">
              <w:rPr>
                <w:rFonts w:ascii="Calibri" w:hAnsi="Calibri"/>
                <w:b/>
                <w:sz w:val="28"/>
                <w:szCs w:val="28"/>
                <w:u w:val="single"/>
              </w:rPr>
              <w:t>Features:</w:t>
            </w:r>
          </w:p>
          <w:p w14:paraId="72A8A935" w14:textId="04F56A3A" w:rsidR="00861EDE" w:rsidRPr="00A96980" w:rsidRDefault="00861EDE" w:rsidP="00861EDE">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Reports:</w:t>
            </w:r>
            <w:r w:rsidRPr="00A96980">
              <w:rPr>
                <w:rFonts w:asciiTheme="minorHAnsi" w:hAnsiTheme="minorHAnsi"/>
                <w:sz w:val="28"/>
                <w:szCs w:val="28"/>
              </w:rPr>
              <w:t xml:space="preserve"> Generate reports by Base path, collection path and with date range.</w:t>
            </w:r>
          </w:p>
          <w:p w14:paraId="0BD23AAD" w14:textId="0F816913" w:rsidR="00055061" w:rsidRPr="00A96980" w:rsidRDefault="00DC11B0" w:rsidP="00861EDE">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Build and deployment</w:t>
            </w:r>
            <w:r w:rsidR="00055061" w:rsidRPr="00A96980">
              <w:rPr>
                <w:rFonts w:asciiTheme="minorHAnsi" w:hAnsiTheme="minorHAnsi"/>
                <w:sz w:val="28"/>
                <w:szCs w:val="28"/>
              </w:rPr>
              <w:t xml:space="preserve">: </w:t>
            </w:r>
            <w:r w:rsidRPr="00A96980">
              <w:rPr>
                <w:rFonts w:asciiTheme="minorHAnsi" w:hAnsiTheme="minorHAnsi" w:cs="Arial"/>
                <w:sz w:val="28"/>
                <w:szCs w:val="28"/>
                <w:shd w:val="clear" w:color="auto" w:fill="FFFFFF"/>
              </w:rPr>
              <w:t xml:space="preserve">Environment specific </w:t>
            </w:r>
            <w:r w:rsidRPr="00A96980">
              <w:rPr>
                <w:rFonts w:asciiTheme="minorHAnsi" w:hAnsiTheme="minorHAnsi" w:cs="Arial"/>
                <w:sz w:val="28"/>
                <w:szCs w:val="28"/>
                <w:shd w:val="clear" w:color="auto" w:fill="FFFFFF"/>
              </w:rPr>
              <w:t>properties to build and deploy</w:t>
            </w:r>
            <w:r w:rsidRPr="00A96980">
              <w:rPr>
                <w:rFonts w:asciiTheme="minorHAnsi" w:hAnsiTheme="minorHAnsi" w:cs="Arial"/>
                <w:sz w:val="28"/>
                <w:szCs w:val="28"/>
                <w:shd w:val="clear" w:color="auto" w:fill="FFFFFF"/>
              </w:rPr>
              <w:t xml:space="preserve"> </w:t>
            </w:r>
            <w:proofErr w:type="spellStart"/>
            <w:r w:rsidRPr="00A96980">
              <w:rPr>
                <w:rFonts w:asciiTheme="minorHAnsi" w:hAnsiTheme="minorHAnsi" w:cs="Arial"/>
                <w:sz w:val="28"/>
                <w:szCs w:val="28"/>
                <w:shd w:val="clear" w:color="auto" w:fill="FFFFFF"/>
              </w:rPr>
              <w:t>WebUI</w:t>
            </w:r>
            <w:proofErr w:type="spellEnd"/>
            <w:r w:rsidRPr="00A96980">
              <w:rPr>
                <w:rFonts w:asciiTheme="minorHAnsi" w:hAnsiTheme="minorHAnsi" w:cs="Arial"/>
                <w:sz w:val="28"/>
                <w:szCs w:val="28"/>
                <w:shd w:val="clear" w:color="auto" w:fill="FFFFFF"/>
              </w:rPr>
              <w:t xml:space="preserve">. </w:t>
            </w:r>
          </w:p>
          <w:p w14:paraId="2B718FCB" w14:textId="5C59D94C" w:rsidR="00BA2861" w:rsidRPr="00A96980" w:rsidRDefault="00BA2861" w:rsidP="00861EDE">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Retry failed downloads:</w:t>
            </w:r>
            <w:r w:rsidRPr="00A96980">
              <w:rPr>
                <w:rFonts w:asciiTheme="minorHAnsi" w:hAnsiTheme="minorHAnsi"/>
                <w:sz w:val="28"/>
                <w:szCs w:val="28"/>
              </w:rPr>
              <w:t xml:space="preserve"> </w:t>
            </w:r>
            <w:r w:rsidRPr="00A96980">
              <w:rPr>
                <w:rFonts w:asciiTheme="minorHAnsi" w:hAnsiTheme="minorHAnsi" w:cs="Arial"/>
                <w:sz w:val="28"/>
                <w:szCs w:val="28"/>
                <w:shd w:val="clear" w:color="auto" w:fill="FFFFFF"/>
              </w:rPr>
              <w:t>Option to ret</w:t>
            </w:r>
            <w:r w:rsidRPr="00A96980">
              <w:rPr>
                <w:rFonts w:asciiTheme="minorHAnsi" w:hAnsiTheme="minorHAnsi" w:cs="Arial"/>
                <w:sz w:val="28"/>
                <w:szCs w:val="28"/>
                <w:shd w:val="clear" w:color="auto" w:fill="FFFFFF"/>
              </w:rPr>
              <w:t xml:space="preserve">ry failed download files from </w:t>
            </w:r>
            <w:r w:rsidRPr="00A96980">
              <w:rPr>
                <w:rFonts w:asciiTheme="minorHAnsi" w:hAnsiTheme="minorHAnsi" w:cs="Arial"/>
                <w:sz w:val="28"/>
                <w:szCs w:val="28"/>
                <w:shd w:val="clear" w:color="auto" w:fill="FFFFFF"/>
              </w:rPr>
              <w:t>task</w:t>
            </w:r>
            <w:r w:rsidRPr="00A96980">
              <w:rPr>
                <w:rFonts w:asciiTheme="minorHAnsi" w:hAnsiTheme="minorHAnsi" w:cs="Arial"/>
                <w:sz w:val="28"/>
                <w:szCs w:val="28"/>
                <w:shd w:val="clear" w:color="auto" w:fill="FFFFFF"/>
              </w:rPr>
              <w:t xml:space="preserve"> details</w:t>
            </w:r>
          </w:p>
          <w:p w14:paraId="0F6456A3" w14:textId="5EF2F158" w:rsidR="00D35F85" w:rsidRPr="00A96980" w:rsidRDefault="00A9723A" w:rsidP="00A96980">
            <w:pPr>
              <w:pStyle w:val="ListParagraph"/>
              <w:numPr>
                <w:ilvl w:val="0"/>
                <w:numId w:val="4"/>
              </w:numPr>
              <w:spacing w:after="0"/>
              <w:rPr>
                <w:rFonts w:asciiTheme="minorHAnsi" w:hAnsiTheme="minorHAnsi"/>
                <w:sz w:val="28"/>
                <w:szCs w:val="28"/>
              </w:rPr>
            </w:pPr>
            <w:r w:rsidRPr="00A96980">
              <w:rPr>
                <w:rFonts w:asciiTheme="minorHAnsi" w:hAnsiTheme="minorHAnsi"/>
                <w:b/>
                <w:sz w:val="28"/>
                <w:szCs w:val="28"/>
              </w:rPr>
              <w:t xml:space="preserve">Bulk </w:t>
            </w:r>
            <w:r w:rsidR="00351902" w:rsidRPr="00A96980">
              <w:rPr>
                <w:rFonts w:asciiTheme="minorHAnsi" w:hAnsiTheme="minorHAnsi"/>
                <w:b/>
                <w:sz w:val="28"/>
                <w:szCs w:val="28"/>
              </w:rPr>
              <w:t>Register Data file</w:t>
            </w:r>
            <w:r w:rsidRPr="00A96980">
              <w:rPr>
                <w:rFonts w:asciiTheme="minorHAnsi" w:hAnsiTheme="minorHAnsi"/>
                <w:b/>
                <w:sz w:val="28"/>
                <w:szCs w:val="28"/>
              </w:rPr>
              <w:t>s from Globus</w:t>
            </w:r>
            <w:r w:rsidR="00351902" w:rsidRPr="00A96980">
              <w:rPr>
                <w:rFonts w:asciiTheme="minorHAnsi" w:hAnsiTheme="minorHAnsi"/>
                <w:b/>
                <w:sz w:val="28"/>
                <w:szCs w:val="28"/>
              </w:rPr>
              <w:t xml:space="preserve">: </w:t>
            </w:r>
            <w:r w:rsidR="00351902" w:rsidRPr="00A96980">
              <w:rPr>
                <w:rFonts w:asciiTheme="minorHAnsi" w:hAnsiTheme="minorHAnsi"/>
                <w:sz w:val="28"/>
                <w:szCs w:val="28"/>
              </w:rPr>
              <w:t xml:space="preserve">Register </w:t>
            </w:r>
            <w:r w:rsidRPr="00A96980">
              <w:rPr>
                <w:rFonts w:asciiTheme="minorHAnsi" w:hAnsiTheme="minorHAnsi"/>
                <w:sz w:val="28"/>
                <w:szCs w:val="28"/>
              </w:rPr>
              <w:t xml:space="preserve">multiple </w:t>
            </w:r>
            <w:r w:rsidR="00351902" w:rsidRPr="00A96980">
              <w:rPr>
                <w:rFonts w:asciiTheme="minorHAnsi" w:hAnsiTheme="minorHAnsi"/>
                <w:sz w:val="28"/>
                <w:szCs w:val="28"/>
              </w:rPr>
              <w:t>data file</w:t>
            </w:r>
            <w:r w:rsidRPr="00A96980">
              <w:rPr>
                <w:rFonts w:asciiTheme="minorHAnsi" w:hAnsiTheme="minorHAnsi"/>
                <w:sz w:val="28"/>
                <w:szCs w:val="28"/>
              </w:rPr>
              <w:t>s and folders asynchronously</w:t>
            </w:r>
            <w:r w:rsidR="00351902" w:rsidRPr="00A96980">
              <w:rPr>
                <w:rFonts w:asciiTheme="minorHAnsi" w:hAnsiTheme="minorHAnsi"/>
                <w:sz w:val="28"/>
                <w:szCs w:val="28"/>
              </w:rPr>
              <w:t xml:space="preserve"> </w:t>
            </w:r>
            <w:r w:rsidRPr="00A96980">
              <w:rPr>
                <w:rFonts w:asciiTheme="minorHAnsi" w:hAnsiTheme="minorHAnsi"/>
                <w:sz w:val="28"/>
                <w:szCs w:val="28"/>
              </w:rPr>
              <w:t>from a Globus Endpoint</w:t>
            </w:r>
            <w:r w:rsidR="00351902" w:rsidRPr="00A96980">
              <w:rPr>
                <w:rFonts w:asciiTheme="minorHAnsi" w:hAnsiTheme="minorHAnsi"/>
                <w:sz w:val="28"/>
                <w:szCs w:val="28"/>
              </w:rPr>
              <w:t xml:space="preserve">. </w:t>
            </w:r>
            <w:r w:rsidRPr="00A96980">
              <w:rPr>
                <w:rFonts w:asciiTheme="minorHAnsi" w:hAnsiTheme="minorHAnsi"/>
                <w:sz w:val="28"/>
                <w:szCs w:val="28"/>
              </w:rPr>
              <w:t>Include or exclude criteria can be given to filter the folders to select specific files.</w:t>
            </w:r>
          </w:p>
          <w:p w14:paraId="175C5EEB" w14:textId="77777777" w:rsidR="002047E7" w:rsidRPr="004072BE" w:rsidRDefault="002047E7" w:rsidP="002047E7">
            <w:pPr>
              <w:spacing w:after="0"/>
              <w:rPr>
                <w:rFonts w:ascii="Calibri" w:hAnsi="Calibri"/>
                <w:b/>
                <w:sz w:val="28"/>
                <w:szCs w:val="28"/>
                <w:u w:val="single"/>
              </w:rPr>
            </w:pPr>
            <w:r w:rsidRPr="004072BE">
              <w:rPr>
                <w:rFonts w:ascii="Calibri" w:hAnsi="Calibri"/>
                <w:b/>
                <w:sz w:val="28"/>
                <w:szCs w:val="28"/>
                <w:u w:val="single"/>
              </w:rPr>
              <w:t>CLI Utility</w:t>
            </w:r>
            <w:r w:rsidR="00DC4E63" w:rsidRPr="004072BE">
              <w:rPr>
                <w:rFonts w:ascii="Calibri" w:hAnsi="Calibri"/>
                <w:b/>
                <w:sz w:val="28"/>
                <w:szCs w:val="28"/>
                <w:u w:val="single"/>
              </w:rPr>
              <w:t>:</w:t>
            </w:r>
          </w:p>
          <w:p w14:paraId="08A1C979" w14:textId="09208C78" w:rsidR="00FE7484" w:rsidRPr="004072BE" w:rsidRDefault="00861EDE" w:rsidP="00861EDE">
            <w:pPr>
              <w:pStyle w:val="ListParagraph"/>
              <w:numPr>
                <w:ilvl w:val="0"/>
                <w:numId w:val="4"/>
              </w:numPr>
              <w:spacing w:after="0"/>
              <w:rPr>
                <w:rFonts w:ascii="Calibri" w:hAnsi="Calibri"/>
                <w:sz w:val="28"/>
                <w:szCs w:val="28"/>
              </w:rPr>
            </w:pPr>
            <w:r w:rsidRPr="004072BE">
              <w:rPr>
                <w:rFonts w:ascii="Calibri" w:hAnsi="Calibri"/>
                <w:b/>
                <w:sz w:val="28"/>
                <w:szCs w:val="28"/>
              </w:rPr>
              <w:t>B</w:t>
            </w:r>
            <w:r w:rsidR="00C7076E" w:rsidRPr="004072BE">
              <w:rPr>
                <w:rFonts w:ascii="Calibri" w:hAnsi="Calibri"/>
                <w:b/>
                <w:sz w:val="28"/>
                <w:szCs w:val="28"/>
              </w:rPr>
              <w:t>ulk registration</w:t>
            </w:r>
            <w:r w:rsidR="00F43337" w:rsidRPr="004072BE">
              <w:rPr>
                <w:rFonts w:ascii="Calibri" w:hAnsi="Calibri"/>
                <w:sz w:val="28"/>
                <w:szCs w:val="28"/>
              </w:rPr>
              <w:t>:</w:t>
            </w:r>
            <w:r w:rsidR="00C7076E" w:rsidRPr="004072BE">
              <w:rPr>
                <w:rFonts w:ascii="Calibri" w:hAnsi="Calibri"/>
                <w:sz w:val="28"/>
                <w:szCs w:val="28"/>
              </w:rPr>
              <w:t xml:space="preserve"> </w:t>
            </w:r>
          </w:p>
          <w:p w14:paraId="12C67E0A" w14:textId="530621A4"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 xml:space="preserve">In case of failed registration, generate a list of failed files and return </w:t>
            </w:r>
            <w:r w:rsidRPr="004072BE">
              <w:rPr>
                <w:rFonts w:eastAsia="Times New Roman" w:cs="Arial"/>
                <w:sz w:val="28"/>
                <w:szCs w:val="28"/>
              </w:rPr>
              <w:t>appropriate error code</w:t>
            </w:r>
          </w:p>
          <w:p w14:paraId="13B4B611" w14:textId="441753C3"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 xml:space="preserve">Add an option </w:t>
            </w:r>
            <w:r w:rsidRPr="004072BE">
              <w:rPr>
                <w:rFonts w:eastAsia="Times New Roman" w:cs="Arial"/>
                <w:sz w:val="28"/>
                <w:szCs w:val="28"/>
              </w:rPr>
              <w:t xml:space="preserve">to accept list of </w:t>
            </w:r>
            <w:r w:rsidRPr="00861EDE">
              <w:rPr>
                <w:rFonts w:eastAsia="Times New Roman" w:cs="Arial"/>
                <w:sz w:val="28"/>
                <w:szCs w:val="28"/>
              </w:rPr>
              <w:t xml:space="preserve">files </w:t>
            </w:r>
            <w:r w:rsidRPr="004072BE">
              <w:rPr>
                <w:rFonts w:eastAsia="Times New Roman" w:cs="Arial"/>
                <w:sz w:val="28"/>
                <w:szCs w:val="28"/>
              </w:rPr>
              <w:t>to register</w:t>
            </w:r>
          </w:p>
          <w:p w14:paraId="40B98F57" w14:textId="159C8AF8"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Add an option to use signed S3 URL or default transfers</w:t>
            </w:r>
          </w:p>
          <w:p w14:paraId="17CCE05F" w14:textId="77777777" w:rsidR="00861EDE" w:rsidRPr="00861EDE" w:rsidRDefault="00861EDE" w:rsidP="00861EDE">
            <w:pPr>
              <w:numPr>
                <w:ilvl w:val="1"/>
                <w:numId w:val="4"/>
              </w:numPr>
              <w:shd w:val="clear" w:color="auto" w:fill="FFFFFF"/>
              <w:spacing w:before="100" w:beforeAutospacing="1" w:after="100" w:afterAutospacing="1" w:line="240" w:lineRule="auto"/>
              <w:rPr>
                <w:rFonts w:eastAsia="Times New Roman" w:cs="Arial"/>
                <w:sz w:val="28"/>
                <w:szCs w:val="28"/>
              </w:rPr>
            </w:pPr>
            <w:r w:rsidRPr="00861EDE">
              <w:rPr>
                <w:rFonts w:eastAsia="Times New Roman" w:cs="Arial"/>
                <w:sz w:val="28"/>
                <w:szCs w:val="28"/>
              </w:rPr>
              <w:t>Report the transfer speed in terms of bits/second</w:t>
            </w:r>
          </w:p>
          <w:p w14:paraId="318BFC80" w14:textId="6D1C09FF"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R</w:t>
            </w:r>
            <w:r w:rsidRPr="004072BE">
              <w:rPr>
                <w:rFonts w:asciiTheme="minorHAnsi" w:hAnsiTheme="minorHAnsi" w:cs="Arial"/>
                <w:sz w:val="28"/>
                <w:szCs w:val="28"/>
                <w:shd w:val="clear" w:color="auto" w:fill="FFFFFF"/>
              </w:rPr>
              <w:t xml:space="preserve">eplace </w:t>
            </w:r>
            <w:r w:rsidRPr="004072BE">
              <w:rPr>
                <w:rFonts w:asciiTheme="minorHAnsi" w:hAnsiTheme="minorHAnsi" w:cs="Arial"/>
                <w:sz w:val="28"/>
                <w:szCs w:val="28"/>
                <w:shd w:val="clear" w:color="auto" w:fill="FFFFFF"/>
              </w:rPr>
              <w:t xml:space="preserve">white space in </w:t>
            </w:r>
            <w:r w:rsidRPr="004072BE">
              <w:rPr>
                <w:rFonts w:asciiTheme="minorHAnsi" w:hAnsiTheme="minorHAnsi" w:cs="Arial"/>
                <w:sz w:val="28"/>
                <w:szCs w:val="28"/>
                <w:shd w:val="clear" w:color="auto" w:fill="FFFFFF"/>
              </w:rPr>
              <w:t xml:space="preserve">the names of files and folder spaces, with '_' </w:t>
            </w:r>
          </w:p>
          <w:p w14:paraId="78C7529E" w14:textId="77785ADB" w:rsidR="00861EDE" w:rsidRPr="004072BE" w:rsidRDefault="00BA2861" w:rsidP="00477C43">
            <w:pPr>
              <w:numPr>
                <w:ilvl w:val="1"/>
                <w:numId w:val="4"/>
              </w:numPr>
              <w:shd w:val="clear" w:color="auto" w:fill="FFFFFF"/>
              <w:spacing w:before="100" w:beforeAutospacing="1" w:after="100" w:afterAutospacing="1" w:line="240" w:lineRule="auto"/>
              <w:rPr>
                <w:rFonts w:eastAsia="Times New Roman" w:cs="Arial"/>
                <w:sz w:val="28"/>
                <w:szCs w:val="28"/>
              </w:rPr>
            </w:pPr>
            <w:r w:rsidRPr="004072BE">
              <w:rPr>
                <w:rFonts w:eastAsia="Times New Roman" w:cs="Arial"/>
                <w:sz w:val="28"/>
                <w:szCs w:val="28"/>
              </w:rPr>
              <w:lastRenderedPageBreak/>
              <w:t>Display and v</w:t>
            </w:r>
            <w:r w:rsidR="00861EDE" w:rsidRPr="00861EDE">
              <w:rPr>
                <w:rFonts w:eastAsia="Times New Roman" w:cs="Arial"/>
                <w:sz w:val="28"/>
                <w:szCs w:val="28"/>
              </w:rPr>
              <w:t xml:space="preserve">erify checksum </w:t>
            </w:r>
            <w:r w:rsidR="00861EDE" w:rsidRPr="004072BE">
              <w:rPr>
                <w:rFonts w:eastAsia="Times New Roman" w:cs="Arial"/>
                <w:sz w:val="28"/>
                <w:szCs w:val="28"/>
              </w:rPr>
              <w:t>for registrations with pre-signed URL. Make checksum verification as option</w:t>
            </w:r>
          </w:p>
          <w:p w14:paraId="776E121A" w14:textId="32B48E09" w:rsidR="007D1E1A" w:rsidRPr="004072BE" w:rsidRDefault="007D1E1A" w:rsidP="00861EDE">
            <w:pPr>
              <w:pStyle w:val="ListParagraph"/>
              <w:numPr>
                <w:ilvl w:val="0"/>
                <w:numId w:val="4"/>
              </w:numPr>
              <w:spacing w:after="0"/>
              <w:rPr>
                <w:rFonts w:ascii="Calibri" w:hAnsi="Calibri"/>
                <w:sz w:val="28"/>
                <w:szCs w:val="28"/>
              </w:rPr>
            </w:pPr>
            <w:r w:rsidRPr="004072BE">
              <w:rPr>
                <w:rFonts w:ascii="Calibri" w:hAnsi="Calibri"/>
                <w:sz w:val="28"/>
                <w:szCs w:val="28"/>
              </w:rPr>
              <w:t>Utility to rename collection or data file logical path</w:t>
            </w:r>
          </w:p>
          <w:p w14:paraId="56BD4DAA" w14:textId="5F203077" w:rsidR="0055281B" w:rsidRPr="004072BE" w:rsidRDefault="0055281B" w:rsidP="00477C43">
            <w:pPr>
              <w:pStyle w:val="ListParagraph"/>
              <w:spacing w:after="0"/>
              <w:rPr>
                <w:rFonts w:ascii="Calibri" w:hAnsi="Calibri"/>
                <w:sz w:val="28"/>
                <w:szCs w:val="28"/>
              </w:rPr>
            </w:pPr>
          </w:p>
          <w:p w14:paraId="37595A4F" w14:textId="77777777" w:rsidR="00945088" w:rsidRPr="004072BE" w:rsidRDefault="00945088" w:rsidP="00945088">
            <w:pPr>
              <w:spacing w:after="0"/>
              <w:rPr>
                <w:rFonts w:ascii="Calibri" w:hAnsi="Calibri"/>
                <w:b/>
                <w:sz w:val="28"/>
                <w:szCs w:val="28"/>
                <w:u w:val="single"/>
              </w:rPr>
            </w:pPr>
            <w:r w:rsidRPr="004072BE">
              <w:rPr>
                <w:rFonts w:ascii="Calibri" w:hAnsi="Calibri"/>
                <w:b/>
                <w:sz w:val="28"/>
                <w:szCs w:val="28"/>
                <w:u w:val="single"/>
              </w:rPr>
              <w:t>API</w:t>
            </w:r>
            <w:r w:rsidR="00DC4E63" w:rsidRPr="004072BE">
              <w:rPr>
                <w:rFonts w:ascii="Calibri" w:hAnsi="Calibri"/>
                <w:b/>
                <w:sz w:val="28"/>
                <w:szCs w:val="28"/>
                <w:u w:val="single"/>
              </w:rPr>
              <w:t>:</w:t>
            </w:r>
          </w:p>
          <w:p w14:paraId="197167CF" w14:textId="77777777" w:rsidR="00CA1029" w:rsidRPr="004072BE" w:rsidRDefault="00CA1029" w:rsidP="00CA1029">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Data Store:</w:t>
            </w:r>
            <w:r w:rsidRPr="004072BE">
              <w:rPr>
                <w:rFonts w:asciiTheme="minorHAnsi" w:hAnsiTheme="minorHAnsi"/>
                <w:sz w:val="28"/>
                <w:szCs w:val="28"/>
              </w:rPr>
              <w:t xml:space="preserve"> </w:t>
            </w:r>
            <w:r w:rsidRPr="004072BE">
              <w:rPr>
                <w:rFonts w:asciiTheme="minorHAnsi" w:hAnsiTheme="minorHAnsi" w:cs="Arial"/>
                <w:sz w:val="28"/>
                <w:szCs w:val="28"/>
                <w:shd w:val="clear" w:color="auto" w:fill="FFFFFF"/>
              </w:rPr>
              <w:t>By default, HPC DME writes into S3 compatible storage device. Support to write into POSIX type file system storage is added.</w:t>
            </w:r>
          </w:p>
          <w:p w14:paraId="671FBDF2" w14:textId="77777777" w:rsidR="00DC11B0" w:rsidRPr="004072BE" w:rsidRDefault="00465CC6"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Authentication</w:t>
            </w:r>
            <w:r w:rsidR="00CB4A54" w:rsidRPr="004072BE">
              <w:rPr>
                <w:rFonts w:asciiTheme="minorHAnsi" w:hAnsiTheme="minorHAnsi"/>
                <w:b/>
                <w:sz w:val="28"/>
                <w:szCs w:val="28"/>
              </w:rPr>
              <w:t xml:space="preserve">: </w:t>
            </w:r>
          </w:p>
          <w:p w14:paraId="79EA6396" w14:textId="47C6DC7B" w:rsidR="00F43337"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Non-LDAP authentication (iRODS)</w:t>
            </w:r>
            <w:r w:rsidRPr="004072BE">
              <w:rPr>
                <w:rFonts w:asciiTheme="minorHAnsi" w:hAnsiTheme="minorHAnsi" w:cs="Arial"/>
                <w:sz w:val="28"/>
                <w:szCs w:val="28"/>
                <w:shd w:val="clear" w:color="auto" w:fill="FFFFFF"/>
              </w:rPr>
              <w:t xml:space="preserve"> is supported. User accounts created with iRODS can be used to access HPC DME if LDAP is turned off </w:t>
            </w:r>
          </w:p>
          <w:p w14:paraId="33054648" w14:textId="54416C0D" w:rsidR="00DC11B0" w:rsidRPr="004072BE" w:rsidRDefault="00DC11B0"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 xml:space="preserve">Using authentication token across HPC DME servers is now allowed. A valid error message is displayed. </w:t>
            </w:r>
          </w:p>
          <w:p w14:paraId="6CDB1F30" w14:textId="36E7CAE6" w:rsidR="00187629" w:rsidRPr="004072BE" w:rsidRDefault="00187629"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Non-expired authentication token to support long running tasks</w:t>
            </w:r>
          </w:p>
          <w:p w14:paraId="02AF8E44" w14:textId="77777777" w:rsidR="007D1E1A" w:rsidRPr="004072BE" w:rsidRDefault="007D1E1A"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Download</w:t>
            </w:r>
            <w:r w:rsidR="00945088" w:rsidRPr="004072BE">
              <w:rPr>
                <w:rFonts w:asciiTheme="minorHAnsi" w:hAnsiTheme="minorHAnsi"/>
                <w:b/>
                <w:sz w:val="28"/>
                <w:szCs w:val="28"/>
              </w:rPr>
              <w:t>:</w:t>
            </w:r>
            <w:r w:rsidR="00945088" w:rsidRPr="004072BE">
              <w:rPr>
                <w:rFonts w:asciiTheme="minorHAnsi" w:hAnsiTheme="minorHAnsi"/>
                <w:sz w:val="28"/>
                <w:szCs w:val="28"/>
              </w:rPr>
              <w:t xml:space="preserve"> </w:t>
            </w:r>
          </w:p>
          <w:p w14:paraId="2FFB57FF" w14:textId="23F17EC0" w:rsidR="00945088"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Download through S3 pre-signed URL to improve performance</w:t>
            </w:r>
          </w:p>
          <w:p w14:paraId="02986080" w14:textId="79C4866C" w:rsidR="007D1E1A" w:rsidRPr="004072BE" w:rsidRDefault="007D1E1A"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Option to overw</w:t>
            </w:r>
            <w:r w:rsidRPr="004072BE">
              <w:rPr>
                <w:rFonts w:asciiTheme="minorHAnsi" w:hAnsiTheme="minorHAnsi" w:cs="Arial"/>
                <w:sz w:val="28"/>
                <w:szCs w:val="28"/>
                <w:shd w:val="clear" w:color="auto" w:fill="FFFFFF"/>
              </w:rPr>
              <w:t>rite existing files on Asynchronous download</w:t>
            </w:r>
          </w:p>
          <w:p w14:paraId="16EC3B66" w14:textId="77777777" w:rsidR="00861EDE" w:rsidRPr="004072BE" w:rsidRDefault="003220FC" w:rsidP="00861EDE">
            <w:pPr>
              <w:pStyle w:val="ListParagraph"/>
              <w:numPr>
                <w:ilvl w:val="0"/>
                <w:numId w:val="4"/>
              </w:numPr>
              <w:spacing w:after="0"/>
              <w:rPr>
                <w:rFonts w:asciiTheme="minorHAnsi" w:hAnsiTheme="minorHAnsi"/>
                <w:sz w:val="28"/>
                <w:szCs w:val="28"/>
              </w:rPr>
            </w:pPr>
            <w:r w:rsidRPr="004072BE">
              <w:rPr>
                <w:rFonts w:asciiTheme="minorHAnsi" w:hAnsiTheme="minorHAnsi"/>
                <w:b/>
                <w:sz w:val="28"/>
                <w:szCs w:val="28"/>
              </w:rPr>
              <w:t>Globus:</w:t>
            </w:r>
            <w:r w:rsidRPr="004072BE">
              <w:rPr>
                <w:rFonts w:asciiTheme="minorHAnsi" w:hAnsiTheme="minorHAnsi"/>
                <w:sz w:val="28"/>
                <w:szCs w:val="28"/>
              </w:rPr>
              <w:t xml:space="preserve"> </w:t>
            </w:r>
          </w:p>
          <w:p w14:paraId="27A9EA01" w14:textId="7FAF69A7" w:rsidR="003220FC" w:rsidRPr="004072BE" w:rsidRDefault="003220FC" w:rsidP="00861EDE">
            <w:pPr>
              <w:pStyle w:val="ListParagraph"/>
              <w:numPr>
                <w:ilvl w:val="1"/>
                <w:numId w:val="4"/>
              </w:numPr>
              <w:spacing w:after="0"/>
              <w:rPr>
                <w:rFonts w:asciiTheme="minorHAnsi" w:hAnsiTheme="minorHAnsi"/>
                <w:sz w:val="28"/>
                <w:szCs w:val="28"/>
              </w:rPr>
            </w:pPr>
            <w:r w:rsidRPr="004072BE">
              <w:rPr>
                <w:rFonts w:asciiTheme="minorHAnsi" w:hAnsiTheme="minorHAnsi"/>
                <w:sz w:val="28"/>
                <w:szCs w:val="28"/>
              </w:rPr>
              <w:t xml:space="preserve">To address scalability and performance, HPC DME uses Globus groups with pool of application accounts. Each DOC is assigned with a Globus group. HPC DME manages the pooling of the accounts and assigning data transfer requests with in a group.  </w:t>
            </w:r>
          </w:p>
          <w:p w14:paraId="07753551" w14:textId="170E0278"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For upload, download tasks, report the effective transfer speed that is generated by Globus.</w:t>
            </w:r>
          </w:p>
          <w:p w14:paraId="209010B3" w14:textId="548ECAE0" w:rsidR="00810BCE" w:rsidRPr="00753D3A" w:rsidRDefault="00810BCE" w:rsidP="00861EDE">
            <w:pPr>
              <w:pStyle w:val="ListParagraph"/>
              <w:numPr>
                <w:ilvl w:val="0"/>
                <w:numId w:val="4"/>
              </w:numPr>
              <w:spacing w:after="0"/>
              <w:rPr>
                <w:rFonts w:asciiTheme="minorHAnsi" w:hAnsiTheme="minorHAnsi"/>
                <w:b/>
                <w:sz w:val="28"/>
                <w:szCs w:val="28"/>
              </w:rPr>
            </w:pPr>
            <w:r w:rsidRPr="00753D3A">
              <w:rPr>
                <w:rFonts w:asciiTheme="minorHAnsi" w:hAnsiTheme="minorHAnsi"/>
                <w:b/>
                <w:sz w:val="28"/>
                <w:szCs w:val="28"/>
              </w:rPr>
              <w:t>General:</w:t>
            </w:r>
          </w:p>
          <w:p w14:paraId="0509E21F" w14:textId="7A967B43" w:rsidR="00810BCE" w:rsidRPr="004072BE" w:rsidRDefault="00810BCE" w:rsidP="00861EDE">
            <w:pPr>
              <w:pStyle w:val="ListParagraph"/>
              <w:numPr>
                <w:ilvl w:val="1"/>
                <w:numId w:val="4"/>
              </w:numPr>
              <w:spacing w:after="0"/>
              <w:rPr>
                <w:rFonts w:asciiTheme="minorHAnsi" w:hAnsiTheme="minorHAnsi"/>
                <w:sz w:val="28"/>
                <w:szCs w:val="28"/>
              </w:rPr>
            </w:pPr>
            <w:proofErr w:type="spellStart"/>
            <w:r w:rsidRPr="004072BE">
              <w:rPr>
                <w:rFonts w:asciiTheme="minorHAnsi" w:hAnsiTheme="minorHAnsi"/>
                <w:sz w:val="28"/>
                <w:szCs w:val="28"/>
              </w:rPr>
              <w:t>Keystore</w:t>
            </w:r>
            <w:proofErr w:type="spellEnd"/>
            <w:r w:rsidRPr="004072BE">
              <w:rPr>
                <w:rFonts w:asciiTheme="minorHAnsi" w:hAnsiTheme="minorHAnsi"/>
                <w:sz w:val="28"/>
                <w:szCs w:val="28"/>
              </w:rPr>
              <w:t xml:space="preserve"> update to import iRODS, </w:t>
            </w:r>
            <w:r w:rsidR="003220FC" w:rsidRPr="004072BE">
              <w:rPr>
                <w:rFonts w:asciiTheme="minorHAnsi" w:hAnsiTheme="minorHAnsi"/>
                <w:sz w:val="28"/>
                <w:szCs w:val="28"/>
              </w:rPr>
              <w:t xml:space="preserve">Cleversafe, LDAP SSL Certs into </w:t>
            </w:r>
            <w:proofErr w:type="spellStart"/>
            <w:r w:rsidR="003220FC" w:rsidRPr="004072BE">
              <w:rPr>
                <w:rFonts w:asciiTheme="minorHAnsi" w:hAnsiTheme="minorHAnsi"/>
                <w:sz w:val="28"/>
                <w:szCs w:val="28"/>
              </w:rPr>
              <w:t>cacerts</w:t>
            </w:r>
            <w:proofErr w:type="spellEnd"/>
            <w:r w:rsidR="00FF2F2D">
              <w:rPr>
                <w:rFonts w:asciiTheme="minorHAnsi" w:hAnsiTheme="minorHAnsi"/>
                <w:sz w:val="28"/>
                <w:szCs w:val="28"/>
              </w:rPr>
              <w:t xml:space="preserve"> through build process</w:t>
            </w:r>
          </w:p>
          <w:p w14:paraId="146E5912" w14:textId="64841443"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 xml:space="preserve">Update </w:t>
            </w:r>
            <w:r w:rsidRPr="004072BE">
              <w:rPr>
                <w:rFonts w:asciiTheme="minorHAnsi" w:hAnsiTheme="minorHAnsi" w:cs="Arial"/>
                <w:sz w:val="28"/>
                <w:szCs w:val="28"/>
                <w:shd w:val="clear" w:color="auto" w:fill="FFFFFF"/>
              </w:rPr>
              <w:t xml:space="preserve">to </w:t>
            </w:r>
            <w:r w:rsidRPr="004072BE">
              <w:rPr>
                <w:rFonts w:asciiTheme="minorHAnsi" w:hAnsiTheme="minorHAnsi" w:cs="Arial"/>
                <w:sz w:val="28"/>
                <w:szCs w:val="28"/>
                <w:shd w:val="clear" w:color="auto" w:fill="FFFFFF"/>
              </w:rPr>
              <w:t>bulk registration email notification to include source and destination information.</w:t>
            </w:r>
          </w:p>
          <w:p w14:paraId="3A0A3178" w14:textId="0FC36DA6" w:rsidR="00861EDE" w:rsidRPr="004072BE" w:rsidRDefault="00861EDE" w:rsidP="00861EDE">
            <w:pPr>
              <w:pStyle w:val="ListParagraph"/>
              <w:numPr>
                <w:ilvl w:val="1"/>
                <w:numId w:val="4"/>
              </w:numPr>
              <w:spacing w:after="0"/>
              <w:rPr>
                <w:rFonts w:asciiTheme="minorHAnsi" w:hAnsiTheme="minorHAnsi"/>
                <w:sz w:val="28"/>
                <w:szCs w:val="28"/>
              </w:rPr>
            </w:pPr>
            <w:r w:rsidRPr="004072BE">
              <w:rPr>
                <w:rFonts w:asciiTheme="minorHAnsi" w:hAnsiTheme="minorHAnsi" w:cs="Arial"/>
                <w:sz w:val="28"/>
                <w:szCs w:val="28"/>
                <w:shd w:val="clear" w:color="auto" w:fill="FFFFFF"/>
              </w:rPr>
              <w:t xml:space="preserve">Populate file sizes for </w:t>
            </w:r>
            <w:proofErr w:type="spellStart"/>
            <w:r w:rsidRPr="004072BE">
              <w:rPr>
                <w:rFonts w:asciiTheme="minorHAnsi" w:hAnsiTheme="minorHAnsi" w:cs="Arial"/>
                <w:sz w:val="28"/>
                <w:szCs w:val="28"/>
                <w:shd w:val="clear" w:color="auto" w:fill="FFFFFF"/>
              </w:rPr>
              <w:t>dataObject</w:t>
            </w:r>
            <w:proofErr w:type="spellEnd"/>
            <w:r w:rsidRPr="004072BE">
              <w:rPr>
                <w:rFonts w:asciiTheme="minorHAnsi" w:hAnsiTheme="minorHAnsi" w:cs="Arial"/>
                <w:sz w:val="28"/>
                <w:szCs w:val="28"/>
                <w:shd w:val="clear" w:color="auto" w:fill="FFFFFF"/>
              </w:rPr>
              <w:t xml:space="preserve"> populated using </w:t>
            </w:r>
            <w:proofErr w:type="spellStart"/>
            <w:r w:rsidRPr="004072BE">
              <w:rPr>
                <w:rFonts w:asciiTheme="minorHAnsi" w:hAnsiTheme="minorHAnsi" w:cs="Arial"/>
                <w:sz w:val="28"/>
                <w:szCs w:val="28"/>
                <w:shd w:val="clear" w:color="auto" w:fill="FFFFFF"/>
              </w:rPr>
              <w:t>presigned</w:t>
            </w:r>
            <w:proofErr w:type="spellEnd"/>
            <w:r w:rsidRPr="004072BE">
              <w:rPr>
                <w:rFonts w:asciiTheme="minorHAnsi" w:hAnsiTheme="minorHAnsi" w:cs="Arial"/>
                <w:sz w:val="28"/>
                <w:szCs w:val="28"/>
                <w:shd w:val="clear" w:color="auto" w:fill="FFFFFF"/>
              </w:rPr>
              <w:t xml:space="preserve"> S3 URL</w:t>
            </w:r>
          </w:p>
          <w:p w14:paraId="551A2F74" w14:textId="77777777" w:rsidR="00055061" w:rsidRPr="004072BE" w:rsidRDefault="00055061" w:rsidP="00055061">
            <w:pPr>
              <w:spacing w:after="0" w:line="240" w:lineRule="auto"/>
              <w:rPr>
                <w:rFonts w:ascii="Calibri" w:hAnsi="Calibri"/>
                <w:sz w:val="28"/>
                <w:szCs w:val="28"/>
              </w:rPr>
            </w:pPr>
          </w:p>
          <w:p w14:paraId="689B49E2" w14:textId="77777777" w:rsidR="00055061" w:rsidRPr="004072BE" w:rsidRDefault="00055061" w:rsidP="00055061">
            <w:pPr>
              <w:spacing w:after="0" w:line="240" w:lineRule="auto"/>
              <w:rPr>
                <w:b/>
                <w:i/>
                <w:sz w:val="28"/>
                <w:szCs w:val="28"/>
                <w:u w:val="single"/>
              </w:rPr>
            </w:pPr>
            <w:r w:rsidRPr="004072BE">
              <w:rPr>
                <w:rFonts w:ascii="Calibri" w:hAnsi="Calibri"/>
                <w:sz w:val="28"/>
                <w:szCs w:val="28"/>
              </w:rPr>
              <w:t xml:space="preserve">  </w:t>
            </w:r>
            <w:r w:rsidR="00F43337" w:rsidRPr="004072BE">
              <w:rPr>
                <w:rFonts w:ascii="Calibri" w:hAnsi="Calibri"/>
                <w:b/>
                <w:sz w:val="28"/>
                <w:szCs w:val="28"/>
                <w:u w:val="single"/>
              </w:rPr>
              <w:t>Issues:</w:t>
            </w:r>
          </w:p>
          <w:p w14:paraId="286E4DA7" w14:textId="4B38ED79" w:rsidR="002047E7" w:rsidRPr="004072BE" w:rsidRDefault="00861EDE" w:rsidP="00861EDE">
            <w:pPr>
              <w:numPr>
                <w:ilvl w:val="0"/>
                <w:numId w:val="4"/>
              </w:numPr>
              <w:shd w:val="clear" w:color="auto" w:fill="F5F5F5"/>
              <w:spacing w:after="0" w:line="240" w:lineRule="auto"/>
              <w:rPr>
                <w:rFonts w:cs="Arial"/>
                <w:sz w:val="28"/>
                <w:szCs w:val="28"/>
              </w:rPr>
            </w:pPr>
            <w:r w:rsidRPr="00FF2F2D">
              <w:rPr>
                <w:rFonts w:cs="Arial"/>
                <w:sz w:val="28"/>
                <w:szCs w:val="28"/>
                <w:shd w:val="clear" w:color="auto" w:fill="FFFFFF"/>
              </w:rPr>
              <w:t>HPC</w:t>
            </w:r>
            <w:bookmarkStart w:id="0" w:name="_GoBack"/>
            <w:bookmarkEnd w:id="0"/>
            <w:r w:rsidRPr="00FF2F2D">
              <w:rPr>
                <w:rFonts w:cs="Arial"/>
                <w:sz w:val="28"/>
                <w:szCs w:val="28"/>
                <w:shd w:val="clear" w:color="auto" w:fill="FFFFFF"/>
              </w:rPr>
              <w:t>DATAMGM-892</w:t>
            </w:r>
            <w:r w:rsidR="002047E7" w:rsidRPr="004072BE">
              <w:rPr>
                <w:sz w:val="28"/>
                <w:szCs w:val="28"/>
              </w:rPr>
              <w:t xml:space="preserve"> - </w:t>
            </w:r>
            <w:r w:rsidRPr="004072BE">
              <w:rPr>
                <w:rFonts w:cs="Arial"/>
                <w:sz w:val="28"/>
                <w:szCs w:val="28"/>
                <w:shd w:val="clear" w:color="auto" w:fill="FFFFFF"/>
              </w:rPr>
              <w:t>Auto create collection by default during bulk registration from Globus</w:t>
            </w:r>
          </w:p>
          <w:p w14:paraId="15302851" w14:textId="79A495D4" w:rsidR="00BA2861" w:rsidRPr="004072BE" w:rsidRDefault="00BA2861" w:rsidP="00861EDE">
            <w:pPr>
              <w:numPr>
                <w:ilvl w:val="0"/>
                <w:numId w:val="4"/>
              </w:numPr>
              <w:shd w:val="clear" w:color="auto" w:fill="F5F5F5"/>
              <w:spacing w:after="0" w:line="240" w:lineRule="auto"/>
              <w:rPr>
                <w:rFonts w:cs="Arial"/>
                <w:sz w:val="28"/>
                <w:szCs w:val="28"/>
              </w:rPr>
            </w:pPr>
            <w:r w:rsidRPr="00FF2F2D">
              <w:rPr>
                <w:rFonts w:cs="Arial"/>
                <w:sz w:val="28"/>
                <w:szCs w:val="28"/>
                <w:shd w:val="clear" w:color="auto" w:fill="FFFFFF"/>
              </w:rPr>
              <w:t>HPCDATAMGM-902</w:t>
            </w:r>
            <w:r w:rsidRPr="004072BE">
              <w:rPr>
                <w:sz w:val="28"/>
                <w:szCs w:val="28"/>
              </w:rPr>
              <w:t xml:space="preserve"> - </w:t>
            </w:r>
            <w:r w:rsidRPr="004072BE">
              <w:rPr>
                <w:rFonts w:cs="Arial"/>
                <w:sz w:val="28"/>
                <w:szCs w:val="28"/>
                <w:shd w:val="clear" w:color="auto" w:fill="FFFFFF"/>
              </w:rPr>
              <w:t>Globus TIMEOUT handling</w:t>
            </w:r>
          </w:p>
          <w:p w14:paraId="7194A1BC" w14:textId="77777777" w:rsidR="00CB5099" w:rsidRPr="004072BE" w:rsidRDefault="00CB5099" w:rsidP="00DB7E47">
            <w:pPr>
              <w:shd w:val="clear" w:color="auto" w:fill="FFFFFF"/>
              <w:spacing w:after="0" w:line="240" w:lineRule="auto"/>
              <w:ind w:left="720"/>
              <w:rPr>
                <w:rFonts w:cs="Arial"/>
                <w:sz w:val="28"/>
                <w:szCs w:val="28"/>
              </w:rPr>
            </w:pPr>
          </w:p>
          <w:p w14:paraId="64C8E6AA" w14:textId="77777777" w:rsidR="00E16925" w:rsidRPr="004072BE" w:rsidRDefault="00E16925" w:rsidP="00E16925">
            <w:pPr>
              <w:spacing w:after="0" w:line="240" w:lineRule="auto"/>
              <w:rPr>
                <w:rFonts w:ascii="Calibri" w:hAnsi="Calibri"/>
                <w:sz w:val="28"/>
                <w:szCs w:val="28"/>
              </w:rPr>
            </w:pPr>
          </w:p>
          <w:p w14:paraId="0A460677"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lastRenderedPageBreak/>
              <w:t>================================================================</w:t>
            </w:r>
          </w:p>
          <w:p w14:paraId="3B72BCA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4E6073" w:rsidRPr="004072BE">
              <w:rPr>
                <w:rFonts w:ascii="Calibri" w:hAnsi="Calibri"/>
                <w:sz w:val="28"/>
                <w:szCs w:val="28"/>
              </w:rPr>
              <w:t>4</w:t>
            </w:r>
            <w:r w:rsidRPr="004072BE">
              <w:rPr>
                <w:rFonts w:ascii="Calibri" w:hAnsi="Calibri"/>
                <w:sz w:val="28"/>
                <w:szCs w:val="28"/>
              </w:rPr>
              <w:t>.0 Bug Reports and Support</w:t>
            </w:r>
          </w:p>
          <w:p w14:paraId="3BBB2536"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58F4F5A" w14:textId="77777777" w:rsidR="004E6073"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preferred approach is to first search the </w:t>
            </w:r>
            <w:r w:rsidR="004E6073" w:rsidRPr="004072BE">
              <w:rPr>
                <w:rFonts w:ascii="Calibri" w:hAnsi="Calibri"/>
                <w:sz w:val="28"/>
                <w:szCs w:val="28"/>
              </w:rPr>
              <w:t xml:space="preserve">HPC Agile Board </w:t>
            </w:r>
            <w:r w:rsidRPr="004072BE">
              <w:rPr>
                <w:rFonts w:ascii="Calibri" w:hAnsi="Calibri"/>
                <w:sz w:val="28"/>
                <w:szCs w:val="28"/>
              </w:rPr>
              <w:t xml:space="preserve">for your </w:t>
            </w:r>
            <w:r w:rsidR="004E6073" w:rsidRPr="004072BE">
              <w:rPr>
                <w:rFonts w:ascii="Calibri" w:hAnsi="Calibri"/>
                <w:sz w:val="28"/>
                <w:szCs w:val="28"/>
              </w:rPr>
              <w:t>issue or feature enhancement if you have the access privilege (</w:t>
            </w:r>
            <w:hyperlink r:id="rId5" w:history="1">
              <w:r w:rsidR="004E6073" w:rsidRPr="004072BE">
                <w:rPr>
                  <w:rStyle w:val="Hyperlink"/>
                  <w:rFonts w:ascii="Calibri" w:hAnsi="Calibri"/>
                  <w:color w:val="auto"/>
                  <w:sz w:val="28"/>
                  <w:szCs w:val="28"/>
                </w:rPr>
                <w:t>https://tracker.nci.nih.gov/secure/RapidBoard.jspa?rapidView=244</w:t>
              </w:r>
            </w:hyperlink>
            <w:r w:rsidR="004E6073" w:rsidRPr="004072BE">
              <w:rPr>
                <w:rFonts w:ascii="Calibri" w:hAnsi="Calibri"/>
                <w:sz w:val="28"/>
                <w:szCs w:val="28"/>
              </w:rPr>
              <w:t>).</w:t>
            </w:r>
          </w:p>
          <w:p w14:paraId="35E3F528" w14:textId="77777777" w:rsidR="004E6073" w:rsidRPr="004072BE" w:rsidRDefault="004E6073" w:rsidP="00E16925">
            <w:pPr>
              <w:spacing w:after="0" w:line="240" w:lineRule="auto"/>
              <w:rPr>
                <w:rFonts w:ascii="Calibri" w:hAnsi="Calibri"/>
                <w:sz w:val="28"/>
                <w:szCs w:val="28"/>
              </w:rPr>
            </w:pPr>
          </w:p>
          <w:p w14:paraId="0540C19F" w14:textId="77777777" w:rsidR="00E16925" w:rsidRPr="004072BE" w:rsidRDefault="004E6073" w:rsidP="00E16925">
            <w:pPr>
              <w:spacing w:after="0" w:line="240" w:lineRule="auto"/>
              <w:rPr>
                <w:rFonts w:ascii="Calibri" w:hAnsi="Calibri"/>
                <w:sz w:val="28"/>
                <w:szCs w:val="28"/>
              </w:rPr>
            </w:pPr>
            <w:r w:rsidRPr="004072BE">
              <w:rPr>
                <w:rFonts w:ascii="Calibri" w:hAnsi="Calibri"/>
                <w:sz w:val="28"/>
                <w:szCs w:val="28"/>
              </w:rPr>
              <w:t>When there is no entry in the JIRA Tracker, feel free to p</w:t>
            </w:r>
            <w:r w:rsidR="00E16925" w:rsidRPr="004072BE">
              <w:rPr>
                <w:rFonts w:ascii="Calibri" w:hAnsi="Calibri"/>
                <w:sz w:val="28"/>
                <w:szCs w:val="28"/>
              </w:rPr>
              <w:t xml:space="preserve">ost your question to the </w:t>
            </w:r>
            <w:r w:rsidRPr="004072BE">
              <w:rPr>
                <w:rFonts w:ascii="Calibri" w:hAnsi="Calibri"/>
                <w:sz w:val="28"/>
                <w:szCs w:val="28"/>
              </w:rPr>
              <w:t>Tracker</w:t>
            </w:r>
            <w:r w:rsidR="00E16925" w:rsidRPr="004072BE">
              <w:rPr>
                <w:rFonts w:ascii="Calibri" w:hAnsi="Calibri"/>
                <w:sz w:val="28"/>
                <w:szCs w:val="28"/>
              </w:rPr>
              <w:t>.</w:t>
            </w:r>
          </w:p>
          <w:p w14:paraId="2050AC2F" w14:textId="77777777" w:rsidR="004E6073" w:rsidRPr="004072BE" w:rsidRDefault="004E6073" w:rsidP="00E16925">
            <w:pPr>
              <w:spacing w:after="0" w:line="240" w:lineRule="auto"/>
              <w:rPr>
                <w:rFonts w:ascii="Calibri" w:hAnsi="Calibri"/>
                <w:sz w:val="28"/>
                <w:szCs w:val="28"/>
              </w:rPr>
            </w:pPr>
          </w:p>
          <w:p w14:paraId="51EA3C1F" w14:textId="77777777" w:rsidR="004E6073" w:rsidRPr="004072BE" w:rsidRDefault="004E6073" w:rsidP="00E16925">
            <w:pPr>
              <w:spacing w:after="0" w:line="240" w:lineRule="auto"/>
              <w:rPr>
                <w:rFonts w:ascii="Calibri" w:hAnsi="Calibri"/>
                <w:sz w:val="28"/>
                <w:szCs w:val="28"/>
              </w:rPr>
            </w:pPr>
            <w:r w:rsidRPr="004072BE">
              <w:rPr>
                <w:rFonts w:ascii="Calibri" w:hAnsi="Calibri"/>
                <w:sz w:val="28"/>
                <w:szCs w:val="28"/>
              </w:rPr>
              <w:t xml:space="preserve">Users are welcome to email their problem or feature request through email to: </w:t>
            </w:r>
            <w:hyperlink r:id="rId6" w:history="1">
              <w:r w:rsidRPr="004072BE">
                <w:rPr>
                  <w:rStyle w:val="Hyperlink"/>
                  <w:rFonts w:ascii="Calibri" w:hAnsi="Calibri"/>
                  <w:color w:val="auto"/>
                  <w:sz w:val="28"/>
                  <w:szCs w:val="28"/>
                </w:rPr>
                <w:t>HPC_DME_Admin@nih.gov</w:t>
              </w:r>
            </w:hyperlink>
            <w:r w:rsidRPr="004072BE">
              <w:rPr>
                <w:rFonts w:ascii="Calibri" w:hAnsi="Calibri"/>
                <w:sz w:val="28"/>
                <w:szCs w:val="28"/>
              </w:rPr>
              <w:t xml:space="preserve">. </w:t>
            </w:r>
          </w:p>
          <w:p w14:paraId="2211622E" w14:textId="77777777" w:rsidR="00E16925" w:rsidRPr="004072BE" w:rsidRDefault="00E16925" w:rsidP="00E16925">
            <w:pPr>
              <w:spacing w:after="0" w:line="240" w:lineRule="auto"/>
              <w:rPr>
                <w:rFonts w:ascii="Calibri" w:hAnsi="Calibri"/>
                <w:sz w:val="28"/>
                <w:szCs w:val="28"/>
              </w:rPr>
            </w:pPr>
          </w:p>
          <w:p w14:paraId="0FF04E4A"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0F81C9E"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4E6073" w:rsidRPr="004072BE">
              <w:rPr>
                <w:rFonts w:ascii="Calibri" w:hAnsi="Calibri"/>
                <w:sz w:val="28"/>
                <w:szCs w:val="28"/>
              </w:rPr>
              <w:t>5</w:t>
            </w:r>
            <w:r w:rsidRPr="004072BE">
              <w:rPr>
                <w:rFonts w:ascii="Calibri" w:hAnsi="Calibri"/>
                <w:sz w:val="28"/>
                <w:szCs w:val="28"/>
              </w:rPr>
              <w:t>.0 Documentation</w:t>
            </w:r>
          </w:p>
          <w:p w14:paraId="196E8190"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3F6D3293" w14:textId="77777777" w:rsidR="00E16925" w:rsidRPr="004072BE" w:rsidRDefault="00E16925" w:rsidP="00E16925">
            <w:pPr>
              <w:spacing w:after="0" w:line="240" w:lineRule="auto"/>
              <w:rPr>
                <w:rFonts w:ascii="Calibri" w:hAnsi="Calibri"/>
                <w:sz w:val="28"/>
                <w:szCs w:val="28"/>
              </w:rPr>
            </w:pPr>
          </w:p>
          <w:p w14:paraId="5B3A1342"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xml:space="preserve">The </w:t>
            </w:r>
            <w:r w:rsidR="00974271" w:rsidRPr="004072BE">
              <w:rPr>
                <w:rFonts w:ascii="Calibri" w:hAnsi="Calibri"/>
                <w:sz w:val="28"/>
                <w:szCs w:val="28"/>
              </w:rPr>
              <w:t xml:space="preserve">HPC DME Server API, User Guide, Admin Guide </w:t>
            </w:r>
            <w:r w:rsidRPr="004072BE">
              <w:rPr>
                <w:rFonts w:ascii="Calibri" w:hAnsi="Calibri"/>
                <w:sz w:val="28"/>
                <w:szCs w:val="28"/>
              </w:rPr>
              <w:t xml:space="preserve">documentation, and </w:t>
            </w:r>
            <w:r w:rsidR="00974271" w:rsidRPr="004072BE">
              <w:rPr>
                <w:rFonts w:ascii="Calibri" w:hAnsi="Calibri"/>
                <w:sz w:val="28"/>
                <w:szCs w:val="28"/>
              </w:rPr>
              <w:t xml:space="preserve">related </w:t>
            </w:r>
            <w:r w:rsidRPr="004072BE">
              <w:rPr>
                <w:rFonts w:ascii="Calibri" w:hAnsi="Calibri"/>
                <w:sz w:val="28"/>
                <w:szCs w:val="28"/>
              </w:rPr>
              <w:t>documentation</w:t>
            </w:r>
            <w:r w:rsidR="003514A0" w:rsidRPr="004072BE">
              <w:rPr>
                <w:rFonts w:ascii="Calibri" w:hAnsi="Calibri"/>
                <w:sz w:val="28"/>
                <w:szCs w:val="28"/>
              </w:rPr>
              <w:t xml:space="preserve"> </w:t>
            </w:r>
            <w:r w:rsidRPr="004072BE">
              <w:rPr>
                <w:rFonts w:ascii="Calibri" w:hAnsi="Calibri"/>
                <w:sz w:val="28"/>
                <w:szCs w:val="28"/>
              </w:rPr>
              <w:t>can be found on the project's</w:t>
            </w:r>
            <w:r w:rsidR="00974271" w:rsidRPr="004072BE">
              <w:rPr>
                <w:rFonts w:ascii="Calibri" w:hAnsi="Calibri"/>
                <w:sz w:val="28"/>
                <w:szCs w:val="28"/>
              </w:rPr>
              <w:t xml:space="preserve"> GitHub</w:t>
            </w:r>
            <w:r w:rsidRPr="004072BE">
              <w:rPr>
                <w:rFonts w:ascii="Calibri" w:hAnsi="Calibri"/>
                <w:sz w:val="28"/>
                <w:szCs w:val="28"/>
              </w:rPr>
              <w:t>:</w:t>
            </w:r>
          </w:p>
          <w:p w14:paraId="5E01AD5B" w14:textId="77777777" w:rsidR="00974271" w:rsidRPr="004072BE" w:rsidRDefault="00FF2F2D" w:rsidP="00E16925">
            <w:pPr>
              <w:spacing w:after="0" w:line="240" w:lineRule="auto"/>
              <w:rPr>
                <w:rFonts w:ascii="Calibri" w:hAnsi="Calibri"/>
                <w:sz w:val="28"/>
                <w:szCs w:val="28"/>
              </w:rPr>
            </w:pPr>
            <w:hyperlink r:id="rId7" w:history="1">
              <w:r w:rsidR="00974271" w:rsidRPr="004072BE">
                <w:rPr>
                  <w:rStyle w:val="Hyperlink"/>
                  <w:rFonts w:ascii="Calibri" w:hAnsi="Calibri"/>
                  <w:color w:val="auto"/>
                  <w:sz w:val="28"/>
                  <w:szCs w:val="28"/>
                </w:rPr>
                <w:t>https://github.com/CBIIT/HPC_DME_APIs/tree/master/doc/guides</w:t>
              </w:r>
            </w:hyperlink>
          </w:p>
          <w:p w14:paraId="016468DC" w14:textId="77777777" w:rsidR="00974271" w:rsidRPr="004072BE" w:rsidRDefault="00974271" w:rsidP="00E16925">
            <w:pPr>
              <w:spacing w:after="0" w:line="240" w:lineRule="auto"/>
              <w:rPr>
                <w:rFonts w:ascii="Calibri" w:hAnsi="Calibri"/>
                <w:sz w:val="28"/>
                <w:szCs w:val="28"/>
              </w:rPr>
            </w:pPr>
          </w:p>
          <w:p w14:paraId="04176983" w14:textId="77777777" w:rsidR="00E16925" w:rsidRPr="004072BE" w:rsidRDefault="00974271" w:rsidP="00E16925">
            <w:pPr>
              <w:spacing w:after="0" w:line="240" w:lineRule="auto"/>
              <w:rPr>
                <w:rFonts w:ascii="Calibri" w:hAnsi="Calibri"/>
                <w:sz w:val="28"/>
                <w:szCs w:val="28"/>
              </w:rPr>
            </w:pPr>
            <w:r w:rsidRPr="004072BE">
              <w:rPr>
                <w:rFonts w:ascii="Calibri" w:hAnsi="Calibri"/>
                <w:sz w:val="28"/>
                <w:szCs w:val="28"/>
              </w:rPr>
              <w:t>Training related documentation and presentation may be found on the following GitHub directory:</w:t>
            </w:r>
          </w:p>
          <w:p w14:paraId="113772CD" w14:textId="77777777" w:rsidR="00974271" w:rsidRPr="004072BE" w:rsidRDefault="00FF2F2D" w:rsidP="00E16925">
            <w:pPr>
              <w:spacing w:after="0" w:line="240" w:lineRule="auto"/>
              <w:rPr>
                <w:rFonts w:ascii="Calibri" w:hAnsi="Calibri"/>
                <w:sz w:val="28"/>
                <w:szCs w:val="28"/>
              </w:rPr>
            </w:pPr>
            <w:hyperlink r:id="rId8" w:history="1">
              <w:r w:rsidR="00974271" w:rsidRPr="004072BE">
                <w:rPr>
                  <w:rStyle w:val="Hyperlink"/>
                  <w:rFonts w:ascii="Calibri" w:hAnsi="Calibri"/>
                  <w:color w:val="auto"/>
                  <w:sz w:val="28"/>
                  <w:szCs w:val="28"/>
                </w:rPr>
                <w:t>https://github.com/CBIIT/HPC_DME_APIs/tree/master/doc/training</w:t>
              </w:r>
            </w:hyperlink>
          </w:p>
          <w:p w14:paraId="173BE7E4" w14:textId="77777777" w:rsidR="00E16925" w:rsidRPr="004072BE" w:rsidRDefault="00E16925" w:rsidP="00E16925">
            <w:pPr>
              <w:spacing w:after="0" w:line="240" w:lineRule="auto"/>
              <w:rPr>
                <w:rFonts w:ascii="Calibri" w:hAnsi="Calibri"/>
                <w:sz w:val="28"/>
                <w:szCs w:val="28"/>
              </w:rPr>
            </w:pPr>
          </w:p>
          <w:p w14:paraId="703BDFF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440CC7DB"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                        </w:t>
            </w:r>
            <w:r w:rsidR="00974271" w:rsidRPr="004072BE">
              <w:rPr>
                <w:rFonts w:ascii="Calibri" w:hAnsi="Calibri"/>
                <w:sz w:val="28"/>
                <w:szCs w:val="28"/>
              </w:rPr>
              <w:t>6</w:t>
            </w:r>
            <w:r w:rsidRPr="004072BE">
              <w:rPr>
                <w:rFonts w:ascii="Calibri" w:hAnsi="Calibri"/>
                <w:sz w:val="28"/>
                <w:szCs w:val="28"/>
              </w:rPr>
              <w:t>.0 References</w:t>
            </w:r>
          </w:p>
          <w:p w14:paraId="395BEB9C"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w:t>
            </w:r>
          </w:p>
          <w:p w14:paraId="166A8B5A" w14:textId="77777777" w:rsidR="00E16925" w:rsidRPr="004072BE" w:rsidRDefault="00E16925" w:rsidP="00E16925">
            <w:pPr>
              <w:spacing w:after="0" w:line="240" w:lineRule="auto"/>
              <w:rPr>
                <w:rFonts w:ascii="Calibri" w:hAnsi="Calibri"/>
                <w:sz w:val="28"/>
                <w:szCs w:val="28"/>
              </w:rPr>
            </w:pPr>
          </w:p>
          <w:p w14:paraId="1070C0B5" w14:textId="77777777" w:rsidR="00E16925" w:rsidRPr="004072BE" w:rsidRDefault="00E16925" w:rsidP="00E16925">
            <w:pPr>
              <w:spacing w:after="0" w:line="240" w:lineRule="auto"/>
              <w:rPr>
                <w:rFonts w:ascii="Calibri" w:hAnsi="Calibri"/>
                <w:sz w:val="28"/>
                <w:szCs w:val="28"/>
              </w:rPr>
            </w:pPr>
            <w:r w:rsidRPr="004072BE">
              <w:rPr>
                <w:rFonts w:ascii="Calibri" w:hAnsi="Calibri"/>
                <w:sz w:val="28"/>
                <w:szCs w:val="28"/>
              </w:rPr>
              <w:t>The following URLs access web pages relevant to</w:t>
            </w:r>
            <w:r w:rsidR="00974271" w:rsidRPr="004072BE">
              <w:rPr>
                <w:rFonts w:ascii="Calibri" w:hAnsi="Calibri"/>
                <w:sz w:val="28"/>
                <w:szCs w:val="28"/>
              </w:rPr>
              <w:t xml:space="preserve"> HPC DME</w:t>
            </w:r>
            <w:r w:rsidRPr="004072BE">
              <w:rPr>
                <w:rFonts w:ascii="Calibri" w:hAnsi="Calibri"/>
                <w:sz w:val="28"/>
                <w:szCs w:val="28"/>
              </w:rPr>
              <w:t>.</w:t>
            </w:r>
          </w:p>
          <w:p w14:paraId="509D9E65" w14:textId="77777777" w:rsidR="00E16925" w:rsidRPr="004072BE" w:rsidRDefault="00E16925" w:rsidP="00E16925">
            <w:pPr>
              <w:spacing w:after="0" w:line="240" w:lineRule="auto"/>
              <w:rPr>
                <w:rFonts w:ascii="Calibri" w:hAnsi="Calibri"/>
                <w:sz w:val="28"/>
                <w:szCs w:val="28"/>
              </w:rPr>
            </w:pPr>
          </w:p>
          <w:p w14:paraId="49D25CD6" w14:textId="77777777" w:rsidR="00E16925" w:rsidRPr="004072BE" w:rsidRDefault="00974271" w:rsidP="00E16925">
            <w:pPr>
              <w:spacing w:after="0" w:line="240" w:lineRule="auto"/>
              <w:rPr>
                <w:rFonts w:ascii="Calibri" w:hAnsi="Calibri"/>
                <w:sz w:val="28"/>
                <w:szCs w:val="28"/>
              </w:rPr>
            </w:pPr>
            <w:r w:rsidRPr="004072BE">
              <w:rPr>
                <w:rFonts w:ascii="Calibri" w:hAnsi="Calibri"/>
                <w:sz w:val="28"/>
                <w:szCs w:val="28"/>
              </w:rPr>
              <w:t xml:space="preserve">HPC DME GitHub </w:t>
            </w:r>
            <w:r w:rsidR="00E16925" w:rsidRPr="004072BE">
              <w:rPr>
                <w:rFonts w:ascii="Calibri" w:hAnsi="Calibri"/>
                <w:sz w:val="28"/>
                <w:szCs w:val="28"/>
              </w:rPr>
              <w:t>Home Page</w:t>
            </w:r>
          </w:p>
          <w:p w14:paraId="264056E9" w14:textId="77777777" w:rsidR="00E16925" w:rsidRPr="004072BE" w:rsidRDefault="00FF2F2D" w:rsidP="00E16925">
            <w:pPr>
              <w:spacing w:after="0" w:line="240" w:lineRule="auto"/>
              <w:rPr>
                <w:rFonts w:ascii="Calibri" w:hAnsi="Calibri"/>
                <w:sz w:val="28"/>
                <w:szCs w:val="28"/>
              </w:rPr>
            </w:pPr>
            <w:hyperlink r:id="rId9" w:history="1">
              <w:r w:rsidR="00974271" w:rsidRPr="004072BE">
                <w:rPr>
                  <w:rStyle w:val="Hyperlink"/>
                  <w:rFonts w:ascii="Calibri" w:hAnsi="Calibri"/>
                  <w:color w:val="auto"/>
                  <w:sz w:val="28"/>
                  <w:szCs w:val="28"/>
                </w:rPr>
                <w:t>https://github.com/CBIIT/HPC_DME_APIs</w:t>
              </w:r>
            </w:hyperlink>
          </w:p>
          <w:p w14:paraId="0D52E1F8" w14:textId="77777777" w:rsidR="00974271" w:rsidRPr="004072BE" w:rsidRDefault="00974271" w:rsidP="00E16925">
            <w:pPr>
              <w:spacing w:after="0" w:line="240" w:lineRule="auto"/>
              <w:rPr>
                <w:rFonts w:ascii="Calibri" w:hAnsi="Calibri"/>
                <w:sz w:val="28"/>
                <w:szCs w:val="28"/>
              </w:rPr>
            </w:pPr>
          </w:p>
          <w:p w14:paraId="3FB398D9" w14:textId="77777777" w:rsidR="00974271" w:rsidRPr="004072BE" w:rsidRDefault="00974271" w:rsidP="00E16925">
            <w:pPr>
              <w:spacing w:after="0" w:line="240" w:lineRule="auto"/>
              <w:rPr>
                <w:rFonts w:ascii="Calibri" w:hAnsi="Calibri"/>
                <w:sz w:val="28"/>
                <w:szCs w:val="28"/>
              </w:rPr>
            </w:pPr>
            <w:r w:rsidRPr="004072BE">
              <w:rPr>
                <w:rFonts w:ascii="Calibri" w:hAnsi="Calibri"/>
                <w:sz w:val="28"/>
                <w:szCs w:val="28"/>
              </w:rPr>
              <w:t>NCI HPC DME Agile JIRA Board Home Page:</w:t>
            </w:r>
          </w:p>
          <w:p w14:paraId="67FB87AF" w14:textId="77777777" w:rsidR="00974271" w:rsidRPr="004072BE" w:rsidRDefault="00FF2F2D" w:rsidP="00E16925">
            <w:pPr>
              <w:spacing w:after="0" w:line="240" w:lineRule="auto"/>
              <w:rPr>
                <w:rFonts w:ascii="Calibri" w:hAnsi="Calibri"/>
                <w:sz w:val="28"/>
                <w:szCs w:val="28"/>
              </w:rPr>
            </w:pPr>
            <w:hyperlink r:id="rId10" w:history="1">
              <w:r w:rsidR="00974271" w:rsidRPr="004072BE">
                <w:rPr>
                  <w:rStyle w:val="Hyperlink"/>
                  <w:rFonts w:ascii="Calibri" w:hAnsi="Calibri"/>
                  <w:color w:val="auto"/>
                  <w:sz w:val="28"/>
                  <w:szCs w:val="28"/>
                </w:rPr>
                <w:t>https://tracker.nci.nih.gov/secure/RapidBoard.jspa?rapidView=244</w:t>
              </w:r>
            </w:hyperlink>
          </w:p>
          <w:p w14:paraId="37913006" w14:textId="77777777" w:rsidR="00974271" w:rsidRPr="004072BE" w:rsidRDefault="00974271" w:rsidP="00E16925">
            <w:pPr>
              <w:spacing w:after="0" w:line="240" w:lineRule="auto"/>
              <w:rPr>
                <w:rFonts w:ascii="Calibri" w:hAnsi="Calibri"/>
                <w:sz w:val="28"/>
                <w:szCs w:val="28"/>
              </w:rPr>
            </w:pPr>
          </w:p>
          <w:p w14:paraId="57EC1BC9" w14:textId="77777777" w:rsidR="00E16925" w:rsidRPr="004072BE" w:rsidRDefault="003514A0" w:rsidP="00E16925">
            <w:pPr>
              <w:spacing w:after="0" w:line="240" w:lineRule="auto"/>
              <w:rPr>
                <w:rFonts w:ascii="Calibri" w:hAnsi="Calibri"/>
                <w:sz w:val="28"/>
                <w:szCs w:val="28"/>
              </w:rPr>
            </w:pPr>
            <w:r w:rsidRPr="004072BE">
              <w:rPr>
                <w:rFonts w:ascii="Calibri" w:hAnsi="Calibri"/>
                <w:sz w:val="28"/>
                <w:szCs w:val="28"/>
              </w:rPr>
              <w:lastRenderedPageBreak/>
              <w:t>iRODS Open Source Data Management Software home page:</w:t>
            </w:r>
          </w:p>
          <w:p w14:paraId="17F2E469" w14:textId="77777777" w:rsidR="003514A0" w:rsidRPr="004072BE" w:rsidRDefault="00FF2F2D" w:rsidP="00E16925">
            <w:pPr>
              <w:spacing w:after="0" w:line="240" w:lineRule="auto"/>
              <w:rPr>
                <w:rFonts w:ascii="Calibri" w:hAnsi="Calibri"/>
                <w:sz w:val="28"/>
                <w:szCs w:val="28"/>
              </w:rPr>
            </w:pPr>
            <w:hyperlink r:id="rId11" w:history="1">
              <w:r w:rsidR="003514A0" w:rsidRPr="004072BE">
                <w:rPr>
                  <w:rStyle w:val="Hyperlink"/>
                  <w:rFonts w:ascii="Calibri" w:hAnsi="Calibri"/>
                  <w:color w:val="auto"/>
                  <w:sz w:val="28"/>
                  <w:szCs w:val="28"/>
                </w:rPr>
                <w:t>https://irods.org/</w:t>
              </w:r>
            </w:hyperlink>
          </w:p>
          <w:p w14:paraId="5C314352" w14:textId="77777777" w:rsidR="003514A0" w:rsidRPr="004072BE" w:rsidRDefault="003514A0" w:rsidP="00E16925">
            <w:pPr>
              <w:spacing w:after="0" w:line="240" w:lineRule="auto"/>
              <w:rPr>
                <w:rFonts w:ascii="Calibri" w:hAnsi="Calibri"/>
                <w:sz w:val="28"/>
                <w:szCs w:val="28"/>
              </w:rPr>
            </w:pPr>
          </w:p>
          <w:p w14:paraId="68F07CF3" w14:textId="77777777" w:rsidR="00E16925" w:rsidRPr="004072BE" w:rsidRDefault="003514A0" w:rsidP="00E16925">
            <w:pPr>
              <w:spacing w:after="0" w:line="240" w:lineRule="auto"/>
              <w:rPr>
                <w:rFonts w:ascii="Calibri" w:hAnsi="Calibri"/>
                <w:sz w:val="28"/>
                <w:szCs w:val="28"/>
              </w:rPr>
            </w:pPr>
            <w:r w:rsidRPr="004072BE">
              <w:rPr>
                <w:rFonts w:ascii="Calibri" w:hAnsi="Calibri"/>
                <w:sz w:val="28"/>
                <w:szCs w:val="28"/>
              </w:rPr>
              <w:t>IBM CleverSafe Object Storage:</w:t>
            </w:r>
          </w:p>
          <w:p w14:paraId="6CF66026" w14:textId="77777777" w:rsidR="00E16925" w:rsidRPr="004072BE" w:rsidRDefault="00FF2F2D" w:rsidP="00E16925">
            <w:pPr>
              <w:spacing w:after="0" w:line="240" w:lineRule="auto"/>
              <w:rPr>
                <w:rFonts w:ascii="Calibri" w:hAnsi="Calibri"/>
                <w:sz w:val="28"/>
                <w:szCs w:val="28"/>
              </w:rPr>
            </w:pPr>
            <w:hyperlink r:id="rId12" w:history="1">
              <w:r w:rsidR="003514A0" w:rsidRPr="004072BE">
                <w:rPr>
                  <w:rStyle w:val="Hyperlink"/>
                  <w:rFonts w:ascii="Calibri" w:hAnsi="Calibri"/>
                  <w:color w:val="auto"/>
                  <w:sz w:val="28"/>
                  <w:szCs w:val="28"/>
                </w:rPr>
                <w:t>https://www.ibm.com/cloud-computing/products/storage/object-storage/why-cos/</w:t>
              </w:r>
            </w:hyperlink>
          </w:p>
        </w:tc>
      </w:tr>
      <w:tr w:rsidR="00F43337" w:rsidRPr="00E16925" w14:paraId="18194795" w14:textId="77777777" w:rsidTr="005F73F0">
        <w:trPr>
          <w:tblCellSpacing w:w="0" w:type="dxa"/>
        </w:trPr>
        <w:tc>
          <w:tcPr>
            <w:tcW w:w="9090" w:type="dxa"/>
            <w:vAlign w:val="center"/>
          </w:tcPr>
          <w:p w14:paraId="479E1F08" w14:textId="77777777" w:rsidR="00F43337" w:rsidRDefault="00F43337" w:rsidP="00E16925">
            <w:pPr>
              <w:spacing w:after="0" w:line="240" w:lineRule="auto"/>
              <w:rPr>
                <w:rFonts w:ascii="Calibri" w:hAnsi="Calibr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9"/>
  </w:num>
  <w:num w:numId="4">
    <w:abstractNumId w:val="11"/>
  </w:num>
  <w:num w:numId="5">
    <w:abstractNumId w:val="1"/>
  </w:num>
  <w:num w:numId="6">
    <w:abstractNumId w:val="10"/>
  </w:num>
  <w:num w:numId="7">
    <w:abstractNumId w:val="3"/>
  </w:num>
  <w:num w:numId="8">
    <w:abstractNumId w:val="6"/>
  </w:num>
  <w:num w:numId="9">
    <w:abstractNumId w:val="0"/>
  </w:num>
  <w:num w:numId="10">
    <w:abstractNumId w:val="8"/>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25"/>
    <w:rsid w:val="00055061"/>
    <w:rsid w:val="00066652"/>
    <w:rsid w:val="00176335"/>
    <w:rsid w:val="00187629"/>
    <w:rsid w:val="001917A9"/>
    <w:rsid w:val="00197E29"/>
    <w:rsid w:val="001D50F6"/>
    <w:rsid w:val="002047E7"/>
    <w:rsid w:val="0023074C"/>
    <w:rsid w:val="00231FD9"/>
    <w:rsid w:val="00256B0E"/>
    <w:rsid w:val="00265C82"/>
    <w:rsid w:val="00290E07"/>
    <w:rsid w:val="002A6934"/>
    <w:rsid w:val="002D447E"/>
    <w:rsid w:val="00302D37"/>
    <w:rsid w:val="003220FC"/>
    <w:rsid w:val="00324B7D"/>
    <w:rsid w:val="003514A0"/>
    <w:rsid w:val="00351902"/>
    <w:rsid w:val="00363701"/>
    <w:rsid w:val="00374761"/>
    <w:rsid w:val="003753FF"/>
    <w:rsid w:val="003973BF"/>
    <w:rsid w:val="003B4A1E"/>
    <w:rsid w:val="003D1FAB"/>
    <w:rsid w:val="004072BE"/>
    <w:rsid w:val="00465CC6"/>
    <w:rsid w:val="00477C43"/>
    <w:rsid w:val="004A6F23"/>
    <w:rsid w:val="004C69B1"/>
    <w:rsid w:val="004E6073"/>
    <w:rsid w:val="0055281B"/>
    <w:rsid w:val="00567678"/>
    <w:rsid w:val="0058229C"/>
    <w:rsid w:val="005A6A00"/>
    <w:rsid w:val="005D28B6"/>
    <w:rsid w:val="005D5A9F"/>
    <w:rsid w:val="005E47DB"/>
    <w:rsid w:val="005F73F0"/>
    <w:rsid w:val="006905EA"/>
    <w:rsid w:val="006A4F89"/>
    <w:rsid w:val="006D21FB"/>
    <w:rsid w:val="006E760E"/>
    <w:rsid w:val="00713B22"/>
    <w:rsid w:val="00721DD7"/>
    <w:rsid w:val="00753D3A"/>
    <w:rsid w:val="007C5AD2"/>
    <w:rsid w:val="007C6617"/>
    <w:rsid w:val="007D1E1A"/>
    <w:rsid w:val="0080614F"/>
    <w:rsid w:val="00810BCE"/>
    <w:rsid w:val="00811B6E"/>
    <w:rsid w:val="0081460F"/>
    <w:rsid w:val="00861EDE"/>
    <w:rsid w:val="008735D6"/>
    <w:rsid w:val="008D3383"/>
    <w:rsid w:val="0090789D"/>
    <w:rsid w:val="009334AD"/>
    <w:rsid w:val="00945088"/>
    <w:rsid w:val="00961DCD"/>
    <w:rsid w:val="00974271"/>
    <w:rsid w:val="009B1E7B"/>
    <w:rsid w:val="009B5092"/>
    <w:rsid w:val="00A33112"/>
    <w:rsid w:val="00A96980"/>
    <w:rsid w:val="00A9723A"/>
    <w:rsid w:val="00AB11E6"/>
    <w:rsid w:val="00AD79C2"/>
    <w:rsid w:val="00AE46EB"/>
    <w:rsid w:val="00B21CF6"/>
    <w:rsid w:val="00B50CD6"/>
    <w:rsid w:val="00B97990"/>
    <w:rsid w:val="00BA2861"/>
    <w:rsid w:val="00BD128E"/>
    <w:rsid w:val="00BF1AA1"/>
    <w:rsid w:val="00C14E75"/>
    <w:rsid w:val="00C275FF"/>
    <w:rsid w:val="00C7076E"/>
    <w:rsid w:val="00CA1029"/>
    <w:rsid w:val="00CB4820"/>
    <w:rsid w:val="00CB4A54"/>
    <w:rsid w:val="00CB5099"/>
    <w:rsid w:val="00CC464A"/>
    <w:rsid w:val="00CC7B94"/>
    <w:rsid w:val="00CF4DA1"/>
    <w:rsid w:val="00D35F85"/>
    <w:rsid w:val="00D7333F"/>
    <w:rsid w:val="00DB13BA"/>
    <w:rsid w:val="00DB7E47"/>
    <w:rsid w:val="00DC11B0"/>
    <w:rsid w:val="00DC4E63"/>
    <w:rsid w:val="00E16925"/>
    <w:rsid w:val="00E51637"/>
    <w:rsid w:val="00E537B6"/>
    <w:rsid w:val="00E67D64"/>
    <w:rsid w:val="00E77F04"/>
    <w:rsid w:val="00ED505B"/>
    <w:rsid w:val="00F33CC8"/>
    <w:rsid w:val="00F43337"/>
    <w:rsid w:val="00F60296"/>
    <w:rsid w:val="00F7264D"/>
    <w:rsid w:val="00F85526"/>
    <w:rsid w:val="00F9329C"/>
    <w:rsid w:val="00FB3D5C"/>
    <w:rsid w:val="00FC65D2"/>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6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line="240" w:lineRule="auto"/>
      <w:ind w:left="720"/>
      <w:contextualSpacing/>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line="240" w:lineRule="auto"/>
    </w:pPr>
    <w:rPr>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BIIT/HPC_DME_APIs/tree/master/doc/guides" TargetMode="External"/><Relationship Id="rId12" Type="http://schemas.openxmlformats.org/officeDocument/2006/relationships/hyperlink" Target="https://www.ibm.com/cloud-computing/products/storage/object-storage/why-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PC_DME_Admin@nih.gov" TargetMode="External"/><Relationship Id="rId11" Type="http://schemas.openxmlformats.org/officeDocument/2006/relationships/hyperlink" Target="https://irods.org/" TargetMode="External"/><Relationship Id="rId5" Type="http://schemas.openxmlformats.org/officeDocument/2006/relationships/hyperlink" Target="https://tracker.nci.nih.gov/secure/RapidBoard.jspa?rapidView=244" TargetMode="External"/><Relationship Id="rId10" Type="http://schemas.openxmlformats.org/officeDocument/2006/relationships/hyperlink" Target="https://tracker.nci.nih.gov/secure/RapidBoard.jspa?rapidView=244" TargetMode="External"/><Relationship Id="rId4" Type="http://schemas.openxmlformats.org/officeDocument/2006/relationships/webSettings" Target="webSettings.xml"/><Relationship Id="rId9" Type="http://schemas.openxmlformats.org/officeDocument/2006/relationships/hyperlink" Target="https://github.com/CBIIT/HPC_DME_AP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Konka, Prasad (NIH/NCI) [C]</cp:lastModifiedBy>
  <cp:revision>18</cp:revision>
  <dcterms:created xsi:type="dcterms:W3CDTF">2017-12-11T14:21:00Z</dcterms:created>
  <dcterms:modified xsi:type="dcterms:W3CDTF">2018-01-23T22:01:00Z</dcterms:modified>
</cp:coreProperties>
</file>