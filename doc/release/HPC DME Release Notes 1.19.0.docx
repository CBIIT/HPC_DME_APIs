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3E387FE4"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D6272D">
        <w:rPr>
          <w:b/>
          <w:bCs/>
          <w:kern w:val="36"/>
          <w:sz w:val="32"/>
          <w:szCs w:val="32"/>
        </w:rPr>
        <w:t>1</w:t>
      </w:r>
      <w:ins w:id="0" w:author="Menon, Sunita (NIH/NCI) [C]" w:date="2019-11-07T11:05:00Z">
        <w:r w:rsidR="00641C12">
          <w:rPr>
            <w:b/>
            <w:bCs/>
            <w:kern w:val="36"/>
            <w:sz w:val="32"/>
            <w:szCs w:val="32"/>
          </w:rPr>
          <w:t>9</w:t>
        </w:r>
      </w:ins>
      <w:del w:id="1" w:author="Menon, Sunita (NIH/NCI) [C]" w:date="2019-11-07T11:05:00Z">
        <w:r w:rsidR="00016FF7" w:rsidDel="00641C12">
          <w:rPr>
            <w:b/>
            <w:bCs/>
            <w:kern w:val="36"/>
            <w:sz w:val="32"/>
            <w:szCs w:val="32"/>
          </w:rPr>
          <w:delText>8</w:delText>
        </w:r>
      </w:del>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188F1B62"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ins w:id="2" w:author="Menon, Sunita (NIH/NCI) [C]" w:date="2019-11-07T11:05:00Z">
              <w:r w:rsidR="00641C12">
                <w:rPr>
                  <w:rFonts w:cstheme="minorHAnsi"/>
                  <w:sz w:val="28"/>
                  <w:szCs w:val="28"/>
                </w:rPr>
                <w:t>9</w:t>
              </w:r>
            </w:ins>
            <w:del w:id="3" w:author="Menon, Sunita (NIH/NCI) [C]" w:date="2019-11-07T11:05:00Z">
              <w:r w:rsidR="004371E9" w:rsidDel="00641C12">
                <w:rPr>
                  <w:rFonts w:cstheme="minorHAnsi"/>
                  <w:sz w:val="28"/>
                  <w:szCs w:val="28"/>
                </w:rPr>
                <w:delText>8</w:delText>
              </w:r>
            </w:del>
            <w:r w:rsidRPr="00D66342">
              <w:rPr>
                <w:rFonts w:cstheme="minorHAnsi"/>
                <w:sz w:val="28"/>
                <w:szCs w:val="28"/>
              </w:rPr>
              <w:t>.0</w:t>
            </w:r>
          </w:p>
          <w:p w14:paraId="43F84EAF" w14:textId="3A5C3D35" w:rsidR="00E16925" w:rsidRPr="00D66342" w:rsidRDefault="0005460B" w:rsidP="00E16925">
            <w:pPr>
              <w:rPr>
                <w:rFonts w:cstheme="minorHAnsi"/>
                <w:sz w:val="28"/>
                <w:szCs w:val="28"/>
              </w:rPr>
            </w:pPr>
            <w:r w:rsidRPr="00D66342">
              <w:rPr>
                <w:rFonts w:cstheme="minorHAnsi"/>
                <w:sz w:val="28"/>
                <w:szCs w:val="28"/>
              </w:rPr>
              <w:t xml:space="preserve">Date:  </w:t>
            </w:r>
            <w:ins w:id="4" w:author="Menon, Sunita (NIH/NCI) [C]" w:date="2019-11-07T11:05:00Z">
              <w:r w:rsidR="00641C12">
                <w:rPr>
                  <w:rFonts w:cstheme="minorHAnsi"/>
                  <w:sz w:val="28"/>
                  <w:szCs w:val="28"/>
                </w:rPr>
                <w:t>November</w:t>
              </w:r>
            </w:ins>
            <w:del w:id="5" w:author="Menon, Sunita (NIH/NCI) [C]" w:date="2019-11-07T11:05:00Z">
              <w:r w:rsidR="004371E9" w:rsidDel="00641C12">
                <w:rPr>
                  <w:rFonts w:cstheme="minorHAnsi"/>
                  <w:sz w:val="28"/>
                  <w:szCs w:val="28"/>
                </w:rPr>
                <w:delText>October</w:delText>
              </w:r>
            </w:del>
            <w:r w:rsidR="005431C2">
              <w:rPr>
                <w:rFonts w:cstheme="minorHAnsi"/>
                <w:sz w:val="28"/>
                <w:szCs w:val="28"/>
              </w:rPr>
              <w:t xml:space="preserve"> </w:t>
            </w:r>
            <w:ins w:id="6" w:author="Menon, Sunita (NIH/NCI) [C]" w:date="2019-11-07T11:05:00Z">
              <w:r w:rsidR="00641C12">
                <w:rPr>
                  <w:rFonts w:cstheme="minorHAnsi"/>
                  <w:sz w:val="28"/>
                  <w:szCs w:val="28"/>
                </w:rPr>
                <w:t>8</w:t>
              </w:r>
            </w:ins>
            <w:del w:id="7" w:author="Menon, Sunita (NIH/NCI) [C]" w:date="2019-11-07T11:05:00Z">
              <w:r w:rsidR="005431C2" w:rsidDel="00641C12">
                <w:rPr>
                  <w:rFonts w:cstheme="minorHAnsi"/>
                  <w:sz w:val="28"/>
                  <w:szCs w:val="28"/>
                </w:rPr>
                <w:delText>1</w:delText>
              </w:r>
              <w:r w:rsidR="004371E9" w:rsidDel="00641C12">
                <w:rPr>
                  <w:rFonts w:cstheme="minorHAnsi"/>
                  <w:sz w:val="28"/>
                  <w:szCs w:val="28"/>
                </w:rPr>
                <w:delText>1</w:delText>
              </w:r>
            </w:del>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ins w:id="8" w:author="Menon, Sunita (NIH/NCI) [C]" w:date="2019-11-07T11:05:00Z"/>
                <w:rFonts w:cstheme="minorHAnsi"/>
                <w:sz w:val="28"/>
                <w:szCs w:val="28"/>
              </w:rPr>
            </w:pPr>
            <w:r>
              <w:rPr>
                <w:rFonts w:cstheme="minorHAnsi"/>
                <w:sz w:val="28"/>
                <w:szCs w:val="28"/>
              </w:rPr>
              <w:t>v1.18.0 – October 11, 2019</w:t>
            </w:r>
          </w:p>
          <w:p w14:paraId="72977808" w14:textId="41D19E89" w:rsidR="00641C12" w:rsidRPr="00D66342" w:rsidRDefault="00641C12" w:rsidP="0023074C">
            <w:pPr>
              <w:rPr>
                <w:rFonts w:cstheme="minorHAnsi"/>
                <w:sz w:val="28"/>
                <w:szCs w:val="28"/>
              </w:rPr>
            </w:pPr>
            <w:ins w:id="9" w:author="Menon, Sunita (NIH/NCI) [C]" w:date="2019-11-07T11:05:00Z">
              <w:r>
                <w:rPr>
                  <w:rFonts w:cstheme="minorHAnsi"/>
                  <w:sz w:val="28"/>
                  <w:szCs w:val="28"/>
                </w:rPr>
                <w:t>v1</w:t>
              </w:r>
            </w:ins>
            <w:ins w:id="10" w:author="Menon, Sunita (NIH/NCI) [C]" w:date="2019-11-07T11:06:00Z">
              <w:r>
                <w:rPr>
                  <w:rFonts w:cstheme="minorHAnsi"/>
                  <w:sz w:val="28"/>
                  <w:szCs w:val="28"/>
                </w:rPr>
                <w:t>.19.0 – November 8, 2019</w:t>
              </w:r>
            </w:ins>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3CEAC717" w14:textId="122AF75C" w:rsidR="00645632" w:rsidRDefault="00457BEF" w:rsidP="005431C2">
            <w:pPr>
              <w:rPr>
                <w:ins w:id="11" w:author="Menon, Sunita (NIH/NCI) [C]" w:date="2019-11-08T01:16:00Z"/>
                <w:rStyle w:val="Hyperlink"/>
                <w:color w:val="000000" w:themeColor="text1"/>
                <w:sz w:val="28"/>
                <w:szCs w:val="28"/>
                <w:u w:val="none"/>
              </w:rPr>
            </w:pPr>
            <w:ins w:id="12" w:author="Menon, Sunita (NIH/NCI) [C]" w:date="2019-11-07T15:34:00Z">
              <w:r w:rsidRPr="00A37ABE">
                <w:rPr>
                  <w:sz w:val="28"/>
                  <w:szCs w:val="28"/>
                  <w:u w:val="single"/>
                  <w:rPrChange w:id="13" w:author="Menon, Sunita (NIH/NCI) [C]" w:date="2019-11-07T15:59:00Z">
                    <w:rPr>
                      <w:sz w:val="28"/>
                      <w:szCs w:val="28"/>
                    </w:rPr>
                  </w:rPrChange>
                </w:rPr>
                <w:lastRenderedPageBreak/>
                <w:t>HPCDATAMGM-1158</w:t>
              </w:r>
              <w:r>
                <w:rPr>
                  <w:sz w:val="28"/>
                  <w:szCs w:val="28"/>
                </w:rPr>
                <w:t xml:space="preserve">: </w:t>
              </w:r>
            </w:ins>
            <w:ins w:id="14" w:author="Menon, Sunita (NIH/NCI) [C]" w:date="2019-11-07T15:40:00Z">
              <w:r w:rsidR="00DF2085">
                <w:rPr>
                  <w:sz w:val="28"/>
                  <w:szCs w:val="28"/>
                </w:rPr>
                <w:t>Enhanced the</w:t>
              </w:r>
            </w:ins>
            <w:ins w:id="15" w:author="Menon, Sunita (NIH/NCI) [C]" w:date="2019-11-07T15:36:00Z">
              <w:r>
                <w:rPr>
                  <w:sz w:val="28"/>
                  <w:szCs w:val="28"/>
                </w:rPr>
                <w:t xml:space="preserve"> </w:t>
              </w:r>
            </w:ins>
            <w:ins w:id="16" w:author="Menon, Sunita (NIH/NCI) [C]" w:date="2019-11-07T20:50:00Z">
              <w:r w:rsidR="006E60E7">
                <w:rPr>
                  <w:sz w:val="28"/>
                  <w:szCs w:val="28"/>
                </w:rPr>
                <w:t>Web Application</w:t>
              </w:r>
            </w:ins>
            <w:ins w:id="17" w:author="Menon, Sunita (NIH/NCI) [C]" w:date="2019-11-07T15:40:00Z">
              <w:r w:rsidR="00DF2085">
                <w:rPr>
                  <w:sz w:val="28"/>
                  <w:szCs w:val="28"/>
                </w:rPr>
                <w:t xml:space="preserve"> </w:t>
              </w:r>
            </w:ins>
            <w:ins w:id="18" w:author="Menon, Sunita (NIH/NCI) [C]" w:date="2019-11-07T15:35:00Z">
              <w:r>
                <w:rPr>
                  <w:sz w:val="28"/>
                  <w:szCs w:val="28"/>
                </w:rPr>
                <w:t xml:space="preserve">to </w:t>
              </w:r>
            </w:ins>
            <w:ins w:id="19" w:author="Menon, Sunita (NIH/NCI) [C]" w:date="2019-11-07T22:31:00Z">
              <w:r w:rsidR="00B511E9">
                <w:rPr>
                  <w:sz w:val="28"/>
                  <w:szCs w:val="28"/>
                </w:rPr>
                <w:t xml:space="preserve">enable </w:t>
              </w:r>
            </w:ins>
            <w:ins w:id="20" w:author="Menon, Sunita (NIH/NCI) [C]" w:date="2019-11-07T15:35:00Z">
              <w:r>
                <w:rPr>
                  <w:sz w:val="28"/>
                  <w:szCs w:val="28"/>
                </w:rPr>
                <w:t xml:space="preserve">transfer </w:t>
              </w:r>
            </w:ins>
            <w:ins w:id="21" w:author="Menon, Sunita (NIH/NCI) [C]" w:date="2019-11-07T22:31:00Z">
              <w:r w:rsidR="00B511E9">
                <w:rPr>
                  <w:sz w:val="28"/>
                  <w:szCs w:val="28"/>
                </w:rPr>
                <w:t xml:space="preserve">of </w:t>
              </w:r>
            </w:ins>
            <w:ins w:id="22" w:author="Menon, Sunita (NIH/NCI) [C]" w:date="2019-11-07T15:35:00Z">
              <w:r>
                <w:rPr>
                  <w:sz w:val="28"/>
                  <w:szCs w:val="28"/>
                </w:rPr>
                <w:t xml:space="preserve">data from the </w:t>
              </w:r>
            </w:ins>
            <w:ins w:id="23" w:author="Menon, Sunita (NIH/NCI) [C]" w:date="2019-11-07T15:38:00Z">
              <w:r w:rsidR="00DF2085">
                <w:rPr>
                  <w:sz w:val="28"/>
                  <w:szCs w:val="28"/>
                </w:rPr>
                <w:t>archive</w:t>
              </w:r>
            </w:ins>
            <w:ins w:id="24" w:author="Menon, Sunita (NIH/NCI) [C]" w:date="2019-11-07T15:35:00Z">
              <w:r>
                <w:rPr>
                  <w:sz w:val="28"/>
                  <w:szCs w:val="28"/>
                </w:rPr>
                <w:t xml:space="preserve"> to AWS S3 </w:t>
              </w:r>
            </w:ins>
            <w:ins w:id="25" w:author="Menon, Sunita (NIH/NCI) [C]" w:date="2019-11-07T15:38:00Z">
              <w:r w:rsidR="00DF2085">
                <w:rPr>
                  <w:sz w:val="28"/>
                  <w:szCs w:val="28"/>
                </w:rPr>
                <w:t>b</w:t>
              </w:r>
            </w:ins>
            <w:ins w:id="26" w:author="Menon, Sunita (NIH/NCI) [C]" w:date="2019-11-07T15:35:00Z">
              <w:r>
                <w:rPr>
                  <w:sz w:val="28"/>
                  <w:szCs w:val="28"/>
                </w:rPr>
                <w:t>ucket</w:t>
              </w:r>
            </w:ins>
            <w:ins w:id="27" w:author="Menon, Sunita (NIH/NCI) [C]" w:date="2019-11-07T15:37:00Z">
              <w:r>
                <w:rPr>
                  <w:sz w:val="28"/>
                  <w:szCs w:val="28"/>
                </w:rPr>
                <w:t>s in the cloud</w:t>
              </w:r>
              <w:r w:rsidR="00DF2085">
                <w:rPr>
                  <w:sz w:val="28"/>
                  <w:szCs w:val="28"/>
                </w:rPr>
                <w:t xml:space="preserve"> (this is </w:t>
              </w:r>
            </w:ins>
            <w:ins w:id="28" w:author="Menon, Sunita (NIH/NCI) [C]" w:date="2019-11-07T20:50:00Z">
              <w:r w:rsidR="006E60E7">
                <w:rPr>
                  <w:sz w:val="28"/>
                  <w:szCs w:val="28"/>
                </w:rPr>
                <w:t>in addition to</w:t>
              </w:r>
            </w:ins>
            <w:ins w:id="29" w:author="Menon, Sunita (NIH/NCI) [C]" w:date="2019-11-07T15:37:00Z">
              <w:r w:rsidR="00DF2085">
                <w:rPr>
                  <w:sz w:val="28"/>
                  <w:szCs w:val="28"/>
                </w:rPr>
                <w:t xml:space="preserve"> the </w:t>
              </w:r>
            </w:ins>
            <w:ins w:id="30" w:author="Menon, Sunita (NIH/NCI) [C]" w:date="2019-11-07T15:38:00Z">
              <w:r w:rsidR="00DF2085">
                <w:rPr>
                  <w:sz w:val="28"/>
                  <w:szCs w:val="28"/>
                </w:rPr>
                <w:t xml:space="preserve">current capability to do the same through the </w:t>
              </w:r>
            </w:ins>
            <w:ins w:id="31" w:author="Menon, Sunita (NIH/NCI) [C]" w:date="2019-11-07T15:37:00Z">
              <w:r w:rsidR="00DF2085">
                <w:rPr>
                  <w:sz w:val="28"/>
                  <w:szCs w:val="28"/>
                </w:rPr>
                <w:t>REST API and CL</w:t>
              </w:r>
            </w:ins>
            <w:ins w:id="32" w:author="Menon, Sunita (NIH/NCI) [C]" w:date="2019-11-07T15:58:00Z">
              <w:r w:rsidR="0001400F">
                <w:rPr>
                  <w:sz w:val="28"/>
                  <w:szCs w:val="28"/>
                </w:rPr>
                <w:t>U</w:t>
              </w:r>
            </w:ins>
            <w:ins w:id="33" w:author="Menon, Sunita (NIH/NCI) [C]" w:date="2019-11-07T15:39:00Z">
              <w:r w:rsidR="00DF2085">
                <w:rPr>
                  <w:sz w:val="28"/>
                  <w:szCs w:val="28"/>
                </w:rPr>
                <w:t>)</w:t>
              </w:r>
            </w:ins>
            <w:ins w:id="34" w:author="Menon, Sunita (NIH/NCI) [C]" w:date="2019-11-07T15:36:00Z">
              <w:r>
                <w:rPr>
                  <w:sz w:val="28"/>
                  <w:szCs w:val="28"/>
                </w:rPr>
                <w:t xml:space="preserve">. </w:t>
              </w:r>
            </w:ins>
            <w:ins w:id="35" w:author="Menon, Sunita (NIH/NCI) [C]" w:date="2019-11-08T00:28:00Z">
              <w:r w:rsidR="00974D72" w:rsidRPr="00BD0F52">
                <w:rPr>
                  <w:sz w:val="28"/>
                  <w:szCs w:val="28"/>
                </w:rPr>
                <w:t xml:space="preserve">For additional information, </w:t>
              </w:r>
              <w:r w:rsidR="00974D72" w:rsidRPr="00BD0F52">
                <w:rPr>
                  <w:rStyle w:val="Hyperlink"/>
                  <w:color w:val="000000" w:themeColor="text1"/>
                  <w:sz w:val="28"/>
                  <w:szCs w:val="28"/>
                  <w:u w:val="none"/>
                </w:rPr>
                <w:t>refer to the Wiki User Guide at</w:t>
              </w:r>
            </w:ins>
            <w:ins w:id="36" w:author="Menon, Sunita (NIH/NCI) [C]" w:date="2019-11-08T00:29:00Z">
              <w:r w:rsidR="00974D72">
                <w:rPr>
                  <w:rStyle w:val="Hyperlink"/>
                  <w:color w:val="000000" w:themeColor="text1"/>
                  <w:sz w:val="28"/>
                  <w:szCs w:val="28"/>
                  <w:u w:val="none"/>
                </w:rPr>
                <w:t xml:space="preserve"> </w:t>
              </w:r>
            </w:ins>
            <w:ins w:id="37" w:author="Menon, Sunita (NIH/NCI) [C]" w:date="2019-11-08T00:44:00Z">
              <w:r w:rsidR="00663C73">
                <w:rPr>
                  <w:rStyle w:val="Hyperlink"/>
                  <w:color w:val="000000" w:themeColor="text1"/>
                  <w:sz w:val="28"/>
                  <w:szCs w:val="28"/>
                  <w:u w:val="none"/>
                </w:rPr>
                <w:fldChar w:fldCharType="begin"/>
              </w:r>
              <w:r w:rsidR="00663C73">
                <w:rPr>
                  <w:rStyle w:val="Hyperlink"/>
                  <w:color w:val="000000" w:themeColor="text1"/>
                  <w:sz w:val="28"/>
                  <w:szCs w:val="28"/>
                  <w:u w:val="none"/>
                </w:rPr>
                <w:instrText>HYPERLINK "https://wiki.nci.nih.gov/display/DMEdoc/Downloading+Data+via+the+GUI"</w:instrText>
              </w:r>
              <w:r w:rsidR="00663C73">
                <w:rPr>
                  <w:rStyle w:val="Hyperlink"/>
                  <w:color w:val="000000" w:themeColor="text1"/>
                  <w:sz w:val="28"/>
                  <w:szCs w:val="28"/>
                  <w:u w:val="none"/>
                </w:rPr>
              </w:r>
              <w:r w:rsidR="00663C73">
                <w:rPr>
                  <w:rStyle w:val="Hyperlink"/>
                  <w:color w:val="000000" w:themeColor="text1"/>
                  <w:sz w:val="28"/>
                  <w:szCs w:val="28"/>
                  <w:u w:val="none"/>
                </w:rPr>
                <w:fldChar w:fldCharType="separate"/>
              </w:r>
              <w:r w:rsidR="00663C73">
                <w:rPr>
                  <w:rStyle w:val="Hyperlink"/>
                  <w:sz w:val="28"/>
                  <w:szCs w:val="28"/>
                </w:rPr>
                <w:t>Downloading Data via the GUI</w:t>
              </w:r>
              <w:r w:rsidR="00663C73">
                <w:rPr>
                  <w:rStyle w:val="Hyperlink"/>
                  <w:color w:val="000000" w:themeColor="text1"/>
                  <w:sz w:val="28"/>
                  <w:szCs w:val="28"/>
                  <w:u w:val="none"/>
                </w:rPr>
                <w:fldChar w:fldCharType="end"/>
              </w:r>
            </w:ins>
            <w:ins w:id="38" w:author="Menon, Sunita (NIH/NCI) [C]" w:date="2019-11-08T00:46:00Z">
              <w:r w:rsidR="00C81822">
                <w:rPr>
                  <w:rStyle w:val="Hyperlink"/>
                  <w:color w:val="000000" w:themeColor="text1"/>
                  <w:sz w:val="28"/>
                  <w:szCs w:val="28"/>
                  <w:u w:val="none"/>
                </w:rPr>
                <w:t>.</w:t>
              </w:r>
            </w:ins>
          </w:p>
          <w:p w14:paraId="15602FA9" w14:textId="26111274" w:rsidR="008F4D9B" w:rsidRDefault="008F4D9B" w:rsidP="005431C2">
            <w:pPr>
              <w:rPr>
                <w:ins w:id="39" w:author="Menon, Sunita (NIH/NCI) [C]" w:date="2019-11-08T01:16:00Z"/>
                <w:rStyle w:val="Hyperlink"/>
                <w:color w:val="000000" w:themeColor="text1"/>
              </w:rPr>
            </w:pPr>
          </w:p>
          <w:p w14:paraId="77FDBE7C" w14:textId="4991C0D5" w:rsidR="008F4D9B" w:rsidRDefault="008F4D9B" w:rsidP="005431C2">
            <w:pPr>
              <w:rPr>
                <w:ins w:id="40" w:author="Menon, Sunita (NIH/NCI) [C]" w:date="2019-11-08T00:44:00Z"/>
                <w:rStyle w:val="Hyperlink"/>
                <w:color w:val="000000" w:themeColor="text1"/>
                <w:sz w:val="28"/>
                <w:szCs w:val="28"/>
                <w:u w:val="none"/>
              </w:rPr>
            </w:pPr>
            <w:ins w:id="41" w:author="Menon, Sunita (NIH/NCI) [C]" w:date="2019-11-08T01:16:00Z">
              <w:r w:rsidRPr="005143EF">
                <w:rPr>
                  <w:sz w:val="28"/>
                  <w:szCs w:val="28"/>
                  <w:u w:val="single"/>
                </w:rPr>
                <w:t>HPCDAMMG-1154:</w:t>
              </w:r>
              <w:r>
                <w:rPr>
                  <w:sz w:val="28"/>
                  <w:szCs w:val="28"/>
                </w:rPr>
                <w:t xml:space="preserve"> Updated the Enroll User API to no longer require the first name and last name in the request parameter</w:t>
              </w:r>
              <w:r>
                <w:rPr>
                  <w:sz w:val="28"/>
                  <w:szCs w:val="28"/>
                </w:rPr>
                <w:t xml:space="preserve"> set</w:t>
              </w:r>
              <w:r>
                <w:rPr>
                  <w:sz w:val="28"/>
                  <w:szCs w:val="28"/>
                </w:rPr>
                <w:t xml:space="preserve">. This will now be obtained directly from NIH AD (LDAP) based on the user identifier supplied. For additional information, refer to section 5.5 of </w:t>
              </w:r>
              <w:r w:rsidRPr="005C3D25">
                <w:rPr>
                  <w:sz w:val="28"/>
                  <w:szCs w:val="28"/>
                </w:rPr>
                <w:t xml:space="preserve">the DME API specification at </w:t>
              </w:r>
              <w:r>
                <w:fldChar w:fldCharType="begin"/>
              </w:r>
              <w:r>
                <w:instrText xml:space="preserve"> HYPERLINK "https://github.com/CBIIT/HPC_DME_APIs/blob/master/doc/guides/HPC_API_Specification.docx" </w:instrText>
              </w:r>
              <w:r>
                <w:fldChar w:fldCharType="separate"/>
              </w:r>
              <w:r w:rsidRPr="005C3D25">
                <w:rPr>
                  <w:rStyle w:val="Hyperlink"/>
                  <w:sz w:val="28"/>
                  <w:szCs w:val="28"/>
                </w:rPr>
                <w:t>https://github.com/CBIIT/HPC_DME_APIs/blob/master/doc/guides/HPC_API_Specification.docx</w:t>
              </w:r>
              <w:r>
                <w:rPr>
                  <w:rStyle w:val="Hyperlink"/>
                  <w:sz w:val="28"/>
                  <w:szCs w:val="28"/>
                </w:rPr>
                <w:fldChar w:fldCharType="end"/>
              </w:r>
            </w:ins>
          </w:p>
          <w:p w14:paraId="30EBA025" w14:textId="5A6B8820" w:rsidR="00CA4EBA" w:rsidRDefault="00CA4EBA" w:rsidP="005431C2">
            <w:pPr>
              <w:rPr>
                <w:ins w:id="42" w:author="Menon, Sunita (NIH/NCI) [C]" w:date="2019-11-07T17:29:00Z"/>
                <w:sz w:val="28"/>
                <w:szCs w:val="28"/>
              </w:rPr>
            </w:pPr>
          </w:p>
          <w:p w14:paraId="48393F70" w14:textId="1BFD9490" w:rsidR="00677EB7" w:rsidRPr="005C3D25" w:rsidRDefault="00CA4EBA" w:rsidP="00677EB7">
            <w:pPr>
              <w:rPr>
                <w:ins w:id="43" w:author="Menon, Sunita (NIH/NCI) [C]" w:date="2019-11-07T22:58:00Z"/>
                <w:sz w:val="28"/>
                <w:szCs w:val="28"/>
              </w:rPr>
            </w:pPr>
            <w:ins w:id="44" w:author="Menon, Sunita (NIH/NCI) [C]" w:date="2019-11-07T17:29:00Z">
              <w:r w:rsidRPr="004D70B4">
                <w:rPr>
                  <w:sz w:val="28"/>
                  <w:szCs w:val="28"/>
                  <w:u w:val="single"/>
                  <w:rPrChange w:id="45" w:author="Menon, Sunita (NIH/NCI) [C]" w:date="2019-11-08T01:07:00Z">
                    <w:rPr>
                      <w:sz w:val="28"/>
                      <w:szCs w:val="28"/>
                    </w:rPr>
                  </w:rPrChange>
                </w:rPr>
                <w:t>HPCDATAMGM-1153:</w:t>
              </w:r>
              <w:r w:rsidRPr="004D70B4">
                <w:rPr>
                  <w:sz w:val="28"/>
                  <w:szCs w:val="28"/>
                  <w:rPrChange w:id="46" w:author="Menon, Sunita (NIH/NCI) [C]" w:date="2019-11-08T01:07:00Z">
                    <w:rPr>
                      <w:sz w:val="28"/>
                      <w:szCs w:val="28"/>
                    </w:rPr>
                  </w:rPrChange>
                </w:rPr>
                <w:t xml:space="preserve"> </w:t>
              </w:r>
            </w:ins>
            <w:ins w:id="47" w:author="Menon, Sunita (NIH/NCI) [C]" w:date="2019-11-07T17:33:00Z">
              <w:r w:rsidRPr="004D70B4">
                <w:rPr>
                  <w:sz w:val="28"/>
                  <w:szCs w:val="28"/>
                  <w:rPrChange w:id="48" w:author="Menon, Sunita (NIH/NCI) [C]" w:date="2019-11-08T01:07:00Z">
                    <w:rPr>
                      <w:sz w:val="28"/>
                      <w:szCs w:val="28"/>
                    </w:rPr>
                  </w:rPrChange>
                </w:rPr>
                <w:t xml:space="preserve"> </w:t>
              </w:r>
            </w:ins>
            <w:ins w:id="49" w:author="Menon, Sunita (NIH/NCI) [C]" w:date="2019-11-07T20:51:00Z">
              <w:r w:rsidR="006E60E7" w:rsidRPr="004D70B4">
                <w:rPr>
                  <w:sz w:val="28"/>
                  <w:szCs w:val="28"/>
                  <w:rPrChange w:id="50" w:author="Menon, Sunita (NIH/NCI) [C]" w:date="2019-11-08T01:07:00Z">
                    <w:rPr>
                      <w:sz w:val="28"/>
                      <w:szCs w:val="28"/>
                    </w:rPr>
                  </w:rPrChange>
                </w:rPr>
                <w:t>Enhanced the</w:t>
              </w:r>
            </w:ins>
            <w:ins w:id="51" w:author="Menon, Sunita (NIH/NCI) [C]" w:date="2019-11-07T17:33:00Z">
              <w:r w:rsidRPr="004D70B4">
                <w:rPr>
                  <w:sz w:val="28"/>
                  <w:szCs w:val="28"/>
                  <w:rPrChange w:id="52" w:author="Menon, Sunita (NIH/NCI) [C]" w:date="2019-11-08T01:07:00Z">
                    <w:rPr>
                      <w:sz w:val="28"/>
                      <w:szCs w:val="28"/>
                    </w:rPr>
                  </w:rPrChange>
                </w:rPr>
                <w:t xml:space="preserve"> </w:t>
              </w:r>
            </w:ins>
            <w:ins w:id="53" w:author="Menon, Sunita (NIH/NCI) [C]" w:date="2019-11-07T17:29:00Z">
              <w:r w:rsidRPr="004D70B4">
                <w:rPr>
                  <w:sz w:val="28"/>
                  <w:szCs w:val="28"/>
                  <w:rPrChange w:id="54" w:author="Menon, Sunita (NIH/NCI) [C]" w:date="2019-11-08T01:07:00Z">
                    <w:rPr>
                      <w:sz w:val="28"/>
                      <w:szCs w:val="28"/>
                    </w:rPr>
                  </w:rPrChange>
                </w:rPr>
                <w:t>Set Permissions API</w:t>
              </w:r>
            </w:ins>
            <w:ins w:id="55" w:author="Menon, Sunita (NIH/NCI) [C]" w:date="2019-11-07T17:32:00Z">
              <w:r w:rsidRPr="004D70B4">
                <w:rPr>
                  <w:sz w:val="28"/>
                  <w:szCs w:val="28"/>
                  <w:rPrChange w:id="56" w:author="Menon, Sunita (NIH/NCI) [C]" w:date="2019-11-08T01:07:00Z">
                    <w:rPr>
                      <w:sz w:val="28"/>
                      <w:szCs w:val="28"/>
                    </w:rPr>
                  </w:rPrChange>
                </w:rPr>
                <w:t xml:space="preserve"> to</w:t>
              </w:r>
            </w:ins>
            <w:ins w:id="57" w:author="Menon, Sunita (NIH/NCI) [C]" w:date="2019-11-07T17:29:00Z">
              <w:r w:rsidRPr="004D70B4">
                <w:rPr>
                  <w:sz w:val="28"/>
                  <w:szCs w:val="28"/>
                  <w:rPrChange w:id="58" w:author="Menon, Sunita (NIH/NCI) [C]" w:date="2019-11-08T01:07:00Z">
                    <w:rPr>
                      <w:sz w:val="28"/>
                      <w:szCs w:val="28"/>
                    </w:rPr>
                  </w:rPrChange>
                </w:rPr>
                <w:t xml:space="preserve"> </w:t>
              </w:r>
            </w:ins>
            <w:ins w:id="59" w:author="Menon, Sunita (NIH/NCI) [C]" w:date="2019-11-08T01:09:00Z">
              <w:r w:rsidR="00381E2A">
                <w:rPr>
                  <w:sz w:val="28"/>
                  <w:szCs w:val="28"/>
                </w:rPr>
                <w:t xml:space="preserve">conditionally </w:t>
              </w:r>
            </w:ins>
            <w:ins w:id="60" w:author="Menon, Sunita (NIH/NCI) [C]" w:date="2019-11-07T17:29:00Z">
              <w:r w:rsidRPr="004D70B4">
                <w:rPr>
                  <w:sz w:val="28"/>
                  <w:szCs w:val="28"/>
                  <w:rPrChange w:id="61" w:author="Menon, Sunita (NIH/NCI) [C]" w:date="2019-11-08T01:07:00Z">
                    <w:rPr>
                      <w:sz w:val="28"/>
                      <w:szCs w:val="28"/>
                    </w:rPr>
                  </w:rPrChange>
                </w:rPr>
                <w:t xml:space="preserve">create the user account for which the permissions are being set, if </w:t>
              </w:r>
            </w:ins>
            <w:ins w:id="62" w:author="Menon, Sunita (NIH/NCI) [C]" w:date="2019-11-08T01:09:00Z">
              <w:r w:rsidR="00381E2A">
                <w:rPr>
                  <w:sz w:val="28"/>
                  <w:szCs w:val="28"/>
                </w:rPr>
                <w:t xml:space="preserve"> the </w:t>
              </w:r>
            </w:ins>
            <w:ins w:id="63" w:author="Menon, Sunita (NIH/NCI) [C]" w:date="2019-11-07T17:30:00Z">
              <w:r w:rsidRPr="004D70B4">
                <w:rPr>
                  <w:sz w:val="28"/>
                  <w:szCs w:val="28"/>
                  <w:rPrChange w:id="64" w:author="Menon, Sunita (NIH/NCI) [C]" w:date="2019-11-08T01:07:00Z">
                    <w:rPr>
                      <w:sz w:val="28"/>
                      <w:szCs w:val="28"/>
                    </w:rPr>
                  </w:rPrChange>
                </w:rPr>
                <w:t xml:space="preserve">account </w:t>
              </w:r>
            </w:ins>
            <w:ins w:id="65" w:author="Menon, Sunita (NIH/NCI) [C]" w:date="2019-11-07T17:31:00Z">
              <w:r w:rsidRPr="004D70B4">
                <w:rPr>
                  <w:sz w:val="28"/>
                  <w:szCs w:val="28"/>
                  <w:rPrChange w:id="66" w:author="Menon, Sunita (NIH/NCI) [C]" w:date="2019-11-08T01:07:00Z">
                    <w:rPr>
                      <w:sz w:val="28"/>
                      <w:szCs w:val="28"/>
                    </w:rPr>
                  </w:rPrChange>
                </w:rPr>
                <w:t>that does</w:t>
              </w:r>
            </w:ins>
            <w:ins w:id="67" w:author="Menon, Sunita (NIH/NCI) [C]" w:date="2019-11-07T17:29:00Z">
              <w:r w:rsidRPr="004D70B4">
                <w:rPr>
                  <w:sz w:val="28"/>
                  <w:szCs w:val="28"/>
                  <w:rPrChange w:id="68" w:author="Menon, Sunita (NIH/NCI) [C]" w:date="2019-11-08T01:07:00Z">
                    <w:rPr>
                      <w:sz w:val="28"/>
                      <w:szCs w:val="28"/>
                    </w:rPr>
                  </w:rPrChange>
                </w:rPr>
                <w:t xml:space="preserve"> not</w:t>
              </w:r>
            </w:ins>
            <w:ins w:id="69" w:author="Menon, Sunita (NIH/NCI) [C]" w:date="2019-11-07T17:30:00Z">
              <w:r w:rsidRPr="004D70B4">
                <w:rPr>
                  <w:sz w:val="28"/>
                  <w:szCs w:val="28"/>
                  <w:rPrChange w:id="70" w:author="Menon, Sunita (NIH/NCI) [C]" w:date="2019-11-08T01:07:00Z">
                    <w:rPr>
                      <w:sz w:val="28"/>
                      <w:szCs w:val="28"/>
                    </w:rPr>
                  </w:rPrChange>
                </w:rPr>
                <w:t xml:space="preserve"> exist in DME.</w:t>
              </w:r>
            </w:ins>
            <w:ins w:id="71" w:author="Menon, Sunita (NIH/NCI) [C]" w:date="2019-11-07T22:56:00Z">
              <w:r w:rsidR="00362713" w:rsidRPr="004D70B4">
                <w:rPr>
                  <w:sz w:val="28"/>
                  <w:szCs w:val="28"/>
                  <w:rPrChange w:id="72" w:author="Menon, Sunita (NIH/NCI) [C]" w:date="2019-11-08T01:07:00Z">
                    <w:rPr>
                      <w:sz w:val="28"/>
                      <w:szCs w:val="28"/>
                    </w:rPr>
                  </w:rPrChange>
                </w:rPr>
                <w:t xml:space="preserve"> </w:t>
              </w:r>
            </w:ins>
            <w:ins w:id="73" w:author="Menon, Sunita (NIH/NCI) [C]" w:date="2019-11-07T22:58:00Z">
              <w:r w:rsidR="00677EB7" w:rsidRPr="004D70B4">
                <w:rPr>
                  <w:sz w:val="28"/>
                  <w:szCs w:val="28"/>
                  <w:rPrChange w:id="74" w:author="Menon, Sunita (NIH/NCI) [C]" w:date="2019-11-08T01:07:00Z">
                    <w:rPr>
                      <w:sz w:val="28"/>
                      <w:szCs w:val="28"/>
                    </w:rPr>
                  </w:rPrChange>
                </w:rPr>
                <w:t>For additional information, refer to section 5.</w:t>
              </w:r>
            </w:ins>
            <w:ins w:id="75" w:author="Menon, Sunita (NIH/NCI) [C]" w:date="2019-11-07T23:16:00Z">
              <w:r w:rsidR="005E7E5C" w:rsidRPr="004D70B4">
                <w:rPr>
                  <w:sz w:val="28"/>
                  <w:szCs w:val="28"/>
                  <w:rPrChange w:id="76" w:author="Menon, Sunita (NIH/NCI) [C]" w:date="2019-11-08T01:07:00Z">
                    <w:rPr>
                      <w:sz w:val="28"/>
                      <w:szCs w:val="28"/>
                    </w:rPr>
                  </w:rPrChange>
                </w:rPr>
                <w:t xml:space="preserve">19 (for </w:t>
              </w:r>
            </w:ins>
            <w:ins w:id="77" w:author="Menon, Sunita (NIH/NCI) [C]" w:date="2019-11-07T23:17:00Z">
              <w:r w:rsidR="005E7E5C" w:rsidRPr="004D70B4">
                <w:rPr>
                  <w:sz w:val="28"/>
                  <w:szCs w:val="28"/>
                  <w:rPrChange w:id="78" w:author="Menon, Sunita (NIH/NCI) [C]" w:date="2019-11-08T01:07:00Z">
                    <w:rPr>
                      <w:sz w:val="28"/>
                      <w:szCs w:val="28"/>
                    </w:rPr>
                  </w:rPrChange>
                </w:rPr>
                <w:t>C</w:t>
              </w:r>
            </w:ins>
            <w:ins w:id="79" w:author="Menon, Sunita (NIH/NCI) [C]" w:date="2019-11-07T23:16:00Z">
              <w:r w:rsidR="005E7E5C" w:rsidRPr="004D70B4">
                <w:rPr>
                  <w:sz w:val="28"/>
                  <w:szCs w:val="28"/>
                  <w:rPrChange w:id="80" w:author="Menon, Sunita (NIH/NCI) [C]" w:date="2019-11-08T01:07:00Z">
                    <w:rPr>
                      <w:sz w:val="28"/>
                      <w:szCs w:val="28"/>
                    </w:rPr>
                  </w:rPrChange>
                </w:rPr>
                <w:t>ollection</w:t>
              </w:r>
            </w:ins>
            <w:ins w:id="81" w:author="Menon, Sunita (NIH/NCI) [C]" w:date="2019-11-07T23:17:00Z">
              <w:r w:rsidR="005E7E5C" w:rsidRPr="004D70B4">
                <w:rPr>
                  <w:sz w:val="28"/>
                  <w:szCs w:val="28"/>
                  <w:rPrChange w:id="82" w:author="Menon, Sunita (NIH/NCI) [C]" w:date="2019-11-08T01:07:00Z">
                    <w:rPr>
                      <w:sz w:val="28"/>
                      <w:szCs w:val="28"/>
                    </w:rPr>
                  </w:rPrChange>
                </w:rPr>
                <w:t xml:space="preserve"> Permission</w:t>
              </w:r>
            </w:ins>
            <w:ins w:id="83" w:author="Menon, Sunita (NIH/NCI) [C]" w:date="2019-11-07T23:16:00Z">
              <w:r w:rsidR="005E7E5C" w:rsidRPr="004D70B4">
                <w:rPr>
                  <w:sz w:val="28"/>
                  <w:szCs w:val="28"/>
                  <w:rPrChange w:id="84" w:author="Menon, Sunita (NIH/NCI) [C]" w:date="2019-11-08T01:07:00Z">
                    <w:rPr>
                      <w:sz w:val="28"/>
                      <w:szCs w:val="28"/>
                    </w:rPr>
                  </w:rPrChange>
                </w:rPr>
                <w:t>) and section 5.45 (for Data</w:t>
              </w:r>
            </w:ins>
            <w:ins w:id="85" w:author="Menon, Sunita (NIH/NCI) [C]" w:date="2019-11-07T23:17:00Z">
              <w:r w:rsidR="005E7E5C" w:rsidRPr="004D70B4">
                <w:rPr>
                  <w:sz w:val="28"/>
                  <w:szCs w:val="28"/>
                  <w:rPrChange w:id="86" w:author="Menon, Sunita (NIH/NCI) [C]" w:date="2019-11-08T01:07:00Z">
                    <w:rPr>
                      <w:sz w:val="28"/>
                      <w:szCs w:val="28"/>
                    </w:rPr>
                  </w:rPrChange>
                </w:rPr>
                <w:t xml:space="preserve"> Permissions</w:t>
              </w:r>
            </w:ins>
            <w:ins w:id="87" w:author="Menon, Sunita (NIH/NCI) [C]" w:date="2019-11-07T23:16:00Z">
              <w:r w:rsidR="005E7E5C" w:rsidRPr="004D70B4">
                <w:rPr>
                  <w:sz w:val="28"/>
                  <w:szCs w:val="28"/>
                  <w:rPrChange w:id="88" w:author="Menon, Sunita (NIH/NCI) [C]" w:date="2019-11-08T01:07:00Z">
                    <w:rPr>
                      <w:sz w:val="28"/>
                      <w:szCs w:val="28"/>
                    </w:rPr>
                  </w:rPrChange>
                </w:rPr>
                <w:t>)</w:t>
              </w:r>
            </w:ins>
            <w:ins w:id="89" w:author="Menon, Sunita (NIH/NCI) [C]" w:date="2019-11-07T22:58:00Z">
              <w:r w:rsidR="00677EB7" w:rsidRPr="004D70B4">
                <w:rPr>
                  <w:sz w:val="28"/>
                  <w:szCs w:val="28"/>
                  <w:rPrChange w:id="90" w:author="Menon, Sunita (NIH/NCI) [C]" w:date="2019-11-08T01:07:00Z">
                    <w:rPr>
                      <w:sz w:val="28"/>
                      <w:szCs w:val="28"/>
                    </w:rPr>
                  </w:rPrChange>
                </w:rPr>
                <w:t xml:space="preserve"> of the DME API specification at </w:t>
              </w:r>
              <w:r w:rsidR="00677EB7" w:rsidRPr="004D70B4">
                <w:rPr>
                  <w:rPrChange w:id="91" w:author="Menon, Sunita (NIH/NCI) [C]" w:date="2019-11-08T01:07:00Z">
                    <w:rPr/>
                  </w:rPrChange>
                </w:rPr>
                <w:fldChar w:fldCharType="begin"/>
              </w:r>
              <w:r w:rsidR="00677EB7" w:rsidRPr="004D70B4">
                <w:rPr>
                  <w:rPrChange w:id="92" w:author="Menon, Sunita (NIH/NCI) [C]" w:date="2019-11-08T01:07:00Z">
                    <w:rPr/>
                  </w:rPrChange>
                </w:rPr>
                <w:instrText xml:space="preserve"> HYPERLINK "https://github.com/CBIIT/HPC_DME_APIs/blob/master/doc/guides/HPC_API_Specification.docx" </w:instrText>
              </w:r>
              <w:r w:rsidR="00677EB7" w:rsidRPr="004D70B4">
                <w:rPr>
                  <w:rPrChange w:id="93" w:author="Menon, Sunita (NIH/NCI) [C]" w:date="2019-11-08T01:07:00Z">
                    <w:rPr/>
                  </w:rPrChange>
                </w:rPr>
                <w:fldChar w:fldCharType="separate"/>
              </w:r>
              <w:r w:rsidR="00677EB7" w:rsidRPr="004D70B4">
                <w:rPr>
                  <w:rStyle w:val="Hyperlink"/>
                  <w:sz w:val="28"/>
                  <w:szCs w:val="28"/>
                  <w:rPrChange w:id="94" w:author="Menon, Sunita (NIH/NCI) [C]" w:date="2019-11-08T01:07:00Z">
                    <w:rPr>
                      <w:rStyle w:val="Hyperlink"/>
                      <w:sz w:val="28"/>
                      <w:szCs w:val="28"/>
                    </w:rPr>
                  </w:rPrChange>
                </w:rPr>
                <w:t>https://github.com/CBIIT/HPC_DME_APIs/blob/master/doc/guides/HPC_API_Specification.docx</w:t>
              </w:r>
              <w:r w:rsidR="00677EB7" w:rsidRPr="004D70B4">
                <w:rPr>
                  <w:rStyle w:val="Hyperlink"/>
                  <w:sz w:val="28"/>
                  <w:szCs w:val="28"/>
                  <w:rPrChange w:id="95" w:author="Menon, Sunita (NIH/NCI) [C]" w:date="2019-11-08T01:07:00Z">
                    <w:rPr>
                      <w:rStyle w:val="Hyperlink"/>
                      <w:sz w:val="28"/>
                      <w:szCs w:val="28"/>
                    </w:rPr>
                  </w:rPrChange>
                </w:rPr>
                <w:fldChar w:fldCharType="end"/>
              </w:r>
              <w:r w:rsidR="00677EB7" w:rsidRPr="004D70B4">
                <w:rPr>
                  <w:sz w:val="28"/>
                  <w:szCs w:val="28"/>
                  <w:rPrChange w:id="96" w:author="Menon, Sunita (NIH/NCI) [C]" w:date="2019-11-08T01:07:00Z">
                    <w:rPr>
                      <w:sz w:val="28"/>
                      <w:szCs w:val="28"/>
                    </w:rPr>
                  </w:rPrChange>
                </w:rPr>
                <w:t>.</w:t>
              </w:r>
            </w:ins>
          </w:p>
          <w:p w14:paraId="705FBAE8" w14:textId="23923BA9" w:rsidR="00CA4EBA" w:rsidRDefault="00CA4EBA" w:rsidP="005431C2">
            <w:pPr>
              <w:rPr>
                <w:ins w:id="97" w:author="Menon, Sunita (NIH/NCI) [C]" w:date="2019-11-07T17:32:00Z"/>
                <w:sz w:val="28"/>
                <w:szCs w:val="28"/>
              </w:rPr>
            </w:pPr>
          </w:p>
          <w:p w14:paraId="3F429C3B" w14:textId="2970AC5E" w:rsidR="00677EB7" w:rsidRDefault="00CA4EBA" w:rsidP="00677EB7">
            <w:pPr>
              <w:rPr>
                <w:ins w:id="98" w:author="Menon, Sunita (NIH/NCI) [C]" w:date="2019-11-08T01:13:00Z"/>
                <w:sz w:val="28"/>
                <w:szCs w:val="28"/>
              </w:rPr>
            </w:pPr>
            <w:ins w:id="99" w:author="Menon, Sunita (NIH/NCI) [C]" w:date="2019-11-07T17:32:00Z">
              <w:r w:rsidRPr="00381E2A">
                <w:rPr>
                  <w:sz w:val="28"/>
                  <w:szCs w:val="28"/>
                  <w:u w:val="single"/>
                  <w:rPrChange w:id="100" w:author="Menon, Sunita (NIH/NCI) [C]" w:date="2019-11-08T01:10:00Z">
                    <w:rPr>
                      <w:sz w:val="28"/>
                      <w:szCs w:val="28"/>
                    </w:rPr>
                  </w:rPrChange>
                </w:rPr>
                <w:t>HPCDATAMGM-1160</w:t>
              </w:r>
              <w:r w:rsidRPr="00381E2A">
                <w:rPr>
                  <w:sz w:val="28"/>
                  <w:szCs w:val="28"/>
                  <w:rPrChange w:id="101" w:author="Menon, Sunita (NIH/NCI) [C]" w:date="2019-11-08T01:10:00Z">
                    <w:rPr>
                      <w:sz w:val="28"/>
                      <w:szCs w:val="28"/>
                    </w:rPr>
                  </w:rPrChange>
                </w:rPr>
                <w:t xml:space="preserve">: </w:t>
              </w:r>
            </w:ins>
            <w:ins w:id="102" w:author="Menon, Sunita (NIH/NCI) [C]" w:date="2019-11-07T22:50:00Z">
              <w:r w:rsidR="006C78C2" w:rsidRPr="00381E2A">
                <w:rPr>
                  <w:sz w:val="28"/>
                  <w:szCs w:val="28"/>
                  <w:rPrChange w:id="103" w:author="Menon, Sunita (NIH/NCI) [C]" w:date="2019-11-08T01:10:00Z">
                    <w:rPr>
                      <w:sz w:val="28"/>
                      <w:szCs w:val="28"/>
                    </w:rPr>
                  </w:rPrChange>
                </w:rPr>
                <w:t xml:space="preserve">Enhanced the Add/Update Bookmark API to </w:t>
              </w:r>
            </w:ins>
            <w:ins w:id="104" w:author="Menon, Sunita (NIH/NCI) [C]" w:date="2019-11-08T01:08:00Z">
              <w:r w:rsidR="00381E2A" w:rsidRPr="00381E2A">
                <w:rPr>
                  <w:sz w:val="28"/>
                  <w:szCs w:val="28"/>
                  <w:rPrChange w:id="105" w:author="Menon, Sunita (NIH/NCI) [C]" w:date="2019-11-08T01:10:00Z">
                    <w:rPr>
                      <w:sz w:val="28"/>
                      <w:szCs w:val="28"/>
                      <w:highlight w:val="yellow"/>
                    </w:rPr>
                  </w:rPrChange>
                </w:rPr>
                <w:t xml:space="preserve">conditionally </w:t>
              </w:r>
            </w:ins>
            <w:ins w:id="106" w:author="Menon, Sunita (NIH/NCI) [C]" w:date="2019-11-07T22:50:00Z">
              <w:r w:rsidR="006C78C2" w:rsidRPr="00381E2A">
                <w:rPr>
                  <w:sz w:val="28"/>
                  <w:szCs w:val="28"/>
                  <w:rPrChange w:id="107" w:author="Menon, Sunita (NIH/NCI) [C]" w:date="2019-11-08T01:10:00Z">
                    <w:rPr>
                      <w:sz w:val="28"/>
                      <w:szCs w:val="28"/>
                    </w:rPr>
                  </w:rPrChange>
                </w:rPr>
                <w:t>create the user account for</w:t>
              </w:r>
            </w:ins>
            <w:ins w:id="108" w:author="Menon, Sunita (NIH/NCI) [C]" w:date="2019-11-07T22:51:00Z">
              <w:r w:rsidR="006C78C2" w:rsidRPr="00381E2A">
                <w:rPr>
                  <w:sz w:val="28"/>
                  <w:szCs w:val="28"/>
                  <w:rPrChange w:id="109" w:author="Menon, Sunita (NIH/NCI) [C]" w:date="2019-11-08T01:10:00Z">
                    <w:rPr>
                      <w:sz w:val="28"/>
                      <w:szCs w:val="28"/>
                    </w:rPr>
                  </w:rPrChange>
                </w:rPr>
                <w:t xml:space="preserve"> whom the bookmark is being </w:t>
              </w:r>
            </w:ins>
            <w:ins w:id="110" w:author="Menon, Sunita (NIH/NCI) [C]" w:date="2019-11-08T01:09:00Z">
              <w:r w:rsidR="00381E2A" w:rsidRPr="00381E2A">
                <w:rPr>
                  <w:sz w:val="28"/>
                  <w:szCs w:val="28"/>
                  <w:rPrChange w:id="111" w:author="Menon, Sunita (NIH/NCI) [C]" w:date="2019-11-08T01:10:00Z">
                    <w:rPr>
                      <w:sz w:val="28"/>
                      <w:szCs w:val="28"/>
                      <w:highlight w:val="yellow"/>
                    </w:rPr>
                  </w:rPrChange>
                </w:rPr>
                <w:t>created</w:t>
              </w:r>
            </w:ins>
            <w:ins w:id="112" w:author="Menon, Sunita (NIH/NCI) [C]" w:date="2019-11-07T22:51:00Z">
              <w:r w:rsidR="006C78C2" w:rsidRPr="00381E2A">
                <w:rPr>
                  <w:sz w:val="28"/>
                  <w:szCs w:val="28"/>
                  <w:rPrChange w:id="113" w:author="Menon, Sunita (NIH/NCI) [C]" w:date="2019-11-08T01:10:00Z">
                    <w:rPr>
                      <w:sz w:val="28"/>
                      <w:szCs w:val="28"/>
                    </w:rPr>
                  </w:rPrChange>
                </w:rPr>
                <w:t xml:space="preserve">, </w:t>
              </w:r>
            </w:ins>
            <w:ins w:id="114" w:author="Menon, Sunita (NIH/NCI) [C]" w:date="2019-11-07T17:32:00Z">
              <w:r w:rsidRPr="00381E2A">
                <w:rPr>
                  <w:sz w:val="28"/>
                  <w:szCs w:val="28"/>
                  <w:rPrChange w:id="115" w:author="Menon, Sunita (NIH/NCI) [C]" w:date="2019-11-08T01:10:00Z">
                    <w:rPr/>
                  </w:rPrChange>
                </w:rPr>
                <w:t xml:space="preserve">if </w:t>
              </w:r>
            </w:ins>
            <w:ins w:id="116" w:author="Menon, Sunita (NIH/NCI) [C]" w:date="2019-11-07T17:34:00Z">
              <w:r w:rsidRPr="00381E2A">
                <w:rPr>
                  <w:sz w:val="28"/>
                  <w:szCs w:val="28"/>
                  <w:rPrChange w:id="117" w:author="Menon, Sunita (NIH/NCI) [C]" w:date="2019-11-08T01:10:00Z">
                    <w:rPr>
                      <w:sz w:val="28"/>
                      <w:szCs w:val="28"/>
                    </w:rPr>
                  </w:rPrChange>
                </w:rPr>
                <w:t xml:space="preserve">the </w:t>
              </w:r>
            </w:ins>
            <w:ins w:id="118" w:author="Menon, Sunita (NIH/NCI) [C]" w:date="2019-11-07T17:33:00Z">
              <w:r w:rsidRPr="00381E2A">
                <w:rPr>
                  <w:sz w:val="28"/>
                  <w:szCs w:val="28"/>
                  <w:rPrChange w:id="119" w:author="Menon, Sunita (NIH/NCI) [C]" w:date="2019-11-08T01:10:00Z">
                    <w:rPr>
                      <w:sz w:val="28"/>
                      <w:szCs w:val="28"/>
                    </w:rPr>
                  </w:rPrChange>
                </w:rPr>
                <w:t xml:space="preserve">account that </w:t>
              </w:r>
            </w:ins>
            <w:ins w:id="120" w:author="Menon, Sunita (NIH/NCI) [C]" w:date="2019-11-07T17:32:00Z">
              <w:r w:rsidRPr="00381E2A">
                <w:rPr>
                  <w:sz w:val="28"/>
                  <w:szCs w:val="28"/>
                  <w:rPrChange w:id="121" w:author="Menon, Sunita (NIH/NCI) [C]" w:date="2019-11-08T01:10:00Z">
                    <w:rPr/>
                  </w:rPrChange>
                </w:rPr>
                <w:t>does not exist</w:t>
              </w:r>
            </w:ins>
            <w:ins w:id="122" w:author="Menon, Sunita (NIH/NCI) [C]" w:date="2019-11-07T17:52:00Z">
              <w:r w:rsidR="00E25A4D" w:rsidRPr="00381E2A">
                <w:rPr>
                  <w:sz w:val="28"/>
                  <w:szCs w:val="28"/>
                  <w:rPrChange w:id="123" w:author="Menon, Sunita (NIH/NCI) [C]" w:date="2019-11-08T01:10:00Z">
                    <w:rPr>
                      <w:sz w:val="28"/>
                      <w:szCs w:val="28"/>
                    </w:rPr>
                  </w:rPrChange>
                </w:rPr>
                <w:t xml:space="preserve"> in DME</w:t>
              </w:r>
            </w:ins>
            <w:ins w:id="124" w:author="Menon, Sunita (NIH/NCI) [C]" w:date="2019-11-07T17:32:00Z">
              <w:r w:rsidRPr="00381E2A">
                <w:rPr>
                  <w:sz w:val="28"/>
                  <w:szCs w:val="28"/>
                  <w:rPrChange w:id="125" w:author="Menon, Sunita (NIH/NCI) [C]" w:date="2019-11-08T01:10:00Z">
                    <w:rPr/>
                  </w:rPrChange>
                </w:rPr>
                <w:t>.</w:t>
              </w:r>
            </w:ins>
            <w:ins w:id="126" w:author="Menon, Sunita (NIH/NCI) [C]" w:date="2019-11-07T22:58:00Z">
              <w:r w:rsidR="00677EB7" w:rsidRPr="00381E2A">
                <w:rPr>
                  <w:sz w:val="28"/>
                  <w:szCs w:val="28"/>
                  <w:rPrChange w:id="127" w:author="Menon, Sunita (NIH/NCI) [C]" w:date="2019-11-08T01:10:00Z">
                    <w:rPr>
                      <w:sz w:val="28"/>
                      <w:szCs w:val="28"/>
                    </w:rPr>
                  </w:rPrChange>
                </w:rPr>
                <w:t xml:space="preserve"> </w:t>
              </w:r>
              <w:r w:rsidR="00677EB7" w:rsidRPr="00381E2A">
                <w:rPr>
                  <w:sz w:val="28"/>
                  <w:szCs w:val="28"/>
                  <w:rPrChange w:id="128" w:author="Menon, Sunita (NIH/NCI) [C]" w:date="2019-11-08T01:10:00Z">
                    <w:rPr>
                      <w:sz w:val="28"/>
                      <w:szCs w:val="28"/>
                    </w:rPr>
                  </w:rPrChange>
                </w:rPr>
                <w:t>For additional information, refer to section 5.</w:t>
              </w:r>
            </w:ins>
            <w:ins w:id="129" w:author="Menon, Sunita (NIH/NCI) [C]" w:date="2019-11-07T23:19:00Z">
              <w:r w:rsidR="00A96CB5" w:rsidRPr="00381E2A">
                <w:rPr>
                  <w:sz w:val="28"/>
                  <w:szCs w:val="28"/>
                  <w:rPrChange w:id="130" w:author="Menon, Sunita (NIH/NCI) [C]" w:date="2019-11-08T01:10:00Z">
                    <w:rPr>
                      <w:sz w:val="28"/>
                      <w:szCs w:val="28"/>
                    </w:rPr>
                  </w:rPrChange>
                </w:rPr>
                <w:t>57 (for Add Bookmark) and 5.58 (for Update Bookmark)</w:t>
              </w:r>
            </w:ins>
            <w:ins w:id="131" w:author="Menon, Sunita (NIH/NCI) [C]" w:date="2019-11-07T22:58:00Z">
              <w:r w:rsidR="00677EB7" w:rsidRPr="00381E2A">
                <w:rPr>
                  <w:sz w:val="28"/>
                  <w:szCs w:val="28"/>
                  <w:rPrChange w:id="132" w:author="Menon, Sunita (NIH/NCI) [C]" w:date="2019-11-08T01:10:00Z">
                    <w:rPr>
                      <w:sz w:val="28"/>
                      <w:szCs w:val="28"/>
                    </w:rPr>
                  </w:rPrChange>
                </w:rPr>
                <w:t xml:space="preserve"> of the DME API specification at </w:t>
              </w:r>
              <w:r w:rsidR="00677EB7" w:rsidRPr="00381E2A">
                <w:rPr>
                  <w:rPrChange w:id="133" w:author="Menon, Sunita (NIH/NCI) [C]" w:date="2019-11-08T01:10:00Z">
                    <w:rPr/>
                  </w:rPrChange>
                </w:rPr>
                <w:fldChar w:fldCharType="begin"/>
              </w:r>
              <w:r w:rsidR="00677EB7" w:rsidRPr="00381E2A">
                <w:rPr>
                  <w:rPrChange w:id="134" w:author="Menon, Sunita (NIH/NCI) [C]" w:date="2019-11-08T01:10:00Z">
                    <w:rPr/>
                  </w:rPrChange>
                </w:rPr>
                <w:instrText xml:space="preserve"> HYPERLINK "https://github.com/CBIIT/HPC_DME_APIs/blob/master/doc/guides/HPC_API_Specification.docx" </w:instrText>
              </w:r>
              <w:r w:rsidR="00677EB7" w:rsidRPr="00381E2A">
                <w:rPr>
                  <w:rPrChange w:id="135" w:author="Menon, Sunita (NIH/NCI) [C]" w:date="2019-11-08T01:10:00Z">
                    <w:rPr/>
                  </w:rPrChange>
                </w:rPr>
                <w:fldChar w:fldCharType="separate"/>
              </w:r>
              <w:r w:rsidR="00677EB7" w:rsidRPr="00381E2A">
                <w:rPr>
                  <w:rStyle w:val="Hyperlink"/>
                  <w:sz w:val="28"/>
                  <w:szCs w:val="28"/>
                  <w:rPrChange w:id="136" w:author="Menon, Sunita (NIH/NCI) [C]" w:date="2019-11-08T01:10:00Z">
                    <w:rPr>
                      <w:rStyle w:val="Hyperlink"/>
                      <w:sz w:val="28"/>
                      <w:szCs w:val="28"/>
                    </w:rPr>
                  </w:rPrChange>
                </w:rPr>
                <w:t>https://github.com/CBIIT/HPC_DME_APIs/blob/master/doc/guides/HPC_API_Specification.docx</w:t>
              </w:r>
              <w:r w:rsidR="00677EB7" w:rsidRPr="00381E2A">
                <w:rPr>
                  <w:rStyle w:val="Hyperlink"/>
                  <w:sz w:val="28"/>
                  <w:szCs w:val="28"/>
                  <w:rPrChange w:id="137" w:author="Menon, Sunita (NIH/NCI) [C]" w:date="2019-11-08T01:10:00Z">
                    <w:rPr>
                      <w:rStyle w:val="Hyperlink"/>
                      <w:sz w:val="28"/>
                      <w:szCs w:val="28"/>
                    </w:rPr>
                  </w:rPrChange>
                </w:rPr>
                <w:fldChar w:fldCharType="end"/>
              </w:r>
              <w:r w:rsidR="00677EB7" w:rsidRPr="00381E2A">
                <w:rPr>
                  <w:sz w:val="28"/>
                  <w:szCs w:val="28"/>
                  <w:rPrChange w:id="138" w:author="Menon, Sunita (NIH/NCI) [C]" w:date="2019-11-08T01:10:00Z">
                    <w:rPr>
                      <w:sz w:val="28"/>
                      <w:szCs w:val="28"/>
                    </w:rPr>
                  </w:rPrChange>
                </w:rPr>
                <w:t>.</w:t>
              </w:r>
            </w:ins>
          </w:p>
          <w:p w14:paraId="629156B5" w14:textId="7CB83F4F" w:rsidR="005E2BF2" w:rsidRDefault="005E2BF2" w:rsidP="00677EB7">
            <w:pPr>
              <w:rPr>
                <w:ins w:id="139" w:author="Menon, Sunita (NIH/NCI) [C]" w:date="2019-11-08T01:13:00Z"/>
                <w:sz w:val="28"/>
                <w:szCs w:val="28"/>
              </w:rPr>
            </w:pPr>
          </w:p>
          <w:p w14:paraId="14400609" w14:textId="77777777" w:rsidR="005E2BF2" w:rsidRDefault="005E2BF2" w:rsidP="005E2BF2">
            <w:pPr>
              <w:rPr>
                <w:ins w:id="140" w:author="Menon, Sunita (NIH/NCI) [C]" w:date="2019-11-08T01:14:00Z"/>
                <w:rStyle w:val="Hyperlink"/>
                <w:color w:val="000000" w:themeColor="text1"/>
                <w:sz w:val="28"/>
                <w:szCs w:val="28"/>
                <w:u w:val="none"/>
              </w:rPr>
            </w:pPr>
            <w:ins w:id="141" w:author="Menon, Sunita (NIH/NCI) [C]" w:date="2019-11-08T01:14:00Z">
              <w:r w:rsidRPr="005143EF">
                <w:rPr>
                  <w:sz w:val="28"/>
                  <w:szCs w:val="28"/>
                  <w:u w:val="single"/>
                </w:rPr>
                <w:t>HPCDATAMGM-924, 1038</w:t>
              </w:r>
              <w:r>
                <w:rPr>
                  <w:sz w:val="28"/>
                  <w:szCs w:val="28"/>
                </w:rPr>
                <w:t xml:space="preserve">: Linked the Download page on Web Application to the Globus site, so that the Globus endpoint and destination path of the data can be obtained directly from Globus instead of manually entering that info. </w:t>
              </w:r>
              <w:r w:rsidRPr="00BD0F52">
                <w:rPr>
                  <w:sz w:val="28"/>
                  <w:szCs w:val="28"/>
                </w:rPr>
                <w:t xml:space="preserve">For additional information, </w:t>
              </w:r>
              <w:r w:rsidRPr="00BD0F52">
                <w:rPr>
                  <w:rStyle w:val="Hyperlink"/>
                  <w:color w:val="000000" w:themeColor="text1"/>
                  <w:sz w:val="28"/>
                  <w:szCs w:val="28"/>
                  <w:u w:val="none"/>
                </w:rPr>
                <w:t>refer to the Wiki User Guide at</w:t>
              </w:r>
              <w:r>
                <w:rPr>
                  <w:rStyle w:val="Hyperlink"/>
                  <w:color w:val="000000" w:themeColor="text1"/>
                  <w:sz w:val="28"/>
                  <w:szCs w:val="28"/>
                  <w:u w:val="none"/>
                </w:rPr>
                <w:t xml:space="preserve"> </w:t>
              </w:r>
              <w:r>
                <w:rPr>
                  <w:rStyle w:val="Hyperlink"/>
                  <w:color w:val="000000" w:themeColor="text1"/>
                  <w:sz w:val="28"/>
                  <w:szCs w:val="28"/>
                  <w:u w:val="none"/>
                </w:rPr>
                <w:fldChar w:fldCharType="begin"/>
              </w:r>
              <w:r>
                <w:rPr>
                  <w:rStyle w:val="Hyperlink"/>
                  <w:color w:val="000000" w:themeColor="text1"/>
                  <w:sz w:val="28"/>
                  <w:szCs w:val="28"/>
                  <w:u w:val="none"/>
                </w:rPr>
                <w:instrText>HYPERLINK "https://wiki.nci.nih.gov/display/DMEdoc/Downloading+Data+via+the+GUI"</w:instrText>
              </w:r>
              <w:r>
                <w:rPr>
                  <w:rStyle w:val="Hyperlink"/>
                  <w:color w:val="000000" w:themeColor="text1"/>
                  <w:sz w:val="28"/>
                  <w:szCs w:val="28"/>
                  <w:u w:val="none"/>
                </w:rPr>
              </w:r>
              <w:r>
                <w:rPr>
                  <w:rStyle w:val="Hyperlink"/>
                  <w:color w:val="000000" w:themeColor="text1"/>
                  <w:sz w:val="28"/>
                  <w:szCs w:val="28"/>
                  <w:u w:val="none"/>
                </w:rPr>
                <w:fldChar w:fldCharType="separate"/>
              </w:r>
              <w:r>
                <w:rPr>
                  <w:rStyle w:val="Hyperlink"/>
                  <w:sz w:val="28"/>
                  <w:szCs w:val="28"/>
                </w:rPr>
                <w:t>Downloading Data via the GUI</w:t>
              </w:r>
              <w:r>
                <w:rPr>
                  <w:rStyle w:val="Hyperlink"/>
                  <w:color w:val="000000" w:themeColor="text1"/>
                  <w:sz w:val="28"/>
                  <w:szCs w:val="28"/>
                  <w:u w:val="none"/>
                </w:rPr>
                <w:fldChar w:fldCharType="end"/>
              </w:r>
              <w:r>
                <w:rPr>
                  <w:rStyle w:val="Hyperlink"/>
                  <w:color w:val="000000" w:themeColor="text1"/>
                  <w:sz w:val="28"/>
                  <w:szCs w:val="28"/>
                  <w:u w:val="none"/>
                </w:rPr>
                <w:t>.</w:t>
              </w:r>
            </w:ins>
          </w:p>
          <w:p w14:paraId="3C079318" w14:textId="32E1853F" w:rsidR="00CA4EBA" w:rsidDel="00F75755" w:rsidRDefault="00CA4EBA" w:rsidP="005431C2">
            <w:pPr>
              <w:rPr>
                <w:del w:id="142" w:author="Menon, Sunita (NIH/NCI) [C]" w:date="2019-11-07T17:34:00Z"/>
                <w:sz w:val="28"/>
                <w:szCs w:val="28"/>
              </w:rPr>
            </w:pPr>
          </w:p>
          <w:p w14:paraId="25198E63" w14:textId="77777777" w:rsidR="00457BEF" w:rsidRDefault="00457BEF" w:rsidP="001E3209">
            <w:pPr>
              <w:rPr>
                <w:ins w:id="143" w:author="Menon, Sunita (NIH/NCI) [C]" w:date="2019-11-07T15:34:00Z"/>
                <w:sz w:val="28"/>
                <w:szCs w:val="28"/>
                <w:u w:val="single"/>
              </w:rPr>
            </w:pPr>
          </w:p>
          <w:p w14:paraId="212173EC" w14:textId="0F48177A" w:rsidR="001716FB" w:rsidRPr="00555B55" w:rsidRDefault="00381ED3" w:rsidP="001E3209">
            <w:pPr>
              <w:rPr>
                <w:ins w:id="144" w:author="Menon, Sunita (NIH/NCI) [C]" w:date="2019-11-08T00:53:00Z"/>
                <w:rStyle w:val="Hyperlink"/>
                <w:color w:val="000000" w:themeColor="text1"/>
                <w:sz w:val="28"/>
                <w:szCs w:val="28"/>
                <w:rPrChange w:id="145" w:author="Menon, Sunita (NIH/NCI) [C]" w:date="2019-11-08T00:54:00Z">
                  <w:rPr>
                    <w:ins w:id="146" w:author="Menon, Sunita (NIH/NCI) [C]" w:date="2019-11-08T00:53:00Z"/>
                    <w:rStyle w:val="Hyperlink"/>
                    <w:color w:val="000000" w:themeColor="text1"/>
                  </w:rPr>
                </w:rPrChange>
              </w:rPr>
            </w:pPr>
            <w:ins w:id="147" w:author="Menon, Sunita (NIH/NCI) [C]" w:date="2019-11-07T11:09:00Z">
              <w:r w:rsidRPr="00A61889">
                <w:rPr>
                  <w:sz w:val="28"/>
                  <w:szCs w:val="28"/>
                  <w:u w:val="single"/>
                  <w:rPrChange w:id="148" w:author="Menon, Sunita (NIH/NCI) [C]" w:date="2019-11-08T01:13:00Z">
                    <w:rPr>
                      <w:sz w:val="28"/>
                      <w:szCs w:val="28"/>
                    </w:rPr>
                  </w:rPrChange>
                </w:rPr>
                <w:t>HPCDATAMGM</w:t>
              </w:r>
            </w:ins>
            <w:ins w:id="149" w:author="Menon, Sunita (NIH/NCI) [C]" w:date="2019-11-07T13:20:00Z">
              <w:r w:rsidR="00AF48FF" w:rsidRPr="00A61889">
                <w:rPr>
                  <w:sz w:val="28"/>
                  <w:szCs w:val="28"/>
                  <w:u w:val="single"/>
                  <w:rPrChange w:id="150" w:author="Menon, Sunita (NIH/NCI) [C]" w:date="2019-11-08T01:13:00Z">
                    <w:rPr>
                      <w:sz w:val="28"/>
                      <w:szCs w:val="28"/>
                    </w:rPr>
                  </w:rPrChange>
                </w:rPr>
                <w:t>-</w:t>
              </w:r>
            </w:ins>
            <w:ins w:id="151" w:author="Menon, Sunita (NIH/NCI) [C]" w:date="2019-11-07T11:09:00Z">
              <w:r w:rsidRPr="00A61889">
                <w:rPr>
                  <w:sz w:val="28"/>
                  <w:szCs w:val="28"/>
                  <w:u w:val="single"/>
                  <w:rPrChange w:id="152" w:author="Menon, Sunita (NIH/NCI) [C]" w:date="2019-11-08T01:13:00Z">
                    <w:rPr>
                      <w:sz w:val="28"/>
                      <w:szCs w:val="28"/>
                    </w:rPr>
                  </w:rPrChange>
                </w:rPr>
                <w:t>1012:</w:t>
              </w:r>
              <w:r w:rsidRPr="00A61889">
                <w:rPr>
                  <w:sz w:val="28"/>
                  <w:szCs w:val="28"/>
                  <w:rPrChange w:id="153" w:author="Menon, Sunita (NIH/NCI) [C]" w:date="2019-11-08T01:13:00Z">
                    <w:rPr>
                      <w:sz w:val="28"/>
                      <w:szCs w:val="28"/>
                    </w:rPr>
                  </w:rPrChange>
                </w:rPr>
                <w:t xml:space="preserve"> Re</w:t>
              </w:r>
            </w:ins>
            <w:ins w:id="154" w:author="Menon, Sunita (NIH/NCI) [C]" w:date="2019-11-07T22:37:00Z">
              <w:r w:rsidR="003B12B9" w:rsidRPr="00A61889">
                <w:rPr>
                  <w:sz w:val="28"/>
                  <w:szCs w:val="28"/>
                  <w:rPrChange w:id="155" w:author="Menon, Sunita (NIH/NCI) [C]" w:date="2019-11-08T01:13:00Z">
                    <w:rPr>
                      <w:sz w:val="28"/>
                      <w:szCs w:val="28"/>
                    </w:rPr>
                  </w:rPrChange>
                </w:rPr>
                <w:t>-</w:t>
              </w:r>
            </w:ins>
            <w:ins w:id="156" w:author="Menon, Sunita (NIH/NCI) [C]" w:date="2019-11-07T11:09:00Z">
              <w:r w:rsidRPr="00A61889">
                <w:rPr>
                  <w:sz w:val="28"/>
                  <w:szCs w:val="28"/>
                  <w:rPrChange w:id="157" w:author="Menon, Sunita (NIH/NCI) [C]" w:date="2019-11-08T01:13:00Z">
                    <w:rPr>
                      <w:sz w:val="28"/>
                      <w:szCs w:val="28"/>
                    </w:rPr>
                  </w:rPrChange>
                </w:rPr>
                <w:t xml:space="preserve">designed the Manage Permissions </w:t>
              </w:r>
            </w:ins>
            <w:ins w:id="158" w:author="Menon, Sunita (NIH/NCI) [C]" w:date="2019-11-07T22:35:00Z">
              <w:r w:rsidR="00B163F1" w:rsidRPr="00A61889">
                <w:rPr>
                  <w:sz w:val="28"/>
                  <w:szCs w:val="28"/>
                  <w:rPrChange w:id="159" w:author="Menon, Sunita (NIH/NCI) [C]" w:date="2019-11-08T01:13:00Z">
                    <w:rPr>
                      <w:sz w:val="28"/>
                      <w:szCs w:val="28"/>
                    </w:rPr>
                  </w:rPrChange>
                </w:rPr>
                <w:t xml:space="preserve">page </w:t>
              </w:r>
            </w:ins>
            <w:ins w:id="160" w:author="Menon, Sunita (NIH/NCI) [C]" w:date="2019-11-07T22:34:00Z">
              <w:r w:rsidR="00B163F1" w:rsidRPr="00A61889">
                <w:rPr>
                  <w:sz w:val="28"/>
                  <w:szCs w:val="28"/>
                  <w:rPrChange w:id="161" w:author="Menon, Sunita (NIH/NCI) [C]" w:date="2019-11-08T01:13:00Z">
                    <w:rPr>
                      <w:sz w:val="28"/>
                      <w:szCs w:val="28"/>
                    </w:rPr>
                  </w:rPrChange>
                </w:rPr>
                <w:t>on the Web Application</w:t>
              </w:r>
            </w:ins>
            <w:ins w:id="162" w:author="Menon, Sunita (NIH/NCI) [C]" w:date="2019-11-07T11:09:00Z">
              <w:r w:rsidRPr="00A61889">
                <w:rPr>
                  <w:sz w:val="28"/>
                  <w:szCs w:val="28"/>
                  <w:rPrChange w:id="163" w:author="Menon, Sunita (NIH/NCI) [C]" w:date="2019-11-08T01:13:00Z">
                    <w:rPr>
                      <w:sz w:val="28"/>
                      <w:szCs w:val="28"/>
                    </w:rPr>
                  </w:rPrChange>
                </w:rPr>
                <w:t xml:space="preserve"> to make it more intuitive and user friendly</w:t>
              </w:r>
            </w:ins>
            <w:ins w:id="164" w:author="Menon, Sunita (NIH/NCI) [C]" w:date="2019-11-07T22:53:00Z">
              <w:r w:rsidR="006C78C2" w:rsidRPr="00A61889">
                <w:rPr>
                  <w:sz w:val="28"/>
                  <w:szCs w:val="28"/>
                  <w:rPrChange w:id="165" w:author="Menon, Sunita (NIH/NCI) [C]" w:date="2019-11-08T01:13:00Z">
                    <w:rPr>
                      <w:sz w:val="28"/>
                      <w:szCs w:val="28"/>
                    </w:rPr>
                  </w:rPrChange>
                </w:rPr>
                <w:t>.</w:t>
              </w:r>
            </w:ins>
            <w:ins w:id="166" w:author="Menon, Sunita (NIH/NCI) [C]" w:date="2019-11-08T00:28:00Z">
              <w:r w:rsidR="00974D72" w:rsidRPr="00A61889">
                <w:rPr>
                  <w:sz w:val="28"/>
                  <w:szCs w:val="28"/>
                  <w:rPrChange w:id="167" w:author="Menon, Sunita (NIH/NCI) [C]" w:date="2019-11-08T01:13:00Z">
                    <w:rPr>
                      <w:sz w:val="28"/>
                      <w:szCs w:val="28"/>
                    </w:rPr>
                  </w:rPrChange>
                </w:rPr>
                <w:t xml:space="preserve"> </w:t>
              </w:r>
              <w:r w:rsidR="00974D72" w:rsidRPr="00A61889">
                <w:rPr>
                  <w:sz w:val="28"/>
                  <w:szCs w:val="28"/>
                  <w:rPrChange w:id="168" w:author="Menon, Sunita (NIH/NCI) [C]" w:date="2019-11-08T01:13:00Z">
                    <w:rPr>
                      <w:sz w:val="28"/>
                      <w:szCs w:val="28"/>
                    </w:rPr>
                  </w:rPrChange>
                </w:rPr>
                <w:t xml:space="preserve">For additional information, </w:t>
              </w:r>
              <w:r w:rsidR="00974D72" w:rsidRPr="00A61889">
                <w:rPr>
                  <w:rStyle w:val="Hyperlink"/>
                  <w:color w:val="000000" w:themeColor="text1"/>
                  <w:sz w:val="28"/>
                  <w:szCs w:val="28"/>
                  <w:u w:val="none"/>
                  <w:rPrChange w:id="169" w:author="Menon, Sunita (NIH/NCI) [C]" w:date="2019-11-08T01:13:00Z">
                    <w:rPr>
                      <w:rStyle w:val="Hyperlink"/>
                      <w:color w:val="000000" w:themeColor="text1"/>
                      <w:sz w:val="28"/>
                      <w:szCs w:val="28"/>
                      <w:u w:val="none"/>
                    </w:rPr>
                  </w:rPrChange>
                </w:rPr>
                <w:t>refer to the Wiki User Guide at</w:t>
              </w:r>
              <w:r w:rsidR="00974D72" w:rsidRPr="00A61889">
                <w:rPr>
                  <w:rStyle w:val="Hyperlink"/>
                  <w:color w:val="000000" w:themeColor="text1"/>
                  <w:sz w:val="28"/>
                  <w:szCs w:val="28"/>
                  <w:u w:val="none"/>
                  <w:rPrChange w:id="170" w:author="Menon, Sunita (NIH/NCI) [C]" w:date="2019-11-08T01:13:00Z">
                    <w:rPr>
                      <w:rStyle w:val="Hyperlink"/>
                      <w:color w:val="000000" w:themeColor="text1"/>
                      <w:sz w:val="28"/>
                      <w:szCs w:val="28"/>
                      <w:u w:val="none"/>
                    </w:rPr>
                  </w:rPrChange>
                </w:rPr>
                <w:t xml:space="preserve"> </w:t>
              </w:r>
            </w:ins>
            <w:ins w:id="171" w:author="Menon, Sunita (NIH/NCI) [C]" w:date="2019-11-08T00:53:00Z">
              <w:r w:rsidR="00555B55" w:rsidRPr="00A61889">
                <w:rPr>
                  <w:rStyle w:val="Hyperlink"/>
                  <w:color w:val="000000" w:themeColor="text1"/>
                  <w:sz w:val="28"/>
                  <w:szCs w:val="28"/>
                  <w:rPrChange w:id="172" w:author="Menon, Sunita (NIH/NCI) [C]" w:date="2019-11-08T01:13:00Z">
                    <w:rPr>
                      <w:rStyle w:val="Hyperlink"/>
                      <w:color w:val="000000" w:themeColor="text1"/>
                    </w:rPr>
                  </w:rPrChange>
                </w:rPr>
                <w:fldChar w:fldCharType="begin"/>
              </w:r>
            </w:ins>
            <w:ins w:id="173" w:author="Menon, Sunita (NIH/NCI) [C]" w:date="2019-11-08T00:54:00Z">
              <w:r w:rsidR="00555B55" w:rsidRPr="00A61889">
                <w:rPr>
                  <w:rStyle w:val="Hyperlink"/>
                  <w:color w:val="000000" w:themeColor="text1"/>
                  <w:sz w:val="28"/>
                  <w:szCs w:val="28"/>
                  <w:rPrChange w:id="174" w:author="Menon, Sunita (NIH/NCI) [C]" w:date="2019-11-08T01:13:00Z">
                    <w:rPr>
                      <w:rStyle w:val="Hyperlink"/>
                      <w:color w:val="000000" w:themeColor="text1"/>
                    </w:rPr>
                  </w:rPrChange>
                </w:rPr>
                <w:instrText>HYPERLINK "https://wiki.nci.nih.gov/display/DMEdoc/Managing+Permissions+via+the+GUI"</w:instrText>
              </w:r>
              <w:r w:rsidR="00555B55" w:rsidRPr="00A61889">
                <w:rPr>
                  <w:rStyle w:val="Hyperlink"/>
                  <w:color w:val="000000" w:themeColor="text1"/>
                  <w:sz w:val="28"/>
                  <w:szCs w:val="28"/>
                  <w:rPrChange w:id="175" w:author="Menon, Sunita (NIH/NCI) [C]" w:date="2019-11-08T01:13:00Z">
                    <w:rPr>
                      <w:rStyle w:val="Hyperlink"/>
                      <w:color w:val="000000" w:themeColor="text1"/>
                    </w:rPr>
                  </w:rPrChange>
                </w:rPr>
              </w:r>
            </w:ins>
            <w:ins w:id="176" w:author="Menon, Sunita (NIH/NCI) [C]" w:date="2019-11-08T00:53:00Z">
              <w:r w:rsidR="00555B55" w:rsidRPr="00A61889">
                <w:rPr>
                  <w:rStyle w:val="Hyperlink"/>
                  <w:color w:val="000000" w:themeColor="text1"/>
                  <w:sz w:val="28"/>
                  <w:szCs w:val="28"/>
                  <w:rPrChange w:id="177" w:author="Menon, Sunita (NIH/NCI) [C]" w:date="2019-11-08T01:13:00Z">
                    <w:rPr>
                      <w:rStyle w:val="Hyperlink"/>
                      <w:color w:val="000000" w:themeColor="text1"/>
                    </w:rPr>
                  </w:rPrChange>
                </w:rPr>
                <w:fldChar w:fldCharType="separate"/>
              </w:r>
            </w:ins>
            <w:ins w:id="178" w:author="Menon, Sunita (NIH/NCI) [C]" w:date="2019-11-08T00:54:00Z">
              <w:r w:rsidR="00555B55" w:rsidRPr="00A61889">
                <w:rPr>
                  <w:rStyle w:val="Hyperlink"/>
                  <w:sz w:val="28"/>
                  <w:szCs w:val="28"/>
                  <w:rPrChange w:id="179" w:author="Menon, Sunita (NIH/NCI) [C]" w:date="2019-11-08T01:13:00Z">
                    <w:rPr>
                      <w:rStyle w:val="Hyperlink"/>
                    </w:rPr>
                  </w:rPrChange>
                </w:rPr>
                <w:t>Managing Permissions via the GUI</w:t>
              </w:r>
            </w:ins>
            <w:ins w:id="180" w:author="Menon, Sunita (NIH/NCI) [C]" w:date="2019-11-08T00:53:00Z">
              <w:r w:rsidR="00555B55" w:rsidRPr="00A61889">
                <w:rPr>
                  <w:rStyle w:val="Hyperlink"/>
                  <w:color w:val="000000" w:themeColor="text1"/>
                  <w:sz w:val="28"/>
                  <w:szCs w:val="28"/>
                  <w:rPrChange w:id="181" w:author="Menon, Sunita (NIH/NCI) [C]" w:date="2019-11-08T01:13:00Z">
                    <w:rPr>
                      <w:rStyle w:val="Hyperlink"/>
                      <w:color w:val="000000" w:themeColor="text1"/>
                    </w:rPr>
                  </w:rPrChange>
                </w:rPr>
                <w:fldChar w:fldCharType="end"/>
              </w:r>
            </w:ins>
          </w:p>
          <w:p w14:paraId="3AA99D9B" w14:textId="181026F7" w:rsidR="00D35FC6" w:rsidRDefault="00D35FC6" w:rsidP="001E3209">
            <w:pPr>
              <w:rPr>
                <w:ins w:id="182" w:author="Menon, Sunita (NIH/NCI) [C]" w:date="2019-11-07T15:01:00Z"/>
                <w:sz w:val="28"/>
                <w:szCs w:val="28"/>
              </w:rPr>
            </w:pPr>
          </w:p>
          <w:p w14:paraId="3BDE41C2" w14:textId="654D903D" w:rsidR="00AF48FF" w:rsidRDefault="00D35FC6" w:rsidP="001E3209">
            <w:pPr>
              <w:rPr>
                <w:ins w:id="183" w:author="Menon, Sunita (NIH/NCI) [C]" w:date="2019-11-08T01:17:00Z"/>
                <w:rFonts w:cstheme="minorHAnsi"/>
                <w:sz w:val="28"/>
                <w:szCs w:val="28"/>
              </w:rPr>
            </w:pPr>
            <w:ins w:id="184" w:author="Menon, Sunita (NIH/NCI) [C]" w:date="2019-11-07T15:01:00Z">
              <w:r w:rsidRPr="005143EF">
                <w:rPr>
                  <w:rFonts w:cstheme="minorHAnsi"/>
                  <w:sz w:val="28"/>
                  <w:szCs w:val="28"/>
                  <w:u w:val="single"/>
                </w:rPr>
                <w:t>HPCDATAMGM-997:</w:t>
              </w:r>
              <w:r>
                <w:rPr>
                  <w:rFonts w:cstheme="minorHAnsi"/>
                  <w:sz w:val="28"/>
                  <w:szCs w:val="28"/>
                </w:rPr>
                <w:t xml:space="preserve"> </w:t>
              </w:r>
            </w:ins>
            <w:ins w:id="185" w:author="Menon, Sunita (NIH/NCI) [C]" w:date="2019-11-08T00:55:00Z">
              <w:r w:rsidR="00AC4291">
                <w:rPr>
                  <w:rFonts w:cstheme="minorHAnsi"/>
                  <w:sz w:val="28"/>
                  <w:szCs w:val="28"/>
                </w:rPr>
                <w:t>Updated the</w:t>
              </w:r>
            </w:ins>
            <w:ins w:id="186" w:author="Menon, Sunita (NIH/NCI) [C]" w:date="2019-11-07T15:01:00Z">
              <w:r>
                <w:rPr>
                  <w:rFonts w:cstheme="minorHAnsi"/>
                  <w:sz w:val="28"/>
                  <w:szCs w:val="28"/>
                </w:rPr>
                <w:t xml:space="preserve"> </w:t>
              </w:r>
            </w:ins>
            <w:ins w:id="187" w:author="Menon, Sunita (NIH/NCI) [C]" w:date="2019-11-07T22:43:00Z">
              <w:r w:rsidR="003B12B9">
                <w:rPr>
                  <w:rFonts w:cstheme="minorHAnsi"/>
                  <w:sz w:val="28"/>
                  <w:szCs w:val="28"/>
                </w:rPr>
                <w:t>W</w:t>
              </w:r>
            </w:ins>
            <w:ins w:id="188" w:author="Menon, Sunita (NIH/NCI) [C]" w:date="2019-11-07T15:01:00Z">
              <w:r>
                <w:rPr>
                  <w:rFonts w:cstheme="minorHAnsi"/>
                  <w:sz w:val="28"/>
                  <w:szCs w:val="28"/>
                </w:rPr>
                <w:t xml:space="preserve">eb </w:t>
              </w:r>
            </w:ins>
            <w:ins w:id="189" w:author="Menon, Sunita (NIH/NCI) [C]" w:date="2019-11-07T22:43:00Z">
              <w:r w:rsidR="003B12B9">
                <w:rPr>
                  <w:rFonts w:cstheme="minorHAnsi"/>
                  <w:sz w:val="28"/>
                  <w:szCs w:val="28"/>
                </w:rPr>
                <w:t>A</w:t>
              </w:r>
            </w:ins>
            <w:ins w:id="190" w:author="Menon, Sunita (NIH/NCI) [C]" w:date="2019-11-07T15:01:00Z">
              <w:r>
                <w:rPr>
                  <w:rFonts w:cstheme="minorHAnsi"/>
                  <w:sz w:val="28"/>
                  <w:szCs w:val="28"/>
                </w:rPr>
                <w:t xml:space="preserve">pplication </w:t>
              </w:r>
            </w:ins>
            <w:ins w:id="191" w:author="Menon, Sunita (NIH/NCI) [C]" w:date="2019-11-08T00:55:00Z">
              <w:r w:rsidR="00AC4291">
                <w:rPr>
                  <w:rFonts w:cstheme="minorHAnsi"/>
                  <w:sz w:val="28"/>
                  <w:szCs w:val="28"/>
                </w:rPr>
                <w:t>to provide</w:t>
              </w:r>
            </w:ins>
            <w:ins w:id="192" w:author="Menon, Sunita (NIH/NCI) [C]" w:date="2019-11-07T15:01:00Z">
              <w:r>
                <w:rPr>
                  <w:rFonts w:cstheme="minorHAnsi"/>
                  <w:sz w:val="28"/>
                  <w:szCs w:val="28"/>
                </w:rPr>
                <w:t xml:space="preserve"> guidance on </w:t>
              </w:r>
            </w:ins>
            <w:ins w:id="193" w:author="Menon, Sunita (NIH/NCI) [C]" w:date="2019-11-07T15:42:00Z">
              <w:r w:rsidR="00DF2085">
                <w:rPr>
                  <w:rFonts w:cstheme="minorHAnsi"/>
                  <w:sz w:val="28"/>
                  <w:szCs w:val="28"/>
                </w:rPr>
                <w:t>selecting</w:t>
              </w:r>
            </w:ins>
            <w:ins w:id="194" w:author="Menon, Sunita (NIH/NCI) [C]" w:date="2019-11-07T15:01:00Z">
              <w:r>
                <w:rPr>
                  <w:rFonts w:cstheme="minorHAnsi"/>
                  <w:sz w:val="28"/>
                  <w:szCs w:val="28"/>
                </w:rPr>
                <w:t xml:space="preserve"> the parent collection </w:t>
              </w:r>
            </w:ins>
            <w:ins w:id="195" w:author="Menon, Sunita (NIH/NCI) [C]" w:date="2019-11-07T15:42:00Z">
              <w:r w:rsidR="00DF2085">
                <w:rPr>
                  <w:rFonts w:cstheme="minorHAnsi"/>
                  <w:sz w:val="28"/>
                  <w:szCs w:val="28"/>
                </w:rPr>
                <w:t xml:space="preserve">type </w:t>
              </w:r>
            </w:ins>
            <w:ins w:id="196" w:author="Menon, Sunita (NIH/NCI) [C]" w:date="2019-11-07T15:01:00Z">
              <w:r>
                <w:rPr>
                  <w:rFonts w:cstheme="minorHAnsi"/>
                  <w:sz w:val="28"/>
                  <w:szCs w:val="28"/>
                </w:rPr>
                <w:t>while registering a file or a collection. An info</w:t>
              </w:r>
            </w:ins>
            <w:ins w:id="197" w:author="Menon, Sunita (NIH/NCI) [C]" w:date="2019-11-08T00:57:00Z">
              <w:r w:rsidR="00B06162">
                <w:rPr>
                  <w:rFonts w:cstheme="minorHAnsi"/>
                  <w:sz w:val="28"/>
                  <w:szCs w:val="28"/>
                </w:rPr>
                <w:t>.</w:t>
              </w:r>
            </w:ins>
            <w:ins w:id="198" w:author="Menon, Sunita (NIH/NCI) [C]" w:date="2019-11-07T15:01:00Z">
              <w:r>
                <w:rPr>
                  <w:rFonts w:cstheme="minorHAnsi"/>
                  <w:sz w:val="28"/>
                  <w:szCs w:val="28"/>
                </w:rPr>
                <w:t xml:space="preserve"> icon that displays the data hierarchy of the selected archive graphically will be available next to the Base Path field on the Register screen.</w:t>
              </w:r>
            </w:ins>
            <w:ins w:id="199" w:author="Menon, Sunita (NIH/NCI) [C]" w:date="2019-11-08T01:04:00Z">
              <w:r w:rsidR="00D62BE2">
                <w:rPr>
                  <w:rFonts w:cstheme="minorHAnsi"/>
                  <w:sz w:val="28"/>
                  <w:szCs w:val="28"/>
                </w:rPr>
                <w:t xml:space="preserve"> </w:t>
              </w:r>
            </w:ins>
            <w:ins w:id="200" w:author="Menon, Sunita (NIH/NCI) [C]" w:date="2019-11-08T01:05:00Z">
              <w:r w:rsidR="00D62BE2">
                <w:rPr>
                  <w:rFonts w:cstheme="minorHAnsi"/>
                  <w:sz w:val="28"/>
                  <w:szCs w:val="28"/>
                </w:rPr>
                <w:t xml:space="preserve">For additional information, refer to the Wiki User Guide at </w:t>
              </w:r>
            </w:ins>
            <w:ins w:id="201" w:author="Menon, Sunita (NIH/NCI) [C]" w:date="2019-11-08T01:04:00Z">
              <w:r w:rsidR="00D62BE2">
                <w:rPr>
                  <w:rFonts w:cstheme="minorHAnsi"/>
                  <w:sz w:val="28"/>
                  <w:szCs w:val="28"/>
                </w:rPr>
                <w:fldChar w:fldCharType="begin"/>
              </w:r>
              <w:r w:rsidR="00D62BE2">
                <w:rPr>
                  <w:rFonts w:cstheme="minorHAnsi"/>
                  <w:sz w:val="28"/>
                  <w:szCs w:val="28"/>
                </w:rPr>
                <w:instrText>HYPERLINK "https://wiki.nci.nih.gov/display/DMEdoc/Registering+Data+via+the+GUI"</w:instrText>
              </w:r>
              <w:r w:rsidR="00D62BE2">
                <w:rPr>
                  <w:rFonts w:cstheme="minorHAnsi"/>
                  <w:sz w:val="28"/>
                  <w:szCs w:val="28"/>
                </w:rPr>
              </w:r>
              <w:r w:rsidR="00D62BE2">
                <w:rPr>
                  <w:rFonts w:cstheme="minorHAnsi"/>
                  <w:sz w:val="28"/>
                  <w:szCs w:val="28"/>
                </w:rPr>
                <w:fldChar w:fldCharType="separate"/>
              </w:r>
              <w:r w:rsidR="00D62BE2">
                <w:rPr>
                  <w:rStyle w:val="Hyperlink"/>
                  <w:rFonts w:cstheme="minorHAnsi"/>
                  <w:sz w:val="28"/>
                  <w:szCs w:val="28"/>
                </w:rPr>
                <w:t>Registering Data via the GUI</w:t>
              </w:r>
              <w:r w:rsidR="00D62BE2">
                <w:rPr>
                  <w:rFonts w:cstheme="minorHAnsi"/>
                  <w:sz w:val="28"/>
                  <w:szCs w:val="28"/>
                </w:rPr>
                <w:fldChar w:fldCharType="end"/>
              </w:r>
            </w:ins>
            <w:ins w:id="202" w:author="Menon, Sunita (NIH/NCI) [C]" w:date="2019-11-08T01:05:00Z">
              <w:r w:rsidR="00D62BE2">
                <w:rPr>
                  <w:rFonts w:cstheme="minorHAnsi"/>
                  <w:sz w:val="28"/>
                  <w:szCs w:val="28"/>
                </w:rPr>
                <w:t>.</w:t>
              </w:r>
            </w:ins>
          </w:p>
          <w:p w14:paraId="6BA36261" w14:textId="77777777" w:rsidR="008F4D9B" w:rsidRPr="008F4D9B" w:rsidRDefault="008F4D9B" w:rsidP="001E3209">
            <w:pPr>
              <w:rPr>
                <w:ins w:id="203" w:author="Menon, Sunita (NIH/NCI) [C]" w:date="2019-11-07T13:22:00Z"/>
                <w:rFonts w:cstheme="minorHAnsi"/>
                <w:sz w:val="28"/>
                <w:szCs w:val="28"/>
                <w:rPrChange w:id="204" w:author="Menon, Sunita (NIH/NCI) [C]" w:date="2019-11-08T01:17:00Z">
                  <w:rPr>
                    <w:ins w:id="205" w:author="Menon, Sunita (NIH/NCI) [C]" w:date="2019-11-07T13:22:00Z"/>
                    <w:sz w:val="28"/>
                    <w:szCs w:val="28"/>
                  </w:rPr>
                </w:rPrChange>
              </w:rPr>
            </w:pPr>
          </w:p>
          <w:p w14:paraId="3BB88112" w14:textId="7D44AF4B" w:rsidR="00AF48FF" w:rsidDel="00A37ABE" w:rsidRDefault="00AF48FF" w:rsidP="002A1639">
            <w:pPr>
              <w:rPr>
                <w:del w:id="206" w:author="Menon, Sunita (NIH/NCI) [C]" w:date="2019-11-07T15:59:00Z"/>
                <w:sz w:val="28"/>
                <w:szCs w:val="28"/>
              </w:rPr>
            </w:pPr>
            <w:ins w:id="207" w:author="Menon, Sunita (NIH/NCI) [C]" w:date="2019-11-07T13:22:00Z">
              <w:r w:rsidRPr="00AF48FF">
                <w:rPr>
                  <w:sz w:val="28"/>
                  <w:szCs w:val="28"/>
                  <w:u w:val="single"/>
                  <w:rPrChange w:id="208" w:author="Menon, Sunita (NIH/NCI) [C]" w:date="2019-11-07T13:24:00Z">
                    <w:rPr>
                      <w:sz w:val="28"/>
                      <w:szCs w:val="28"/>
                    </w:rPr>
                  </w:rPrChange>
                </w:rPr>
                <w:t>HPCDATAMGM-998</w:t>
              </w:r>
              <w:r>
                <w:rPr>
                  <w:sz w:val="28"/>
                  <w:szCs w:val="28"/>
                </w:rPr>
                <w:t xml:space="preserve">: </w:t>
              </w:r>
            </w:ins>
            <w:ins w:id="209" w:author="Menon, Sunita (NIH/NCI) [C]" w:date="2019-11-07T13:23:00Z">
              <w:r>
                <w:rPr>
                  <w:sz w:val="28"/>
                  <w:szCs w:val="28"/>
                </w:rPr>
                <w:t>Updated the right click menu on the Browse Screen t</w:t>
              </w:r>
            </w:ins>
            <w:ins w:id="210" w:author="Menon, Sunita (NIH/NCI) [C]" w:date="2019-11-07T13:24:00Z">
              <w:r>
                <w:rPr>
                  <w:sz w:val="28"/>
                  <w:szCs w:val="28"/>
                </w:rPr>
                <w:t>o disable menu items not applicable for data files.</w:t>
              </w:r>
            </w:ins>
          </w:p>
          <w:p w14:paraId="2A688204" w14:textId="77777777" w:rsidR="00A37ABE" w:rsidRDefault="00A37ABE" w:rsidP="001E3209">
            <w:pPr>
              <w:rPr>
                <w:ins w:id="211" w:author="Menon, Sunita (NIH/NCI) [C]" w:date="2019-11-07T15:59:00Z"/>
                <w:sz w:val="28"/>
                <w:szCs w:val="28"/>
              </w:rPr>
            </w:pPr>
          </w:p>
          <w:p w14:paraId="5A077FB6" w14:textId="4DB9C599" w:rsidR="001716FB" w:rsidDel="00A447F7" w:rsidRDefault="001716FB" w:rsidP="001716FB">
            <w:pPr>
              <w:rPr>
                <w:del w:id="212" w:author="Menon, Sunita (NIH/NCI) [C]" w:date="2019-11-07T15:44:00Z"/>
                <w:sz w:val="28"/>
                <w:szCs w:val="28"/>
              </w:rPr>
            </w:pPr>
            <w:del w:id="213" w:author="Menon, Sunita (NIH/NCI) [C]" w:date="2019-11-07T15:44:00Z">
              <w:r w:rsidRPr="00FA6125" w:rsidDel="00A447F7">
                <w:rPr>
                  <w:sz w:val="28"/>
                  <w:szCs w:val="28"/>
                  <w:u w:val="single"/>
                </w:rPr>
                <w:delText>HPCDATAMGM-1141</w:delText>
              </w:r>
              <w:r w:rsidRPr="00FA7085" w:rsidDel="00A447F7">
                <w:rPr>
                  <w:sz w:val="28"/>
                  <w:szCs w:val="28"/>
                </w:rPr>
                <w:delText xml:space="preserve">: </w:delText>
              </w:r>
            </w:del>
            <w:del w:id="214" w:author="Menon, Sunita (NIH/NCI) [C]" w:date="2019-10-11T15:11:00Z">
              <w:r w:rsidRPr="00FA7085" w:rsidDel="00B90ED5">
                <w:rPr>
                  <w:sz w:val="28"/>
                  <w:szCs w:val="28"/>
                </w:rPr>
                <w:delText>Provided</w:delText>
              </w:r>
            </w:del>
            <w:del w:id="215" w:author="Menon, Sunita (NIH/NCI) [C]" w:date="2019-11-07T15:44:00Z">
              <w:r w:rsidRPr="00FA7085" w:rsidDel="00A447F7">
                <w:rPr>
                  <w:sz w:val="28"/>
                  <w:szCs w:val="28"/>
                </w:rPr>
                <w:delText xml:space="preserve"> CLU command</w:delText>
              </w:r>
              <w:r w:rsidR="00951636" w:rsidDel="00A447F7">
                <w:rPr>
                  <w:sz w:val="28"/>
                  <w:szCs w:val="28"/>
                </w:rPr>
                <w:delText>s</w:delText>
              </w:r>
              <w:r w:rsidRPr="00FA7085" w:rsidDel="00A447F7">
                <w:rPr>
                  <w:sz w:val="28"/>
                  <w:szCs w:val="28"/>
                </w:rPr>
                <w:delText xml:space="preserve"> to download </w:delText>
              </w:r>
              <w:r w:rsidR="00951636" w:rsidDel="00A447F7">
                <w:rPr>
                  <w:sz w:val="28"/>
                  <w:szCs w:val="28"/>
                </w:rPr>
                <w:delText>list of</w:delText>
              </w:r>
              <w:r w:rsidRPr="00FA7085" w:rsidDel="00A447F7">
                <w:rPr>
                  <w:sz w:val="28"/>
                  <w:szCs w:val="28"/>
                </w:rPr>
                <w:delText xml:space="preserve"> collections</w:delText>
              </w:r>
              <w:r w:rsidR="00951636" w:rsidDel="00A447F7">
                <w:rPr>
                  <w:sz w:val="28"/>
                  <w:szCs w:val="28"/>
                </w:rPr>
                <w:delText xml:space="preserve"> or data objects</w:delText>
              </w:r>
              <w:r w:rsidRPr="00FA7085" w:rsidDel="00A447F7">
                <w:rPr>
                  <w:sz w:val="28"/>
                  <w:szCs w:val="28"/>
                </w:rPr>
                <w:delText xml:space="preserve"> to a Globus Endpoint or AWS S3 Bucket. For additional information, refer to the Wiki </w:delText>
              </w:r>
              <w:r w:rsidR="009645C0" w:rsidDel="00A447F7">
                <w:rPr>
                  <w:sz w:val="28"/>
                  <w:szCs w:val="28"/>
                </w:rPr>
                <w:delText xml:space="preserve">user </w:delText>
              </w:r>
              <w:r w:rsidRPr="00FA7085" w:rsidDel="00A447F7">
                <w:rPr>
                  <w:sz w:val="28"/>
                  <w:szCs w:val="28"/>
                </w:rPr>
                <w:delText>Guide at</w:delText>
              </w:r>
            </w:del>
          </w:p>
          <w:p w14:paraId="6CBB5935" w14:textId="6ADE6036" w:rsidR="001716FB" w:rsidDel="00A447F7" w:rsidRDefault="001716FB" w:rsidP="001716FB">
            <w:pPr>
              <w:rPr>
                <w:del w:id="216" w:author="Menon, Sunita (NIH/NCI) [C]" w:date="2019-11-07T15:44:00Z"/>
                <w:sz w:val="28"/>
                <w:szCs w:val="28"/>
              </w:rPr>
            </w:pPr>
          </w:p>
          <w:p w14:paraId="6A5A47BA" w14:textId="06CFD14C" w:rsidR="001716FB" w:rsidRPr="00FA7085" w:rsidDel="00A447F7" w:rsidRDefault="001716FB" w:rsidP="001716FB">
            <w:pPr>
              <w:rPr>
                <w:del w:id="217" w:author="Menon, Sunita (NIH/NCI) [C]" w:date="2019-11-07T15:44:00Z"/>
                <w:sz w:val="28"/>
                <w:szCs w:val="28"/>
              </w:rPr>
            </w:pPr>
            <w:del w:id="218" w:author="Menon, Sunita (NIH/NCI) [C]" w:date="2019-11-07T15:44:00Z">
              <w:r w:rsidRPr="00FA6125" w:rsidDel="00A447F7">
                <w:rPr>
                  <w:sz w:val="28"/>
                  <w:szCs w:val="28"/>
                  <w:u w:val="single"/>
                </w:rPr>
                <w:delText>HPCDATAMGM-1142</w:delText>
              </w:r>
              <w:r w:rsidRPr="00FA7085" w:rsidDel="00A447F7">
                <w:rPr>
                  <w:sz w:val="28"/>
                  <w:szCs w:val="28"/>
                </w:rPr>
                <w:delText xml:space="preserve">: </w:delText>
              </w:r>
            </w:del>
            <w:del w:id="219" w:author="Menon, Sunita (NIH/NCI) [C]" w:date="2019-10-11T15:12:00Z">
              <w:r w:rsidRPr="00FA7085" w:rsidDel="00B90ED5">
                <w:rPr>
                  <w:sz w:val="28"/>
                  <w:szCs w:val="28"/>
                </w:rPr>
                <w:delText xml:space="preserve">Provided CLU command to retrieve the full path of all the data objects in a collection hierarchy, with option to include their metadata. </w:delText>
              </w:r>
            </w:del>
            <w:del w:id="220" w:author="Menon, Sunita (NIH/NCI) [C]" w:date="2019-11-07T15:44:00Z">
              <w:r w:rsidRPr="00FA7085" w:rsidDel="00A447F7">
                <w:rPr>
                  <w:sz w:val="28"/>
                  <w:szCs w:val="28"/>
                </w:rPr>
                <w:delText xml:space="preserve">For additional information, refer to the Wiki User Guide at </w:delText>
              </w:r>
              <w:r w:rsidR="009A5F5C" w:rsidDel="00A447F7">
                <w:fldChar w:fldCharType="begin"/>
              </w:r>
            </w:del>
            <w:del w:id="221" w:author="Menon, Sunita (NIH/NCI) [C]" w:date="2019-10-11T15:41:00Z">
              <w:r w:rsidR="009A5F5C" w:rsidDel="002B1043">
                <w:delInstrText xml:space="preserve"> HYPERLINK "https://wiki.nci.nih.gov/display/DMEdoc/Searching+for+Data+via+the+CLU" </w:delInstrText>
              </w:r>
            </w:del>
            <w:del w:id="222" w:author="Menon, Sunita (NIH/NCI) [C]" w:date="2019-11-07T15:44:00Z">
              <w:r w:rsidR="009A5F5C" w:rsidDel="00A447F7">
                <w:fldChar w:fldCharType="separate"/>
              </w:r>
            </w:del>
            <w:del w:id="223" w:author="Menon, Sunita (NIH/NCI) [C]" w:date="2019-10-11T15:59:00Z">
              <w:r w:rsidRPr="00FA7085" w:rsidDel="000E0C07">
                <w:rPr>
                  <w:rStyle w:val="Hyperlink"/>
                  <w:sz w:val="28"/>
                  <w:szCs w:val="28"/>
                </w:rPr>
                <w:delText>Searching for Data vis the CLU</w:delText>
              </w:r>
            </w:del>
            <w:del w:id="224" w:author="Menon, Sunita (NIH/NCI) [C]" w:date="2019-11-07T15:44:00Z">
              <w:r w:rsidR="009A5F5C" w:rsidDel="00A447F7">
                <w:rPr>
                  <w:rStyle w:val="Hyperlink"/>
                  <w:sz w:val="28"/>
                  <w:szCs w:val="28"/>
                </w:rPr>
                <w:fldChar w:fldCharType="end"/>
              </w:r>
            </w:del>
          </w:p>
          <w:p w14:paraId="01955C6D" w14:textId="6D9CF9D1" w:rsidR="001716FB" w:rsidDel="00A447F7" w:rsidRDefault="001716FB" w:rsidP="001E3209">
            <w:pPr>
              <w:rPr>
                <w:del w:id="225" w:author="Menon, Sunita (NIH/NCI) [C]" w:date="2019-11-07T15:44:00Z"/>
                <w:sz w:val="28"/>
                <w:szCs w:val="28"/>
              </w:rPr>
            </w:pPr>
          </w:p>
          <w:p w14:paraId="662084EF" w14:textId="2AE3AAFE" w:rsidR="00951636" w:rsidDel="00A447F7" w:rsidRDefault="00951636" w:rsidP="00951636">
            <w:pPr>
              <w:rPr>
                <w:del w:id="226" w:author="Menon, Sunita (NIH/NCI) [C]" w:date="2019-11-07T15:44:00Z"/>
                <w:rStyle w:val="Hyperlink"/>
                <w:color w:val="000000" w:themeColor="text1"/>
                <w:sz w:val="28"/>
                <w:szCs w:val="28"/>
                <w:u w:val="none"/>
              </w:rPr>
            </w:pPr>
            <w:del w:id="227" w:author="Menon, Sunita (NIH/NCI) [C]" w:date="2019-11-07T15:44:00Z">
              <w:r w:rsidRPr="00FA7085" w:rsidDel="00A447F7">
                <w:rPr>
                  <w:rStyle w:val="Hyperlink"/>
                  <w:color w:val="000000" w:themeColor="text1"/>
                  <w:sz w:val="28"/>
                  <w:szCs w:val="28"/>
                </w:rPr>
                <w:delText>HPCDATAMGM-938</w:delText>
              </w:r>
              <w:r w:rsidRPr="00FA7085" w:rsidDel="00A447F7">
                <w:rPr>
                  <w:rStyle w:val="Hyperlink"/>
                  <w:color w:val="000000" w:themeColor="text1"/>
                  <w:sz w:val="28"/>
                  <w:szCs w:val="28"/>
                  <w:u w:val="none"/>
                </w:rPr>
                <w:delText xml:space="preserve">: Added </w:delText>
              </w:r>
              <w:r w:rsidRPr="0003626B" w:rsidDel="00A447F7">
                <w:rPr>
                  <w:rStyle w:val="Hyperlink"/>
                  <w:color w:val="000000" w:themeColor="text1"/>
                  <w:sz w:val="28"/>
                  <w:szCs w:val="28"/>
                  <w:u w:val="none"/>
                </w:rPr>
                <w:delText>a</w:delText>
              </w:r>
              <w:r w:rsidRPr="00FA7085" w:rsidDel="00A447F7">
                <w:rPr>
                  <w:rStyle w:val="Hyperlink"/>
                  <w:color w:val="000000" w:themeColor="text1"/>
                  <w:sz w:val="28"/>
                  <w:szCs w:val="28"/>
                  <w:u w:val="none"/>
                </w:rPr>
                <w:delText xml:space="preserve">bility to export all the paths and metadata (parent and self) </w:delText>
              </w:r>
              <w:r w:rsidRPr="0003626B" w:rsidDel="00A447F7">
                <w:rPr>
                  <w:rStyle w:val="Hyperlink"/>
                  <w:color w:val="000000" w:themeColor="text1"/>
                  <w:sz w:val="28"/>
                  <w:szCs w:val="28"/>
                  <w:u w:val="none"/>
                </w:rPr>
                <w:delText>in</w:delText>
              </w:r>
              <w:r w:rsidRPr="00FA7085" w:rsidDel="00A447F7">
                <w:rPr>
                  <w:rStyle w:val="Hyperlink"/>
                  <w:color w:val="000000" w:themeColor="text1"/>
                  <w:sz w:val="28"/>
                  <w:szCs w:val="28"/>
                  <w:u w:val="none"/>
                </w:rPr>
                <w:delText xml:space="preserve"> the detailed search results</w:delText>
              </w:r>
              <w:r w:rsidRPr="0003626B" w:rsidDel="00A447F7">
                <w:rPr>
                  <w:rStyle w:val="Hyperlink"/>
                  <w:color w:val="000000" w:themeColor="text1"/>
                  <w:sz w:val="28"/>
                  <w:szCs w:val="28"/>
                  <w:u w:val="none"/>
                </w:rPr>
                <w:delText>.</w:delText>
              </w:r>
              <w:r w:rsidRPr="00FA7085" w:rsidDel="00A447F7">
                <w:rPr>
                  <w:rStyle w:val="Hyperlink"/>
                  <w:color w:val="000000" w:themeColor="text1"/>
                  <w:sz w:val="28"/>
                  <w:szCs w:val="28"/>
                  <w:u w:val="none"/>
                </w:rPr>
                <w:delText xml:space="preserve"> Users can also choose to restrict the metadata displayed and</w:delText>
              </w:r>
            </w:del>
            <w:del w:id="228" w:author="Menon, Sunita (NIH/NCI) [C]" w:date="2019-10-11T16:00:00Z">
              <w:r w:rsidRPr="00FA7085" w:rsidDel="00FA4E8B">
                <w:rPr>
                  <w:rStyle w:val="Hyperlink"/>
                  <w:color w:val="000000" w:themeColor="text1"/>
                  <w:sz w:val="28"/>
                  <w:szCs w:val="28"/>
                  <w:u w:val="none"/>
                </w:rPr>
                <w:delText xml:space="preserve"> the</w:delText>
              </w:r>
            </w:del>
            <w:del w:id="229" w:author="Menon, Sunita (NIH/NCI) [C]" w:date="2019-11-07T15:44:00Z">
              <w:r w:rsidRPr="00FA7085" w:rsidDel="00A447F7">
                <w:rPr>
                  <w:rStyle w:val="Hyperlink"/>
                  <w:color w:val="000000" w:themeColor="text1"/>
                  <w:sz w:val="28"/>
                  <w:szCs w:val="28"/>
                  <w:u w:val="none"/>
                </w:rPr>
                <w:delText xml:space="preserve"> export visible columns only</w:delText>
              </w:r>
            </w:del>
            <w:del w:id="230" w:author="Menon, Sunita (NIH/NCI) [C]" w:date="2019-10-11T16:00:00Z">
              <w:r w:rsidRPr="00FA7085" w:rsidDel="008407C9">
                <w:rPr>
                  <w:rStyle w:val="Hyperlink"/>
                  <w:color w:val="000000" w:themeColor="text1"/>
                  <w:sz w:val="28"/>
                  <w:szCs w:val="28"/>
                  <w:u w:val="none"/>
                </w:rPr>
                <w:delText xml:space="preserve"> </w:delText>
              </w:r>
            </w:del>
            <w:del w:id="231" w:author="Menon, Sunita (NIH/NCI) [C]" w:date="2019-11-07T15:44:00Z">
              <w:r w:rsidRPr="00FA7085" w:rsidDel="00A447F7">
                <w:rPr>
                  <w:rStyle w:val="Hyperlink"/>
                  <w:color w:val="000000" w:themeColor="text1"/>
                  <w:sz w:val="28"/>
                  <w:szCs w:val="28"/>
                  <w:u w:val="none"/>
                </w:rPr>
                <w:delText xml:space="preserve">. For additional information, refer to the Wiki Guide at </w:delText>
              </w:r>
              <w:r w:rsidR="00381ED3" w:rsidDel="00A447F7">
                <w:fldChar w:fldCharType="begin"/>
              </w:r>
              <w:r w:rsidR="00381ED3" w:rsidDel="00A447F7">
                <w:delInstrText xml:space="preserve"> HYPERLINK "https://wiki.nci.nih.gov/display/DMEdoc/Exporting+Search+Results+via+the+GUI" </w:delInstrText>
              </w:r>
              <w:r w:rsidR="00381ED3" w:rsidDel="00A447F7">
                <w:fldChar w:fldCharType="separate"/>
              </w:r>
              <w:r w:rsidRPr="00FA7085" w:rsidDel="00A447F7">
                <w:rPr>
                  <w:rStyle w:val="Hyperlink"/>
                  <w:sz w:val="28"/>
                  <w:szCs w:val="28"/>
                </w:rPr>
                <w:delText>Exporting Search Results via the GUI</w:delText>
              </w:r>
              <w:r w:rsidR="00381ED3" w:rsidDel="00A447F7">
                <w:rPr>
                  <w:rStyle w:val="Hyperlink"/>
                  <w:sz w:val="28"/>
                  <w:szCs w:val="28"/>
                </w:rPr>
                <w:fldChar w:fldCharType="end"/>
              </w:r>
              <w:r w:rsidDel="00A447F7">
                <w:rPr>
                  <w:rStyle w:val="Hyperlink"/>
                  <w:color w:val="000000" w:themeColor="text1"/>
                  <w:sz w:val="28"/>
                  <w:szCs w:val="28"/>
                  <w:u w:val="none"/>
                </w:rPr>
                <w:delText>.</w:delText>
              </w:r>
            </w:del>
          </w:p>
          <w:p w14:paraId="51BD1C93" w14:textId="7B23ABF6" w:rsidR="00951636" w:rsidDel="00A447F7" w:rsidRDefault="00951636" w:rsidP="001E3209">
            <w:pPr>
              <w:rPr>
                <w:del w:id="232" w:author="Menon, Sunita (NIH/NCI) [C]" w:date="2019-11-07T15:44:00Z"/>
                <w:sz w:val="28"/>
                <w:szCs w:val="28"/>
                <w:u w:val="single"/>
              </w:rPr>
            </w:pPr>
          </w:p>
          <w:p w14:paraId="3C20F471" w14:textId="5605A311" w:rsidR="001E3209" w:rsidDel="00A447F7" w:rsidRDefault="004371E9" w:rsidP="001E3209">
            <w:pPr>
              <w:rPr>
                <w:del w:id="233" w:author="Menon, Sunita (NIH/NCI) [C]" w:date="2019-11-07T15:44:00Z"/>
                <w:rStyle w:val="Hyperlink"/>
                <w:color w:val="000000" w:themeColor="text1"/>
                <w:sz w:val="28"/>
                <w:szCs w:val="28"/>
                <w:u w:val="none"/>
              </w:rPr>
            </w:pPr>
            <w:del w:id="234" w:author="Menon, Sunita (NIH/NCI) [C]" w:date="2019-11-07T15:44:00Z">
              <w:r w:rsidRPr="00FA6125" w:rsidDel="00A447F7">
                <w:rPr>
                  <w:sz w:val="28"/>
                  <w:szCs w:val="28"/>
                  <w:u w:val="single"/>
                </w:rPr>
                <w:delText>HPCDATAMGM-1009</w:delText>
              </w:r>
              <w:r w:rsidR="009645C0" w:rsidRPr="00FA6125" w:rsidDel="00A447F7">
                <w:rPr>
                  <w:sz w:val="28"/>
                  <w:szCs w:val="28"/>
                  <w:u w:val="single"/>
                </w:rPr>
                <w:delText>, 1135</w:delText>
              </w:r>
              <w:r w:rsidRPr="00BD0F52" w:rsidDel="00A447F7">
                <w:rPr>
                  <w:sz w:val="28"/>
                  <w:szCs w:val="28"/>
                </w:rPr>
                <w:delText xml:space="preserve">: Added </w:delText>
              </w:r>
              <w:r w:rsidR="001E3209" w:rsidRPr="00BD0F52" w:rsidDel="00A447F7">
                <w:rPr>
                  <w:sz w:val="28"/>
                  <w:szCs w:val="28"/>
                </w:rPr>
                <w:delText xml:space="preserve">the </w:delText>
              </w:r>
              <w:r w:rsidRPr="00BD0F52" w:rsidDel="00A447F7">
                <w:rPr>
                  <w:sz w:val="28"/>
                  <w:szCs w:val="28"/>
                </w:rPr>
                <w:delText xml:space="preserve">ability to view and edit </w:delText>
              </w:r>
            </w:del>
            <w:del w:id="235" w:author="Menon, Sunita (NIH/NCI) [C]" w:date="2019-10-11T15:58:00Z">
              <w:r w:rsidRPr="00BD0F52" w:rsidDel="00AA3005">
                <w:rPr>
                  <w:sz w:val="28"/>
                  <w:szCs w:val="28"/>
                </w:rPr>
                <w:delText xml:space="preserve">a </w:delText>
              </w:r>
            </w:del>
            <w:del w:id="236" w:author="Menon, Sunita (NIH/NCI) [C]" w:date="2019-10-11T15:50:00Z">
              <w:r w:rsidRPr="00BD0F52" w:rsidDel="002724B8">
                <w:rPr>
                  <w:sz w:val="28"/>
                  <w:szCs w:val="28"/>
                </w:rPr>
                <w:delText>saved search criteria</w:delText>
              </w:r>
            </w:del>
            <w:del w:id="237" w:author="Menon, Sunita (NIH/NCI) [C]" w:date="2019-11-07T15:44:00Z">
              <w:r w:rsidRPr="00BD0F52" w:rsidDel="00A447F7">
                <w:rPr>
                  <w:sz w:val="28"/>
                  <w:szCs w:val="28"/>
                </w:rPr>
                <w:delText xml:space="preserve"> </w:delText>
              </w:r>
              <w:r w:rsidR="001E3209" w:rsidRPr="00BD0F52" w:rsidDel="00A447F7">
                <w:rPr>
                  <w:sz w:val="28"/>
                  <w:szCs w:val="28"/>
                </w:rPr>
                <w:delText>through the web application. The edited search criteria can be saved under the same or a new name</w:delText>
              </w:r>
              <w:r w:rsidR="001E3209" w:rsidRPr="00FA6125" w:rsidDel="00A447F7">
                <w:rPr>
                  <w:sz w:val="28"/>
                  <w:szCs w:val="28"/>
                </w:rPr>
                <w:delText xml:space="preserve">. </w:delText>
              </w:r>
              <w:r w:rsidR="001E3209" w:rsidRPr="00BD0F52" w:rsidDel="00A447F7">
                <w:rPr>
                  <w:sz w:val="28"/>
                  <w:szCs w:val="28"/>
                </w:rPr>
                <w:delText xml:space="preserve">For additional information, </w:delText>
              </w:r>
              <w:r w:rsidR="001E3209" w:rsidRPr="00BD0F52" w:rsidDel="00A447F7">
                <w:rPr>
                  <w:rStyle w:val="Hyperlink"/>
                  <w:color w:val="000000" w:themeColor="text1"/>
                  <w:sz w:val="28"/>
                  <w:szCs w:val="28"/>
                  <w:u w:val="none"/>
                </w:rPr>
                <w:delText xml:space="preserve">refer to the Wiki User Guide at </w:delText>
              </w:r>
              <w:r w:rsidR="009A5F5C" w:rsidDel="00A447F7">
                <w:fldChar w:fldCharType="begin"/>
              </w:r>
            </w:del>
            <w:del w:id="238" w:author="Menon, Sunita (NIH/NCI) [C]" w:date="2019-10-11T15:59:00Z">
              <w:r w:rsidR="009A5F5C" w:rsidDel="00B03D5D">
                <w:delInstrText xml:space="preserve"> HYPERLINK "https://wiki.nci.nih.gov/display/DMEdoc/Using+Search+Results+and+Other+Lists+in+the+GUI+-+20180808" </w:delInstrText>
              </w:r>
            </w:del>
            <w:del w:id="239" w:author="Menon, Sunita (NIH/NCI) [C]" w:date="2019-11-07T15:44:00Z">
              <w:r w:rsidR="009A5F5C" w:rsidDel="00A447F7">
                <w:fldChar w:fldCharType="separate"/>
              </w:r>
              <w:r w:rsidR="001E3209" w:rsidRPr="00BD0F52" w:rsidDel="00A447F7">
                <w:rPr>
                  <w:rStyle w:val="Hyperlink"/>
                  <w:sz w:val="28"/>
                  <w:szCs w:val="28"/>
                </w:rPr>
                <w:delText>Using Search Results and Other Lists in the GUI</w:delText>
              </w:r>
              <w:r w:rsidR="009A5F5C" w:rsidDel="00A447F7">
                <w:rPr>
                  <w:rStyle w:val="Hyperlink"/>
                  <w:sz w:val="28"/>
                  <w:szCs w:val="28"/>
                </w:rPr>
                <w:fldChar w:fldCharType="end"/>
              </w:r>
              <w:r w:rsidR="001E3209" w:rsidRPr="00BD0F52" w:rsidDel="00A447F7">
                <w:rPr>
                  <w:rStyle w:val="Hyperlink"/>
                  <w:color w:val="000000" w:themeColor="text1"/>
                  <w:sz w:val="28"/>
                  <w:szCs w:val="28"/>
                  <w:u w:val="none"/>
                </w:rPr>
                <w:delText>.</w:delText>
              </w:r>
            </w:del>
          </w:p>
          <w:p w14:paraId="01DC0F27" w14:textId="723DF533" w:rsidR="002D2407" w:rsidDel="00A447F7" w:rsidRDefault="002D2407" w:rsidP="001E3209">
            <w:pPr>
              <w:rPr>
                <w:del w:id="240" w:author="Menon, Sunita (NIH/NCI) [C]" w:date="2019-11-07T15:45:00Z"/>
                <w:rStyle w:val="Hyperlink"/>
                <w:color w:val="000000" w:themeColor="text1"/>
                <w:u w:val="none"/>
              </w:rPr>
            </w:pPr>
          </w:p>
          <w:p w14:paraId="64EC89CB" w14:textId="77777777" w:rsidR="00A640DC" w:rsidRPr="0041738A" w:rsidDel="00A447F7" w:rsidRDefault="00A640DC" w:rsidP="001E3209">
            <w:pPr>
              <w:rPr>
                <w:del w:id="241" w:author="Menon, Sunita (NIH/NCI) [C]" w:date="2019-11-07T15:45:00Z"/>
                <w:rStyle w:val="Hyperlink"/>
                <w:color w:val="000000" w:themeColor="text1"/>
                <w:sz w:val="28"/>
                <w:szCs w:val="28"/>
                <w:u w:val="none"/>
              </w:rPr>
            </w:pPr>
          </w:p>
          <w:p w14:paraId="2A43D37E" w14:textId="6E947257" w:rsidR="00017727" w:rsidDel="00A447F7" w:rsidRDefault="009645C0" w:rsidP="00645632">
            <w:pPr>
              <w:rPr>
                <w:del w:id="242" w:author="Menon, Sunita (NIH/NCI) [C]" w:date="2019-11-07T15:45:00Z"/>
                <w:rStyle w:val="Hyperlink"/>
                <w:color w:val="000000" w:themeColor="text1"/>
                <w:sz w:val="28"/>
                <w:szCs w:val="28"/>
                <w:u w:val="none"/>
              </w:rPr>
            </w:pPr>
            <w:del w:id="243" w:author="Menon, Sunita (NIH/NCI) [C]" w:date="2019-11-07T15:45:00Z">
              <w:r w:rsidRPr="00FA6125" w:rsidDel="00A447F7">
                <w:rPr>
                  <w:rStyle w:val="Hyperlink"/>
                  <w:color w:val="000000" w:themeColor="text1"/>
                  <w:sz w:val="28"/>
                  <w:szCs w:val="28"/>
                </w:rPr>
                <w:delText>HPCDATAMGM-</w:delText>
              </w:r>
              <w:r w:rsidR="00017727" w:rsidRPr="00FA6125" w:rsidDel="00A447F7">
                <w:rPr>
                  <w:rStyle w:val="Hyperlink"/>
                  <w:color w:val="000000" w:themeColor="text1"/>
                  <w:sz w:val="28"/>
                  <w:szCs w:val="28"/>
                </w:rPr>
                <w:delText xml:space="preserve"> 992, 1139</w:delText>
              </w:r>
              <w:r w:rsidR="00017727" w:rsidRPr="00FA6125" w:rsidDel="00A447F7">
                <w:rPr>
                  <w:rStyle w:val="Hyperlink"/>
                  <w:color w:val="000000" w:themeColor="text1"/>
                  <w:sz w:val="28"/>
                  <w:szCs w:val="28"/>
                  <w:u w:val="none"/>
                </w:rPr>
                <w:delText xml:space="preserve">: </w:delText>
              </w:r>
              <w:r w:rsidR="00017727" w:rsidDel="00A447F7">
                <w:rPr>
                  <w:rStyle w:val="Hyperlink"/>
                  <w:color w:val="000000" w:themeColor="text1"/>
                  <w:sz w:val="28"/>
                  <w:szCs w:val="28"/>
                  <w:u w:val="none"/>
                </w:rPr>
                <w:delText xml:space="preserve">Replaced the </w:delText>
              </w:r>
              <w:r w:rsidR="005C3D25" w:rsidDel="00A447F7">
                <w:rPr>
                  <w:rStyle w:val="Hyperlink"/>
                  <w:color w:val="000000" w:themeColor="text1"/>
                  <w:sz w:val="28"/>
                  <w:szCs w:val="28"/>
                  <w:u w:val="none"/>
                </w:rPr>
                <w:delText xml:space="preserve">following </w:delText>
              </w:r>
              <w:r w:rsidR="00017727" w:rsidDel="00A447F7">
                <w:rPr>
                  <w:rStyle w:val="Hyperlink"/>
                  <w:color w:val="000000" w:themeColor="text1"/>
                  <w:sz w:val="28"/>
                  <w:szCs w:val="28"/>
                  <w:u w:val="none"/>
                </w:rPr>
                <w:delText>icon and hover over text to improve clarity</w:delText>
              </w:r>
              <w:r w:rsidR="005C3D25" w:rsidDel="00A447F7">
                <w:rPr>
                  <w:rStyle w:val="Hyperlink"/>
                  <w:color w:val="000000" w:themeColor="text1"/>
                  <w:sz w:val="28"/>
                  <w:szCs w:val="28"/>
                  <w:u w:val="none"/>
                </w:rPr>
                <w:delText xml:space="preserve"> of function</w:delText>
              </w:r>
              <w:r w:rsidR="00017727" w:rsidDel="00A447F7">
                <w:rPr>
                  <w:rStyle w:val="Hyperlink"/>
                  <w:color w:val="000000" w:themeColor="text1"/>
                  <w:sz w:val="28"/>
                  <w:szCs w:val="28"/>
                  <w:u w:val="none"/>
                </w:rPr>
                <w:delText>:</w:delText>
              </w:r>
            </w:del>
          </w:p>
          <w:p w14:paraId="35DC1032" w14:textId="4E07B68E" w:rsidR="009645C0" w:rsidDel="00A447F7" w:rsidRDefault="00017727" w:rsidP="00017727">
            <w:pPr>
              <w:pStyle w:val="ListParagraph"/>
              <w:numPr>
                <w:ilvl w:val="0"/>
                <w:numId w:val="22"/>
              </w:numPr>
              <w:rPr>
                <w:del w:id="244" w:author="Menon, Sunita (NIH/NCI) [C]" w:date="2019-11-07T15:45:00Z"/>
                <w:rStyle w:val="Hyperlink"/>
                <w:color w:val="000000" w:themeColor="text1"/>
                <w:sz w:val="28"/>
                <w:szCs w:val="28"/>
                <w:u w:val="none"/>
              </w:rPr>
            </w:pPr>
            <w:del w:id="245" w:author="Menon, Sunita (NIH/NCI) [C]" w:date="2019-11-07T15:45:00Z">
              <w:r w:rsidDel="00A447F7">
                <w:rPr>
                  <w:rStyle w:val="Hyperlink"/>
                  <w:color w:val="000000" w:themeColor="text1"/>
                  <w:sz w:val="28"/>
                  <w:szCs w:val="28"/>
                  <w:u w:val="none"/>
                </w:rPr>
                <w:delText xml:space="preserve">The </w:delText>
              </w:r>
              <w:r w:rsidR="00A640DC" w:rsidDel="00A447F7">
                <w:rPr>
                  <w:rStyle w:val="Hyperlink"/>
                  <w:color w:val="000000" w:themeColor="text1"/>
                  <w:sz w:val="28"/>
                  <w:szCs w:val="28"/>
                  <w:u w:val="none"/>
                </w:rPr>
                <w:delText>existing ‘</w:delText>
              </w:r>
            </w:del>
            <w:del w:id="246" w:author="Menon, Sunita (NIH/NCI) [C]" w:date="2019-10-11T15:52:00Z">
              <w:r w:rsidDel="00B1441B">
                <w:rPr>
                  <w:rStyle w:val="Hyperlink"/>
                  <w:color w:val="000000" w:themeColor="text1"/>
                  <w:sz w:val="28"/>
                  <w:szCs w:val="28"/>
                  <w:u w:val="none"/>
                </w:rPr>
                <w:delText>b</w:delText>
              </w:r>
            </w:del>
            <w:del w:id="247" w:author="Menon, Sunita (NIH/NCI) [C]" w:date="2019-11-07T15:45:00Z">
              <w:r w:rsidRPr="00017727" w:rsidDel="00A447F7">
                <w:rPr>
                  <w:rStyle w:val="Hyperlink"/>
                  <w:color w:val="000000" w:themeColor="text1"/>
                  <w:sz w:val="28"/>
                  <w:szCs w:val="28"/>
                  <w:u w:val="none"/>
                </w:rPr>
                <w:delText>rowse</w:delText>
              </w:r>
              <w:r w:rsidR="00A640DC" w:rsidDel="00A447F7">
                <w:rPr>
                  <w:rStyle w:val="Hyperlink"/>
                  <w:color w:val="000000" w:themeColor="text1"/>
                  <w:sz w:val="28"/>
                  <w:szCs w:val="28"/>
                  <w:u w:val="none"/>
                </w:rPr>
                <w:delText>’</w:delText>
              </w:r>
              <w:r w:rsidRPr="00017727" w:rsidDel="00A447F7">
                <w:rPr>
                  <w:rStyle w:val="Hyperlink"/>
                  <w:color w:val="000000" w:themeColor="text1"/>
                  <w:sz w:val="28"/>
                  <w:szCs w:val="28"/>
                  <w:u w:val="none"/>
                </w:rPr>
                <w:delText xml:space="preserve"> </w:delText>
              </w:r>
              <w:r w:rsidR="00A640DC" w:rsidDel="00A447F7">
                <w:rPr>
                  <w:rStyle w:val="Hyperlink"/>
                  <w:color w:val="000000" w:themeColor="text1"/>
                  <w:sz w:val="28"/>
                  <w:szCs w:val="28"/>
                  <w:u w:val="none"/>
                </w:rPr>
                <w:delText>icon</w:delText>
              </w:r>
              <w:r w:rsidRPr="00017727" w:rsidDel="00A447F7">
                <w:rPr>
                  <w:rStyle w:val="Hyperlink"/>
                  <w:color w:val="000000" w:themeColor="text1"/>
                  <w:sz w:val="28"/>
                  <w:szCs w:val="28"/>
                  <w:u w:val="none"/>
                </w:rPr>
                <w:delText xml:space="preserve"> in the Detail View </w:delText>
              </w:r>
              <w:r w:rsidDel="00A447F7">
                <w:rPr>
                  <w:rStyle w:val="Hyperlink"/>
                  <w:color w:val="000000" w:themeColor="text1"/>
                  <w:sz w:val="28"/>
                  <w:szCs w:val="28"/>
                  <w:u w:val="none"/>
                </w:rPr>
                <w:delText>page</w:delText>
              </w:r>
              <w:r w:rsidRPr="00017727" w:rsidDel="00A447F7">
                <w:rPr>
                  <w:rStyle w:val="Hyperlink"/>
                  <w:color w:val="000000" w:themeColor="text1"/>
                  <w:sz w:val="28"/>
                  <w:szCs w:val="28"/>
                  <w:u w:val="none"/>
                </w:rPr>
                <w:delText>, which takes the user back to the Browse page for the current path.</w:delText>
              </w:r>
            </w:del>
          </w:p>
          <w:p w14:paraId="1653F04F" w14:textId="1AD56E50" w:rsidR="00A640DC" w:rsidRPr="00017727" w:rsidDel="00A447F7" w:rsidRDefault="00A640DC" w:rsidP="00FA6125">
            <w:pPr>
              <w:pStyle w:val="ListParagraph"/>
              <w:numPr>
                <w:ilvl w:val="0"/>
                <w:numId w:val="22"/>
              </w:numPr>
              <w:rPr>
                <w:del w:id="248" w:author="Menon, Sunita (NIH/NCI) [C]" w:date="2019-11-07T15:45:00Z"/>
                <w:rStyle w:val="Hyperlink"/>
                <w:color w:val="000000" w:themeColor="text1"/>
                <w:sz w:val="28"/>
                <w:szCs w:val="28"/>
                <w:u w:val="none"/>
              </w:rPr>
            </w:pPr>
            <w:del w:id="249" w:author="Menon, Sunita (NIH/NCI) [C]" w:date="2019-11-07T15:45:00Z">
              <w:r w:rsidDel="00A447F7">
                <w:rPr>
                  <w:rStyle w:val="Hyperlink"/>
                  <w:color w:val="000000" w:themeColor="text1"/>
                  <w:sz w:val="28"/>
                  <w:szCs w:val="28"/>
                  <w:u w:val="none"/>
                </w:rPr>
                <w:delText>The existing ‘Refresh’ icon on the left side toolbar of the Browse page, which replaces the current data hierarchy being displayed with that of the user’s Base Path.</w:delText>
              </w:r>
            </w:del>
          </w:p>
          <w:p w14:paraId="37B34C93" w14:textId="08F5BC59" w:rsidR="00A8142C" w:rsidDel="00A447F7" w:rsidRDefault="00A8142C" w:rsidP="002A1639">
            <w:pPr>
              <w:rPr>
                <w:del w:id="250" w:author="Menon, Sunita (NIH/NCI) [C]" w:date="2019-11-07T15:45:00Z"/>
              </w:rPr>
            </w:pPr>
          </w:p>
          <w:p w14:paraId="041DFB6C" w14:textId="3B4AB08B" w:rsidR="002A1639" w:rsidRPr="005C3D25" w:rsidDel="00A447F7" w:rsidRDefault="002A1639" w:rsidP="002A1639">
            <w:pPr>
              <w:rPr>
                <w:del w:id="251" w:author="Menon, Sunita (NIH/NCI) [C]" w:date="2019-11-07T15:45:00Z"/>
                <w:sz w:val="28"/>
                <w:szCs w:val="28"/>
              </w:rPr>
            </w:pPr>
            <w:del w:id="252" w:author="Menon, Sunita (NIH/NCI) [C]" w:date="2019-11-07T15:45:00Z">
              <w:r w:rsidRPr="005C3D25" w:rsidDel="00A447F7">
                <w:rPr>
                  <w:sz w:val="28"/>
                  <w:szCs w:val="28"/>
                  <w:u w:val="single"/>
                </w:rPr>
                <w:delText>HPCDATAMGM- 1</w:delText>
              </w:r>
              <w:r w:rsidR="008A1DC2" w:rsidRPr="005C3D25" w:rsidDel="00A447F7">
                <w:rPr>
                  <w:sz w:val="28"/>
                  <w:szCs w:val="28"/>
                  <w:u w:val="single"/>
                </w:rPr>
                <w:delText>1</w:delText>
              </w:r>
              <w:r w:rsidR="00144BC8" w:rsidRPr="005C3D25" w:rsidDel="00A447F7">
                <w:rPr>
                  <w:sz w:val="28"/>
                  <w:szCs w:val="28"/>
                  <w:u w:val="single"/>
                </w:rPr>
                <w:delText>50</w:delText>
              </w:r>
              <w:r w:rsidRPr="00FA6125" w:rsidDel="00A447F7">
                <w:rPr>
                  <w:sz w:val="28"/>
                  <w:szCs w:val="28"/>
                </w:rPr>
                <w:delText xml:space="preserve">: </w:delText>
              </w:r>
              <w:r w:rsidR="007B382E" w:rsidRPr="00FA6125" w:rsidDel="00A447F7">
                <w:rPr>
                  <w:sz w:val="28"/>
                  <w:szCs w:val="28"/>
                </w:rPr>
                <w:delText xml:space="preserve"> Extended the REST API </w:delText>
              </w:r>
              <w:r w:rsidR="005C3D25" w:rsidDel="00A447F7">
                <w:rPr>
                  <w:sz w:val="28"/>
                  <w:szCs w:val="28"/>
                </w:rPr>
                <w:delText>for query for data objects</w:delText>
              </w:r>
              <w:r w:rsidR="007B382E" w:rsidRPr="00FA6125" w:rsidDel="00A447F7">
                <w:rPr>
                  <w:sz w:val="28"/>
                  <w:szCs w:val="28"/>
                </w:rPr>
                <w:delText xml:space="preserve"> to </w:delText>
              </w:r>
              <w:r w:rsidR="005C3D25" w:rsidRPr="005C3D25" w:rsidDel="00A447F7">
                <w:rPr>
                  <w:sz w:val="28"/>
                  <w:szCs w:val="28"/>
                </w:rPr>
                <w:delText>o</w:delText>
              </w:r>
              <w:r w:rsidR="005C3D25" w:rsidRPr="00FA6125" w:rsidDel="00A447F7">
                <w:rPr>
                  <w:sz w:val="28"/>
                  <w:szCs w:val="28"/>
                </w:rPr>
                <w:delText xml:space="preserve">ptionally </w:delText>
              </w:r>
              <w:r w:rsidR="007B382E" w:rsidRPr="00FA6125" w:rsidDel="00A447F7">
                <w:rPr>
                  <w:sz w:val="28"/>
                  <w:szCs w:val="28"/>
                </w:rPr>
                <w:delText>narrow the search to a specified collection hierarchy. The collection hierarchy to search in will be provided as a URL param in the API</w:delText>
              </w:r>
              <w:r w:rsidR="008A1DC2" w:rsidRPr="005C3D25" w:rsidDel="00A447F7">
                <w:rPr>
                  <w:sz w:val="28"/>
                  <w:szCs w:val="28"/>
                </w:rPr>
                <w:delText xml:space="preserve">. For additional information, refer to </w:delText>
              </w:r>
              <w:r w:rsidR="005863A2" w:rsidRPr="005C3D25" w:rsidDel="00A447F7">
                <w:rPr>
                  <w:sz w:val="28"/>
                  <w:szCs w:val="28"/>
                </w:rPr>
                <w:delText>section 5.</w:delText>
              </w:r>
              <w:r w:rsidR="00144BC8" w:rsidRPr="005C3D25" w:rsidDel="00A447F7">
                <w:rPr>
                  <w:sz w:val="28"/>
                  <w:szCs w:val="28"/>
                </w:rPr>
                <w:delText>30</w:delText>
              </w:r>
              <w:r w:rsidR="005863A2" w:rsidRPr="005C3D25" w:rsidDel="00A447F7">
                <w:rPr>
                  <w:sz w:val="28"/>
                  <w:szCs w:val="28"/>
                </w:rPr>
                <w:delText xml:space="preserve"> of </w:delText>
              </w:r>
              <w:r w:rsidR="008A1DC2" w:rsidRPr="005C3D25" w:rsidDel="00A447F7">
                <w:rPr>
                  <w:sz w:val="28"/>
                  <w:szCs w:val="28"/>
                </w:rPr>
                <w:delText xml:space="preserve">the DME API specification at </w:delText>
              </w:r>
              <w:r w:rsidR="00381ED3" w:rsidDel="00A447F7">
                <w:fldChar w:fldCharType="begin"/>
              </w:r>
              <w:r w:rsidR="00381ED3" w:rsidDel="00A447F7">
                <w:delInstrText xml:space="preserve"> HYPERLINK "https://github.com/CBIIT/HPC_DME_APIs/blob/master/doc/guides/HPC_API_Specification.docx" </w:delInstrText>
              </w:r>
              <w:r w:rsidR="00381ED3" w:rsidDel="00A447F7">
                <w:fldChar w:fldCharType="separate"/>
              </w:r>
              <w:r w:rsidR="008A1DC2" w:rsidRPr="005C3D25" w:rsidDel="00A447F7">
                <w:rPr>
                  <w:rStyle w:val="Hyperlink"/>
                  <w:sz w:val="28"/>
                  <w:szCs w:val="28"/>
                </w:rPr>
                <w:delText>https://github.com/CBIIT/HPC_DME_APIs/blob/master/doc/guides/HPC_API_Specification.docx</w:delText>
              </w:r>
              <w:r w:rsidR="00381ED3" w:rsidDel="00A447F7">
                <w:rPr>
                  <w:rStyle w:val="Hyperlink"/>
                  <w:sz w:val="28"/>
                  <w:szCs w:val="28"/>
                </w:rPr>
                <w:fldChar w:fldCharType="end"/>
              </w:r>
              <w:r w:rsidRPr="005C3D25" w:rsidDel="00A447F7">
                <w:rPr>
                  <w:sz w:val="28"/>
                  <w:szCs w:val="28"/>
                </w:rPr>
                <w:delText>.</w:delText>
              </w:r>
            </w:del>
          </w:p>
          <w:p w14:paraId="0242A22D" w14:textId="515447B4" w:rsidR="00C04818" w:rsidRDefault="00C04818" w:rsidP="002A1639">
            <w:pPr>
              <w:rPr>
                <w:sz w:val="28"/>
                <w:szCs w:val="28"/>
              </w:rPr>
            </w:pPr>
          </w:p>
          <w:p w14:paraId="3A276CD6" w14:textId="663F6A9D" w:rsidR="00A82402" w:rsidRDefault="00A82402" w:rsidP="008D5B18">
            <w:pPr>
              <w:rPr>
                <w:sz w:val="28"/>
                <w:szCs w:val="28"/>
              </w:rPr>
            </w:pPr>
          </w:p>
          <w:p w14:paraId="5C8FF320" w14:textId="77777777" w:rsidR="00BD748C" w:rsidRDefault="00BD748C" w:rsidP="00BD748C">
            <w:pPr>
              <w:rPr>
                <w:sz w:val="28"/>
                <w:szCs w:val="28"/>
              </w:rPr>
            </w:pPr>
          </w:p>
          <w:p w14:paraId="23364CCE" w14:textId="40156AAF"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ins w:id="253" w:author="Menon, Sunita (NIH/NCI) [C]" w:date="2019-11-07T17:57:00Z">
              <w:r w:rsidR="00E25A4D">
                <w:rPr>
                  <w:rFonts w:cstheme="minorHAnsi"/>
                  <w:b/>
                  <w:bCs/>
                  <w:color w:val="000000"/>
                  <w:sz w:val="28"/>
                  <w:szCs w:val="28"/>
                  <w:u w:val="single"/>
                </w:rPr>
                <w:t>/Misc. Updates</w:t>
              </w:r>
            </w:ins>
            <w:r w:rsidR="00DE195A" w:rsidRPr="00DE195A">
              <w:rPr>
                <w:rFonts w:cstheme="minorHAnsi"/>
                <w:b/>
                <w:bCs/>
                <w:color w:val="000000"/>
                <w:sz w:val="28"/>
                <w:szCs w:val="28"/>
                <w:u w:val="single"/>
              </w:rPr>
              <w:t>:</w:t>
            </w:r>
          </w:p>
          <w:p w14:paraId="703533D9" w14:textId="303C53CD" w:rsidR="00A82402" w:rsidRDefault="00A82402" w:rsidP="00DE195A">
            <w:pPr>
              <w:rPr>
                <w:ins w:id="254" w:author="Menon, Sunita (NIH/NCI) [C]" w:date="2019-11-07T13:25:00Z"/>
                <w:rFonts w:cstheme="minorHAnsi"/>
                <w:sz w:val="28"/>
                <w:szCs w:val="28"/>
                <w:u w:val="single"/>
              </w:rPr>
            </w:pPr>
          </w:p>
          <w:p w14:paraId="1567A529" w14:textId="147B0EFE" w:rsidR="00AF48FF" w:rsidRDefault="00AF48FF" w:rsidP="00DE195A">
            <w:pPr>
              <w:rPr>
                <w:ins w:id="255" w:author="Menon, Sunita (NIH/NCI) [C]" w:date="2019-11-08T00:25:00Z"/>
                <w:rFonts w:cstheme="minorHAnsi"/>
                <w:sz w:val="28"/>
                <w:szCs w:val="28"/>
              </w:rPr>
            </w:pPr>
            <w:ins w:id="256" w:author="Menon, Sunita (NIH/NCI) [C]" w:date="2019-11-07T13:25:00Z">
              <w:r w:rsidRPr="00AF48FF">
                <w:rPr>
                  <w:rFonts w:cstheme="minorHAnsi"/>
                  <w:sz w:val="28"/>
                  <w:szCs w:val="28"/>
                  <w:u w:val="single"/>
                  <w:rPrChange w:id="257" w:author="Menon, Sunita (NIH/NCI) [C]" w:date="2019-11-07T13:29:00Z">
                    <w:rPr>
                      <w:rFonts w:cstheme="minorHAnsi"/>
                      <w:sz w:val="28"/>
                      <w:szCs w:val="28"/>
                      <w:u w:val="single"/>
                    </w:rPr>
                  </w:rPrChange>
                </w:rPr>
                <w:t>HPCDATAMGM-1113:</w:t>
              </w:r>
              <w:r w:rsidRPr="00AF48FF">
                <w:rPr>
                  <w:rFonts w:cstheme="minorHAnsi"/>
                  <w:sz w:val="28"/>
                  <w:szCs w:val="28"/>
                  <w:rPrChange w:id="258" w:author="Menon, Sunita (NIH/NCI) [C]" w:date="2019-11-07T13:29:00Z">
                    <w:rPr>
                      <w:rFonts w:cstheme="minorHAnsi"/>
                      <w:sz w:val="28"/>
                      <w:szCs w:val="28"/>
                      <w:u w:val="single"/>
                    </w:rPr>
                  </w:rPrChange>
                </w:rPr>
                <w:t xml:space="preserve"> </w:t>
              </w:r>
            </w:ins>
            <w:ins w:id="259" w:author="Menon, Sunita (NIH/NCI) [C]" w:date="2019-11-07T13:26:00Z">
              <w:r w:rsidRPr="00AF48FF">
                <w:rPr>
                  <w:rFonts w:cstheme="minorHAnsi"/>
                  <w:sz w:val="28"/>
                  <w:szCs w:val="28"/>
                  <w:rPrChange w:id="260" w:author="Menon, Sunita (NIH/NCI) [C]" w:date="2019-11-07T13:29:00Z">
                    <w:rPr>
                      <w:rFonts w:cstheme="minorHAnsi"/>
                      <w:sz w:val="28"/>
                      <w:szCs w:val="28"/>
                      <w:u w:val="single"/>
                    </w:rPr>
                  </w:rPrChange>
                </w:rPr>
                <w:t xml:space="preserve">Server </w:t>
              </w:r>
            </w:ins>
            <w:ins w:id="261" w:author="Menon, Sunita (NIH/NCI) [C]" w:date="2019-11-07T13:27:00Z">
              <w:r w:rsidRPr="00AF48FF">
                <w:rPr>
                  <w:rFonts w:cstheme="minorHAnsi"/>
                  <w:sz w:val="28"/>
                  <w:szCs w:val="28"/>
                  <w:rPrChange w:id="262" w:author="Menon, Sunita (NIH/NCI) [C]" w:date="2019-11-07T13:29:00Z">
                    <w:rPr>
                      <w:rFonts w:cstheme="minorHAnsi"/>
                      <w:sz w:val="28"/>
                      <w:szCs w:val="28"/>
                      <w:u w:val="single"/>
                    </w:rPr>
                  </w:rPrChange>
                </w:rPr>
                <w:t xml:space="preserve">Error is received </w:t>
              </w:r>
            </w:ins>
            <w:ins w:id="263" w:author="Menon, Sunita (NIH/NCI) [C]" w:date="2019-11-07T13:26:00Z">
              <w:r w:rsidRPr="00AF48FF">
                <w:rPr>
                  <w:rFonts w:cstheme="minorHAnsi"/>
                  <w:sz w:val="28"/>
                  <w:szCs w:val="28"/>
                  <w:rPrChange w:id="264" w:author="Menon, Sunita (NIH/NCI) [C]" w:date="2019-11-07T13:29:00Z">
                    <w:rPr>
                      <w:rFonts w:cstheme="minorHAnsi"/>
                      <w:sz w:val="28"/>
                      <w:szCs w:val="28"/>
                      <w:u w:val="single"/>
                    </w:rPr>
                  </w:rPrChange>
                </w:rPr>
                <w:t xml:space="preserve">from the Get </w:t>
              </w:r>
            </w:ins>
            <w:ins w:id="265" w:author="Menon, Sunita (NIH/NCI) [C]" w:date="2019-11-07T13:27:00Z">
              <w:r w:rsidRPr="00AF48FF">
                <w:rPr>
                  <w:rFonts w:cstheme="minorHAnsi"/>
                  <w:sz w:val="28"/>
                  <w:szCs w:val="28"/>
                  <w:rPrChange w:id="266" w:author="Menon, Sunita (NIH/NCI) [C]" w:date="2019-11-07T13:29:00Z">
                    <w:rPr>
                      <w:rFonts w:cstheme="minorHAnsi"/>
                      <w:sz w:val="28"/>
                      <w:szCs w:val="28"/>
                      <w:u w:val="single"/>
                    </w:rPr>
                  </w:rPrChange>
                </w:rPr>
                <w:t xml:space="preserve">Collection and Get </w:t>
              </w:r>
              <w:proofErr w:type="spellStart"/>
              <w:r w:rsidRPr="00AF48FF">
                <w:rPr>
                  <w:rFonts w:cstheme="minorHAnsi"/>
                  <w:sz w:val="28"/>
                  <w:szCs w:val="28"/>
                  <w:rPrChange w:id="267" w:author="Menon, Sunita (NIH/NCI) [C]" w:date="2019-11-07T13:29:00Z">
                    <w:rPr>
                      <w:rFonts w:cstheme="minorHAnsi"/>
                      <w:sz w:val="28"/>
                      <w:szCs w:val="28"/>
                      <w:u w:val="single"/>
                    </w:rPr>
                  </w:rPrChange>
                </w:rPr>
                <w:t>DataObject</w:t>
              </w:r>
              <w:proofErr w:type="spellEnd"/>
              <w:r w:rsidRPr="00AF48FF">
                <w:rPr>
                  <w:rFonts w:cstheme="minorHAnsi"/>
                  <w:sz w:val="28"/>
                  <w:szCs w:val="28"/>
                  <w:rPrChange w:id="268" w:author="Menon, Sunita (NIH/NCI) [C]" w:date="2019-11-07T13:29:00Z">
                    <w:rPr>
                      <w:rFonts w:cstheme="minorHAnsi"/>
                      <w:sz w:val="28"/>
                      <w:szCs w:val="28"/>
                      <w:u w:val="single"/>
                    </w:rPr>
                  </w:rPrChange>
                </w:rPr>
                <w:t xml:space="preserve"> </w:t>
              </w:r>
            </w:ins>
            <w:ins w:id="269" w:author="Menon, Sunita (NIH/NCI) [C]" w:date="2019-11-07T13:26:00Z">
              <w:r w:rsidRPr="00AF48FF">
                <w:rPr>
                  <w:rFonts w:cstheme="minorHAnsi"/>
                  <w:sz w:val="28"/>
                  <w:szCs w:val="28"/>
                  <w:rPrChange w:id="270" w:author="Menon, Sunita (NIH/NCI) [C]" w:date="2019-11-07T13:29:00Z">
                    <w:rPr>
                      <w:rFonts w:cstheme="minorHAnsi"/>
                      <w:sz w:val="28"/>
                      <w:szCs w:val="28"/>
                      <w:u w:val="single"/>
                    </w:rPr>
                  </w:rPrChange>
                </w:rPr>
                <w:t>API</w:t>
              </w:r>
            </w:ins>
            <w:ins w:id="271" w:author="Menon, Sunita (NIH/NCI) [C]" w:date="2019-11-07T13:27:00Z">
              <w:r w:rsidRPr="00AF48FF">
                <w:rPr>
                  <w:rFonts w:cstheme="minorHAnsi"/>
                  <w:sz w:val="28"/>
                  <w:szCs w:val="28"/>
                  <w:rPrChange w:id="272" w:author="Menon, Sunita (NIH/NCI) [C]" w:date="2019-11-07T13:29:00Z">
                    <w:rPr>
                      <w:rFonts w:cstheme="minorHAnsi"/>
                      <w:sz w:val="28"/>
                      <w:szCs w:val="28"/>
                      <w:u w:val="single"/>
                    </w:rPr>
                  </w:rPrChange>
                </w:rPr>
                <w:t>s</w:t>
              </w:r>
            </w:ins>
            <w:ins w:id="273" w:author="Menon, Sunita (NIH/NCI) [C]" w:date="2019-11-07T13:26:00Z">
              <w:r w:rsidRPr="00AF48FF">
                <w:rPr>
                  <w:rFonts w:cstheme="minorHAnsi"/>
                  <w:sz w:val="28"/>
                  <w:szCs w:val="28"/>
                  <w:rPrChange w:id="274" w:author="Menon, Sunita (NIH/NCI) [C]" w:date="2019-11-07T13:29:00Z">
                    <w:rPr>
                      <w:rFonts w:cstheme="minorHAnsi"/>
                      <w:sz w:val="28"/>
                      <w:szCs w:val="28"/>
                      <w:u w:val="single"/>
                    </w:rPr>
                  </w:rPrChange>
                </w:rPr>
                <w:t xml:space="preserve"> when the </w:t>
              </w:r>
            </w:ins>
            <w:ins w:id="275" w:author="Menon, Sunita (NIH/NCI) [C]" w:date="2019-11-07T13:28:00Z">
              <w:r w:rsidRPr="00AF48FF">
                <w:rPr>
                  <w:rFonts w:cstheme="minorHAnsi"/>
                  <w:sz w:val="28"/>
                  <w:szCs w:val="28"/>
                  <w:rPrChange w:id="276" w:author="Menon, Sunita (NIH/NCI) [C]" w:date="2019-11-07T13:29:00Z">
                    <w:rPr>
                      <w:rFonts w:cstheme="minorHAnsi"/>
                      <w:sz w:val="28"/>
                      <w:szCs w:val="28"/>
                      <w:u w:val="single"/>
                    </w:rPr>
                  </w:rPrChange>
                </w:rPr>
                <w:t>invoker has requested the</w:t>
              </w:r>
            </w:ins>
            <w:ins w:id="277" w:author="Menon, Sunita (NIH/NCI) [C]" w:date="2019-11-07T14:59:00Z">
              <w:r w:rsidR="000434DD">
                <w:rPr>
                  <w:rFonts w:cstheme="minorHAnsi"/>
                  <w:sz w:val="28"/>
                  <w:szCs w:val="28"/>
                </w:rPr>
                <w:t xml:space="preserve"> </w:t>
              </w:r>
            </w:ins>
            <w:ins w:id="278" w:author="Menon, Sunita (NIH/NCI) [C]" w:date="2019-11-07T13:28:00Z">
              <w:r w:rsidRPr="00AF48FF">
                <w:rPr>
                  <w:rFonts w:cstheme="minorHAnsi"/>
                  <w:sz w:val="28"/>
                  <w:szCs w:val="28"/>
                  <w:rPrChange w:id="279" w:author="Menon, Sunita (NIH/NCI) [C]" w:date="2019-11-07T13:29:00Z">
                    <w:rPr>
                      <w:rFonts w:cstheme="minorHAnsi"/>
                      <w:sz w:val="28"/>
                      <w:szCs w:val="28"/>
                      <w:u w:val="single"/>
                    </w:rPr>
                  </w:rPrChange>
                </w:rPr>
                <w:t xml:space="preserve">permission </w:t>
              </w:r>
            </w:ins>
            <w:ins w:id="280" w:author="Menon, Sunita (NIH/NCI) [C]" w:date="2019-11-07T15:00:00Z">
              <w:r w:rsidR="000434DD">
                <w:rPr>
                  <w:rFonts w:cstheme="minorHAnsi"/>
                  <w:sz w:val="28"/>
                  <w:szCs w:val="28"/>
                </w:rPr>
                <w:t xml:space="preserve">setting </w:t>
              </w:r>
            </w:ins>
            <w:ins w:id="281" w:author="Menon, Sunita (NIH/NCI) [C]" w:date="2019-11-07T13:28:00Z">
              <w:r w:rsidRPr="00AF48FF">
                <w:rPr>
                  <w:rFonts w:cstheme="minorHAnsi"/>
                  <w:sz w:val="28"/>
                  <w:szCs w:val="28"/>
                  <w:rPrChange w:id="282" w:author="Menon, Sunita (NIH/NCI) [C]" w:date="2019-11-07T13:29:00Z">
                    <w:rPr>
                      <w:rFonts w:cstheme="minorHAnsi"/>
                      <w:sz w:val="28"/>
                      <w:szCs w:val="28"/>
                      <w:u w:val="single"/>
                    </w:rPr>
                  </w:rPrChange>
                </w:rPr>
                <w:t xml:space="preserve">in the result, but </w:t>
              </w:r>
            </w:ins>
            <w:ins w:id="283" w:author="Menon, Sunita (NIH/NCI) [C]" w:date="2019-11-07T13:26:00Z">
              <w:r w:rsidRPr="00AF48FF">
                <w:rPr>
                  <w:rFonts w:cstheme="minorHAnsi"/>
                  <w:sz w:val="28"/>
                  <w:szCs w:val="28"/>
                  <w:rPrChange w:id="284" w:author="Menon, Sunita (NIH/NCI) [C]" w:date="2019-11-07T13:29:00Z">
                    <w:rPr>
                      <w:rFonts w:cstheme="minorHAnsi"/>
                      <w:sz w:val="28"/>
                      <w:szCs w:val="28"/>
                      <w:u w:val="single"/>
                    </w:rPr>
                  </w:rPrChange>
                </w:rPr>
                <w:t xml:space="preserve">does not have </w:t>
              </w:r>
            </w:ins>
            <w:ins w:id="285" w:author="Menon, Sunita (NIH/NCI) [C]" w:date="2019-11-07T13:28:00Z">
              <w:r w:rsidRPr="00AF48FF">
                <w:rPr>
                  <w:rFonts w:cstheme="minorHAnsi"/>
                  <w:sz w:val="28"/>
                  <w:szCs w:val="28"/>
                  <w:rPrChange w:id="286" w:author="Menon, Sunita (NIH/NCI) [C]" w:date="2019-11-07T13:29:00Z">
                    <w:rPr>
                      <w:rFonts w:cstheme="minorHAnsi"/>
                      <w:sz w:val="28"/>
                      <w:szCs w:val="28"/>
                      <w:u w:val="single"/>
                    </w:rPr>
                  </w:rPrChange>
                </w:rPr>
                <w:t xml:space="preserve">any </w:t>
              </w:r>
            </w:ins>
            <w:ins w:id="287" w:author="Menon, Sunita (NIH/NCI) [C]" w:date="2019-11-07T13:26:00Z">
              <w:r w:rsidRPr="00AF48FF">
                <w:rPr>
                  <w:rFonts w:cstheme="minorHAnsi"/>
                  <w:sz w:val="28"/>
                  <w:szCs w:val="28"/>
                  <w:rPrChange w:id="288" w:author="Menon, Sunita (NIH/NCI) [C]" w:date="2019-11-07T13:29:00Z">
                    <w:rPr>
                      <w:rFonts w:cstheme="minorHAnsi"/>
                      <w:sz w:val="28"/>
                      <w:szCs w:val="28"/>
                      <w:u w:val="single"/>
                    </w:rPr>
                  </w:rPrChange>
                </w:rPr>
                <w:t>permission</w:t>
              </w:r>
            </w:ins>
            <w:ins w:id="289" w:author="Menon, Sunita (NIH/NCI) [C]" w:date="2019-11-07T13:28:00Z">
              <w:r w:rsidRPr="00AF48FF">
                <w:rPr>
                  <w:rFonts w:cstheme="minorHAnsi"/>
                  <w:sz w:val="28"/>
                  <w:szCs w:val="28"/>
                  <w:rPrChange w:id="290" w:author="Menon, Sunita (NIH/NCI) [C]" w:date="2019-11-07T13:29:00Z">
                    <w:rPr>
                      <w:rFonts w:cstheme="minorHAnsi"/>
                      <w:sz w:val="28"/>
                      <w:szCs w:val="28"/>
                      <w:u w:val="single"/>
                    </w:rPr>
                  </w:rPrChange>
                </w:rPr>
                <w:t>s</w:t>
              </w:r>
            </w:ins>
            <w:ins w:id="291" w:author="Menon, Sunita (NIH/NCI) [C]" w:date="2019-11-07T15:46:00Z">
              <w:r w:rsidR="003746F2">
                <w:rPr>
                  <w:rFonts w:cstheme="minorHAnsi"/>
                  <w:sz w:val="28"/>
                  <w:szCs w:val="28"/>
                </w:rPr>
                <w:t>.</w:t>
              </w:r>
            </w:ins>
          </w:p>
          <w:p w14:paraId="67EFA98E" w14:textId="7048AA76" w:rsidR="00334720" w:rsidRDefault="00334720" w:rsidP="00DE195A">
            <w:pPr>
              <w:rPr>
                <w:ins w:id="292" w:author="Menon, Sunita (NIH/NCI) [C]" w:date="2019-11-08T00:25:00Z"/>
                <w:rFonts w:cstheme="minorHAnsi"/>
                <w:sz w:val="28"/>
                <w:szCs w:val="28"/>
              </w:rPr>
            </w:pPr>
          </w:p>
          <w:p w14:paraId="2EC07711" w14:textId="044D2B12" w:rsidR="00334720" w:rsidRDefault="00334720" w:rsidP="00DE195A">
            <w:pPr>
              <w:rPr>
                <w:ins w:id="293" w:author="Menon, Sunita (NIH/NCI) [C]" w:date="2019-11-07T15:24:00Z"/>
                <w:rFonts w:cstheme="minorHAnsi"/>
                <w:sz w:val="28"/>
                <w:szCs w:val="28"/>
              </w:rPr>
            </w:pPr>
            <w:ins w:id="294" w:author="Menon, Sunita (NIH/NCI) [C]" w:date="2019-11-08T00:25:00Z">
              <w:r w:rsidRPr="00334720">
                <w:rPr>
                  <w:rFonts w:cstheme="minorHAnsi"/>
                  <w:sz w:val="28"/>
                  <w:szCs w:val="28"/>
                  <w:u w:val="single"/>
                  <w:rPrChange w:id="295" w:author="Menon, Sunita (NIH/NCI) [C]" w:date="2019-11-08T00:26:00Z">
                    <w:rPr>
                      <w:rFonts w:cstheme="minorHAnsi"/>
                      <w:sz w:val="28"/>
                      <w:szCs w:val="28"/>
                    </w:rPr>
                  </w:rPrChange>
                </w:rPr>
                <w:t>HPCDATAMGM-1152:</w:t>
              </w:r>
              <w:r>
                <w:rPr>
                  <w:rFonts w:cstheme="minorHAnsi"/>
                  <w:sz w:val="28"/>
                  <w:szCs w:val="28"/>
                </w:rPr>
                <w:t xml:space="preserve"> Group Admins are able to create users in a DOC other than the one the Group Admin belongs to</w:t>
              </w:r>
            </w:ins>
            <w:ins w:id="296" w:author="Menon, Sunita (NIH/NCI) [C]" w:date="2019-11-08T00:26:00Z">
              <w:r>
                <w:rPr>
                  <w:rFonts w:cstheme="minorHAnsi"/>
                  <w:sz w:val="28"/>
                  <w:szCs w:val="28"/>
                </w:rPr>
                <w:t>.</w:t>
              </w:r>
            </w:ins>
          </w:p>
          <w:p w14:paraId="4B3ED3F3" w14:textId="4455F0D0" w:rsidR="009533D3" w:rsidRDefault="009533D3" w:rsidP="00DE195A">
            <w:pPr>
              <w:rPr>
                <w:ins w:id="297" w:author="Menon, Sunita (NIH/NCI) [C]" w:date="2019-11-07T15:24:00Z"/>
                <w:rFonts w:cstheme="minorHAnsi"/>
                <w:sz w:val="28"/>
                <w:szCs w:val="28"/>
              </w:rPr>
            </w:pPr>
          </w:p>
          <w:p w14:paraId="300425BE" w14:textId="41DD981B" w:rsidR="009533D3" w:rsidRDefault="009533D3" w:rsidP="00DE195A">
            <w:pPr>
              <w:rPr>
                <w:ins w:id="298" w:author="Menon, Sunita (NIH/NCI) [C]" w:date="2019-11-07T15:56:00Z"/>
                <w:rFonts w:cstheme="minorHAnsi"/>
                <w:sz w:val="28"/>
                <w:szCs w:val="28"/>
              </w:rPr>
            </w:pPr>
            <w:ins w:id="299" w:author="Menon, Sunita (NIH/NCI) [C]" w:date="2019-11-07T15:24:00Z">
              <w:r w:rsidRPr="00654E73">
                <w:rPr>
                  <w:rFonts w:cstheme="minorHAnsi"/>
                  <w:sz w:val="28"/>
                  <w:szCs w:val="28"/>
                  <w:u w:val="single"/>
                  <w:rPrChange w:id="300" w:author="Menon, Sunita (NIH/NCI) [C]" w:date="2019-11-07T15:28:00Z">
                    <w:rPr>
                      <w:rFonts w:cstheme="minorHAnsi"/>
                      <w:sz w:val="28"/>
                      <w:szCs w:val="28"/>
                    </w:rPr>
                  </w:rPrChange>
                </w:rPr>
                <w:t>HPCDATAMGM-1156:</w:t>
              </w:r>
              <w:r>
                <w:rPr>
                  <w:rFonts w:cstheme="minorHAnsi"/>
                  <w:sz w:val="28"/>
                  <w:szCs w:val="28"/>
                </w:rPr>
                <w:t xml:space="preserve"> </w:t>
              </w:r>
            </w:ins>
            <w:ins w:id="301" w:author="Menon, Sunita (NIH/NCI) [C]" w:date="2019-11-07T15:27:00Z">
              <w:r>
                <w:rPr>
                  <w:rFonts w:cstheme="minorHAnsi"/>
                  <w:sz w:val="28"/>
                  <w:szCs w:val="28"/>
                </w:rPr>
                <w:t xml:space="preserve">User should get an error upfront while trying to register </w:t>
              </w:r>
              <w:r w:rsidR="00654E73">
                <w:rPr>
                  <w:rFonts w:cstheme="minorHAnsi"/>
                  <w:sz w:val="28"/>
                  <w:szCs w:val="28"/>
                </w:rPr>
                <w:t xml:space="preserve">a data file to a collection that can </w:t>
              </w:r>
            </w:ins>
            <w:ins w:id="302" w:author="Menon, Sunita (NIH/NCI) [C]" w:date="2019-11-07T15:28:00Z">
              <w:r w:rsidR="00654E73">
                <w:rPr>
                  <w:rFonts w:cstheme="minorHAnsi"/>
                  <w:sz w:val="28"/>
                  <w:szCs w:val="28"/>
                </w:rPr>
                <w:t xml:space="preserve">contain </w:t>
              </w:r>
            </w:ins>
            <w:ins w:id="303" w:author="Menon, Sunita (NIH/NCI) [C]" w:date="2019-11-07T15:27:00Z">
              <w:r w:rsidR="00654E73">
                <w:rPr>
                  <w:rFonts w:cstheme="minorHAnsi"/>
                  <w:sz w:val="28"/>
                  <w:szCs w:val="28"/>
                </w:rPr>
                <w:t>only sub-collections.</w:t>
              </w:r>
            </w:ins>
          </w:p>
          <w:p w14:paraId="6D212703" w14:textId="2BE28AD0" w:rsidR="0001400F" w:rsidRDefault="0001400F" w:rsidP="00DE195A">
            <w:pPr>
              <w:rPr>
                <w:ins w:id="304" w:author="Menon, Sunita (NIH/NCI) [C]" w:date="2019-11-07T15:56:00Z"/>
                <w:rFonts w:cstheme="minorHAnsi"/>
                <w:sz w:val="28"/>
                <w:szCs w:val="28"/>
              </w:rPr>
            </w:pPr>
          </w:p>
          <w:p w14:paraId="2CF4169E" w14:textId="008152B0" w:rsidR="0001400F" w:rsidRDefault="0001400F" w:rsidP="00DE195A">
            <w:pPr>
              <w:rPr>
                <w:ins w:id="305" w:author="Menon, Sunita (NIH/NCI) [C]" w:date="2019-11-07T17:41:00Z"/>
                <w:rFonts w:cstheme="minorHAnsi"/>
                <w:sz w:val="28"/>
                <w:szCs w:val="28"/>
              </w:rPr>
            </w:pPr>
            <w:ins w:id="306" w:author="Menon, Sunita (NIH/NCI) [C]" w:date="2019-11-07T15:56:00Z">
              <w:r w:rsidRPr="00A5767A">
                <w:rPr>
                  <w:rFonts w:cstheme="minorHAnsi"/>
                  <w:sz w:val="28"/>
                  <w:szCs w:val="28"/>
                  <w:u w:val="single"/>
                  <w:rPrChange w:id="307" w:author="Menon, Sunita (NIH/NCI) [C]" w:date="2019-11-07T15:58:00Z">
                    <w:rPr>
                      <w:rFonts w:cstheme="minorHAnsi"/>
                      <w:sz w:val="28"/>
                      <w:szCs w:val="28"/>
                    </w:rPr>
                  </w:rPrChange>
                </w:rPr>
                <w:t>HPCDATAMGM-</w:t>
              </w:r>
            </w:ins>
            <w:ins w:id="308" w:author="Menon, Sunita (NIH/NCI) [C]" w:date="2019-11-07T15:57:00Z">
              <w:r w:rsidRPr="00A5767A">
                <w:rPr>
                  <w:rFonts w:cstheme="minorHAnsi"/>
                  <w:sz w:val="28"/>
                  <w:szCs w:val="28"/>
                  <w:u w:val="single"/>
                  <w:rPrChange w:id="309" w:author="Menon, Sunita (NIH/NCI) [C]" w:date="2019-11-07T15:58:00Z">
                    <w:rPr>
                      <w:rFonts w:cstheme="minorHAnsi"/>
                      <w:sz w:val="28"/>
                      <w:szCs w:val="28"/>
                    </w:rPr>
                  </w:rPrChange>
                </w:rPr>
                <w:t>1159</w:t>
              </w:r>
              <w:r>
                <w:rPr>
                  <w:rFonts w:cstheme="minorHAnsi"/>
                  <w:sz w:val="28"/>
                  <w:szCs w:val="28"/>
                </w:rPr>
                <w:t xml:space="preserve">: </w:t>
              </w:r>
            </w:ins>
            <w:ins w:id="310" w:author="Menon, Sunita (NIH/NCI) [C]" w:date="2019-11-07T15:58:00Z">
              <w:r w:rsidR="00610051">
                <w:rPr>
                  <w:rFonts w:cstheme="minorHAnsi"/>
                  <w:sz w:val="28"/>
                  <w:szCs w:val="28"/>
                </w:rPr>
                <w:t>CLU receives i</w:t>
              </w:r>
            </w:ins>
            <w:ins w:id="311" w:author="Menon, Sunita (NIH/NCI) [C]" w:date="2019-11-07T15:57:00Z">
              <w:r>
                <w:rPr>
                  <w:rFonts w:cstheme="minorHAnsi"/>
                  <w:sz w:val="28"/>
                  <w:szCs w:val="28"/>
                </w:rPr>
                <w:t xml:space="preserve">ncorrect error when trying to delete a collection that does not exist. </w:t>
              </w:r>
            </w:ins>
          </w:p>
          <w:p w14:paraId="7C4DD1A5" w14:textId="5070B17C" w:rsidR="00EE4AC4" w:rsidRDefault="00EE4AC4" w:rsidP="00DE195A">
            <w:pPr>
              <w:rPr>
                <w:ins w:id="312" w:author="Menon, Sunita (NIH/NCI) [C]" w:date="2019-11-07T17:41:00Z"/>
                <w:rFonts w:cstheme="minorHAnsi"/>
                <w:sz w:val="28"/>
                <w:szCs w:val="28"/>
              </w:rPr>
            </w:pPr>
          </w:p>
          <w:p w14:paraId="0E55C1E2" w14:textId="5B367CDD" w:rsidR="00EE4AC4" w:rsidRDefault="00EE4AC4" w:rsidP="00DE195A">
            <w:pPr>
              <w:rPr>
                <w:ins w:id="313" w:author="Menon, Sunita (NIH/NCI) [C]" w:date="2019-11-07T17:57:00Z"/>
                <w:rFonts w:cstheme="minorHAnsi"/>
                <w:sz w:val="28"/>
                <w:szCs w:val="28"/>
              </w:rPr>
            </w:pPr>
            <w:ins w:id="314" w:author="Menon, Sunita (NIH/NCI) [C]" w:date="2019-11-07T17:41:00Z">
              <w:r w:rsidRPr="00EE4AC4">
                <w:rPr>
                  <w:rFonts w:cstheme="minorHAnsi"/>
                  <w:sz w:val="28"/>
                  <w:szCs w:val="28"/>
                  <w:u w:val="single"/>
                  <w:rPrChange w:id="315" w:author="Menon, Sunita (NIH/NCI) [C]" w:date="2019-11-07T17:42:00Z">
                    <w:rPr>
                      <w:rFonts w:cstheme="minorHAnsi"/>
                      <w:sz w:val="28"/>
                      <w:szCs w:val="28"/>
                    </w:rPr>
                  </w:rPrChange>
                </w:rPr>
                <w:t>HPCDATAMGM-1157</w:t>
              </w:r>
              <w:r>
                <w:rPr>
                  <w:rFonts w:cstheme="minorHAnsi"/>
                  <w:sz w:val="28"/>
                  <w:szCs w:val="28"/>
                </w:rPr>
                <w:t xml:space="preserve">: Background color of a screen changes when a modal dialog is opened </w:t>
              </w:r>
            </w:ins>
            <w:ins w:id="316" w:author="Menon, Sunita (NIH/NCI) [C]" w:date="2019-11-07T17:42:00Z">
              <w:r>
                <w:rPr>
                  <w:rFonts w:cstheme="minorHAnsi"/>
                  <w:sz w:val="28"/>
                  <w:szCs w:val="28"/>
                </w:rPr>
                <w:t>and closed on it.</w:t>
              </w:r>
            </w:ins>
            <w:ins w:id="317" w:author="Menon, Sunita (NIH/NCI) [C]" w:date="2019-11-07T17:41:00Z">
              <w:r>
                <w:rPr>
                  <w:rFonts w:cstheme="minorHAnsi"/>
                  <w:sz w:val="28"/>
                  <w:szCs w:val="28"/>
                </w:rPr>
                <w:t xml:space="preserve"> </w:t>
              </w:r>
            </w:ins>
          </w:p>
          <w:p w14:paraId="5461120F" w14:textId="2AFEB93E" w:rsidR="00E25A4D" w:rsidRDefault="00E25A4D" w:rsidP="00DE195A">
            <w:pPr>
              <w:rPr>
                <w:ins w:id="318" w:author="Menon, Sunita (NIH/NCI) [C]" w:date="2019-11-07T17:57:00Z"/>
                <w:rFonts w:cstheme="minorHAnsi"/>
                <w:sz w:val="28"/>
                <w:szCs w:val="28"/>
              </w:rPr>
            </w:pPr>
          </w:p>
          <w:p w14:paraId="091559AA" w14:textId="6B7CABAB" w:rsidR="00E25A4D" w:rsidRDefault="00E25A4D" w:rsidP="00DE195A">
            <w:pPr>
              <w:rPr>
                <w:ins w:id="319" w:author="Menon, Sunita (NIH/NCI) [C]" w:date="2019-11-08T01:22:00Z"/>
                <w:sz w:val="28"/>
                <w:szCs w:val="28"/>
              </w:rPr>
            </w:pPr>
            <w:ins w:id="320" w:author="Menon, Sunita (NIH/NCI) [C]" w:date="2019-11-07T17:57:00Z">
              <w:r w:rsidRPr="005143EF">
                <w:rPr>
                  <w:sz w:val="28"/>
                  <w:szCs w:val="28"/>
                  <w:u w:val="single"/>
                </w:rPr>
                <w:t>HPCDATAMGM-1095, 1097, 1098, 1143</w:t>
              </w:r>
              <w:r>
                <w:rPr>
                  <w:sz w:val="28"/>
                  <w:szCs w:val="28"/>
                </w:rPr>
                <w:t xml:space="preserve"> – Updated headers and section labels in the Browse, Reports, and Admin screens on the DME Web Application for clarity</w:t>
              </w:r>
            </w:ins>
            <w:ins w:id="321" w:author="Menon, Sunita (NIH/NCI) [C]" w:date="2019-11-07T18:02:00Z">
              <w:r w:rsidR="000E25B3">
                <w:rPr>
                  <w:sz w:val="28"/>
                  <w:szCs w:val="28"/>
                </w:rPr>
                <w:t>.</w:t>
              </w:r>
            </w:ins>
          </w:p>
          <w:p w14:paraId="28D2BEA7" w14:textId="37E8C624" w:rsidR="00685C7C" w:rsidRDefault="00685C7C" w:rsidP="00DE195A">
            <w:pPr>
              <w:rPr>
                <w:ins w:id="322" w:author="Menon, Sunita (NIH/NCI) [C]" w:date="2019-11-08T01:22:00Z"/>
              </w:rPr>
            </w:pPr>
          </w:p>
          <w:p w14:paraId="780612C4" w14:textId="37EA1A72" w:rsidR="00685C7C" w:rsidRPr="00685C7C" w:rsidRDefault="00685C7C" w:rsidP="00DE195A">
            <w:pPr>
              <w:rPr>
                <w:ins w:id="323" w:author="Menon, Sunita (NIH/NCI) [C]" w:date="2019-11-07T15:28:00Z"/>
                <w:sz w:val="28"/>
                <w:szCs w:val="28"/>
                <w:rPrChange w:id="324" w:author="Menon, Sunita (NIH/NCI) [C]" w:date="2019-11-08T01:28:00Z">
                  <w:rPr>
                    <w:ins w:id="325" w:author="Menon, Sunita (NIH/NCI) [C]" w:date="2019-11-07T15:28:00Z"/>
                    <w:rFonts w:cstheme="minorHAnsi"/>
                    <w:sz w:val="28"/>
                    <w:szCs w:val="28"/>
                  </w:rPr>
                </w:rPrChange>
              </w:rPr>
            </w:pPr>
            <w:bookmarkStart w:id="326" w:name="_GoBack"/>
            <w:ins w:id="327" w:author="Menon, Sunita (NIH/NCI) [C]" w:date="2019-11-08T01:22:00Z">
              <w:r w:rsidRPr="00685C7C">
                <w:rPr>
                  <w:sz w:val="28"/>
                  <w:szCs w:val="28"/>
                  <w:u w:val="single"/>
                  <w:rPrChange w:id="328" w:author="Menon, Sunita (NIH/NCI) [C]" w:date="2019-11-08T01:28:00Z">
                    <w:rPr/>
                  </w:rPrChange>
                </w:rPr>
                <w:t>HPCDATAMGM-</w:t>
              </w:r>
            </w:ins>
            <w:ins w:id="329" w:author="Menon, Sunita (NIH/NCI) [C]" w:date="2019-11-08T01:27:00Z">
              <w:r w:rsidRPr="00685C7C">
                <w:rPr>
                  <w:sz w:val="28"/>
                  <w:szCs w:val="28"/>
                  <w:u w:val="single"/>
                  <w:rPrChange w:id="330" w:author="Menon, Sunita (NIH/NCI) [C]" w:date="2019-11-08T01:28:00Z">
                    <w:rPr/>
                  </w:rPrChange>
                </w:rPr>
                <w:t>1032:</w:t>
              </w:r>
            </w:ins>
            <w:ins w:id="331" w:author="Menon, Sunita (NIH/NCI) [C]" w:date="2019-11-08T01:24:00Z">
              <w:r w:rsidRPr="00685C7C">
                <w:rPr>
                  <w:sz w:val="28"/>
                  <w:szCs w:val="28"/>
                  <w:rPrChange w:id="332" w:author="Menon, Sunita (NIH/NCI) [C]" w:date="2019-11-08T01:28:00Z">
                    <w:rPr/>
                  </w:rPrChange>
                </w:rPr>
                <w:t xml:space="preserve"> </w:t>
              </w:r>
            </w:ins>
            <w:ins w:id="333" w:author="Menon, Sunita (NIH/NCI) [C]" w:date="2019-11-08T01:25:00Z">
              <w:r w:rsidRPr="00685C7C">
                <w:rPr>
                  <w:sz w:val="28"/>
                  <w:szCs w:val="28"/>
                  <w:rPrChange w:id="334" w:author="Menon, Sunita (NIH/NCI) [C]" w:date="2019-11-08T01:28:00Z">
                    <w:rPr/>
                  </w:rPrChange>
                </w:rPr>
                <w:t xml:space="preserve"> </w:t>
              </w:r>
            </w:ins>
            <w:ins w:id="335" w:author="Menon, Sunita (NIH/NCI) [C]" w:date="2019-11-08T01:26:00Z">
              <w:r w:rsidRPr="00685C7C">
                <w:rPr>
                  <w:sz w:val="28"/>
                  <w:szCs w:val="28"/>
                  <w:rPrChange w:id="336" w:author="Menon, Sunita (NIH/NCI) [C]" w:date="2019-11-08T01:28:00Z">
                    <w:rPr/>
                  </w:rPrChange>
                </w:rPr>
                <w:t>Update</w:t>
              </w:r>
            </w:ins>
            <w:ins w:id="337" w:author="Menon, Sunita (NIH/NCI) [C]" w:date="2019-11-08T01:28:00Z">
              <w:r>
                <w:rPr>
                  <w:sz w:val="28"/>
                  <w:szCs w:val="28"/>
                </w:rPr>
                <w:t>d</w:t>
              </w:r>
            </w:ins>
            <w:ins w:id="338" w:author="Menon, Sunita (NIH/NCI) [C]" w:date="2019-11-08T01:26:00Z">
              <w:r w:rsidRPr="00685C7C">
                <w:rPr>
                  <w:sz w:val="28"/>
                  <w:szCs w:val="28"/>
                  <w:rPrChange w:id="339" w:author="Menon, Sunita (NIH/NCI) [C]" w:date="2019-11-08T01:28:00Z">
                    <w:rPr/>
                  </w:rPrChange>
                </w:rPr>
                <w:t xml:space="preserve"> the Subscribe Notifications page </w:t>
              </w:r>
            </w:ins>
            <w:ins w:id="340" w:author="Menon, Sunita (NIH/NCI) [C]" w:date="2019-11-08T01:24:00Z">
              <w:r w:rsidRPr="00685C7C">
                <w:rPr>
                  <w:sz w:val="28"/>
                  <w:szCs w:val="28"/>
                  <w:rPrChange w:id="341" w:author="Menon, Sunita (NIH/NCI) [C]" w:date="2019-11-08T01:28:00Z">
                    <w:rPr/>
                  </w:rPrChange>
                </w:rPr>
                <w:t>t</w:t>
              </w:r>
            </w:ins>
            <w:ins w:id="342" w:author="Menon, Sunita (NIH/NCI) [C]" w:date="2019-11-08T01:27:00Z">
              <w:r w:rsidRPr="00685C7C">
                <w:rPr>
                  <w:sz w:val="28"/>
                  <w:szCs w:val="28"/>
                  <w:rPrChange w:id="343" w:author="Menon, Sunita (NIH/NCI) [C]" w:date="2019-11-08T01:28:00Z">
                    <w:rPr/>
                  </w:rPrChange>
                </w:rPr>
                <w:t>o remove</w:t>
              </w:r>
            </w:ins>
            <w:ins w:id="344" w:author="Menon, Sunita (NIH/NCI) [C]" w:date="2019-11-08T01:24:00Z">
              <w:r w:rsidRPr="00685C7C">
                <w:rPr>
                  <w:sz w:val="28"/>
                  <w:szCs w:val="28"/>
                  <w:rPrChange w:id="345" w:author="Menon, Sunita (NIH/NCI) [C]" w:date="2019-11-08T01:28:00Z">
                    <w:rPr/>
                  </w:rPrChange>
                </w:rPr>
                <w:t xml:space="preserve"> </w:t>
              </w:r>
            </w:ins>
            <w:ins w:id="346" w:author="Menon, Sunita (NIH/NCI) [C]" w:date="2019-11-08T01:27:00Z">
              <w:r w:rsidRPr="00685C7C">
                <w:rPr>
                  <w:sz w:val="28"/>
                  <w:szCs w:val="28"/>
                  <w:rPrChange w:id="347" w:author="Menon, Sunita (NIH/NCI) [C]" w:date="2019-11-08T01:28:00Z">
                    <w:rPr/>
                  </w:rPrChange>
                </w:rPr>
                <w:t xml:space="preserve">the notification </w:t>
              </w:r>
            </w:ins>
            <w:ins w:id="348" w:author="Menon, Sunita (NIH/NCI) [C]" w:date="2019-11-08T01:24:00Z">
              <w:r w:rsidRPr="00685C7C">
                <w:rPr>
                  <w:sz w:val="28"/>
                  <w:szCs w:val="28"/>
                  <w:rPrChange w:id="349" w:author="Menon, Sunita (NIH/NCI) [C]" w:date="2019-11-08T01:28:00Z">
                    <w:rPr/>
                  </w:rPrChange>
                </w:rPr>
                <w:t>‘Data Transfer Upload in staging archive’ from the list of notification type</w:t>
              </w:r>
            </w:ins>
            <w:ins w:id="350" w:author="Menon, Sunita (NIH/NCI) [C]" w:date="2019-11-08T01:25:00Z">
              <w:r w:rsidRPr="00685C7C">
                <w:rPr>
                  <w:sz w:val="28"/>
                  <w:szCs w:val="28"/>
                  <w:rPrChange w:id="351" w:author="Menon, Sunita (NIH/NCI) [C]" w:date="2019-11-08T01:28:00Z">
                    <w:rPr/>
                  </w:rPrChange>
                </w:rPr>
                <w:t xml:space="preserve">s that a USER or GROUP_ADMIN can subscribe to. </w:t>
              </w:r>
            </w:ins>
          </w:p>
          <w:bookmarkEnd w:id="326"/>
          <w:p w14:paraId="766C72F9" w14:textId="3983A48E" w:rsidR="005C0D47" w:rsidRDefault="005C0D47" w:rsidP="00DE195A">
            <w:pPr>
              <w:rPr>
                <w:ins w:id="352" w:author="Menon, Sunita (NIH/NCI) [C]" w:date="2019-11-07T14:32:00Z"/>
                <w:rFonts w:cstheme="minorHAnsi"/>
                <w:sz w:val="28"/>
                <w:szCs w:val="28"/>
              </w:rPr>
            </w:pPr>
          </w:p>
          <w:p w14:paraId="0A4CBD39" w14:textId="78CDD840" w:rsidR="005C0D47" w:rsidRPr="00AF48FF" w:rsidDel="00D35FC6" w:rsidRDefault="005C0D47" w:rsidP="00DE195A">
            <w:pPr>
              <w:rPr>
                <w:del w:id="353" w:author="Menon, Sunita (NIH/NCI) [C]" w:date="2019-11-07T15:00:00Z"/>
                <w:rFonts w:cstheme="minorHAnsi"/>
                <w:sz w:val="28"/>
                <w:szCs w:val="28"/>
                <w:rPrChange w:id="354" w:author="Menon, Sunita (NIH/NCI) [C]" w:date="2019-11-07T13:29:00Z">
                  <w:rPr>
                    <w:del w:id="355" w:author="Menon, Sunita (NIH/NCI) [C]" w:date="2019-11-07T15:00:00Z"/>
                    <w:rFonts w:cstheme="minorHAnsi"/>
                    <w:sz w:val="28"/>
                    <w:szCs w:val="28"/>
                    <w:u w:val="single"/>
                  </w:rPr>
                </w:rPrChange>
              </w:rPr>
            </w:pPr>
          </w:p>
          <w:p w14:paraId="3A09F36C" w14:textId="77777777" w:rsidR="00381ED3" w:rsidRDefault="00381ED3" w:rsidP="00DE195A">
            <w:pPr>
              <w:rPr>
                <w:ins w:id="356" w:author="Menon, Sunita (NIH/NCI) [C]" w:date="2019-11-07T11:09:00Z"/>
                <w:sz w:val="28"/>
                <w:szCs w:val="28"/>
                <w:u w:val="single"/>
              </w:rPr>
            </w:pPr>
          </w:p>
          <w:p w14:paraId="35DC7A61" w14:textId="130311D4" w:rsidR="00CC1298" w:rsidRPr="00FA6125" w:rsidDel="00A447F7" w:rsidRDefault="00CC1298" w:rsidP="00DE195A">
            <w:pPr>
              <w:rPr>
                <w:del w:id="357" w:author="Menon, Sunita (NIH/NCI) [C]" w:date="2019-11-07T15:45:00Z"/>
                <w:sz w:val="28"/>
                <w:szCs w:val="28"/>
              </w:rPr>
            </w:pPr>
            <w:del w:id="358" w:author="Menon, Sunita (NIH/NCI) [C]" w:date="2019-11-07T15:45:00Z">
              <w:r w:rsidRPr="00FA6125" w:rsidDel="00A447F7">
                <w:rPr>
                  <w:sz w:val="28"/>
                  <w:szCs w:val="28"/>
                  <w:u w:val="single"/>
                </w:rPr>
                <w:delText>HPCDATAMGM-1148</w:delText>
              </w:r>
              <w:r w:rsidRPr="00FA6125" w:rsidDel="00A447F7">
                <w:rPr>
                  <w:sz w:val="28"/>
                  <w:szCs w:val="28"/>
                </w:rPr>
                <w:delText xml:space="preserve">: Collection and File list download combine data from multiple folders into one when the name of the immediate parent is the same. </w:delText>
              </w:r>
              <w:r w:rsidR="00951636" w:rsidDel="00A447F7">
                <w:rPr>
                  <w:sz w:val="28"/>
                  <w:szCs w:val="28"/>
                </w:rPr>
                <w:delText xml:space="preserve">To resolve this, </w:delText>
              </w:r>
              <w:r w:rsidR="008D7551" w:rsidDel="00A447F7">
                <w:rPr>
                  <w:sz w:val="28"/>
                  <w:szCs w:val="28"/>
                </w:rPr>
                <w:delText>while downloading list of</w:delText>
              </w:r>
              <w:r w:rsidRPr="00FA6125" w:rsidDel="00A447F7">
                <w:rPr>
                  <w:sz w:val="28"/>
                  <w:szCs w:val="28"/>
                </w:rPr>
                <w:delText xml:space="preserve">  collection</w:delText>
              </w:r>
              <w:r w:rsidR="008D7551" w:rsidDel="00A447F7">
                <w:rPr>
                  <w:sz w:val="28"/>
                  <w:szCs w:val="28"/>
                </w:rPr>
                <w:delText>s</w:delText>
              </w:r>
              <w:r w:rsidRPr="00FA6125" w:rsidDel="00A447F7">
                <w:rPr>
                  <w:sz w:val="28"/>
                  <w:szCs w:val="28"/>
                </w:rPr>
                <w:delText>/</w:delText>
              </w:r>
              <w:r w:rsidR="008D7551" w:rsidDel="00A447F7">
                <w:rPr>
                  <w:sz w:val="28"/>
                  <w:szCs w:val="28"/>
                </w:rPr>
                <w:delText>data</w:delText>
              </w:r>
            </w:del>
            <w:del w:id="359" w:author="Menon, Sunita (NIH/NCI) [C]" w:date="2019-10-11T15:22:00Z">
              <w:r w:rsidR="008D7551" w:rsidDel="003A3103">
                <w:rPr>
                  <w:sz w:val="28"/>
                  <w:szCs w:val="28"/>
                </w:rPr>
                <w:delText xml:space="preserve"> </w:delText>
              </w:r>
            </w:del>
            <w:del w:id="360" w:author="Menon, Sunita (NIH/NCI) [C]" w:date="2019-11-07T15:45:00Z">
              <w:r w:rsidR="008D7551" w:rsidDel="00A447F7">
                <w:rPr>
                  <w:sz w:val="28"/>
                  <w:szCs w:val="28"/>
                </w:rPr>
                <w:delText>objects</w:delText>
              </w:r>
              <w:r w:rsidRPr="00FA6125" w:rsidDel="00A447F7">
                <w:rPr>
                  <w:sz w:val="28"/>
                  <w:szCs w:val="28"/>
                </w:rPr>
                <w:delText xml:space="preserve">, the full hierarchy of the collection/file will be created under the destination folder. There will be no change to the behavior for single collection/file download, these will continue to </w:delText>
              </w:r>
              <w:r w:rsidDel="00A447F7">
                <w:rPr>
                  <w:sz w:val="28"/>
                  <w:szCs w:val="28"/>
                </w:rPr>
                <w:delText>be</w:delText>
              </w:r>
              <w:r w:rsidRPr="00FA6125" w:rsidDel="00A447F7">
                <w:rPr>
                  <w:sz w:val="28"/>
                  <w:szCs w:val="28"/>
                </w:rPr>
                <w:delText xml:space="preserve"> download</w:delText>
              </w:r>
              <w:r w:rsidR="008D7551" w:rsidDel="00A447F7">
                <w:rPr>
                  <w:sz w:val="28"/>
                  <w:szCs w:val="28"/>
                </w:rPr>
                <w:delText>ed</w:delText>
              </w:r>
              <w:r w:rsidRPr="00FA6125" w:rsidDel="00A447F7">
                <w:rPr>
                  <w:sz w:val="28"/>
                  <w:szCs w:val="28"/>
                </w:rPr>
                <w:delText xml:space="preserve"> directly to the specified destination folder.</w:delText>
              </w:r>
            </w:del>
          </w:p>
          <w:p w14:paraId="70CF1D4E" w14:textId="77CFA078" w:rsidR="00CC1298" w:rsidDel="00A447F7" w:rsidRDefault="00CC1298" w:rsidP="00DE195A">
            <w:pPr>
              <w:rPr>
                <w:del w:id="361" w:author="Menon, Sunita (NIH/NCI) [C]" w:date="2019-11-07T15:45:00Z"/>
                <w:sz w:val="28"/>
                <w:szCs w:val="28"/>
              </w:rPr>
            </w:pPr>
          </w:p>
          <w:p w14:paraId="3373089D" w14:textId="1AFEB113" w:rsidR="00EA49E5" w:rsidDel="00A447F7" w:rsidRDefault="00BD0F52" w:rsidP="00DE195A">
            <w:pPr>
              <w:rPr>
                <w:del w:id="362" w:author="Menon, Sunita (NIH/NCI) [C]" w:date="2019-11-07T15:45:00Z"/>
                <w:sz w:val="28"/>
                <w:szCs w:val="28"/>
              </w:rPr>
            </w:pPr>
            <w:del w:id="363" w:author="Menon, Sunita (NIH/NCI) [C]" w:date="2019-11-07T15:45:00Z">
              <w:r w:rsidRPr="00FA6125" w:rsidDel="00A447F7">
                <w:rPr>
                  <w:sz w:val="28"/>
                  <w:szCs w:val="28"/>
                  <w:u w:val="single"/>
                </w:rPr>
                <w:delText>HPCDATAMGM-1138</w:delText>
              </w:r>
              <w:r w:rsidRPr="00FA7085" w:rsidDel="00A447F7">
                <w:rPr>
                  <w:sz w:val="28"/>
                  <w:szCs w:val="28"/>
                </w:rPr>
                <w:delText xml:space="preserve">: </w:delText>
              </w:r>
              <w:r w:rsidR="00AB0777" w:rsidDel="00A447F7">
                <w:rPr>
                  <w:sz w:val="28"/>
                  <w:szCs w:val="28"/>
                </w:rPr>
                <w:delText>T</w:delText>
              </w:r>
              <w:r w:rsidRPr="00FA7085" w:rsidDel="00A447F7">
                <w:rPr>
                  <w:sz w:val="28"/>
                  <w:szCs w:val="28"/>
                </w:rPr>
                <w:delText xml:space="preserve">he task IDs displayed on the Download page of the web application </w:delText>
              </w:r>
              <w:r w:rsidR="00CC1298" w:rsidDel="00A447F7">
                <w:rPr>
                  <w:sz w:val="28"/>
                  <w:szCs w:val="28"/>
                </w:rPr>
                <w:delText>are</w:delText>
              </w:r>
              <w:r w:rsidRPr="00FA7085" w:rsidDel="00A447F7">
                <w:rPr>
                  <w:sz w:val="28"/>
                  <w:szCs w:val="28"/>
                </w:rPr>
                <w:delText xml:space="preserve"> not hyperlinked</w:delText>
              </w:r>
            </w:del>
            <w:del w:id="364" w:author="Menon, Sunita (NIH/NCI) [C]" w:date="2019-10-11T15:22:00Z">
              <w:r w:rsidRPr="00FA7085" w:rsidDel="003A3103">
                <w:rPr>
                  <w:sz w:val="28"/>
                  <w:szCs w:val="28"/>
                </w:rPr>
                <w:delText xml:space="preserve"> for list of collections </w:delText>
              </w:r>
            </w:del>
            <w:del w:id="365" w:author="Menon, Sunita (NIH/NCI) [C]" w:date="2019-10-11T15:18:00Z">
              <w:r w:rsidRPr="00FA7085" w:rsidDel="0003626B">
                <w:rPr>
                  <w:sz w:val="28"/>
                  <w:szCs w:val="28"/>
                </w:rPr>
                <w:delText xml:space="preserve">download </w:delText>
              </w:r>
            </w:del>
            <w:del w:id="366" w:author="Menon, Sunita (NIH/NCI) [C]" w:date="2019-10-11T15:22:00Z">
              <w:r w:rsidRPr="00FA7085" w:rsidDel="003A3103">
                <w:rPr>
                  <w:sz w:val="28"/>
                  <w:szCs w:val="28"/>
                </w:rPr>
                <w:delText>and list of data objects</w:delText>
              </w:r>
            </w:del>
            <w:del w:id="367" w:author="Menon, Sunita (NIH/NCI) [C]" w:date="2019-11-07T15:45:00Z">
              <w:r w:rsidDel="00A447F7">
                <w:rPr>
                  <w:sz w:val="28"/>
                  <w:szCs w:val="28"/>
                </w:rPr>
                <w:delText>.</w:delText>
              </w:r>
            </w:del>
          </w:p>
          <w:p w14:paraId="3506B3F2" w14:textId="37DBD6FB" w:rsidR="00BD0F52" w:rsidDel="00A447F7" w:rsidRDefault="00BD0F52" w:rsidP="00DE195A">
            <w:pPr>
              <w:rPr>
                <w:del w:id="368" w:author="Menon, Sunita (NIH/NCI) [C]" w:date="2019-11-07T15:45:00Z"/>
                <w:sz w:val="28"/>
                <w:szCs w:val="28"/>
                <w:u w:val="single"/>
              </w:rPr>
            </w:pPr>
          </w:p>
          <w:p w14:paraId="65714C09" w14:textId="019B5933" w:rsidR="00BD0F52" w:rsidRPr="00FA6125" w:rsidDel="00A447F7" w:rsidRDefault="00BD0F52" w:rsidP="00DE195A">
            <w:pPr>
              <w:rPr>
                <w:del w:id="369" w:author="Menon, Sunita (NIH/NCI) [C]" w:date="2019-11-07T15:45:00Z"/>
                <w:sz w:val="28"/>
                <w:szCs w:val="28"/>
              </w:rPr>
            </w:pPr>
            <w:del w:id="370" w:author="Menon, Sunita (NIH/NCI) [C]" w:date="2019-11-07T15:45:00Z">
              <w:r w:rsidRPr="00237FF4" w:rsidDel="00A447F7">
                <w:rPr>
                  <w:sz w:val="28"/>
                  <w:szCs w:val="28"/>
                  <w:u w:val="single"/>
                </w:rPr>
                <w:delText>HPCDATAMGM-1144</w:delText>
              </w:r>
              <w:r w:rsidRPr="00FA6125" w:rsidDel="00A447F7">
                <w:rPr>
                  <w:sz w:val="28"/>
                  <w:szCs w:val="28"/>
                </w:rPr>
                <w:delText>: Group Admins unable to delete a file through the web application even though the ownership and age of the file conforms to the requirements</w:delText>
              </w:r>
            </w:del>
            <w:del w:id="371" w:author="Menon, Sunita (NIH/NCI) [C]" w:date="2019-10-11T15:24:00Z">
              <w:r w:rsidRPr="00FA6125" w:rsidDel="003A3103">
                <w:rPr>
                  <w:sz w:val="28"/>
                  <w:szCs w:val="28"/>
                </w:rPr>
                <w:delText xml:space="preserve"> for </w:delText>
              </w:r>
              <w:r w:rsidR="001E2B7B" w:rsidRPr="00FA6125" w:rsidDel="003A3103">
                <w:rPr>
                  <w:sz w:val="28"/>
                  <w:szCs w:val="28"/>
                </w:rPr>
                <w:delText xml:space="preserve">permitting </w:delText>
              </w:r>
              <w:r w:rsidR="001E2B7B" w:rsidDel="003A3103">
                <w:rPr>
                  <w:sz w:val="28"/>
                  <w:szCs w:val="28"/>
                </w:rPr>
                <w:delText xml:space="preserve">it’s </w:delText>
              </w:r>
              <w:r w:rsidRPr="00FA6125" w:rsidDel="003A3103">
                <w:rPr>
                  <w:sz w:val="28"/>
                  <w:szCs w:val="28"/>
                </w:rPr>
                <w:delText>delet</w:delText>
              </w:r>
              <w:r w:rsidR="001E2B7B" w:rsidRPr="00FA6125" w:rsidDel="003A3103">
                <w:rPr>
                  <w:sz w:val="28"/>
                  <w:szCs w:val="28"/>
                </w:rPr>
                <w:delText>ion</w:delText>
              </w:r>
            </w:del>
            <w:del w:id="372" w:author="Menon, Sunita (NIH/NCI) [C]" w:date="2019-11-07T15:45:00Z">
              <w:r w:rsidRPr="00FA6125" w:rsidDel="00A447F7">
                <w:rPr>
                  <w:sz w:val="28"/>
                  <w:szCs w:val="28"/>
                </w:rPr>
                <w:delText>.</w:delText>
              </w:r>
            </w:del>
          </w:p>
          <w:p w14:paraId="37F41152" w14:textId="3FB9A955" w:rsidR="00BD0F52" w:rsidDel="00A447F7" w:rsidRDefault="00BD0F52" w:rsidP="00EA49E5">
            <w:pPr>
              <w:rPr>
                <w:del w:id="373" w:author="Menon, Sunita (NIH/NCI) [C]" w:date="2019-11-07T15:45:00Z"/>
                <w:sz w:val="28"/>
                <w:szCs w:val="28"/>
                <w:u w:val="single"/>
              </w:rPr>
            </w:pPr>
          </w:p>
          <w:p w14:paraId="1CDEC525" w14:textId="3D4F60E2" w:rsidR="0041738A" w:rsidDel="00A447F7" w:rsidRDefault="000C3993" w:rsidP="0041738A">
            <w:pPr>
              <w:rPr>
                <w:del w:id="374" w:author="Menon, Sunita (NIH/NCI) [C]" w:date="2019-11-07T15:45:00Z"/>
                <w:rStyle w:val="Hyperlink"/>
                <w:color w:val="000000" w:themeColor="text1"/>
                <w:sz w:val="28"/>
                <w:szCs w:val="28"/>
                <w:u w:val="none"/>
              </w:rPr>
            </w:pPr>
            <w:del w:id="375" w:author="Menon, Sunita (NIH/NCI) [C]" w:date="2019-11-07T15:45:00Z">
              <w:r w:rsidRPr="00FA6125" w:rsidDel="00A447F7">
                <w:rPr>
                  <w:rStyle w:val="Hyperlink"/>
                  <w:color w:val="000000" w:themeColor="text1"/>
                  <w:sz w:val="28"/>
                  <w:szCs w:val="28"/>
                </w:rPr>
                <w:delText>HPCDATAMGM-1013</w:delText>
              </w:r>
              <w:r w:rsidDel="00A447F7">
                <w:rPr>
                  <w:rStyle w:val="Hyperlink"/>
                  <w:color w:val="000000" w:themeColor="text1"/>
                  <w:sz w:val="28"/>
                  <w:szCs w:val="28"/>
                  <w:u w:val="none"/>
                </w:rPr>
                <w:delText xml:space="preserve">: Unhelpful error </w:delText>
              </w:r>
              <w:r w:rsidR="001C0100" w:rsidDel="00A447F7">
                <w:rPr>
                  <w:rStyle w:val="Hyperlink"/>
                  <w:color w:val="000000" w:themeColor="text1"/>
                  <w:sz w:val="28"/>
                  <w:szCs w:val="28"/>
                  <w:u w:val="none"/>
                </w:rPr>
                <w:delText xml:space="preserve">from a stack trace </w:delText>
              </w:r>
              <w:r w:rsidDel="00A447F7">
                <w:rPr>
                  <w:rStyle w:val="Hyperlink"/>
                  <w:color w:val="000000" w:themeColor="text1"/>
                  <w:sz w:val="28"/>
                  <w:szCs w:val="28"/>
                  <w:u w:val="none"/>
                </w:rPr>
                <w:delText xml:space="preserve">is displayed while trying to create a bookmark with % sign through the web application. </w:delText>
              </w:r>
              <w:r w:rsidR="001C0100" w:rsidDel="00A447F7">
                <w:rPr>
                  <w:rStyle w:val="Hyperlink"/>
                  <w:color w:val="000000" w:themeColor="text1"/>
                  <w:sz w:val="28"/>
                  <w:szCs w:val="28"/>
                  <w:u w:val="none"/>
                </w:rPr>
                <w:delText xml:space="preserve">This has been replaced with a </w:delText>
              </w:r>
            </w:del>
            <w:del w:id="376" w:author="Menon, Sunita (NIH/NCI) [C]" w:date="2019-10-11T15:50:00Z">
              <w:r w:rsidR="001C0100" w:rsidDel="002724B8">
                <w:rPr>
                  <w:rStyle w:val="Hyperlink"/>
                  <w:color w:val="000000" w:themeColor="text1"/>
                  <w:sz w:val="28"/>
                  <w:szCs w:val="28"/>
                  <w:u w:val="none"/>
                </w:rPr>
                <w:delText>user friendly</w:delText>
              </w:r>
            </w:del>
            <w:del w:id="377" w:author="Menon, Sunita (NIH/NCI) [C]" w:date="2019-11-07T15:45:00Z">
              <w:r w:rsidR="001C0100" w:rsidDel="00A447F7">
                <w:rPr>
                  <w:rStyle w:val="Hyperlink"/>
                  <w:color w:val="000000" w:themeColor="text1"/>
                  <w:sz w:val="28"/>
                  <w:szCs w:val="28"/>
                  <w:u w:val="none"/>
                </w:rPr>
                <w:delText xml:space="preserve"> message.</w:delText>
              </w:r>
            </w:del>
          </w:p>
          <w:p w14:paraId="7A590FC7" w14:textId="2944A5BB" w:rsidR="00A8142C" w:rsidDel="00A447F7" w:rsidRDefault="00A8142C" w:rsidP="0041738A">
            <w:pPr>
              <w:rPr>
                <w:del w:id="378" w:author="Menon, Sunita (NIH/NCI) [C]" w:date="2019-11-07T15:45:00Z"/>
                <w:rStyle w:val="Hyperlink"/>
                <w:color w:val="000000" w:themeColor="text1"/>
                <w:sz w:val="28"/>
                <w:szCs w:val="28"/>
              </w:rPr>
            </w:pPr>
          </w:p>
          <w:p w14:paraId="56A8E192" w14:textId="3CB11D59" w:rsidR="00A8142C" w:rsidRPr="00A8142C" w:rsidDel="00A21280" w:rsidRDefault="00A8142C" w:rsidP="0041738A">
            <w:pPr>
              <w:rPr>
                <w:del w:id="379" w:author="Menon, Sunita (NIH/NCI) [C]" w:date="2019-11-07T15:56:00Z"/>
                <w:sz w:val="28"/>
                <w:szCs w:val="28"/>
              </w:rPr>
            </w:pPr>
            <w:del w:id="380" w:author="Menon, Sunita (NIH/NCI) [C]" w:date="2019-11-07T15:45:00Z">
              <w:r w:rsidRPr="00237FF4" w:rsidDel="00A447F7">
                <w:rPr>
                  <w:rStyle w:val="Hyperlink"/>
                  <w:color w:val="000000" w:themeColor="text1"/>
                  <w:sz w:val="28"/>
                  <w:szCs w:val="28"/>
                </w:rPr>
                <w:delText>HPCDATAMGM-1140</w:delText>
              </w:r>
              <w:r w:rsidRPr="00FA6125" w:rsidDel="00A447F7">
                <w:rPr>
                  <w:rStyle w:val="Hyperlink"/>
                  <w:color w:val="000000" w:themeColor="text1"/>
                  <w:sz w:val="28"/>
                  <w:szCs w:val="28"/>
                  <w:u w:val="none"/>
                </w:rPr>
                <w:delText>: When Refresh Node is performed on a collection on the Browse screen of the web application, folders which were previously opened but closed later are re-opened</w:delText>
              </w:r>
              <w:r w:rsidR="00C91970" w:rsidDel="00A447F7">
                <w:rPr>
                  <w:rStyle w:val="Hyperlink"/>
                  <w:color w:val="000000" w:themeColor="text1"/>
                  <w:sz w:val="28"/>
                  <w:szCs w:val="28"/>
                  <w:u w:val="none"/>
                </w:rPr>
                <w:delText>, causing the position of the scrollbar to change</w:delText>
              </w:r>
              <w:r w:rsidR="00CC1298" w:rsidDel="00A447F7">
                <w:rPr>
                  <w:rStyle w:val="Hyperlink"/>
                  <w:color w:val="000000" w:themeColor="text1"/>
                  <w:sz w:val="28"/>
                  <w:szCs w:val="28"/>
                  <w:u w:val="none"/>
                </w:rPr>
                <w:delText xml:space="preserve">. </w:delText>
              </w:r>
            </w:del>
          </w:p>
          <w:p w14:paraId="1AFAA6D4" w14:textId="77777777" w:rsidR="0041738A" w:rsidDel="00A21280" w:rsidRDefault="0041738A" w:rsidP="00EA49E5">
            <w:pPr>
              <w:rPr>
                <w:del w:id="381" w:author="Menon, Sunita (NIH/NCI) [C]" w:date="2019-11-07T15:56:00Z"/>
                <w:sz w:val="28"/>
                <w:szCs w:val="28"/>
                <w:u w:val="single"/>
              </w:rPr>
            </w:pPr>
          </w:p>
          <w:p w14:paraId="757C3DB3" w14:textId="3A580093" w:rsidR="00E13B41" w:rsidRPr="00D26BAC" w:rsidDel="00A21280" w:rsidRDefault="00E13B41" w:rsidP="00DE195A">
            <w:pPr>
              <w:rPr>
                <w:del w:id="382" w:author="Menon, Sunita (NIH/NCI) [C]" w:date="2019-11-07T15:56:00Z"/>
                <w:sz w:val="28"/>
                <w:szCs w:val="28"/>
              </w:rPr>
            </w:pPr>
          </w:p>
          <w:p w14:paraId="4800334B" w14:textId="34F159C8" w:rsidR="00D402A4" w:rsidRPr="00592CDF" w:rsidDel="00685C7C" w:rsidRDefault="001C7BF2" w:rsidP="00684C53">
            <w:pPr>
              <w:rPr>
                <w:del w:id="383" w:author="Menon, Sunita (NIH/NCI) [C]" w:date="2019-11-08T01:28:00Z"/>
                <w:rFonts w:asciiTheme="minorHAnsi" w:hAnsiTheme="minorHAnsi" w:cstheme="minorHAnsi"/>
                <w:sz w:val="28"/>
                <w:szCs w:val="28"/>
                <w:rPrChange w:id="384" w:author="Menon, Sunita (NIH/NCI) [C]" w:date="2019-11-07T17:51:00Z">
                  <w:rPr>
                    <w:del w:id="385" w:author="Menon, Sunita (NIH/NCI) [C]" w:date="2019-11-08T01:28:00Z"/>
                    <w:sz w:val="28"/>
                    <w:szCs w:val="28"/>
                  </w:rPr>
                </w:rPrChange>
              </w:rPr>
            </w:pPr>
            <w:del w:id="386" w:author="Menon, Sunita (NIH/NCI) [C]" w:date="2019-11-07T15:56:00Z">
              <w:r w:rsidRPr="00D26BAC" w:rsidDel="00A21280">
                <w:rPr>
                  <w:sz w:val="28"/>
                  <w:szCs w:val="28"/>
                </w:rPr>
                <w:delText xml:space="preserve"> </w:delText>
              </w:r>
            </w:del>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lastRenderedPageBreak/>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381ED3"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381ED3" w:rsidP="00E16925">
            <w:pPr>
              <w:rPr>
                <w:rFonts w:cstheme="minorHAnsi"/>
                <w:sz w:val="28"/>
                <w:szCs w:val="28"/>
                <w:u w:val="single"/>
              </w:rPr>
            </w:pPr>
            <w:hyperlink r:id="rId8"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381ED3"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381ED3"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381ED3"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381ED3" w:rsidP="00E16925">
            <w:pPr>
              <w:rPr>
                <w:rFonts w:cstheme="minorHAnsi"/>
                <w:sz w:val="28"/>
                <w:szCs w:val="28"/>
              </w:rPr>
            </w:pPr>
            <w:hyperlink r:id="rId12"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381ED3" w:rsidP="00E16925">
            <w:pPr>
              <w:rPr>
                <w:rFonts w:cstheme="minorHAnsi"/>
                <w:sz w:val="28"/>
                <w:szCs w:val="28"/>
              </w:rPr>
            </w:pPr>
            <w:hyperlink r:id="rId13"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381ED3"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400F"/>
    <w:rsid w:val="00016FF7"/>
    <w:rsid w:val="00017727"/>
    <w:rsid w:val="00024AAB"/>
    <w:rsid w:val="00032AD1"/>
    <w:rsid w:val="0003626B"/>
    <w:rsid w:val="00042CE4"/>
    <w:rsid w:val="000434DD"/>
    <w:rsid w:val="0005460B"/>
    <w:rsid w:val="00055061"/>
    <w:rsid w:val="00066652"/>
    <w:rsid w:val="000724D4"/>
    <w:rsid w:val="00084430"/>
    <w:rsid w:val="0009284C"/>
    <w:rsid w:val="000A7988"/>
    <w:rsid w:val="000B2A1B"/>
    <w:rsid w:val="000B72A6"/>
    <w:rsid w:val="000C3993"/>
    <w:rsid w:val="000E0C07"/>
    <w:rsid w:val="000E1368"/>
    <w:rsid w:val="000E25B3"/>
    <w:rsid w:val="000E6A40"/>
    <w:rsid w:val="000F0B71"/>
    <w:rsid w:val="000F6151"/>
    <w:rsid w:val="00102621"/>
    <w:rsid w:val="001105A4"/>
    <w:rsid w:val="00116903"/>
    <w:rsid w:val="00134E60"/>
    <w:rsid w:val="00144BC8"/>
    <w:rsid w:val="0015248A"/>
    <w:rsid w:val="00155207"/>
    <w:rsid w:val="00162113"/>
    <w:rsid w:val="001716FB"/>
    <w:rsid w:val="00176335"/>
    <w:rsid w:val="00176805"/>
    <w:rsid w:val="00187629"/>
    <w:rsid w:val="001917A9"/>
    <w:rsid w:val="00191EE4"/>
    <w:rsid w:val="00197E29"/>
    <w:rsid w:val="001A00B9"/>
    <w:rsid w:val="001A177F"/>
    <w:rsid w:val="001A45E8"/>
    <w:rsid w:val="001B25AE"/>
    <w:rsid w:val="001C0100"/>
    <w:rsid w:val="001C1BFF"/>
    <w:rsid w:val="001C44AB"/>
    <w:rsid w:val="001C76CF"/>
    <w:rsid w:val="001C7BF2"/>
    <w:rsid w:val="001D50F6"/>
    <w:rsid w:val="001E2B7B"/>
    <w:rsid w:val="001E3209"/>
    <w:rsid w:val="001F0972"/>
    <w:rsid w:val="002047E7"/>
    <w:rsid w:val="00212062"/>
    <w:rsid w:val="0023074C"/>
    <w:rsid w:val="00231FD9"/>
    <w:rsid w:val="00237FF4"/>
    <w:rsid w:val="00256B0E"/>
    <w:rsid w:val="00264310"/>
    <w:rsid w:val="00265C82"/>
    <w:rsid w:val="002724B8"/>
    <w:rsid w:val="002726A2"/>
    <w:rsid w:val="00286187"/>
    <w:rsid w:val="00290E07"/>
    <w:rsid w:val="00292FFC"/>
    <w:rsid w:val="002A1639"/>
    <w:rsid w:val="002A59CE"/>
    <w:rsid w:val="002A6934"/>
    <w:rsid w:val="002B0ADD"/>
    <w:rsid w:val="002B1043"/>
    <w:rsid w:val="002D2407"/>
    <w:rsid w:val="002D447E"/>
    <w:rsid w:val="002D493F"/>
    <w:rsid w:val="002F21D9"/>
    <w:rsid w:val="002F3E76"/>
    <w:rsid w:val="00302D37"/>
    <w:rsid w:val="0030796A"/>
    <w:rsid w:val="003139F5"/>
    <w:rsid w:val="00320665"/>
    <w:rsid w:val="003220FC"/>
    <w:rsid w:val="00324135"/>
    <w:rsid w:val="0032486B"/>
    <w:rsid w:val="00324B7D"/>
    <w:rsid w:val="00334720"/>
    <w:rsid w:val="00351166"/>
    <w:rsid w:val="003514A0"/>
    <w:rsid w:val="00351902"/>
    <w:rsid w:val="00353BC4"/>
    <w:rsid w:val="00362713"/>
    <w:rsid w:val="00363701"/>
    <w:rsid w:val="003746F2"/>
    <w:rsid w:val="00374761"/>
    <w:rsid w:val="003753FF"/>
    <w:rsid w:val="00376C26"/>
    <w:rsid w:val="00381E2A"/>
    <w:rsid w:val="00381ED3"/>
    <w:rsid w:val="00384004"/>
    <w:rsid w:val="00394BB5"/>
    <w:rsid w:val="00394E44"/>
    <w:rsid w:val="00394FA6"/>
    <w:rsid w:val="003973BF"/>
    <w:rsid w:val="003A1956"/>
    <w:rsid w:val="003A3103"/>
    <w:rsid w:val="003B12B9"/>
    <w:rsid w:val="003B2D8C"/>
    <w:rsid w:val="003B4A1E"/>
    <w:rsid w:val="003B4E0F"/>
    <w:rsid w:val="003C3B2C"/>
    <w:rsid w:val="003D1FAB"/>
    <w:rsid w:val="003E33F5"/>
    <w:rsid w:val="003E419D"/>
    <w:rsid w:val="003E7FB5"/>
    <w:rsid w:val="003F7E9A"/>
    <w:rsid w:val="00401CE4"/>
    <w:rsid w:val="00402891"/>
    <w:rsid w:val="0040491C"/>
    <w:rsid w:val="004072BE"/>
    <w:rsid w:val="0041494B"/>
    <w:rsid w:val="0041738A"/>
    <w:rsid w:val="004176ED"/>
    <w:rsid w:val="00417EA8"/>
    <w:rsid w:val="00421C59"/>
    <w:rsid w:val="004254F1"/>
    <w:rsid w:val="0043283E"/>
    <w:rsid w:val="00435488"/>
    <w:rsid w:val="004371E9"/>
    <w:rsid w:val="0044497C"/>
    <w:rsid w:val="004568E2"/>
    <w:rsid w:val="00457BEF"/>
    <w:rsid w:val="00465CC6"/>
    <w:rsid w:val="00477108"/>
    <w:rsid w:val="00477C43"/>
    <w:rsid w:val="00484ACD"/>
    <w:rsid w:val="004A2329"/>
    <w:rsid w:val="004A3349"/>
    <w:rsid w:val="004A466C"/>
    <w:rsid w:val="004A6F23"/>
    <w:rsid w:val="004C03E1"/>
    <w:rsid w:val="004C69B1"/>
    <w:rsid w:val="004D0CAC"/>
    <w:rsid w:val="004D70B4"/>
    <w:rsid w:val="004E6073"/>
    <w:rsid w:val="004F1BE7"/>
    <w:rsid w:val="0050417A"/>
    <w:rsid w:val="00505AD2"/>
    <w:rsid w:val="00511437"/>
    <w:rsid w:val="0052648B"/>
    <w:rsid w:val="00535C49"/>
    <w:rsid w:val="005431C2"/>
    <w:rsid w:val="00543D0F"/>
    <w:rsid w:val="00547CCC"/>
    <w:rsid w:val="0055281B"/>
    <w:rsid w:val="0055586B"/>
    <w:rsid w:val="00555B55"/>
    <w:rsid w:val="0056409B"/>
    <w:rsid w:val="00565880"/>
    <w:rsid w:val="00567678"/>
    <w:rsid w:val="005774F7"/>
    <w:rsid w:val="0058229C"/>
    <w:rsid w:val="005830A2"/>
    <w:rsid w:val="005863A2"/>
    <w:rsid w:val="005909D0"/>
    <w:rsid w:val="00592CDF"/>
    <w:rsid w:val="005A6A00"/>
    <w:rsid w:val="005B049B"/>
    <w:rsid w:val="005C0D47"/>
    <w:rsid w:val="005C3D25"/>
    <w:rsid w:val="005D2448"/>
    <w:rsid w:val="005D28B6"/>
    <w:rsid w:val="005D42A1"/>
    <w:rsid w:val="005D5A9F"/>
    <w:rsid w:val="005E2BF2"/>
    <w:rsid w:val="005E47DB"/>
    <w:rsid w:val="005E7C77"/>
    <w:rsid w:val="005E7E5C"/>
    <w:rsid w:val="005F73F0"/>
    <w:rsid w:val="00610051"/>
    <w:rsid w:val="00641C12"/>
    <w:rsid w:val="00641E63"/>
    <w:rsid w:val="00645632"/>
    <w:rsid w:val="00654E73"/>
    <w:rsid w:val="006552C7"/>
    <w:rsid w:val="00660C35"/>
    <w:rsid w:val="00663C73"/>
    <w:rsid w:val="006721DC"/>
    <w:rsid w:val="00672C49"/>
    <w:rsid w:val="00673839"/>
    <w:rsid w:val="006759C7"/>
    <w:rsid w:val="00676228"/>
    <w:rsid w:val="00677EB7"/>
    <w:rsid w:val="00684C53"/>
    <w:rsid w:val="00685C7C"/>
    <w:rsid w:val="006905EA"/>
    <w:rsid w:val="006A4A0F"/>
    <w:rsid w:val="006A4F89"/>
    <w:rsid w:val="006A77CA"/>
    <w:rsid w:val="006B0CE9"/>
    <w:rsid w:val="006B4259"/>
    <w:rsid w:val="006B5522"/>
    <w:rsid w:val="006B741F"/>
    <w:rsid w:val="006B7B77"/>
    <w:rsid w:val="006C28FB"/>
    <w:rsid w:val="006C3DD6"/>
    <w:rsid w:val="006C78C2"/>
    <w:rsid w:val="006D12B5"/>
    <w:rsid w:val="006D21FB"/>
    <w:rsid w:val="006E127C"/>
    <w:rsid w:val="006E15EA"/>
    <w:rsid w:val="006E1F17"/>
    <w:rsid w:val="006E23CC"/>
    <w:rsid w:val="006E60E7"/>
    <w:rsid w:val="006E6CF0"/>
    <w:rsid w:val="006E760E"/>
    <w:rsid w:val="006F3ECE"/>
    <w:rsid w:val="006F72E3"/>
    <w:rsid w:val="007007DC"/>
    <w:rsid w:val="00713B22"/>
    <w:rsid w:val="00715202"/>
    <w:rsid w:val="00721DD7"/>
    <w:rsid w:val="00727D51"/>
    <w:rsid w:val="00746182"/>
    <w:rsid w:val="00753D3A"/>
    <w:rsid w:val="00754917"/>
    <w:rsid w:val="00756262"/>
    <w:rsid w:val="00771174"/>
    <w:rsid w:val="00782398"/>
    <w:rsid w:val="00782BE4"/>
    <w:rsid w:val="0078409B"/>
    <w:rsid w:val="007842C5"/>
    <w:rsid w:val="007919FC"/>
    <w:rsid w:val="007952E7"/>
    <w:rsid w:val="007A104C"/>
    <w:rsid w:val="007B382E"/>
    <w:rsid w:val="007B4BF1"/>
    <w:rsid w:val="007C2D77"/>
    <w:rsid w:val="007C5AD2"/>
    <w:rsid w:val="007C6617"/>
    <w:rsid w:val="007D1E1A"/>
    <w:rsid w:val="007E0E1E"/>
    <w:rsid w:val="007E6F17"/>
    <w:rsid w:val="007E7ACE"/>
    <w:rsid w:val="0080614F"/>
    <w:rsid w:val="00806560"/>
    <w:rsid w:val="00810BCE"/>
    <w:rsid w:val="00811B6E"/>
    <w:rsid w:val="0081460F"/>
    <w:rsid w:val="00814B03"/>
    <w:rsid w:val="008221CD"/>
    <w:rsid w:val="0082411F"/>
    <w:rsid w:val="00825FF2"/>
    <w:rsid w:val="00827208"/>
    <w:rsid w:val="008375BC"/>
    <w:rsid w:val="008404C5"/>
    <w:rsid w:val="008407C9"/>
    <w:rsid w:val="008449ED"/>
    <w:rsid w:val="008545C1"/>
    <w:rsid w:val="0085787B"/>
    <w:rsid w:val="00860540"/>
    <w:rsid w:val="00861EDE"/>
    <w:rsid w:val="00866146"/>
    <w:rsid w:val="008735D6"/>
    <w:rsid w:val="008743B3"/>
    <w:rsid w:val="0088195F"/>
    <w:rsid w:val="00897709"/>
    <w:rsid w:val="008A070E"/>
    <w:rsid w:val="008A1DC2"/>
    <w:rsid w:val="008B6D7E"/>
    <w:rsid w:val="008C166D"/>
    <w:rsid w:val="008C723A"/>
    <w:rsid w:val="008D0758"/>
    <w:rsid w:val="008D3383"/>
    <w:rsid w:val="008D5B18"/>
    <w:rsid w:val="008D7551"/>
    <w:rsid w:val="008E1F56"/>
    <w:rsid w:val="008F0F08"/>
    <w:rsid w:val="008F17D3"/>
    <w:rsid w:val="008F4D9B"/>
    <w:rsid w:val="00906922"/>
    <w:rsid w:val="0090789D"/>
    <w:rsid w:val="00914168"/>
    <w:rsid w:val="00931641"/>
    <w:rsid w:val="009334AD"/>
    <w:rsid w:val="00945088"/>
    <w:rsid w:val="00946570"/>
    <w:rsid w:val="00951636"/>
    <w:rsid w:val="009533D3"/>
    <w:rsid w:val="00961DCD"/>
    <w:rsid w:val="009645C0"/>
    <w:rsid w:val="00965161"/>
    <w:rsid w:val="00966F53"/>
    <w:rsid w:val="00974271"/>
    <w:rsid w:val="00974D72"/>
    <w:rsid w:val="009A3B86"/>
    <w:rsid w:val="009A5F5C"/>
    <w:rsid w:val="009B1E7B"/>
    <w:rsid w:val="009B5092"/>
    <w:rsid w:val="009C59CF"/>
    <w:rsid w:val="009E178B"/>
    <w:rsid w:val="009E6119"/>
    <w:rsid w:val="00A0300D"/>
    <w:rsid w:val="00A07C66"/>
    <w:rsid w:val="00A16B92"/>
    <w:rsid w:val="00A21280"/>
    <w:rsid w:val="00A23CCE"/>
    <w:rsid w:val="00A253C3"/>
    <w:rsid w:val="00A33112"/>
    <w:rsid w:val="00A37ABE"/>
    <w:rsid w:val="00A43736"/>
    <w:rsid w:val="00A447F7"/>
    <w:rsid w:val="00A52B97"/>
    <w:rsid w:val="00A53FE1"/>
    <w:rsid w:val="00A56630"/>
    <w:rsid w:val="00A57351"/>
    <w:rsid w:val="00A5767A"/>
    <w:rsid w:val="00A61889"/>
    <w:rsid w:val="00A640DC"/>
    <w:rsid w:val="00A64DFF"/>
    <w:rsid w:val="00A67379"/>
    <w:rsid w:val="00A70CEF"/>
    <w:rsid w:val="00A75609"/>
    <w:rsid w:val="00A8142C"/>
    <w:rsid w:val="00A82402"/>
    <w:rsid w:val="00A8442D"/>
    <w:rsid w:val="00A84586"/>
    <w:rsid w:val="00A9151F"/>
    <w:rsid w:val="00A9665D"/>
    <w:rsid w:val="00A96980"/>
    <w:rsid w:val="00A96CB5"/>
    <w:rsid w:val="00A9723A"/>
    <w:rsid w:val="00AA3005"/>
    <w:rsid w:val="00AA7051"/>
    <w:rsid w:val="00AB0777"/>
    <w:rsid w:val="00AB11E6"/>
    <w:rsid w:val="00AC2145"/>
    <w:rsid w:val="00AC3864"/>
    <w:rsid w:val="00AC4291"/>
    <w:rsid w:val="00AD79C2"/>
    <w:rsid w:val="00AE46EB"/>
    <w:rsid w:val="00AE57E8"/>
    <w:rsid w:val="00AF3228"/>
    <w:rsid w:val="00AF4206"/>
    <w:rsid w:val="00AF48FF"/>
    <w:rsid w:val="00AF50AD"/>
    <w:rsid w:val="00AF6908"/>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7AC"/>
    <w:rsid w:val="00B90ED5"/>
    <w:rsid w:val="00B9518A"/>
    <w:rsid w:val="00B97990"/>
    <w:rsid w:val="00BA2861"/>
    <w:rsid w:val="00BA29BE"/>
    <w:rsid w:val="00BA3B1C"/>
    <w:rsid w:val="00BB04C8"/>
    <w:rsid w:val="00BD0F52"/>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1822"/>
    <w:rsid w:val="00C82964"/>
    <w:rsid w:val="00C906EA"/>
    <w:rsid w:val="00C91970"/>
    <w:rsid w:val="00C92332"/>
    <w:rsid w:val="00CA1029"/>
    <w:rsid w:val="00CA250A"/>
    <w:rsid w:val="00CA4EB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5FC6"/>
    <w:rsid w:val="00D3627D"/>
    <w:rsid w:val="00D402A4"/>
    <w:rsid w:val="00D43722"/>
    <w:rsid w:val="00D43766"/>
    <w:rsid w:val="00D46072"/>
    <w:rsid w:val="00D4723D"/>
    <w:rsid w:val="00D6272D"/>
    <w:rsid w:val="00D62BE2"/>
    <w:rsid w:val="00D62F25"/>
    <w:rsid w:val="00D6486E"/>
    <w:rsid w:val="00D66342"/>
    <w:rsid w:val="00D7333F"/>
    <w:rsid w:val="00D75BE2"/>
    <w:rsid w:val="00D879A3"/>
    <w:rsid w:val="00D930D9"/>
    <w:rsid w:val="00DA0049"/>
    <w:rsid w:val="00DA0911"/>
    <w:rsid w:val="00DB13BA"/>
    <w:rsid w:val="00DB623C"/>
    <w:rsid w:val="00DB7E47"/>
    <w:rsid w:val="00DC0BD0"/>
    <w:rsid w:val="00DC11B0"/>
    <w:rsid w:val="00DC4E63"/>
    <w:rsid w:val="00DE195A"/>
    <w:rsid w:val="00DE51C3"/>
    <w:rsid w:val="00DF2085"/>
    <w:rsid w:val="00DF601E"/>
    <w:rsid w:val="00DF76D2"/>
    <w:rsid w:val="00E016DE"/>
    <w:rsid w:val="00E13B41"/>
    <w:rsid w:val="00E16925"/>
    <w:rsid w:val="00E25A4D"/>
    <w:rsid w:val="00E358BC"/>
    <w:rsid w:val="00E3739D"/>
    <w:rsid w:val="00E42620"/>
    <w:rsid w:val="00E51637"/>
    <w:rsid w:val="00E537B6"/>
    <w:rsid w:val="00E67D64"/>
    <w:rsid w:val="00E77B85"/>
    <w:rsid w:val="00E77F04"/>
    <w:rsid w:val="00E8032E"/>
    <w:rsid w:val="00E810EE"/>
    <w:rsid w:val="00E87317"/>
    <w:rsid w:val="00E94C6E"/>
    <w:rsid w:val="00E95B4D"/>
    <w:rsid w:val="00EA00AC"/>
    <w:rsid w:val="00EA49E5"/>
    <w:rsid w:val="00EB43BE"/>
    <w:rsid w:val="00EC0A64"/>
    <w:rsid w:val="00ED505B"/>
    <w:rsid w:val="00ED53C6"/>
    <w:rsid w:val="00EE4757"/>
    <w:rsid w:val="00EE4AC4"/>
    <w:rsid w:val="00F024EE"/>
    <w:rsid w:val="00F171CB"/>
    <w:rsid w:val="00F275EF"/>
    <w:rsid w:val="00F2772E"/>
    <w:rsid w:val="00F33CC8"/>
    <w:rsid w:val="00F35256"/>
    <w:rsid w:val="00F363FB"/>
    <w:rsid w:val="00F37C7A"/>
    <w:rsid w:val="00F43337"/>
    <w:rsid w:val="00F44070"/>
    <w:rsid w:val="00F55BF5"/>
    <w:rsid w:val="00F568C7"/>
    <w:rsid w:val="00F60296"/>
    <w:rsid w:val="00F61847"/>
    <w:rsid w:val="00F6729F"/>
    <w:rsid w:val="00F7264D"/>
    <w:rsid w:val="00F75755"/>
    <w:rsid w:val="00F75C44"/>
    <w:rsid w:val="00F7741B"/>
    <w:rsid w:val="00F8454E"/>
    <w:rsid w:val="00F85214"/>
    <w:rsid w:val="00F85526"/>
    <w:rsid w:val="00F9329C"/>
    <w:rsid w:val="00F95364"/>
    <w:rsid w:val="00F97A4E"/>
    <w:rsid w:val="00FA4E8B"/>
    <w:rsid w:val="00FA6125"/>
    <w:rsid w:val="00FB123D"/>
    <w:rsid w:val="00FB3D5C"/>
    <w:rsid w:val="00FC5BDA"/>
    <w:rsid w:val="00FC65D2"/>
    <w:rsid w:val="00FD6B15"/>
    <w:rsid w:val="00FE11FF"/>
    <w:rsid w:val="00FE7484"/>
    <w:rsid w:val="00FF0AB0"/>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8142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irods.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mailto:NCIDataVault@mail.nih.gov" TargetMode="External"/><Relationship Id="rId15" Type="http://schemas.openxmlformats.org/officeDocument/2006/relationships/fontTable" Target="fontTab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61</cp:revision>
  <dcterms:created xsi:type="dcterms:W3CDTF">2019-11-07T18:31:00Z</dcterms:created>
  <dcterms:modified xsi:type="dcterms:W3CDTF">2019-11-08T06:28:00Z</dcterms:modified>
</cp:coreProperties>
</file>