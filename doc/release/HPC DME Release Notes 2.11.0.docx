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D4DB98D"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800F13">
              <w:rPr>
                <w:rFonts w:cstheme="minorHAnsi"/>
                <w:sz w:val="28"/>
                <w:szCs w:val="28"/>
              </w:rPr>
              <w:t>1</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800F13">
              <w:rPr>
                <w:rFonts w:cstheme="minorHAnsi"/>
                <w:sz w:val="28"/>
                <w:szCs w:val="28"/>
              </w:rPr>
              <w:t>August 27</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5B85CD58" w:rsidR="00800F13" w:rsidRDefault="00800F13" w:rsidP="0023074C">
            <w:pPr>
              <w:rPr>
                <w:rFonts w:cstheme="minorHAnsi"/>
                <w:sz w:val="28"/>
                <w:szCs w:val="28"/>
              </w:rPr>
            </w:pPr>
            <w:r>
              <w:rPr>
                <w:rFonts w:cstheme="minorHAnsi"/>
                <w:sz w:val="28"/>
                <w:szCs w:val="28"/>
              </w:rPr>
              <w:t>v2.11.0 - August 27,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697E831" w14:textId="6BF6666D" w:rsidR="000F6AEC" w:rsidRPr="001269EE" w:rsidRDefault="00F16431" w:rsidP="001269EE">
            <w:pPr>
              <w:pStyle w:val="Heading1"/>
              <w:rPr>
                <w:b w:val="0"/>
                <w:bCs w:val="0"/>
                <w:sz w:val="28"/>
                <w:szCs w:val="28"/>
              </w:rPr>
            </w:pPr>
            <w:r w:rsidRPr="001269EE">
              <w:rPr>
                <w:rFonts w:cstheme="minorHAnsi"/>
                <w:b w:val="0"/>
                <w:bCs w:val="0"/>
                <w:sz w:val="28"/>
                <w:szCs w:val="28"/>
                <w:u w:val="single"/>
              </w:rPr>
              <w:t>HPCDATAMGM-</w:t>
            </w:r>
            <w:r w:rsidR="00C71653" w:rsidRPr="001269EE">
              <w:rPr>
                <w:rFonts w:cstheme="minorHAnsi"/>
                <w:b w:val="0"/>
                <w:bCs w:val="0"/>
                <w:sz w:val="28"/>
                <w:szCs w:val="28"/>
                <w:u w:val="single"/>
              </w:rPr>
              <w:t>14</w:t>
            </w:r>
            <w:r w:rsidR="00C71653">
              <w:rPr>
                <w:rFonts w:cstheme="minorHAnsi"/>
                <w:b w:val="0"/>
                <w:bCs w:val="0"/>
                <w:sz w:val="28"/>
                <w:szCs w:val="28"/>
                <w:u w:val="single"/>
              </w:rPr>
              <w:t>13</w:t>
            </w:r>
            <w:r w:rsidRPr="001269EE">
              <w:rPr>
                <w:rFonts w:cstheme="minorHAnsi"/>
                <w:b w:val="0"/>
                <w:bCs w:val="0"/>
                <w:sz w:val="28"/>
                <w:szCs w:val="28"/>
                <w:u w:val="single"/>
              </w:rPr>
              <w:t>:</w:t>
            </w:r>
            <w:r w:rsidR="00A160A3">
              <w:rPr>
                <w:rFonts w:cstheme="minorHAnsi"/>
                <w:b w:val="0"/>
                <w:bCs w:val="0"/>
                <w:sz w:val="28"/>
                <w:szCs w:val="28"/>
              </w:rPr>
              <w:t xml:space="preserve"> </w:t>
            </w:r>
            <w:r w:rsidR="00BA1022">
              <w:rPr>
                <w:rFonts w:cstheme="minorHAnsi"/>
                <w:b w:val="0"/>
                <w:bCs w:val="0"/>
                <w:sz w:val="28"/>
                <w:szCs w:val="28"/>
              </w:rPr>
              <w:t>Enhanced the DME web application to add support for data owners</w:t>
            </w:r>
            <w:r w:rsidR="005779F0">
              <w:rPr>
                <w:rFonts w:cstheme="minorHAnsi"/>
                <w:b w:val="0"/>
                <w:bCs w:val="0"/>
                <w:sz w:val="28"/>
                <w:szCs w:val="28"/>
              </w:rPr>
              <w:t>/</w:t>
            </w:r>
            <w:r w:rsidR="00BA1022">
              <w:rPr>
                <w:rFonts w:cstheme="minorHAnsi"/>
                <w:b w:val="0"/>
                <w:bCs w:val="0"/>
                <w:sz w:val="28"/>
                <w:szCs w:val="28"/>
              </w:rPr>
              <w:t xml:space="preserve">data curators to perform annual review of projects to indicate data retention requirements. Also added support for </w:t>
            </w:r>
            <w:r w:rsidR="005779F0">
              <w:rPr>
                <w:rFonts w:cstheme="minorHAnsi"/>
                <w:b w:val="0"/>
                <w:bCs w:val="0"/>
                <w:sz w:val="28"/>
                <w:szCs w:val="28"/>
              </w:rPr>
              <w:t xml:space="preserve">sending </w:t>
            </w:r>
            <w:r w:rsidR="00BA1022">
              <w:rPr>
                <w:rFonts w:cstheme="minorHAnsi"/>
                <w:b w:val="0"/>
                <w:bCs w:val="0"/>
                <w:sz w:val="28"/>
                <w:szCs w:val="28"/>
              </w:rPr>
              <w:t xml:space="preserve">notifications and reminders with embedded email links for </w:t>
            </w:r>
            <w:r w:rsidR="005779F0">
              <w:rPr>
                <w:rFonts w:cstheme="minorHAnsi"/>
                <w:b w:val="0"/>
                <w:bCs w:val="0"/>
                <w:sz w:val="28"/>
                <w:szCs w:val="28"/>
              </w:rPr>
              <w:t>accessing</w:t>
            </w:r>
            <w:r w:rsidR="00BA1022">
              <w:rPr>
                <w:rFonts w:cstheme="minorHAnsi"/>
                <w:b w:val="0"/>
                <w:bCs w:val="0"/>
                <w:sz w:val="28"/>
                <w:szCs w:val="28"/>
              </w:rPr>
              <w:t xml:space="preserve"> the review</w:t>
            </w:r>
            <w:r w:rsidR="005779F0">
              <w:rPr>
                <w:rFonts w:cstheme="minorHAnsi"/>
                <w:b w:val="0"/>
                <w:bCs w:val="0"/>
                <w:sz w:val="28"/>
                <w:szCs w:val="28"/>
              </w:rPr>
              <w:t xml:space="preserve"> screen</w:t>
            </w:r>
            <w:r w:rsidR="006900A1">
              <w:rPr>
                <w:rFonts w:cstheme="minorHAnsi"/>
                <w:b w:val="0"/>
                <w:bCs w:val="0"/>
                <w:sz w:val="28"/>
                <w:szCs w:val="28"/>
              </w:rPr>
              <w:t xml:space="preserve">. </w:t>
            </w:r>
            <w:r w:rsidR="00B9648C">
              <w:rPr>
                <w:rFonts w:cstheme="minorHAnsi"/>
                <w:b w:val="0"/>
                <w:bCs w:val="0"/>
                <w:sz w:val="28"/>
                <w:szCs w:val="28"/>
              </w:rPr>
              <w:t xml:space="preserve">For details, refer to </w:t>
            </w:r>
            <w:hyperlink r:id="rId6" w:history="1">
              <w:r w:rsidR="00DC60E8" w:rsidRPr="00C71653">
                <w:rPr>
                  <w:rStyle w:val="Hyperlink"/>
                  <w:rFonts w:cstheme="minorHAnsi"/>
                  <w:b w:val="0"/>
                  <w:bCs w:val="0"/>
                  <w:sz w:val="28"/>
                  <w:szCs w:val="28"/>
                </w:rPr>
                <w:t>Reviewing a Project</w:t>
              </w:r>
            </w:hyperlink>
            <w:r w:rsidR="00DC60E8">
              <w:rPr>
                <w:rFonts w:cstheme="minorHAnsi"/>
                <w:b w:val="0"/>
                <w:bCs w:val="0"/>
                <w:sz w:val="28"/>
                <w:szCs w:val="28"/>
              </w:rPr>
              <w:t>.</w:t>
            </w:r>
          </w:p>
          <w:p w14:paraId="69D707FE" w14:textId="7F06606C" w:rsidR="00C43F54" w:rsidRPr="001269EE" w:rsidRDefault="000F6AEC" w:rsidP="00C43F54">
            <w:pPr>
              <w:pStyle w:val="Heading1"/>
              <w:rPr>
                <w:b w:val="0"/>
                <w:bCs w:val="0"/>
                <w:sz w:val="28"/>
                <w:szCs w:val="28"/>
              </w:rPr>
            </w:pPr>
            <w:r w:rsidRPr="001269EE">
              <w:rPr>
                <w:b w:val="0"/>
                <w:sz w:val="28"/>
                <w:szCs w:val="28"/>
                <w:u w:val="single"/>
              </w:rPr>
              <w:t>HPCDATAMGM-14</w:t>
            </w:r>
            <w:r w:rsidR="00BA1022">
              <w:rPr>
                <w:b w:val="0"/>
                <w:sz w:val="28"/>
                <w:szCs w:val="28"/>
                <w:u w:val="single"/>
              </w:rPr>
              <w:t>8</w:t>
            </w:r>
            <w:r w:rsidRPr="001269EE">
              <w:rPr>
                <w:b w:val="0"/>
                <w:sz w:val="28"/>
                <w:szCs w:val="28"/>
                <w:u w:val="single"/>
              </w:rPr>
              <w:t>6</w:t>
            </w:r>
            <w:r w:rsidRPr="001269EE">
              <w:rPr>
                <w:b w:val="0"/>
                <w:sz w:val="28"/>
                <w:szCs w:val="28"/>
              </w:rPr>
              <w:t xml:space="preserve">: </w:t>
            </w:r>
            <w:r w:rsidR="00BA1022">
              <w:rPr>
                <w:b w:val="0"/>
                <w:sz w:val="28"/>
                <w:szCs w:val="28"/>
              </w:rPr>
              <w:t xml:space="preserve">Added support for </w:t>
            </w:r>
            <w:r w:rsidR="001D073C">
              <w:rPr>
                <w:b w:val="0"/>
                <w:sz w:val="28"/>
                <w:szCs w:val="28"/>
              </w:rPr>
              <w:t xml:space="preserve">optionally </w:t>
            </w:r>
            <w:r w:rsidR="00BA1022">
              <w:rPr>
                <w:b w:val="0"/>
                <w:sz w:val="28"/>
                <w:szCs w:val="28"/>
              </w:rPr>
              <w:t xml:space="preserve">performing date format validation of user metadata representing date </w:t>
            </w:r>
            <w:r w:rsidR="00D57792">
              <w:rPr>
                <w:b w:val="0"/>
                <w:sz w:val="28"/>
                <w:szCs w:val="28"/>
              </w:rPr>
              <w:t>values and</w:t>
            </w:r>
            <w:r w:rsidR="00DD4982">
              <w:rPr>
                <w:b w:val="0"/>
                <w:sz w:val="28"/>
                <w:szCs w:val="28"/>
              </w:rPr>
              <w:t xml:space="preserve"> storing it in the format</w:t>
            </w:r>
            <w:r w:rsidR="005779F0">
              <w:rPr>
                <w:b w:val="0"/>
                <w:sz w:val="28"/>
                <w:szCs w:val="28"/>
              </w:rPr>
              <w:t xml:space="preserve"> specified in the metadata validation rule</w:t>
            </w:r>
            <w:r w:rsidR="00BA1022">
              <w:rPr>
                <w:b w:val="0"/>
                <w:sz w:val="28"/>
                <w:szCs w:val="28"/>
              </w:rPr>
              <w:t xml:space="preserve">. </w:t>
            </w:r>
            <w:r w:rsidR="00C43F54" w:rsidRPr="001269EE">
              <w:rPr>
                <w:b w:val="0"/>
                <w:bCs w:val="0"/>
                <w:sz w:val="28"/>
                <w:szCs w:val="28"/>
              </w:rPr>
              <w:t>For details</w:t>
            </w:r>
            <w:r w:rsidR="00C43F54">
              <w:rPr>
                <w:b w:val="0"/>
                <w:bCs w:val="0"/>
                <w:sz w:val="28"/>
                <w:szCs w:val="28"/>
              </w:rPr>
              <w:t>,</w:t>
            </w:r>
            <w:r w:rsidR="00C43F54" w:rsidRPr="001269EE">
              <w:rPr>
                <w:b w:val="0"/>
                <w:bCs w:val="0"/>
                <w:sz w:val="28"/>
                <w:szCs w:val="28"/>
              </w:rPr>
              <w:t xml:space="preserve"> refer to sections 5.</w:t>
            </w:r>
            <w:r w:rsidR="00C43F54">
              <w:rPr>
                <w:b w:val="0"/>
                <w:bCs w:val="0"/>
                <w:sz w:val="28"/>
                <w:szCs w:val="28"/>
              </w:rPr>
              <w:t>31</w:t>
            </w:r>
            <w:r w:rsidR="00C43F54" w:rsidRPr="001269EE">
              <w:rPr>
                <w:b w:val="0"/>
                <w:bCs w:val="0"/>
                <w:sz w:val="28"/>
                <w:szCs w:val="28"/>
              </w:rPr>
              <w:t xml:space="preserve"> and 5.</w:t>
            </w:r>
            <w:r w:rsidR="00C43F54">
              <w:rPr>
                <w:b w:val="0"/>
                <w:bCs w:val="0"/>
                <w:sz w:val="28"/>
                <w:szCs w:val="28"/>
              </w:rPr>
              <w:t>36</w:t>
            </w:r>
            <w:r w:rsidR="00C43F54" w:rsidRPr="001269EE">
              <w:rPr>
                <w:b w:val="0"/>
                <w:bCs w:val="0"/>
                <w:sz w:val="28"/>
                <w:szCs w:val="28"/>
              </w:rPr>
              <w:t xml:space="preserve"> of the</w:t>
            </w:r>
            <w:r w:rsidR="00C43F54" w:rsidRPr="001269EE">
              <w:rPr>
                <w:sz w:val="28"/>
                <w:szCs w:val="28"/>
              </w:rPr>
              <w:t xml:space="preserve"> </w:t>
            </w:r>
            <w:hyperlink r:id="rId7" w:history="1">
              <w:r w:rsidR="00C43F54" w:rsidRPr="001269EE">
                <w:rPr>
                  <w:rStyle w:val="Hyperlink"/>
                  <w:b w:val="0"/>
                  <w:bCs w:val="0"/>
                  <w:sz w:val="28"/>
                  <w:szCs w:val="28"/>
                </w:rPr>
                <w:t>DME API Specification</w:t>
              </w:r>
            </w:hyperlink>
            <w:r w:rsidR="00C43F54" w:rsidRPr="001269EE">
              <w:rPr>
                <w:b w:val="0"/>
                <w:bCs w:val="0"/>
                <w:sz w:val="28"/>
                <w:szCs w:val="28"/>
              </w:rPr>
              <w:t>.</w:t>
            </w:r>
          </w:p>
          <w:p w14:paraId="112F93E6" w14:textId="77777777" w:rsidR="0090180E" w:rsidRDefault="0090180E"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4781CBA7" w:rsidR="0015459E" w:rsidRDefault="0015459E" w:rsidP="00DC7F9A">
            <w:pPr>
              <w:rPr>
                <w:rFonts w:cstheme="minorHAnsi"/>
                <w:bCs/>
                <w:sz w:val="28"/>
                <w:szCs w:val="28"/>
                <w:u w:val="single"/>
              </w:rPr>
            </w:pPr>
          </w:p>
          <w:p w14:paraId="7CDB18BD" w14:textId="648F9F16" w:rsidR="007F64DA" w:rsidRDefault="007F64DA" w:rsidP="00E04D07">
            <w:pPr>
              <w:rPr>
                <w:rFonts w:cstheme="minorHAnsi"/>
                <w:bCs/>
                <w:sz w:val="28"/>
                <w:szCs w:val="28"/>
                <w:u w:val="single"/>
              </w:rPr>
            </w:pPr>
            <w:r w:rsidRPr="001269EE">
              <w:rPr>
                <w:bCs/>
                <w:sz w:val="28"/>
                <w:szCs w:val="28"/>
                <w:u w:val="single"/>
              </w:rPr>
              <w:t>HPCDATAMGM-</w:t>
            </w:r>
            <w:r w:rsidR="00C71653" w:rsidRPr="001269EE">
              <w:rPr>
                <w:bCs/>
                <w:sz w:val="28"/>
                <w:szCs w:val="28"/>
                <w:u w:val="single"/>
              </w:rPr>
              <w:t>1</w:t>
            </w:r>
            <w:r w:rsidR="00C71653">
              <w:rPr>
                <w:bCs/>
                <w:sz w:val="28"/>
                <w:szCs w:val="28"/>
                <w:u w:val="single"/>
              </w:rPr>
              <w:t>329</w:t>
            </w:r>
            <w:r>
              <w:rPr>
                <w:bCs/>
                <w:sz w:val="28"/>
                <w:szCs w:val="28"/>
              </w:rPr>
              <w:t xml:space="preserve">:  </w:t>
            </w:r>
            <w:r w:rsidR="00DD4982">
              <w:rPr>
                <w:bCs/>
                <w:sz w:val="28"/>
                <w:szCs w:val="28"/>
              </w:rPr>
              <w:t xml:space="preserve">Renamed the data object system metadata </w:t>
            </w:r>
            <w:r w:rsidR="00DD4982" w:rsidRPr="00D64997">
              <w:rPr>
                <w:bCs/>
                <w:i/>
                <w:iCs/>
                <w:sz w:val="28"/>
                <w:szCs w:val="28"/>
              </w:rPr>
              <w:t>registration_completion_event</w:t>
            </w:r>
            <w:r w:rsidR="00DD4982">
              <w:rPr>
                <w:bCs/>
                <w:sz w:val="28"/>
                <w:szCs w:val="28"/>
              </w:rPr>
              <w:t xml:space="preserve"> to </w:t>
            </w:r>
            <w:r w:rsidR="00DD4982" w:rsidRPr="00D64997">
              <w:rPr>
                <w:bCs/>
                <w:i/>
                <w:iCs/>
                <w:sz w:val="28"/>
                <w:szCs w:val="28"/>
              </w:rPr>
              <w:t>registration_event</w:t>
            </w:r>
            <w:r w:rsidR="0071066D">
              <w:rPr>
                <w:bCs/>
                <w:i/>
                <w:iCs/>
                <w:sz w:val="28"/>
                <w:szCs w:val="28"/>
              </w:rPr>
              <w:t>_required</w:t>
            </w:r>
            <w:r w:rsidR="00DD4982">
              <w:rPr>
                <w:bCs/>
                <w:sz w:val="28"/>
                <w:szCs w:val="28"/>
              </w:rPr>
              <w:t xml:space="preserve"> to reflect the actual </w:t>
            </w:r>
            <w:r w:rsidR="00DD4982">
              <w:rPr>
                <w:bCs/>
                <w:sz w:val="28"/>
                <w:szCs w:val="28"/>
              </w:rPr>
              <w:lastRenderedPageBreak/>
              <w:t>purpose of th</w:t>
            </w:r>
            <w:r w:rsidR="008E5D66">
              <w:rPr>
                <w:bCs/>
                <w:sz w:val="28"/>
                <w:szCs w:val="28"/>
              </w:rPr>
              <w:t>is</w:t>
            </w:r>
            <w:r w:rsidR="00DD4982">
              <w:rPr>
                <w:bCs/>
                <w:sz w:val="28"/>
                <w:szCs w:val="28"/>
              </w:rPr>
              <w:t xml:space="preserve"> metadata</w:t>
            </w:r>
            <w:r w:rsidR="008E5D66">
              <w:rPr>
                <w:bCs/>
                <w:sz w:val="28"/>
                <w:szCs w:val="28"/>
              </w:rPr>
              <w:t xml:space="preserve"> attribute</w:t>
            </w:r>
            <w:r w:rsidR="00DD4982">
              <w:rPr>
                <w:bCs/>
                <w:sz w:val="28"/>
                <w:szCs w:val="28"/>
              </w:rPr>
              <w:t xml:space="preserve">, which is to track whether </w:t>
            </w:r>
            <w:r w:rsidR="008E5D66">
              <w:rPr>
                <w:bCs/>
                <w:sz w:val="28"/>
                <w:szCs w:val="28"/>
              </w:rPr>
              <w:t xml:space="preserve">a </w:t>
            </w:r>
            <w:r w:rsidR="00DD4982">
              <w:rPr>
                <w:bCs/>
                <w:sz w:val="28"/>
                <w:szCs w:val="28"/>
              </w:rPr>
              <w:t xml:space="preserve">registration </w:t>
            </w:r>
            <w:r w:rsidR="008E5D66">
              <w:rPr>
                <w:bCs/>
                <w:sz w:val="28"/>
                <w:szCs w:val="28"/>
              </w:rPr>
              <w:t xml:space="preserve">event </w:t>
            </w:r>
            <w:r w:rsidR="00DD4982">
              <w:rPr>
                <w:bCs/>
                <w:sz w:val="28"/>
                <w:szCs w:val="28"/>
              </w:rPr>
              <w:t xml:space="preserve">is required </w:t>
            </w:r>
            <w:r w:rsidR="008E5D66">
              <w:rPr>
                <w:bCs/>
                <w:sz w:val="28"/>
                <w:szCs w:val="28"/>
              </w:rPr>
              <w:t xml:space="preserve">to be generated </w:t>
            </w:r>
            <w:r w:rsidR="00DD4982">
              <w:rPr>
                <w:bCs/>
                <w:sz w:val="28"/>
                <w:szCs w:val="28"/>
              </w:rPr>
              <w:t xml:space="preserve">for this </w:t>
            </w:r>
            <w:r w:rsidR="008E5D66">
              <w:rPr>
                <w:bCs/>
                <w:sz w:val="28"/>
                <w:szCs w:val="28"/>
              </w:rPr>
              <w:t>object</w:t>
            </w:r>
            <w:r w:rsidR="00DD4982">
              <w:rPr>
                <w:bCs/>
                <w:sz w:val="28"/>
                <w:szCs w:val="28"/>
              </w:rPr>
              <w:t xml:space="preserve"> or not</w:t>
            </w:r>
            <w:r>
              <w:rPr>
                <w:bCs/>
                <w:sz w:val="28"/>
                <w:szCs w:val="28"/>
              </w:rPr>
              <w:t>.</w:t>
            </w:r>
          </w:p>
          <w:p w14:paraId="5DF56DD7" w14:textId="77777777" w:rsidR="000F6AEC" w:rsidRDefault="000F6AEC" w:rsidP="00E04D07">
            <w:pPr>
              <w:rPr>
                <w:rFonts w:cstheme="minorHAnsi"/>
                <w:bCs/>
                <w:sz w:val="28"/>
                <w:szCs w:val="28"/>
                <w:u w:val="single"/>
              </w:rPr>
            </w:pPr>
          </w:p>
          <w:p w14:paraId="29FEA69E" w14:textId="45D2B3BB" w:rsidR="00E04D07" w:rsidRPr="001269EE" w:rsidRDefault="00BF1C55" w:rsidP="00E04D07">
            <w:pPr>
              <w:rPr>
                <w:sz w:val="28"/>
                <w:szCs w:val="28"/>
              </w:rPr>
            </w:pPr>
            <w:r w:rsidRPr="00D20904">
              <w:rPr>
                <w:rFonts w:cstheme="minorHAnsi"/>
                <w:bCs/>
                <w:sz w:val="28"/>
                <w:szCs w:val="28"/>
                <w:u w:val="single"/>
              </w:rPr>
              <w:t>HPCDATAMGM-</w:t>
            </w:r>
            <w:r w:rsidR="00E04D07">
              <w:rPr>
                <w:rFonts w:cstheme="minorHAnsi"/>
                <w:bCs/>
                <w:sz w:val="28"/>
                <w:szCs w:val="28"/>
                <w:u w:val="single"/>
              </w:rPr>
              <w:t>14</w:t>
            </w:r>
            <w:r w:rsidR="00FA3204">
              <w:rPr>
                <w:rFonts w:cstheme="minorHAnsi"/>
                <w:bCs/>
                <w:sz w:val="28"/>
                <w:szCs w:val="28"/>
                <w:u w:val="single"/>
              </w:rPr>
              <w:t>9</w:t>
            </w:r>
            <w:r w:rsidR="00E04D07">
              <w:rPr>
                <w:rFonts w:cstheme="minorHAnsi"/>
                <w:bCs/>
                <w:sz w:val="28"/>
                <w:szCs w:val="28"/>
                <w:u w:val="single"/>
              </w:rPr>
              <w:t>0</w:t>
            </w:r>
            <w:r w:rsidRPr="00D20904">
              <w:rPr>
                <w:rFonts w:cstheme="minorHAnsi"/>
                <w:bCs/>
                <w:sz w:val="28"/>
                <w:szCs w:val="28"/>
              </w:rPr>
              <w:t>:</w:t>
            </w:r>
            <w:r w:rsidRPr="00D20904">
              <w:rPr>
                <w:rFonts w:cstheme="minorHAnsi"/>
                <w:b/>
                <w:sz w:val="28"/>
                <w:szCs w:val="28"/>
              </w:rPr>
              <w:t xml:space="preserve">  </w:t>
            </w:r>
            <w:r w:rsidR="00FA3204" w:rsidRPr="00D64997">
              <w:rPr>
                <w:rFonts w:cstheme="minorHAnsi"/>
                <w:bCs/>
                <w:sz w:val="28"/>
                <w:szCs w:val="28"/>
              </w:rPr>
              <w:t xml:space="preserve">Removed </w:t>
            </w:r>
            <w:r w:rsidR="000D76BC">
              <w:rPr>
                <w:rFonts w:cstheme="minorHAnsi"/>
                <w:bCs/>
                <w:sz w:val="28"/>
                <w:szCs w:val="28"/>
              </w:rPr>
              <w:t xml:space="preserve">the </w:t>
            </w:r>
            <w:r w:rsidR="00E61F3B">
              <w:rPr>
                <w:rFonts w:cstheme="minorHAnsi"/>
                <w:bCs/>
                <w:sz w:val="28"/>
                <w:szCs w:val="28"/>
              </w:rPr>
              <w:t xml:space="preserve">generation of the </w:t>
            </w:r>
            <w:r w:rsidR="000D76BC">
              <w:rPr>
                <w:rFonts w:cstheme="minorHAnsi"/>
                <w:bCs/>
                <w:sz w:val="28"/>
                <w:szCs w:val="28"/>
              </w:rPr>
              <w:t xml:space="preserve">default 'name' </w:t>
            </w:r>
            <w:r w:rsidR="005779F0">
              <w:rPr>
                <w:rFonts w:cstheme="minorHAnsi"/>
                <w:bCs/>
                <w:sz w:val="28"/>
                <w:szCs w:val="28"/>
              </w:rPr>
              <w:t xml:space="preserve">user </w:t>
            </w:r>
            <w:r w:rsidR="000D76BC">
              <w:rPr>
                <w:rFonts w:cstheme="minorHAnsi"/>
                <w:bCs/>
                <w:sz w:val="28"/>
                <w:szCs w:val="28"/>
              </w:rPr>
              <w:t xml:space="preserve">metadata </w:t>
            </w:r>
            <w:r w:rsidR="005779F0">
              <w:rPr>
                <w:rFonts w:cstheme="minorHAnsi"/>
                <w:bCs/>
                <w:sz w:val="28"/>
                <w:szCs w:val="28"/>
              </w:rPr>
              <w:t xml:space="preserve">attribute </w:t>
            </w:r>
            <w:r w:rsidR="000D76BC">
              <w:rPr>
                <w:rFonts w:cstheme="minorHAnsi"/>
                <w:bCs/>
                <w:sz w:val="28"/>
                <w:szCs w:val="28"/>
              </w:rPr>
              <w:t xml:space="preserve">during </w:t>
            </w:r>
            <w:r w:rsidR="005779F0">
              <w:rPr>
                <w:rFonts w:cstheme="minorHAnsi"/>
                <w:bCs/>
                <w:sz w:val="28"/>
                <w:szCs w:val="28"/>
              </w:rPr>
              <w:t>bulk upload</w:t>
            </w:r>
            <w:r w:rsidR="00E61F3B">
              <w:rPr>
                <w:rFonts w:cstheme="minorHAnsi"/>
                <w:bCs/>
                <w:sz w:val="28"/>
                <w:szCs w:val="28"/>
              </w:rPr>
              <w:t xml:space="preserve"> of data objects</w:t>
            </w:r>
            <w:r w:rsidR="005779F0">
              <w:rPr>
                <w:rFonts w:cstheme="minorHAnsi"/>
                <w:bCs/>
                <w:sz w:val="28"/>
                <w:szCs w:val="28"/>
              </w:rPr>
              <w:t xml:space="preserve">, as this information is already being captured as part of the </w:t>
            </w:r>
            <w:r w:rsidR="005779F0" w:rsidRPr="00D64997">
              <w:rPr>
                <w:rFonts w:cstheme="minorHAnsi"/>
                <w:bCs/>
                <w:i/>
                <w:iCs/>
                <w:sz w:val="28"/>
                <w:szCs w:val="28"/>
              </w:rPr>
              <w:t>source_file_id</w:t>
            </w:r>
            <w:r w:rsidR="005779F0">
              <w:rPr>
                <w:rFonts w:cstheme="minorHAnsi"/>
                <w:bCs/>
                <w:sz w:val="28"/>
                <w:szCs w:val="28"/>
              </w:rPr>
              <w:t xml:space="preserve"> system metadata</w:t>
            </w:r>
            <w:r w:rsidR="00B77306" w:rsidRPr="001269EE">
              <w:rPr>
                <w:sz w:val="28"/>
                <w:szCs w:val="28"/>
              </w:rPr>
              <w:t>.</w:t>
            </w:r>
          </w:p>
          <w:p w14:paraId="2C66729E" w14:textId="77777777" w:rsidR="00116ADF" w:rsidRDefault="00116ADF" w:rsidP="00DC7F9A">
            <w:pPr>
              <w:rPr>
                <w:rFonts w:cstheme="minorHAnsi"/>
                <w:bCs/>
                <w:sz w:val="28"/>
                <w:szCs w:val="28"/>
                <w:u w:val="single"/>
              </w:rPr>
            </w:pPr>
          </w:p>
          <w:p w14:paraId="68E3A40A" w14:textId="1551123A" w:rsidR="005A2BA1" w:rsidRDefault="008E0A9C" w:rsidP="008E0A9C">
            <w:pPr>
              <w:rPr>
                <w:sz w:val="28"/>
                <w:szCs w:val="28"/>
              </w:rPr>
            </w:pPr>
            <w:r w:rsidRPr="00BC7425">
              <w:rPr>
                <w:sz w:val="28"/>
                <w:szCs w:val="28"/>
                <w:u w:val="single"/>
              </w:rPr>
              <w:t>HPCDATAMGM-</w:t>
            </w:r>
            <w:r>
              <w:rPr>
                <w:sz w:val="28"/>
                <w:szCs w:val="28"/>
                <w:u w:val="single"/>
              </w:rPr>
              <w:t>14</w:t>
            </w:r>
            <w:r w:rsidR="000D76BC">
              <w:rPr>
                <w:sz w:val="28"/>
                <w:szCs w:val="28"/>
                <w:u w:val="single"/>
              </w:rPr>
              <w:t>97</w:t>
            </w:r>
            <w:r>
              <w:rPr>
                <w:sz w:val="28"/>
                <w:szCs w:val="28"/>
              </w:rPr>
              <w:t xml:space="preserve">: </w:t>
            </w:r>
            <w:r w:rsidR="00034424">
              <w:rPr>
                <w:sz w:val="28"/>
                <w:szCs w:val="28"/>
              </w:rPr>
              <w:t xml:space="preserve">Removed </w:t>
            </w:r>
            <w:r w:rsidR="003E3E55">
              <w:rPr>
                <w:sz w:val="28"/>
                <w:szCs w:val="28"/>
              </w:rPr>
              <w:t xml:space="preserve">the </w:t>
            </w:r>
            <w:r w:rsidR="000D76BC">
              <w:rPr>
                <w:sz w:val="28"/>
                <w:szCs w:val="28"/>
              </w:rPr>
              <w:t xml:space="preserve">subscription entries for the restoration status notifications </w:t>
            </w:r>
            <w:r w:rsidR="00034424">
              <w:rPr>
                <w:sz w:val="28"/>
                <w:szCs w:val="28"/>
              </w:rPr>
              <w:t xml:space="preserve">from </w:t>
            </w:r>
            <w:r w:rsidR="000D76BC">
              <w:rPr>
                <w:sz w:val="28"/>
                <w:szCs w:val="28"/>
              </w:rPr>
              <w:t>the Manage Notifications screen of the DME web application.</w:t>
            </w:r>
            <w:r w:rsidR="00F80721">
              <w:rPr>
                <w:sz w:val="28"/>
                <w:szCs w:val="28"/>
              </w:rPr>
              <w:t xml:space="preserve"> </w:t>
            </w:r>
            <w:r w:rsidR="000D76BC">
              <w:rPr>
                <w:sz w:val="28"/>
                <w:szCs w:val="28"/>
              </w:rPr>
              <w:t xml:space="preserve">  </w:t>
            </w:r>
            <w:r w:rsidR="00F80721">
              <w:rPr>
                <w:sz w:val="28"/>
                <w:szCs w:val="28"/>
              </w:rPr>
              <w:t>These will be sent always and will not require subscription.</w:t>
            </w:r>
          </w:p>
          <w:p w14:paraId="612E909C" w14:textId="526EAB68" w:rsidR="005779F0" w:rsidRDefault="005779F0" w:rsidP="008E0A9C">
            <w:pPr>
              <w:rPr>
                <w:sz w:val="28"/>
                <w:szCs w:val="28"/>
              </w:rPr>
            </w:pPr>
          </w:p>
          <w:p w14:paraId="7AB287F3" w14:textId="1DAE8125" w:rsidR="005779F0" w:rsidRDefault="005779F0" w:rsidP="008E0A9C">
            <w:pPr>
              <w:rPr>
                <w:sz w:val="28"/>
                <w:szCs w:val="28"/>
              </w:rPr>
            </w:pPr>
            <w:r w:rsidRPr="003566FD">
              <w:rPr>
                <w:sz w:val="28"/>
                <w:szCs w:val="28"/>
                <w:u w:val="single"/>
              </w:rPr>
              <w:t>HPCDATAMGM-1489</w:t>
            </w:r>
            <w:r>
              <w:rPr>
                <w:sz w:val="28"/>
                <w:szCs w:val="28"/>
              </w:rPr>
              <w:t xml:space="preserve">: </w:t>
            </w:r>
            <w:r w:rsidR="00E61F3B">
              <w:rPr>
                <w:sz w:val="28"/>
                <w:szCs w:val="28"/>
              </w:rPr>
              <w:t>F</w:t>
            </w:r>
            <w:r>
              <w:rPr>
                <w:sz w:val="28"/>
                <w:szCs w:val="28"/>
              </w:rPr>
              <w:t xml:space="preserve">ixed issue with files failing to download when the storage class in </w:t>
            </w:r>
            <w:r w:rsidR="00E61F3B">
              <w:rPr>
                <w:sz w:val="28"/>
                <w:szCs w:val="28"/>
              </w:rPr>
              <w:t>the S3 object store</w:t>
            </w:r>
            <w:r>
              <w:rPr>
                <w:sz w:val="28"/>
                <w:szCs w:val="28"/>
              </w:rPr>
              <w:t xml:space="preserve"> gets set to </w:t>
            </w:r>
            <w:r w:rsidRPr="00D64997">
              <w:rPr>
                <w:i/>
                <w:iCs/>
                <w:sz w:val="28"/>
                <w:szCs w:val="28"/>
              </w:rPr>
              <w:t>Unknown</w:t>
            </w:r>
            <w:r w:rsidR="0071066D">
              <w:rPr>
                <w:sz w:val="28"/>
                <w:szCs w:val="28"/>
              </w:rPr>
              <w:t xml:space="preserve"> once</w:t>
            </w:r>
            <w:r>
              <w:rPr>
                <w:sz w:val="28"/>
                <w:szCs w:val="28"/>
              </w:rPr>
              <w:t xml:space="preserve"> restoration </w:t>
            </w:r>
            <w:r w:rsidR="0071066D">
              <w:rPr>
                <w:sz w:val="28"/>
                <w:szCs w:val="28"/>
              </w:rPr>
              <w:t xml:space="preserve">of the file </w:t>
            </w:r>
            <w:r w:rsidR="00E61F3B">
              <w:rPr>
                <w:sz w:val="28"/>
                <w:szCs w:val="28"/>
              </w:rPr>
              <w:t>begins</w:t>
            </w:r>
            <w:r w:rsidR="0071066D">
              <w:rPr>
                <w:sz w:val="28"/>
                <w:szCs w:val="28"/>
              </w:rPr>
              <w:t xml:space="preserve"> for download</w:t>
            </w:r>
            <w:r>
              <w:rPr>
                <w:sz w:val="28"/>
                <w:szCs w:val="28"/>
              </w:rPr>
              <w:t xml:space="preserve">. </w:t>
            </w:r>
          </w:p>
          <w:p w14:paraId="5FDAFC03" w14:textId="77777777" w:rsidR="00825160" w:rsidRDefault="00825160" w:rsidP="00337E18">
            <w:pPr>
              <w:rPr>
                <w:sz w:val="28"/>
                <w:szCs w:val="28"/>
                <w:u w:val="single"/>
              </w:rPr>
            </w:pPr>
          </w:p>
          <w:p w14:paraId="5D73BB2C" w14:textId="5BCF1FEE" w:rsidR="00825160" w:rsidRDefault="00FD2472">
            <w:pPr>
              <w:rPr>
                <w:sz w:val="28"/>
                <w:szCs w:val="28"/>
              </w:rPr>
            </w:pPr>
            <w:r w:rsidRPr="00BC7425">
              <w:rPr>
                <w:sz w:val="28"/>
                <w:szCs w:val="28"/>
                <w:u w:val="single"/>
              </w:rPr>
              <w:t>HPCDATAMGM-</w:t>
            </w:r>
            <w:r>
              <w:rPr>
                <w:sz w:val="28"/>
                <w:szCs w:val="28"/>
                <w:u w:val="single"/>
              </w:rPr>
              <w:t>14</w:t>
            </w:r>
            <w:r w:rsidR="00E730F6">
              <w:rPr>
                <w:sz w:val="28"/>
                <w:szCs w:val="28"/>
                <w:u w:val="single"/>
              </w:rPr>
              <w:t>7</w:t>
            </w:r>
            <w:r w:rsidR="002506D7">
              <w:rPr>
                <w:sz w:val="28"/>
                <w:szCs w:val="28"/>
                <w:u w:val="single"/>
              </w:rPr>
              <w:t>8</w:t>
            </w:r>
            <w:r>
              <w:rPr>
                <w:sz w:val="28"/>
                <w:szCs w:val="28"/>
              </w:rPr>
              <w:t xml:space="preserve">: </w:t>
            </w:r>
            <w:r w:rsidR="000F6AEC">
              <w:rPr>
                <w:sz w:val="28"/>
                <w:szCs w:val="28"/>
              </w:rPr>
              <w:t xml:space="preserve">Fixed issue causing the header message (informing users about available transfer options) to disappear from the </w:t>
            </w:r>
            <w:r w:rsidR="000F6AEC" w:rsidRPr="001269EE">
              <w:rPr>
                <w:i/>
                <w:iCs/>
                <w:sz w:val="28"/>
                <w:szCs w:val="28"/>
              </w:rPr>
              <w:t>Download</w:t>
            </w:r>
            <w:r w:rsidR="000F6AEC">
              <w:rPr>
                <w:sz w:val="28"/>
                <w:szCs w:val="28"/>
              </w:rPr>
              <w:t xml:space="preserve"> screen of the DME web application after</w:t>
            </w:r>
            <w:r w:rsidR="006B4016">
              <w:rPr>
                <w:sz w:val="28"/>
                <w:szCs w:val="28"/>
              </w:rPr>
              <w:t xml:space="preserve"> DME is authorized for access to Google Drive</w:t>
            </w:r>
            <w:r w:rsidR="000F6AEC">
              <w:rPr>
                <w:sz w:val="28"/>
                <w:szCs w:val="28"/>
              </w:rPr>
              <w:t xml:space="preserve"> </w:t>
            </w:r>
            <w:r w:rsidR="00493FF5">
              <w:rPr>
                <w:sz w:val="28"/>
                <w:szCs w:val="28"/>
              </w:rPr>
              <w:t>(</w:t>
            </w:r>
            <w:r w:rsidR="000F6AEC">
              <w:rPr>
                <w:sz w:val="28"/>
                <w:szCs w:val="28"/>
              </w:rPr>
              <w:t>when Google Drive transfer option is selected</w:t>
            </w:r>
            <w:r w:rsidR="00493FF5">
              <w:rPr>
                <w:sz w:val="28"/>
                <w:szCs w:val="28"/>
              </w:rPr>
              <w:t>)</w:t>
            </w:r>
            <w:r w:rsidR="00E730F6">
              <w:rPr>
                <w:sz w:val="28"/>
                <w:szCs w:val="28"/>
              </w:rPr>
              <w:t xml:space="preserve">. </w:t>
            </w:r>
          </w:p>
          <w:p w14:paraId="3408CEF2" w14:textId="50F7D974" w:rsidR="005D3B37" w:rsidRDefault="005D3B37">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02AA6378" w14:textId="2073BE4B" w:rsidR="001B12F2" w:rsidRDefault="001B12F2" w:rsidP="001B12F2">
            <w:pPr>
              <w:rPr>
                <w:sz w:val="28"/>
                <w:szCs w:val="28"/>
              </w:rPr>
            </w:pPr>
            <w:r w:rsidRPr="001269EE">
              <w:rPr>
                <w:sz w:val="28"/>
                <w:szCs w:val="28"/>
                <w:u w:val="single"/>
              </w:rPr>
              <w:t>HPCDATAMGM-148</w:t>
            </w:r>
            <w:r w:rsidR="0085553B">
              <w:rPr>
                <w:sz w:val="28"/>
                <w:szCs w:val="28"/>
                <w:u w:val="single"/>
              </w:rPr>
              <w:t>7, 1496</w:t>
            </w:r>
            <w:r w:rsidRPr="001269EE">
              <w:rPr>
                <w:sz w:val="28"/>
                <w:szCs w:val="28"/>
              </w:rPr>
              <w:t xml:space="preserve">: </w:t>
            </w:r>
            <w:r w:rsidR="0085553B">
              <w:rPr>
                <w:sz w:val="28"/>
                <w:szCs w:val="28"/>
              </w:rPr>
              <w:t xml:space="preserve"> Improved error handling by adding new error notifications. Also added the capability for </w:t>
            </w:r>
            <w:r w:rsidR="00034424">
              <w:rPr>
                <w:sz w:val="28"/>
                <w:szCs w:val="28"/>
              </w:rPr>
              <w:t>non-</w:t>
            </w:r>
            <w:r w:rsidR="0085553B">
              <w:rPr>
                <w:sz w:val="28"/>
                <w:szCs w:val="28"/>
              </w:rPr>
              <w:t>DME</w:t>
            </w:r>
            <w:r w:rsidR="00E61F3B">
              <w:rPr>
                <w:sz w:val="28"/>
                <w:szCs w:val="28"/>
              </w:rPr>
              <w:t xml:space="preserve"> users</w:t>
            </w:r>
            <w:r w:rsidR="0085553B">
              <w:rPr>
                <w:sz w:val="28"/>
                <w:szCs w:val="28"/>
              </w:rPr>
              <w:t xml:space="preserve"> (</w:t>
            </w:r>
            <w:r w:rsidR="00BF3904">
              <w:rPr>
                <w:sz w:val="28"/>
                <w:szCs w:val="28"/>
              </w:rPr>
              <w:t>for example,</w:t>
            </w:r>
            <w:r w:rsidR="0085553B">
              <w:rPr>
                <w:sz w:val="28"/>
                <w:szCs w:val="28"/>
              </w:rPr>
              <w:t xml:space="preserve"> storage support staff) to receive specific categories of error notifications.</w:t>
            </w:r>
          </w:p>
          <w:p w14:paraId="26417973" w14:textId="77777777" w:rsidR="001B12F2" w:rsidRPr="00CF6B38" w:rsidRDefault="001B12F2">
            <w:pPr>
              <w:rPr>
                <w:sz w:val="28"/>
                <w:szCs w:val="28"/>
              </w:rPr>
            </w:pPr>
          </w:p>
          <w:p w14:paraId="202877E1" w14:textId="41B71908" w:rsidR="00825160" w:rsidRPr="00CF6B38" w:rsidRDefault="005D3B37" w:rsidP="00337E18">
            <w:pPr>
              <w:rPr>
                <w:sz w:val="28"/>
                <w:szCs w:val="28"/>
              </w:rPr>
            </w:pPr>
            <w:r w:rsidRPr="00D64997">
              <w:rPr>
                <w:sz w:val="28"/>
                <w:szCs w:val="28"/>
                <w:u w:val="single"/>
              </w:rPr>
              <w:t>HPCDATAMGM-</w:t>
            </w:r>
            <w:r w:rsidR="00034424" w:rsidRPr="00D64997">
              <w:rPr>
                <w:sz w:val="28"/>
                <w:szCs w:val="28"/>
                <w:u w:val="single"/>
              </w:rPr>
              <w:t>149</w:t>
            </w:r>
            <w:r w:rsidR="00034424">
              <w:rPr>
                <w:sz w:val="28"/>
                <w:szCs w:val="28"/>
                <w:u w:val="single"/>
              </w:rPr>
              <w:t>2</w:t>
            </w:r>
            <w:r>
              <w:rPr>
                <w:sz w:val="28"/>
                <w:szCs w:val="28"/>
              </w:rPr>
              <w:t xml:space="preserve">: Reconfigured the backend system to improve upload and download performance by better balancing the distribution of requests to the different Cloudian nodes. </w:t>
            </w: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8"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lastRenderedPageBreak/>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F80721"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80721"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F80721"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F80721"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F80721"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F80721"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D1EE3"/>
    <w:rsid w:val="000D455A"/>
    <w:rsid w:val="000D76BC"/>
    <w:rsid w:val="000E0C07"/>
    <w:rsid w:val="000E1368"/>
    <w:rsid w:val="000E25B3"/>
    <w:rsid w:val="000E6A40"/>
    <w:rsid w:val="000F0B71"/>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3F50"/>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566FD"/>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6871"/>
    <w:rsid w:val="004A6E5E"/>
    <w:rsid w:val="004A6F23"/>
    <w:rsid w:val="004B3D59"/>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6BA4"/>
    <w:rsid w:val="005C0D47"/>
    <w:rsid w:val="005C3D25"/>
    <w:rsid w:val="005C5371"/>
    <w:rsid w:val="005C550E"/>
    <w:rsid w:val="005D08A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3B22"/>
    <w:rsid w:val="007141D0"/>
    <w:rsid w:val="00714F87"/>
    <w:rsid w:val="00715202"/>
    <w:rsid w:val="00721DD7"/>
    <w:rsid w:val="00727D51"/>
    <w:rsid w:val="00731B0B"/>
    <w:rsid w:val="00737402"/>
    <w:rsid w:val="00744A53"/>
    <w:rsid w:val="007452F5"/>
    <w:rsid w:val="007456CF"/>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10BCE"/>
    <w:rsid w:val="00811B6E"/>
    <w:rsid w:val="0081460F"/>
    <w:rsid w:val="00814B03"/>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E5D66"/>
    <w:rsid w:val="008F0F08"/>
    <w:rsid w:val="008F17D3"/>
    <w:rsid w:val="008F4D9B"/>
    <w:rsid w:val="0090180E"/>
    <w:rsid w:val="0090510F"/>
    <w:rsid w:val="00906718"/>
    <w:rsid w:val="00906922"/>
    <w:rsid w:val="0090789D"/>
    <w:rsid w:val="009105E9"/>
    <w:rsid w:val="00913370"/>
    <w:rsid w:val="00914168"/>
    <w:rsid w:val="0092646F"/>
    <w:rsid w:val="00931641"/>
    <w:rsid w:val="00931C82"/>
    <w:rsid w:val="009334AD"/>
    <w:rsid w:val="009373F8"/>
    <w:rsid w:val="009405B1"/>
    <w:rsid w:val="009420E8"/>
    <w:rsid w:val="00942AD9"/>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3240"/>
    <w:rsid w:val="00A43736"/>
    <w:rsid w:val="00A447F7"/>
    <w:rsid w:val="00A454BD"/>
    <w:rsid w:val="00A52B97"/>
    <w:rsid w:val="00A53644"/>
    <w:rsid w:val="00A53D02"/>
    <w:rsid w:val="00A53FE1"/>
    <w:rsid w:val="00A54838"/>
    <w:rsid w:val="00A55E8D"/>
    <w:rsid w:val="00A55EF2"/>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4662"/>
    <w:rsid w:val="00BC4750"/>
    <w:rsid w:val="00BC5B6F"/>
    <w:rsid w:val="00BC6FDF"/>
    <w:rsid w:val="00BC7425"/>
    <w:rsid w:val="00BD0F52"/>
    <w:rsid w:val="00BD128E"/>
    <w:rsid w:val="00BD748C"/>
    <w:rsid w:val="00BE2EF0"/>
    <w:rsid w:val="00BE6F4F"/>
    <w:rsid w:val="00BE731B"/>
    <w:rsid w:val="00BE7B53"/>
    <w:rsid w:val="00BF1AA1"/>
    <w:rsid w:val="00BF1C55"/>
    <w:rsid w:val="00BF3904"/>
    <w:rsid w:val="00BF3B84"/>
    <w:rsid w:val="00BF5050"/>
    <w:rsid w:val="00BF5442"/>
    <w:rsid w:val="00BF7EBD"/>
    <w:rsid w:val="00BF7FA3"/>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364E9"/>
    <w:rsid w:val="00C40CA3"/>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654D"/>
    <w:rsid w:val="00C76B68"/>
    <w:rsid w:val="00C80B8A"/>
    <w:rsid w:val="00C81822"/>
    <w:rsid w:val="00C81BA9"/>
    <w:rsid w:val="00C81F21"/>
    <w:rsid w:val="00C82964"/>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49F8"/>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7317"/>
    <w:rsid w:val="00E87579"/>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505B"/>
    <w:rsid w:val="00ED53C6"/>
    <w:rsid w:val="00EE0A7C"/>
    <w:rsid w:val="00EE2BD5"/>
    <w:rsid w:val="00EE3EF5"/>
    <w:rsid w:val="00EE4757"/>
    <w:rsid w:val="00EE4AC4"/>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0293"/>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x/-QF-Gw"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cp:revision>
  <dcterms:created xsi:type="dcterms:W3CDTF">2021-08-26T22:24:00Z</dcterms:created>
  <dcterms:modified xsi:type="dcterms:W3CDTF">2021-08-26T23:05:00Z</dcterms:modified>
</cp:coreProperties>
</file>