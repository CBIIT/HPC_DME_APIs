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674E0D">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1F7736BF"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E828C2">
              <w:rPr>
                <w:rFonts w:cstheme="minorHAnsi"/>
                <w:b/>
                <w:bCs/>
                <w:sz w:val="28"/>
                <w:szCs w:val="28"/>
              </w:rPr>
              <w:t>1</w:t>
            </w:r>
            <w:r w:rsidR="00FA2497" w:rsidRPr="0006592C">
              <w:rPr>
                <w:rFonts w:cstheme="minorHAnsi"/>
                <w:b/>
                <w:bCs/>
                <w:sz w:val="28"/>
                <w:szCs w:val="28"/>
              </w:rPr>
              <w:t xml:space="preserve">: </w:t>
            </w:r>
            <w:r w:rsidR="00D506B9" w:rsidRPr="0006592C">
              <w:rPr>
                <w:rFonts w:cstheme="minorHAnsi"/>
                <w:b/>
                <w:bCs/>
                <w:sz w:val="28"/>
                <w:szCs w:val="28"/>
              </w:rPr>
              <w:t xml:space="preserve"> </w:t>
            </w:r>
            <w:r w:rsidR="00E828C2">
              <w:rPr>
                <w:rFonts w:cstheme="minorHAnsi"/>
                <w:b/>
                <w:bCs/>
                <w:sz w:val="28"/>
                <w:szCs w:val="28"/>
              </w:rPr>
              <w:t>April</w:t>
            </w:r>
            <w:r w:rsidR="00413346">
              <w:rPr>
                <w:rFonts w:cstheme="minorHAnsi"/>
                <w:b/>
                <w:bCs/>
                <w:sz w:val="28"/>
                <w:szCs w:val="28"/>
              </w:rPr>
              <w:t xml:space="preserve"> </w:t>
            </w:r>
            <w:r w:rsidR="00E828C2">
              <w:rPr>
                <w:rFonts w:cstheme="minorHAnsi"/>
                <w:b/>
                <w:bCs/>
                <w:sz w:val="28"/>
                <w:szCs w:val="28"/>
              </w:rPr>
              <w:t>29</w:t>
            </w:r>
            <w:r w:rsidR="0023074C" w:rsidRPr="0006592C">
              <w:rPr>
                <w:rFonts w:cstheme="minorHAnsi"/>
                <w:b/>
                <w:bCs/>
                <w:sz w:val="28"/>
                <w:szCs w:val="28"/>
              </w:rPr>
              <w:t>, 20</w:t>
            </w:r>
            <w:r w:rsidR="00DD4658" w:rsidRPr="0006592C">
              <w:rPr>
                <w:rFonts w:cstheme="minorHAnsi"/>
                <w:b/>
                <w:bCs/>
                <w:sz w:val="28"/>
                <w:szCs w:val="28"/>
              </w:rPr>
              <w:t>2</w:t>
            </w:r>
            <w:r w:rsidR="00413346">
              <w:rPr>
                <w:rFonts w:cstheme="minorHAnsi"/>
                <w:b/>
                <w:bCs/>
                <w:sz w:val="28"/>
                <w:szCs w:val="28"/>
              </w:rPr>
              <w:t>4</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lastRenderedPageBreak/>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lastRenderedPageBreak/>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718BB19C" w14:textId="6EA22503" w:rsidR="00413346" w:rsidRDefault="00413346"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5B6B83E9"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775CDD33" w14:textId="7F3FEB99" w:rsidR="00DA2CB6" w:rsidRPr="00DA2CB6" w:rsidRDefault="008E0320" w:rsidP="00DA2CB6">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24F84A35" w14:textId="77777777" w:rsidR="00DE746A" w:rsidRDefault="00DE746A" w:rsidP="00DE746A">
            <w:pPr>
              <w:pStyle w:val="NormalWeb"/>
              <w:spacing w:before="0" w:beforeAutospacing="0" w:after="0" w:afterAutospacing="0"/>
              <w:rPr>
                <w:color w:val="0E101A"/>
              </w:rPr>
            </w:pPr>
          </w:p>
          <w:p w14:paraId="692E4A15" w14:textId="188B2718"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u w:val="single"/>
              </w:rPr>
              <w:t>HPCDATAMGM</w:t>
            </w:r>
            <w:del w:id="0" w:author="Frost, Ruth (NIH/NCI) [C]" w:date="2024-04-29T15:33:00Z">
              <w:r w:rsidRPr="00DE746A" w:rsidDel="007236E1">
                <w:rPr>
                  <w:color w:val="0E101A"/>
                  <w:sz w:val="28"/>
                  <w:szCs w:val="28"/>
                  <w:u w:val="single"/>
                </w:rPr>
                <w:delText>-1421</w:delText>
              </w:r>
            </w:del>
            <w:ins w:id="1" w:author="Frost, Ruth (NIH/NCI) [C]" w:date="2024-04-29T15:33:00Z">
              <w:r w:rsidR="007236E1">
                <w:rPr>
                  <w:color w:val="0E101A"/>
                  <w:sz w:val="28"/>
                  <w:szCs w:val="28"/>
                  <w:u w:val="single"/>
                </w:rPr>
                <w:t>-1904</w:t>
              </w:r>
            </w:ins>
            <w:r w:rsidRPr="00DE746A">
              <w:rPr>
                <w:color w:val="0E101A"/>
                <w:sz w:val="28"/>
                <w:szCs w:val="28"/>
                <w:u w:val="single"/>
              </w:rPr>
              <w:t>:</w:t>
            </w:r>
            <w:r w:rsidRPr="00DE746A">
              <w:rPr>
                <w:color w:val="0E101A"/>
                <w:sz w:val="28"/>
                <w:szCs w:val="28"/>
              </w:rPr>
              <w:t> Enhanced the </w:t>
            </w:r>
            <w:r w:rsidRPr="00DE746A">
              <w:rPr>
                <w:rStyle w:val="Emphasis"/>
                <w:color w:val="0E101A"/>
                <w:sz w:val="28"/>
                <w:szCs w:val="28"/>
              </w:rPr>
              <w:t xml:space="preserve">Download </w:t>
            </w:r>
            <w:r w:rsidR="008B1738">
              <w:rPr>
                <w:rStyle w:val="Emphasis"/>
                <w:color w:val="0E101A"/>
                <w:sz w:val="28"/>
                <w:szCs w:val="28"/>
              </w:rPr>
              <w:t xml:space="preserve">Collection, Download Data Object List, </w:t>
            </w:r>
            <w:r w:rsidR="008B1738" w:rsidRPr="003428A8">
              <w:rPr>
                <w:rStyle w:val="Emphasis"/>
                <w:i w:val="0"/>
                <w:iCs w:val="0"/>
                <w:color w:val="0E101A"/>
                <w:sz w:val="28"/>
                <w:szCs w:val="28"/>
                <w:rPrChange w:id="2" w:author="Frost, Ruth (NIH/NCI) [C]" w:date="2024-04-29T15:43:00Z">
                  <w:rPr>
                    <w:rStyle w:val="Emphasis"/>
                    <w:color w:val="0E101A"/>
                    <w:sz w:val="28"/>
                    <w:szCs w:val="28"/>
                  </w:rPr>
                </w:rPrChange>
              </w:rPr>
              <w:t>and</w:t>
            </w:r>
            <w:r w:rsidR="008B1738">
              <w:rPr>
                <w:rStyle w:val="Emphasis"/>
                <w:color w:val="0E101A"/>
                <w:sz w:val="28"/>
                <w:szCs w:val="28"/>
              </w:rPr>
              <w:t xml:space="preserve"> </w:t>
            </w:r>
            <w:del w:id="3" w:author="Frost, Ruth (NIH/NCI) [C]" w:date="2024-04-29T15:43:00Z">
              <w:r w:rsidR="008B1738" w:rsidDel="003428A8">
                <w:rPr>
                  <w:rStyle w:val="Emphasis"/>
                  <w:color w:val="0E101A"/>
                  <w:sz w:val="28"/>
                  <w:szCs w:val="28"/>
                </w:rPr>
                <w:delText xml:space="preserve">the </w:delText>
              </w:r>
            </w:del>
            <w:r w:rsidR="008B1738">
              <w:rPr>
                <w:rStyle w:val="Emphasis"/>
                <w:color w:val="0E101A"/>
                <w:sz w:val="28"/>
                <w:szCs w:val="28"/>
              </w:rPr>
              <w:t xml:space="preserve">Download Collection List </w:t>
            </w:r>
            <w:r w:rsidRPr="00DE746A">
              <w:rPr>
                <w:rStyle w:val="Emphasis"/>
                <w:color w:val="0E101A"/>
                <w:sz w:val="28"/>
                <w:szCs w:val="28"/>
              </w:rPr>
              <w:t> </w:t>
            </w:r>
            <w:r w:rsidRPr="00DE746A">
              <w:rPr>
                <w:color w:val="0E101A"/>
                <w:sz w:val="28"/>
                <w:szCs w:val="28"/>
              </w:rPr>
              <w:t>REST API</w:t>
            </w:r>
            <w:r w:rsidR="008B1738">
              <w:rPr>
                <w:color w:val="0E101A"/>
                <w:sz w:val="28"/>
                <w:szCs w:val="28"/>
              </w:rPr>
              <w:t>s</w:t>
            </w:r>
            <w:r w:rsidRPr="00DE746A">
              <w:rPr>
                <w:color w:val="0E101A"/>
                <w:sz w:val="28"/>
                <w:szCs w:val="28"/>
              </w:rPr>
              <w:t xml:space="preserve"> to provide a programmatic interface for downloading </w:t>
            </w:r>
            <w:r w:rsidR="005C2FBF">
              <w:rPr>
                <w:color w:val="0E101A"/>
                <w:sz w:val="28"/>
                <w:szCs w:val="28"/>
              </w:rPr>
              <w:t>collections</w:t>
            </w:r>
            <w:r w:rsidRPr="00DE746A">
              <w:rPr>
                <w:color w:val="0E101A"/>
                <w:sz w:val="28"/>
                <w:szCs w:val="28"/>
              </w:rPr>
              <w:t xml:space="preserve"> from DME to Box</w:t>
            </w:r>
            <w:r w:rsidR="009548A7">
              <w:rPr>
                <w:color w:val="0E101A"/>
                <w:sz w:val="28"/>
                <w:szCs w:val="28"/>
              </w:rPr>
              <w:t>.com</w:t>
            </w:r>
            <w:r w:rsidRPr="00DE746A">
              <w:rPr>
                <w:color w:val="0E101A"/>
                <w:sz w:val="28"/>
                <w:szCs w:val="28"/>
              </w:rPr>
              <w:t xml:space="preserve"> endpoints. This is currently a proof-of-concept implementation, deployed to demonstrate connectivity to </w:t>
            </w:r>
            <w:r w:rsidR="009548A7">
              <w:rPr>
                <w:color w:val="0E101A"/>
                <w:sz w:val="28"/>
                <w:szCs w:val="28"/>
              </w:rPr>
              <w:t>collaborator</w:t>
            </w:r>
            <w:r w:rsidRPr="00DE746A">
              <w:rPr>
                <w:color w:val="0E101A"/>
                <w:sz w:val="28"/>
                <w:szCs w:val="28"/>
              </w:rPr>
              <w:t xml:space="preserve"> Box </w:t>
            </w:r>
            <w:r w:rsidR="009548A7">
              <w:rPr>
                <w:color w:val="0E101A"/>
                <w:sz w:val="28"/>
                <w:szCs w:val="28"/>
              </w:rPr>
              <w:t>accounts</w:t>
            </w:r>
            <w:r w:rsidRPr="00DE746A">
              <w:rPr>
                <w:color w:val="0E101A"/>
                <w:sz w:val="28"/>
                <w:szCs w:val="28"/>
              </w:rPr>
              <w:t>. For details, refer to section 5.4</w:t>
            </w:r>
            <w:r w:rsidR="008B1738">
              <w:rPr>
                <w:color w:val="0E101A"/>
                <w:sz w:val="28"/>
                <w:szCs w:val="28"/>
              </w:rPr>
              <w:t>8, 5.53</w:t>
            </w:r>
            <w:ins w:id="4" w:author="Frost, Ruth (NIH/NCI) [C]" w:date="2024-04-29T15:43:00Z">
              <w:r w:rsidR="00253395">
                <w:rPr>
                  <w:color w:val="0E101A"/>
                  <w:sz w:val="28"/>
                  <w:szCs w:val="28"/>
                </w:rPr>
                <w:t>,</w:t>
              </w:r>
            </w:ins>
            <w:r w:rsidR="008B1738">
              <w:rPr>
                <w:color w:val="0E101A"/>
                <w:sz w:val="28"/>
                <w:szCs w:val="28"/>
              </w:rPr>
              <w:t xml:space="preserve"> and 5.54</w:t>
            </w:r>
            <w:r w:rsidRPr="00DE746A">
              <w:rPr>
                <w:color w:val="0E101A"/>
                <w:sz w:val="28"/>
                <w:szCs w:val="28"/>
              </w:rPr>
              <w:t xml:space="preserve"> of the </w:t>
            </w:r>
            <w:hyperlink r:id="rId7" w:tgtFrame="_blank" w:history="1">
              <w:r w:rsidRPr="00DE746A">
                <w:rPr>
                  <w:rStyle w:val="Hyperlink"/>
                  <w:color w:val="4A6EE0"/>
                  <w:sz w:val="28"/>
                  <w:szCs w:val="28"/>
                </w:rPr>
                <w:t>DME API Specification</w:t>
              </w:r>
            </w:hyperlink>
            <w:r w:rsidRPr="00DE746A">
              <w:rPr>
                <w:color w:val="0E101A"/>
                <w:sz w:val="28"/>
                <w:szCs w:val="28"/>
              </w:rPr>
              <w:t>. </w:t>
            </w:r>
          </w:p>
          <w:p w14:paraId="2FDCEAC3" w14:textId="77777777"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rPr>
              <w:t> </w:t>
            </w:r>
          </w:p>
          <w:p w14:paraId="11A516CB" w14:textId="694D2603" w:rsidR="00DE746A" w:rsidRPr="005C2FBF" w:rsidRDefault="005C2FBF" w:rsidP="00DE746A">
            <w:pPr>
              <w:pStyle w:val="NormalWeb"/>
              <w:spacing w:before="0" w:beforeAutospacing="0" w:after="0" w:afterAutospacing="0"/>
              <w:rPr>
                <w:color w:val="0E101A"/>
                <w:sz w:val="28"/>
                <w:szCs w:val="28"/>
                <w:u w:val="single"/>
              </w:rPr>
            </w:pPr>
            <w:r w:rsidRPr="00DE746A">
              <w:rPr>
                <w:color w:val="0E101A"/>
                <w:sz w:val="28"/>
                <w:szCs w:val="28"/>
                <w:u w:val="single"/>
              </w:rPr>
              <w:t>HPCDATAMGM</w:t>
            </w:r>
            <w:del w:id="5" w:author="Frost, Ruth (NIH/NCI) [C]" w:date="2024-04-29T15:44:00Z">
              <w:r w:rsidRPr="00DE746A" w:rsidDel="0005492B">
                <w:rPr>
                  <w:color w:val="0E101A"/>
                  <w:sz w:val="28"/>
                  <w:szCs w:val="28"/>
                  <w:u w:val="single"/>
                </w:rPr>
                <w:delText>-1871</w:delText>
              </w:r>
            </w:del>
            <w:ins w:id="6" w:author="Frost, Ruth (NIH/NCI) [C]" w:date="2024-04-29T15:44:00Z">
              <w:r w:rsidR="0005492B">
                <w:rPr>
                  <w:color w:val="0E101A"/>
                  <w:sz w:val="28"/>
                  <w:szCs w:val="28"/>
                  <w:u w:val="single"/>
                </w:rPr>
                <w:t>-1902</w:t>
              </w:r>
            </w:ins>
            <w:r w:rsidRPr="00DE746A">
              <w:rPr>
                <w:color w:val="0E101A"/>
                <w:sz w:val="28"/>
                <w:szCs w:val="28"/>
              </w:rPr>
              <w:t xml:space="preserve">: </w:t>
            </w:r>
            <w:r w:rsidR="008B1738">
              <w:rPr>
                <w:color w:val="0E101A"/>
                <w:sz w:val="28"/>
                <w:szCs w:val="28"/>
              </w:rPr>
              <w:t>Enhanced the DME web application to enable users to redirect the results of their search queries to their NIH email address. The results will be received as an excel spreadsheet attachment.</w:t>
            </w:r>
            <w:r w:rsidR="000F0389">
              <w:rPr>
                <w:color w:val="0E101A"/>
                <w:sz w:val="28"/>
                <w:szCs w:val="28"/>
              </w:rPr>
              <w:t xml:space="preserve"> For details, see </w:t>
            </w:r>
            <w:hyperlink r:id="rId8" w:history="1">
              <w:r w:rsidR="000F0389" w:rsidRPr="000F0389">
                <w:rPr>
                  <w:rStyle w:val="Hyperlink"/>
                  <w:sz w:val="28"/>
                  <w:szCs w:val="28"/>
                </w:rPr>
                <w:t>Exporting Search Results via the GUI</w:t>
              </w:r>
            </w:hyperlink>
            <w:r w:rsidR="000F0389">
              <w:rPr>
                <w:color w:val="0E101A"/>
                <w:sz w:val="28"/>
                <w:szCs w:val="28"/>
              </w:rPr>
              <w:t>.</w:t>
            </w:r>
          </w:p>
          <w:p w14:paraId="1E1D4726" w14:textId="77777777" w:rsidR="00125DB4" w:rsidRPr="00CE4ADC" w:rsidRDefault="00125DB4" w:rsidP="00DA2CB6">
            <w:pPr>
              <w:pStyle w:val="NormalWeb"/>
              <w:spacing w:before="0" w:beforeAutospacing="0" w:after="0" w:afterAutospacing="0"/>
              <w:rPr>
                <w:color w:val="0E101A"/>
                <w:sz w:val="28"/>
                <w:szCs w:val="28"/>
              </w:rPr>
            </w:pPr>
          </w:p>
          <w:p w14:paraId="51F384FA" w14:textId="33B8CC46" w:rsidR="001B283D" w:rsidRDefault="00DA2CB6" w:rsidP="001B283D">
            <w:pPr>
              <w:pStyle w:val="NormalWeb"/>
              <w:spacing w:before="0" w:beforeAutospacing="0" w:after="0" w:afterAutospacing="0"/>
              <w:rPr>
                <w:rStyle w:val="Strong"/>
                <w:color w:val="0E101A"/>
                <w:sz w:val="28"/>
                <w:szCs w:val="28"/>
                <w:u w:val="single"/>
              </w:rPr>
            </w:pPr>
            <w:r w:rsidRPr="00CE4ADC">
              <w:rPr>
                <w:rStyle w:val="Strong"/>
                <w:color w:val="0E101A"/>
                <w:sz w:val="28"/>
                <w:szCs w:val="28"/>
                <w:u w:val="single"/>
              </w:rPr>
              <w:t>Improvements and Bug Fixes:</w:t>
            </w:r>
          </w:p>
          <w:p w14:paraId="3D20E9C1" w14:textId="77777777" w:rsidR="00DE746A" w:rsidRDefault="00DE746A" w:rsidP="001B283D">
            <w:pPr>
              <w:pStyle w:val="NormalWeb"/>
              <w:spacing w:before="0" w:beforeAutospacing="0" w:after="0" w:afterAutospacing="0"/>
              <w:rPr>
                <w:rStyle w:val="Strong"/>
                <w:color w:val="0E101A"/>
                <w:sz w:val="28"/>
                <w:szCs w:val="28"/>
                <w:u w:val="single"/>
              </w:rPr>
            </w:pPr>
          </w:p>
          <w:p w14:paraId="036B576E" w14:textId="7AC346F9" w:rsidR="00DE746A" w:rsidRDefault="005C2FBF" w:rsidP="00DE746A">
            <w:pPr>
              <w:pStyle w:val="NormalWeb"/>
              <w:spacing w:before="0" w:beforeAutospacing="0" w:after="0" w:afterAutospacing="0"/>
              <w:rPr>
                <w:color w:val="0E101A"/>
                <w:sz w:val="28"/>
                <w:szCs w:val="28"/>
              </w:rPr>
            </w:pPr>
            <w:r w:rsidRPr="00DE746A">
              <w:rPr>
                <w:color w:val="0E101A"/>
                <w:sz w:val="28"/>
                <w:szCs w:val="28"/>
                <w:u w:val="single"/>
              </w:rPr>
              <w:t>HPCDATAMGM-1</w:t>
            </w:r>
            <w:r>
              <w:rPr>
                <w:color w:val="0E101A"/>
                <w:sz w:val="28"/>
                <w:szCs w:val="28"/>
                <w:u w:val="single"/>
              </w:rPr>
              <w:t>911</w:t>
            </w:r>
            <w:r>
              <w:rPr>
                <w:rFonts w:cstheme="minorHAnsi"/>
                <w:sz w:val="28"/>
                <w:szCs w:val="28"/>
              </w:rPr>
              <w:t>: Add</w:t>
            </w:r>
            <w:r w:rsidR="008B1738">
              <w:rPr>
                <w:rFonts w:cstheme="minorHAnsi"/>
                <w:sz w:val="28"/>
                <w:szCs w:val="28"/>
              </w:rPr>
              <w:t>ed</w:t>
            </w:r>
            <w:r>
              <w:rPr>
                <w:rFonts w:cstheme="minorHAnsi"/>
                <w:sz w:val="28"/>
                <w:szCs w:val="28"/>
              </w:rPr>
              <w:t xml:space="preserve"> error column to </w:t>
            </w:r>
            <w:r w:rsidR="008B1738">
              <w:rPr>
                <w:rFonts w:cstheme="minorHAnsi"/>
                <w:sz w:val="28"/>
                <w:szCs w:val="28"/>
              </w:rPr>
              <w:t xml:space="preserve">the </w:t>
            </w:r>
            <w:r>
              <w:rPr>
                <w:rFonts w:cstheme="minorHAnsi"/>
                <w:sz w:val="28"/>
                <w:szCs w:val="28"/>
              </w:rPr>
              <w:t>summary table on the Manage Registration Tasks dashboard of the DME web application</w:t>
            </w:r>
            <w:r w:rsidR="00DE746A" w:rsidRPr="00DE746A">
              <w:rPr>
                <w:color w:val="0E101A"/>
                <w:sz w:val="28"/>
                <w:szCs w:val="28"/>
              </w:rPr>
              <w:t>.</w:t>
            </w:r>
          </w:p>
          <w:p w14:paraId="2860837D" w14:textId="77777777" w:rsidR="000B5221" w:rsidRDefault="000B5221" w:rsidP="00DE746A">
            <w:pPr>
              <w:pStyle w:val="NormalWeb"/>
              <w:spacing w:before="0" w:beforeAutospacing="0" w:after="0" w:afterAutospacing="0"/>
              <w:rPr>
                <w:color w:val="0E101A"/>
                <w:sz w:val="28"/>
                <w:szCs w:val="28"/>
              </w:rPr>
            </w:pPr>
          </w:p>
          <w:p w14:paraId="15796B92" w14:textId="0B98643F" w:rsidR="00BF6ACD" w:rsidRPr="00DE746A" w:rsidRDefault="00BF6ACD" w:rsidP="00BF6ACD">
            <w:pPr>
              <w:pStyle w:val="NormalWeb"/>
              <w:spacing w:before="0" w:beforeAutospacing="0" w:after="0" w:afterAutospacing="0"/>
              <w:rPr>
                <w:color w:val="0E101A"/>
                <w:sz w:val="28"/>
                <w:szCs w:val="28"/>
              </w:rPr>
            </w:pPr>
            <w:r w:rsidRPr="00550290">
              <w:rPr>
                <w:color w:val="0E101A"/>
                <w:sz w:val="28"/>
                <w:szCs w:val="28"/>
                <w:u w:val="single"/>
              </w:rPr>
              <w:t>HPCDATAMGM-1918</w:t>
            </w:r>
            <w:r w:rsidR="00611719" w:rsidRPr="00550290">
              <w:rPr>
                <w:color w:val="0E101A"/>
                <w:sz w:val="28"/>
                <w:szCs w:val="28"/>
                <w:u w:val="single"/>
              </w:rPr>
              <w:t>, 1919</w:t>
            </w:r>
            <w:r w:rsidR="00F317B0">
              <w:rPr>
                <w:color w:val="0E101A"/>
                <w:sz w:val="28"/>
                <w:szCs w:val="28"/>
                <w:u w:val="single"/>
              </w:rPr>
              <w:t>, 1922</w:t>
            </w:r>
            <w:r>
              <w:rPr>
                <w:color w:val="0E101A"/>
                <w:sz w:val="28"/>
                <w:szCs w:val="28"/>
              </w:rPr>
              <w:t>: Added the DOC</w:t>
            </w:r>
            <w:r w:rsidR="00F317B0">
              <w:rPr>
                <w:color w:val="0E101A"/>
                <w:sz w:val="28"/>
                <w:szCs w:val="28"/>
              </w:rPr>
              <w:t>, base path, and user ID</w:t>
            </w:r>
            <w:r w:rsidR="00611719">
              <w:rPr>
                <w:color w:val="0E101A"/>
                <w:sz w:val="28"/>
                <w:szCs w:val="28"/>
              </w:rPr>
              <w:t xml:space="preserve"> </w:t>
            </w:r>
            <w:r>
              <w:rPr>
                <w:color w:val="0E101A"/>
                <w:sz w:val="28"/>
                <w:szCs w:val="28"/>
              </w:rPr>
              <w:t xml:space="preserve">in the name of the Excel file optionally generated for the </w:t>
            </w:r>
            <w:r w:rsidRPr="00F317B0">
              <w:rPr>
                <w:color w:val="0E101A"/>
                <w:sz w:val="28"/>
                <w:szCs w:val="28"/>
              </w:rPr>
              <w:t>DOC Report</w:t>
            </w:r>
            <w:r w:rsidR="00F317B0" w:rsidRPr="00F317B0">
              <w:rPr>
                <w:color w:val="0E101A"/>
                <w:sz w:val="28"/>
                <w:szCs w:val="28"/>
              </w:rPr>
              <w:t xml:space="preserve">, </w:t>
            </w:r>
            <w:r w:rsidR="00611719" w:rsidRPr="00F317B0">
              <w:rPr>
                <w:color w:val="0E101A"/>
                <w:sz w:val="28"/>
                <w:szCs w:val="28"/>
              </w:rPr>
              <w:t>Base</w:t>
            </w:r>
            <w:r w:rsidR="00F317B0" w:rsidRPr="00F317B0">
              <w:rPr>
                <w:color w:val="0E101A"/>
                <w:sz w:val="28"/>
                <w:szCs w:val="28"/>
              </w:rPr>
              <w:t xml:space="preserve"> </w:t>
            </w:r>
            <w:r w:rsidR="00611719" w:rsidRPr="00F317B0">
              <w:rPr>
                <w:color w:val="0E101A"/>
                <w:sz w:val="28"/>
                <w:szCs w:val="28"/>
              </w:rPr>
              <w:t>Path Report</w:t>
            </w:r>
            <w:r w:rsidR="00C20C82">
              <w:rPr>
                <w:color w:val="0E101A"/>
                <w:sz w:val="28"/>
                <w:szCs w:val="28"/>
              </w:rPr>
              <w:t>,</w:t>
            </w:r>
            <w:r w:rsidR="00611719" w:rsidRPr="00F317B0">
              <w:rPr>
                <w:color w:val="0E101A"/>
                <w:sz w:val="28"/>
                <w:szCs w:val="28"/>
              </w:rPr>
              <w:t xml:space="preserve"> </w:t>
            </w:r>
            <w:r w:rsidR="00F317B0" w:rsidRPr="00F317B0">
              <w:rPr>
                <w:color w:val="0E101A"/>
                <w:sz w:val="28"/>
                <w:szCs w:val="28"/>
              </w:rPr>
              <w:t xml:space="preserve">and the User Report </w:t>
            </w:r>
            <w:r w:rsidR="00611719">
              <w:rPr>
                <w:color w:val="0E101A"/>
                <w:sz w:val="28"/>
                <w:szCs w:val="28"/>
              </w:rPr>
              <w:t xml:space="preserve">respectively </w:t>
            </w:r>
            <w:r>
              <w:rPr>
                <w:color w:val="0E101A"/>
                <w:sz w:val="28"/>
                <w:szCs w:val="28"/>
              </w:rPr>
              <w:t xml:space="preserve">in the DME web application. </w:t>
            </w:r>
          </w:p>
          <w:p w14:paraId="09DAACC7" w14:textId="77777777" w:rsidR="00BF6ACD" w:rsidRDefault="00BF6ACD" w:rsidP="00DE746A">
            <w:pPr>
              <w:pStyle w:val="NormalWeb"/>
              <w:spacing w:before="0" w:beforeAutospacing="0" w:after="0" w:afterAutospacing="0"/>
              <w:rPr>
                <w:color w:val="0E101A"/>
                <w:sz w:val="28"/>
                <w:szCs w:val="28"/>
              </w:rPr>
            </w:pPr>
          </w:p>
          <w:p w14:paraId="497B0616" w14:textId="117D5FB8" w:rsidR="00BF6ACD" w:rsidRDefault="00BF6ACD" w:rsidP="00DE746A">
            <w:pPr>
              <w:pStyle w:val="NormalWeb"/>
              <w:spacing w:before="0" w:beforeAutospacing="0" w:after="0" w:afterAutospacing="0"/>
              <w:rPr>
                <w:sz w:val="28"/>
                <w:szCs w:val="28"/>
              </w:rPr>
            </w:pPr>
            <w:r w:rsidRPr="00550290">
              <w:rPr>
                <w:color w:val="0E101A"/>
                <w:sz w:val="28"/>
                <w:szCs w:val="28"/>
                <w:u w:val="single"/>
              </w:rPr>
              <w:t>HPCDATAMGM-1915</w:t>
            </w:r>
            <w:r w:rsidRPr="00BF6ACD">
              <w:rPr>
                <w:color w:val="0E101A"/>
                <w:sz w:val="28"/>
                <w:szCs w:val="28"/>
              </w:rPr>
              <w:t xml:space="preserve">: Fixed the issue of </w:t>
            </w:r>
            <w:r w:rsidRPr="00BF6ACD">
              <w:rPr>
                <w:sz w:val="28"/>
                <w:szCs w:val="28"/>
              </w:rPr>
              <w:t xml:space="preserve">duplicate attributes appearing in the Attribute Name dropdown list of the Search Criteria page of the DME web application. </w:t>
            </w:r>
          </w:p>
          <w:p w14:paraId="27C052F0" w14:textId="77777777" w:rsidR="00C82126" w:rsidRDefault="00C82126" w:rsidP="00DE746A">
            <w:pPr>
              <w:pStyle w:val="NormalWeb"/>
              <w:spacing w:before="0" w:beforeAutospacing="0" w:after="0" w:afterAutospacing="0"/>
              <w:rPr>
                <w:sz w:val="28"/>
                <w:szCs w:val="28"/>
              </w:rPr>
            </w:pPr>
          </w:p>
          <w:p w14:paraId="1A51B91E" w14:textId="421EABBB" w:rsidR="00C82126" w:rsidRPr="00C82126" w:rsidRDefault="00C82126" w:rsidP="00DE746A">
            <w:pPr>
              <w:pStyle w:val="NormalWeb"/>
              <w:spacing w:before="0" w:beforeAutospacing="0" w:after="0" w:afterAutospacing="0"/>
              <w:rPr>
                <w:color w:val="0E101A"/>
                <w:sz w:val="28"/>
                <w:szCs w:val="28"/>
              </w:rPr>
            </w:pPr>
            <w:r w:rsidRPr="00550290">
              <w:rPr>
                <w:sz w:val="28"/>
                <w:szCs w:val="28"/>
                <w:u w:val="single"/>
              </w:rPr>
              <w:t>HPCDATAMGM-1921:</w:t>
            </w:r>
            <w:r w:rsidRPr="00C82126">
              <w:rPr>
                <w:sz w:val="28"/>
                <w:szCs w:val="28"/>
              </w:rPr>
              <w:t xml:space="preserve"> Fixed the issue of the </w:t>
            </w:r>
            <w:r w:rsidR="00550290" w:rsidRPr="00C82126">
              <w:rPr>
                <w:sz w:val="28"/>
                <w:szCs w:val="28"/>
              </w:rPr>
              <w:t>username</w:t>
            </w:r>
            <w:r w:rsidRPr="00C82126">
              <w:rPr>
                <w:sz w:val="28"/>
                <w:szCs w:val="28"/>
              </w:rPr>
              <w:t xml:space="preserve"> </w:t>
            </w:r>
            <w:r w:rsidR="00550290">
              <w:rPr>
                <w:sz w:val="28"/>
                <w:szCs w:val="28"/>
              </w:rPr>
              <w:t xml:space="preserve">not </w:t>
            </w:r>
            <w:r w:rsidRPr="00C82126">
              <w:rPr>
                <w:sz w:val="28"/>
                <w:szCs w:val="28"/>
              </w:rPr>
              <w:t xml:space="preserve">appearing in the header of the Excel file optionally generated for the User </w:t>
            </w:r>
            <w:r w:rsidR="00550290">
              <w:rPr>
                <w:sz w:val="28"/>
                <w:szCs w:val="28"/>
              </w:rPr>
              <w:t>R</w:t>
            </w:r>
            <w:r w:rsidRPr="00C82126">
              <w:rPr>
                <w:sz w:val="28"/>
                <w:szCs w:val="28"/>
              </w:rPr>
              <w:t xml:space="preserve">eport in the DME web application. </w:t>
            </w:r>
          </w:p>
          <w:p w14:paraId="253FC1B1" w14:textId="3E339CDD" w:rsidR="00DB1CE6" w:rsidRPr="000F0389" w:rsidRDefault="00DE746A" w:rsidP="00DA2CB6">
            <w:pPr>
              <w:pStyle w:val="NormalWeb"/>
              <w:spacing w:before="0" w:beforeAutospacing="0" w:after="0" w:afterAutospacing="0"/>
              <w:rPr>
                <w:color w:val="0E101A"/>
              </w:rPr>
            </w:pPr>
            <w:r>
              <w:rPr>
                <w:color w:val="0E101A"/>
              </w:rPr>
              <w:t> </w:t>
            </w:r>
          </w:p>
          <w:p w14:paraId="2D5F6DF1" w14:textId="6A1D844C" w:rsidR="000B5221" w:rsidRPr="000B5221" w:rsidRDefault="00793023" w:rsidP="000B5221">
            <w:pPr>
              <w:rPr>
                <w:b/>
                <w:bCs/>
                <w:sz w:val="28"/>
                <w:szCs w:val="28"/>
                <w:u w:val="single"/>
              </w:rPr>
            </w:pPr>
            <w:r w:rsidRPr="00D64997">
              <w:rPr>
                <w:b/>
                <w:bCs/>
                <w:sz w:val="28"/>
                <w:szCs w:val="28"/>
                <w:u w:val="single"/>
              </w:rPr>
              <w:lastRenderedPageBreak/>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r w:rsidR="00DE746A" w:rsidRPr="00413346">
              <w:rPr>
                <w:color w:val="0E101A"/>
                <w:sz w:val="28"/>
                <w:szCs w:val="28"/>
              </w:rPr>
              <w:t> </w:t>
            </w:r>
          </w:p>
          <w:p w14:paraId="276BB578" w14:textId="77777777" w:rsidR="000B5221" w:rsidRDefault="000B5221" w:rsidP="00DE746A">
            <w:pPr>
              <w:pStyle w:val="NormalWeb"/>
              <w:spacing w:before="0" w:beforeAutospacing="0" w:after="0" w:afterAutospacing="0"/>
              <w:rPr>
                <w:rFonts w:cstheme="minorHAnsi"/>
                <w:sz w:val="28"/>
                <w:szCs w:val="28"/>
                <w:u w:val="single"/>
              </w:rPr>
            </w:pPr>
          </w:p>
          <w:p w14:paraId="49D77727" w14:textId="4B7542A0" w:rsidR="005C2FBF" w:rsidRDefault="005C2FBF" w:rsidP="00DE746A">
            <w:pPr>
              <w:pStyle w:val="NormalWeb"/>
              <w:spacing w:before="0" w:beforeAutospacing="0" w:after="0" w:afterAutospacing="0"/>
              <w:rPr>
                <w:rFonts w:cstheme="minorHAnsi"/>
                <w:sz w:val="28"/>
                <w:szCs w:val="28"/>
              </w:rPr>
            </w:pPr>
            <w:r w:rsidRPr="00E82E41">
              <w:rPr>
                <w:rFonts w:cstheme="minorHAnsi"/>
                <w:sz w:val="28"/>
                <w:szCs w:val="28"/>
                <w:u w:val="single"/>
              </w:rPr>
              <w:t>HPCDATAMGM-</w:t>
            </w:r>
            <w:r w:rsidR="00AA08C3">
              <w:rPr>
                <w:rFonts w:cstheme="minorHAnsi"/>
                <w:sz w:val="28"/>
                <w:szCs w:val="28"/>
                <w:u w:val="single"/>
              </w:rPr>
              <w:t>1914</w:t>
            </w:r>
            <w:r>
              <w:rPr>
                <w:rFonts w:cstheme="minorHAnsi"/>
                <w:sz w:val="28"/>
                <w:szCs w:val="28"/>
              </w:rPr>
              <w:t>: Fixed security vulnerabilities reported from the Nessus scan performed on the new OEL8 VMs.</w:t>
            </w:r>
          </w:p>
          <w:p w14:paraId="219FA32D" w14:textId="77777777" w:rsidR="008248A5" w:rsidRDefault="008248A5" w:rsidP="00DE746A">
            <w:pPr>
              <w:pStyle w:val="NormalWeb"/>
              <w:spacing w:before="0" w:beforeAutospacing="0" w:after="0" w:afterAutospacing="0"/>
              <w:rPr>
                <w:rFonts w:cstheme="minorHAnsi"/>
                <w:sz w:val="28"/>
                <w:szCs w:val="28"/>
              </w:rPr>
            </w:pPr>
          </w:p>
          <w:p w14:paraId="366ACD64" w14:textId="135A4574" w:rsidR="008248A5" w:rsidDel="007A5396" w:rsidRDefault="008248A5" w:rsidP="00DE746A">
            <w:pPr>
              <w:pStyle w:val="NormalWeb"/>
              <w:spacing w:before="0" w:beforeAutospacing="0" w:after="0" w:afterAutospacing="0"/>
              <w:rPr>
                <w:del w:id="7" w:author="Menon, Sunita (NIH/NCI) [C]" w:date="2024-04-29T18:16:00Z"/>
                <w:rFonts w:cstheme="minorHAnsi"/>
                <w:sz w:val="28"/>
                <w:szCs w:val="28"/>
              </w:rPr>
            </w:pPr>
            <w:r w:rsidRPr="00E82E41">
              <w:rPr>
                <w:rFonts w:cstheme="minorHAnsi"/>
                <w:sz w:val="28"/>
                <w:szCs w:val="28"/>
                <w:u w:val="single"/>
              </w:rPr>
              <w:t>HPCDATAMGM-</w:t>
            </w:r>
            <w:r>
              <w:rPr>
                <w:rFonts w:cstheme="minorHAnsi"/>
                <w:sz w:val="28"/>
                <w:szCs w:val="28"/>
                <w:u w:val="single"/>
              </w:rPr>
              <w:t>1854</w:t>
            </w:r>
            <w:r>
              <w:rPr>
                <w:rFonts w:cstheme="minorHAnsi"/>
                <w:sz w:val="28"/>
                <w:szCs w:val="28"/>
              </w:rPr>
              <w:t xml:space="preserve">: Fixed security vulnerabilities flagged by GitHub.  </w:t>
            </w:r>
          </w:p>
          <w:p w14:paraId="0CA5C80D" w14:textId="77777777" w:rsidR="000B5221" w:rsidRDefault="000B5221" w:rsidP="00DE746A">
            <w:pPr>
              <w:pStyle w:val="NormalWeb"/>
              <w:spacing w:before="0" w:beforeAutospacing="0" w:after="0" w:afterAutospacing="0"/>
              <w:rPr>
                <w:rFonts w:cstheme="minorHAnsi"/>
                <w:sz w:val="28"/>
                <w:szCs w:val="28"/>
              </w:rPr>
            </w:pPr>
          </w:p>
          <w:p w14:paraId="49BE84F2" w14:textId="3B233402" w:rsidR="000B5221" w:rsidDel="007A5396" w:rsidRDefault="000B5221" w:rsidP="00DE746A">
            <w:pPr>
              <w:pStyle w:val="NormalWeb"/>
              <w:spacing w:before="0" w:beforeAutospacing="0" w:after="0" w:afterAutospacing="0"/>
              <w:rPr>
                <w:del w:id="8" w:author="Menon, Sunita (NIH/NCI) [C]" w:date="2024-04-29T18:15:00Z"/>
                <w:color w:val="0E101A"/>
                <w:sz w:val="28"/>
                <w:szCs w:val="28"/>
                <w:u w:val="single"/>
              </w:rPr>
            </w:pPr>
            <w:del w:id="9" w:author="Menon, Sunita (NIH/NCI) [C]" w:date="2024-04-29T18:15:00Z">
              <w:r w:rsidRPr="00D75965" w:rsidDel="007A5396">
                <w:rPr>
                  <w:rFonts w:cstheme="minorHAnsi"/>
                  <w:sz w:val="28"/>
                  <w:szCs w:val="28"/>
                  <w:u w:val="single"/>
                </w:rPr>
                <w:delText>HPCDATAMGM-1878:</w:delText>
              </w:r>
              <w:r w:rsidDel="007A5396">
                <w:rPr>
                  <w:rFonts w:cstheme="minorHAnsi"/>
                  <w:sz w:val="28"/>
                  <w:szCs w:val="28"/>
                </w:rPr>
                <w:delText xml:space="preserve"> Upgraded the DME command line utilities to run on Java 11.</w:delText>
              </w:r>
            </w:del>
          </w:p>
          <w:p w14:paraId="4D21E15B" w14:textId="77777777" w:rsidR="00DE746A" w:rsidRPr="003D3056" w:rsidRDefault="00DE746A" w:rsidP="007A5396">
            <w:pPr>
              <w:pStyle w:val="NormalWeb"/>
              <w:spacing w:before="0" w:beforeAutospacing="0" w:after="0" w:afterAutospacing="0"/>
              <w:pPrChange w:id="10" w:author="Menon, Sunita (NIH/NCI) [C]" w:date="2024-04-29T18:15:00Z">
                <w:pPr/>
              </w:pPrChange>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4C78B0FB" w14:textId="26BF4197" w:rsidR="00EF6722" w:rsidRDefault="00EF6722" w:rsidP="009548A7">
            <w:pPr>
              <w:pStyle w:val="ListParagraph"/>
              <w:numPr>
                <w:ilvl w:val="0"/>
                <w:numId w:val="48"/>
              </w:numPr>
              <w:rPr>
                <w:sz w:val="28"/>
                <w:szCs w:val="28"/>
              </w:rPr>
            </w:pPr>
            <w:r w:rsidRPr="00EF6722">
              <w:rPr>
                <w:b/>
                <w:bCs/>
                <w:color w:val="FF0000"/>
                <w:sz w:val="32"/>
                <w:szCs w:val="32"/>
                <w:vertAlign w:val="superscript"/>
              </w:rPr>
              <w:t>New</w:t>
            </w:r>
            <w:del w:id="11" w:author="Menon, Sunita (NIH/NCI) [C]" w:date="2024-04-29T17:55:00Z">
              <w:r w:rsidRPr="00EF6722" w:rsidDel="00FB59C8">
                <w:rPr>
                  <w:b/>
                  <w:bCs/>
                  <w:color w:val="FF0000"/>
                  <w:sz w:val="32"/>
                  <w:szCs w:val="32"/>
                  <w:vertAlign w:val="superscript"/>
                </w:rPr>
                <w:delText xml:space="preserve"> </w:delText>
              </w:r>
            </w:del>
            <w:r w:rsidRPr="00EF6722">
              <w:rPr>
                <w:b/>
                <w:bCs/>
                <w:color w:val="FF0000"/>
                <w:sz w:val="32"/>
                <w:szCs w:val="32"/>
                <w:vertAlign w:val="superscript"/>
              </w:rPr>
              <w:t>!</w:t>
            </w:r>
            <w:ins w:id="12" w:author="Menon, Sunita (NIH/NCI) [C]" w:date="2024-04-29T17:55:00Z">
              <w:r w:rsidR="00FB59C8">
                <w:rPr>
                  <w:b/>
                  <w:bCs/>
                  <w:color w:val="FF0000"/>
                  <w:sz w:val="32"/>
                  <w:szCs w:val="32"/>
                  <w:vertAlign w:val="superscript"/>
                </w:rPr>
                <w:t xml:space="preserve"> </w:t>
              </w:r>
            </w:ins>
            <w:del w:id="13" w:author="Frost, Ruth (NIH/NCI) [C]" w:date="2024-04-29T15:35:00Z">
              <w:r w:rsidRPr="00EF6722" w:rsidDel="00BD19EE">
                <w:rPr>
                  <w:sz w:val="28"/>
                  <w:szCs w:val="28"/>
                </w:rPr>
                <w:delText xml:space="preserve">A </w:delText>
              </w:r>
            </w:del>
            <w:ins w:id="14" w:author="Menon, Sunita (NIH/NCI) [C]" w:date="2024-04-29T17:36:00Z">
              <w:r w:rsidR="00666DCD">
                <w:rPr>
                  <w:sz w:val="28"/>
                  <w:szCs w:val="28"/>
                </w:rPr>
                <w:t xml:space="preserve">We have introduced a </w:t>
              </w:r>
            </w:ins>
            <w:ins w:id="15" w:author="Frost, Ruth (NIH/NCI) [C]" w:date="2024-04-29T15:35:00Z">
              <w:del w:id="16" w:author="Menon, Sunita (NIH/NCI) [C]" w:date="2024-04-29T17:36:00Z">
                <w:r w:rsidR="00BD19EE" w:rsidDel="00666DCD">
                  <w:rPr>
                    <w:sz w:val="28"/>
                    <w:szCs w:val="28"/>
                  </w:rPr>
                  <w:delText>T</w:delText>
                </w:r>
              </w:del>
              <w:del w:id="17" w:author="Menon, Sunita (NIH/NCI) [C]" w:date="2024-04-29T17:37:00Z">
                <w:r w:rsidR="00BD19EE" w:rsidDel="00666DCD">
                  <w:rPr>
                    <w:sz w:val="28"/>
                    <w:szCs w:val="28"/>
                  </w:rPr>
                  <w:delText>his release introduced a</w:delText>
                </w:r>
              </w:del>
              <w:del w:id="18" w:author="Menon, Sunita (NIH/NCI) [C]" w:date="2024-04-29T17:51:00Z">
                <w:r w:rsidR="00BD19EE" w:rsidDel="008E0733">
                  <w:rPr>
                    <w:sz w:val="28"/>
                    <w:szCs w:val="28"/>
                  </w:rPr>
                  <w:delText xml:space="preserve"> </w:delText>
                </w:r>
              </w:del>
            </w:ins>
            <w:r w:rsidRPr="00EF6722">
              <w:rPr>
                <w:sz w:val="28"/>
                <w:szCs w:val="28"/>
              </w:rPr>
              <w:t xml:space="preserve">DME </w:t>
            </w:r>
            <w:ins w:id="19" w:author="Frost, Ruth (NIH/NCI) [C]" w:date="2024-04-29T15:35:00Z">
              <w:r w:rsidR="006945C4">
                <w:rPr>
                  <w:sz w:val="28"/>
                  <w:szCs w:val="28"/>
                </w:rPr>
                <w:fldChar w:fldCharType="begin"/>
              </w:r>
              <w:r w:rsidR="006945C4">
                <w:rPr>
                  <w:sz w:val="28"/>
                  <w:szCs w:val="28"/>
                </w:rPr>
                <w:instrText>HYPERLINK "https://wiki.nci.nih.gov/x/TgpyGg"</w:instrText>
              </w:r>
              <w:r w:rsidR="006945C4">
                <w:rPr>
                  <w:sz w:val="28"/>
                  <w:szCs w:val="28"/>
                </w:rPr>
              </w:r>
              <w:r w:rsidR="006945C4">
                <w:rPr>
                  <w:sz w:val="28"/>
                  <w:szCs w:val="28"/>
                </w:rPr>
                <w:fldChar w:fldCharType="separate"/>
              </w:r>
              <w:r w:rsidRPr="006945C4">
                <w:rPr>
                  <w:rStyle w:val="Hyperlink"/>
                  <w:sz w:val="28"/>
                  <w:szCs w:val="28"/>
                </w:rPr>
                <w:t>FAQ</w:t>
              </w:r>
              <w:r w:rsidR="006945C4">
                <w:rPr>
                  <w:sz w:val="28"/>
                  <w:szCs w:val="28"/>
                </w:rPr>
                <w:fldChar w:fldCharType="end"/>
              </w:r>
            </w:ins>
            <w:ins w:id="20" w:author="Menon, Sunita (NIH/NCI) [C]" w:date="2024-04-29T17:37:00Z">
              <w:r w:rsidR="00666DCD">
                <w:rPr>
                  <w:sz w:val="28"/>
                  <w:szCs w:val="28"/>
                </w:rPr>
                <w:t xml:space="preserve"> in this release</w:t>
              </w:r>
            </w:ins>
            <w:del w:id="21" w:author="Frost, Ruth (NIH/NCI) [C]" w:date="2024-04-29T15:35:00Z">
              <w:r w:rsidRPr="00EF6722" w:rsidDel="00BD19EE">
                <w:rPr>
                  <w:sz w:val="28"/>
                  <w:szCs w:val="28"/>
                </w:rPr>
                <w:delText xml:space="preserve"> has been </w:delText>
              </w:r>
              <w:r w:rsidDel="00BD19EE">
                <w:rPr>
                  <w:sz w:val="28"/>
                  <w:szCs w:val="28"/>
                </w:rPr>
                <w:delText>introduced</w:delText>
              </w:r>
              <w:r w:rsidRPr="00EF6722" w:rsidDel="00BD19EE">
                <w:rPr>
                  <w:sz w:val="28"/>
                  <w:szCs w:val="28"/>
                </w:rPr>
                <w:delText xml:space="preserve"> in this release</w:delText>
              </w:r>
            </w:del>
            <w:r w:rsidRPr="00EF6722">
              <w:rPr>
                <w:sz w:val="28"/>
                <w:szCs w:val="28"/>
              </w:rPr>
              <w:t xml:space="preserve">. </w:t>
            </w:r>
            <w:r>
              <w:rPr>
                <w:sz w:val="28"/>
                <w:szCs w:val="28"/>
              </w:rPr>
              <w:t xml:space="preserve">For adding new questions </w:t>
            </w:r>
            <w:ins w:id="22" w:author="Menon, Sunita (NIH/NCI) [C]" w:date="2024-04-29T17:52:00Z">
              <w:r w:rsidR="00635191">
                <w:rPr>
                  <w:sz w:val="28"/>
                  <w:szCs w:val="28"/>
                </w:rPr>
                <w:t xml:space="preserve">to this FAQ </w:t>
              </w:r>
            </w:ins>
            <w:r>
              <w:rPr>
                <w:sz w:val="28"/>
                <w:szCs w:val="28"/>
              </w:rPr>
              <w:t xml:space="preserve">or other suggestions, </w:t>
            </w:r>
            <w:del w:id="23" w:author="Frost, Ruth (NIH/NCI) [C]" w:date="2024-04-29T15:37:00Z">
              <w:r w:rsidDel="00713BEC">
                <w:rPr>
                  <w:sz w:val="28"/>
                  <w:szCs w:val="28"/>
                </w:rPr>
                <w:delText>email</w:delText>
              </w:r>
            </w:del>
            <w:del w:id="24" w:author="Frost, Ruth (NIH/NCI) [C]" w:date="2024-04-29T15:36:00Z">
              <w:r w:rsidDel="00793223">
                <w:rPr>
                  <w:sz w:val="28"/>
                  <w:szCs w:val="28"/>
                </w:rPr>
                <w:delText xml:space="preserve"> </w:delText>
              </w:r>
              <w:r w:rsidDel="00A56BF8">
                <w:rPr>
                  <w:sz w:val="28"/>
                  <w:szCs w:val="28"/>
                </w:rPr>
                <w:delText>ncidatavault@mail.nih.gov</w:delText>
              </w:r>
            </w:del>
            <w:ins w:id="25" w:author="Frost, Ruth (NIH/NCI) [C]" w:date="2024-04-29T15:37:00Z">
              <w:r w:rsidR="00793223">
                <w:rPr>
                  <w:sz w:val="28"/>
                  <w:szCs w:val="28"/>
                </w:rPr>
                <w:t xml:space="preserve"> </w:t>
              </w:r>
              <w:r w:rsidR="00713BEC" w:rsidRPr="00DD03D7">
                <w:rPr>
                  <w:color w:val="000000"/>
                  <w:sz w:val="28"/>
                  <w:szCs w:val="28"/>
                </w:rPr>
                <w:t>contact</w:t>
              </w:r>
              <w:r w:rsidR="00713BEC">
                <w:rPr>
                  <w:color w:val="000000"/>
                  <w:sz w:val="28"/>
                  <w:szCs w:val="28"/>
                </w:rPr>
                <w:t xml:space="preserve"> </w:t>
              </w:r>
            </w:ins>
            <w:r w:rsidR="00793223">
              <w:rPr>
                <w:sz w:val="28"/>
                <w:szCs w:val="28"/>
              </w:rPr>
              <w:fldChar w:fldCharType="begin"/>
            </w:r>
            <w:r w:rsidR="00793223">
              <w:rPr>
                <w:sz w:val="28"/>
                <w:szCs w:val="28"/>
              </w:rPr>
              <w:instrText>HYPERLINK "mailto:</w:instrText>
            </w:r>
            <w:r w:rsidR="00793223" w:rsidRPr="00713BEC">
              <w:rPr>
                <w:sz w:val="28"/>
                <w:szCs w:val="28"/>
              </w:rPr>
              <w:instrText>NCIDataVault@nih.gov</w:instrText>
            </w:r>
            <w:r w:rsidR="00793223">
              <w:rPr>
                <w:sz w:val="28"/>
                <w:szCs w:val="28"/>
              </w:rPr>
              <w:instrText>"</w:instrText>
            </w:r>
            <w:r w:rsidR="00793223">
              <w:rPr>
                <w:sz w:val="28"/>
                <w:szCs w:val="28"/>
              </w:rPr>
            </w:r>
            <w:r w:rsidR="00793223">
              <w:rPr>
                <w:sz w:val="28"/>
                <w:szCs w:val="28"/>
              </w:rPr>
              <w:fldChar w:fldCharType="separate"/>
            </w:r>
            <w:ins w:id="26" w:author="Frost, Ruth (NIH/NCI) [C]" w:date="2024-04-29T15:36:00Z">
              <w:r w:rsidR="00793223" w:rsidRPr="00793223">
                <w:rPr>
                  <w:rStyle w:val="Hyperlink"/>
                  <w:sz w:val="28"/>
                  <w:szCs w:val="28"/>
                </w:rPr>
                <w:t>NCIDataVault@nih.gov</w:t>
              </w:r>
            </w:ins>
            <w:ins w:id="27" w:author="Frost, Ruth (NIH/NCI) [C]" w:date="2024-04-29T15:37:00Z">
              <w:r w:rsidR="00793223">
                <w:rPr>
                  <w:sz w:val="28"/>
                  <w:szCs w:val="28"/>
                </w:rPr>
                <w:fldChar w:fldCharType="end"/>
              </w:r>
            </w:ins>
            <w:ins w:id="28" w:author="Frost, Ruth (NIH/NCI) [C]" w:date="2024-04-29T15:36:00Z">
              <w:r w:rsidR="00A56BF8" w:rsidRPr="00893490">
                <w:rPr>
                  <w:color w:val="000000"/>
                  <w:sz w:val="28"/>
                  <w:szCs w:val="28"/>
                </w:rPr>
                <w:t>.</w:t>
              </w:r>
            </w:ins>
          </w:p>
          <w:p w14:paraId="1769C6E8" w14:textId="09EDF8B2" w:rsidR="009548A7" w:rsidRPr="00EF6722" w:rsidRDefault="00413346" w:rsidP="009548A7">
            <w:pPr>
              <w:pStyle w:val="ListParagraph"/>
              <w:numPr>
                <w:ilvl w:val="0"/>
                <w:numId w:val="48"/>
              </w:numPr>
              <w:rPr>
                <w:sz w:val="28"/>
                <w:szCs w:val="28"/>
              </w:rPr>
            </w:pPr>
            <w:r w:rsidRPr="00EF6722">
              <w:rPr>
                <w:sz w:val="28"/>
                <w:szCs w:val="28"/>
              </w:rPr>
              <w:t>If you us</w:t>
            </w:r>
            <w:r w:rsidR="009548A7" w:rsidRPr="00EF6722">
              <w:rPr>
                <w:sz w:val="28"/>
                <w:szCs w:val="28"/>
              </w:rPr>
              <w:t xml:space="preserve">e </w:t>
            </w:r>
            <w:ins w:id="29" w:author="Menon, Sunita (NIH/NCI) [C]" w:date="2024-04-29T18:05:00Z">
              <w:r w:rsidR="000D64F4">
                <w:rPr>
                  <w:sz w:val="28"/>
                  <w:szCs w:val="28"/>
                </w:rPr>
                <w:t>the DME command line utilities (</w:t>
              </w:r>
            </w:ins>
            <w:r w:rsidR="009548A7" w:rsidRPr="00EF6722">
              <w:rPr>
                <w:sz w:val="28"/>
                <w:szCs w:val="28"/>
              </w:rPr>
              <w:t>CLU</w:t>
            </w:r>
            <w:ins w:id="30" w:author="Menon, Sunita (NIH/NCI) [C]" w:date="2024-04-29T18:05:00Z">
              <w:r w:rsidR="000D64F4">
                <w:rPr>
                  <w:sz w:val="28"/>
                  <w:szCs w:val="28"/>
                </w:rPr>
                <w:t>)</w:t>
              </w:r>
            </w:ins>
            <w:r w:rsidRPr="00EF6722">
              <w:rPr>
                <w:sz w:val="28"/>
                <w:szCs w:val="28"/>
              </w:rPr>
              <w:t xml:space="preserve">, please </w:t>
            </w:r>
            <w:r w:rsidR="009548A7" w:rsidRPr="00EF6722">
              <w:rPr>
                <w:sz w:val="28"/>
                <w:szCs w:val="28"/>
              </w:rPr>
              <w:t>note the follow</w:t>
            </w:r>
            <w:ins w:id="31" w:author="Menon, Sunita (NIH/NCI) [C]" w:date="2024-04-29T17:51:00Z">
              <w:r w:rsidR="00D6138D">
                <w:rPr>
                  <w:sz w:val="28"/>
                  <w:szCs w:val="28"/>
                </w:rPr>
                <w:t>ing</w:t>
              </w:r>
            </w:ins>
            <w:r w:rsidR="009548A7" w:rsidRPr="00EF6722">
              <w:rPr>
                <w:sz w:val="28"/>
                <w:szCs w:val="28"/>
              </w:rPr>
              <w:t xml:space="preserve">: </w:t>
            </w:r>
          </w:p>
          <w:p w14:paraId="01979CBC" w14:textId="49BD7201" w:rsidR="000D64F4" w:rsidRDefault="000D64F4" w:rsidP="009548A7">
            <w:pPr>
              <w:pStyle w:val="ListParagraph"/>
              <w:numPr>
                <w:ilvl w:val="0"/>
                <w:numId w:val="47"/>
              </w:numPr>
              <w:rPr>
                <w:ins w:id="32" w:author="Menon, Sunita (NIH/NCI) [C]" w:date="2024-04-29T18:08:00Z"/>
                <w:sz w:val="28"/>
                <w:szCs w:val="28"/>
              </w:rPr>
            </w:pPr>
            <w:ins w:id="33" w:author="Menon, Sunita (NIH/NCI) [C]" w:date="2024-04-29T18:07:00Z">
              <w:r>
                <w:rPr>
                  <w:sz w:val="28"/>
                  <w:szCs w:val="28"/>
                </w:rPr>
                <w:t xml:space="preserve">The CLU was upgraded </w:t>
              </w:r>
            </w:ins>
            <w:ins w:id="34" w:author="Menon, Sunita (NIH/NCI) [C]" w:date="2024-04-29T18:12:00Z">
              <w:r>
                <w:rPr>
                  <w:sz w:val="28"/>
                  <w:szCs w:val="28"/>
                </w:rPr>
                <w:t xml:space="preserve">in this release </w:t>
              </w:r>
            </w:ins>
            <w:ins w:id="35" w:author="Menon, Sunita (NIH/NCI) [C]" w:date="2024-04-29T18:07:00Z">
              <w:r>
                <w:rPr>
                  <w:sz w:val="28"/>
                  <w:szCs w:val="28"/>
                </w:rPr>
                <w:t xml:space="preserve">to run on Java 11. </w:t>
              </w:r>
            </w:ins>
            <w:ins w:id="36" w:author="Menon, Sunita (NIH/NCI) [C]" w:date="2024-04-29T18:06:00Z">
              <w:r>
                <w:rPr>
                  <w:sz w:val="28"/>
                  <w:szCs w:val="28"/>
                </w:rPr>
                <w:t xml:space="preserve">Perform a git pull to obtain the new jar file. </w:t>
              </w:r>
            </w:ins>
          </w:p>
          <w:p w14:paraId="1A7A2468" w14:textId="5F78FD66" w:rsidR="000D64F4" w:rsidRPr="000D64F4" w:rsidRDefault="000D64F4" w:rsidP="000D64F4">
            <w:pPr>
              <w:pStyle w:val="ListParagraph"/>
              <w:numPr>
                <w:ilvl w:val="0"/>
                <w:numId w:val="47"/>
              </w:numPr>
              <w:rPr>
                <w:ins w:id="37" w:author="Menon, Sunita (NIH/NCI) [C]" w:date="2024-04-29T18:06:00Z"/>
                <w:sz w:val="28"/>
                <w:szCs w:val="28"/>
                <w:rPrChange w:id="38" w:author="Menon, Sunita (NIH/NCI) [C]" w:date="2024-04-29T18:08:00Z">
                  <w:rPr>
                    <w:ins w:id="39" w:author="Menon, Sunita (NIH/NCI) [C]" w:date="2024-04-29T18:06:00Z"/>
                  </w:rPr>
                </w:rPrChange>
              </w:rPr>
            </w:pPr>
            <w:ins w:id="40" w:author="Menon, Sunita (NIH/NCI) [C]" w:date="2024-04-29T18:08:00Z">
              <w:r w:rsidRPr="009548A7">
                <w:rPr>
                  <w:color w:val="212121"/>
                  <w:sz w:val="28"/>
                  <w:szCs w:val="28"/>
                </w:rPr>
                <w:t xml:space="preserve">If you run the </w:t>
              </w:r>
            </w:ins>
            <w:ins w:id="41" w:author="Menon, Sunita (NIH/NCI) [C]" w:date="2024-04-29T18:11:00Z">
              <w:r>
                <w:rPr>
                  <w:color w:val="212121"/>
                  <w:sz w:val="28"/>
                  <w:szCs w:val="28"/>
                </w:rPr>
                <w:t>commands</w:t>
              </w:r>
            </w:ins>
            <w:ins w:id="42" w:author="Menon, Sunita (NIH/NCI) [C]" w:date="2024-04-29T18:08:00Z">
              <w:r>
                <w:rPr>
                  <w:color w:val="212121"/>
                  <w:sz w:val="28"/>
                  <w:szCs w:val="28"/>
                </w:rPr>
                <w:t xml:space="preserve"> on Helix/</w:t>
              </w:r>
              <w:r w:rsidRPr="009548A7">
                <w:rPr>
                  <w:color w:val="212121"/>
                  <w:sz w:val="28"/>
                  <w:szCs w:val="28"/>
                </w:rPr>
                <w:t xml:space="preserve">Biowulf, </w:t>
              </w:r>
              <w:r>
                <w:rPr>
                  <w:color w:val="212121"/>
                  <w:sz w:val="28"/>
                  <w:szCs w:val="28"/>
                </w:rPr>
                <w:t xml:space="preserve"> </w:t>
              </w:r>
              <w:r w:rsidRPr="00D75965">
                <w:rPr>
                  <w:color w:val="212121"/>
                  <w:sz w:val="28"/>
                  <w:szCs w:val="28"/>
                </w:rPr>
                <w:t xml:space="preserve">execute </w:t>
              </w:r>
              <w:r w:rsidRPr="00D75965">
                <w:rPr>
                  <w:rFonts w:ascii="Courier New" w:hAnsi="Courier New" w:cs="Courier New"/>
                  <w:color w:val="1D1C1D"/>
                  <w:shd w:val="clear" w:color="auto" w:fill="FFFFFF"/>
                </w:rPr>
                <w:t>module load java/11.0.21</w:t>
              </w:r>
              <w:r w:rsidRPr="00D75965">
                <w:rPr>
                  <w:i/>
                  <w:iCs/>
                  <w:color w:val="1D1C1D"/>
                  <w:sz w:val="28"/>
                  <w:szCs w:val="28"/>
                  <w:shd w:val="clear" w:color="auto" w:fill="FFFFFF"/>
                </w:rPr>
                <w:t xml:space="preserve"> </w:t>
              </w:r>
              <w:r w:rsidRPr="00D75965">
                <w:rPr>
                  <w:color w:val="1D1C1D"/>
                  <w:sz w:val="28"/>
                  <w:szCs w:val="28"/>
                  <w:shd w:val="clear" w:color="auto" w:fill="FFFFFF"/>
                </w:rPr>
                <w:t>prior to</w:t>
              </w:r>
            </w:ins>
            <w:ins w:id="43" w:author="Menon, Sunita (NIH/NCI) [C]" w:date="2024-04-29T18:12:00Z">
              <w:r>
                <w:rPr>
                  <w:color w:val="1D1C1D"/>
                  <w:sz w:val="28"/>
                  <w:szCs w:val="28"/>
                  <w:shd w:val="clear" w:color="auto" w:fill="FFFFFF"/>
                </w:rPr>
                <w:t xml:space="preserve"> </w:t>
              </w:r>
            </w:ins>
            <w:ins w:id="44" w:author="Menon, Sunita (NIH/NCI) [C]" w:date="2024-04-29T18:13:00Z">
              <w:r>
                <w:rPr>
                  <w:color w:val="1D1C1D"/>
                  <w:sz w:val="28"/>
                  <w:szCs w:val="28"/>
                  <w:shd w:val="clear" w:color="auto" w:fill="FFFFFF"/>
                </w:rPr>
                <w:t>running</w:t>
              </w:r>
            </w:ins>
            <w:ins w:id="45" w:author="Menon, Sunita (NIH/NCI) [C]" w:date="2024-04-29T18:12:00Z">
              <w:r>
                <w:rPr>
                  <w:color w:val="1D1C1D"/>
                  <w:sz w:val="28"/>
                  <w:szCs w:val="28"/>
                  <w:shd w:val="clear" w:color="auto" w:fill="FFFFFF"/>
                </w:rPr>
                <w:t xml:space="preserve"> them</w:t>
              </w:r>
            </w:ins>
            <w:ins w:id="46" w:author="Menon, Sunita (NIH/NCI) [C]" w:date="2024-04-29T18:08:00Z">
              <w:r>
                <w:rPr>
                  <w:rFonts w:ascii="Slack-Lato" w:hAnsi="Slack-Lato"/>
                  <w:color w:val="1D1C1D"/>
                  <w:sz w:val="23"/>
                  <w:szCs w:val="23"/>
                  <w:shd w:val="clear" w:color="auto" w:fill="FFFFFF"/>
                </w:rPr>
                <w:t>.</w:t>
              </w:r>
            </w:ins>
          </w:p>
          <w:p w14:paraId="0352F2F0" w14:textId="7E998A4E" w:rsidR="00413346" w:rsidRPr="009548A7" w:rsidRDefault="00D6138D" w:rsidP="009548A7">
            <w:pPr>
              <w:pStyle w:val="ListParagraph"/>
              <w:numPr>
                <w:ilvl w:val="0"/>
                <w:numId w:val="47"/>
              </w:numPr>
              <w:rPr>
                <w:sz w:val="28"/>
                <w:szCs w:val="28"/>
              </w:rPr>
            </w:pPr>
            <w:ins w:id="47" w:author="Menon, Sunita (NIH/NCI) [C]" w:date="2024-04-29T17:49:00Z">
              <w:r>
                <w:rPr>
                  <w:sz w:val="28"/>
                  <w:szCs w:val="28"/>
                </w:rPr>
                <w:t xml:space="preserve">If you have not used </w:t>
              </w:r>
            </w:ins>
            <w:ins w:id="48" w:author="Menon, Sunita (NIH/NCI) [C]" w:date="2024-04-29T18:10:00Z">
              <w:r w:rsidR="000D64F4">
                <w:rPr>
                  <w:sz w:val="28"/>
                  <w:szCs w:val="28"/>
                </w:rPr>
                <w:t xml:space="preserve">the </w:t>
              </w:r>
            </w:ins>
            <w:ins w:id="49" w:author="Menon, Sunita (NIH/NCI) [C]" w:date="2024-04-29T18:08:00Z">
              <w:r w:rsidR="000D64F4">
                <w:rPr>
                  <w:sz w:val="28"/>
                  <w:szCs w:val="28"/>
                </w:rPr>
                <w:t>CLU</w:t>
              </w:r>
            </w:ins>
            <w:ins w:id="50" w:author="Menon, Sunita (NIH/NCI) [C]" w:date="2024-04-29T17:49:00Z">
              <w:r>
                <w:rPr>
                  <w:sz w:val="28"/>
                  <w:szCs w:val="28"/>
                </w:rPr>
                <w:t xml:space="preserve"> since the previous release (3.0), </w:t>
              </w:r>
            </w:ins>
            <w:ins w:id="51" w:author="Menon, Sunita (NIH/NCI) [C]" w:date="2024-04-29T17:50:00Z">
              <w:r>
                <w:rPr>
                  <w:sz w:val="28"/>
                  <w:szCs w:val="28"/>
                </w:rPr>
                <w:t>r</w:t>
              </w:r>
            </w:ins>
            <w:del w:id="52" w:author="Menon, Sunita (NIH/NCI) [C]" w:date="2024-04-29T17:50:00Z">
              <w:r w:rsidR="009548A7" w:rsidDel="00D6138D">
                <w:rPr>
                  <w:sz w:val="28"/>
                  <w:szCs w:val="28"/>
                </w:rPr>
                <w:delText>R</w:delText>
              </w:r>
            </w:del>
            <w:r w:rsidR="00413346" w:rsidRPr="009548A7">
              <w:rPr>
                <w:sz w:val="28"/>
                <w:szCs w:val="28"/>
              </w:rPr>
              <w:t xml:space="preserve">egenerate your token using the </w:t>
            </w:r>
            <w:r w:rsidR="00413346" w:rsidRPr="009548A7">
              <w:rPr>
                <w:i/>
                <w:iCs/>
                <w:sz w:val="28"/>
                <w:szCs w:val="28"/>
              </w:rPr>
              <w:t>dm_generate_token</w:t>
            </w:r>
            <w:del w:id="53" w:author="Menon, Sunita (NIH/NCI) [C]" w:date="2024-04-29T18:11:00Z">
              <w:r w:rsidR="00413346" w:rsidRPr="009548A7" w:rsidDel="000D64F4">
                <w:rPr>
                  <w:sz w:val="28"/>
                  <w:szCs w:val="28"/>
                </w:rPr>
                <w:delText xml:space="preserve"> CLU</w:delText>
              </w:r>
            </w:del>
            <w:r w:rsidR="00413346" w:rsidRPr="009548A7">
              <w:rPr>
                <w:sz w:val="28"/>
                <w:szCs w:val="28"/>
              </w:rPr>
              <w:t xml:space="preserve"> command. Your </w:t>
            </w:r>
            <w:r w:rsidR="009548A7">
              <w:rPr>
                <w:sz w:val="28"/>
                <w:szCs w:val="28"/>
              </w:rPr>
              <w:t xml:space="preserve">existing </w:t>
            </w:r>
            <w:r w:rsidR="00413346" w:rsidRPr="009548A7">
              <w:rPr>
                <w:sz w:val="28"/>
                <w:szCs w:val="28"/>
              </w:rPr>
              <w:t xml:space="preserve">token will not be </w:t>
            </w:r>
            <w:r w:rsidR="009548A7">
              <w:rPr>
                <w:sz w:val="28"/>
                <w:szCs w:val="28"/>
              </w:rPr>
              <w:t>accepted</w:t>
            </w:r>
            <w:r w:rsidR="00413346" w:rsidRPr="009548A7">
              <w:rPr>
                <w:sz w:val="28"/>
                <w:szCs w:val="28"/>
              </w:rPr>
              <w:t xml:space="preserve"> by the new application server</w:t>
            </w:r>
            <w:ins w:id="54" w:author="Menon, Sunita (NIH/NCI) [C]" w:date="2024-04-29T17:50:00Z">
              <w:r>
                <w:rPr>
                  <w:sz w:val="28"/>
                  <w:szCs w:val="28"/>
                </w:rPr>
                <w:t xml:space="preserve"> commissioned in release 3.0</w:t>
              </w:r>
            </w:ins>
            <w:r w:rsidR="009548A7">
              <w:rPr>
                <w:sz w:val="28"/>
                <w:szCs w:val="28"/>
              </w:rPr>
              <w:t xml:space="preserve">.                        </w:t>
            </w:r>
          </w:p>
          <w:p w14:paraId="6FED3EAB" w14:textId="15560D5E" w:rsidR="00D75965" w:rsidRPr="009548A7" w:rsidRDefault="00D75965" w:rsidP="009548A7">
            <w:pPr>
              <w:pStyle w:val="ListParagraph"/>
              <w:numPr>
                <w:ilvl w:val="0"/>
                <w:numId w:val="47"/>
              </w:numPr>
              <w:rPr>
                <w:sz w:val="28"/>
                <w:szCs w:val="28"/>
              </w:rPr>
            </w:pPr>
            <w:r w:rsidRPr="00F1365F">
              <w:rPr>
                <w:color w:val="000000"/>
                <w:sz w:val="28"/>
                <w:szCs w:val="28"/>
              </w:rPr>
              <w:t>The DME API server keystore </w:t>
            </w:r>
            <w:r>
              <w:rPr>
                <w:color w:val="000000"/>
                <w:sz w:val="28"/>
                <w:szCs w:val="28"/>
              </w:rPr>
              <w:t xml:space="preserve">was </w:t>
            </w:r>
            <w:r w:rsidRPr="00F1365F">
              <w:rPr>
                <w:color w:val="000000"/>
                <w:sz w:val="28"/>
                <w:szCs w:val="28"/>
              </w:rPr>
              <w:t>updated in</w:t>
            </w:r>
            <w:r>
              <w:rPr>
                <w:color w:val="000000"/>
                <w:sz w:val="28"/>
                <w:szCs w:val="28"/>
              </w:rPr>
              <w:t xml:space="preserve"> this release</w:t>
            </w:r>
            <w:r w:rsidRPr="00F1365F">
              <w:rPr>
                <w:color w:val="000000"/>
                <w:sz w:val="28"/>
                <w:szCs w:val="28"/>
              </w:rPr>
              <w:t>.  </w:t>
            </w:r>
            <w:ins w:id="55" w:author="Menon, Sunita (NIH/NCI) [C]" w:date="2024-04-29T18:06:00Z">
              <w:r w:rsidR="000D64F4">
                <w:rPr>
                  <w:color w:val="000000"/>
                  <w:sz w:val="28"/>
                  <w:szCs w:val="28"/>
                </w:rPr>
                <w:t>U</w:t>
              </w:r>
            </w:ins>
            <w:del w:id="56" w:author="Menon, Sunita (NIH/NCI) [C]" w:date="2024-04-29T18:06:00Z">
              <w:r w:rsidRPr="00F1365F" w:rsidDel="000D64F4">
                <w:rPr>
                  <w:color w:val="000000"/>
                  <w:sz w:val="28"/>
                  <w:szCs w:val="28"/>
                </w:rPr>
                <w:delText xml:space="preserve">If you </w:delText>
              </w:r>
              <w:r w:rsidDel="000D64F4">
                <w:rPr>
                  <w:color w:val="000000"/>
                  <w:sz w:val="28"/>
                  <w:szCs w:val="28"/>
                </w:rPr>
                <w:delText>use</w:delText>
              </w:r>
              <w:r w:rsidRPr="00F1365F" w:rsidDel="000D64F4">
                <w:rPr>
                  <w:color w:val="000000"/>
                  <w:sz w:val="28"/>
                  <w:szCs w:val="28"/>
                </w:rPr>
                <w:delText xml:space="preserve"> CLU</w:delText>
              </w:r>
              <w:r w:rsidDel="000D64F4">
                <w:rPr>
                  <w:color w:val="000000"/>
                  <w:sz w:val="28"/>
                  <w:szCs w:val="28"/>
                </w:rPr>
                <w:delText>,</w:delText>
              </w:r>
              <w:r w:rsidRPr="00F1365F" w:rsidDel="000D64F4">
                <w:rPr>
                  <w:color w:val="000000"/>
                  <w:sz w:val="28"/>
                  <w:szCs w:val="28"/>
                </w:rPr>
                <w:delText xml:space="preserve"> u</w:delText>
              </w:r>
            </w:del>
            <w:r w:rsidRPr="00F1365F">
              <w:rPr>
                <w:color w:val="000000"/>
                <w:sz w:val="28"/>
                <w:szCs w:val="28"/>
              </w:rPr>
              <w:t>pdate your public key at </w:t>
            </w:r>
            <w:r w:rsidRPr="00F1365F">
              <w:rPr>
                <w:b/>
                <w:bCs/>
                <w:color w:val="000000"/>
                <w:sz w:val="28"/>
                <w:szCs w:val="28"/>
              </w:rPr>
              <w:t>utils/hpc-client/keystore/keystore-</w:t>
            </w:r>
            <w:proofErr w:type="spellStart"/>
            <w:r w:rsidRPr="00F1365F">
              <w:rPr>
                <w:b/>
                <w:bCs/>
                <w:color w:val="000000"/>
                <w:sz w:val="28"/>
                <w:szCs w:val="28"/>
              </w:rPr>
              <w:t>prod.jks</w:t>
            </w:r>
            <w:proofErr w:type="spellEnd"/>
            <w:r w:rsidRPr="00F1365F">
              <w:rPr>
                <w:color w:val="000000"/>
                <w:sz w:val="28"/>
                <w:szCs w:val="28"/>
              </w:rPr>
              <w:t> from GitHub master before running any commands</w:t>
            </w:r>
            <w:r>
              <w:rPr>
                <w:color w:val="000000"/>
                <w:sz w:val="28"/>
                <w:szCs w:val="28"/>
              </w:rPr>
              <w:t>.</w:t>
            </w:r>
          </w:p>
          <w:p w14:paraId="50177E5A" w14:textId="49C30A0A" w:rsidR="00037C99" w:rsidRPr="009548A7" w:rsidDel="000D64F4" w:rsidRDefault="00037C99" w:rsidP="009548A7">
            <w:pPr>
              <w:pStyle w:val="ListParagraph"/>
              <w:numPr>
                <w:ilvl w:val="0"/>
                <w:numId w:val="47"/>
              </w:numPr>
              <w:rPr>
                <w:del w:id="57" w:author="Menon, Sunita (NIH/NCI) [C]" w:date="2024-04-29T18:13:00Z"/>
                <w:rStyle w:val="s1"/>
                <w:sz w:val="28"/>
                <w:szCs w:val="28"/>
              </w:rPr>
            </w:pPr>
            <w:del w:id="58" w:author="Menon, Sunita (NIH/NCI) [C]" w:date="2024-04-29T18:13:00Z">
              <w:r w:rsidRPr="009548A7" w:rsidDel="000D64F4">
                <w:rPr>
                  <w:color w:val="212121"/>
                  <w:sz w:val="28"/>
                  <w:szCs w:val="28"/>
                </w:rPr>
                <w:delText>If you run th</w:delText>
              </w:r>
            </w:del>
            <w:del w:id="59" w:author="Menon, Sunita (NIH/NCI) [C]" w:date="2024-04-29T18:11:00Z">
              <w:r w:rsidRPr="009548A7" w:rsidDel="000D64F4">
                <w:rPr>
                  <w:color w:val="212121"/>
                  <w:sz w:val="28"/>
                  <w:szCs w:val="28"/>
                </w:rPr>
                <w:delText>e CLU</w:delText>
              </w:r>
            </w:del>
            <w:del w:id="60" w:author="Menon, Sunita (NIH/NCI) [C]" w:date="2024-04-29T18:13:00Z">
              <w:r w:rsidRPr="009548A7" w:rsidDel="000D64F4">
                <w:rPr>
                  <w:color w:val="212121"/>
                  <w:sz w:val="28"/>
                  <w:szCs w:val="28"/>
                </w:rPr>
                <w:delText xml:space="preserve"> </w:delText>
              </w:r>
              <w:r w:rsidR="00D75965" w:rsidDel="000D64F4">
                <w:rPr>
                  <w:color w:val="212121"/>
                  <w:sz w:val="28"/>
                  <w:szCs w:val="28"/>
                </w:rPr>
                <w:delText xml:space="preserve">commands on </w:delText>
              </w:r>
              <w:r w:rsidR="009548A7" w:rsidDel="000D64F4">
                <w:rPr>
                  <w:color w:val="212121"/>
                  <w:sz w:val="28"/>
                  <w:szCs w:val="28"/>
                </w:rPr>
                <w:delText>Helix/</w:delText>
              </w:r>
              <w:r w:rsidRPr="009548A7" w:rsidDel="000D64F4">
                <w:rPr>
                  <w:color w:val="212121"/>
                  <w:sz w:val="28"/>
                  <w:szCs w:val="28"/>
                </w:rPr>
                <w:delText xml:space="preserve">Biowulf, </w:delText>
              </w:r>
              <w:r w:rsidR="00D75965" w:rsidDel="000D64F4">
                <w:rPr>
                  <w:color w:val="212121"/>
                  <w:sz w:val="28"/>
                  <w:szCs w:val="28"/>
                </w:rPr>
                <w:delText xml:space="preserve"> </w:delText>
              </w:r>
              <w:r w:rsidR="00D75965" w:rsidRPr="00D75965" w:rsidDel="000D64F4">
                <w:rPr>
                  <w:color w:val="212121"/>
                  <w:sz w:val="28"/>
                  <w:szCs w:val="28"/>
                </w:rPr>
                <w:delText xml:space="preserve">execute </w:delText>
              </w:r>
              <w:r w:rsidR="00D75965" w:rsidRPr="00D75965" w:rsidDel="000D64F4">
                <w:rPr>
                  <w:rFonts w:ascii="Courier New" w:hAnsi="Courier New" w:cs="Courier New"/>
                  <w:color w:val="1D1C1D"/>
                  <w:shd w:val="clear" w:color="auto" w:fill="FFFFFF"/>
                </w:rPr>
                <w:delText>module load java/11.0.21</w:delText>
              </w:r>
              <w:r w:rsidR="00D75965" w:rsidRPr="00D75965" w:rsidDel="000D64F4">
                <w:rPr>
                  <w:i/>
                  <w:iCs/>
                  <w:color w:val="1D1C1D"/>
                  <w:sz w:val="28"/>
                  <w:szCs w:val="28"/>
                  <w:shd w:val="clear" w:color="auto" w:fill="FFFFFF"/>
                </w:rPr>
                <w:delText xml:space="preserve"> </w:delText>
              </w:r>
              <w:r w:rsidR="00D75965" w:rsidRPr="00D75965" w:rsidDel="000D64F4">
                <w:rPr>
                  <w:color w:val="1D1C1D"/>
                  <w:sz w:val="28"/>
                  <w:szCs w:val="28"/>
                  <w:shd w:val="clear" w:color="auto" w:fill="FFFFFF"/>
                </w:rPr>
                <w:delText xml:space="preserve">prior to running </w:delText>
              </w:r>
              <w:r w:rsidR="00D75965" w:rsidDel="000D64F4">
                <w:rPr>
                  <w:color w:val="1D1C1D"/>
                  <w:sz w:val="28"/>
                  <w:szCs w:val="28"/>
                  <w:shd w:val="clear" w:color="auto" w:fill="FFFFFF"/>
                </w:rPr>
                <w:delText>the commands</w:delText>
              </w:r>
              <w:r w:rsidR="00D75965" w:rsidDel="000D64F4">
                <w:rPr>
                  <w:rFonts w:ascii="Slack-Lato" w:hAnsi="Slack-Lato"/>
                  <w:color w:val="1D1C1D"/>
                  <w:sz w:val="23"/>
                  <w:szCs w:val="23"/>
                  <w:shd w:val="clear" w:color="auto" w:fill="FFFFFF"/>
                </w:rPr>
                <w:delText>.</w:delText>
              </w:r>
            </w:del>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9"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lastRenderedPageBreak/>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 xml:space="preserve">iRODS </w:t>
            </w:r>
            <w:proofErr w:type="gramStart"/>
            <w:r w:rsidRPr="00D66342">
              <w:rPr>
                <w:rFonts w:cstheme="minorHAnsi"/>
                <w:sz w:val="28"/>
                <w:szCs w:val="28"/>
              </w:rPr>
              <w:t>Open Source</w:t>
            </w:r>
            <w:proofErr w:type="gramEnd"/>
            <w:r w:rsidRPr="00D66342">
              <w:rPr>
                <w:rFonts w:cstheme="minorHAnsi"/>
                <w:sz w:val="28"/>
                <w:szCs w:val="28"/>
              </w:rPr>
              <w:t xml:space="preserve"> Data Management Software home page:</w:t>
            </w:r>
          </w:p>
          <w:p w14:paraId="6CF66026" w14:textId="64C8919A" w:rsidR="00E1692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467EFB" w:rsidRPr="004072BE" w14:paraId="161A9C06" w14:textId="77777777" w:rsidTr="00674E0D">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74E0D">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E6482"/>
    <w:multiLevelType w:val="hybridMultilevel"/>
    <w:tmpl w:val="4768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380239"/>
    <w:multiLevelType w:val="hybridMultilevel"/>
    <w:tmpl w:val="032C160A"/>
    <w:lvl w:ilvl="0" w:tplc="B5A40458">
      <w:start w:val="5"/>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6AB604E"/>
    <w:multiLevelType w:val="hybridMultilevel"/>
    <w:tmpl w:val="29620E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20"/>
  </w:num>
  <w:num w:numId="2" w16cid:durableId="451244721">
    <w:abstractNumId w:val="11"/>
  </w:num>
  <w:num w:numId="3" w16cid:durableId="1463882850">
    <w:abstractNumId w:val="24"/>
  </w:num>
  <w:num w:numId="4" w16cid:durableId="1488784603">
    <w:abstractNumId w:val="45"/>
  </w:num>
  <w:num w:numId="5" w16cid:durableId="674310880">
    <w:abstractNumId w:val="4"/>
  </w:num>
  <w:num w:numId="6" w16cid:durableId="1155488875">
    <w:abstractNumId w:val="27"/>
  </w:num>
  <w:num w:numId="7" w16cid:durableId="332683224">
    <w:abstractNumId w:val="8"/>
  </w:num>
  <w:num w:numId="8" w16cid:durableId="878709775">
    <w:abstractNumId w:val="19"/>
  </w:num>
  <w:num w:numId="9" w16cid:durableId="735319184">
    <w:abstractNumId w:val="3"/>
  </w:num>
  <w:num w:numId="10" w16cid:durableId="301008134">
    <w:abstractNumId w:val="22"/>
  </w:num>
  <w:num w:numId="11" w16cid:durableId="1873610590">
    <w:abstractNumId w:val="46"/>
  </w:num>
  <w:num w:numId="12" w16cid:durableId="963775281">
    <w:abstractNumId w:val="12"/>
  </w:num>
  <w:num w:numId="13" w16cid:durableId="667829442">
    <w:abstractNumId w:val="5"/>
  </w:num>
  <w:num w:numId="14" w16cid:durableId="177893120">
    <w:abstractNumId w:val="41"/>
  </w:num>
  <w:num w:numId="15" w16cid:durableId="410351357">
    <w:abstractNumId w:val="13"/>
  </w:num>
  <w:num w:numId="16" w16cid:durableId="1806703155">
    <w:abstractNumId w:val="21"/>
  </w:num>
  <w:num w:numId="17" w16cid:durableId="1743019587">
    <w:abstractNumId w:val="38"/>
  </w:num>
  <w:num w:numId="18" w16cid:durableId="1552351326">
    <w:abstractNumId w:val="29"/>
  </w:num>
  <w:num w:numId="19" w16cid:durableId="290521623">
    <w:abstractNumId w:val="26"/>
  </w:num>
  <w:num w:numId="20" w16cid:durableId="1781338699">
    <w:abstractNumId w:val="39"/>
  </w:num>
  <w:num w:numId="21" w16cid:durableId="973221046">
    <w:abstractNumId w:val="40"/>
  </w:num>
  <w:num w:numId="22" w16cid:durableId="1923492650">
    <w:abstractNumId w:val="14"/>
  </w:num>
  <w:num w:numId="23" w16cid:durableId="1693799042">
    <w:abstractNumId w:val="30"/>
  </w:num>
  <w:num w:numId="24" w16cid:durableId="1311980621">
    <w:abstractNumId w:val="28"/>
  </w:num>
  <w:num w:numId="25" w16cid:durableId="81949994">
    <w:abstractNumId w:val="2"/>
  </w:num>
  <w:num w:numId="26" w16cid:durableId="1698506068">
    <w:abstractNumId w:val="37"/>
  </w:num>
  <w:num w:numId="27" w16cid:durableId="1880891349">
    <w:abstractNumId w:val="17"/>
  </w:num>
  <w:num w:numId="28" w16cid:durableId="774833384">
    <w:abstractNumId w:val="10"/>
  </w:num>
  <w:num w:numId="29" w16cid:durableId="620185163">
    <w:abstractNumId w:val="1"/>
  </w:num>
  <w:num w:numId="30" w16cid:durableId="734203346">
    <w:abstractNumId w:val="23"/>
  </w:num>
  <w:num w:numId="31" w16cid:durableId="1230265488">
    <w:abstractNumId w:val="9"/>
  </w:num>
  <w:num w:numId="32" w16cid:durableId="609437760">
    <w:abstractNumId w:val="35"/>
  </w:num>
  <w:num w:numId="33" w16cid:durableId="1683236372">
    <w:abstractNumId w:val="0"/>
  </w:num>
  <w:num w:numId="34" w16cid:durableId="659893969">
    <w:abstractNumId w:val="18"/>
  </w:num>
  <w:num w:numId="35" w16cid:durableId="2013363660">
    <w:abstractNumId w:val="33"/>
  </w:num>
  <w:num w:numId="36" w16cid:durableId="323120363">
    <w:abstractNumId w:val="31"/>
  </w:num>
  <w:num w:numId="37" w16cid:durableId="688339178">
    <w:abstractNumId w:val="44"/>
  </w:num>
  <w:num w:numId="38" w16cid:durableId="913706108">
    <w:abstractNumId w:val="7"/>
  </w:num>
  <w:num w:numId="39" w16cid:durableId="271519681">
    <w:abstractNumId w:val="43"/>
  </w:num>
  <w:num w:numId="40" w16cid:durableId="1029448763">
    <w:abstractNumId w:val="16"/>
  </w:num>
  <w:num w:numId="41" w16cid:durableId="754088065">
    <w:abstractNumId w:val="34"/>
  </w:num>
  <w:num w:numId="42" w16cid:durableId="1636177242">
    <w:abstractNumId w:val="32"/>
  </w:num>
  <w:num w:numId="43" w16cid:durableId="880748338">
    <w:abstractNumId w:val="36"/>
  </w:num>
  <w:num w:numId="44" w16cid:durableId="1994210075">
    <w:abstractNumId w:val="33"/>
  </w:num>
  <w:num w:numId="45" w16cid:durableId="93089556">
    <w:abstractNumId w:val="25"/>
  </w:num>
  <w:num w:numId="46" w16cid:durableId="29843854">
    <w:abstractNumId w:val="15"/>
  </w:num>
  <w:num w:numId="47" w16cid:durableId="1231113907">
    <w:abstractNumId w:val="42"/>
  </w:num>
  <w:num w:numId="48" w16cid:durableId="139647212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ost, Ruth (NIH/NCI) [C]">
    <w15:presenceInfo w15:providerId="AD" w15:userId="S::frostrs@nih.gov::e86f5093-f09a-4441-8b8c-2bc0fea2de9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25B75"/>
    <w:rsid w:val="00032AD1"/>
    <w:rsid w:val="00034424"/>
    <w:rsid w:val="00034929"/>
    <w:rsid w:val="00034E65"/>
    <w:rsid w:val="0003626B"/>
    <w:rsid w:val="00037272"/>
    <w:rsid w:val="00037C99"/>
    <w:rsid w:val="00041137"/>
    <w:rsid w:val="0004265D"/>
    <w:rsid w:val="00042CE4"/>
    <w:rsid w:val="000432FE"/>
    <w:rsid w:val="000434DD"/>
    <w:rsid w:val="00043A0C"/>
    <w:rsid w:val="00043EF7"/>
    <w:rsid w:val="00045C43"/>
    <w:rsid w:val="000473BE"/>
    <w:rsid w:val="000511C6"/>
    <w:rsid w:val="0005134E"/>
    <w:rsid w:val="00053251"/>
    <w:rsid w:val="0005460B"/>
    <w:rsid w:val="0005492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76DA"/>
    <w:rsid w:val="000A038E"/>
    <w:rsid w:val="000A0F17"/>
    <w:rsid w:val="000A268F"/>
    <w:rsid w:val="000A7058"/>
    <w:rsid w:val="000A725E"/>
    <w:rsid w:val="000A7988"/>
    <w:rsid w:val="000B19FF"/>
    <w:rsid w:val="000B23B7"/>
    <w:rsid w:val="000B2A1B"/>
    <w:rsid w:val="000B3EA1"/>
    <w:rsid w:val="000B4DB4"/>
    <w:rsid w:val="000B522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64F4"/>
    <w:rsid w:val="000D76BC"/>
    <w:rsid w:val="000E0C07"/>
    <w:rsid w:val="000E0C67"/>
    <w:rsid w:val="000E1368"/>
    <w:rsid w:val="000E1610"/>
    <w:rsid w:val="000E1D66"/>
    <w:rsid w:val="000E25B3"/>
    <w:rsid w:val="000E2F62"/>
    <w:rsid w:val="000E36C4"/>
    <w:rsid w:val="000E60B3"/>
    <w:rsid w:val="000E6A40"/>
    <w:rsid w:val="000E6E70"/>
    <w:rsid w:val="000E7574"/>
    <w:rsid w:val="000F0389"/>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6338"/>
    <w:rsid w:val="00116903"/>
    <w:rsid w:val="00116ADF"/>
    <w:rsid w:val="00122C49"/>
    <w:rsid w:val="001258D1"/>
    <w:rsid w:val="00125DB4"/>
    <w:rsid w:val="00125F38"/>
    <w:rsid w:val="0012686B"/>
    <w:rsid w:val="001269EE"/>
    <w:rsid w:val="001307E2"/>
    <w:rsid w:val="00131501"/>
    <w:rsid w:val="001319CE"/>
    <w:rsid w:val="00132456"/>
    <w:rsid w:val="00132D8C"/>
    <w:rsid w:val="00134E60"/>
    <w:rsid w:val="00135488"/>
    <w:rsid w:val="00140558"/>
    <w:rsid w:val="001423B4"/>
    <w:rsid w:val="00142C3B"/>
    <w:rsid w:val="00142C56"/>
    <w:rsid w:val="00144BC8"/>
    <w:rsid w:val="001464EC"/>
    <w:rsid w:val="0015035D"/>
    <w:rsid w:val="00150A93"/>
    <w:rsid w:val="0015248A"/>
    <w:rsid w:val="00153791"/>
    <w:rsid w:val="0015459E"/>
    <w:rsid w:val="00155207"/>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50F6"/>
    <w:rsid w:val="001D79D8"/>
    <w:rsid w:val="001E2B7B"/>
    <w:rsid w:val="001E3209"/>
    <w:rsid w:val="001E3B0A"/>
    <w:rsid w:val="001E44EA"/>
    <w:rsid w:val="001E5AF2"/>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5EB"/>
    <w:rsid w:val="0023074C"/>
    <w:rsid w:val="00231D88"/>
    <w:rsid w:val="00231FD9"/>
    <w:rsid w:val="0023358C"/>
    <w:rsid w:val="00234286"/>
    <w:rsid w:val="002353D6"/>
    <w:rsid w:val="00235DC9"/>
    <w:rsid w:val="002375CC"/>
    <w:rsid w:val="00237FF4"/>
    <w:rsid w:val="00240214"/>
    <w:rsid w:val="002408D6"/>
    <w:rsid w:val="00240AF5"/>
    <w:rsid w:val="00241366"/>
    <w:rsid w:val="0024311A"/>
    <w:rsid w:val="00243C99"/>
    <w:rsid w:val="00247096"/>
    <w:rsid w:val="002506D7"/>
    <w:rsid w:val="00250F98"/>
    <w:rsid w:val="00251398"/>
    <w:rsid w:val="00251EF0"/>
    <w:rsid w:val="0025336E"/>
    <w:rsid w:val="00253395"/>
    <w:rsid w:val="00255B39"/>
    <w:rsid w:val="00255E34"/>
    <w:rsid w:val="0025690D"/>
    <w:rsid w:val="00256B0E"/>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7176"/>
    <w:rsid w:val="002C7D63"/>
    <w:rsid w:val="002D138C"/>
    <w:rsid w:val="002D1C17"/>
    <w:rsid w:val="002D1DDC"/>
    <w:rsid w:val="002D2407"/>
    <w:rsid w:val="002D2EA9"/>
    <w:rsid w:val="002D33C8"/>
    <w:rsid w:val="002D447E"/>
    <w:rsid w:val="002D493F"/>
    <w:rsid w:val="002E2FB8"/>
    <w:rsid w:val="002E5303"/>
    <w:rsid w:val="002E598C"/>
    <w:rsid w:val="002E606E"/>
    <w:rsid w:val="002E7798"/>
    <w:rsid w:val="002E793C"/>
    <w:rsid w:val="002F0ED0"/>
    <w:rsid w:val="002F152D"/>
    <w:rsid w:val="002F1C66"/>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0C82"/>
    <w:rsid w:val="00331414"/>
    <w:rsid w:val="00334720"/>
    <w:rsid w:val="00335AC4"/>
    <w:rsid w:val="00337E18"/>
    <w:rsid w:val="003428A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8AF"/>
    <w:rsid w:val="003A6CA8"/>
    <w:rsid w:val="003B12B9"/>
    <w:rsid w:val="003B18FD"/>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FAB"/>
    <w:rsid w:val="003D3056"/>
    <w:rsid w:val="003D3BD3"/>
    <w:rsid w:val="003D5315"/>
    <w:rsid w:val="003D6AF2"/>
    <w:rsid w:val="003D7D6E"/>
    <w:rsid w:val="003E273C"/>
    <w:rsid w:val="003E33F5"/>
    <w:rsid w:val="003E35A8"/>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343F"/>
    <w:rsid w:val="004254F1"/>
    <w:rsid w:val="00426313"/>
    <w:rsid w:val="00426B47"/>
    <w:rsid w:val="004273F8"/>
    <w:rsid w:val="004307AC"/>
    <w:rsid w:val="004318C5"/>
    <w:rsid w:val="0043283E"/>
    <w:rsid w:val="00435488"/>
    <w:rsid w:val="004364DC"/>
    <w:rsid w:val="00436733"/>
    <w:rsid w:val="004371E9"/>
    <w:rsid w:val="00441F71"/>
    <w:rsid w:val="004421F4"/>
    <w:rsid w:val="0044295C"/>
    <w:rsid w:val="00443E9D"/>
    <w:rsid w:val="0044497C"/>
    <w:rsid w:val="00445596"/>
    <w:rsid w:val="00446263"/>
    <w:rsid w:val="0045086B"/>
    <w:rsid w:val="004513A8"/>
    <w:rsid w:val="00455360"/>
    <w:rsid w:val="004568E2"/>
    <w:rsid w:val="00457BEF"/>
    <w:rsid w:val="004612E2"/>
    <w:rsid w:val="004619F5"/>
    <w:rsid w:val="00461E11"/>
    <w:rsid w:val="00462C14"/>
    <w:rsid w:val="00463E5F"/>
    <w:rsid w:val="004641FB"/>
    <w:rsid w:val="00465CC6"/>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290"/>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7294"/>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2FBF"/>
    <w:rsid w:val="005C3D25"/>
    <w:rsid w:val="005C4B0C"/>
    <w:rsid w:val="005C5371"/>
    <w:rsid w:val="005C550E"/>
    <w:rsid w:val="005C6864"/>
    <w:rsid w:val="005C798F"/>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4AFC"/>
    <w:rsid w:val="005F6993"/>
    <w:rsid w:val="005F73F0"/>
    <w:rsid w:val="00602697"/>
    <w:rsid w:val="00610051"/>
    <w:rsid w:val="00610898"/>
    <w:rsid w:val="00611719"/>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191"/>
    <w:rsid w:val="00635C14"/>
    <w:rsid w:val="00637358"/>
    <w:rsid w:val="00641C12"/>
    <w:rsid w:val="00641E63"/>
    <w:rsid w:val="00645563"/>
    <w:rsid w:val="00645632"/>
    <w:rsid w:val="00645C46"/>
    <w:rsid w:val="00646CB0"/>
    <w:rsid w:val="00646E4E"/>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4E5"/>
    <w:rsid w:val="006654A6"/>
    <w:rsid w:val="006658B8"/>
    <w:rsid w:val="00666DCD"/>
    <w:rsid w:val="00666EAB"/>
    <w:rsid w:val="00670E11"/>
    <w:rsid w:val="00670EC0"/>
    <w:rsid w:val="006721DC"/>
    <w:rsid w:val="00672C49"/>
    <w:rsid w:val="00673839"/>
    <w:rsid w:val="00674A26"/>
    <w:rsid w:val="00674E0D"/>
    <w:rsid w:val="006759C7"/>
    <w:rsid w:val="00675FBC"/>
    <w:rsid w:val="00676228"/>
    <w:rsid w:val="00676301"/>
    <w:rsid w:val="006765D0"/>
    <w:rsid w:val="00677E2A"/>
    <w:rsid w:val="00677EB7"/>
    <w:rsid w:val="006801F0"/>
    <w:rsid w:val="00681C6F"/>
    <w:rsid w:val="00683F40"/>
    <w:rsid w:val="00684C53"/>
    <w:rsid w:val="00685C7C"/>
    <w:rsid w:val="006868E6"/>
    <w:rsid w:val="00686FF2"/>
    <w:rsid w:val="006879E1"/>
    <w:rsid w:val="006900A1"/>
    <w:rsid w:val="006905EA"/>
    <w:rsid w:val="006915E4"/>
    <w:rsid w:val="006945C4"/>
    <w:rsid w:val="00694BE0"/>
    <w:rsid w:val="006959CF"/>
    <w:rsid w:val="006A043C"/>
    <w:rsid w:val="006A234C"/>
    <w:rsid w:val="006A24A6"/>
    <w:rsid w:val="006A2B4B"/>
    <w:rsid w:val="006A302E"/>
    <w:rsid w:val="006A3639"/>
    <w:rsid w:val="006A3CF9"/>
    <w:rsid w:val="006A4A0F"/>
    <w:rsid w:val="006A4F89"/>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A78"/>
    <w:rsid w:val="00727041"/>
    <w:rsid w:val="00727D51"/>
    <w:rsid w:val="00730F9A"/>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735E"/>
    <w:rsid w:val="0079792A"/>
    <w:rsid w:val="007A104C"/>
    <w:rsid w:val="007A14C4"/>
    <w:rsid w:val="007A1790"/>
    <w:rsid w:val="007A479F"/>
    <w:rsid w:val="007A4948"/>
    <w:rsid w:val="007A5396"/>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6B6"/>
    <w:rsid w:val="00810BCE"/>
    <w:rsid w:val="00811B6E"/>
    <w:rsid w:val="0081460F"/>
    <w:rsid w:val="00814B03"/>
    <w:rsid w:val="00817127"/>
    <w:rsid w:val="0081793F"/>
    <w:rsid w:val="00820FCD"/>
    <w:rsid w:val="0082186C"/>
    <w:rsid w:val="008221CD"/>
    <w:rsid w:val="008233C0"/>
    <w:rsid w:val="0082411F"/>
    <w:rsid w:val="008248A5"/>
    <w:rsid w:val="00825160"/>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518B4"/>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367D"/>
    <w:rsid w:val="00885071"/>
    <w:rsid w:val="00886110"/>
    <w:rsid w:val="008863A4"/>
    <w:rsid w:val="0088769B"/>
    <w:rsid w:val="00892AD7"/>
    <w:rsid w:val="00893490"/>
    <w:rsid w:val="00897709"/>
    <w:rsid w:val="008A070E"/>
    <w:rsid w:val="008A1DC2"/>
    <w:rsid w:val="008A5308"/>
    <w:rsid w:val="008A6138"/>
    <w:rsid w:val="008A72DA"/>
    <w:rsid w:val="008B060A"/>
    <w:rsid w:val="008B1738"/>
    <w:rsid w:val="008B2A34"/>
    <w:rsid w:val="008B35EA"/>
    <w:rsid w:val="008B5142"/>
    <w:rsid w:val="008B6D7E"/>
    <w:rsid w:val="008B6DCC"/>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31641"/>
    <w:rsid w:val="00931C82"/>
    <w:rsid w:val="009334AD"/>
    <w:rsid w:val="009373F8"/>
    <w:rsid w:val="00937AAE"/>
    <w:rsid w:val="009405B1"/>
    <w:rsid w:val="009420E8"/>
    <w:rsid w:val="009427F5"/>
    <w:rsid w:val="00942AD9"/>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F4D"/>
    <w:rsid w:val="009B76A4"/>
    <w:rsid w:val="009B7FF3"/>
    <w:rsid w:val="009C0546"/>
    <w:rsid w:val="009C4983"/>
    <w:rsid w:val="009C4B31"/>
    <w:rsid w:val="009C53AE"/>
    <w:rsid w:val="009C5503"/>
    <w:rsid w:val="009C59CF"/>
    <w:rsid w:val="009D159B"/>
    <w:rsid w:val="009D1D0B"/>
    <w:rsid w:val="009D277F"/>
    <w:rsid w:val="009D7BD2"/>
    <w:rsid w:val="009E1675"/>
    <w:rsid w:val="009E178B"/>
    <w:rsid w:val="009E4301"/>
    <w:rsid w:val="009E4B02"/>
    <w:rsid w:val="009E5C68"/>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6A95"/>
    <w:rsid w:val="00A37ABE"/>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E8D"/>
    <w:rsid w:val="00A55EF2"/>
    <w:rsid w:val="00A56630"/>
    <w:rsid w:val="00A56BF8"/>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08C3"/>
    <w:rsid w:val="00AA0F0E"/>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79C2"/>
    <w:rsid w:val="00AE145C"/>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550B"/>
    <w:rsid w:val="00AF6908"/>
    <w:rsid w:val="00B00FF7"/>
    <w:rsid w:val="00B015E1"/>
    <w:rsid w:val="00B029B9"/>
    <w:rsid w:val="00B02E5A"/>
    <w:rsid w:val="00B03D5D"/>
    <w:rsid w:val="00B05098"/>
    <w:rsid w:val="00B06162"/>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4DFE"/>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0C82"/>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126"/>
    <w:rsid w:val="00C82628"/>
    <w:rsid w:val="00C82964"/>
    <w:rsid w:val="00C83005"/>
    <w:rsid w:val="00C8543F"/>
    <w:rsid w:val="00C874B2"/>
    <w:rsid w:val="00C902B7"/>
    <w:rsid w:val="00C906EA"/>
    <w:rsid w:val="00C91970"/>
    <w:rsid w:val="00C92332"/>
    <w:rsid w:val="00C93655"/>
    <w:rsid w:val="00C94E59"/>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93F"/>
    <w:rsid w:val="00CE4ADC"/>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3EDB"/>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6509"/>
    <w:rsid w:val="00D57792"/>
    <w:rsid w:val="00D57EFA"/>
    <w:rsid w:val="00D6138D"/>
    <w:rsid w:val="00D61D33"/>
    <w:rsid w:val="00D6272D"/>
    <w:rsid w:val="00D62BE2"/>
    <w:rsid w:val="00D62F25"/>
    <w:rsid w:val="00D630EE"/>
    <w:rsid w:val="00D642DC"/>
    <w:rsid w:val="00D6458F"/>
    <w:rsid w:val="00D6486E"/>
    <w:rsid w:val="00D64997"/>
    <w:rsid w:val="00D64F3D"/>
    <w:rsid w:val="00D66342"/>
    <w:rsid w:val="00D679F0"/>
    <w:rsid w:val="00D70D78"/>
    <w:rsid w:val="00D71553"/>
    <w:rsid w:val="00D71B0B"/>
    <w:rsid w:val="00D7321C"/>
    <w:rsid w:val="00D7333F"/>
    <w:rsid w:val="00D758B5"/>
    <w:rsid w:val="00D75965"/>
    <w:rsid w:val="00D75BE2"/>
    <w:rsid w:val="00D772DD"/>
    <w:rsid w:val="00D77D48"/>
    <w:rsid w:val="00D8033D"/>
    <w:rsid w:val="00D820BE"/>
    <w:rsid w:val="00D8231E"/>
    <w:rsid w:val="00D83A88"/>
    <w:rsid w:val="00D84EC2"/>
    <w:rsid w:val="00D879A3"/>
    <w:rsid w:val="00D904B3"/>
    <w:rsid w:val="00D930D9"/>
    <w:rsid w:val="00DA0049"/>
    <w:rsid w:val="00DA0911"/>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D65F8"/>
    <w:rsid w:val="00DE195A"/>
    <w:rsid w:val="00DE1C64"/>
    <w:rsid w:val="00DE4DA7"/>
    <w:rsid w:val="00DE51C3"/>
    <w:rsid w:val="00DE527C"/>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7A7F"/>
    <w:rsid w:val="00E07E89"/>
    <w:rsid w:val="00E10324"/>
    <w:rsid w:val="00E11A50"/>
    <w:rsid w:val="00E12A97"/>
    <w:rsid w:val="00E13AA3"/>
    <w:rsid w:val="00E13B41"/>
    <w:rsid w:val="00E150A8"/>
    <w:rsid w:val="00E16925"/>
    <w:rsid w:val="00E206F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23F8"/>
    <w:rsid w:val="00E94C6E"/>
    <w:rsid w:val="00E95B4D"/>
    <w:rsid w:val="00E95E87"/>
    <w:rsid w:val="00E96439"/>
    <w:rsid w:val="00EA00AC"/>
    <w:rsid w:val="00EA2B3D"/>
    <w:rsid w:val="00EA3C59"/>
    <w:rsid w:val="00EA4523"/>
    <w:rsid w:val="00EA49E5"/>
    <w:rsid w:val="00EA68F7"/>
    <w:rsid w:val="00EA6DE3"/>
    <w:rsid w:val="00EB084E"/>
    <w:rsid w:val="00EB13BC"/>
    <w:rsid w:val="00EB1602"/>
    <w:rsid w:val="00EB1877"/>
    <w:rsid w:val="00EB43BE"/>
    <w:rsid w:val="00EB44B3"/>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F1054"/>
    <w:rsid w:val="00EF17A1"/>
    <w:rsid w:val="00EF35B5"/>
    <w:rsid w:val="00EF4699"/>
    <w:rsid w:val="00EF6722"/>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75EF"/>
    <w:rsid w:val="00F2772E"/>
    <w:rsid w:val="00F278AF"/>
    <w:rsid w:val="00F317B0"/>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60296"/>
    <w:rsid w:val="00F61270"/>
    <w:rsid w:val="00F61847"/>
    <w:rsid w:val="00F62244"/>
    <w:rsid w:val="00F622BF"/>
    <w:rsid w:val="00F62403"/>
    <w:rsid w:val="00F62A94"/>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B59C8"/>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3374"/>
    <w:rsid w:val="00FE443A"/>
    <w:rsid w:val="00FE7484"/>
    <w:rsid w:val="00FF0056"/>
    <w:rsid w:val="00FF0AB0"/>
    <w:rsid w:val="00FF15B1"/>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lopNG" TargetMode="External"/><Relationship Id="rId13" Type="http://schemas.openxmlformats.org/officeDocument/2006/relationships/hyperlink" Target="https://github.com/CBIIT/HPC_DME_APIs"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us.org" TargetMode="Externa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webSettings" Target="webSettings.xm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20</TotalTime>
  <Pages>6</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9</cp:revision>
  <dcterms:created xsi:type="dcterms:W3CDTF">2024-04-29T21:35:00Z</dcterms:created>
  <dcterms:modified xsi:type="dcterms:W3CDTF">2024-04-29T22:16:00Z</dcterms:modified>
</cp:coreProperties>
</file>