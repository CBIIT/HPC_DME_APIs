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1611623B"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ins w:id="0" w:author="Menon, Sunita (NIH/NCI) [C]" w:date="2021-12-14T18:41:00Z">
              <w:r w:rsidR="00D277B3">
                <w:rPr>
                  <w:rFonts w:cstheme="minorHAnsi"/>
                  <w:sz w:val="28"/>
                  <w:szCs w:val="28"/>
                </w:rPr>
                <w:t>5</w:t>
              </w:r>
            </w:ins>
            <w:del w:id="1" w:author="Menon, Sunita (NIH/NCI) [C]" w:date="2021-12-14T18:41:00Z">
              <w:r w:rsidR="001901B2" w:rsidDel="00D277B3">
                <w:rPr>
                  <w:rFonts w:cstheme="minorHAnsi"/>
                  <w:sz w:val="28"/>
                  <w:szCs w:val="28"/>
                </w:rPr>
                <w:delText>4</w:delText>
              </w:r>
            </w:del>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D277B3">
              <w:rPr>
                <w:rFonts w:cstheme="minorHAnsi"/>
                <w:sz w:val="28"/>
                <w:szCs w:val="28"/>
              </w:rPr>
              <w:t>December</w:t>
            </w:r>
            <w:r w:rsidR="001901B2">
              <w:rPr>
                <w:rFonts w:cstheme="minorHAnsi"/>
                <w:sz w:val="28"/>
                <w:szCs w:val="28"/>
              </w:rPr>
              <w:t xml:space="preserve"> 2</w:t>
            </w:r>
            <w:r w:rsidR="00D277B3">
              <w:rPr>
                <w:rFonts w:cstheme="minorHAnsi"/>
                <w:sz w:val="28"/>
                <w:szCs w:val="28"/>
              </w:rPr>
              <w:t>0</w:t>
            </w:r>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4B0B5C7F" w:rsidR="00D277B3" w:rsidRDefault="00D277B3" w:rsidP="0023074C">
            <w:pPr>
              <w:rPr>
                <w:rFonts w:cstheme="minorHAnsi"/>
                <w:sz w:val="28"/>
                <w:szCs w:val="28"/>
              </w:rPr>
            </w:pPr>
            <w:r>
              <w:rPr>
                <w:rFonts w:cstheme="minorHAnsi"/>
                <w:sz w:val="28"/>
                <w:szCs w:val="28"/>
              </w:rPr>
              <w:t>v2.15.0 - December 29,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1980B1B2" w14:textId="59975359" w:rsidR="00ED0869" w:rsidRPr="00E84A1D" w:rsidRDefault="00ED0869" w:rsidP="00E84A1D">
            <w:r>
              <w:rPr>
                <w:rFonts w:cstheme="minorHAnsi"/>
                <w:sz w:val="28"/>
                <w:szCs w:val="28"/>
                <w:u w:val="single"/>
              </w:rPr>
              <w:t>HPCDATAMGM-1</w:t>
            </w:r>
            <w:r w:rsidR="00E84A1D">
              <w:rPr>
                <w:rFonts w:cstheme="minorHAnsi"/>
                <w:sz w:val="28"/>
                <w:szCs w:val="28"/>
                <w:u w:val="single"/>
              </w:rPr>
              <w:t>531</w:t>
            </w:r>
            <w:r>
              <w:rPr>
                <w:rFonts w:cstheme="minorHAnsi"/>
                <w:sz w:val="28"/>
                <w:szCs w:val="28"/>
                <w:u w:val="single"/>
              </w:rPr>
              <w:t>:</w:t>
            </w:r>
            <w:r>
              <w:rPr>
                <w:rFonts w:cstheme="minorHAnsi"/>
                <w:sz w:val="28"/>
                <w:szCs w:val="28"/>
              </w:rPr>
              <w:t xml:space="preserve"> </w:t>
            </w:r>
            <w:r w:rsidR="00D277B3">
              <w:rPr>
                <w:rFonts w:cstheme="minorHAnsi"/>
                <w:sz w:val="28"/>
                <w:szCs w:val="28"/>
              </w:rPr>
              <w:t xml:space="preserve"> </w:t>
            </w:r>
            <w:r w:rsidR="00D277B3" w:rsidRPr="00E84A1D">
              <w:rPr>
                <w:rFonts w:cstheme="minorHAnsi"/>
                <w:sz w:val="28"/>
                <w:szCs w:val="28"/>
              </w:rPr>
              <w:t xml:space="preserve">Added the ability to </w:t>
            </w:r>
            <w:r w:rsidR="00E84A1D" w:rsidRPr="00E84A1D">
              <w:rPr>
                <w:rFonts w:cstheme="minorHAnsi"/>
                <w:sz w:val="28"/>
                <w:szCs w:val="28"/>
              </w:rPr>
              <w:t xml:space="preserve">optionally </w:t>
            </w:r>
            <w:r w:rsidR="00D277B3" w:rsidRPr="00E84A1D">
              <w:rPr>
                <w:sz w:val="28"/>
                <w:szCs w:val="28"/>
              </w:rPr>
              <w:t xml:space="preserve">include pre-signed </w:t>
            </w:r>
            <w:r w:rsidR="00E84A1D">
              <w:rPr>
                <w:sz w:val="28"/>
                <w:szCs w:val="28"/>
              </w:rPr>
              <w:t xml:space="preserve">data object </w:t>
            </w:r>
            <w:r w:rsidR="00D277B3" w:rsidRPr="00E84A1D">
              <w:rPr>
                <w:sz w:val="28"/>
                <w:szCs w:val="28"/>
              </w:rPr>
              <w:t xml:space="preserve">download URL in </w:t>
            </w:r>
            <w:r w:rsidR="00E84A1D">
              <w:rPr>
                <w:sz w:val="28"/>
                <w:szCs w:val="28"/>
              </w:rPr>
              <w:t>the collection update notification when a new data object is registered in the collection. Additionally, the collection update notification can now be customized on a per Division/Office/Center DOC basis</w:t>
            </w:r>
            <w:r w:rsidR="00E84A1D" w:rsidRPr="00E84A1D">
              <w:rPr>
                <w:sz w:val="28"/>
                <w:szCs w:val="28"/>
              </w:rPr>
              <w:t>.</w:t>
            </w:r>
            <w:r w:rsidR="00E84A1D">
              <w:t xml:space="preserve"> </w:t>
            </w:r>
            <w:r>
              <w:rPr>
                <w:rFonts w:cstheme="minorHAnsi"/>
                <w:sz w:val="28"/>
                <w:szCs w:val="28"/>
              </w:rPr>
              <w:t>For details</w:t>
            </w:r>
            <w:r w:rsidR="00BE1D02">
              <w:rPr>
                <w:rFonts w:cstheme="minorHAnsi"/>
                <w:sz w:val="28"/>
                <w:szCs w:val="28"/>
              </w:rPr>
              <w:t xml:space="preserve"> on the notifications capability</w:t>
            </w:r>
            <w:r>
              <w:rPr>
                <w:rFonts w:cstheme="minorHAnsi"/>
                <w:sz w:val="28"/>
                <w:szCs w:val="28"/>
              </w:rPr>
              <w:t xml:space="preserve">, refer </w:t>
            </w:r>
            <w:r w:rsidRPr="001901B2">
              <w:rPr>
                <w:rFonts w:cstheme="minorHAnsi"/>
                <w:sz w:val="28"/>
                <w:szCs w:val="28"/>
              </w:rPr>
              <w:t>to</w:t>
            </w:r>
            <w:r w:rsidRPr="009A6DFB">
              <w:rPr>
                <w:sz w:val="28"/>
                <w:szCs w:val="28"/>
              </w:rPr>
              <w:t xml:space="preserve"> </w:t>
            </w:r>
            <w:hyperlink r:id="rId6" w:history="1">
              <w:r w:rsidR="00BE1D02">
                <w:rPr>
                  <w:rStyle w:val="Hyperlink"/>
                  <w:sz w:val="28"/>
                  <w:szCs w:val="28"/>
                </w:rPr>
                <w:t>Subscribing to Notifications</w:t>
              </w:r>
            </w:hyperlink>
            <w:r w:rsidR="00BE1D02">
              <w:rPr>
                <w:rStyle w:val="Hyperlink"/>
                <w:sz w:val="28"/>
                <w:szCs w:val="28"/>
              </w:rPr>
              <w:t>.</w:t>
            </w:r>
          </w:p>
          <w:p w14:paraId="69D707FE" w14:textId="26F40C82" w:rsidR="00C43F54" w:rsidRDefault="00F16431" w:rsidP="00C43F54">
            <w:pPr>
              <w:pStyle w:val="Heading1"/>
              <w:rPr>
                <w:b w:val="0"/>
                <w:bCs w:val="0"/>
                <w:sz w:val="28"/>
                <w:szCs w:val="28"/>
              </w:rPr>
            </w:pPr>
            <w:r w:rsidRPr="001269EE">
              <w:rPr>
                <w:rFonts w:cstheme="minorHAnsi"/>
                <w:b w:val="0"/>
                <w:bCs w:val="0"/>
                <w:sz w:val="28"/>
                <w:szCs w:val="28"/>
                <w:u w:val="single"/>
              </w:rPr>
              <w:t>HPCDATAMGM-</w:t>
            </w:r>
            <w:r w:rsidR="00C71653" w:rsidRPr="001269EE">
              <w:rPr>
                <w:rFonts w:cstheme="minorHAnsi"/>
                <w:b w:val="0"/>
                <w:bCs w:val="0"/>
                <w:sz w:val="28"/>
                <w:szCs w:val="28"/>
                <w:u w:val="single"/>
              </w:rPr>
              <w:t>1</w:t>
            </w:r>
            <w:r w:rsidR="00BD28F7">
              <w:rPr>
                <w:rFonts w:cstheme="minorHAnsi"/>
                <w:b w:val="0"/>
                <w:bCs w:val="0"/>
                <w:sz w:val="28"/>
                <w:szCs w:val="28"/>
                <w:u w:val="single"/>
              </w:rPr>
              <w:t>5</w:t>
            </w:r>
            <w:r w:rsidR="00C04E7A">
              <w:rPr>
                <w:rFonts w:cstheme="minorHAnsi"/>
                <w:b w:val="0"/>
                <w:bCs w:val="0"/>
                <w:sz w:val="28"/>
                <w:szCs w:val="28"/>
                <w:u w:val="single"/>
              </w:rPr>
              <w:t>32</w:t>
            </w:r>
            <w:r w:rsidRPr="001269EE">
              <w:rPr>
                <w:rFonts w:cstheme="minorHAnsi"/>
                <w:b w:val="0"/>
                <w:bCs w:val="0"/>
                <w:sz w:val="28"/>
                <w:szCs w:val="28"/>
                <w:u w:val="single"/>
              </w:rPr>
              <w:t>:</w:t>
            </w:r>
            <w:r w:rsidR="00A160A3">
              <w:rPr>
                <w:rFonts w:cstheme="minorHAnsi"/>
                <w:b w:val="0"/>
                <w:bCs w:val="0"/>
                <w:sz w:val="28"/>
                <w:szCs w:val="28"/>
              </w:rPr>
              <w:t xml:space="preserve"> </w:t>
            </w:r>
            <w:r w:rsidR="00E84A1D">
              <w:rPr>
                <w:rFonts w:cstheme="minorHAnsi"/>
                <w:b w:val="0"/>
                <w:bCs w:val="0"/>
                <w:sz w:val="28"/>
                <w:szCs w:val="28"/>
              </w:rPr>
              <w:t xml:space="preserve">Enhanced the </w:t>
            </w:r>
            <w:r w:rsidR="00BE1D02">
              <w:rPr>
                <w:rFonts w:cstheme="minorHAnsi"/>
                <w:b w:val="0"/>
                <w:bCs w:val="0"/>
                <w:sz w:val="28"/>
                <w:szCs w:val="28"/>
              </w:rPr>
              <w:t xml:space="preserve">Download </w:t>
            </w:r>
            <w:r w:rsidR="00E84A1D">
              <w:rPr>
                <w:rFonts w:cstheme="minorHAnsi"/>
                <w:b w:val="0"/>
                <w:bCs w:val="0"/>
                <w:sz w:val="28"/>
                <w:szCs w:val="28"/>
              </w:rPr>
              <w:t xml:space="preserve">Task Details screen </w:t>
            </w:r>
            <w:r w:rsidR="00F36AF7">
              <w:rPr>
                <w:rFonts w:cstheme="minorHAnsi"/>
                <w:b w:val="0"/>
                <w:bCs w:val="0"/>
                <w:sz w:val="28"/>
                <w:szCs w:val="28"/>
              </w:rPr>
              <w:t xml:space="preserve">of the </w:t>
            </w:r>
            <w:r w:rsidR="00E84A1D">
              <w:rPr>
                <w:rFonts w:cstheme="minorHAnsi"/>
                <w:b w:val="0"/>
                <w:bCs w:val="0"/>
                <w:sz w:val="28"/>
                <w:szCs w:val="28"/>
              </w:rPr>
              <w:t xml:space="preserve">DME web application to display </w:t>
            </w:r>
            <w:r w:rsidR="00F36AF7">
              <w:rPr>
                <w:rFonts w:cstheme="minorHAnsi"/>
                <w:b w:val="0"/>
                <w:bCs w:val="0"/>
                <w:sz w:val="28"/>
                <w:szCs w:val="28"/>
              </w:rPr>
              <w:t xml:space="preserve">in the </w:t>
            </w:r>
            <w:r w:rsidR="00BE1D02">
              <w:rPr>
                <w:rFonts w:cstheme="minorHAnsi"/>
                <w:b w:val="0"/>
                <w:bCs w:val="0"/>
                <w:sz w:val="28"/>
                <w:szCs w:val="28"/>
              </w:rPr>
              <w:t xml:space="preserve">download </w:t>
            </w:r>
            <w:r w:rsidR="00F36AF7">
              <w:rPr>
                <w:rFonts w:cstheme="minorHAnsi"/>
                <w:b w:val="0"/>
                <w:bCs w:val="0"/>
                <w:sz w:val="28"/>
                <w:szCs w:val="28"/>
              </w:rPr>
              <w:t xml:space="preserve">retry requests, </w:t>
            </w:r>
            <w:r w:rsidR="00E84A1D">
              <w:rPr>
                <w:rFonts w:cstheme="minorHAnsi"/>
                <w:b w:val="0"/>
                <w:bCs w:val="0"/>
                <w:sz w:val="28"/>
                <w:szCs w:val="28"/>
              </w:rPr>
              <w:t xml:space="preserve">the status of </w:t>
            </w:r>
            <w:r w:rsidR="00F36AF7">
              <w:rPr>
                <w:rFonts w:cstheme="minorHAnsi"/>
                <w:b w:val="0"/>
                <w:bCs w:val="0"/>
                <w:sz w:val="28"/>
                <w:szCs w:val="28"/>
              </w:rPr>
              <w:t xml:space="preserve">all the files </w:t>
            </w:r>
            <w:r w:rsidR="00BE1D02">
              <w:rPr>
                <w:rFonts w:cstheme="minorHAnsi"/>
                <w:b w:val="0"/>
                <w:bCs w:val="0"/>
                <w:sz w:val="28"/>
                <w:szCs w:val="28"/>
              </w:rPr>
              <w:t>from</w:t>
            </w:r>
            <w:r w:rsidR="00F36AF7">
              <w:rPr>
                <w:rFonts w:cstheme="minorHAnsi"/>
                <w:b w:val="0"/>
                <w:bCs w:val="0"/>
                <w:sz w:val="28"/>
                <w:szCs w:val="28"/>
              </w:rPr>
              <w:t xml:space="preserve"> the original request. Previously, only the status of the retried files was indicated. </w:t>
            </w:r>
            <w:r w:rsidR="00EE6AC7" w:rsidRPr="001269EE">
              <w:rPr>
                <w:b w:val="0"/>
                <w:bCs w:val="0"/>
                <w:sz w:val="28"/>
                <w:szCs w:val="28"/>
              </w:rPr>
              <w:t>For details</w:t>
            </w:r>
            <w:r w:rsidR="00F36AF7">
              <w:rPr>
                <w:b w:val="0"/>
                <w:bCs w:val="0"/>
                <w:sz w:val="28"/>
                <w:szCs w:val="28"/>
              </w:rPr>
              <w:t xml:space="preserve"> on the retry capability in the DME web application</w:t>
            </w:r>
            <w:r w:rsidR="00EE6AC7">
              <w:rPr>
                <w:b w:val="0"/>
                <w:bCs w:val="0"/>
                <w:sz w:val="28"/>
                <w:szCs w:val="28"/>
              </w:rPr>
              <w:t>,</w:t>
            </w:r>
            <w:r w:rsidR="00EE6AC7" w:rsidRPr="001269EE">
              <w:rPr>
                <w:b w:val="0"/>
                <w:bCs w:val="0"/>
                <w:sz w:val="28"/>
                <w:szCs w:val="28"/>
              </w:rPr>
              <w:t xml:space="preserve"> refer to </w:t>
            </w:r>
            <w:hyperlink r:id="rId7" w:history="1">
              <w:r w:rsidR="00BE1D02">
                <w:rPr>
                  <w:rStyle w:val="Hyperlink"/>
                  <w:b w:val="0"/>
                  <w:bCs w:val="0"/>
                  <w:sz w:val="28"/>
                  <w:szCs w:val="28"/>
                </w:rPr>
                <w:t>Retrying a Failed Globus Download</w:t>
              </w:r>
            </w:hyperlink>
            <w:r w:rsidR="00EE6AC7" w:rsidRPr="001269EE">
              <w:rPr>
                <w:b w:val="0"/>
                <w:bCs w:val="0"/>
                <w:sz w:val="28"/>
                <w:szCs w:val="28"/>
              </w:rPr>
              <w:t>.</w:t>
            </w:r>
          </w:p>
          <w:p w14:paraId="705D48B1" w14:textId="758A3183" w:rsidR="004513A8" w:rsidRPr="004513A8" w:rsidRDefault="004513A8" w:rsidP="004513A8">
            <w:pPr>
              <w:rPr>
                <w:sz w:val="28"/>
                <w:szCs w:val="28"/>
              </w:rPr>
            </w:pPr>
            <w:r w:rsidRPr="004513A8">
              <w:rPr>
                <w:rFonts w:cstheme="minorHAnsi"/>
                <w:sz w:val="28"/>
                <w:szCs w:val="28"/>
                <w:u w:val="single"/>
              </w:rPr>
              <w:lastRenderedPageBreak/>
              <w:t>HPCDATAMGM-152</w:t>
            </w:r>
            <w:r w:rsidR="00C04E7A">
              <w:rPr>
                <w:rFonts w:cstheme="minorHAnsi"/>
                <w:sz w:val="28"/>
                <w:szCs w:val="28"/>
                <w:u w:val="single"/>
              </w:rPr>
              <w:t>8</w:t>
            </w:r>
            <w:r w:rsidRPr="004513A8">
              <w:rPr>
                <w:rFonts w:cstheme="minorHAnsi"/>
                <w:sz w:val="28"/>
                <w:szCs w:val="28"/>
                <w:u w:val="single"/>
              </w:rPr>
              <w:t>:</w:t>
            </w:r>
            <w:r w:rsidRPr="004513A8">
              <w:rPr>
                <w:rFonts w:cstheme="minorHAnsi"/>
                <w:sz w:val="28"/>
                <w:szCs w:val="28"/>
              </w:rPr>
              <w:t xml:space="preserve">  Added the ability to optionally encrypt the metadata values being returned in the new </w:t>
            </w:r>
            <w:r w:rsidR="00C04E7A" w:rsidRPr="00C04E7A">
              <w:rPr>
                <w:rFonts w:cstheme="minorHAnsi"/>
                <w:i/>
                <w:iCs/>
                <w:sz w:val="28"/>
                <w:szCs w:val="28"/>
              </w:rPr>
              <w:t>Query All Data Files Under Path</w:t>
            </w:r>
            <w:r w:rsidR="00C04E7A">
              <w:rPr>
                <w:rFonts w:cstheme="minorHAnsi"/>
                <w:sz w:val="28"/>
                <w:szCs w:val="28"/>
              </w:rPr>
              <w:t xml:space="preserve"> REST API. This can be performed on a per </w:t>
            </w:r>
            <w:r w:rsidR="00C04E7A">
              <w:rPr>
                <w:sz w:val="28"/>
                <w:szCs w:val="28"/>
              </w:rPr>
              <w:t>Division/Office/Center DOC basis</w:t>
            </w:r>
            <w:r w:rsidR="00C04E7A">
              <w:rPr>
                <w:rFonts w:cstheme="minorHAnsi"/>
                <w:sz w:val="28"/>
                <w:szCs w:val="28"/>
              </w:rPr>
              <w:t xml:space="preserve"> through a configuration setting in the backend</w:t>
            </w:r>
            <w:r w:rsidRPr="004513A8">
              <w:rPr>
                <w:sz w:val="28"/>
                <w:szCs w:val="28"/>
              </w:rPr>
              <w:t>.</w:t>
            </w:r>
          </w:p>
          <w:p w14:paraId="79EA5636" w14:textId="1F57DC4C" w:rsidR="00C723D8" w:rsidRDefault="00C723D8" w:rsidP="00BD748C">
            <w:pPr>
              <w:rPr>
                <w:sz w:val="28"/>
                <w:szCs w:val="28"/>
              </w:rPr>
            </w:pPr>
          </w:p>
          <w:p w14:paraId="08AB1512" w14:textId="067227C3" w:rsidR="00C01108" w:rsidRDefault="00C01108" w:rsidP="00BD748C">
            <w:pPr>
              <w:rPr>
                <w:sz w:val="28"/>
                <w:szCs w:val="28"/>
              </w:rPr>
            </w:pPr>
            <w:r w:rsidRPr="00524133">
              <w:rPr>
                <w:sz w:val="28"/>
                <w:szCs w:val="28"/>
                <w:u w:val="single"/>
              </w:rPr>
              <w:t>HPCDATAMGM-1533</w:t>
            </w:r>
            <w:r>
              <w:rPr>
                <w:sz w:val="28"/>
                <w:szCs w:val="28"/>
              </w:rPr>
              <w:t>: Enhanced the Down</w:t>
            </w:r>
            <w:r w:rsidR="008D5E9D">
              <w:rPr>
                <w:sz w:val="28"/>
                <w:szCs w:val="28"/>
              </w:rPr>
              <w:t>load</w:t>
            </w:r>
            <w:r>
              <w:rPr>
                <w:sz w:val="28"/>
                <w:szCs w:val="28"/>
              </w:rPr>
              <w:t xml:space="preserve"> Task Details screen of the DME web application to display </w:t>
            </w:r>
            <w:r w:rsidR="002C2E2C">
              <w:rPr>
                <w:sz w:val="28"/>
                <w:szCs w:val="28"/>
              </w:rPr>
              <w:t xml:space="preserve">during download to AWS S3 bucket, a </w:t>
            </w:r>
            <w:r>
              <w:rPr>
                <w:sz w:val="28"/>
                <w:szCs w:val="28"/>
              </w:rPr>
              <w:t xml:space="preserve">progress bar showing the percentage of data transferred. For details on downloading to an AWS S3 bucket, refer to </w:t>
            </w:r>
            <w:hyperlink r:id="rId8" w:history="1">
              <w:r w:rsidRPr="000F4889">
                <w:rPr>
                  <w:rStyle w:val="Hyperlink"/>
                  <w:sz w:val="28"/>
                  <w:szCs w:val="28"/>
                </w:rPr>
                <w:t>Downloading to an AWS S3 Bu</w:t>
              </w:r>
              <w:r w:rsidR="000F4889" w:rsidRPr="000F4889">
                <w:rPr>
                  <w:rStyle w:val="Hyperlink"/>
                  <w:sz w:val="28"/>
                  <w:szCs w:val="28"/>
                </w:rPr>
                <w:t>cket via the GUI</w:t>
              </w:r>
            </w:hyperlink>
            <w:r w:rsidR="000F4889">
              <w:rPr>
                <w:sz w:val="28"/>
                <w:szCs w:val="28"/>
              </w:rPr>
              <w:t>.</w:t>
            </w:r>
          </w:p>
          <w:p w14:paraId="646C16A4" w14:textId="77777777" w:rsidR="005B204B" w:rsidRDefault="005B204B" w:rsidP="00BD748C">
            <w:pPr>
              <w:rPr>
                <w:sz w:val="28"/>
                <w:szCs w:val="28"/>
              </w:rPr>
            </w:pPr>
          </w:p>
          <w:p w14:paraId="68E3A40A" w14:textId="59D7D125" w:rsidR="005A2BA1" w:rsidRDefault="005A2BA1" w:rsidP="008E0A9C">
            <w:pPr>
              <w:rPr>
                <w:sz w:val="28"/>
                <w:szCs w:val="28"/>
              </w:rPr>
            </w:pPr>
          </w:p>
          <w:p w14:paraId="31DDC8D1" w14:textId="422987D8" w:rsidR="00D15F1C" w:rsidRPr="00AB7FE4" w:rsidRDefault="00D15F1C" w:rsidP="00D15F1C">
            <w:pPr>
              <w:rPr>
                <w:rFonts w:cstheme="minorHAnsi"/>
                <w:color w:val="000000"/>
                <w:sz w:val="28"/>
                <w:szCs w:val="28"/>
              </w:rPr>
            </w:pPr>
            <w:r>
              <w:rPr>
                <w:rFonts w:cstheme="minorHAnsi"/>
                <w:b/>
                <w:bCs/>
                <w:color w:val="000000"/>
                <w:sz w:val="28"/>
                <w:szCs w:val="28"/>
                <w:u w:val="single"/>
              </w:rPr>
              <w:t>Misc. changes/Bug Fixes</w:t>
            </w:r>
            <w:r w:rsidRPr="00DE195A">
              <w:rPr>
                <w:rFonts w:cstheme="minorHAnsi"/>
                <w:b/>
                <w:bCs/>
                <w:color w:val="000000"/>
                <w:sz w:val="28"/>
                <w:szCs w:val="28"/>
                <w:u w:val="single"/>
              </w:rPr>
              <w:t>:</w:t>
            </w:r>
          </w:p>
          <w:p w14:paraId="4A9CBCDC" w14:textId="77777777" w:rsidR="00D15F1C" w:rsidRDefault="00D15F1C" w:rsidP="00C17647">
            <w:pPr>
              <w:rPr>
                <w:sz w:val="28"/>
                <w:szCs w:val="28"/>
                <w:u w:val="single"/>
              </w:rPr>
            </w:pPr>
          </w:p>
          <w:p w14:paraId="5D1A9588" w14:textId="301525B7" w:rsidR="00C17647" w:rsidRDefault="00C17647" w:rsidP="00C17647">
            <w:pPr>
              <w:rPr>
                <w:sz w:val="28"/>
                <w:szCs w:val="28"/>
              </w:rPr>
            </w:pPr>
            <w:r w:rsidRPr="00524133">
              <w:rPr>
                <w:sz w:val="28"/>
                <w:szCs w:val="28"/>
                <w:u w:val="single"/>
              </w:rPr>
              <w:t>HPCDATAMGM-1533</w:t>
            </w:r>
            <w:r>
              <w:rPr>
                <w:sz w:val="28"/>
                <w:szCs w:val="28"/>
              </w:rPr>
              <w:t xml:space="preserve">: Enhanced the Download Task Details screen of the DME web application to </w:t>
            </w:r>
            <w:r w:rsidR="00C41388">
              <w:rPr>
                <w:sz w:val="28"/>
                <w:szCs w:val="28"/>
              </w:rPr>
              <w:t xml:space="preserve">include in the status bar </w:t>
            </w:r>
            <w:r>
              <w:rPr>
                <w:sz w:val="28"/>
                <w:szCs w:val="28"/>
              </w:rPr>
              <w:t xml:space="preserve">display during </w:t>
            </w:r>
            <w:r w:rsidR="00C41388">
              <w:rPr>
                <w:sz w:val="28"/>
                <w:szCs w:val="28"/>
              </w:rPr>
              <w:t xml:space="preserve">Globus </w:t>
            </w:r>
            <w:r>
              <w:rPr>
                <w:sz w:val="28"/>
                <w:szCs w:val="28"/>
              </w:rPr>
              <w:t xml:space="preserve">download, </w:t>
            </w:r>
            <w:r w:rsidR="00AF20BC">
              <w:rPr>
                <w:sz w:val="28"/>
                <w:szCs w:val="28"/>
              </w:rPr>
              <w:t xml:space="preserve">the progress of the 1st part of the </w:t>
            </w:r>
            <w:r w:rsidR="00D57EFA">
              <w:rPr>
                <w:sz w:val="28"/>
                <w:szCs w:val="28"/>
              </w:rPr>
              <w:t xml:space="preserve">file </w:t>
            </w:r>
            <w:r w:rsidR="00AF20BC">
              <w:rPr>
                <w:sz w:val="28"/>
                <w:szCs w:val="28"/>
              </w:rPr>
              <w:t>transfer (transfer</w:t>
            </w:r>
            <w:r w:rsidR="00D57EFA">
              <w:rPr>
                <w:sz w:val="28"/>
                <w:szCs w:val="28"/>
              </w:rPr>
              <w:t xml:space="preserve"> </w:t>
            </w:r>
            <w:r w:rsidR="00AF20BC">
              <w:rPr>
                <w:sz w:val="28"/>
                <w:szCs w:val="28"/>
              </w:rPr>
              <w:t xml:space="preserve">from </w:t>
            </w:r>
            <w:r w:rsidR="00C41388">
              <w:rPr>
                <w:sz w:val="28"/>
                <w:szCs w:val="28"/>
              </w:rPr>
              <w:t>S3 object store to DME server</w:t>
            </w:r>
            <w:r w:rsidR="00AF20BC">
              <w:rPr>
                <w:sz w:val="28"/>
                <w:szCs w:val="28"/>
              </w:rPr>
              <w:t>)</w:t>
            </w:r>
            <w:r>
              <w:rPr>
                <w:sz w:val="28"/>
                <w:szCs w:val="28"/>
              </w:rPr>
              <w:t xml:space="preserve">. </w:t>
            </w:r>
            <w:r w:rsidR="00C41388">
              <w:rPr>
                <w:sz w:val="28"/>
                <w:szCs w:val="28"/>
              </w:rPr>
              <w:t xml:space="preserve">Previously, only the progress of the 2nd part of the </w:t>
            </w:r>
            <w:r w:rsidR="00D57EFA">
              <w:rPr>
                <w:sz w:val="28"/>
                <w:szCs w:val="28"/>
              </w:rPr>
              <w:t xml:space="preserve">file </w:t>
            </w:r>
            <w:r w:rsidR="00C41388">
              <w:rPr>
                <w:sz w:val="28"/>
                <w:szCs w:val="28"/>
              </w:rPr>
              <w:t>transfer (</w:t>
            </w:r>
            <w:r w:rsidR="00D57EFA">
              <w:rPr>
                <w:sz w:val="28"/>
                <w:szCs w:val="28"/>
              </w:rPr>
              <w:t xml:space="preserve">transfer </w:t>
            </w:r>
            <w:r w:rsidR="00C41388">
              <w:rPr>
                <w:sz w:val="28"/>
                <w:szCs w:val="28"/>
              </w:rPr>
              <w:t>from DME server to Globus</w:t>
            </w:r>
            <w:r w:rsidR="003907AA">
              <w:rPr>
                <w:sz w:val="28"/>
                <w:szCs w:val="28"/>
              </w:rPr>
              <w:t xml:space="preserve"> endpoint</w:t>
            </w:r>
            <w:r w:rsidR="00C41388">
              <w:rPr>
                <w:sz w:val="28"/>
                <w:szCs w:val="28"/>
              </w:rPr>
              <w:t xml:space="preserve">) was displayed, as a result of which users did not begin seeing </w:t>
            </w:r>
            <w:r w:rsidR="00D116FF">
              <w:rPr>
                <w:sz w:val="28"/>
                <w:szCs w:val="28"/>
              </w:rPr>
              <w:t xml:space="preserve">progress </w:t>
            </w:r>
            <w:r w:rsidR="00C41388">
              <w:rPr>
                <w:sz w:val="28"/>
                <w:szCs w:val="28"/>
              </w:rPr>
              <w:t>updates until the file was fully downloaded to the DME server</w:t>
            </w:r>
            <w:r>
              <w:rPr>
                <w:sz w:val="28"/>
                <w:szCs w:val="28"/>
              </w:rPr>
              <w:t>.</w:t>
            </w:r>
          </w:p>
          <w:p w14:paraId="477F695C" w14:textId="2E8160AE" w:rsidR="00C17647" w:rsidRDefault="00C17647" w:rsidP="008E0A9C">
            <w:pPr>
              <w:rPr>
                <w:sz w:val="28"/>
                <w:szCs w:val="28"/>
              </w:rPr>
            </w:pPr>
          </w:p>
          <w:p w14:paraId="3466B274" w14:textId="0157FD42" w:rsidR="005B204B" w:rsidRDefault="005B204B" w:rsidP="008E0A9C">
            <w:pPr>
              <w:rPr>
                <w:sz w:val="28"/>
                <w:szCs w:val="28"/>
              </w:rPr>
            </w:pPr>
            <w:r w:rsidRPr="005B204B">
              <w:rPr>
                <w:sz w:val="28"/>
                <w:szCs w:val="28"/>
                <w:u w:val="single"/>
              </w:rPr>
              <w:t>HPCDATAMGM-1536</w:t>
            </w:r>
            <w:r>
              <w:rPr>
                <w:sz w:val="28"/>
                <w:szCs w:val="28"/>
              </w:rPr>
              <w:t xml:space="preserve">: Upgraded the delete CLUs </w:t>
            </w:r>
            <w:r w:rsidR="000222AD">
              <w:rPr>
                <w:sz w:val="28"/>
                <w:szCs w:val="28"/>
              </w:rPr>
              <w:t xml:space="preserve">- </w:t>
            </w:r>
            <w:r w:rsidRPr="000222AD">
              <w:rPr>
                <w:i/>
                <w:iCs/>
                <w:sz w:val="28"/>
                <w:szCs w:val="28"/>
              </w:rPr>
              <w:t>dm_delete_datafile</w:t>
            </w:r>
            <w:r>
              <w:rPr>
                <w:sz w:val="28"/>
                <w:szCs w:val="28"/>
              </w:rPr>
              <w:t xml:space="preserve"> and </w:t>
            </w:r>
            <w:r w:rsidRPr="000222AD">
              <w:rPr>
                <w:i/>
                <w:iCs/>
                <w:sz w:val="28"/>
                <w:szCs w:val="28"/>
              </w:rPr>
              <w:t>dm_</w:t>
            </w:r>
            <w:r w:rsidR="000222AD" w:rsidRPr="000222AD">
              <w:rPr>
                <w:i/>
                <w:iCs/>
                <w:sz w:val="28"/>
                <w:szCs w:val="28"/>
              </w:rPr>
              <w:t>d</w:t>
            </w:r>
            <w:r w:rsidRPr="000222AD">
              <w:rPr>
                <w:i/>
                <w:iCs/>
                <w:sz w:val="28"/>
                <w:szCs w:val="28"/>
              </w:rPr>
              <w:t>elete_collection</w:t>
            </w:r>
            <w:r w:rsidR="000222AD">
              <w:rPr>
                <w:i/>
                <w:iCs/>
                <w:sz w:val="28"/>
                <w:szCs w:val="28"/>
              </w:rPr>
              <w:t>,</w:t>
            </w:r>
            <w:r>
              <w:rPr>
                <w:sz w:val="28"/>
                <w:szCs w:val="28"/>
              </w:rPr>
              <w:t xml:space="preserve"> to enable </w:t>
            </w:r>
            <w:r w:rsidR="000222AD">
              <w:rPr>
                <w:sz w:val="28"/>
                <w:szCs w:val="28"/>
              </w:rPr>
              <w:t xml:space="preserve">group and system administrators to perform </w:t>
            </w:r>
            <w:r>
              <w:rPr>
                <w:sz w:val="28"/>
                <w:szCs w:val="28"/>
              </w:rPr>
              <w:t>hard delete of files and collections. This is in support of  maintenance and testing activities</w:t>
            </w:r>
            <w:r w:rsidR="000222AD">
              <w:rPr>
                <w:sz w:val="28"/>
                <w:szCs w:val="28"/>
              </w:rPr>
              <w:t xml:space="preserve">. </w:t>
            </w:r>
          </w:p>
          <w:p w14:paraId="15DEEF75" w14:textId="77777777" w:rsidR="005B204B" w:rsidRDefault="005B204B" w:rsidP="008E0A9C">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00045816" w14:textId="5FE147C2" w:rsidR="00A73062" w:rsidRDefault="00A73062">
            <w:pPr>
              <w:rPr>
                <w:sz w:val="28"/>
                <w:szCs w:val="28"/>
              </w:rPr>
            </w:pPr>
            <w:r w:rsidRPr="0079735E">
              <w:rPr>
                <w:sz w:val="28"/>
                <w:szCs w:val="28"/>
                <w:u w:val="single"/>
              </w:rPr>
              <w:t>HPCDATAMGM-15</w:t>
            </w:r>
            <w:r w:rsidR="00524133">
              <w:rPr>
                <w:sz w:val="28"/>
                <w:szCs w:val="28"/>
                <w:u w:val="single"/>
              </w:rPr>
              <w:t>35</w:t>
            </w:r>
            <w:r w:rsidRPr="0079735E">
              <w:rPr>
                <w:sz w:val="28"/>
                <w:szCs w:val="28"/>
                <w:u w:val="single"/>
              </w:rPr>
              <w:t>:</w:t>
            </w:r>
            <w:r>
              <w:rPr>
                <w:sz w:val="28"/>
                <w:szCs w:val="28"/>
              </w:rPr>
              <w:t xml:space="preserve"> Re-</w:t>
            </w:r>
            <w:r w:rsidR="008D5E9D">
              <w:rPr>
                <w:sz w:val="28"/>
                <w:szCs w:val="28"/>
              </w:rPr>
              <w:t xml:space="preserve">configured the number of threads </w:t>
            </w:r>
            <w:r w:rsidR="00F622BF">
              <w:rPr>
                <w:sz w:val="28"/>
                <w:szCs w:val="28"/>
              </w:rPr>
              <w:t xml:space="preserve">setup for </w:t>
            </w:r>
            <w:r w:rsidR="00925C7A">
              <w:rPr>
                <w:sz w:val="28"/>
                <w:szCs w:val="28"/>
              </w:rPr>
              <w:t xml:space="preserve">the </w:t>
            </w:r>
            <w:r w:rsidR="0075683F">
              <w:rPr>
                <w:sz w:val="28"/>
                <w:szCs w:val="28"/>
              </w:rPr>
              <w:t xml:space="preserve">1st part of </w:t>
            </w:r>
            <w:r w:rsidR="00F622BF">
              <w:rPr>
                <w:sz w:val="28"/>
                <w:szCs w:val="28"/>
              </w:rPr>
              <w:t xml:space="preserve">a </w:t>
            </w:r>
            <w:r w:rsidR="00524133">
              <w:rPr>
                <w:sz w:val="28"/>
                <w:szCs w:val="28"/>
              </w:rPr>
              <w:t xml:space="preserve">Globus </w:t>
            </w:r>
            <w:r w:rsidR="00F622BF">
              <w:rPr>
                <w:sz w:val="28"/>
                <w:szCs w:val="28"/>
              </w:rPr>
              <w:t xml:space="preserve">download request (while </w:t>
            </w:r>
            <w:r w:rsidR="00524133">
              <w:rPr>
                <w:sz w:val="28"/>
                <w:szCs w:val="28"/>
              </w:rPr>
              <w:t>transferring</w:t>
            </w:r>
            <w:r w:rsidR="00F622BF">
              <w:rPr>
                <w:sz w:val="28"/>
                <w:szCs w:val="28"/>
              </w:rPr>
              <w:t xml:space="preserve"> files </w:t>
            </w:r>
            <w:r w:rsidR="008D5E9D">
              <w:rPr>
                <w:sz w:val="28"/>
                <w:szCs w:val="28"/>
              </w:rPr>
              <w:t xml:space="preserve">from </w:t>
            </w:r>
            <w:r w:rsidR="0075683F">
              <w:rPr>
                <w:sz w:val="28"/>
                <w:szCs w:val="28"/>
              </w:rPr>
              <w:t>S3 Object Storage</w:t>
            </w:r>
            <w:r w:rsidR="008D5E9D">
              <w:rPr>
                <w:sz w:val="28"/>
                <w:szCs w:val="28"/>
              </w:rPr>
              <w:t xml:space="preserve"> to DME server</w:t>
            </w:r>
            <w:r w:rsidR="00F622BF">
              <w:rPr>
                <w:sz w:val="28"/>
                <w:szCs w:val="28"/>
              </w:rPr>
              <w:t>)</w:t>
            </w:r>
            <w:r w:rsidR="008D5E9D">
              <w:rPr>
                <w:sz w:val="28"/>
                <w:szCs w:val="28"/>
              </w:rPr>
              <w:t xml:space="preserve"> to align with the number of CPU cores on the servers</w:t>
            </w:r>
            <w:r w:rsidR="00B75590">
              <w:rPr>
                <w:sz w:val="28"/>
                <w:szCs w:val="28"/>
              </w:rPr>
              <w:t xml:space="preserve"> so that CPU utilization is optimized</w:t>
            </w:r>
            <w:r w:rsidR="004A5647">
              <w:rPr>
                <w:sz w:val="28"/>
                <w:szCs w:val="28"/>
              </w:rPr>
              <w:t>,</w:t>
            </w:r>
            <w:r w:rsidR="00B75590">
              <w:rPr>
                <w:sz w:val="28"/>
                <w:szCs w:val="28"/>
              </w:rPr>
              <w:t xml:space="preserve"> and requests do not get missed out</w:t>
            </w:r>
            <w:r w:rsidR="00914CDC">
              <w:rPr>
                <w:sz w:val="28"/>
                <w:szCs w:val="28"/>
              </w:rPr>
              <w:t xml:space="preserve">. </w:t>
            </w: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lastRenderedPageBreak/>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4A5647"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4A5647"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4A5647"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4A5647"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4A5647"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4A5647"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32"/>
  </w:num>
  <w:num w:numId="5">
    <w:abstractNumId w:val="4"/>
  </w:num>
  <w:num w:numId="6">
    <w:abstractNumId w:val="22"/>
  </w:num>
  <w:num w:numId="7">
    <w:abstractNumId w:val="6"/>
  </w:num>
  <w:num w:numId="8">
    <w:abstractNumId w:val="15"/>
  </w:num>
  <w:num w:numId="9">
    <w:abstractNumId w:val="3"/>
  </w:num>
  <w:num w:numId="10">
    <w:abstractNumId w:val="18"/>
  </w:num>
  <w:num w:numId="11">
    <w:abstractNumId w:val="33"/>
  </w:num>
  <w:num w:numId="12">
    <w:abstractNumId w:val="10"/>
  </w:num>
  <w:num w:numId="13">
    <w:abstractNumId w:val="5"/>
  </w:num>
  <w:num w:numId="14">
    <w:abstractNumId w:val="31"/>
  </w:num>
  <w:num w:numId="15">
    <w:abstractNumId w:val="11"/>
  </w:num>
  <w:num w:numId="16">
    <w:abstractNumId w:val="17"/>
  </w:num>
  <w:num w:numId="17">
    <w:abstractNumId w:val="28"/>
  </w:num>
  <w:num w:numId="18">
    <w:abstractNumId w:val="24"/>
  </w:num>
  <w:num w:numId="19">
    <w:abstractNumId w:val="21"/>
  </w:num>
  <w:num w:numId="20">
    <w:abstractNumId w:val="29"/>
  </w:num>
  <w:num w:numId="21">
    <w:abstractNumId w:val="30"/>
  </w:num>
  <w:num w:numId="22">
    <w:abstractNumId w:val="12"/>
  </w:num>
  <w:num w:numId="23">
    <w:abstractNumId w:val="25"/>
  </w:num>
  <w:num w:numId="24">
    <w:abstractNumId w:val="23"/>
  </w:num>
  <w:num w:numId="25">
    <w:abstractNumId w:val="2"/>
  </w:num>
  <w:num w:numId="26">
    <w:abstractNumId w:val="27"/>
  </w:num>
  <w:num w:numId="27">
    <w:abstractNumId w:val="13"/>
  </w:num>
  <w:num w:numId="28">
    <w:abstractNumId w:val="8"/>
  </w:num>
  <w:num w:numId="29">
    <w:abstractNumId w:val="1"/>
  </w:num>
  <w:num w:numId="30">
    <w:abstractNumId w:val="19"/>
  </w:num>
  <w:num w:numId="31">
    <w:abstractNumId w:val="7"/>
  </w:num>
  <w:num w:numId="32">
    <w:abstractNumId w:val="26"/>
  </w:num>
  <w:num w:numId="33">
    <w:abstractNumId w:val="0"/>
  </w:num>
  <w:num w:numId="3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22AD"/>
    <w:rsid w:val="00024AAB"/>
    <w:rsid w:val="00032AD1"/>
    <w:rsid w:val="00034424"/>
    <w:rsid w:val="00034E65"/>
    <w:rsid w:val="0003626B"/>
    <w:rsid w:val="0004265D"/>
    <w:rsid w:val="00042CE4"/>
    <w:rsid w:val="000434DD"/>
    <w:rsid w:val="00043A0C"/>
    <w:rsid w:val="00043EF7"/>
    <w:rsid w:val="0005460B"/>
    <w:rsid w:val="00055061"/>
    <w:rsid w:val="000577E5"/>
    <w:rsid w:val="00060C24"/>
    <w:rsid w:val="000648AC"/>
    <w:rsid w:val="00066652"/>
    <w:rsid w:val="000724D4"/>
    <w:rsid w:val="000739E8"/>
    <w:rsid w:val="00076AF9"/>
    <w:rsid w:val="0007754D"/>
    <w:rsid w:val="00080CE1"/>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D1EE3"/>
    <w:rsid w:val="000D455A"/>
    <w:rsid w:val="000D76BC"/>
    <w:rsid w:val="000E0C07"/>
    <w:rsid w:val="000E1368"/>
    <w:rsid w:val="000E25B3"/>
    <w:rsid w:val="000E6A40"/>
    <w:rsid w:val="000F0B71"/>
    <w:rsid w:val="000F4889"/>
    <w:rsid w:val="000F4CEB"/>
    <w:rsid w:val="000F6151"/>
    <w:rsid w:val="000F6AEC"/>
    <w:rsid w:val="00102621"/>
    <w:rsid w:val="00105BA4"/>
    <w:rsid w:val="001105A4"/>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4243"/>
    <w:rsid w:val="00187629"/>
    <w:rsid w:val="001901B2"/>
    <w:rsid w:val="001912E5"/>
    <w:rsid w:val="001917A9"/>
    <w:rsid w:val="00191A32"/>
    <w:rsid w:val="00191EE4"/>
    <w:rsid w:val="00192BD4"/>
    <w:rsid w:val="00196818"/>
    <w:rsid w:val="001972E4"/>
    <w:rsid w:val="00197E29"/>
    <w:rsid w:val="001A00B9"/>
    <w:rsid w:val="001A0326"/>
    <w:rsid w:val="001A0786"/>
    <w:rsid w:val="001A177F"/>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F0972"/>
    <w:rsid w:val="002047E7"/>
    <w:rsid w:val="002056DD"/>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4310"/>
    <w:rsid w:val="00265C82"/>
    <w:rsid w:val="002724B8"/>
    <w:rsid w:val="002726A2"/>
    <w:rsid w:val="00273C88"/>
    <w:rsid w:val="002747C4"/>
    <w:rsid w:val="00276809"/>
    <w:rsid w:val="0027791B"/>
    <w:rsid w:val="0028186F"/>
    <w:rsid w:val="00283194"/>
    <w:rsid w:val="0028371E"/>
    <w:rsid w:val="00283F50"/>
    <w:rsid w:val="00284EEE"/>
    <w:rsid w:val="00286187"/>
    <w:rsid w:val="00290E07"/>
    <w:rsid w:val="00292FFC"/>
    <w:rsid w:val="0029421D"/>
    <w:rsid w:val="00295593"/>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2E2C"/>
    <w:rsid w:val="002C7D63"/>
    <w:rsid w:val="002D1C17"/>
    <w:rsid w:val="002D1DDC"/>
    <w:rsid w:val="002D2407"/>
    <w:rsid w:val="002D447E"/>
    <w:rsid w:val="002D493F"/>
    <w:rsid w:val="002E2FB8"/>
    <w:rsid w:val="002F1C66"/>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07AA"/>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2E0A"/>
    <w:rsid w:val="003B4A1E"/>
    <w:rsid w:val="003B4E0F"/>
    <w:rsid w:val="003B6093"/>
    <w:rsid w:val="003C1202"/>
    <w:rsid w:val="003C3A20"/>
    <w:rsid w:val="003C3B2C"/>
    <w:rsid w:val="003C561D"/>
    <w:rsid w:val="003C5D5F"/>
    <w:rsid w:val="003C6A1C"/>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13A8"/>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5647"/>
    <w:rsid w:val="004A6871"/>
    <w:rsid w:val="004A6E5E"/>
    <w:rsid w:val="004A6F23"/>
    <w:rsid w:val="004B3D59"/>
    <w:rsid w:val="004B56C8"/>
    <w:rsid w:val="004B592C"/>
    <w:rsid w:val="004C03E1"/>
    <w:rsid w:val="004C38B8"/>
    <w:rsid w:val="004C5434"/>
    <w:rsid w:val="004C5EE6"/>
    <w:rsid w:val="004C69B1"/>
    <w:rsid w:val="004D0CAC"/>
    <w:rsid w:val="004D1533"/>
    <w:rsid w:val="004D2964"/>
    <w:rsid w:val="004D359B"/>
    <w:rsid w:val="004D432C"/>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133"/>
    <w:rsid w:val="005247F5"/>
    <w:rsid w:val="0052620B"/>
    <w:rsid w:val="0052648B"/>
    <w:rsid w:val="005267A4"/>
    <w:rsid w:val="0053177C"/>
    <w:rsid w:val="00532FDB"/>
    <w:rsid w:val="00535C49"/>
    <w:rsid w:val="005431C2"/>
    <w:rsid w:val="00543D0F"/>
    <w:rsid w:val="00544C71"/>
    <w:rsid w:val="00547CCC"/>
    <w:rsid w:val="005509E8"/>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63A2"/>
    <w:rsid w:val="005909D0"/>
    <w:rsid w:val="00592CDF"/>
    <w:rsid w:val="005966DA"/>
    <w:rsid w:val="00597294"/>
    <w:rsid w:val="005A0F4A"/>
    <w:rsid w:val="005A2BA1"/>
    <w:rsid w:val="005A2CDD"/>
    <w:rsid w:val="005A5853"/>
    <w:rsid w:val="005A6A00"/>
    <w:rsid w:val="005A6B02"/>
    <w:rsid w:val="005B049B"/>
    <w:rsid w:val="005B204B"/>
    <w:rsid w:val="005B6BA4"/>
    <w:rsid w:val="005C0D47"/>
    <w:rsid w:val="005C3D25"/>
    <w:rsid w:val="005C5371"/>
    <w:rsid w:val="005C550E"/>
    <w:rsid w:val="005D08A4"/>
    <w:rsid w:val="005D17F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21DCA"/>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894"/>
    <w:rsid w:val="00660A94"/>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7D51"/>
    <w:rsid w:val="00730F9A"/>
    <w:rsid w:val="00731B0B"/>
    <w:rsid w:val="00737402"/>
    <w:rsid w:val="0074311C"/>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4646"/>
    <w:rsid w:val="007C5AD2"/>
    <w:rsid w:val="007C6617"/>
    <w:rsid w:val="007D1E1A"/>
    <w:rsid w:val="007D43BF"/>
    <w:rsid w:val="007E0E1E"/>
    <w:rsid w:val="007E2302"/>
    <w:rsid w:val="007E2806"/>
    <w:rsid w:val="007E40A0"/>
    <w:rsid w:val="007E4B16"/>
    <w:rsid w:val="007E6900"/>
    <w:rsid w:val="007E6F17"/>
    <w:rsid w:val="007E7ACE"/>
    <w:rsid w:val="007F2545"/>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93F"/>
    <w:rsid w:val="008221CD"/>
    <w:rsid w:val="008233C0"/>
    <w:rsid w:val="0082411F"/>
    <w:rsid w:val="00825160"/>
    <w:rsid w:val="00825FF2"/>
    <w:rsid w:val="00827208"/>
    <w:rsid w:val="00827273"/>
    <w:rsid w:val="0083178D"/>
    <w:rsid w:val="00833AEB"/>
    <w:rsid w:val="00835DE1"/>
    <w:rsid w:val="008375BC"/>
    <w:rsid w:val="00837E4C"/>
    <w:rsid w:val="008404C5"/>
    <w:rsid w:val="008407C9"/>
    <w:rsid w:val="00843305"/>
    <w:rsid w:val="00843967"/>
    <w:rsid w:val="008449ED"/>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5E9D"/>
    <w:rsid w:val="008D7551"/>
    <w:rsid w:val="008E0A9C"/>
    <w:rsid w:val="008E1F56"/>
    <w:rsid w:val="008E2654"/>
    <w:rsid w:val="008E2CE5"/>
    <w:rsid w:val="008E5D66"/>
    <w:rsid w:val="008E7941"/>
    <w:rsid w:val="008F0F08"/>
    <w:rsid w:val="008F17D3"/>
    <w:rsid w:val="008F4D9B"/>
    <w:rsid w:val="008F780D"/>
    <w:rsid w:val="0090180E"/>
    <w:rsid w:val="0090510F"/>
    <w:rsid w:val="00906718"/>
    <w:rsid w:val="00906922"/>
    <w:rsid w:val="0090789D"/>
    <w:rsid w:val="009105E9"/>
    <w:rsid w:val="00913370"/>
    <w:rsid w:val="00914168"/>
    <w:rsid w:val="00914CDC"/>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A6DFB"/>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7DF0"/>
    <w:rsid w:val="00A31492"/>
    <w:rsid w:val="00A32EAE"/>
    <w:rsid w:val="00A33011"/>
    <w:rsid w:val="00A33112"/>
    <w:rsid w:val="00A37ABE"/>
    <w:rsid w:val="00A4184B"/>
    <w:rsid w:val="00A41D51"/>
    <w:rsid w:val="00A43240"/>
    <w:rsid w:val="00A43736"/>
    <w:rsid w:val="00A447F7"/>
    <w:rsid w:val="00A454BD"/>
    <w:rsid w:val="00A45CD1"/>
    <w:rsid w:val="00A52B97"/>
    <w:rsid w:val="00A53644"/>
    <w:rsid w:val="00A53D02"/>
    <w:rsid w:val="00A53FE1"/>
    <w:rsid w:val="00A54838"/>
    <w:rsid w:val="00A55E8D"/>
    <w:rsid w:val="00A55EF2"/>
    <w:rsid w:val="00A56630"/>
    <w:rsid w:val="00A57351"/>
    <w:rsid w:val="00A5767A"/>
    <w:rsid w:val="00A601F6"/>
    <w:rsid w:val="00A6151D"/>
    <w:rsid w:val="00A61889"/>
    <w:rsid w:val="00A6218F"/>
    <w:rsid w:val="00A640DC"/>
    <w:rsid w:val="00A64DFF"/>
    <w:rsid w:val="00A6553C"/>
    <w:rsid w:val="00A66CB4"/>
    <w:rsid w:val="00A67379"/>
    <w:rsid w:val="00A70CEF"/>
    <w:rsid w:val="00A7297A"/>
    <w:rsid w:val="00A73062"/>
    <w:rsid w:val="00A7475D"/>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584D"/>
    <w:rsid w:val="00AD79C2"/>
    <w:rsid w:val="00AE1542"/>
    <w:rsid w:val="00AE4197"/>
    <w:rsid w:val="00AE46EB"/>
    <w:rsid w:val="00AE57E8"/>
    <w:rsid w:val="00AE59E4"/>
    <w:rsid w:val="00AE6333"/>
    <w:rsid w:val="00AF1693"/>
    <w:rsid w:val="00AF20BC"/>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5590"/>
    <w:rsid w:val="00B76382"/>
    <w:rsid w:val="00B767AC"/>
    <w:rsid w:val="00B77306"/>
    <w:rsid w:val="00B77C0C"/>
    <w:rsid w:val="00B80A56"/>
    <w:rsid w:val="00B82344"/>
    <w:rsid w:val="00B854A8"/>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B53"/>
    <w:rsid w:val="00C01108"/>
    <w:rsid w:val="00C0146F"/>
    <w:rsid w:val="00C02C83"/>
    <w:rsid w:val="00C04818"/>
    <w:rsid w:val="00C04E7A"/>
    <w:rsid w:val="00C07647"/>
    <w:rsid w:val="00C10834"/>
    <w:rsid w:val="00C117F1"/>
    <w:rsid w:val="00C14C9F"/>
    <w:rsid w:val="00C14E75"/>
    <w:rsid w:val="00C17647"/>
    <w:rsid w:val="00C21669"/>
    <w:rsid w:val="00C229AB"/>
    <w:rsid w:val="00C248C8"/>
    <w:rsid w:val="00C24E4E"/>
    <w:rsid w:val="00C275FF"/>
    <w:rsid w:val="00C31003"/>
    <w:rsid w:val="00C3130B"/>
    <w:rsid w:val="00C3500C"/>
    <w:rsid w:val="00C364E9"/>
    <w:rsid w:val="00C40CA3"/>
    <w:rsid w:val="00C41388"/>
    <w:rsid w:val="00C41BB6"/>
    <w:rsid w:val="00C43F54"/>
    <w:rsid w:val="00C4422F"/>
    <w:rsid w:val="00C50145"/>
    <w:rsid w:val="00C506B0"/>
    <w:rsid w:val="00C54055"/>
    <w:rsid w:val="00C553A3"/>
    <w:rsid w:val="00C56FB4"/>
    <w:rsid w:val="00C57817"/>
    <w:rsid w:val="00C579EC"/>
    <w:rsid w:val="00C57FE0"/>
    <w:rsid w:val="00C63FF4"/>
    <w:rsid w:val="00C659DE"/>
    <w:rsid w:val="00C7076E"/>
    <w:rsid w:val="00C71653"/>
    <w:rsid w:val="00C723D8"/>
    <w:rsid w:val="00C7654D"/>
    <w:rsid w:val="00C76B68"/>
    <w:rsid w:val="00C80B8A"/>
    <w:rsid w:val="00C81822"/>
    <w:rsid w:val="00C81BA9"/>
    <w:rsid w:val="00C81F21"/>
    <w:rsid w:val="00C82964"/>
    <w:rsid w:val="00C83005"/>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16FF"/>
    <w:rsid w:val="00D149F8"/>
    <w:rsid w:val="00D1565E"/>
    <w:rsid w:val="00D15F1C"/>
    <w:rsid w:val="00D1695E"/>
    <w:rsid w:val="00D17C30"/>
    <w:rsid w:val="00D20904"/>
    <w:rsid w:val="00D20BBE"/>
    <w:rsid w:val="00D21D2F"/>
    <w:rsid w:val="00D23A34"/>
    <w:rsid w:val="00D24BE6"/>
    <w:rsid w:val="00D26BAC"/>
    <w:rsid w:val="00D277B3"/>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57792"/>
    <w:rsid w:val="00D57EFA"/>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4EC2"/>
    <w:rsid w:val="00D879A3"/>
    <w:rsid w:val="00D904B3"/>
    <w:rsid w:val="00D930D9"/>
    <w:rsid w:val="00DA0049"/>
    <w:rsid w:val="00DA0911"/>
    <w:rsid w:val="00DA4171"/>
    <w:rsid w:val="00DA51DB"/>
    <w:rsid w:val="00DA6C73"/>
    <w:rsid w:val="00DA7B79"/>
    <w:rsid w:val="00DB13BA"/>
    <w:rsid w:val="00DB1E1D"/>
    <w:rsid w:val="00DB56FA"/>
    <w:rsid w:val="00DB5FB4"/>
    <w:rsid w:val="00DB623C"/>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4A1D"/>
    <w:rsid w:val="00E87317"/>
    <w:rsid w:val="00E87579"/>
    <w:rsid w:val="00E9176D"/>
    <w:rsid w:val="00E94C6E"/>
    <w:rsid w:val="00E95B4D"/>
    <w:rsid w:val="00E95E87"/>
    <w:rsid w:val="00E96439"/>
    <w:rsid w:val="00EA00AC"/>
    <w:rsid w:val="00EA49E5"/>
    <w:rsid w:val="00EA68F7"/>
    <w:rsid w:val="00EA6DE3"/>
    <w:rsid w:val="00EB13BC"/>
    <w:rsid w:val="00EB1877"/>
    <w:rsid w:val="00EB43BE"/>
    <w:rsid w:val="00EB6E64"/>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6AF7"/>
    <w:rsid w:val="00F37C7A"/>
    <w:rsid w:val="00F40293"/>
    <w:rsid w:val="00F43337"/>
    <w:rsid w:val="00F44070"/>
    <w:rsid w:val="00F45A2C"/>
    <w:rsid w:val="00F46933"/>
    <w:rsid w:val="00F55BF5"/>
    <w:rsid w:val="00F568C7"/>
    <w:rsid w:val="00F60296"/>
    <w:rsid w:val="00F61847"/>
    <w:rsid w:val="00F622BF"/>
    <w:rsid w:val="00F62A94"/>
    <w:rsid w:val="00F6729F"/>
    <w:rsid w:val="00F7092C"/>
    <w:rsid w:val="00F7264D"/>
    <w:rsid w:val="00F75755"/>
    <w:rsid w:val="00F75C44"/>
    <w:rsid w:val="00F7741B"/>
    <w:rsid w:val="00F80721"/>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320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13A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7YoWGg" TargetMode="External"/><Relationship Id="rId13" Type="http://schemas.openxmlformats.org/officeDocument/2006/relationships/hyperlink" Target="https://github.com/CBIIT/HPC_DME_APIs"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iki.nci.nih.gov/x/VgcFGg"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wiki.nci.nih.gov/x/TQyYFg"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17</cp:revision>
  <dcterms:created xsi:type="dcterms:W3CDTF">2021-12-15T00:10:00Z</dcterms:created>
  <dcterms:modified xsi:type="dcterms:W3CDTF">2021-12-15T08:46:00Z</dcterms:modified>
</cp:coreProperties>
</file>