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5A7194F9"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DD4658">
        <w:rPr>
          <w:b/>
          <w:bCs/>
          <w:kern w:val="36"/>
          <w:sz w:val="32"/>
          <w:szCs w:val="32"/>
        </w:rPr>
        <w:t>1</w:t>
      </w:r>
      <w:r w:rsidR="008221CD">
        <w:rPr>
          <w:b/>
          <w:bCs/>
          <w:kern w:val="36"/>
          <w:sz w:val="32"/>
          <w:szCs w:val="32"/>
        </w:rPr>
        <w:t>.0</w:t>
      </w:r>
      <w:r w:rsidR="00E16925" w:rsidRPr="00292FFC">
        <w:rPr>
          <w:b/>
          <w:bCs/>
          <w:kern w:val="36"/>
          <w:sz w:val="32"/>
          <w:szCs w:val="32"/>
        </w:rPr>
        <w:t xml:space="preserve"> Release Notes </w:t>
      </w:r>
      <w:bookmarkStart w:id="0" w:name="_GoBack"/>
      <w:bookmarkEnd w:id="0"/>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26CF2C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DD4658">
              <w:rPr>
                <w:rFonts w:cstheme="minorHAnsi"/>
                <w:sz w:val="28"/>
                <w:szCs w:val="28"/>
              </w:rPr>
              <w:t>1</w:t>
            </w:r>
            <w:r w:rsidRPr="00D66342">
              <w:rPr>
                <w:rFonts w:cstheme="minorHAnsi"/>
                <w:sz w:val="28"/>
                <w:szCs w:val="28"/>
              </w:rPr>
              <w:t>.0</w:t>
            </w:r>
          </w:p>
          <w:p w14:paraId="43F84EAF" w14:textId="706D16EF" w:rsidR="00E16925" w:rsidRPr="00D66342" w:rsidRDefault="0005460B" w:rsidP="00E16925">
            <w:pPr>
              <w:rPr>
                <w:rFonts w:cstheme="minorHAnsi"/>
                <w:sz w:val="28"/>
                <w:szCs w:val="28"/>
              </w:rPr>
            </w:pPr>
            <w:r w:rsidRPr="00D66342">
              <w:rPr>
                <w:rFonts w:cstheme="minorHAnsi"/>
                <w:sz w:val="28"/>
                <w:szCs w:val="28"/>
              </w:rPr>
              <w:t xml:space="preserve">Date: </w:t>
            </w:r>
            <w:r w:rsidR="00DD4658">
              <w:rPr>
                <w:rFonts w:cstheme="minorHAnsi"/>
                <w:sz w:val="28"/>
                <w:szCs w:val="28"/>
              </w:rPr>
              <w:t>Jan 9</w:t>
            </w:r>
            <w:r w:rsidR="0023074C" w:rsidRPr="00D66342">
              <w:rPr>
                <w:rFonts w:cstheme="minorHAnsi"/>
                <w:sz w:val="28"/>
                <w:szCs w:val="28"/>
              </w:rPr>
              <w:t>, 20</w:t>
            </w:r>
            <w:r w:rsidR="00DD4658">
              <w:rPr>
                <w:rFonts w:cstheme="minorHAnsi"/>
                <w:sz w:val="28"/>
                <w:szCs w:val="28"/>
              </w:rPr>
              <w:t>20</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7DE7F179" w:rsidR="00DD4658" w:rsidRPr="00D66342" w:rsidRDefault="00DD4658" w:rsidP="0023074C">
            <w:pPr>
              <w:rPr>
                <w:rFonts w:cstheme="minorHAnsi"/>
                <w:sz w:val="28"/>
                <w:szCs w:val="28"/>
              </w:rPr>
            </w:pPr>
            <w:r>
              <w:rPr>
                <w:rFonts w:cstheme="minorHAnsi"/>
                <w:sz w:val="28"/>
                <w:szCs w:val="28"/>
              </w:rPr>
              <w:t>v1.21.0 – January 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FC1BAC2" w14:textId="2415B507" w:rsidR="00DD4658" w:rsidRDefault="0099107F" w:rsidP="00DD4658">
            <w:pPr>
              <w:rPr>
                <w:sz w:val="28"/>
                <w:szCs w:val="28"/>
              </w:rPr>
            </w:pPr>
            <w:r>
              <w:rPr>
                <w:sz w:val="28"/>
                <w:szCs w:val="28"/>
                <w:u w:val="single"/>
              </w:rPr>
              <w:t>HPCDATAMGM-</w:t>
            </w:r>
            <w:r w:rsidR="00881C7F">
              <w:rPr>
                <w:sz w:val="28"/>
                <w:szCs w:val="28"/>
                <w:u w:val="single"/>
              </w:rPr>
              <w:t>116</w:t>
            </w:r>
            <w:r w:rsidR="00DD4658">
              <w:rPr>
                <w:sz w:val="28"/>
                <w:szCs w:val="28"/>
                <w:u w:val="single"/>
              </w:rPr>
              <w:t>3</w:t>
            </w:r>
            <w:r w:rsidR="00881C7F">
              <w:rPr>
                <w:sz w:val="28"/>
                <w:szCs w:val="28"/>
                <w:u w:val="single"/>
              </w:rPr>
              <w:t>:</w:t>
            </w:r>
            <w:r w:rsidR="00FC7367">
              <w:rPr>
                <w:sz w:val="28"/>
                <w:szCs w:val="28"/>
              </w:rPr>
              <w:t xml:space="preserve"> </w:t>
            </w:r>
            <w:r w:rsidR="00DD4658">
              <w:rPr>
                <w:sz w:val="28"/>
                <w:szCs w:val="28"/>
              </w:rPr>
              <w:t>Added new REST API to retrieve ‘Catalog’ metadata from Projects with access set to ‘Controlled’</w:t>
            </w:r>
            <w:r w:rsidR="007B0085">
              <w:rPr>
                <w:sz w:val="28"/>
                <w:szCs w:val="28"/>
              </w:rPr>
              <w:t xml:space="preserve"> or ‘Open’</w:t>
            </w:r>
            <w:r w:rsidR="00DD4658">
              <w:rPr>
                <w:sz w:val="28"/>
                <w:szCs w:val="28"/>
              </w:rPr>
              <w:t>. The API wi</w:t>
            </w:r>
            <w:r w:rsidR="007B0085">
              <w:rPr>
                <w:sz w:val="28"/>
                <w:szCs w:val="28"/>
              </w:rPr>
              <w:t>ll</w:t>
            </w:r>
            <w:r w:rsidR="00DD4658">
              <w:rPr>
                <w:sz w:val="28"/>
                <w:szCs w:val="28"/>
              </w:rPr>
              <w:t xml:space="preserve"> return the catalog metadata from all such Projects in the specified DOC or Archive. </w:t>
            </w:r>
            <w:r w:rsidR="00DD4658">
              <w:rPr>
                <w:sz w:val="28"/>
                <w:szCs w:val="28"/>
              </w:rPr>
              <w:t>For details, refer to section 5.</w:t>
            </w:r>
            <w:r w:rsidR="00DD4658">
              <w:rPr>
                <w:sz w:val="28"/>
                <w:szCs w:val="28"/>
              </w:rPr>
              <w:t>66</w:t>
            </w:r>
            <w:r w:rsidR="00DD4658">
              <w:rPr>
                <w:sz w:val="28"/>
                <w:szCs w:val="28"/>
              </w:rPr>
              <w:t xml:space="preserve"> of the </w:t>
            </w:r>
            <w:hyperlink r:id="rId6" w:history="1">
              <w:r w:rsidR="00DD4658" w:rsidRPr="006658B8">
                <w:rPr>
                  <w:rStyle w:val="Hyperlink"/>
                  <w:sz w:val="28"/>
                  <w:szCs w:val="28"/>
                </w:rPr>
                <w:t>DME API Specification</w:t>
              </w:r>
            </w:hyperlink>
            <w:r w:rsidR="00DD4658">
              <w:rPr>
                <w:sz w:val="28"/>
                <w:szCs w:val="28"/>
              </w:rPr>
              <w:t>.</w:t>
            </w:r>
          </w:p>
          <w:p w14:paraId="39E7D27F" w14:textId="0D831281" w:rsidR="00881C7F" w:rsidRDefault="00881C7F" w:rsidP="005431C2">
            <w:pPr>
              <w:rPr>
                <w:sz w:val="28"/>
                <w:szCs w:val="28"/>
              </w:rPr>
            </w:pPr>
          </w:p>
          <w:p w14:paraId="78699376" w14:textId="126EEDFA" w:rsidR="00881C7F" w:rsidRDefault="00881C7F" w:rsidP="005431C2">
            <w:pPr>
              <w:rPr>
                <w:sz w:val="28"/>
                <w:szCs w:val="28"/>
              </w:rPr>
            </w:pPr>
            <w:r w:rsidRPr="005C5371">
              <w:rPr>
                <w:sz w:val="28"/>
                <w:szCs w:val="28"/>
                <w:u w:val="single"/>
              </w:rPr>
              <w:t>HPCDATAMGM-1</w:t>
            </w:r>
            <w:r w:rsidR="004273F8">
              <w:rPr>
                <w:sz w:val="28"/>
                <w:szCs w:val="28"/>
                <w:u w:val="single"/>
              </w:rPr>
              <w:t>002</w:t>
            </w:r>
            <w:r>
              <w:rPr>
                <w:sz w:val="28"/>
                <w:szCs w:val="28"/>
              </w:rPr>
              <w:t xml:space="preserve">: </w:t>
            </w:r>
            <w:r w:rsidR="004273F8">
              <w:rPr>
                <w:sz w:val="28"/>
                <w:szCs w:val="28"/>
              </w:rPr>
              <w:t xml:space="preserve">Optimized the download workflow to </w:t>
            </w:r>
            <w:r w:rsidR="00633E6A">
              <w:rPr>
                <w:sz w:val="28"/>
                <w:szCs w:val="28"/>
              </w:rPr>
              <w:t>check for empty collection prior to the start of</w:t>
            </w:r>
            <w:r w:rsidR="004273F8">
              <w:rPr>
                <w:sz w:val="28"/>
                <w:szCs w:val="28"/>
              </w:rPr>
              <w:t xml:space="preserve"> the download task. This allows to user to be notified upfront instead of after the task begins. </w:t>
            </w:r>
          </w:p>
          <w:p w14:paraId="60F20776" w14:textId="40153619" w:rsidR="004F7752" w:rsidRDefault="004F7752" w:rsidP="005431C2">
            <w:pPr>
              <w:rPr>
                <w:sz w:val="28"/>
                <w:szCs w:val="28"/>
              </w:rPr>
            </w:pPr>
          </w:p>
          <w:p w14:paraId="4895FBA4" w14:textId="44AC4ED6" w:rsidR="002A0C16" w:rsidRDefault="004F7752" w:rsidP="002A0C16">
            <w:r w:rsidRPr="005C5371">
              <w:rPr>
                <w:sz w:val="28"/>
                <w:szCs w:val="28"/>
                <w:u w:val="single"/>
              </w:rPr>
              <w:t>HPCDATAMGM-11</w:t>
            </w:r>
            <w:r w:rsidR="002A0C16">
              <w:rPr>
                <w:sz w:val="28"/>
                <w:szCs w:val="28"/>
                <w:u w:val="single"/>
              </w:rPr>
              <w:t>93</w:t>
            </w:r>
            <w:r>
              <w:rPr>
                <w:sz w:val="28"/>
                <w:szCs w:val="28"/>
              </w:rPr>
              <w:t xml:space="preserve">: </w:t>
            </w:r>
            <w:r w:rsidR="002A0C16">
              <w:rPr>
                <w:sz w:val="28"/>
                <w:szCs w:val="28"/>
              </w:rPr>
              <w:t>Added support to enable enrollment of Non-NCI users and users with multiple Active Directory entries to DME.</w:t>
            </w:r>
          </w:p>
          <w:p w14:paraId="487A0678" w14:textId="3CE39B38" w:rsidR="002A0C16" w:rsidRDefault="002A0C16" w:rsidP="00681C6F">
            <w:pPr>
              <w:rPr>
                <w:sz w:val="28"/>
                <w:szCs w:val="28"/>
              </w:rPr>
            </w:pP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6F88997B"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6E9894AC" w14:textId="1420F721" w:rsidR="002A0C16" w:rsidRDefault="002A0C16" w:rsidP="00DE195A">
            <w:pPr>
              <w:rPr>
                <w:rFonts w:cstheme="minorHAnsi"/>
                <w:color w:val="000000"/>
                <w:sz w:val="28"/>
                <w:szCs w:val="28"/>
              </w:rPr>
            </w:pPr>
            <w:r>
              <w:rPr>
                <w:rFonts w:cstheme="minorHAnsi"/>
                <w:color w:val="000000"/>
                <w:sz w:val="28"/>
                <w:szCs w:val="28"/>
                <w:u w:val="single"/>
              </w:rPr>
              <w:t xml:space="preserve">HPCDATAMGM-1195: </w:t>
            </w:r>
            <w:r w:rsidRPr="00D55684">
              <w:rPr>
                <w:rFonts w:cstheme="minorHAnsi"/>
                <w:color w:val="000000"/>
                <w:sz w:val="28"/>
                <w:szCs w:val="28"/>
              </w:rPr>
              <w:t>Update Reports to display data in SI Units (KB, GB, TB) instead of Binary Units (KiB, GiB, TiB).</w:t>
            </w:r>
          </w:p>
          <w:p w14:paraId="4FB5772B" w14:textId="7FA97FB7" w:rsidR="002A0C16" w:rsidRDefault="002A0C16" w:rsidP="00DE195A">
            <w:pPr>
              <w:rPr>
                <w:rFonts w:cstheme="minorHAnsi"/>
                <w:color w:val="000000"/>
                <w:sz w:val="28"/>
                <w:szCs w:val="28"/>
              </w:rPr>
            </w:pPr>
          </w:p>
          <w:p w14:paraId="24957A2E" w14:textId="62FF1C7C" w:rsidR="002A0C16" w:rsidRDefault="002A0C16" w:rsidP="00DE195A">
            <w:pPr>
              <w:rPr>
                <w:rFonts w:cstheme="minorHAnsi"/>
                <w:color w:val="000000"/>
                <w:sz w:val="28"/>
                <w:szCs w:val="28"/>
                <w:u w:val="single"/>
              </w:rPr>
            </w:pPr>
            <w:r>
              <w:rPr>
                <w:rFonts w:cstheme="minorHAnsi"/>
                <w:color w:val="000000"/>
                <w:sz w:val="28"/>
                <w:szCs w:val="28"/>
              </w:rPr>
              <w:t xml:space="preserve">HPCDAMAMGM-1205: Allow file deletions by Group Admin for </w:t>
            </w:r>
            <w:del w:id="1" w:author="Menon, Sunita (NIH/NCI) [C]" w:date="2020-01-08T11:05:00Z">
              <w:r w:rsidDel="003C6A1C">
                <w:rPr>
                  <w:rFonts w:cstheme="minorHAnsi"/>
                  <w:color w:val="000000"/>
                  <w:sz w:val="28"/>
                  <w:szCs w:val="28"/>
                </w:rPr>
                <w:delText>upto</w:delText>
              </w:r>
            </w:del>
            <w:ins w:id="2" w:author="Menon, Sunita (NIH/NCI) [C]" w:date="2020-01-08T11:05:00Z">
              <w:r w:rsidR="003C6A1C">
                <w:rPr>
                  <w:rFonts w:cstheme="minorHAnsi"/>
                  <w:color w:val="000000"/>
                  <w:sz w:val="28"/>
                  <w:szCs w:val="28"/>
                </w:rPr>
                <w:t>up to</w:t>
              </w:r>
            </w:ins>
            <w:r>
              <w:rPr>
                <w:rFonts w:cstheme="minorHAnsi"/>
                <w:color w:val="000000"/>
                <w:sz w:val="28"/>
                <w:szCs w:val="28"/>
              </w:rPr>
              <w:t xml:space="preserve"> 90 days (instead of the present 60) from the date of file upload.</w:t>
            </w:r>
          </w:p>
          <w:p w14:paraId="1CA3A273" w14:textId="77777777" w:rsidR="002A0C16" w:rsidRDefault="002A0C16" w:rsidP="00DE195A">
            <w:pPr>
              <w:rPr>
                <w:rFonts w:cstheme="minorHAnsi"/>
                <w:color w:val="000000"/>
                <w:sz w:val="28"/>
                <w:szCs w:val="28"/>
                <w:u w:val="single"/>
              </w:rPr>
            </w:pPr>
          </w:p>
          <w:p w14:paraId="1B4C7F0E" w14:textId="3C668B5F" w:rsidR="006A302E" w:rsidRDefault="00D33AD3" w:rsidP="00DE195A">
            <w:pPr>
              <w:rPr>
                <w:rFonts w:cstheme="minorHAnsi"/>
                <w:color w:val="000000"/>
                <w:sz w:val="28"/>
                <w:szCs w:val="28"/>
              </w:rPr>
            </w:pPr>
            <w:r w:rsidRPr="00D33AD3">
              <w:rPr>
                <w:rFonts w:cstheme="minorHAnsi"/>
                <w:color w:val="000000"/>
                <w:sz w:val="28"/>
                <w:szCs w:val="28"/>
                <w:u w:val="single"/>
              </w:rPr>
              <w:t>HPCDATAMGM-1202</w:t>
            </w:r>
            <w:r w:rsidRPr="00D33AD3">
              <w:rPr>
                <w:rFonts w:cstheme="minorHAnsi"/>
                <w:color w:val="000000"/>
                <w:sz w:val="28"/>
                <w:szCs w:val="28"/>
              </w:rPr>
              <w:t xml:space="preserve">: Use public key instead of public-private key pair on the CLI client for SSL handshaking. </w:t>
            </w:r>
          </w:p>
          <w:p w14:paraId="44FD818F" w14:textId="4C60357F" w:rsidR="00D33AD3" w:rsidRDefault="00D33AD3" w:rsidP="00DE195A">
            <w:pPr>
              <w:rPr>
                <w:rFonts w:cstheme="minorHAnsi"/>
                <w:color w:val="000000"/>
                <w:sz w:val="28"/>
                <w:szCs w:val="28"/>
              </w:rPr>
            </w:pPr>
          </w:p>
          <w:p w14:paraId="21F12E38" w14:textId="1BB9A261" w:rsidR="00D33AD3" w:rsidRDefault="00D33AD3" w:rsidP="00DE195A">
            <w:pPr>
              <w:rPr>
                <w:rFonts w:cstheme="minorHAnsi"/>
                <w:color w:val="000000"/>
                <w:sz w:val="28"/>
                <w:szCs w:val="28"/>
              </w:rPr>
            </w:pPr>
            <w:r w:rsidRPr="00D33AD3">
              <w:rPr>
                <w:rFonts w:cstheme="minorHAnsi"/>
                <w:color w:val="000000"/>
                <w:sz w:val="28"/>
                <w:szCs w:val="28"/>
                <w:u w:val="single"/>
              </w:rPr>
              <w:t>HPCDAMGM-1200:</w:t>
            </w:r>
            <w:r w:rsidRPr="00D33AD3">
              <w:rPr>
                <w:rFonts w:cstheme="minorHAnsi"/>
                <w:color w:val="000000"/>
                <w:sz w:val="28"/>
                <w:szCs w:val="28"/>
              </w:rPr>
              <w:t xml:space="preserve"> Added locking during metadata generation to prevent potential race-conditions with multiple threads</w:t>
            </w:r>
            <w:r w:rsidR="007E2806">
              <w:rPr>
                <w:rFonts w:cstheme="minorHAnsi"/>
                <w:color w:val="000000"/>
                <w:sz w:val="28"/>
                <w:szCs w:val="28"/>
              </w:rPr>
              <w:t xml:space="preserve"> u</w:t>
            </w:r>
            <w:r w:rsidRPr="00D33AD3">
              <w:rPr>
                <w:rFonts w:cstheme="minorHAnsi"/>
                <w:color w:val="000000"/>
                <w:sz w:val="28"/>
                <w:szCs w:val="28"/>
              </w:rPr>
              <w:t xml:space="preserve">ploading files to the same </w:t>
            </w:r>
            <w:r w:rsidR="007E2806">
              <w:rPr>
                <w:rFonts w:cstheme="minorHAnsi"/>
                <w:color w:val="000000"/>
                <w:sz w:val="28"/>
                <w:szCs w:val="28"/>
              </w:rPr>
              <w:t>parent collection</w:t>
            </w:r>
            <w:r w:rsidRPr="00D33AD3">
              <w:rPr>
                <w:rFonts w:cstheme="minorHAnsi"/>
                <w:color w:val="000000"/>
                <w:sz w:val="28"/>
                <w:szCs w:val="28"/>
              </w:rPr>
              <w:t>.</w:t>
            </w:r>
          </w:p>
          <w:p w14:paraId="3B972181" w14:textId="2FED2988" w:rsidR="00623D43" w:rsidRDefault="00623D43" w:rsidP="00DE195A">
            <w:pPr>
              <w:rPr>
                <w:rFonts w:cstheme="minorHAnsi"/>
                <w:color w:val="000000"/>
                <w:sz w:val="28"/>
                <w:szCs w:val="28"/>
              </w:rPr>
            </w:pPr>
          </w:p>
          <w:p w14:paraId="31A1C260" w14:textId="77777777" w:rsidR="00623D43" w:rsidRDefault="00623D43" w:rsidP="00623D43">
            <w:pPr>
              <w:rPr>
                <w:rFonts w:cstheme="minorHAnsi"/>
                <w:color w:val="000000"/>
                <w:sz w:val="28"/>
                <w:szCs w:val="28"/>
              </w:rPr>
            </w:pPr>
            <w:r w:rsidRPr="005C5371">
              <w:rPr>
                <w:rFonts w:cstheme="minorHAnsi"/>
                <w:color w:val="000000"/>
                <w:sz w:val="28"/>
                <w:szCs w:val="28"/>
                <w:u w:val="single"/>
              </w:rPr>
              <w:t>HPCDATAMGM-118</w:t>
            </w:r>
            <w:r>
              <w:rPr>
                <w:rFonts w:cstheme="minorHAnsi"/>
                <w:color w:val="000000"/>
                <w:sz w:val="28"/>
                <w:szCs w:val="28"/>
                <w:u w:val="single"/>
              </w:rPr>
              <w:t>6</w:t>
            </w:r>
            <w:r w:rsidRPr="005C5371">
              <w:rPr>
                <w:rFonts w:cstheme="minorHAnsi"/>
                <w:color w:val="000000"/>
                <w:sz w:val="28"/>
                <w:szCs w:val="28"/>
                <w:u w:val="single"/>
              </w:rPr>
              <w:t xml:space="preserve">: </w:t>
            </w:r>
            <w:r>
              <w:rPr>
                <w:rFonts w:cstheme="minorHAnsi"/>
                <w:color w:val="000000"/>
                <w:sz w:val="28"/>
                <w:szCs w:val="28"/>
                <w:u w:val="single"/>
              </w:rPr>
              <w:t xml:space="preserve"> Fixed issue with the d</w:t>
            </w:r>
            <w:r w:rsidRPr="00D55684">
              <w:rPr>
                <w:rFonts w:cstheme="minorHAnsi"/>
                <w:color w:val="000000"/>
                <w:sz w:val="28"/>
                <w:szCs w:val="28"/>
              </w:rPr>
              <w:t xml:space="preserve">estination </w:t>
            </w:r>
            <w:r>
              <w:rPr>
                <w:rFonts w:cstheme="minorHAnsi"/>
                <w:color w:val="000000"/>
                <w:sz w:val="28"/>
                <w:szCs w:val="28"/>
              </w:rPr>
              <w:t>t</w:t>
            </w:r>
            <w:r w:rsidRPr="00D55684">
              <w:rPr>
                <w:rFonts w:cstheme="minorHAnsi"/>
                <w:color w:val="000000"/>
                <w:sz w:val="28"/>
                <w:szCs w:val="28"/>
              </w:rPr>
              <w:t xml:space="preserve">ype </w:t>
            </w:r>
            <w:r>
              <w:rPr>
                <w:rFonts w:cstheme="minorHAnsi"/>
                <w:color w:val="000000"/>
                <w:sz w:val="28"/>
                <w:szCs w:val="28"/>
              </w:rPr>
              <w:t>for downloads</w:t>
            </w:r>
            <w:r w:rsidRPr="00D55684">
              <w:rPr>
                <w:rFonts w:cstheme="minorHAnsi"/>
                <w:color w:val="000000"/>
                <w:sz w:val="28"/>
                <w:szCs w:val="28"/>
              </w:rPr>
              <w:t xml:space="preserve"> not being captured in the HPC_Download</w:t>
            </w:r>
            <w:r>
              <w:rPr>
                <w:rFonts w:cstheme="minorHAnsi"/>
                <w:color w:val="000000"/>
                <w:sz w:val="28"/>
                <w:szCs w:val="28"/>
              </w:rPr>
              <w:t>_</w:t>
            </w:r>
            <w:r w:rsidRPr="00D55684">
              <w:rPr>
                <w:rFonts w:cstheme="minorHAnsi"/>
                <w:color w:val="000000"/>
                <w:sz w:val="28"/>
                <w:szCs w:val="28"/>
              </w:rPr>
              <w:t>Task</w:t>
            </w:r>
            <w:r>
              <w:rPr>
                <w:rFonts w:cstheme="minorHAnsi"/>
                <w:color w:val="000000"/>
                <w:sz w:val="28"/>
                <w:szCs w:val="28"/>
              </w:rPr>
              <w:t>_</w:t>
            </w:r>
            <w:r w:rsidRPr="00D55684">
              <w:rPr>
                <w:rFonts w:cstheme="minorHAnsi"/>
                <w:color w:val="000000"/>
                <w:sz w:val="28"/>
                <w:szCs w:val="28"/>
              </w:rPr>
              <w:t>Result table</w:t>
            </w:r>
            <w:r>
              <w:rPr>
                <w:rFonts w:cstheme="minorHAnsi"/>
                <w:color w:val="000000"/>
                <w:sz w:val="28"/>
                <w:szCs w:val="28"/>
              </w:rPr>
              <w:t>, the column assigned for the same is empty</w:t>
            </w:r>
            <w:r w:rsidRPr="00D55684">
              <w:rPr>
                <w:rFonts w:cstheme="minorHAnsi"/>
                <w:color w:val="000000"/>
                <w:sz w:val="28"/>
                <w:szCs w:val="28"/>
              </w:rPr>
              <w:t>.</w:t>
            </w:r>
          </w:p>
          <w:p w14:paraId="25AAA03D" w14:textId="766AB2AF" w:rsidR="00623D43" w:rsidRPr="00D55684" w:rsidRDefault="00623D43" w:rsidP="00623D43">
            <w:pPr>
              <w:pStyle w:val="Heading1"/>
              <w:rPr>
                <w:b w:val="0"/>
                <w:bCs w:val="0"/>
                <w:sz w:val="28"/>
                <w:szCs w:val="28"/>
              </w:rPr>
            </w:pPr>
            <w:r w:rsidRPr="00D55684">
              <w:rPr>
                <w:b w:val="0"/>
                <w:bCs w:val="0"/>
                <w:sz w:val="28"/>
                <w:szCs w:val="28"/>
                <w:u w:val="single"/>
              </w:rPr>
              <w:t>HPCDATAMGM-1201</w:t>
            </w:r>
            <w:r w:rsidRPr="00D55684">
              <w:rPr>
                <w:b w:val="0"/>
                <w:bCs w:val="0"/>
                <w:sz w:val="28"/>
                <w:szCs w:val="28"/>
              </w:rPr>
              <w:t>:</w:t>
            </w:r>
            <w:r>
              <w:rPr>
                <w:sz w:val="28"/>
                <w:szCs w:val="28"/>
              </w:rPr>
              <w:t xml:space="preserve"> </w:t>
            </w:r>
            <w:r w:rsidRPr="00D55684">
              <w:rPr>
                <w:b w:val="0"/>
                <w:bCs w:val="0"/>
                <w:sz w:val="28"/>
                <w:szCs w:val="28"/>
              </w:rPr>
              <w:t xml:space="preserve">Fixed issue of error on Search page after navigating to </w:t>
            </w:r>
            <w:r w:rsidRPr="00744A53">
              <w:rPr>
                <w:b w:val="0"/>
                <w:bCs w:val="0"/>
                <w:i/>
                <w:iCs/>
                <w:sz w:val="28"/>
                <w:szCs w:val="28"/>
              </w:rPr>
              <w:t>Download Selected Files</w:t>
            </w:r>
            <w:r w:rsidRPr="00D55684">
              <w:rPr>
                <w:b w:val="0"/>
                <w:bCs w:val="0"/>
                <w:sz w:val="28"/>
                <w:szCs w:val="28"/>
              </w:rPr>
              <w:t xml:space="preserve"> and back, then clicking </w:t>
            </w:r>
            <w:r w:rsidRPr="00744A53">
              <w:rPr>
                <w:b w:val="0"/>
                <w:bCs w:val="0"/>
                <w:i/>
                <w:iCs/>
                <w:sz w:val="28"/>
                <w:szCs w:val="28"/>
              </w:rPr>
              <w:t>Edit Search Criteria</w:t>
            </w:r>
            <w:r w:rsidRPr="00D55684">
              <w:rPr>
                <w:b w:val="0"/>
                <w:bCs w:val="0"/>
                <w:sz w:val="28"/>
                <w:szCs w:val="28"/>
              </w:rPr>
              <w:t>.</w:t>
            </w:r>
          </w:p>
          <w:p w14:paraId="385F0DD0" w14:textId="77777777" w:rsidR="00623D43" w:rsidRPr="00D33AD3" w:rsidRDefault="00623D43" w:rsidP="00DE195A">
            <w:pPr>
              <w:rPr>
                <w:rFonts w:cstheme="minorHAnsi"/>
                <w:color w:val="000000"/>
                <w:sz w:val="28"/>
                <w:szCs w:val="28"/>
              </w:rPr>
            </w:pP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350D650F" w14:textId="77777777" w:rsidR="00BB643D" w:rsidRDefault="00BB643D" w:rsidP="0021005C">
            <w:pPr>
              <w:rPr>
                <w:sz w:val="28"/>
                <w:szCs w:val="28"/>
                <w:u w:val="single"/>
              </w:rPr>
            </w:pPr>
          </w:p>
          <w:p w14:paraId="10AD6999" w14:textId="4A7A265B" w:rsidR="00BB643D" w:rsidRPr="00D55684" w:rsidRDefault="00BB643D" w:rsidP="0021005C">
            <w:pPr>
              <w:rPr>
                <w:sz w:val="28"/>
                <w:szCs w:val="28"/>
              </w:rPr>
            </w:pPr>
            <w:r>
              <w:rPr>
                <w:sz w:val="28"/>
                <w:szCs w:val="28"/>
                <w:u w:val="single"/>
              </w:rPr>
              <w:t xml:space="preserve">HPCDATAMGM-1167: </w:t>
            </w:r>
            <w:r w:rsidRPr="00D55684">
              <w:rPr>
                <w:sz w:val="28"/>
                <w:szCs w:val="28"/>
              </w:rPr>
              <w:t xml:space="preserve">Improved error handling </w:t>
            </w:r>
            <w:r w:rsidR="00633E6A">
              <w:rPr>
                <w:sz w:val="28"/>
                <w:szCs w:val="28"/>
              </w:rPr>
              <w:t>of</w:t>
            </w:r>
            <w:r w:rsidRPr="00D55684">
              <w:rPr>
                <w:sz w:val="28"/>
                <w:szCs w:val="28"/>
              </w:rPr>
              <w:t xml:space="preserve"> out</w:t>
            </w:r>
            <w:r w:rsidR="00633E6A">
              <w:rPr>
                <w:sz w:val="28"/>
                <w:szCs w:val="28"/>
              </w:rPr>
              <w:t>-</w:t>
            </w:r>
            <w:r w:rsidRPr="00D55684">
              <w:rPr>
                <w:sz w:val="28"/>
                <w:szCs w:val="28"/>
              </w:rPr>
              <w:t>of</w:t>
            </w:r>
            <w:r w:rsidR="00633E6A">
              <w:rPr>
                <w:sz w:val="28"/>
                <w:szCs w:val="28"/>
              </w:rPr>
              <w:t>-</w:t>
            </w:r>
            <w:r w:rsidRPr="00D55684">
              <w:rPr>
                <w:sz w:val="28"/>
                <w:szCs w:val="28"/>
              </w:rPr>
              <w:t>memory error on the Server</w:t>
            </w:r>
            <w:r w:rsidR="00852257">
              <w:rPr>
                <w:sz w:val="28"/>
                <w:szCs w:val="28"/>
              </w:rPr>
              <w:t xml:space="preserve"> during file downloads</w:t>
            </w:r>
            <w:r w:rsidRPr="00D55684">
              <w:rPr>
                <w:sz w:val="28"/>
                <w:szCs w:val="28"/>
              </w:rPr>
              <w:t>. I</w:t>
            </w:r>
            <w:r w:rsidRPr="00D55684">
              <w:rPr>
                <w:sz w:val="28"/>
                <w:szCs w:val="28"/>
              </w:rPr>
              <w:t>f the memory on the API server is insufficient</w:t>
            </w:r>
            <w:r w:rsidR="00BF5050">
              <w:rPr>
                <w:sz w:val="28"/>
                <w:szCs w:val="28"/>
              </w:rPr>
              <w:t xml:space="preserve"> to host the file during the first hop</w:t>
            </w:r>
            <w:r w:rsidRPr="00D55684">
              <w:rPr>
                <w:sz w:val="28"/>
                <w:szCs w:val="28"/>
              </w:rPr>
              <w:t xml:space="preserve">, </w:t>
            </w:r>
            <w:r w:rsidRPr="00D55684">
              <w:rPr>
                <w:sz w:val="28"/>
                <w:szCs w:val="28"/>
              </w:rPr>
              <w:t xml:space="preserve">the </w:t>
            </w:r>
            <w:r w:rsidR="003A2255">
              <w:rPr>
                <w:sz w:val="28"/>
                <w:szCs w:val="28"/>
              </w:rPr>
              <w:t xml:space="preserve">transaction is no longer failed. Instead, the </w:t>
            </w:r>
            <w:r w:rsidRPr="00D55684">
              <w:rPr>
                <w:sz w:val="28"/>
                <w:szCs w:val="28"/>
              </w:rPr>
              <w:t>info is logged and the request is retried in the next run</w:t>
            </w:r>
            <w:r w:rsidRPr="00D55684">
              <w:rPr>
                <w:sz w:val="28"/>
                <w:szCs w:val="28"/>
              </w:rPr>
              <w:t>.</w:t>
            </w:r>
          </w:p>
          <w:p w14:paraId="353FCE62" w14:textId="77777777" w:rsidR="00BB643D" w:rsidRDefault="00BB643D" w:rsidP="0021005C">
            <w:pPr>
              <w:rPr>
                <w:sz w:val="28"/>
                <w:szCs w:val="28"/>
                <w:u w:val="single"/>
              </w:rPr>
            </w:pPr>
          </w:p>
          <w:p w14:paraId="30B371C2" w14:textId="2BB439C1" w:rsidR="00BB643D" w:rsidRPr="00D55684" w:rsidRDefault="00BB643D" w:rsidP="0021005C">
            <w:pPr>
              <w:rPr>
                <w:sz w:val="28"/>
                <w:szCs w:val="28"/>
              </w:rPr>
            </w:pPr>
            <w:r>
              <w:rPr>
                <w:sz w:val="28"/>
                <w:szCs w:val="28"/>
                <w:u w:val="single"/>
              </w:rPr>
              <w:t>HPCDATAMGM-1168</w:t>
            </w:r>
            <w:r w:rsidR="00E72069">
              <w:rPr>
                <w:sz w:val="28"/>
                <w:szCs w:val="28"/>
                <w:u w:val="single"/>
              </w:rPr>
              <w:t>, 1203</w:t>
            </w:r>
            <w:r>
              <w:rPr>
                <w:sz w:val="28"/>
                <w:szCs w:val="28"/>
                <w:u w:val="single"/>
              </w:rPr>
              <w:t xml:space="preserve">: </w:t>
            </w:r>
            <w:r w:rsidRPr="00D55684">
              <w:rPr>
                <w:sz w:val="28"/>
                <w:szCs w:val="28"/>
              </w:rPr>
              <w:t xml:space="preserve">Abandon collection download if there is no access to the endpoint i.e. if one </w:t>
            </w:r>
            <w:r>
              <w:rPr>
                <w:sz w:val="28"/>
                <w:szCs w:val="28"/>
              </w:rPr>
              <w:t>file</w:t>
            </w:r>
            <w:r w:rsidRPr="00D55684">
              <w:rPr>
                <w:sz w:val="28"/>
                <w:szCs w:val="28"/>
              </w:rPr>
              <w:t xml:space="preserve"> in </w:t>
            </w:r>
            <w:r>
              <w:rPr>
                <w:sz w:val="28"/>
                <w:szCs w:val="28"/>
              </w:rPr>
              <w:t>the</w:t>
            </w:r>
            <w:r w:rsidRPr="00D55684">
              <w:rPr>
                <w:sz w:val="28"/>
                <w:szCs w:val="28"/>
              </w:rPr>
              <w:t xml:space="preserve"> collection fails </w:t>
            </w:r>
            <w:r>
              <w:rPr>
                <w:sz w:val="28"/>
                <w:szCs w:val="28"/>
              </w:rPr>
              <w:t xml:space="preserve">to download </w:t>
            </w:r>
            <w:r w:rsidRPr="00D55684">
              <w:rPr>
                <w:sz w:val="28"/>
                <w:szCs w:val="28"/>
              </w:rPr>
              <w:t>because of source or destination endpoint access or permission</w:t>
            </w:r>
            <w:r>
              <w:rPr>
                <w:sz w:val="28"/>
                <w:szCs w:val="28"/>
              </w:rPr>
              <w:t xml:space="preserve"> issue</w:t>
            </w:r>
            <w:r w:rsidRPr="00D55684">
              <w:rPr>
                <w:sz w:val="28"/>
                <w:szCs w:val="28"/>
              </w:rPr>
              <w:t>. This eliminates unnecessary overhead in the request queue</w:t>
            </w:r>
            <w:r>
              <w:rPr>
                <w:sz w:val="28"/>
                <w:szCs w:val="28"/>
              </w:rPr>
              <w:t xml:space="preserve"> and prevents other users from being blocked</w:t>
            </w:r>
            <w:r w:rsidRPr="00D55684">
              <w:rPr>
                <w:sz w:val="28"/>
                <w:szCs w:val="28"/>
              </w:rPr>
              <w:t>.</w:t>
            </w:r>
          </w:p>
          <w:p w14:paraId="38BDA953" w14:textId="77777777" w:rsidR="00BB643D" w:rsidRPr="00D55684" w:rsidRDefault="00BB643D" w:rsidP="0021005C">
            <w:pPr>
              <w:rPr>
                <w:sz w:val="28"/>
                <w:szCs w:val="28"/>
              </w:rPr>
            </w:pPr>
          </w:p>
          <w:p w14:paraId="00909D24" w14:textId="297AD404" w:rsidR="0021005C" w:rsidRPr="00D55684" w:rsidRDefault="00A53644" w:rsidP="0021005C">
            <w:pPr>
              <w:rPr>
                <w:sz w:val="28"/>
                <w:szCs w:val="28"/>
              </w:rPr>
            </w:pPr>
            <w:r w:rsidRPr="005C5371">
              <w:rPr>
                <w:sz w:val="28"/>
                <w:szCs w:val="28"/>
                <w:u w:val="single"/>
              </w:rPr>
              <w:t>HPCDATAMGM-11</w:t>
            </w:r>
            <w:r w:rsidR="00DD4658">
              <w:rPr>
                <w:sz w:val="28"/>
                <w:szCs w:val="28"/>
                <w:u w:val="single"/>
              </w:rPr>
              <w:t>8</w:t>
            </w:r>
            <w:r w:rsidR="00737402">
              <w:rPr>
                <w:sz w:val="28"/>
                <w:szCs w:val="28"/>
                <w:u w:val="single"/>
              </w:rPr>
              <w:t>7</w:t>
            </w:r>
            <w:r>
              <w:rPr>
                <w:b/>
                <w:bCs/>
                <w:sz w:val="28"/>
                <w:szCs w:val="28"/>
              </w:rPr>
              <w:t xml:space="preserve">: </w:t>
            </w:r>
            <w:r w:rsidR="0021005C" w:rsidRPr="00D55684">
              <w:rPr>
                <w:sz w:val="28"/>
                <w:szCs w:val="28"/>
              </w:rPr>
              <w:t xml:space="preserve">Audit </w:t>
            </w:r>
            <w:r w:rsidR="003A2255">
              <w:rPr>
                <w:sz w:val="28"/>
                <w:szCs w:val="28"/>
              </w:rPr>
              <w:t xml:space="preserve">the </w:t>
            </w:r>
            <w:r w:rsidR="0021005C" w:rsidRPr="00D55684">
              <w:rPr>
                <w:sz w:val="28"/>
                <w:szCs w:val="28"/>
              </w:rPr>
              <w:t xml:space="preserve">file registration </w:t>
            </w:r>
            <w:r w:rsidR="003A2255">
              <w:rPr>
                <w:sz w:val="28"/>
                <w:szCs w:val="28"/>
              </w:rPr>
              <w:t xml:space="preserve">transaction </w:t>
            </w:r>
            <w:r w:rsidR="0021005C" w:rsidRPr="00D55684">
              <w:rPr>
                <w:sz w:val="28"/>
                <w:szCs w:val="28"/>
              </w:rPr>
              <w:t xml:space="preserve">i.e. record </w:t>
            </w:r>
            <w:r w:rsidR="00633E6A">
              <w:rPr>
                <w:sz w:val="28"/>
                <w:szCs w:val="28"/>
              </w:rPr>
              <w:t>the</w:t>
            </w:r>
            <w:r w:rsidR="0021005C" w:rsidRPr="00D55684">
              <w:rPr>
                <w:sz w:val="28"/>
                <w:szCs w:val="28"/>
              </w:rPr>
              <w:t xml:space="preserve"> data transfer date, time for transfer, file size and source endpoint</w:t>
            </w:r>
            <w:r w:rsidR="0021005C" w:rsidRPr="00D55684">
              <w:rPr>
                <w:sz w:val="28"/>
                <w:szCs w:val="28"/>
              </w:rPr>
              <w:t xml:space="preserve"> in the iRODS database. </w:t>
            </w:r>
            <w:r w:rsidR="00DC1BCB">
              <w:rPr>
                <w:sz w:val="28"/>
                <w:szCs w:val="28"/>
              </w:rPr>
              <w:t xml:space="preserve">A new materialized view </w:t>
            </w:r>
            <w:r w:rsidR="00DC1BCB" w:rsidRPr="00D55684">
              <w:rPr>
                <w:i/>
                <w:iCs/>
                <w:sz w:val="28"/>
                <w:szCs w:val="28"/>
              </w:rPr>
              <w:t>r_report_registered_by_audit</w:t>
            </w:r>
            <w:r w:rsidR="00DC1BCB">
              <w:rPr>
                <w:sz w:val="28"/>
                <w:szCs w:val="28"/>
              </w:rPr>
              <w:t xml:space="preserve"> has been added for the same.</w:t>
            </w:r>
          </w:p>
          <w:p w14:paraId="3C8FD46D" w14:textId="74D5256C" w:rsidR="00A53644" w:rsidRDefault="00A53644" w:rsidP="00DE195A">
            <w:pPr>
              <w:rPr>
                <w:b/>
                <w:bCs/>
                <w:sz w:val="28"/>
                <w:szCs w:val="28"/>
              </w:rPr>
            </w:pPr>
          </w:p>
          <w:p w14:paraId="3009998B" w14:textId="049121F4" w:rsidR="00A53644" w:rsidRDefault="00A53644" w:rsidP="00DE195A">
            <w:pPr>
              <w:rPr>
                <w:sz w:val="28"/>
                <w:szCs w:val="28"/>
              </w:rPr>
            </w:pPr>
            <w:r w:rsidRPr="005C5371">
              <w:rPr>
                <w:sz w:val="28"/>
                <w:szCs w:val="28"/>
                <w:u w:val="single"/>
              </w:rPr>
              <w:t>HPCDATAMGM-11</w:t>
            </w:r>
            <w:r w:rsidR="00737402">
              <w:rPr>
                <w:sz w:val="28"/>
                <w:szCs w:val="28"/>
                <w:u w:val="single"/>
              </w:rPr>
              <w:t>84</w:t>
            </w:r>
            <w:r w:rsidRPr="005C5371">
              <w:rPr>
                <w:sz w:val="28"/>
                <w:szCs w:val="28"/>
              </w:rPr>
              <w:t xml:space="preserve">: </w:t>
            </w:r>
            <w:r w:rsidR="00633E6A">
              <w:rPr>
                <w:sz w:val="28"/>
                <w:szCs w:val="28"/>
              </w:rPr>
              <w:t>Audit</w:t>
            </w:r>
            <w:r w:rsidR="00737402">
              <w:rPr>
                <w:sz w:val="28"/>
                <w:szCs w:val="28"/>
              </w:rPr>
              <w:t xml:space="preserve"> file size </w:t>
            </w:r>
            <w:r w:rsidR="00633E6A">
              <w:rPr>
                <w:sz w:val="28"/>
                <w:szCs w:val="28"/>
              </w:rPr>
              <w:t xml:space="preserve">for </w:t>
            </w:r>
            <w:r w:rsidR="00737402">
              <w:rPr>
                <w:sz w:val="28"/>
                <w:szCs w:val="28"/>
              </w:rPr>
              <w:t>asynchronous download</w:t>
            </w:r>
            <w:r w:rsidR="00DC1BCB">
              <w:rPr>
                <w:sz w:val="28"/>
                <w:szCs w:val="28"/>
              </w:rPr>
              <w:t xml:space="preserve">. A new column SIZE has been added to the </w:t>
            </w:r>
            <w:r w:rsidR="00DC1BCB" w:rsidRPr="00D55684">
              <w:rPr>
                <w:i/>
                <w:iCs/>
                <w:sz w:val="28"/>
                <w:szCs w:val="28"/>
              </w:rPr>
              <w:t>HPC_Download_Task_Results</w:t>
            </w:r>
            <w:r w:rsidR="00DC1BCB">
              <w:rPr>
                <w:sz w:val="28"/>
                <w:szCs w:val="28"/>
              </w:rPr>
              <w:t xml:space="preserve"> table</w:t>
            </w:r>
            <w:r w:rsidR="00633E6A">
              <w:rPr>
                <w:sz w:val="28"/>
                <w:szCs w:val="28"/>
              </w:rPr>
              <w:t xml:space="preserve"> in the iRODS database to record the same</w:t>
            </w:r>
            <w:r w:rsidR="00DC1BCB">
              <w:rPr>
                <w:sz w:val="28"/>
                <w:szCs w:val="28"/>
              </w:rPr>
              <w:t>.</w:t>
            </w:r>
          </w:p>
          <w:p w14:paraId="7D9BB020" w14:textId="58C0BB14" w:rsidR="00A53644" w:rsidRDefault="00A53644" w:rsidP="00DE195A">
            <w:pPr>
              <w:rPr>
                <w:sz w:val="28"/>
                <w:szCs w:val="28"/>
              </w:rPr>
            </w:pPr>
          </w:p>
          <w:p w14:paraId="74D5C70E" w14:textId="0DE21E7C" w:rsidR="00A53644" w:rsidRDefault="009D1D0B" w:rsidP="00DE195A">
            <w:pPr>
              <w:rPr>
                <w:sz w:val="28"/>
                <w:szCs w:val="28"/>
              </w:rPr>
            </w:pPr>
            <w:r w:rsidRPr="005C5371">
              <w:rPr>
                <w:sz w:val="28"/>
                <w:szCs w:val="28"/>
                <w:u w:val="single"/>
              </w:rPr>
              <w:t>HPCDATAMGM-11</w:t>
            </w:r>
            <w:r w:rsidR="00737402">
              <w:rPr>
                <w:sz w:val="28"/>
                <w:szCs w:val="28"/>
                <w:u w:val="single"/>
              </w:rPr>
              <w:t>85</w:t>
            </w:r>
            <w:r w:rsidRPr="005C5371">
              <w:rPr>
                <w:sz w:val="28"/>
                <w:szCs w:val="28"/>
                <w:u w:val="single"/>
              </w:rPr>
              <w:t>:</w:t>
            </w:r>
            <w:r>
              <w:rPr>
                <w:sz w:val="28"/>
                <w:szCs w:val="28"/>
              </w:rPr>
              <w:t xml:space="preserve"> </w:t>
            </w:r>
            <w:r w:rsidR="00633E6A">
              <w:rPr>
                <w:sz w:val="28"/>
                <w:szCs w:val="28"/>
              </w:rPr>
              <w:t>Audit</w:t>
            </w:r>
            <w:r w:rsidR="00737402">
              <w:rPr>
                <w:sz w:val="28"/>
                <w:szCs w:val="28"/>
              </w:rPr>
              <w:t xml:space="preserve"> destination information </w:t>
            </w:r>
            <w:r w:rsidR="00DC1BCB">
              <w:rPr>
                <w:sz w:val="28"/>
                <w:szCs w:val="28"/>
              </w:rPr>
              <w:t>for asynchronous download</w:t>
            </w:r>
            <w:r w:rsidR="009A21B3">
              <w:rPr>
                <w:sz w:val="28"/>
                <w:szCs w:val="28"/>
              </w:rPr>
              <w:t xml:space="preserve">. </w:t>
            </w:r>
            <w:r w:rsidR="00DC1BCB">
              <w:rPr>
                <w:sz w:val="28"/>
                <w:szCs w:val="28"/>
              </w:rPr>
              <w:t xml:space="preserve">A new column DESTINATION_LOCATION_FILE_CONTAINER_NAME has been added to the </w:t>
            </w:r>
            <w:r w:rsidR="00DC1BCB" w:rsidRPr="00D55684">
              <w:rPr>
                <w:i/>
                <w:iCs/>
                <w:sz w:val="28"/>
                <w:szCs w:val="28"/>
              </w:rPr>
              <w:t>HPC_Download_Task_Results</w:t>
            </w:r>
            <w:r w:rsidR="00DC1BCB">
              <w:rPr>
                <w:sz w:val="28"/>
                <w:szCs w:val="28"/>
              </w:rPr>
              <w:t xml:space="preserve"> table</w:t>
            </w:r>
            <w:r w:rsidR="00633E6A">
              <w:rPr>
                <w:sz w:val="28"/>
                <w:szCs w:val="28"/>
              </w:rPr>
              <w:t xml:space="preserve"> in the iRODS database to record the same</w:t>
            </w:r>
            <w:r w:rsidR="00DC1BCB">
              <w:rPr>
                <w:sz w:val="28"/>
                <w:szCs w:val="28"/>
              </w:rPr>
              <w:t xml:space="preserve">. </w:t>
            </w:r>
          </w:p>
          <w:p w14:paraId="36B82382" w14:textId="51370F5D" w:rsidR="007F4A45" w:rsidRDefault="007F4A45" w:rsidP="00DE195A">
            <w:pPr>
              <w:rPr>
                <w:sz w:val="28"/>
                <w:szCs w:val="28"/>
              </w:rPr>
            </w:pPr>
          </w:p>
          <w:p w14:paraId="48553428" w14:textId="1732181C" w:rsidR="007F4A45" w:rsidRPr="00A53644" w:rsidRDefault="007F4A45" w:rsidP="00DE195A">
            <w:pPr>
              <w:rPr>
                <w:sz w:val="28"/>
                <w:szCs w:val="28"/>
              </w:rPr>
            </w:pPr>
            <w:r w:rsidRPr="001E44EA">
              <w:rPr>
                <w:sz w:val="28"/>
                <w:szCs w:val="28"/>
                <w:u w:val="single"/>
              </w:rPr>
              <w:t>HPCDATAMGM-1188, 1192:</w:t>
            </w:r>
            <w:r>
              <w:rPr>
                <w:sz w:val="28"/>
                <w:szCs w:val="28"/>
              </w:rPr>
              <w:t xml:space="preserve"> Populate </w:t>
            </w:r>
            <w:r w:rsidR="00E72069">
              <w:rPr>
                <w:sz w:val="28"/>
                <w:szCs w:val="28"/>
              </w:rPr>
              <w:t xml:space="preserve">destination type and file size for retrospective data from asynchronous downloads.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lastRenderedPageBreak/>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3C6A1C"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3C6A1C"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3C6A1C"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3C6A1C"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3C6A1C"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3C6A1C"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3C6A1C"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3C6A1C"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6594"/>
    <w:rsid w:val="0023074C"/>
    <w:rsid w:val="00231FD9"/>
    <w:rsid w:val="00237FF4"/>
    <w:rsid w:val="00256B0E"/>
    <w:rsid w:val="00264310"/>
    <w:rsid w:val="00265C82"/>
    <w:rsid w:val="002724B8"/>
    <w:rsid w:val="002726A2"/>
    <w:rsid w:val="00286187"/>
    <w:rsid w:val="00290E07"/>
    <w:rsid w:val="00292FFC"/>
    <w:rsid w:val="002A0C16"/>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2255"/>
    <w:rsid w:val="003A3103"/>
    <w:rsid w:val="003B12B9"/>
    <w:rsid w:val="003B2D8C"/>
    <w:rsid w:val="003B4A1E"/>
    <w:rsid w:val="003B4E0F"/>
    <w:rsid w:val="003C1202"/>
    <w:rsid w:val="003C3B2C"/>
    <w:rsid w:val="003C6A1C"/>
    <w:rsid w:val="003D1FAB"/>
    <w:rsid w:val="003E33F5"/>
    <w:rsid w:val="003E419D"/>
    <w:rsid w:val="003E7FB5"/>
    <w:rsid w:val="003F7E9A"/>
    <w:rsid w:val="00401BA0"/>
    <w:rsid w:val="00401CE4"/>
    <w:rsid w:val="00402891"/>
    <w:rsid w:val="0040491C"/>
    <w:rsid w:val="004072BE"/>
    <w:rsid w:val="0041494B"/>
    <w:rsid w:val="0041738A"/>
    <w:rsid w:val="004176ED"/>
    <w:rsid w:val="00417EA8"/>
    <w:rsid w:val="0042054D"/>
    <w:rsid w:val="00421C59"/>
    <w:rsid w:val="004254F1"/>
    <w:rsid w:val="004273F8"/>
    <w:rsid w:val="0043283E"/>
    <w:rsid w:val="00435488"/>
    <w:rsid w:val="004371E9"/>
    <w:rsid w:val="0044497C"/>
    <w:rsid w:val="004568E2"/>
    <w:rsid w:val="00457BEF"/>
    <w:rsid w:val="00465CC6"/>
    <w:rsid w:val="0047279F"/>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73F0"/>
    <w:rsid w:val="00610051"/>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37402"/>
    <w:rsid w:val="00744A53"/>
    <w:rsid w:val="00746182"/>
    <w:rsid w:val="00753D3A"/>
    <w:rsid w:val="00754917"/>
    <w:rsid w:val="00756262"/>
    <w:rsid w:val="00771174"/>
    <w:rsid w:val="00782398"/>
    <w:rsid w:val="00782BE4"/>
    <w:rsid w:val="0078409B"/>
    <w:rsid w:val="007842C5"/>
    <w:rsid w:val="007919FC"/>
    <w:rsid w:val="007952E7"/>
    <w:rsid w:val="007957B6"/>
    <w:rsid w:val="007A104C"/>
    <w:rsid w:val="007B0085"/>
    <w:rsid w:val="007B382E"/>
    <w:rsid w:val="007B4BF1"/>
    <w:rsid w:val="007B5F9C"/>
    <w:rsid w:val="007C074A"/>
    <w:rsid w:val="007C2D77"/>
    <w:rsid w:val="007C5AD2"/>
    <w:rsid w:val="007C6617"/>
    <w:rsid w:val="007D1E1A"/>
    <w:rsid w:val="007E0E1E"/>
    <w:rsid w:val="007E2806"/>
    <w:rsid w:val="007E4B16"/>
    <w:rsid w:val="007E6F17"/>
    <w:rsid w:val="007E7ACE"/>
    <w:rsid w:val="007F4A45"/>
    <w:rsid w:val="0080614F"/>
    <w:rsid w:val="00806560"/>
    <w:rsid w:val="00810BCE"/>
    <w:rsid w:val="00811B6E"/>
    <w:rsid w:val="0081460F"/>
    <w:rsid w:val="00814B03"/>
    <w:rsid w:val="008221CD"/>
    <w:rsid w:val="0082411F"/>
    <w:rsid w:val="00825FF2"/>
    <w:rsid w:val="00827208"/>
    <w:rsid w:val="008375BC"/>
    <w:rsid w:val="00837E4C"/>
    <w:rsid w:val="008404C5"/>
    <w:rsid w:val="008407C9"/>
    <w:rsid w:val="008449ED"/>
    <w:rsid w:val="00852257"/>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9F7C7C"/>
    <w:rsid w:val="00A0300D"/>
    <w:rsid w:val="00A0541E"/>
    <w:rsid w:val="00A07C66"/>
    <w:rsid w:val="00A16B92"/>
    <w:rsid w:val="00A21280"/>
    <w:rsid w:val="00A23CCE"/>
    <w:rsid w:val="00A253C3"/>
    <w:rsid w:val="00A33112"/>
    <w:rsid w:val="00A37ABE"/>
    <w:rsid w:val="00A43736"/>
    <w:rsid w:val="00A447F7"/>
    <w:rsid w:val="00A52B97"/>
    <w:rsid w:val="00A53644"/>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B643D"/>
    <w:rsid w:val="00BD0F52"/>
    <w:rsid w:val="00BD128E"/>
    <w:rsid w:val="00BD748C"/>
    <w:rsid w:val="00BE6F4F"/>
    <w:rsid w:val="00BF1AA1"/>
    <w:rsid w:val="00BF5050"/>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1BCB"/>
    <w:rsid w:val="00DC4E63"/>
    <w:rsid w:val="00DD4658"/>
    <w:rsid w:val="00DD5F20"/>
    <w:rsid w:val="00DE195A"/>
    <w:rsid w:val="00DE51C3"/>
    <w:rsid w:val="00DF2085"/>
    <w:rsid w:val="00DF601E"/>
    <w:rsid w:val="00DF76D2"/>
    <w:rsid w:val="00E016DE"/>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7D4"/>
    <w:rsid w:val="00FA4E8B"/>
    <w:rsid w:val="00FA6125"/>
    <w:rsid w:val="00FB123D"/>
    <w:rsid w:val="00FB3D5C"/>
    <w:rsid w:val="00FC5BDA"/>
    <w:rsid w:val="00FC65D2"/>
    <w:rsid w:val="00FC7367"/>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tracker.nci.nih.gov/secure/RapidBoard.jspa?rapidView=244"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28</cp:revision>
  <dcterms:created xsi:type="dcterms:W3CDTF">2019-12-02T19:11:00Z</dcterms:created>
  <dcterms:modified xsi:type="dcterms:W3CDTF">2020-01-08T16:05:00Z</dcterms:modified>
</cp:coreProperties>
</file>