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EEFDC0" w14:textId="40357D57" w:rsidR="00E16925" w:rsidRPr="00292FFC" w:rsidRDefault="00265C82" w:rsidP="00E16925">
      <w:pPr>
        <w:spacing w:before="100" w:beforeAutospacing="1" w:after="100" w:afterAutospacing="1"/>
        <w:outlineLvl w:val="0"/>
        <w:rPr>
          <w:b/>
          <w:bCs/>
          <w:kern w:val="36"/>
          <w:sz w:val="32"/>
          <w:szCs w:val="32"/>
        </w:rPr>
      </w:pPr>
      <w:r w:rsidRPr="00292FFC">
        <w:rPr>
          <w:b/>
          <w:bCs/>
          <w:kern w:val="36"/>
          <w:sz w:val="32"/>
          <w:szCs w:val="32"/>
        </w:rPr>
        <w:t>DME 1.</w:t>
      </w:r>
      <w:r w:rsidR="0099107F">
        <w:rPr>
          <w:b/>
          <w:bCs/>
          <w:kern w:val="36"/>
          <w:sz w:val="32"/>
          <w:szCs w:val="32"/>
        </w:rPr>
        <w:t>2</w:t>
      </w:r>
      <w:r w:rsidR="003D6AF2">
        <w:rPr>
          <w:b/>
          <w:bCs/>
          <w:kern w:val="36"/>
          <w:sz w:val="32"/>
          <w:szCs w:val="32"/>
        </w:rPr>
        <w:t>2</w:t>
      </w:r>
      <w:r w:rsidR="008221CD">
        <w:rPr>
          <w:b/>
          <w:bCs/>
          <w:kern w:val="36"/>
          <w:sz w:val="32"/>
          <w:szCs w:val="32"/>
        </w:rPr>
        <w:t>.0</w:t>
      </w:r>
      <w:r w:rsidR="00E16925" w:rsidRPr="00292FFC">
        <w:rPr>
          <w:b/>
          <w:bCs/>
          <w:kern w:val="36"/>
          <w:sz w:val="32"/>
          <w:szCs w:val="32"/>
        </w:rPr>
        <w:t xml:space="preserve"> Release Notes </w:t>
      </w: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5B049B">
        <w:trPr>
          <w:tblCellSpacing w:w="0" w:type="dxa"/>
        </w:trPr>
        <w:tc>
          <w:tcPr>
            <w:tcW w:w="9810" w:type="dxa"/>
            <w:vAlign w:val="center"/>
            <w:hideMark/>
          </w:tcPr>
          <w:p w14:paraId="2189F13C" w14:textId="73CE5CB1" w:rsidR="00E16925" w:rsidRPr="00D66342" w:rsidRDefault="008221CD" w:rsidP="00E16925">
            <w:pPr>
              <w:rPr>
                <w:rFonts w:cstheme="minorHAnsi"/>
                <w:sz w:val="28"/>
                <w:szCs w:val="28"/>
              </w:rPr>
            </w:pPr>
            <w:r w:rsidRPr="00D66342">
              <w:rPr>
                <w:rFonts w:cstheme="minorHAnsi"/>
                <w:sz w:val="28"/>
                <w:szCs w:val="28"/>
              </w:rPr>
              <w:t>Version:  1.</w:t>
            </w:r>
            <w:r w:rsidR="0099107F">
              <w:rPr>
                <w:rFonts w:cstheme="minorHAnsi"/>
                <w:sz w:val="28"/>
                <w:szCs w:val="28"/>
              </w:rPr>
              <w:t>2</w:t>
            </w:r>
            <w:r w:rsidR="003D6AF2">
              <w:rPr>
                <w:rFonts w:cstheme="minorHAnsi"/>
                <w:sz w:val="28"/>
                <w:szCs w:val="28"/>
              </w:rPr>
              <w:t>2</w:t>
            </w:r>
            <w:r w:rsidRPr="00D66342">
              <w:rPr>
                <w:rFonts w:cstheme="minorHAnsi"/>
                <w:sz w:val="28"/>
                <w:szCs w:val="28"/>
              </w:rPr>
              <w:t>.0</w:t>
            </w:r>
          </w:p>
          <w:p w14:paraId="43F84EAF" w14:textId="706D16EF" w:rsidR="00E16925" w:rsidRPr="00D66342" w:rsidRDefault="0005460B" w:rsidP="00E16925">
            <w:pPr>
              <w:rPr>
                <w:rFonts w:cstheme="minorHAnsi"/>
                <w:sz w:val="28"/>
                <w:szCs w:val="28"/>
              </w:rPr>
            </w:pPr>
            <w:r w:rsidRPr="00D66342">
              <w:rPr>
                <w:rFonts w:cstheme="minorHAnsi"/>
                <w:sz w:val="28"/>
                <w:szCs w:val="28"/>
              </w:rPr>
              <w:t xml:space="preserve">Date: </w:t>
            </w:r>
            <w:r w:rsidR="00DD4658">
              <w:rPr>
                <w:rFonts w:cstheme="minorHAnsi"/>
                <w:sz w:val="28"/>
                <w:szCs w:val="28"/>
              </w:rPr>
              <w:t>Jan 9</w:t>
            </w:r>
            <w:r w:rsidR="0023074C" w:rsidRPr="00D66342">
              <w:rPr>
                <w:rFonts w:cstheme="minorHAnsi"/>
                <w:sz w:val="28"/>
                <w:szCs w:val="28"/>
              </w:rPr>
              <w:t>, 20</w:t>
            </w:r>
            <w:r w:rsidR="00DD4658">
              <w:rPr>
                <w:rFonts w:cstheme="minorHAnsi"/>
                <w:sz w:val="28"/>
                <w:szCs w:val="28"/>
              </w:rPr>
              <w:t>20</w:t>
            </w:r>
          </w:p>
          <w:p w14:paraId="27EF58C8" w14:textId="77777777" w:rsidR="00E16925" w:rsidRPr="00D66342" w:rsidRDefault="00E16925" w:rsidP="00E16925">
            <w:pPr>
              <w:rPr>
                <w:rFonts w:cstheme="minorHAnsi"/>
                <w:sz w:val="28"/>
                <w:szCs w:val="28"/>
              </w:rPr>
            </w:pPr>
          </w:p>
          <w:p w14:paraId="242DB5E4" w14:textId="3751AEF2" w:rsidR="00E16925" w:rsidRPr="00D66342" w:rsidRDefault="00E16925" w:rsidP="00E16925">
            <w:pPr>
              <w:rPr>
                <w:rFonts w:cstheme="minorHAnsi"/>
                <w:sz w:val="28"/>
                <w:szCs w:val="28"/>
              </w:rPr>
            </w:pPr>
            <w:r w:rsidRPr="00D66342">
              <w:rPr>
                <w:rFonts w:cstheme="minorHAnsi"/>
                <w:sz w:val="28"/>
                <w:szCs w:val="28"/>
              </w:rPr>
              <w:t>==============================================================</w:t>
            </w:r>
          </w:p>
          <w:p w14:paraId="08A7BF60" w14:textId="77777777" w:rsidR="00E16925" w:rsidRPr="00D66342" w:rsidRDefault="00E16925" w:rsidP="00E16925">
            <w:pPr>
              <w:rPr>
                <w:rFonts w:cstheme="minorHAnsi"/>
                <w:b/>
                <w:sz w:val="28"/>
                <w:szCs w:val="28"/>
              </w:rPr>
            </w:pPr>
            <w:r w:rsidRPr="00D66342">
              <w:rPr>
                <w:rFonts w:cstheme="minorHAnsi"/>
                <w:sz w:val="28"/>
                <w:szCs w:val="28"/>
              </w:rPr>
              <w:t>                            </w:t>
            </w:r>
            <w:r w:rsidRPr="00D66342">
              <w:rPr>
                <w:rFonts w:cstheme="minorHAnsi"/>
                <w:b/>
                <w:sz w:val="28"/>
                <w:szCs w:val="28"/>
              </w:rPr>
              <w:t>Contents</w:t>
            </w:r>
          </w:p>
          <w:p w14:paraId="26658DA8" w14:textId="78B8647E" w:rsidR="00E16925" w:rsidRPr="00D66342" w:rsidRDefault="00E16925" w:rsidP="00E16925">
            <w:pPr>
              <w:rPr>
                <w:rFonts w:cstheme="minorHAnsi"/>
                <w:sz w:val="28"/>
                <w:szCs w:val="28"/>
              </w:rPr>
            </w:pPr>
            <w:r w:rsidRPr="00D66342">
              <w:rPr>
                <w:rFonts w:cstheme="minorHAnsi"/>
                <w:sz w:val="28"/>
                <w:szCs w:val="28"/>
              </w:rPr>
              <w:t>==============================================================</w:t>
            </w:r>
          </w:p>
          <w:p w14:paraId="20F84052" w14:textId="77777777" w:rsidR="00E16925" w:rsidRPr="00D66342" w:rsidRDefault="00E16925" w:rsidP="00E16925">
            <w:pPr>
              <w:rPr>
                <w:rFonts w:cstheme="minorHAnsi"/>
                <w:sz w:val="28"/>
                <w:szCs w:val="28"/>
              </w:rPr>
            </w:pPr>
          </w:p>
          <w:p w14:paraId="6EC85EE8" w14:textId="0A0FC067" w:rsidR="00E16925" w:rsidRPr="00D66342" w:rsidRDefault="00E16925" w:rsidP="006B741F">
            <w:pPr>
              <w:spacing w:line="276" w:lineRule="auto"/>
              <w:rPr>
                <w:rFonts w:cstheme="minorHAnsi"/>
                <w:sz w:val="28"/>
                <w:szCs w:val="28"/>
              </w:rPr>
            </w:pPr>
            <w:r w:rsidRPr="00D66342">
              <w:rPr>
                <w:rFonts w:cstheme="minorHAnsi"/>
                <w:sz w:val="28"/>
                <w:szCs w:val="28"/>
              </w:rPr>
              <w:t>1.0 DME Introduction</w:t>
            </w:r>
          </w:p>
          <w:p w14:paraId="17EDD14F" w14:textId="77777777" w:rsidR="00E16925" w:rsidRPr="00D66342" w:rsidRDefault="00E16925" w:rsidP="006B741F">
            <w:pPr>
              <w:spacing w:line="276" w:lineRule="auto"/>
              <w:rPr>
                <w:rFonts w:cstheme="minorHAnsi"/>
                <w:sz w:val="28"/>
                <w:szCs w:val="28"/>
              </w:rPr>
            </w:pPr>
            <w:r w:rsidRPr="00D66342">
              <w:rPr>
                <w:rFonts w:cstheme="minorHAnsi"/>
                <w:sz w:val="28"/>
                <w:szCs w:val="28"/>
              </w:rPr>
              <w:t>2.0 Release History</w:t>
            </w:r>
          </w:p>
          <w:p w14:paraId="19839440" w14:textId="77777777" w:rsidR="00E16925" w:rsidRPr="00D66342" w:rsidRDefault="00E16925" w:rsidP="006B741F">
            <w:pPr>
              <w:spacing w:line="276" w:lineRule="auto"/>
              <w:rPr>
                <w:rFonts w:cstheme="minorHAnsi"/>
                <w:sz w:val="28"/>
                <w:szCs w:val="28"/>
              </w:rPr>
            </w:pPr>
            <w:r w:rsidRPr="00D66342">
              <w:rPr>
                <w:rFonts w:cstheme="minorHAnsi"/>
                <w:sz w:val="28"/>
                <w:szCs w:val="28"/>
              </w:rPr>
              <w:t>3.0 New Features and Updates</w:t>
            </w:r>
          </w:p>
          <w:p w14:paraId="67DB18D7" w14:textId="77777777" w:rsidR="00E16925" w:rsidRPr="00D66342" w:rsidRDefault="00290E07" w:rsidP="006B741F">
            <w:pPr>
              <w:spacing w:line="276" w:lineRule="auto"/>
              <w:rPr>
                <w:rFonts w:cstheme="minorHAnsi"/>
                <w:sz w:val="28"/>
                <w:szCs w:val="28"/>
              </w:rPr>
            </w:pPr>
            <w:r w:rsidRPr="00D66342">
              <w:rPr>
                <w:rFonts w:cstheme="minorHAnsi"/>
                <w:sz w:val="28"/>
                <w:szCs w:val="28"/>
              </w:rPr>
              <w:t>4</w:t>
            </w:r>
            <w:r w:rsidR="00E16925" w:rsidRPr="00D66342">
              <w:rPr>
                <w:rFonts w:cstheme="minorHAnsi"/>
                <w:sz w:val="28"/>
                <w:szCs w:val="28"/>
              </w:rPr>
              <w:t>.0 Bug Reports and Support</w:t>
            </w:r>
          </w:p>
          <w:p w14:paraId="5B54D5C8" w14:textId="77777777" w:rsidR="00E16925" w:rsidRPr="00D66342" w:rsidRDefault="00290E07" w:rsidP="006B741F">
            <w:pPr>
              <w:spacing w:line="276" w:lineRule="auto"/>
              <w:rPr>
                <w:rFonts w:cstheme="minorHAnsi"/>
                <w:sz w:val="28"/>
                <w:szCs w:val="28"/>
              </w:rPr>
            </w:pPr>
            <w:r w:rsidRPr="00D66342">
              <w:rPr>
                <w:rFonts w:cstheme="minorHAnsi"/>
                <w:sz w:val="28"/>
                <w:szCs w:val="28"/>
              </w:rPr>
              <w:t>5</w:t>
            </w:r>
            <w:r w:rsidR="00E16925" w:rsidRPr="00D66342">
              <w:rPr>
                <w:rFonts w:cstheme="minorHAnsi"/>
                <w:sz w:val="28"/>
                <w:szCs w:val="28"/>
              </w:rPr>
              <w:t>.0 Documentation</w:t>
            </w:r>
          </w:p>
          <w:p w14:paraId="609A4627" w14:textId="77777777" w:rsidR="00E16925" w:rsidRPr="00D66342" w:rsidRDefault="00290E07" w:rsidP="006B741F">
            <w:pPr>
              <w:spacing w:line="276" w:lineRule="auto"/>
              <w:rPr>
                <w:rFonts w:cstheme="minorHAnsi"/>
                <w:sz w:val="28"/>
                <w:szCs w:val="28"/>
              </w:rPr>
            </w:pPr>
            <w:r w:rsidRPr="00D66342">
              <w:rPr>
                <w:rFonts w:cstheme="minorHAnsi"/>
                <w:sz w:val="28"/>
                <w:szCs w:val="28"/>
              </w:rPr>
              <w:t>6</w:t>
            </w:r>
            <w:r w:rsidR="00E16925" w:rsidRPr="00D66342">
              <w:rPr>
                <w:rFonts w:cstheme="minorHAnsi"/>
                <w:sz w:val="28"/>
                <w:szCs w:val="28"/>
              </w:rPr>
              <w:t>.0 References</w:t>
            </w:r>
          </w:p>
          <w:p w14:paraId="1982209C" w14:textId="77777777" w:rsidR="00E16925" w:rsidRPr="00D66342" w:rsidRDefault="00E16925" w:rsidP="00E16925">
            <w:pPr>
              <w:rPr>
                <w:rFonts w:cstheme="minorHAnsi"/>
                <w:sz w:val="28"/>
                <w:szCs w:val="28"/>
              </w:rPr>
            </w:pPr>
          </w:p>
          <w:p w14:paraId="3029BD5D" w14:textId="63F27CCD" w:rsidR="00E16925" w:rsidRPr="00D66342" w:rsidRDefault="00E16925" w:rsidP="00E16925">
            <w:pPr>
              <w:rPr>
                <w:rFonts w:cstheme="minorHAnsi"/>
                <w:sz w:val="28"/>
                <w:szCs w:val="28"/>
              </w:rPr>
            </w:pPr>
            <w:r w:rsidRPr="00D66342">
              <w:rPr>
                <w:rFonts w:cstheme="minorHAnsi"/>
                <w:sz w:val="28"/>
                <w:szCs w:val="28"/>
              </w:rPr>
              <w:t>==============================================================</w:t>
            </w:r>
          </w:p>
          <w:p w14:paraId="4C527792" w14:textId="1954DDBA" w:rsidR="00E16925" w:rsidRPr="00D66342" w:rsidRDefault="00E16925" w:rsidP="00E16925">
            <w:pPr>
              <w:rPr>
                <w:rFonts w:cstheme="minorHAnsi"/>
                <w:b/>
                <w:sz w:val="28"/>
                <w:szCs w:val="28"/>
              </w:rPr>
            </w:pPr>
            <w:r w:rsidRPr="00D66342">
              <w:rPr>
                <w:rFonts w:cstheme="minorHAnsi"/>
                <w:b/>
                <w:sz w:val="28"/>
                <w:szCs w:val="28"/>
              </w:rPr>
              <w:t>                      1.0 DME Introduction</w:t>
            </w:r>
          </w:p>
          <w:p w14:paraId="12C1ED44" w14:textId="2BBAA6E2" w:rsidR="00E16925" w:rsidRPr="00D66342" w:rsidRDefault="00E16925" w:rsidP="00E16925">
            <w:pPr>
              <w:rPr>
                <w:rFonts w:cstheme="minorHAnsi"/>
                <w:sz w:val="28"/>
                <w:szCs w:val="28"/>
              </w:rPr>
            </w:pPr>
            <w:r w:rsidRPr="00D66342">
              <w:rPr>
                <w:rFonts w:cstheme="minorHAnsi"/>
                <w:sz w:val="28"/>
                <w:szCs w:val="28"/>
              </w:rPr>
              <w:t>==============================================================</w:t>
            </w:r>
          </w:p>
          <w:p w14:paraId="34B7F949" w14:textId="77777777" w:rsidR="00E16925" w:rsidRPr="00D66342" w:rsidRDefault="00E16925" w:rsidP="00E16925">
            <w:pPr>
              <w:rPr>
                <w:rFonts w:cstheme="minorHAnsi"/>
                <w:sz w:val="28"/>
                <w:szCs w:val="28"/>
              </w:rPr>
            </w:pPr>
          </w:p>
          <w:p w14:paraId="0F53CDDE" w14:textId="77777777"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large scientific research datasets. It eliminates the need to maintain redundant copies of large heterogenous data and provides the ability to annotate, retrieve, and share datasets for further research, analysis, and collaboration.</w:t>
            </w:r>
          </w:p>
          <w:p w14:paraId="1D0D7386"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(folders), and a collection might have one or more collections within it. A collection can be identified by a custom collection type such as Project, Study, Sample, and so on, the default being Folder.</w:t>
            </w:r>
          </w:p>
          <w:p w14:paraId="2815A629"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DME provides an entry point to archive data to the NCI Data Vault, and to manage, transfer, access, and share data across disparate systems securely and efficiently. DME allows you to associate user-defined metadata to registered data at different points in the data life cycle. In addition, DME offers search capabilities to identify this data. A Division/Office/Center (DOC) can define its own metadata structure and data hierarchy rules, and grant permission to users as needed.</w:t>
            </w:r>
          </w:p>
          <w:p w14:paraId="4709D619" w14:textId="22A5EF90" w:rsidR="00C50145" w:rsidRPr="00D66342" w:rsidRDefault="00D3627D" w:rsidP="00BB04C8">
            <w:pPr>
              <w:pStyle w:val="NormalWeb"/>
              <w:rPr>
                <w:rFonts w:cstheme="minorHAnsi"/>
                <w:sz w:val="28"/>
                <w:szCs w:val="28"/>
              </w:rPr>
            </w:pPr>
            <w:r w:rsidRPr="00DD03D7">
              <w:rPr>
                <w:color w:val="000000"/>
                <w:sz w:val="28"/>
                <w:szCs w:val="28"/>
              </w:rPr>
              <w:lastRenderedPageBreak/>
              <w:t>If you have an NIH account, the NCI Data Vault team can give you access to DME. For access requests or any other questions, contact </w:t>
            </w:r>
            <w:hyperlink r:id="rId5" w:history="1">
              <w:r w:rsidRPr="00DD03D7">
                <w:rPr>
                  <w:rStyle w:val="Hyperlink"/>
                  <w:color w:val="0052CC"/>
                  <w:sz w:val="28"/>
                  <w:szCs w:val="28"/>
                </w:rPr>
                <w:t>NCIDataVault@mail.nih.gov</w:t>
              </w:r>
            </w:hyperlink>
            <w:r w:rsidRPr="00DD03D7">
              <w:rPr>
                <w:color w:val="000000"/>
                <w:sz w:val="28"/>
                <w:szCs w:val="28"/>
              </w:rPr>
              <w:t>. </w:t>
            </w:r>
          </w:p>
          <w:p w14:paraId="581D8974" w14:textId="77777777" w:rsidR="00F7264D" w:rsidRPr="00D66342" w:rsidRDefault="00F7264D" w:rsidP="00E16925">
            <w:pPr>
              <w:rPr>
                <w:rFonts w:cstheme="minorHAnsi"/>
                <w:sz w:val="28"/>
                <w:szCs w:val="28"/>
              </w:rPr>
            </w:pPr>
          </w:p>
          <w:p w14:paraId="002F19B6" w14:textId="2245AA77" w:rsidR="00E16925" w:rsidRPr="00D66342" w:rsidRDefault="00E16925" w:rsidP="00E16925">
            <w:pPr>
              <w:rPr>
                <w:rFonts w:cstheme="minorHAnsi"/>
                <w:sz w:val="28"/>
                <w:szCs w:val="28"/>
              </w:rPr>
            </w:pPr>
            <w:r w:rsidRPr="00D66342">
              <w:rPr>
                <w:rFonts w:cstheme="minorHAnsi"/>
                <w:sz w:val="28"/>
                <w:szCs w:val="28"/>
              </w:rPr>
              <w:t>==============================================================</w:t>
            </w:r>
          </w:p>
          <w:p w14:paraId="29FA042E" w14:textId="77777777" w:rsidR="00E16925" w:rsidRPr="00D66342" w:rsidRDefault="00E16925" w:rsidP="00E16925">
            <w:pPr>
              <w:pBdr>
                <w:bottom w:val="double" w:sz="6" w:space="1" w:color="auto"/>
              </w:pBdr>
              <w:rPr>
                <w:rFonts w:cstheme="minorHAnsi"/>
                <w:b/>
                <w:sz w:val="28"/>
                <w:szCs w:val="28"/>
              </w:rPr>
            </w:pPr>
            <w:r w:rsidRPr="00D66342">
              <w:rPr>
                <w:rFonts w:cstheme="minorHAnsi"/>
                <w:sz w:val="28"/>
                <w:szCs w:val="28"/>
              </w:rPr>
              <w:t>                      </w:t>
            </w:r>
            <w:r w:rsidRPr="00D66342">
              <w:rPr>
                <w:rFonts w:cstheme="minorHAnsi"/>
                <w:b/>
                <w:sz w:val="28"/>
                <w:szCs w:val="28"/>
              </w:rPr>
              <w:t>2.0 Release History</w:t>
            </w:r>
          </w:p>
          <w:p w14:paraId="0519F533" w14:textId="77777777" w:rsidR="006B741F" w:rsidRPr="00D66342" w:rsidRDefault="006B741F" w:rsidP="00E16925">
            <w:pPr>
              <w:rPr>
                <w:rFonts w:cstheme="minorHAnsi"/>
                <w:sz w:val="28"/>
                <w:szCs w:val="28"/>
              </w:rPr>
            </w:pPr>
          </w:p>
          <w:p w14:paraId="62769FB4" w14:textId="77777777" w:rsidR="00E16925" w:rsidRPr="00D66342" w:rsidRDefault="00256B0E" w:rsidP="006905EA">
            <w:pPr>
              <w:rPr>
                <w:rFonts w:cstheme="minorHAnsi"/>
                <w:sz w:val="28"/>
                <w:szCs w:val="28"/>
              </w:rPr>
            </w:pPr>
            <w:r w:rsidRPr="00D66342">
              <w:rPr>
                <w:rFonts w:cstheme="minorHAnsi"/>
                <w:sz w:val="28"/>
                <w:szCs w:val="28"/>
              </w:rPr>
              <w:t xml:space="preserve">v1.0.0 -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77777777" w:rsidR="00256B0E" w:rsidRPr="00D66342" w:rsidRDefault="00256B0E" w:rsidP="00256B0E">
            <w:pPr>
              <w:rPr>
                <w:rFonts w:cstheme="minorHAnsi"/>
                <w:sz w:val="28"/>
                <w:szCs w:val="28"/>
              </w:rPr>
            </w:pPr>
            <w:r w:rsidRPr="00D66342">
              <w:rPr>
                <w:rFonts w:cstheme="minorHAnsi"/>
                <w:sz w:val="28"/>
                <w:szCs w:val="28"/>
              </w:rPr>
              <w:t xml:space="preserve">v1.1.0 -  May </w:t>
            </w:r>
            <w:r w:rsidR="005A6A00" w:rsidRPr="00D66342">
              <w:rPr>
                <w:rFonts w:cstheme="minorHAnsi"/>
                <w:sz w:val="28"/>
                <w:szCs w:val="28"/>
              </w:rPr>
              <w:t>15</w:t>
            </w:r>
            <w:r w:rsidRPr="00D66342">
              <w:rPr>
                <w:rFonts w:cstheme="minorHAnsi"/>
                <w:sz w:val="28"/>
                <w:szCs w:val="28"/>
              </w:rPr>
              <w:t>, 2017</w:t>
            </w:r>
          </w:p>
          <w:p w14:paraId="6625BE70" w14:textId="77777777" w:rsidR="00256B0E" w:rsidRPr="00D66342" w:rsidRDefault="00256B0E" w:rsidP="00256B0E">
            <w:pPr>
              <w:rPr>
                <w:rFonts w:cstheme="minorHAnsi"/>
                <w:sz w:val="28"/>
                <w:szCs w:val="28"/>
              </w:rPr>
            </w:pPr>
            <w:r w:rsidRPr="00D66342">
              <w:rPr>
                <w:rFonts w:cstheme="minorHAnsi"/>
                <w:sz w:val="28"/>
                <w:szCs w:val="28"/>
              </w:rPr>
              <w:t xml:space="preserve">v1.2.0 -  June </w:t>
            </w:r>
            <w:r w:rsidR="00ED505B" w:rsidRPr="00D66342">
              <w:rPr>
                <w:rFonts w:cstheme="minorHAnsi"/>
                <w:sz w:val="28"/>
                <w:szCs w:val="28"/>
              </w:rPr>
              <w:t>23</w:t>
            </w:r>
            <w:r w:rsidRPr="00D66342">
              <w:rPr>
                <w:rFonts w:cstheme="minorHAnsi"/>
                <w:sz w:val="28"/>
                <w:szCs w:val="28"/>
              </w:rPr>
              <w:t>, 2017</w:t>
            </w:r>
          </w:p>
          <w:p w14:paraId="5107C6F2" w14:textId="77777777" w:rsidR="00265C82" w:rsidRPr="00D66342" w:rsidRDefault="00265C82" w:rsidP="00265C82">
            <w:pPr>
              <w:rPr>
                <w:rFonts w:cstheme="minorHAnsi"/>
                <w:sz w:val="28"/>
                <w:szCs w:val="28"/>
              </w:rPr>
            </w:pPr>
            <w:r w:rsidRPr="00D66342">
              <w:rPr>
                <w:rFonts w:cstheme="minorHAnsi"/>
                <w:sz w:val="28"/>
                <w:szCs w:val="28"/>
              </w:rPr>
              <w:t>v1.3.0 -  September 15, 2017</w:t>
            </w:r>
          </w:p>
          <w:p w14:paraId="32682036" w14:textId="77777777"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7777777"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602E9D62"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56C121EC" w:rsidR="00292FFC" w:rsidRPr="00D66342" w:rsidRDefault="00292FFC" w:rsidP="0023074C">
            <w:pPr>
              <w:rPr>
                <w:rFonts w:cstheme="minorHAnsi"/>
                <w:sz w:val="28"/>
                <w:szCs w:val="28"/>
              </w:rPr>
            </w:pPr>
            <w:r w:rsidRPr="00D66342">
              <w:rPr>
                <w:rFonts w:cstheme="minorHAnsi"/>
                <w:sz w:val="28"/>
                <w:szCs w:val="28"/>
              </w:rPr>
              <w:t>v1.7.0 – March 29, 2018</w:t>
            </w:r>
          </w:p>
          <w:p w14:paraId="6455006F" w14:textId="290AE2AE" w:rsidR="0009284C" w:rsidRPr="00D66342" w:rsidRDefault="00F6729F" w:rsidP="0023074C">
            <w:pPr>
              <w:rPr>
                <w:rFonts w:cstheme="minorHAnsi"/>
                <w:sz w:val="28"/>
                <w:szCs w:val="28"/>
              </w:rPr>
            </w:pPr>
            <w:r w:rsidRPr="00D66342">
              <w:rPr>
                <w:rFonts w:cstheme="minorHAnsi"/>
                <w:sz w:val="28"/>
                <w:szCs w:val="28"/>
              </w:rPr>
              <w:t>v1.7.1 –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735B99A9" w:rsidR="00B2458F" w:rsidRDefault="00B2458F" w:rsidP="0023074C">
            <w:pPr>
              <w:rPr>
                <w:rFonts w:cstheme="minorHAnsi"/>
                <w:sz w:val="28"/>
                <w:szCs w:val="28"/>
              </w:rPr>
            </w:pPr>
            <w:r w:rsidRPr="00D66342">
              <w:rPr>
                <w:rFonts w:cstheme="minorHAnsi"/>
                <w:sz w:val="28"/>
                <w:szCs w:val="28"/>
              </w:rPr>
              <w:t>v1.9.0 – November 20, 2018</w:t>
            </w:r>
          </w:p>
          <w:p w14:paraId="1C22D9C3" w14:textId="0F4B29B9" w:rsidR="00D6272D" w:rsidRDefault="00D6272D" w:rsidP="0023074C">
            <w:pPr>
              <w:rPr>
                <w:rFonts w:cstheme="minorHAnsi"/>
                <w:sz w:val="28"/>
                <w:szCs w:val="28"/>
              </w:rPr>
            </w:pPr>
            <w:r>
              <w:rPr>
                <w:rFonts w:cstheme="minorHAnsi"/>
                <w:sz w:val="28"/>
                <w:szCs w:val="28"/>
              </w:rPr>
              <w:t>v1.10.0 – December 18, 2018</w:t>
            </w:r>
          </w:p>
          <w:p w14:paraId="518C6131" w14:textId="246DA475" w:rsidR="00ED53C6" w:rsidRDefault="00ED53C6" w:rsidP="0023074C">
            <w:pPr>
              <w:rPr>
                <w:rFonts w:cstheme="minorHAnsi"/>
                <w:sz w:val="28"/>
                <w:szCs w:val="28"/>
              </w:rPr>
            </w:pPr>
            <w:r>
              <w:rPr>
                <w:rFonts w:cstheme="minorHAnsi"/>
                <w:sz w:val="28"/>
                <w:szCs w:val="28"/>
              </w:rPr>
              <w:t>v1.11.0 – March 1, 2019</w:t>
            </w:r>
          </w:p>
          <w:p w14:paraId="1D4ADEBE" w14:textId="4116F6A1" w:rsidR="00A57351" w:rsidRDefault="00A57351" w:rsidP="0023074C">
            <w:pPr>
              <w:rPr>
                <w:rFonts w:cstheme="minorHAnsi"/>
                <w:sz w:val="28"/>
                <w:szCs w:val="28"/>
              </w:rPr>
            </w:pPr>
            <w:r>
              <w:rPr>
                <w:rFonts w:cstheme="minorHAnsi"/>
                <w:sz w:val="28"/>
                <w:szCs w:val="28"/>
              </w:rPr>
              <w:t xml:space="preserve">v1.12.0 – </w:t>
            </w:r>
            <w:r w:rsidR="00C0146F">
              <w:rPr>
                <w:rFonts w:cstheme="minorHAnsi"/>
                <w:sz w:val="28"/>
                <w:szCs w:val="28"/>
              </w:rPr>
              <w:t>April 1</w:t>
            </w:r>
            <w:r>
              <w:rPr>
                <w:rFonts w:cstheme="minorHAnsi"/>
                <w:sz w:val="28"/>
                <w:szCs w:val="28"/>
              </w:rPr>
              <w:t>, 2019</w:t>
            </w:r>
          </w:p>
          <w:p w14:paraId="290045AC" w14:textId="7F26354C" w:rsidR="0085787B" w:rsidRDefault="0085787B" w:rsidP="0023074C">
            <w:pPr>
              <w:rPr>
                <w:rFonts w:cstheme="minorHAnsi"/>
                <w:sz w:val="28"/>
                <w:szCs w:val="28"/>
              </w:rPr>
            </w:pPr>
            <w:r>
              <w:rPr>
                <w:rFonts w:cstheme="minorHAnsi"/>
                <w:sz w:val="28"/>
                <w:szCs w:val="28"/>
              </w:rPr>
              <w:t>v1.13.0 – May 3, 2019</w:t>
            </w:r>
          </w:p>
          <w:p w14:paraId="77D7A449" w14:textId="2D61FF6F" w:rsidR="00B9518A" w:rsidRDefault="00B9518A" w:rsidP="0023074C">
            <w:pPr>
              <w:rPr>
                <w:rFonts w:cstheme="minorHAnsi"/>
                <w:sz w:val="28"/>
                <w:szCs w:val="28"/>
              </w:rPr>
            </w:pPr>
            <w:r>
              <w:rPr>
                <w:rFonts w:cstheme="minorHAnsi"/>
                <w:sz w:val="28"/>
                <w:szCs w:val="28"/>
              </w:rPr>
              <w:t>v1.14.0 – June 4, 2019</w:t>
            </w:r>
          </w:p>
          <w:p w14:paraId="239105FD" w14:textId="049E2920" w:rsidR="00B9518A" w:rsidRDefault="00B9518A" w:rsidP="0023074C">
            <w:pPr>
              <w:rPr>
                <w:rFonts w:cstheme="minorHAnsi"/>
                <w:sz w:val="28"/>
                <w:szCs w:val="28"/>
              </w:rPr>
            </w:pPr>
            <w:r>
              <w:rPr>
                <w:rFonts w:cstheme="minorHAnsi"/>
                <w:sz w:val="28"/>
                <w:szCs w:val="28"/>
              </w:rPr>
              <w:t>v1.15.0 – July 9, 2019</w:t>
            </w:r>
          </w:p>
          <w:p w14:paraId="429C5FE8" w14:textId="0749B319" w:rsidR="004F1BE7" w:rsidRDefault="004F1BE7" w:rsidP="0023074C">
            <w:pPr>
              <w:rPr>
                <w:rFonts w:cstheme="minorHAnsi"/>
                <w:sz w:val="28"/>
                <w:szCs w:val="28"/>
              </w:rPr>
            </w:pPr>
            <w:r>
              <w:rPr>
                <w:rFonts w:cstheme="minorHAnsi"/>
                <w:sz w:val="28"/>
                <w:szCs w:val="28"/>
              </w:rPr>
              <w:t xml:space="preserve">v1.16.0 –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03B3B983" w:rsidR="005431C2" w:rsidRDefault="005431C2" w:rsidP="0023074C">
            <w:pPr>
              <w:rPr>
                <w:rFonts w:cstheme="minorHAnsi"/>
                <w:sz w:val="28"/>
                <w:szCs w:val="28"/>
              </w:rPr>
            </w:pPr>
            <w:r>
              <w:rPr>
                <w:rFonts w:cstheme="minorHAnsi"/>
                <w:sz w:val="28"/>
                <w:szCs w:val="28"/>
              </w:rPr>
              <w:t>v1.17.0 – September 13, 2019</w:t>
            </w:r>
          </w:p>
          <w:p w14:paraId="20E08233" w14:textId="7FA4DBF6" w:rsidR="004371E9" w:rsidRDefault="004371E9" w:rsidP="0023074C">
            <w:pPr>
              <w:rPr>
                <w:rFonts w:cstheme="minorHAnsi"/>
                <w:sz w:val="28"/>
                <w:szCs w:val="28"/>
              </w:rPr>
            </w:pPr>
            <w:r>
              <w:rPr>
                <w:rFonts w:cstheme="minorHAnsi"/>
                <w:sz w:val="28"/>
                <w:szCs w:val="28"/>
              </w:rPr>
              <w:t>v1.18.0 – October 11, 2019</w:t>
            </w:r>
          </w:p>
          <w:p w14:paraId="72977808" w14:textId="384BDA2B" w:rsidR="00641C12" w:rsidRDefault="00641C12" w:rsidP="0023074C">
            <w:pPr>
              <w:rPr>
                <w:rFonts w:cstheme="minorHAnsi"/>
                <w:sz w:val="28"/>
                <w:szCs w:val="28"/>
              </w:rPr>
            </w:pPr>
            <w:r>
              <w:rPr>
                <w:rFonts w:cstheme="minorHAnsi"/>
                <w:sz w:val="28"/>
                <w:szCs w:val="28"/>
              </w:rPr>
              <w:t>v1.19.0 – November 8, 2019</w:t>
            </w:r>
          </w:p>
          <w:p w14:paraId="50FD71B2" w14:textId="6AA6777D" w:rsidR="0099107F" w:rsidRDefault="0099107F" w:rsidP="0023074C">
            <w:pPr>
              <w:rPr>
                <w:rFonts w:cstheme="minorHAnsi"/>
                <w:sz w:val="28"/>
                <w:szCs w:val="28"/>
              </w:rPr>
            </w:pPr>
            <w:r>
              <w:rPr>
                <w:rFonts w:cstheme="minorHAnsi"/>
                <w:sz w:val="28"/>
                <w:szCs w:val="28"/>
              </w:rPr>
              <w:t>v1.20.0 – December 2, 2019</w:t>
            </w:r>
          </w:p>
          <w:p w14:paraId="0F42D4AC" w14:textId="3E10701B" w:rsidR="00DD4658" w:rsidRDefault="00DD4658" w:rsidP="0023074C">
            <w:pPr>
              <w:rPr>
                <w:rFonts w:cstheme="minorHAnsi"/>
                <w:sz w:val="28"/>
                <w:szCs w:val="28"/>
              </w:rPr>
            </w:pPr>
            <w:r>
              <w:rPr>
                <w:rFonts w:cstheme="minorHAnsi"/>
                <w:sz w:val="28"/>
                <w:szCs w:val="28"/>
              </w:rPr>
              <w:t>v1.21.0 – January 9, 20</w:t>
            </w:r>
            <w:r w:rsidR="003D6AF2">
              <w:rPr>
                <w:rFonts w:cstheme="minorHAnsi"/>
                <w:sz w:val="28"/>
                <w:szCs w:val="28"/>
              </w:rPr>
              <w:t>20</w:t>
            </w:r>
          </w:p>
          <w:p w14:paraId="7354BC0B" w14:textId="5D694F4C" w:rsidR="003D6AF2" w:rsidRPr="00D66342" w:rsidRDefault="003D6AF2" w:rsidP="0023074C">
            <w:pPr>
              <w:rPr>
                <w:rFonts w:cstheme="minorHAnsi"/>
                <w:sz w:val="28"/>
                <w:szCs w:val="28"/>
              </w:rPr>
            </w:pPr>
            <w:r>
              <w:rPr>
                <w:rFonts w:cstheme="minorHAnsi"/>
                <w:sz w:val="28"/>
                <w:szCs w:val="28"/>
              </w:rPr>
              <w:t>V1.22.0 – February 6, 2020</w:t>
            </w:r>
          </w:p>
          <w:p w14:paraId="5D49308F" w14:textId="77777777" w:rsidR="00E16925" w:rsidRPr="00D66342" w:rsidRDefault="00E16925" w:rsidP="00E16925">
            <w:pPr>
              <w:rPr>
                <w:rFonts w:cstheme="minorHAnsi"/>
                <w:sz w:val="28"/>
                <w:szCs w:val="28"/>
              </w:rPr>
            </w:pPr>
          </w:p>
          <w:p w14:paraId="5BD8C5B9" w14:textId="75E9261B" w:rsidR="00E16925" w:rsidRPr="00D66342" w:rsidRDefault="00E16925" w:rsidP="00E16925">
            <w:pPr>
              <w:rPr>
                <w:rFonts w:cstheme="minorHAnsi"/>
                <w:sz w:val="28"/>
                <w:szCs w:val="28"/>
              </w:rPr>
            </w:pPr>
            <w:r w:rsidRPr="00D66342">
              <w:rPr>
                <w:rFonts w:cstheme="minorHAnsi"/>
                <w:sz w:val="28"/>
                <w:szCs w:val="28"/>
              </w:rPr>
              <w:t>==============================================================</w:t>
            </w:r>
          </w:p>
          <w:p w14:paraId="26263A00" w14:textId="77777777" w:rsidR="00E16925" w:rsidRPr="00D66342" w:rsidRDefault="00E16925" w:rsidP="00E16925">
            <w:pPr>
              <w:rPr>
                <w:rFonts w:cstheme="minorHAnsi"/>
                <w:b/>
                <w:sz w:val="28"/>
                <w:szCs w:val="28"/>
              </w:rPr>
            </w:pPr>
            <w:r w:rsidRPr="00D66342">
              <w:rPr>
                <w:rFonts w:cstheme="minorHAnsi"/>
                <w:b/>
                <w:sz w:val="28"/>
                <w:szCs w:val="28"/>
              </w:rPr>
              <w:t>                      3.0 New Features and Updates</w:t>
            </w:r>
          </w:p>
          <w:p w14:paraId="238BEC24" w14:textId="05F8844A" w:rsidR="00E16925" w:rsidRPr="00D66342" w:rsidRDefault="00E16925" w:rsidP="00E16925">
            <w:pPr>
              <w:rPr>
                <w:rFonts w:cstheme="minorHAnsi"/>
                <w:sz w:val="28"/>
                <w:szCs w:val="28"/>
              </w:rPr>
            </w:pPr>
            <w:r w:rsidRPr="00D66342">
              <w:rPr>
                <w:rFonts w:cstheme="minorHAnsi"/>
                <w:sz w:val="28"/>
                <w:szCs w:val="28"/>
              </w:rPr>
              <w:t>==============================================================</w:t>
            </w:r>
          </w:p>
          <w:p w14:paraId="49EEE842" w14:textId="77777777" w:rsidR="00E16925" w:rsidRPr="00D66342" w:rsidRDefault="00E16925" w:rsidP="00E16925">
            <w:pPr>
              <w:rPr>
                <w:rFonts w:cstheme="minorHAnsi"/>
                <w:sz w:val="28"/>
                <w:szCs w:val="28"/>
              </w:rPr>
            </w:pPr>
          </w:p>
          <w:p w14:paraId="44CEAAD3" w14:textId="5A27989E" w:rsidR="00F568C7" w:rsidRPr="00D66342" w:rsidRDefault="00F568C7" w:rsidP="00F568C7">
            <w:pPr>
              <w:rPr>
                <w:rFonts w:cstheme="minorHAnsi"/>
                <w:sz w:val="28"/>
                <w:szCs w:val="28"/>
              </w:rPr>
            </w:pPr>
            <w:r w:rsidRPr="00D66342">
              <w:rPr>
                <w:rFonts w:cstheme="minorHAnsi"/>
                <w:sz w:val="28"/>
                <w:szCs w:val="28"/>
              </w:rPr>
              <w:lastRenderedPageBreak/>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have been incorporated in this release:</w:t>
            </w:r>
          </w:p>
          <w:p w14:paraId="477C4847" w14:textId="21E53C49" w:rsidR="00F568C7" w:rsidRDefault="00F568C7" w:rsidP="00F568C7">
            <w:pPr>
              <w:rPr>
                <w:rFonts w:cstheme="minorHAnsi"/>
                <w:sz w:val="28"/>
                <w:szCs w:val="28"/>
              </w:rPr>
            </w:pPr>
          </w:p>
          <w:p w14:paraId="7246801A" w14:textId="77777777" w:rsidR="006C4421" w:rsidRPr="00D66342" w:rsidRDefault="006C4421" w:rsidP="00F568C7">
            <w:pPr>
              <w:rPr>
                <w:rFonts w:cstheme="minorHAnsi"/>
                <w:sz w:val="28"/>
                <w:szCs w:val="28"/>
              </w:rPr>
            </w:pPr>
          </w:p>
          <w:p w14:paraId="05EDADA7" w14:textId="78CBB718" w:rsidR="00F568C7" w:rsidRDefault="00F568C7" w:rsidP="00F568C7">
            <w:pPr>
              <w:rPr>
                <w:rFonts w:cstheme="minorHAnsi"/>
                <w:b/>
                <w:sz w:val="28"/>
                <w:szCs w:val="28"/>
                <w:u w:val="single"/>
              </w:rPr>
            </w:pPr>
            <w:r w:rsidRPr="00D66342">
              <w:rPr>
                <w:rFonts w:cstheme="minorHAnsi"/>
                <w:b/>
                <w:sz w:val="28"/>
                <w:szCs w:val="28"/>
                <w:u w:val="single"/>
              </w:rPr>
              <w:t>Enhancements:</w:t>
            </w:r>
          </w:p>
          <w:p w14:paraId="3A3BFFEA" w14:textId="2AD598F0" w:rsidR="00FA25CA" w:rsidRDefault="00FA25CA" w:rsidP="00F568C7">
            <w:pPr>
              <w:rPr>
                <w:rFonts w:cstheme="minorHAnsi"/>
                <w:b/>
                <w:sz w:val="28"/>
                <w:szCs w:val="28"/>
                <w:u w:val="single"/>
              </w:rPr>
            </w:pPr>
          </w:p>
          <w:p w14:paraId="2D896077" w14:textId="16507A00" w:rsidR="00FA25CA" w:rsidRDefault="00FA25CA" w:rsidP="00FA25CA">
            <w:pPr>
              <w:rPr>
                <w:sz w:val="28"/>
                <w:szCs w:val="28"/>
              </w:rPr>
            </w:pPr>
            <w:r w:rsidRPr="00243C99">
              <w:rPr>
                <w:sz w:val="28"/>
                <w:szCs w:val="28"/>
                <w:u w:val="single"/>
              </w:rPr>
              <w:t>HPCDATAMGM-119</w:t>
            </w:r>
            <w:r>
              <w:rPr>
                <w:sz w:val="28"/>
                <w:szCs w:val="28"/>
                <w:u w:val="single"/>
              </w:rPr>
              <w:t>6, 1199</w:t>
            </w:r>
            <w:r w:rsidRPr="00243C99">
              <w:rPr>
                <w:sz w:val="28"/>
                <w:szCs w:val="28"/>
                <w:u w:val="single"/>
              </w:rPr>
              <w:t>:</w:t>
            </w:r>
            <w:r w:rsidRPr="00243C99">
              <w:rPr>
                <w:sz w:val="28"/>
                <w:szCs w:val="28"/>
              </w:rPr>
              <w:t xml:space="preserve">  Add </w:t>
            </w:r>
            <w:r>
              <w:rPr>
                <w:sz w:val="28"/>
                <w:szCs w:val="28"/>
              </w:rPr>
              <w:t xml:space="preserve">a new </w:t>
            </w:r>
            <w:r w:rsidR="00AA2222">
              <w:rPr>
                <w:sz w:val="28"/>
                <w:szCs w:val="28"/>
              </w:rPr>
              <w:t xml:space="preserve">REST </w:t>
            </w:r>
            <w:r>
              <w:rPr>
                <w:sz w:val="28"/>
                <w:szCs w:val="28"/>
              </w:rPr>
              <w:t>API</w:t>
            </w:r>
            <w:r w:rsidRPr="00243C99">
              <w:rPr>
                <w:sz w:val="28"/>
                <w:szCs w:val="28"/>
              </w:rPr>
              <w:t xml:space="preserve"> to register soft</w:t>
            </w:r>
            <w:r>
              <w:rPr>
                <w:sz w:val="28"/>
                <w:szCs w:val="28"/>
              </w:rPr>
              <w:t>-</w:t>
            </w:r>
            <w:r w:rsidRPr="00243C99">
              <w:rPr>
                <w:sz w:val="28"/>
                <w:szCs w:val="28"/>
              </w:rPr>
              <w:t xml:space="preserve">links for a single file or a list of files.  </w:t>
            </w:r>
            <w:r w:rsidRPr="00243C99">
              <w:rPr>
                <w:bCs/>
                <w:iCs/>
                <w:sz w:val="28"/>
                <w:szCs w:val="28"/>
              </w:rPr>
              <w:t xml:space="preserve">This will </w:t>
            </w:r>
            <w:r w:rsidR="00E10324">
              <w:rPr>
                <w:bCs/>
                <w:iCs/>
                <w:sz w:val="28"/>
                <w:szCs w:val="28"/>
              </w:rPr>
              <w:t>enable</w:t>
            </w:r>
            <w:r w:rsidRPr="00243C99">
              <w:rPr>
                <w:bCs/>
                <w:iCs/>
                <w:sz w:val="28"/>
                <w:szCs w:val="28"/>
              </w:rPr>
              <w:t xml:space="preserve"> multiple groups to </w:t>
            </w:r>
            <w:r>
              <w:rPr>
                <w:bCs/>
                <w:iCs/>
                <w:sz w:val="28"/>
                <w:szCs w:val="28"/>
              </w:rPr>
              <w:t>specify different hierarchies for</w:t>
            </w:r>
            <w:r w:rsidRPr="00243C99">
              <w:rPr>
                <w:bCs/>
                <w:iCs/>
                <w:sz w:val="28"/>
                <w:szCs w:val="28"/>
              </w:rPr>
              <w:t xml:space="preserve"> the same data</w:t>
            </w:r>
            <w:r>
              <w:rPr>
                <w:bCs/>
                <w:iCs/>
                <w:sz w:val="28"/>
                <w:szCs w:val="28"/>
              </w:rPr>
              <w:t>set</w:t>
            </w:r>
            <w:r w:rsidRPr="00243C99">
              <w:rPr>
                <w:bCs/>
                <w:iCs/>
                <w:sz w:val="28"/>
                <w:szCs w:val="28"/>
              </w:rPr>
              <w:t xml:space="preserve"> without requiring duplication of data. </w:t>
            </w:r>
            <w:r>
              <w:rPr>
                <w:bCs/>
                <w:iCs/>
                <w:sz w:val="28"/>
                <w:szCs w:val="28"/>
              </w:rPr>
              <w:t xml:space="preserve">For details, </w:t>
            </w:r>
            <w:r>
              <w:rPr>
                <w:sz w:val="28"/>
                <w:szCs w:val="28"/>
              </w:rPr>
              <w:t xml:space="preserve">refer to section </w:t>
            </w:r>
            <w:r w:rsidR="00E10324">
              <w:rPr>
                <w:sz w:val="28"/>
                <w:szCs w:val="28"/>
              </w:rPr>
              <w:t>??</w:t>
            </w:r>
            <w:r>
              <w:rPr>
                <w:sz w:val="28"/>
                <w:szCs w:val="28"/>
              </w:rPr>
              <w:t xml:space="preserve"> of the </w:t>
            </w:r>
            <w:hyperlink r:id="rId6" w:history="1">
              <w:r w:rsidRPr="006658B8">
                <w:rPr>
                  <w:rStyle w:val="Hyperlink"/>
                  <w:sz w:val="28"/>
                  <w:szCs w:val="28"/>
                </w:rPr>
                <w:t>DME API Specification</w:t>
              </w:r>
            </w:hyperlink>
            <w:r>
              <w:rPr>
                <w:sz w:val="28"/>
                <w:szCs w:val="28"/>
              </w:rPr>
              <w:t>.</w:t>
            </w:r>
          </w:p>
          <w:p w14:paraId="715507D5" w14:textId="676271BB" w:rsidR="00805D10" w:rsidRDefault="00805D10" w:rsidP="00FA25CA">
            <w:pPr>
              <w:rPr>
                <w:sz w:val="28"/>
                <w:szCs w:val="28"/>
              </w:rPr>
            </w:pPr>
            <w:r>
              <w:rPr>
                <w:sz w:val="28"/>
                <w:szCs w:val="28"/>
              </w:rPr>
              <w:t xml:space="preserve"> </w:t>
            </w:r>
          </w:p>
          <w:p w14:paraId="1BE5D643" w14:textId="263B9A80" w:rsidR="00805D10" w:rsidRDefault="00805D10" w:rsidP="00FA25CA">
            <w:pPr>
              <w:rPr>
                <w:sz w:val="28"/>
                <w:szCs w:val="28"/>
              </w:rPr>
            </w:pPr>
            <w:r w:rsidRPr="00805D10">
              <w:rPr>
                <w:sz w:val="28"/>
                <w:szCs w:val="28"/>
                <w:u w:val="single"/>
              </w:rPr>
              <w:t>HCDATAMGM-1198</w:t>
            </w:r>
            <w:r>
              <w:rPr>
                <w:sz w:val="28"/>
                <w:szCs w:val="28"/>
              </w:rPr>
              <w:t xml:space="preserve">: Enhanced the Delete </w:t>
            </w:r>
            <w:r w:rsidR="00B77C0C">
              <w:rPr>
                <w:sz w:val="28"/>
                <w:szCs w:val="28"/>
              </w:rPr>
              <w:t xml:space="preserve">Data Object </w:t>
            </w:r>
            <w:r>
              <w:rPr>
                <w:sz w:val="28"/>
                <w:szCs w:val="28"/>
              </w:rPr>
              <w:t>REST API to add support for deleti</w:t>
            </w:r>
            <w:r w:rsidR="00AE59E4">
              <w:rPr>
                <w:sz w:val="28"/>
                <w:szCs w:val="28"/>
              </w:rPr>
              <w:t>ng</w:t>
            </w:r>
            <w:r>
              <w:rPr>
                <w:sz w:val="28"/>
                <w:szCs w:val="28"/>
              </w:rPr>
              <w:t xml:space="preserve"> </w:t>
            </w:r>
            <w:r w:rsidR="00AE59E4">
              <w:rPr>
                <w:sz w:val="28"/>
                <w:szCs w:val="28"/>
              </w:rPr>
              <w:t>a</w:t>
            </w:r>
            <w:r>
              <w:rPr>
                <w:sz w:val="28"/>
                <w:szCs w:val="28"/>
              </w:rPr>
              <w:t xml:space="preserve"> soft-link. The underlying file will not be delete</w:t>
            </w:r>
            <w:r w:rsidR="00B77C0C">
              <w:rPr>
                <w:sz w:val="28"/>
                <w:szCs w:val="28"/>
              </w:rPr>
              <w:t>d</w:t>
            </w:r>
            <w:r>
              <w:rPr>
                <w:sz w:val="28"/>
                <w:szCs w:val="28"/>
              </w:rPr>
              <w:t>.</w:t>
            </w:r>
            <w:r w:rsidR="00B77C0C">
              <w:rPr>
                <w:sz w:val="28"/>
                <w:szCs w:val="28"/>
              </w:rPr>
              <w:t xml:space="preserve"> For </w:t>
            </w:r>
            <w:r w:rsidR="00A17462">
              <w:rPr>
                <w:sz w:val="28"/>
                <w:szCs w:val="28"/>
              </w:rPr>
              <w:t>details</w:t>
            </w:r>
            <w:r w:rsidR="00B77C0C">
              <w:rPr>
                <w:sz w:val="28"/>
                <w:szCs w:val="28"/>
              </w:rPr>
              <w:t>, refer to section 5.46 of the</w:t>
            </w:r>
            <w:r w:rsidR="00B77C0C">
              <w:rPr>
                <w:sz w:val="28"/>
                <w:szCs w:val="28"/>
              </w:rPr>
              <w:t xml:space="preserve"> </w:t>
            </w:r>
            <w:hyperlink r:id="rId7" w:history="1">
              <w:r w:rsidR="00B77C0C" w:rsidRPr="006658B8">
                <w:rPr>
                  <w:rStyle w:val="Hyperlink"/>
                  <w:sz w:val="28"/>
                  <w:szCs w:val="28"/>
                </w:rPr>
                <w:t>DME API Specification</w:t>
              </w:r>
            </w:hyperlink>
            <w:r w:rsidR="00B77C0C">
              <w:rPr>
                <w:sz w:val="28"/>
                <w:szCs w:val="28"/>
              </w:rPr>
              <w:t>.</w:t>
            </w:r>
          </w:p>
          <w:p w14:paraId="3735ADA8" w14:textId="705A3FAD" w:rsidR="006C4421" w:rsidRDefault="006C4421" w:rsidP="00F568C7">
            <w:pPr>
              <w:rPr>
                <w:rFonts w:cstheme="minorHAnsi"/>
                <w:b/>
                <w:sz w:val="28"/>
                <w:szCs w:val="28"/>
                <w:u w:val="single"/>
              </w:rPr>
            </w:pPr>
          </w:p>
          <w:p w14:paraId="546CC718" w14:textId="2A1D1119" w:rsidR="00243C99" w:rsidRPr="00243C99" w:rsidRDefault="0099107F" w:rsidP="00243C99">
            <w:pPr>
              <w:rPr>
                <w:sz w:val="28"/>
                <w:szCs w:val="28"/>
              </w:rPr>
            </w:pPr>
            <w:r w:rsidRPr="00243C99">
              <w:rPr>
                <w:sz w:val="28"/>
                <w:szCs w:val="28"/>
                <w:u w:val="single"/>
              </w:rPr>
              <w:t>HPCDATAMGM-</w:t>
            </w:r>
            <w:r w:rsidR="00881C7F" w:rsidRPr="00243C99">
              <w:rPr>
                <w:sz w:val="28"/>
                <w:szCs w:val="28"/>
                <w:u w:val="single"/>
              </w:rPr>
              <w:t>11</w:t>
            </w:r>
            <w:r w:rsidR="00243C99" w:rsidRPr="00243C99">
              <w:rPr>
                <w:sz w:val="28"/>
                <w:szCs w:val="28"/>
                <w:u w:val="single"/>
              </w:rPr>
              <w:t>97</w:t>
            </w:r>
            <w:r w:rsidR="00881C7F" w:rsidRPr="00243C99">
              <w:rPr>
                <w:sz w:val="28"/>
                <w:szCs w:val="28"/>
                <w:u w:val="single"/>
              </w:rPr>
              <w:t>:</w:t>
            </w:r>
            <w:r w:rsidR="00FC7367" w:rsidRPr="00243C99">
              <w:rPr>
                <w:sz w:val="28"/>
                <w:szCs w:val="28"/>
              </w:rPr>
              <w:t xml:space="preserve"> </w:t>
            </w:r>
            <w:r w:rsidR="00243C99" w:rsidRPr="00243C99">
              <w:rPr>
                <w:sz w:val="28"/>
                <w:szCs w:val="28"/>
              </w:rPr>
              <w:t xml:space="preserve"> Add</w:t>
            </w:r>
            <w:r w:rsidR="00B82344">
              <w:rPr>
                <w:sz w:val="28"/>
                <w:szCs w:val="28"/>
              </w:rPr>
              <w:t>ed</w:t>
            </w:r>
            <w:r w:rsidR="00243C99" w:rsidRPr="00243C99">
              <w:rPr>
                <w:sz w:val="28"/>
                <w:szCs w:val="28"/>
              </w:rPr>
              <w:t xml:space="preserve"> the ability to register soft</w:t>
            </w:r>
            <w:r w:rsidR="00243C99">
              <w:rPr>
                <w:sz w:val="28"/>
                <w:szCs w:val="28"/>
              </w:rPr>
              <w:t>-</w:t>
            </w:r>
            <w:r w:rsidR="00243C99" w:rsidRPr="00243C99">
              <w:rPr>
                <w:sz w:val="28"/>
                <w:szCs w:val="28"/>
              </w:rPr>
              <w:t>links from the web application for a single file or a list of files selected from the search results</w:t>
            </w:r>
            <w:r w:rsidR="00243C99" w:rsidRPr="00243C99">
              <w:rPr>
                <w:bCs/>
                <w:iCs/>
                <w:sz w:val="28"/>
                <w:szCs w:val="28"/>
              </w:rPr>
              <w:t xml:space="preserve">. </w:t>
            </w:r>
            <w:r w:rsidR="00243C99" w:rsidRPr="00243C99">
              <w:rPr>
                <w:sz w:val="28"/>
                <w:szCs w:val="28"/>
              </w:rPr>
              <w:t>For details, refer to the </w:t>
            </w:r>
            <w:hyperlink r:id="rId8" w:history="1">
              <w:r w:rsidR="00243C99">
                <w:rPr>
                  <w:rStyle w:val="Hyperlink"/>
                  <w:sz w:val="28"/>
                  <w:szCs w:val="28"/>
                </w:rPr>
                <w:t>Registering Data via the GUI</w:t>
              </w:r>
            </w:hyperlink>
            <w:r w:rsidR="00243C99" w:rsidRPr="00243C99">
              <w:rPr>
                <w:sz w:val="28"/>
                <w:szCs w:val="28"/>
              </w:rPr>
              <w:t> page.</w:t>
            </w:r>
          </w:p>
          <w:p w14:paraId="627814FB" w14:textId="6C1ED7EE" w:rsidR="00243C99" w:rsidRDefault="00243C99" w:rsidP="00243C99"/>
          <w:p w14:paraId="0FB45F23" w14:textId="6B03F1C2" w:rsidR="00243C99" w:rsidRPr="003A5CF3" w:rsidRDefault="00B82344" w:rsidP="00DD4658">
            <w:pPr>
              <w:rPr>
                <w:bCs/>
                <w:iCs/>
                <w:sz w:val="28"/>
                <w:szCs w:val="28"/>
              </w:rPr>
            </w:pPr>
            <w:r w:rsidRPr="003A5CF3">
              <w:rPr>
                <w:sz w:val="28"/>
                <w:szCs w:val="28"/>
                <w:u w:val="single"/>
              </w:rPr>
              <w:t>HPCDATAMGM-1207:</w:t>
            </w:r>
            <w:r w:rsidRPr="003A5CF3">
              <w:rPr>
                <w:sz w:val="28"/>
                <w:szCs w:val="28"/>
              </w:rPr>
              <w:t xml:space="preserve"> </w:t>
            </w:r>
            <w:r w:rsidR="003A5CF3" w:rsidRPr="003A5CF3">
              <w:rPr>
                <w:sz w:val="28"/>
                <w:szCs w:val="28"/>
              </w:rPr>
              <w:t>Improved error handling in the</w:t>
            </w:r>
            <w:r w:rsidRPr="003A5CF3">
              <w:rPr>
                <w:sz w:val="28"/>
                <w:szCs w:val="28"/>
              </w:rPr>
              <w:t xml:space="preserve"> </w:t>
            </w:r>
            <w:proofErr w:type="spellStart"/>
            <w:r w:rsidRPr="004641FB">
              <w:rPr>
                <w:rFonts w:ascii="Courier" w:hAnsi="Courier"/>
              </w:rPr>
              <w:t>dm_register_directory</w:t>
            </w:r>
            <w:proofErr w:type="spellEnd"/>
            <w:r w:rsidRPr="003A5CF3">
              <w:rPr>
                <w:sz w:val="28"/>
                <w:szCs w:val="28"/>
              </w:rPr>
              <w:t xml:space="preserve"> CLI command </w:t>
            </w:r>
            <w:r w:rsidR="003A5CF3" w:rsidRPr="003A5CF3">
              <w:rPr>
                <w:sz w:val="28"/>
                <w:szCs w:val="28"/>
              </w:rPr>
              <w:t>by adding</w:t>
            </w:r>
            <w:r w:rsidRPr="003A5CF3">
              <w:rPr>
                <w:sz w:val="28"/>
                <w:szCs w:val="28"/>
              </w:rPr>
              <w:t xml:space="preserve"> </w:t>
            </w:r>
            <w:r w:rsidR="00183036" w:rsidRPr="003A5CF3">
              <w:rPr>
                <w:sz w:val="28"/>
                <w:szCs w:val="28"/>
              </w:rPr>
              <w:t xml:space="preserve">internal </w:t>
            </w:r>
            <w:r w:rsidRPr="003A5CF3">
              <w:rPr>
                <w:sz w:val="28"/>
                <w:szCs w:val="28"/>
              </w:rPr>
              <w:t>retries when a failure occurs. Th</w:t>
            </w:r>
            <w:r w:rsidR="003A5CF3" w:rsidRPr="003A5CF3">
              <w:rPr>
                <w:sz w:val="28"/>
                <w:szCs w:val="28"/>
              </w:rPr>
              <w:t>ese</w:t>
            </w:r>
            <w:r w:rsidRPr="003A5CF3">
              <w:rPr>
                <w:sz w:val="28"/>
                <w:szCs w:val="28"/>
              </w:rPr>
              <w:t xml:space="preserve"> retr</w:t>
            </w:r>
            <w:r w:rsidR="003A5CF3" w:rsidRPr="003A5CF3">
              <w:rPr>
                <w:sz w:val="28"/>
                <w:szCs w:val="28"/>
              </w:rPr>
              <w:t>ies</w:t>
            </w:r>
            <w:r w:rsidRPr="003A5CF3">
              <w:rPr>
                <w:sz w:val="28"/>
                <w:szCs w:val="28"/>
              </w:rPr>
              <w:t xml:space="preserve"> </w:t>
            </w:r>
            <w:r w:rsidR="003A5CF3" w:rsidRPr="003A5CF3">
              <w:rPr>
                <w:sz w:val="28"/>
                <w:szCs w:val="28"/>
              </w:rPr>
              <w:t>are</w:t>
            </w:r>
            <w:r w:rsidRPr="003A5CF3">
              <w:rPr>
                <w:sz w:val="28"/>
                <w:szCs w:val="28"/>
              </w:rPr>
              <w:t xml:space="preserve"> </w:t>
            </w:r>
            <w:r w:rsidR="003A5CF3" w:rsidRPr="003A5CF3">
              <w:rPr>
                <w:sz w:val="28"/>
                <w:szCs w:val="28"/>
              </w:rPr>
              <w:t xml:space="preserve">performed </w:t>
            </w:r>
            <w:r w:rsidRPr="003A5CF3">
              <w:rPr>
                <w:sz w:val="28"/>
                <w:szCs w:val="28"/>
              </w:rPr>
              <w:t>automatic</w:t>
            </w:r>
            <w:r w:rsidR="003A5CF3" w:rsidRPr="003A5CF3">
              <w:rPr>
                <w:sz w:val="28"/>
                <w:szCs w:val="28"/>
              </w:rPr>
              <w:t>ally</w:t>
            </w:r>
            <w:r w:rsidRPr="003A5CF3">
              <w:rPr>
                <w:sz w:val="28"/>
                <w:szCs w:val="28"/>
              </w:rPr>
              <w:t xml:space="preserve"> and </w:t>
            </w:r>
            <w:r w:rsidR="003A5CF3" w:rsidRPr="003A5CF3">
              <w:rPr>
                <w:sz w:val="28"/>
                <w:szCs w:val="28"/>
              </w:rPr>
              <w:t xml:space="preserve">are </w:t>
            </w:r>
            <w:r w:rsidRPr="003A5CF3">
              <w:rPr>
                <w:sz w:val="28"/>
                <w:szCs w:val="28"/>
              </w:rPr>
              <w:t>therefore transparent to the user</w:t>
            </w:r>
            <w:r w:rsidRPr="003A5CF3">
              <w:rPr>
                <w:bCs/>
                <w:iCs/>
                <w:sz w:val="28"/>
                <w:szCs w:val="28"/>
              </w:rPr>
              <w:t xml:space="preserve">. </w:t>
            </w:r>
          </w:p>
          <w:p w14:paraId="7F39AF83" w14:textId="630F2249" w:rsidR="003A5CF3" w:rsidRPr="003A5CF3" w:rsidRDefault="003A5CF3" w:rsidP="00DD4658">
            <w:pPr>
              <w:rPr>
                <w:bCs/>
                <w:iCs/>
                <w:sz w:val="28"/>
                <w:szCs w:val="28"/>
              </w:rPr>
            </w:pPr>
          </w:p>
          <w:p w14:paraId="56A33870" w14:textId="4096ED72" w:rsidR="003A5CF3" w:rsidRDefault="003A5CF3" w:rsidP="00DD4658">
            <w:pPr>
              <w:rPr>
                <w:sz w:val="28"/>
                <w:szCs w:val="28"/>
              </w:rPr>
            </w:pPr>
            <w:r w:rsidRPr="003A5CF3">
              <w:rPr>
                <w:bCs/>
                <w:iCs/>
                <w:sz w:val="28"/>
                <w:szCs w:val="28"/>
                <w:u w:val="single"/>
              </w:rPr>
              <w:t>HPCDATAMGM-1206</w:t>
            </w:r>
            <w:r w:rsidRPr="003A5CF3">
              <w:rPr>
                <w:bCs/>
                <w:iCs/>
                <w:sz w:val="28"/>
                <w:szCs w:val="28"/>
              </w:rPr>
              <w:t>: Enhanced t</w:t>
            </w:r>
            <w:r w:rsidRPr="003A5CF3">
              <w:rPr>
                <w:sz w:val="28"/>
                <w:szCs w:val="28"/>
              </w:rPr>
              <w:t xml:space="preserve">he </w:t>
            </w:r>
            <w:proofErr w:type="spellStart"/>
            <w:r w:rsidRPr="004641FB">
              <w:rPr>
                <w:rFonts w:ascii="Courier" w:hAnsi="Courier"/>
              </w:rPr>
              <w:t>dm_register_directory</w:t>
            </w:r>
            <w:proofErr w:type="spellEnd"/>
            <w:r w:rsidRPr="003A5CF3">
              <w:rPr>
                <w:sz w:val="28"/>
                <w:szCs w:val="28"/>
              </w:rPr>
              <w:t xml:space="preserve"> command </w:t>
            </w:r>
            <w:r w:rsidRPr="003A5CF3">
              <w:rPr>
                <w:sz w:val="28"/>
                <w:szCs w:val="28"/>
              </w:rPr>
              <w:t>to accept symbolic links for the source paths.</w:t>
            </w:r>
          </w:p>
          <w:p w14:paraId="68406634" w14:textId="5232B9D0" w:rsidR="003A5CF3" w:rsidRPr="00455360" w:rsidRDefault="006D6560" w:rsidP="00455360">
            <w:pPr>
              <w:pStyle w:val="NormalWeb"/>
            </w:pPr>
            <w:r w:rsidRPr="003F751C">
              <w:rPr>
                <w:sz w:val="28"/>
                <w:szCs w:val="28"/>
                <w:u w:val="single"/>
              </w:rPr>
              <w:t>HPCDATAMGM-1208</w:t>
            </w:r>
            <w:r>
              <w:rPr>
                <w:sz w:val="28"/>
                <w:szCs w:val="28"/>
              </w:rPr>
              <w:t xml:space="preserve">: </w:t>
            </w:r>
            <w:r w:rsidRPr="00A17462">
              <w:rPr>
                <w:sz w:val="28"/>
                <w:szCs w:val="28"/>
              </w:rPr>
              <w:t xml:space="preserve">Enhanced </w:t>
            </w:r>
            <w:r w:rsidR="006F52AA" w:rsidRPr="00A17462">
              <w:rPr>
                <w:sz w:val="28"/>
                <w:szCs w:val="28"/>
              </w:rPr>
              <w:t xml:space="preserve">the </w:t>
            </w:r>
            <w:r w:rsidRPr="00A17462">
              <w:rPr>
                <w:sz w:val="28"/>
                <w:szCs w:val="28"/>
              </w:rPr>
              <w:t>search capability in the web application to provide user</w:t>
            </w:r>
            <w:r w:rsidR="00A01FE7" w:rsidRPr="00A17462">
              <w:rPr>
                <w:sz w:val="28"/>
                <w:szCs w:val="28"/>
              </w:rPr>
              <w:t>s with</w:t>
            </w:r>
            <w:r w:rsidRPr="00A17462">
              <w:rPr>
                <w:sz w:val="28"/>
                <w:szCs w:val="28"/>
              </w:rPr>
              <w:t xml:space="preserve"> the option to exclude the parent metadata from being searched. This </w:t>
            </w:r>
            <w:r w:rsidR="006F52AA" w:rsidRPr="00A17462">
              <w:rPr>
                <w:sz w:val="28"/>
                <w:szCs w:val="28"/>
              </w:rPr>
              <w:t>prevents</w:t>
            </w:r>
            <w:r w:rsidRPr="00A17462">
              <w:rPr>
                <w:sz w:val="28"/>
                <w:szCs w:val="28"/>
              </w:rPr>
              <w:t xml:space="preserve"> the collection or objects beneath the specified level</w:t>
            </w:r>
            <w:bookmarkStart w:id="0" w:name="_GoBack"/>
            <w:bookmarkEnd w:id="0"/>
            <w:r w:rsidRPr="00A17462">
              <w:rPr>
                <w:sz w:val="28"/>
                <w:szCs w:val="28"/>
              </w:rPr>
              <w:t xml:space="preserve"> from being included in the search results. </w:t>
            </w:r>
            <w:r w:rsidRPr="00A17462">
              <w:rPr>
                <w:sz w:val="28"/>
                <w:szCs w:val="28"/>
              </w:rPr>
              <w:t xml:space="preserve"> </w:t>
            </w:r>
            <w:r w:rsidR="00A17462" w:rsidRPr="00A17462">
              <w:rPr>
                <w:sz w:val="28"/>
                <w:szCs w:val="28"/>
              </w:rPr>
              <w:t xml:space="preserve">For detail, refer to the </w:t>
            </w:r>
            <w:hyperlink r:id="rId9" w:history="1">
              <w:r w:rsidR="00A17462" w:rsidRPr="00A17462">
                <w:rPr>
                  <w:rStyle w:val="Hyperlink"/>
                  <w:sz w:val="28"/>
                  <w:szCs w:val="28"/>
                </w:rPr>
                <w:t>Searching for Data via the GUI</w:t>
              </w:r>
            </w:hyperlink>
          </w:p>
          <w:p w14:paraId="3FC1BAC2" w14:textId="42650B1C" w:rsidR="00DD4658" w:rsidRDefault="00AA2222" w:rsidP="00DD4658">
            <w:pPr>
              <w:rPr>
                <w:sz w:val="28"/>
                <w:szCs w:val="28"/>
              </w:rPr>
            </w:pPr>
            <w:r w:rsidRPr="00AA2222">
              <w:rPr>
                <w:sz w:val="28"/>
                <w:szCs w:val="28"/>
                <w:u w:val="single"/>
              </w:rPr>
              <w:t>HPCDATAMGM-1194:</w:t>
            </w:r>
            <w:r>
              <w:rPr>
                <w:sz w:val="28"/>
                <w:szCs w:val="28"/>
              </w:rPr>
              <w:t xml:space="preserve"> Added </w:t>
            </w:r>
            <w:r w:rsidR="006F52AA">
              <w:rPr>
                <w:sz w:val="28"/>
                <w:szCs w:val="28"/>
              </w:rPr>
              <w:t xml:space="preserve">a new </w:t>
            </w:r>
            <w:r>
              <w:rPr>
                <w:sz w:val="28"/>
                <w:szCs w:val="28"/>
              </w:rPr>
              <w:t>REST API to enable user</w:t>
            </w:r>
            <w:r w:rsidR="00786654">
              <w:rPr>
                <w:sz w:val="28"/>
                <w:szCs w:val="28"/>
              </w:rPr>
              <w:t>s</w:t>
            </w:r>
            <w:r>
              <w:rPr>
                <w:sz w:val="28"/>
                <w:szCs w:val="28"/>
              </w:rPr>
              <w:t xml:space="preserve"> to </w:t>
            </w:r>
            <w:r w:rsidR="006D6560">
              <w:rPr>
                <w:sz w:val="28"/>
                <w:szCs w:val="28"/>
              </w:rPr>
              <w:t xml:space="preserve">proactively </w:t>
            </w:r>
            <w:r>
              <w:rPr>
                <w:sz w:val="28"/>
                <w:szCs w:val="28"/>
              </w:rPr>
              <w:t xml:space="preserve">cancel </w:t>
            </w:r>
            <w:r w:rsidR="00786654">
              <w:rPr>
                <w:sz w:val="28"/>
                <w:szCs w:val="28"/>
              </w:rPr>
              <w:t>their</w:t>
            </w:r>
            <w:r>
              <w:rPr>
                <w:sz w:val="28"/>
                <w:szCs w:val="28"/>
              </w:rPr>
              <w:t xml:space="preserve"> collection download request</w:t>
            </w:r>
            <w:r w:rsidR="00DD4658">
              <w:rPr>
                <w:sz w:val="28"/>
                <w:szCs w:val="28"/>
              </w:rPr>
              <w:t xml:space="preserve">. For details, refer to section </w:t>
            </w:r>
            <w:r w:rsidR="006D6560">
              <w:rPr>
                <w:sz w:val="28"/>
                <w:szCs w:val="28"/>
              </w:rPr>
              <w:t>??</w:t>
            </w:r>
            <w:r w:rsidR="00DD4658">
              <w:rPr>
                <w:sz w:val="28"/>
                <w:szCs w:val="28"/>
              </w:rPr>
              <w:t xml:space="preserve"> of the </w:t>
            </w:r>
            <w:hyperlink r:id="rId10" w:history="1">
              <w:r w:rsidR="00DD4658" w:rsidRPr="006658B8">
                <w:rPr>
                  <w:rStyle w:val="Hyperlink"/>
                  <w:sz w:val="28"/>
                  <w:szCs w:val="28"/>
                </w:rPr>
                <w:t>DME API Specification</w:t>
              </w:r>
            </w:hyperlink>
            <w:r w:rsidR="00DD4658">
              <w:rPr>
                <w:sz w:val="28"/>
                <w:szCs w:val="28"/>
              </w:rPr>
              <w:t>.</w:t>
            </w:r>
          </w:p>
          <w:p w14:paraId="487A0678" w14:textId="3CE39B38" w:rsidR="002A0C16" w:rsidRDefault="002A0C16" w:rsidP="00681C6F">
            <w:pPr>
              <w:rPr>
                <w:sz w:val="28"/>
                <w:szCs w:val="28"/>
              </w:rPr>
            </w:pPr>
          </w:p>
          <w:p w14:paraId="15602FA9" w14:textId="26111274" w:rsidR="008F4D9B" w:rsidRDefault="008F4D9B" w:rsidP="005431C2">
            <w:pPr>
              <w:rPr>
                <w:rStyle w:val="Hyperlink"/>
                <w:color w:val="000000" w:themeColor="text1"/>
              </w:rPr>
            </w:pPr>
          </w:p>
          <w:p w14:paraId="5C8FF320" w14:textId="77777777" w:rsidR="00BD748C" w:rsidRDefault="00BD748C" w:rsidP="00BD748C">
            <w:pPr>
              <w:rPr>
                <w:sz w:val="28"/>
                <w:szCs w:val="28"/>
              </w:rPr>
            </w:pPr>
          </w:p>
          <w:p w14:paraId="23364CCE" w14:textId="6F88997B" w:rsidR="0032486B" w:rsidRDefault="00E25A4D" w:rsidP="00DE195A">
            <w:pPr>
              <w:rPr>
                <w:rFonts w:cstheme="minorHAnsi"/>
                <w:b/>
                <w:bCs/>
                <w:color w:val="000000"/>
                <w:sz w:val="28"/>
                <w:szCs w:val="28"/>
                <w:u w:val="single"/>
              </w:rPr>
            </w:pPr>
            <w:r>
              <w:rPr>
                <w:rFonts w:cstheme="minorHAnsi"/>
                <w:b/>
                <w:bCs/>
                <w:color w:val="000000"/>
                <w:sz w:val="28"/>
                <w:szCs w:val="28"/>
                <w:u w:val="single"/>
              </w:rPr>
              <w:t>Misc. Updates</w:t>
            </w:r>
            <w:r w:rsidR="002A0C16">
              <w:rPr>
                <w:rFonts w:cstheme="minorHAnsi"/>
                <w:b/>
                <w:bCs/>
                <w:color w:val="000000"/>
                <w:sz w:val="28"/>
                <w:szCs w:val="28"/>
                <w:u w:val="single"/>
              </w:rPr>
              <w:t>/Bug Fixes</w:t>
            </w:r>
            <w:r w:rsidR="00DE195A" w:rsidRPr="00DE195A">
              <w:rPr>
                <w:rFonts w:cstheme="minorHAnsi"/>
                <w:b/>
                <w:bCs/>
                <w:color w:val="000000"/>
                <w:sz w:val="28"/>
                <w:szCs w:val="28"/>
                <w:u w:val="single"/>
              </w:rPr>
              <w:t>:</w:t>
            </w:r>
          </w:p>
          <w:p w14:paraId="00F88D03" w14:textId="5A465959" w:rsidR="00376196" w:rsidRDefault="00376196" w:rsidP="00DE195A">
            <w:pPr>
              <w:rPr>
                <w:rFonts w:cstheme="minorHAnsi"/>
                <w:b/>
                <w:bCs/>
                <w:color w:val="000000"/>
                <w:sz w:val="28"/>
                <w:szCs w:val="28"/>
                <w:u w:val="single"/>
              </w:rPr>
            </w:pPr>
          </w:p>
          <w:p w14:paraId="24957A2E" w14:textId="5487E39E" w:rsidR="002A0C16" w:rsidRDefault="002A0C16" w:rsidP="00DE195A">
            <w:pPr>
              <w:rPr>
                <w:rFonts w:cstheme="minorHAnsi"/>
                <w:color w:val="000000"/>
                <w:sz w:val="28"/>
                <w:szCs w:val="28"/>
              </w:rPr>
            </w:pPr>
            <w:r w:rsidRPr="00C57817">
              <w:rPr>
                <w:rFonts w:cstheme="minorHAnsi"/>
                <w:color w:val="000000"/>
                <w:sz w:val="28"/>
                <w:szCs w:val="28"/>
                <w:u w:val="single"/>
              </w:rPr>
              <w:lastRenderedPageBreak/>
              <w:t>HPCDAMAMGM-12</w:t>
            </w:r>
            <w:r w:rsidR="00455360" w:rsidRPr="00C57817">
              <w:rPr>
                <w:rFonts w:cstheme="minorHAnsi"/>
                <w:color w:val="000000"/>
                <w:sz w:val="28"/>
                <w:szCs w:val="28"/>
                <w:u w:val="single"/>
              </w:rPr>
              <w:t>04</w:t>
            </w:r>
            <w:r>
              <w:rPr>
                <w:rFonts w:cstheme="minorHAnsi"/>
                <w:color w:val="000000"/>
                <w:sz w:val="28"/>
                <w:szCs w:val="28"/>
              </w:rPr>
              <w:t xml:space="preserve">: </w:t>
            </w:r>
            <w:r w:rsidR="00455360">
              <w:rPr>
                <w:rFonts w:cstheme="minorHAnsi"/>
                <w:color w:val="000000"/>
                <w:sz w:val="28"/>
                <w:szCs w:val="28"/>
              </w:rPr>
              <w:t xml:space="preserve">Updated the presentation format of the size attribute </w:t>
            </w:r>
            <w:r w:rsidR="008D3E68">
              <w:rPr>
                <w:rFonts w:cstheme="minorHAnsi"/>
                <w:color w:val="000000"/>
                <w:sz w:val="28"/>
                <w:szCs w:val="28"/>
              </w:rPr>
              <w:t xml:space="preserve">in </w:t>
            </w:r>
            <w:r w:rsidR="00455360">
              <w:rPr>
                <w:rFonts w:cstheme="minorHAnsi"/>
                <w:color w:val="000000"/>
                <w:sz w:val="28"/>
                <w:szCs w:val="28"/>
              </w:rPr>
              <w:t xml:space="preserve">the Data Object </w:t>
            </w:r>
            <w:r w:rsidR="00C57817">
              <w:rPr>
                <w:rFonts w:cstheme="minorHAnsi"/>
                <w:color w:val="000000"/>
                <w:sz w:val="28"/>
                <w:szCs w:val="28"/>
              </w:rPr>
              <w:t xml:space="preserve">Detailed View </w:t>
            </w:r>
            <w:r w:rsidR="00455360">
              <w:rPr>
                <w:rFonts w:cstheme="minorHAnsi"/>
                <w:color w:val="000000"/>
                <w:sz w:val="28"/>
                <w:szCs w:val="28"/>
              </w:rPr>
              <w:t xml:space="preserve">page to display </w:t>
            </w:r>
            <w:r w:rsidR="00C57817">
              <w:rPr>
                <w:rFonts w:cstheme="minorHAnsi"/>
                <w:color w:val="000000"/>
                <w:sz w:val="28"/>
                <w:szCs w:val="28"/>
              </w:rPr>
              <w:t>it</w:t>
            </w:r>
            <w:r w:rsidR="00455360">
              <w:rPr>
                <w:rFonts w:cstheme="minorHAnsi"/>
                <w:color w:val="000000"/>
                <w:sz w:val="28"/>
                <w:szCs w:val="28"/>
              </w:rPr>
              <w:t xml:space="preserve"> in human readable form as K</w:t>
            </w:r>
            <w:r w:rsidR="00DB5FB4">
              <w:rPr>
                <w:rFonts w:cstheme="minorHAnsi"/>
                <w:color w:val="000000"/>
                <w:sz w:val="28"/>
                <w:szCs w:val="28"/>
              </w:rPr>
              <w:t>B</w:t>
            </w:r>
            <w:r w:rsidR="00455360">
              <w:rPr>
                <w:rFonts w:cstheme="minorHAnsi"/>
                <w:color w:val="000000"/>
                <w:sz w:val="28"/>
                <w:szCs w:val="28"/>
              </w:rPr>
              <w:t>, G</w:t>
            </w:r>
            <w:r w:rsidR="00DB5FB4">
              <w:rPr>
                <w:rFonts w:cstheme="minorHAnsi"/>
                <w:color w:val="000000"/>
                <w:sz w:val="28"/>
                <w:szCs w:val="28"/>
              </w:rPr>
              <w:t>B</w:t>
            </w:r>
            <w:r w:rsidR="00455360">
              <w:rPr>
                <w:rFonts w:cstheme="minorHAnsi"/>
                <w:color w:val="000000"/>
                <w:sz w:val="28"/>
                <w:szCs w:val="28"/>
              </w:rPr>
              <w:t xml:space="preserve"> or TB </w:t>
            </w:r>
            <w:r w:rsidR="00DB5FB4">
              <w:rPr>
                <w:rFonts w:cstheme="minorHAnsi"/>
                <w:color w:val="000000"/>
                <w:sz w:val="28"/>
                <w:szCs w:val="28"/>
              </w:rPr>
              <w:t>(</w:t>
            </w:r>
            <w:r w:rsidR="00455360">
              <w:rPr>
                <w:rFonts w:cstheme="minorHAnsi"/>
                <w:color w:val="000000"/>
                <w:sz w:val="28"/>
                <w:szCs w:val="28"/>
              </w:rPr>
              <w:t xml:space="preserve">depending on the </w:t>
            </w:r>
            <w:r w:rsidR="00DB5FB4">
              <w:rPr>
                <w:rFonts w:cstheme="minorHAnsi"/>
                <w:color w:val="000000"/>
                <w:sz w:val="28"/>
                <w:szCs w:val="28"/>
              </w:rPr>
              <w:t>value)</w:t>
            </w:r>
            <w:r w:rsidR="00455360">
              <w:rPr>
                <w:rFonts w:cstheme="minorHAnsi"/>
                <w:color w:val="000000"/>
                <w:sz w:val="28"/>
                <w:szCs w:val="28"/>
              </w:rPr>
              <w:t xml:space="preserve"> instead of </w:t>
            </w:r>
            <w:r w:rsidR="00C57817">
              <w:rPr>
                <w:rFonts w:cstheme="minorHAnsi"/>
                <w:color w:val="000000"/>
                <w:sz w:val="28"/>
                <w:szCs w:val="28"/>
              </w:rPr>
              <w:t xml:space="preserve">as </w:t>
            </w:r>
            <w:r w:rsidR="00455360">
              <w:rPr>
                <w:rFonts w:cstheme="minorHAnsi"/>
                <w:color w:val="000000"/>
                <w:sz w:val="28"/>
                <w:szCs w:val="28"/>
              </w:rPr>
              <w:t xml:space="preserve">just </w:t>
            </w:r>
            <w:r w:rsidR="00DB5FB4">
              <w:rPr>
                <w:rFonts w:cstheme="minorHAnsi"/>
                <w:color w:val="000000"/>
                <w:sz w:val="28"/>
                <w:szCs w:val="28"/>
              </w:rPr>
              <w:t>a</w:t>
            </w:r>
            <w:r w:rsidR="00455360">
              <w:rPr>
                <w:rFonts w:cstheme="minorHAnsi"/>
                <w:color w:val="000000"/>
                <w:sz w:val="28"/>
                <w:szCs w:val="28"/>
              </w:rPr>
              <w:t xml:space="preserve"> </w:t>
            </w:r>
            <w:r w:rsidR="00C57817">
              <w:rPr>
                <w:rFonts w:cstheme="minorHAnsi"/>
                <w:color w:val="000000"/>
                <w:sz w:val="28"/>
                <w:szCs w:val="28"/>
              </w:rPr>
              <w:t>number</w:t>
            </w:r>
            <w:r>
              <w:rPr>
                <w:rFonts w:cstheme="minorHAnsi"/>
                <w:color w:val="000000"/>
                <w:sz w:val="28"/>
                <w:szCs w:val="28"/>
              </w:rPr>
              <w:t>.</w:t>
            </w:r>
          </w:p>
          <w:p w14:paraId="00BA1B20" w14:textId="7EAF554A" w:rsidR="00E13AA3" w:rsidRDefault="00E13AA3" w:rsidP="00DE195A">
            <w:pPr>
              <w:rPr>
                <w:rFonts w:cstheme="minorHAnsi"/>
                <w:color w:val="000000"/>
                <w:sz w:val="28"/>
                <w:szCs w:val="28"/>
              </w:rPr>
            </w:pPr>
          </w:p>
          <w:p w14:paraId="1A64D1A9" w14:textId="4DFB03AD" w:rsidR="00E13AA3" w:rsidRPr="00835DE1" w:rsidRDefault="00E13AA3" w:rsidP="00E13AA3">
            <w:pPr>
              <w:rPr>
                <w:color w:val="000000"/>
                <w:sz w:val="28"/>
                <w:szCs w:val="28"/>
              </w:rPr>
            </w:pPr>
            <w:r>
              <w:rPr>
                <w:rFonts w:cstheme="minorHAnsi"/>
                <w:color w:val="000000"/>
                <w:sz w:val="28"/>
                <w:szCs w:val="28"/>
                <w:u w:val="single"/>
              </w:rPr>
              <w:t xml:space="preserve">HPCDATAMGM-1213: </w:t>
            </w:r>
            <w:r w:rsidR="00835DE1">
              <w:rPr>
                <w:rFonts w:cstheme="minorHAnsi"/>
                <w:color w:val="000000"/>
                <w:sz w:val="28"/>
                <w:szCs w:val="28"/>
                <w:u w:val="single"/>
              </w:rPr>
              <w:t xml:space="preserve"> </w:t>
            </w:r>
            <w:r w:rsidR="00835DE1" w:rsidRPr="00835DE1">
              <w:rPr>
                <w:color w:val="000000"/>
                <w:sz w:val="28"/>
                <w:szCs w:val="28"/>
              </w:rPr>
              <w:t>Fixed the issue of t</w:t>
            </w:r>
            <w:r w:rsidRPr="00835DE1">
              <w:rPr>
                <w:color w:val="000000"/>
                <w:sz w:val="28"/>
                <w:szCs w:val="28"/>
              </w:rPr>
              <w:t xml:space="preserve">he </w:t>
            </w:r>
            <w:proofErr w:type="spellStart"/>
            <w:r w:rsidRPr="00835DE1">
              <w:rPr>
                <w:rFonts w:ascii="Courier" w:hAnsi="Courier"/>
                <w:color w:val="000000"/>
              </w:rPr>
              <w:t>dm_register_presigned_url</w:t>
            </w:r>
            <w:proofErr w:type="spellEnd"/>
            <w:r w:rsidRPr="00835DE1">
              <w:rPr>
                <w:color w:val="000000"/>
                <w:sz w:val="28"/>
                <w:szCs w:val="28"/>
              </w:rPr>
              <w:t xml:space="preserve"> CLI command add</w:t>
            </w:r>
            <w:r w:rsidR="00835DE1">
              <w:rPr>
                <w:color w:val="000000"/>
                <w:sz w:val="28"/>
                <w:szCs w:val="28"/>
              </w:rPr>
              <w:t>ing</w:t>
            </w:r>
            <w:r w:rsidRPr="00835DE1">
              <w:rPr>
                <w:color w:val="000000"/>
                <w:sz w:val="28"/>
                <w:szCs w:val="28"/>
              </w:rPr>
              <w:t xml:space="preserve"> Content-Disposition header to the body of the file being uploaded. </w:t>
            </w:r>
          </w:p>
          <w:p w14:paraId="1CA3A273" w14:textId="77777777" w:rsidR="002A0C16" w:rsidRPr="00835DE1" w:rsidRDefault="002A0C16" w:rsidP="00DE195A">
            <w:pPr>
              <w:rPr>
                <w:color w:val="000000"/>
                <w:sz w:val="28"/>
                <w:szCs w:val="28"/>
              </w:rPr>
            </w:pPr>
          </w:p>
          <w:p w14:paraId="589EEB34" w14:textId="56B97ECE" w:rsidR="004641FB" w:rsidRPr="004641FB" w:rsidRDefault="00D33AD3" w:rsidP="004641FB">
            <w:pPr>
              <w:rPr>
                <w:sz w:val="28"/>
                <w:szCs w:val="28"/>
              </w:rPr>
            </w:pPr>
            <w:r w:rsidRPr="004641FB">
              <w:rPr>
                <w:rFonts w:cstheme="minorHAnsi"/>
                <w:color w:val="000000"/>
                <w:sz w:val="28"/>
                <w:szCs w:val="28"/>
                <w:u w:val="single"/>
              </w:rPr>
              <w:t>HPCDATAMGM-1202</w:t>
            </w:r>
            <w:r w:rsidRPr="004641FB">
              <w:rPr>
                <w:rFonts w:cstheme="minorHAnsi"/>
                <w:color w:val="000000"/>
                <w:sz w:val="28"/>
                <w:szCs w:val="28"/>
              </w:rPr>
              <w:t xml:space="preserve">: </w:t>
            </w:r>
            <w:r w:rsidR="00835DE1">
              <w:rPr>
                <w:rFonts w:cstheme="minorHAnsi"/>
                <w:color w:val="000000"/>
                <w:sz w:val="28"/>
                <w:szCs w:val="28"/>
              </w:rPr>
              <w:t xml:space="preserve">Fixed the issue of </w:t>
            </w:r>
            <w:r w:rsidR="00835DE1">
              <w:rPr>
                <w:color w:val="000000"/>
                <w:sz w:val="28"/>
                <w:szCs w:val="28"/>
              </w:rPr>
              <w:t>t</w:t>
            </w:r>
            <w:r w:rsidR="004641FB" w:rsidRPr="004641FB">
              <w:rPr>
                <w:sz w:val="28"/>
                <w:szCs w:val="28"/>
              </w:rPr>
              <w:t xml:space="preserve">he </w:t>
            </w:r>
            <w:proofErr w:type="spellStart"/>
            <w:r w:rsidR="004641FB" w:rsidRPr="004641FB">
              <w:rPr>
                <w:rFonts w:ascii="Courier" w:hAnsi="Courier"/>
              </w:rPr>
              <w:t>dm_delete_collection</w:t>
            </w:r>
            <w:proofErr w:type="spellEnd"/>
            <w:r w:rsidR="004641FB" w:rsidRPr="004641FB">
              <w:rPr>
                <w:sz w:val="28"/>
                <w:szCs w:val="28"/>
              </w:rPr>
              <w:t xml:space="preserve"> </w:t>
            </w:r>
            <w:r w:rsidR="004641FB">
              <w:rPr>
                <w:sz w:val="28"/>
                <w:szCs w:val="28"/>
              </w:rPr>
              <w:t xml:space="preserve">CLI command </w:t>
            </w:r>
            <w:r w:rsidR="004641FB" w:rsidRPr="004641FB">
              <w:rPr>
                <w:sz w:val="28"/>
                <w:szCs w:val="28"/>
              </w:rPr>
              <w:t>provid</w:t>
            </w:r>
            <w:r w:rsidR="00835DE1">
              <w:rPr>
                <w:sz w:val="28"/>
                <w:szCs w:val="28"/>
              </w:rPr>
              <w:t>ing</w:t>
            </w:r>
            <w:r w:rsidR="004641FB" w:rsidRPr="004641FB">
              <w:rPr>
                <w:sz w:val="28"/>
                <w:szCs w:val="28"/>
              </w:rPr>
              <w:t xml:space="preserve"> an incorrect count of files to delete in the confirmation message</w:t>
            </w:r>
            <w:r w:rsidR="004641FB" w:rsidRPr="004641FB">
              <w:rPr>
                <w:sz w:val="28"/>
                <w:szCs w:val="28"/>
              </w:rPr>
              <w:t xml:space="preserve"> when </w:t>
            </w:r>
            <w:r w:rsidR="00835DE1">
              <w:rPr>
                <w:sz w:val="28"/>
                <w:szCs w:val="28"/>
              </w:rPr>
              <w:t xml:space="preserve">the </w:t>
            </w:r>
            <w:r w:rsidR="004641FB" w:rsidRPr="004641FB">
              <w:rPr>
                <w:sz w:val="28"/>
                <w:szCs w:val="28"/>
              </w:rPr>
              <w:t>collection contains sub-collection</w:t>
            </w:r>
            <w:r w:rsidR="004641FB" w:rsidRPr="004641FB">
              <w:rPr>
                <w:sz w:val="28"/>
                <w:szCs w:val="28"/>
              </w:rPr>
              <w:t>.</w:t>
            </w:r>
          </w:p>
          <w:p w14:paraId="730A46D7" w14:textId="6C4CA841" w:rsidR="004641FB" w:rsidRDefault="004641FB" w:rsidP="004641FB"/>
          <w:p w14:paraId="53DFB315" w14:textId="77777777" w:rsidR="004641FB" w:rsidRDefault="004641FB" w:rsidP="004641FB"/>
          <w:p w14:paraId="703533D9" w14:textId="53E6EF3F" w:rsidR="00A82402" w:rsidRPr="00A454BD" w:rsidRDefault="00D33AD3" w:rsidP="00DE195A">
            <w:pPr>
              <w:rPr>
                <w:rFonts w:cstheme="minorHAnsi"/>
                <w:color w:val="000000"/>
                <w:sz w:val="28"/>
                <w:szCs w:val="28"/>
              </w:rPr>
            </w:pPr>
            <w:r w:rsidRPr="00D33AD3">
              <w:rPr>
                <w:rFonts w:cstheme="minorHAnsi"/>
                <w:color w:val="000000"/>
                <w:sz w:val="28"/>
                <w:szCs w:val="28"/>
              </w:rPr>
              <w:t xml:space="preserve"> </w:t>
            </w:r>
          </w:p>
          <w:p w14:paraId="6E4FCD38" w14:textId="3FC78493" w:rsidR="00A53644" w:rsidRDefault="00A53644" w:rsidP="00DE195A">
            <w:pPr>
              <w:rPr>
                <w:b/>
                <w:bCs/>
                <w:sz w:val="28"/>
                <w:szCs w:val="28"/>
              </w:rPr>
            </w:pPr>
            <w:r w:rsidRPr="005C5371">
              <w:rPr>
                <w:b/>
                <w:bCs/>
                <w:sz w:val="28"/>
                <w:szCs w:val="28"/>
                <w:u w:val="single"/>
              </w:rPr>
              <w:t>Operational</w:t>
            </w:r>
            <w:r w:rsidR="009D1D0B" w:rsidRPr="005C5371">
              <w:rPr>
                <w:b/>
                <w:bCs/>
                <w:sz w:val="28"/>
                <w:szCs w:val="28"/>
                <w:u w:val="single"/>
              </w:rPr>
              <w:t>/Performance</w:t>
            </w:r>
            <w:r w:rsidRPr="005C5371">
              <w:rPr>
                <w:b/>
                <w:bCs/>
                <w:sz w:val="28"/>
                <w:szCs w:val="28"/>
                <w:u w:val="single"/>
              </w:rPr>
              <w:t xml:space="preserve"> </w:t>
            </w:r>
            <w:r w:rsidR="00D56117">
              <w:rPr>
                <w:b/>
                <w:bCs/>
                <w:sz w:val="28"/>
                <w:szCs w:val="28"/>
                <w:u w:val="single"/>
              </w:rPr>
              <w:t>Improvements</w:t>
            </w:r>
            <w:r w:rsidRPr="005C5371">
              <w:rPr>
                <w:b/>
                <w:bCs/>
                <w:sz w:val="28"/>
                <w:szCs w:val="28"/>
                <w:u w:val="single"/>
              </w:rPr>
              <w:t>:</w:t>
            </w:r>
          </w:p>
          <w:p w14:paraId="03977B39" w14:textId="655EF247" w:rsidR="00A53644" w:rsidRDefault="00A53644" w:rsidP="00DE195A">
            <w:pPr>
              <w:rPr>
                <w:b/>
                <w:bCs/>
                <w:sz w:val="28"/>
                <w:szCs w:val="28"/>
              </w:rPr>
            </w:pPr>
          </w:p>
          <w:p w14:paraId="0626AC2C" w14:textId="6252760B" w:rsidR="00597294" w:rsidRPr="00CB6199" w:rsidRDefault="00597294" w:rsidP="00597294">
            <w:pPr>
              <w:rPr>
                <w:rFonts w:cstheme="minorHAnsi"/>
                <w:color w:val="000000"/>
                <w:sz w:val="28"/>
                <w:szCs w:val="28"/>
              </w:rPr>
            </w:pPr>
            <w:r>
              <w:rPr>
                <w:rFonts w:cstheme="minorHAnsi"/>
                <w:color w:val="000000"/>
                <w:sz w:val="28"/>
                <w:szCs w:val="28"/>
                <w:u w:val="single"/>
              </w:rPr>
              <w:t xml:space="preserve">HPCDATAMGM-1211: </w:t>
            </w:r>
            <w:r w:rsidRPr="00CB6199">
              <w:rPr>
                <w:bCs/>
                <w:iCs/>
                <w:sz w:val="28"/>
                <w:szCs w:val="28"/>
              </w:rPr>
              <w:t>Modified the DME materialized view refresh process to eliminate performance impact to user queries</w:t>
            </w:r>
            <w:r w:rsidRPr="00CB6199">
              <w:rPr>
                <w:rFonts w:cstheme="minorHAnsi"/>
                <w:color w:val="000000"/>
                <w:sz w:val="28"/>
                <w:szCs w:val="28"/>
              </w:rPr>
              <w:t xml:space="preserve"> </w:t>
            </w:r>
            <w:r w:rsidR="00D7321C">
              <w:rPr>
                <w:rFonts w:cstheme="minorHAnsi"/>
                <w:color w:val="000000"/>
                <w:sz w:val="28"/>
                <w:szCs w:val="28"/>
              </w:rPr>
              <w:t>(</w:t>
            </w:r>
            <w:r w:rsidRPr="00CB6199">
              <w:rPr>
                <w:rFonts w:cstheme="minorHAnsi"/>
                <w:color w:val="000000"/>
                <w:sz w:val="28"/>
                <w:szCs w:val="28"/>
              </w:rPr>
              <w:t>caus</w:t>
            </w:r>
            <w:r w:rsidR="00D7321C">
              <w:rPr>
                <w:rFonts w:cstheme="minorHAnsi"/>
                <w:color w:val="000000"/>
                <w:sz w:val="28"/>
                <w:szCs w:val="28"/>
              </w:rPr>
              <w:t>ing</w:t>
            </w:r>
            <w:r w:rsidRPr="00CB6199">
              <w:rPr>
                <w:rFonts w:cstheme="minorHAnsi"/>
                <w:color w:val="000000"/>
                <w:sz w:val="28"/>
                <w:szCs w:val="28"/>
              </w:rPr>
              <w:t xml:space="preserve"> internal server error </w:t>
            </w:r>
            <w:r w:rsidR="00D7321C">
              <w:rPr>
                <w:rFonts w:cstheme="minorHAnsi"/>
                <w:color w:val="000000"/>
                <w:sz w:val="28"/>
                <w:szCs w:val="28"/>
              </w:rPr>
              <w:t>in the web application GUI)</w:t>
            </w:r>
            <w:r w:rsidRPr="00CB6199">
              <w:rPr>
                <w:rFonts w:cstheme="minorHAnsi"/>
                <w:color w:val="000000"/>
                <w:sz w:val="28"/>
                <w:szCs w:val="28"/>
              </w:rPr>
              <w:t xml:space="preserve">. </w:t>
            </w:r>
          </w:p>
          <w:p w14:paraId="36B82382" w14:textId="2FE734F2" w:rsidR="007F4A45" w:rsidRDefault="00DC1BCB" w:rsidP="00DE195A">
            <w:pPr>
              <w:rPr>
                <w:sz w:val="28"/>
                <w:szCs w:val="28"/>
              </w:rPr>
            </w:pPr>
            <w:r>
              <w:rPr>
                <w:sz w:val="28"/>
                <w:szCs w:val="28"/>
              </w:rPr>
              <w:t xml:space="preserve"> </w:t>
            </w:r>
          </w:p>
          <w:p w14:paraId="48553428" w14:textId="490A13D4" w:rsidR="007F4A45" w:rsidRPr="00A53644" w:rsidRDefault="007F4A45" w:rsidP="00DE195A">
            <w:pPr>
              <w:rPr>
                <w:sz w:val="28"/>
                <w:szCs w:val="28"/>
              </w:rPr>
            </w:pPr>
            <w:r w:rsidRPr="001E44EA">
              <w:rPr>
                <w:sz w:val="28"/>
                <w:szCs w:val="28"/>
                <w:u w:val="single"/>
              </w:rPr>
              <w:t>HPCDATAMGM-118</w:t>
            </w:r>
            <w:r w:rsidR="007141D0">
              <w:rPr>
                <w:sz w:val="28"/>
                <w:szCs w:val="28"/>
                <w:u w:val="single"/>
              </w:rPr>
              <w:t>9</w:t>
            </w:r>
            <w:r w:rsidRPr="001E44EA">
              <w:rPr>
                <w:sz w:val="28"/>
                <w:szCs w:val="28"/>
                <w:u w:val="single"/>
              </w:rPr>
              <w:t>:</w:t>
            </w:r>
            <w:r>
              <w:rPr>
                <w:sz w:val="28"/>
                <w:szCs w:val="28"/>
              </w:rPr>
              <w:t xml:space="preserve"> Populate </w:t>
            </w:r>
            <w:r w:rsidR="007141D0">
              <w:rPr>
                <w:sz w:val="28"/>
                <w:szCs w:val="28"/>
              </w:rPr>
              <w:t>endpoint name</w:t>
            </w:r>
            <w:r w:rsidR="00E72069">
              <w:rPr>
                <w:sz w:val="28"/>
                <w:szCs w:val="28"/>
              </w:rPr>
              <w:t xml:space="preserve"> for retrospective data from asynchronous downloads. </w:t>
            </w:r>
          </w:p>
          <w:p w14:paraId="766C72F9" w14:textId="3983A48E" w:rsidR="005C0D47" w:rsidRDefault="005C0D47" w:rsidP="00DE195A">
            <w:pPr>
              <w:rPr>
                <w:rFonts w:cstheme="minorHAnsi"/>
                <w:sz w:val="28"/>
                <w:szCs w:val="28"/>
              </w:rPr>
            </w:pPr>
          </w:p>
          <w:p w14:paraId="3A09F36C" w14:textId="77777777" w:rsidR="00381ED3" w:rsidRDefault="00381ED3" w:rsidP="00DE195A">
            <w:pPr>
              <w:rPr>
                <w:sz w:val="28"/>
                <w:szCs w:val="28"/>
                <w:u w:val="single"/>
              </w:rPr>
            </w:pPr>
          </w:p>
          <w:p w14:paraId="060C83FE" w14:textId="77777777" w:rsidR="00684C53" w:rsidRPr="00D66342" w:rsidRDefault="00684C53" w:rsidP="00AF50AD">
            <w:pPr>
              <w:rPr>
                <w:rFonts w:cstheme="minorHAnsi"/>
                <w:sz w:val="28"/>
                <w:szCs w:val="28"/>
              </w:rPr>
            </w:pPr>
          </w:p>
          <w:p w14:paraId="0A460677" w14:textId="0625D0FE" w:rsidR="00E16925" w:rsidRPr="00D66342" w:rsidRDefault="00E16925" w:rsidP="00E16925">
            <w:pPr>
              <w:rPr>
                <w:rFonts w:cstheme="minorHAnsi"/>
                <w:sz w:val="28"/>
                <w:szCs w:val="28"/>
              </w:rPr>
            </w:pPr>
            <w:r w:rsidRPr="00D66342">
              <w:rPr>
                <w:rFonts w:cstheme="minorHAnsi"/>
                <w:sz w:val="28"/>
                <w:szCs w:val="28"/>
              </w:rPr>
              <w:t>==============================================================</w:t>
            </w:r>
          </w:p>
          <w:p w14:paraId="3B72BCA0" w14:textId="77777777" w:rsidR="00E16925" w:rsidRPr="00D66342" w:rsidRDefault="00E16925" w:rsidP="00E16925">
            <w:pPr>
              <w:rPr>
                <w:rFonts w:cstheme="minorHAnsi"/>
                <w:b/>
                <w:sz w:val="28"/>
                <w:szCs w:val="28"/>
              </w:rPr>
            </w:pPr>
            <w:r w:rsidRPr="00D66342">
              <w:rPr>
                <w:rFonts w:cstheme="minorHAnsi"/>
                <w:b/>
                <w:sz w:val="28"/>
                <w:szCs w:val="28"/>
              </w:rPr>
              <w:t>                   </w:t>
            </w:r>
            <w:r w:rsidR="004E6073" w:rsidRPr="00D66342">
              <w:rPr>
                <w:rFonts w:cstheme="minorHAnsi"/>
                <w:b/>
                <w:sz w:val="28"/>
                <w:szCs w:val="28"/>
              </w:rPr>
              <w:t>4</w:t>
            </w:r>
            <w:r w:rsidRPr="00D66342">
              <w:rPr>
                <w:rFonts w:cstheme="minorHAnsi"/>
                <w:b/>
                <w:sz w:val="28"/>
                <w:szCs w:val="28"/>
              </w:rPr>
              <w:t>.0 Bug Reports and Support</w:t>
            </w:r>
          </w:p>
          <w:p w14:paraId="3BBB2536" w14:textId="6488771F" w:rsidR="00E16925" w:rsidRPr="00D66342" w:rsidRDefault="00E16925" w:rsidP="00E16925">
            <w:pPr>
              <w:rPr>
                <w:rFonts w:cstheme="minorHAnsi"/>
                <w:sz w:val="28"/>
                <w:szCs w:val="28"/>
              </w:rPr>
            </w:pPr>
            <w:r w:rsidRPr="00D66342">
              <w:rPr>
                <w:rFonts w:cstheme="minorHAnsi"/>
                <w:sz w:val="28"/>
                <w:szCs w:val="28"/>
              </w:rPr>
              <w:t>==============================================================</w:t>
            </w:r>
          </w:p>
          <w:p w14:paraId="2050AC2F" w14:textId="77777777" w:rsidR="004E6073" w:rsidRPr="00D66342" w:rsidRDefault="004E6073" w:rsidP="00E16925">
            <w:pPr>
              <w:rPr>
                <w:rFonts w:cstheme="minorHAnsi"/>
                <w:sz w:val="28"/>
                <w:szCs w:val="28"/>
              </w:rPr>
            </w:pPr>
          </w:p>
          <w:p w14:paraId="51EA3C1F" w14:textId="400DFC8A" w:rsidR="004E6073" w:rsidRPr="00D66342" w:rsidRDefault="00F37C7A" w:rsidP="00E16925">
            <w:pPr>
              <w:rPr>
                <w:rFonts w:cstheme="minorHAnsi"/>
                <w:sz w:val="28"/>
                <w:szCs w:val="28"/>
              </w:rPr>
            </w:pPr>
            <w:r w:rsidRPr="00D66342">
              <w:rPr>
                <w:rFonts w:cstheme="minorHAnsi"/>
                <w:sz w:val="28"/>
                <w:szCs w:val="28"/>
              </w:rPr>
              <w:t xml:space="preserve">For issues, questions or suggestions, </w:t>
            </w:r>
            <w:r w:rsidR="00D3627D">
              <w:rPr>
                <w:rFonts w:cstheme="minorHAnsi"/>
                <w:sz w:val="28"/>
                <w:szCs w:val="28"/>
              </w:rPr>
              <w:t>contact</w:t>
            </w:r>
            <w:r w:rsidRPr="00D66342">
              <w:rPr>
                <w:rFonts w:cstheme="minorHAnsi"/>
                <w:sz w:val="28"/>
                <w:szCs w:val="28"/>
              </w:rPr>
              <w:t xml:space="preserve"> ncidatavault@nih.gov</w:t>
            </w:r>
            <w:r w:rsidR="004E6073" w:rsidRPr="00D66342">
              <w:rPr>
                <w:rFonts w:cstheme="minorHAnsi"/>
                <w:sz w:val="28"/>
                <w:szCs w:val="28"/>
              </w:rPr>
              <w:t xml:space="preserve"> </w:t>
            </w:r>
          </w:p>
          <w:p w14:paraId="2211622E" w14:textId="77777777" w:rsidR="00E16925" w:rsidRPr="00D66342" w:rsidRDefault="00E16925" w:rsidP="00E16925">
            <w:pPr>
              <w:rPr>
                <w:rFonts w:cstheme="minorHAnsi"/>
                <w:sz w:val="28"/>
                <w:szCs w:val="28"/>
              </w:rPr>
            </w:pPr>
          </w:p>
          <w:p w14:paraId="0FF04E4A" w14:textId="2F6E44D0" w:rsidR="00E16925" w:rsidRPr="00D66342" w:rsidRDefault="00E16925" w:rsidP="00E16925">
            <w:pPr>
              <w:rPr>
                <w:rFonts w:cstheme="minorHAnsi"/>
                <w:sz w:val="28"/>
                <w:szCs w:val="28"/>
              </w:rPr>
            </w:pPr>
            <w:r w:rsidRPr="00D66342">
              <w:rPr>
                <w:rFonts w:cstheme="minorHAnsi"/>
                <w:sz w:val="28"/>
                <w:szCs w:val="28"/>
              </w:rPr>
              <w:t>==============================================================</w:t>
            </w:r>
          </w:p>
          <w:p w14:paraId="10F81C9E" w14:textId="77777777" w:rsidR="00E16925" w:rsidRPr="00D66342" w:rsidRDefault="00E16925" w:rsidP="00E16925">
            <w:pPr>
              <w:rPr>
                <w:rFonts w:cstheme="minorHAnsi"/>
                <w:b/>
                <w:sz w:val="28"/>
                <w:szCs w:val="28"/>
              </w:rPr>
            </w:pPr>
            <w:r w:rsidRPr="00D66342">
              <w:rPr>
                <w:rFonts w:cstheme="minorHAnsi"/>
                <w:b/>
                <w:sz w:val="28"/>
                <w:szCs w:val="28"/>
              </w:rPr>
              <w:t>                        </w:t>
            </w:r>
            <w:r w:rsidR="004E6073" w:rsidRPr="00D66342">
              <w:rPr>
                <w:rFonts w:cstheme="minorHAnsi"/>
                <w:b/>
                <w:sz w:val="28"/>
                <w:szCs w:val="28"/>
              </w:rPr>
              <w:t>5</w:t>
            </w:r>
            <w:r w:rsidRPr="00D66342">
              <w:rPr>
                <w:rFonts w:cstheme="minorHAnsi"/>
                <w:b/>
                <w:sz w:val="28"/>
                <w:szCs w:val="28"/>
              </w:rPr>
              <w:t>.0 Documentation</w:t>
            </w:r>
          </w:p>
          <w:p w14:paraId="196E8190" w14:textId="4EC36B54" w:rsidR="00E16925" w:rsidRPr="00D66342" w:rsidRDefault="00E16925" w:rsidP="00E16925">
            <w:pPr>
              <w:rPr>
                <w:rFonts w:cstheme="minorHAnsi"/>
                <w:sz w:val="28"/>
                <w:szCs w:val="28"/>
              </w:rPr>
            </w:pPr>
            <w:r w:rsidRPr="00D66342">
              <w:rPr>
                <w:rFonts w:cstheme="minorHAnsi"/>
                <w:sz w:val="28"/>
                <w:szCs w:val="28"/>
              </w:rPr>
              <w:t>==============================================================</w:t>
            </w:r>
          </w:p>
          <w:p w14:paraId="3F6D3293" w14:textId="739E147E"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11" w:history="1">
              <w:r w:rsidRPr="00D66342">
                <w:rPr>
                  <w:rStyle w:val="Hyperlink"/>
                  <w:rFonts w:cstheme="minorHAnsi"/>
                  <w:sz w:val="28"/>
                  <w:szCs w:val="28"/>
                </w:rPr>
                <w:t>https://wiki.nci.nih.gov/display/DMEdoc/DME+User+Guide</w:t>
              </w:r>
            </w:hyperlink>
          </w:p>
          <w:p w14:paraId="6ED1126D" w14:textId="77777777" w:rsidR="00F37C7A" w:rsidRPr="00D66342" w:rsidRDefault="00F37C7A" w:rsidP="00E16925">
            <w:pPr>
              <w:rPr>
                <w:rFonts w:cstheme="minorHAnsi"/>
                <w:sz w:val="28"/>
                <w:szCs w:val="28"/>
              </w:rPr>
            </w:pPr>
          </w:p>
          <w:p w14:paraId="6ED125F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08695B2E" w:rsidR="00974271" w:rsidRPr="00D66342" w:rsidRDefault="00773E86" w:rsidP="00E16925">
            <w:pPr>
              <w:rPr>
                <w:rFonts w:cstheme="minorHAnsi"/>
                <w:sz w:val="28"/>
                <w:szCs w:val="28"/>
              </w:rPr>
            </w:pPr>
            <w:hyperlink r:id="rId12" w:history="1">
              <w:r w:rsidR="00F37C7A" w:rsidRPr="00D66342">
                <w:rPr>
                  <w:rStyle w:val="Hyperlink"/>
                  <w:rFonts w:cstheme="minorHAnsi"/>
                  <w:sz w:val="28"/>
                  <w:szCs w:val="28"/>
                </w:rPr>
                <w:t>https://github.com/CBIIT/HPC_DME_APIs/blob/master/doc/guides/HPC_API_Specification.docx</w:t>
              </w:r>
            </w:hyperlink>
          </w:p>
          <w:p w14:paraId="4471AE55" w14:textId="77777777" w:rsidR="00F37C7A" w:rsidRPr="00D66342" w:rsidRDefault="00F37C7A" w:rsidP="00E16925">
            <w:pPr>
              <w:rPr>
                <w:rFonts w:cstheme="minorHAnsi"/>
                <w:sz w:val="28"/>
                <w:szCs w:val="28"/>
              </w:rPr>
            </w:pPr>
          </w:p>
          <w:p w14:paraId="04176983" w14:textId="469BADB7" w:rsidR="00E16925" w:rsidRPr="00D66342" w:rsidRDefault="00974271" w:rsidP="00E16925">
            <w:pPr>
              <w:rPr>
                <w:rFonts w:cstheme="minorHAnsi"/>
                <w:sz w:val="28"/>
                <w:szCs w:val="28"/>
              </w:rPr>
            </w:pPr>
            <w:r w:rsidRPr="00D66342">
              <w:rPr>
                <w:rFonts w:cstheme="minorHAnsi"/>
                <w:sz w:val="28"/>
                <w:szCs w:val="28"/>
              </w:rPr>
              <w:t xml:space="preserve">Training related documentation and presentation </w:t>
            </w:r>
            <w:r w:rsidR="00F37C7A" w:rsidRPr="00D66342">
              <w:rPr>
                <w:rFonts w:cstheme="minorHAnsi"/>
                <w:sz w:val="28"/>
                <w:szCs w:val="28"/>
              </w:rPr>
              <w:t>is available at:</w:t>
            </w:r>
          </w:p>
          <w:p w14:paraId="39C2E3BC" w14:textId="04A779B1" w:rsidR="008F0F08" w:rsidRPr="00D66342" w:rsidRDefault="00773E86" w:rsidP="00E16925">
            <w:pPr>
              <w:rPr>
                <w:rFonts w:cstheme="minorHAnsi"/>
                <w:sz w:val="28"/>
                <w:szCs w:val="28"/>
                <w:u w:val="single"/>
              </w:rPr>
            </w:pPr>
            <w:hyperlink r:id="rId13" w:history="1">
              <w:r w:rsidR="00974271" w:rsidRPr="00D66342">
                <w:rPr>
                  <w:rStyle w:val="Hyperlink"/>
                  <w:rFonts w:cstheme="minorHAnsi"/>
                  <w:color w:val="auto"/>
                  <w:sz w:val="28"/>
                  <w:szCs w:val="28"/>
                </w:rPr>
                <w:t>https://github.com/CBIIT/HPC_DME_APIs/tree/master/doc/training</w:t>
              </w:r>
            </w:hyperlink>
          </w:p>
          <w:p w14:paraId="173BE7E4" w14:textId="77777777" w:rsidR="00E16925" w:rsidRPr="00D66342" w:rsidRDefault="00E16925" w:rsidP="00E16925">
            <w:pPr>
              <w:rPr>
                <w:rFonts w:cstheme="minorHAnsi"/>
                <w:sz w:val="28"/>
                <w:szCs w:val="28"/>
              </w:rPr>
            </w:pPr>
          </w:p>
          <w:p w14:paraId="703BDFFC" w14:textId="1F07EE1F" w:rsidR="00E16925" w:rsidRPr="00D66342" w:rsidRDefault="00E16925" w:rsidP="00E16925">
            <w:pPr>
              <w:rPr>
                <w:rFonts w:cstheme="minorHAnsi"/>
                <w:sz w:val="28"/>
                <w:szCs w:val="28"/>
              </w:rPr>
            </w:pPr>
            <w:r w:rsidRPr="00D66342">
              <w:rPr>
                <w:rFonts w:cstheme="minorHAnsi"/>
                <w:sz w:val="28"/>
                <w:szCs w:val="28"/>
              </w:rPr>
              <w:t>==============================================================</w:t>
            </w:r>
          </w:p>
          <w:p w14:paraId="440CC7DB" w14:textId="6CA7AD3E" w:rsidR="00E16925" w:rsidRPr="00D66342" w:rsidRDefault="00E16925" w:rsidP="00E16925">
            <w:pPr>
              <w:rPr>
                <w:rFonts w:cstheme="minorHAnsi"/>
                <w:b/>
                <w:sz w:val="28"/>
                <w:szCs w:val="28"/>
              </w:rPr>
            </w:pPr>
            <w:r w:rsidRPr="00D66342">
              <w:rPr>
                <w:rFonts w:cstheme="minorHAnsi"/>
                <w:sz w:val="28"/>
                <w:szCs w:val="28"/>
              </w:rPr>
              <w:t>                        </w:t>
            </w:r>
            <w:r w:rsidR="00974271" w:rsidRPr="00D66342">
              <w:rPr>
                <w:rFonts w:cstheme="minorHAnsi"/>
                <w:b/>
                <w:sz w:val="28"/>
                <w:szCs w:val="28"/>
              </w:rPr>
              <w:t>6</w:t>
            </w:r>
            <w:r w:rsidRPr="00D66342">
              <w:rPr>
                <w:rFonts w:cstheme="minorHAnsi"/>
                <w:b/>
                <w:sz w:val="28"/>
                <w:szCs w:val="28"/>
              </w:rPr>
              <w:t>.0 Re</w:t>
            </w:r>
            <w:r w:rsidR="00F37C7A" w:rsidRPr="00D66342">
              <w:rPr>
                <w:rFonts w:cstheme="minorHAnsi"/>
                <w:b/>
                <w:sz w:val="28"/>
                <w:szCs w:val="28"/>
              </w:rPr>
              <w:t>sources</w:t>
            </w:r>
          </w:p>
          <w:p w14:paraId="395BEB9C" w14:textId="5A9CDE78" w:rsidR="00E16925" w:rsidRPr="00D66342" w:rsidRDefault="00E16925" w:rsidP="00E16925">
            <w:pPr>
              <w:rPr>
                <w:rFonts w:cstheme="minorHAnsi"/>
                <w:sz w:val="28"/>
                <w:szCs w:val="28"/>
              </w:rPr>
            </w:pPr>
            <w:r w:rsidRPr="00D66342">
              <w:rPr>
                <w:rFonts w:cstheme="minorHAnsi"/>
                <w:sz w:val="28"/>
                <w:szCs w:val="28"/>
              </w:rPr>
              <w:t>==============================================================</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773E86" w:rsidP="00E16925">
            <w:pPr>
              <w:rPr>
                <w:rFonts w:cstheme="minorHAnsi"/>
                <w:sz w:val="28"/>
                <w:szCs w:val="28"/>
              </w:rPr>
            </w:pPr>
            <w:hyperlink r:id="rId14"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77777777" w:rsidR="00E16925" w:rsidRPr="00D66342" w:rsidRDefault="00974271" w:rsidP="00E16925">
            <w:pPr>
              <w:rPr>
                <w:rFonts w:cstheme="minorHAnsi"/>
                <w:sz w:val="28"/>
                <w:szCs w:val="28"/>
              </w:rPr>
            </w:pPr>
            <w:r w:rsidRPr="00D66342">
              <w:rPr>
                <w:rFonts w:cstheme="minorHAnsi"/>
                <w:sz w:val="28"/>
                <w:szCs w:val="28"/>
              </w:rPr>
              <w:t xml:space="preserve">HPC DME GitHub </w:t>
            </w:r>
            <w:r w:rsidR="00E16925" w:rsidRPr="00D66342">
              <w:rPr>
                <w:rFonts w:cstheme="minorHAnsi"/>
                <w:sz w:val="28"/>
                <w:szCs w:val="28"/>
              </w:rPr>
              <w:t>Home Page</w:t>
            </w:r>
          </w:p>
          <w:p w14:paraId="21E59318" w14:textId="07D25D77" w:rsidR="008F0F08" w:rsidRPr="00D66342" w:rsidRDefault="00773E86" w:rsidP="00E16925">
            <w:pPr>
              <w:rPr>
                <w:rFonts w:cstheme="minorHAnsi"/>
                <w:sz w:val="28"/>
                <w:szCs w:val="28"/>
              </w:rPr>
            </w:pPr>
            <w:hyperlink r:id="rId15"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77777777" w:rsidR="00974271" w:rsidRPr="00D66342" w:rsidRDefault="00974271" w:rsidP="00E16925">
            <w:pPr>
              <w:rPr>
                <w:rFonts w:cstheme="minorHAnsi"/>
                <w:sz w:val="28"/>
                <w:szCs w:val="28"/>
              </w:rPr>
            </w:pPr>
            <w:r w:rsidRPr="00D66342">
              <w:rPr>
                <w:rFonts w:cstheme="minorHAnsi"/>
                <w:sz w:val="28"/>
                <w:szCs w:val="28"/>
              </w:rPr>
              <w:t>NCI HPC DME Agile JIRA Board Home Page:</w:t>
            </w:r>
          </w:p>
          <w:p w14:paraId="6A2E7D31" w14:textId="235973F9" w:rsidR="008F0F08" w:rsidRPr="00D66342" w:rsidRDefault="00773E86" w:rsidP="00E16925">
            <w:pPr>
              <w:rPr>
                <w:rFonts w:cstheme="minorHAnsi"/>
                <w:sz w:val="28"/>
                <w:szCs w:val="28"/>
              </w:rPr>
            </w:pPr>
            <w:hyperlink r:id="rId16"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proofErr w:type="spellStart"/>
            <w:r w:rsidRPr="00D66342">
              <w:rPr>
                <w:rFonts w:cstheme="minorHAnsi"/>
                <w:sz w:val="28"/>
                <w:szCs w:val="28"/>
              </w:rPr>
              <w:t>iRODS</w:t>
            </w:r>
            <w:proofErr w:type="spellEnd"/>
            <w:r w:rsidRPr="00D66342">
              <w:rPr>
                <w:rFonts w:cstheme="minorHAnsi"/>
                <w:sz w:val="28"/>
                <w:szCs w:val="28"/>
              </w:rPr>
              <w:t xml:space="preserve"> Open Source Data Management Software home page:</w:t>
            </w:r>
          </w:p>
          <w:p w14:paraId="04FB9D36" w14:textId="4A8C043E" w:rsidR="008F0F08" w:rsidRPr="00D66342" w:rsidRDefault="00773E86" w:rsidP="00E16925">
            <w:pPr>
              <w:rPr>
                <w:rFonts w:cstheme="minorHAnsi"/>
                <w:sz w:val="28"/>
                <w:szCs w:val="28"/>
              </w:rPr>
            </w:pPr>
            <w:hyperlink r:id="rId17" w:history="1">
              <w:r w:rsidR="008F0F08" w:rsidRPr="00D66342">
                <w:rPr>
                  <w:rStyle w:val="Hyperlink"/>
                  <w:rFonts w:cstheme="minorHAnsi"/>
                  <w:sz w:val="28"/>
                  <w:szCs w:val="28"/>
                </w:rPr>
                <w:t>https://irods.org/</w:t>
              </w:r>
            </w:hyperlink>
          </w:p>
          <w:p w14:paraId="5C314352" w14:textId="77777777" w:rsidR="003514A0" w:rsidRPr="00D66342" w:rsidRDefault="003514A0" w:rsidP="00E16925">
            <w:pPr>
              <w:rPr>
                <w:rFonts w:cstheme="minorHAnsi"/>
                <w:sz w:val="28"/>
                <w:szCs w:val="28"/>
              </w:rPr>
            </w:pPr>
          </w:p>
          <w:p w14:paraId="514E5B8C" w14:textId="7ECD74C7" w:rsidR="008F0F08" w:rsidRPr="00D66342" w:rsidRDefault="003514A0" w:rsidP="00E16925">
            <w:pPr>
              <w:rPr>
                <w:rFonts w:cstheme="minorHAnsi"/>
                <w:sz w:val="28"/>
                <w:szCs w:val="28"/>
              </w:rPr>
            </w:pPr>
            <w:r w:rsidRPr="00D66342">
              <w:rPr>
                <w:rFonts w:cstheme="minorHAnsi"/>
                <w:sz w:val="28"/>
                <w:szCs w:val="28"/>
              </w:rPr>
              <w:t>IBM Clever</w:t>
            </w:r>
            <w:r w:rsidR="006E6CF0">
              <w:rPr>
                <w:rFonts w:cstheme="minorHAnsi"/>
                <w:sz w:val="28"/>
                <w:szCs w:val="28"/>
              </w:rPr>
              <w:t>s</w:t>
            </w:r>
            <w:r w:rsidRPr="00D66342">
              <w:rPr>
                <w:rFonts w:cstheme="minorHAnsi"/>
                <w:sz w:val="28"/>
                <w:szCs w:val="28"/>
              </w:rPr>
              <w:t>afe Object Storage:</w:t>
            </w:r>
          </w:p>
          <w:p w14:paraId="6CF66026" w14:textId="34706B73" w:rsidR="00E16925" w:rsidRPr="00D66342" w:rsidRDefault="00773E86" w:rsidP="00E16925">
            <w:pPr>
              <w:rPr>
                <w:rFonts w:cstheme="minorHAnsi"/>
                <w:sz w:val="28"/>
                <w:szCs w:val="28"/>
              </w:rPr>
            </w:pPr>
            <w:hyperlink r:id="rId18" w:history="1">
              <w:r w:rsidR="008F0F08" w:rsidRPr="00D66342">
                <w:rPr>
                  <w:rStyle w:val="Hyperlink"/>
                  <w:rFonts w:cstheme="minorHAnsi"/>
                  <w:sz w:val="28"/>
                  <w:szCs w:val="28"/>
                </w:rPr>
                <w:t>https://www.ibm.com/cloud-computing/products/storage/object-storage/why-cos/</w:t>
              </w:r>
            </w:hyperlink>
          </w:p>
        </w:tc>
      </w:tr>
      <w:tr w:rsidR="00F43337" w:rsidRPr="00E16925" w14:paraId="18194795" w14:textId="77777777" w:rsidTr="005B049B">
        <w:trPr>
          <w:trHeight w:val="981"/>
          <w:tblCellSpacing w:w="0" w:type="dxa"/>
        </w:trPr>
        <w:tc>
          <w:tcPr>
            <w:tcW w:w="981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773E86" w:rsidP="00E16925">
            <w:pPr>
              <w:rPr>
                <w:rFonts w:cstheme="minorHAnsi"/>
                <w:sz w:val="28"/>
                <w:szCs w:val="28"/>
              </w:rPr>
            </w:pPr>
            <w:hyperlink r:id="rId19"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ourier">
    <w:panose1 w:val="020005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
  </w:num>
  <w:num w:numId="3">
    <w:abstractNumId w:val="12"/>
  </w:num>
  <w:num w:numId="4">
    <w:abstractNumId w:val="21"/>
  </w:num>
  <w:num w:numId="5">
    <w:abstractNumId w:val="1"/>
  </w:num>
  <w:num w:numId="6">
    <w:abstractNumId w:val="14"/>
  </w:num>
  <w:num w:numId="7">
    <w:abstractNumId w:val="3"/>
  </w:num>
  <w:num w:numId="8">
    <w:abstractNumId w:val="8"/>
  </w:num>
  <w:num w:numId="9">
    <w:abstractNumId w:val="0"/>
  </w:num>
  <w:num w:numId="10">
    <w:abstractNumId w:val="11"/>
  </w:num>
  <w:num w:numId="11">
    <w:abstractNumId w:val="22"/>
  </w:num>
  <w:num w:numId="12">
    <w:abstractNumId w:val="5"/>
  </w:num>
  <w:num w:numId="13">
    <w:abstractNumId w:val="2"/>
  </w:num>
  <w:num w:numId="14">
    <w:abstractNumId w:val="20"/>
  </w:num>
  <w:num w:numId="15">
    <w:abstractNumId w:val="6"/>
  </w:num>
  <w:num w:numId="16">
    <w:abstractNumId w:val="10"/>
  </w:num>
  <w:num w:numId="17">
    <w:abstractNumId w:val="17"/>
  </w:num>
  <w:num w:numId="18">
    <w:abstractNumId w:val="15"/>
  </w:num>
  <w:num w:numId="19">
    <w:abstractNumId w:val="13"/>
  </w:num>
  <w:num w:numId="20">
    <w:abstractNumId w:val="18"/>
  </w:num>
  <w:num w:numId="21">
    <w:abstractNumId w:val="19"/>
  </w:num>
  <w:num w:numId="22">
    <w:abstractNumId w:val="7"/>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1092B"/>
    <w:rsid w:val="00011F21"/>
    <w:rsid w:val="0001400F"/>
    <w:rsid w:val="00016FF7"/>
    <w:rsid w:val="00017727"/>
    <w:rsid w:val="00024AAB"/>
    <w:rsid w:val="00032AD1"/>
    <w:rsid w:val="0003626B"/>
    <w:rsid w:val="00042CE4"/>
    <w:rsid w:val="000434DD"/>
    <w:rsid w:val="0005460B"/>
    <w:rsid w:val="00055061"/>
    <w:rsid w:val="00066652"/>
    <w:rsid w:val="000724D4"/>
    <w:rsid w:val="00084430"/>
    <w:rsid w:val="00085831"/>
    <w:rsid w:val="0009284C"/>
    <w:rsid w:val="000A7058"/>
    <w:rsid w:val="000A7988"/>
    <w:rsid w:val="000B2A1B"/>
    <w:rsid w:val="000B72A6"/>
    <w:rsid w:val="000C3993"/>
    <w:rsid w:val="000E0C07"/>
    <w:rsid w:val="000E1368"/>
    <w:rsid w:val="000E25B3"/>
    <w:rsid w:val="000E6A40"/>
    <w:rsid w:val="000F0B71"/>
    <w:rsid w:val="000F6151"/>
    <w:rsid w:val="00102621"/>
    <w:rsid w:val="001105A4"/>
    <w:rsid w:val="00116903"/>
    <w:rsid w:val="00134E60"/>
    <w:rsid w:val="00144BC8"/>
    <w:rsid w:val="0015035D"/>
    <w:rsid w:val="0015248A"/>
    <w:rsid w:val="00155207"/>
    <w:rsid w:val="00162113"/>
    <w:rsid w:val="001716FB"/>
    <w:rsid w:val="00173361"/>
    <w:rsid w:val="00176335"/>
    <w:rsid w:val="00176805"/>
    <w:rsid w:val="00183036"/>
    <w:rsid w:val="00187629"/>
    <w:rsid w:val="001917A9"/>
    <w:rsid w:val="00191EE4"/>
    <w:rsid w:val="00197E29"/>
    <w:rsid w:val="001A00B9"/>
    <w:rsid w:val="001A177F"/>
    <w:rsid w:val="001A45E8"/>
    <w:rsid w:val="001B25AE"/>
    <w:rsid w:val="001C0100"/>
    <w:rsid w:val="001C1BFF"/>
    <w:rsid w:val="001C44AB"/>
    <w:rsid w:val="001C76CF"/>
    <w:rsid w:val="001C7BF2"/>
    <w:rsid w:val="001D50F6"/>
    <w:rsid w:val="001E2B7B"/>
    <w:rsid w:val="001E3209"/>
    <w:rsid w:val="001E44EA"/>
    <w:rsid w:val="001F0972"/>
    <w:rsid w:val="002047E7"/>
    <w:rsid w:val="0021005C"/>
    <w:rsid w:val="00212062"/>
    <w:rsid w:val="00226594"/>
    <w:rsid w:val="0023074C"/>
    <w:rsid w:val="00231FD9"/>
    <w:rsid w:val="00237FF4"/>
    <w:rsid w:val="00241366"/>
    <w:rsid w:val="00243C99"/>
    <w:rsid w:val="00256B0E"/>
    <w:rsid w:val="00264310"/>
    <w:rsid w:val="00265C82"/>
    <w:rsid w:val="002724B8"/>
    <w:rsid w:val="002726A2"/>
    <w:rsid w:val="00286187"/>
    <w:rsid w:val="00290E07"/>
    <w:rsid w:val="00292FFC"/>
    <w:rsid w:val="002A0C16"/>
    <w:rsid w:val="002A1639"/>
    <w:rsid w:val="002A2352"/>
    <w:rsid w:val="002A59CE"/>
    <w:rsid w:val="002A6934"/>
    <w:rsid w:val="002B0ADD"/>
    <w:rsid w:val="002B1043"/>
    <w:rsid w:val="002D2407"/>
    <w:rsid w:val="002D447E"/>
    <w:rsid w:val="002D493F"/>
    <w:rsid w:val="002F21D9"/>
    <w:rsid w:val="002F3E76"/>
    <w:rsid w:val="00302D37"/>
    <w:rsid w:val="0030796A"/>
    <w:rsid w:val="00310B24"/>
    <w:rsid w:val="003139F5"/>
    <w:rsid w:val="00320665"/>
    <w:rsid w:val="003220FC"/>
    <w:rsid w:val="00324135"/>
    <w:rsid w:val="0032486B"/>
    <w:rsid w:val="00324B7D"/>
    <w:rsid w:val="00334720"/>
    <w:rsid w:val="00351166"/>
    <w:rsid w:val="003514A0"/>
    <w:rsid w:val="00351902"/>
    <w:rsid w:val="00353BC4"/>
    <w:rsid w:val="00361E94"/>
    <w:rsid w:val="00362713"/>
    <w:rsid w:val="00363701"/>
    <w:rsid w:val="003746F2"/>
    <w:rsid w:val="00374761"/>
    <w:rsid w:val="003753FF"/>
    <w:rsid w:val="00376196"/>
    <w:rsid w:val="00376C26"/>
    <w:rsid w:val="00381E2A"/>
    <w:rsid w:val="00381ED3"/>
    <w:rsid w:val="00384004"/>
    <w:rsid w:val="00394BB5"/>
    <w:rsid w:val="00394E44"/>
    <w:rsid w:val="00394FA6"/>
    <w:rsid w:val="003973BF"/>
    <w:rsid w:val="00397785"/>
    <w:rsid w:val="003A1956"/>
    <w:rsid w:val="003A2255"/>
    <w:rsid w:val="003A3103"/>
    <w:rsid w:val="003A5CF3"/>
    <w:rsid w:val="003B12B9"/>
    <w:rsid w:val="003B2D8C"/>
    <w:rsid w:val="003B4A1E"/>
    <w:rsid w:val="003B4E0F"/>
    <w:rsid w:val="003C1202"/>
    <w:rsid w:val="003C3B2C"/>
    <w:rsid w:val="003C6A1C"/>
    <w:rsid w:val="003D1FAB"/>
    <w:rsid w:val="003D6AF2"/>
    <w:rsid w:val="003E33F5"/>
    <w:rsid w:val="003E419D"/>
    <w:rsid w:val="003E7FB5"/>
    <w:rsid w:val="003F751C"/>
    <w:rsid w:val="003F7E9A"/>
    <w:rsid w:val="00401BA0"/>
    <w:rsid w:val="00401CE4"/>
    <w:rsid w:val="00402891"/>
    <w:rsid w:val="0040491C"/>
    <w:rsid w:val="004072BE"/>
    <w:rsid w:val="0041494B"/>
    <w:rsid w:val="0041738A"/>
    <w:rsid w:val="004176ED"/>
    <w:rsid w:val="00417EA8"/>
    <w:rsid w:val="0042054D"/>
    <w:rsid w:val="00421C59"/>
    <w:rsid w:val="004254F1"/>
    <w:rsid w:val="004273F8"/>
    <w:rsid w:val="0043283E"/>
    <w:rsid w:val="00435488"/>
    <w:rsid w:val="004371E9"/>
    <w:rsid w:val="0044497C"/>
    <w:rsid w:val="00455360"/>
    <w:rsid w:val="004568E2"/>
    <w:rsid w:val="00457BEF"/>
    <w:rsid w:val="004641FB"/>
    <w:rsid w:val="00465CC6"/>
    <w:rsid w:val="0047279F"/>
    <w:rsid w:val="00474BEE"/>
    <w:rsid w:val="00477108"/>
    <w:rsid w:val="00477C43"/>
    <w:rsid w:val="00484ACD"/>
    <w:rsid w:val="004A2329"/>
    <w:rsid w:val="004A3349"/>
    <w:rsid w:val="004A466C"/>
    <w:rsid w:val="004A6871"/>
    <w:rsid w:val="004A6E5E"/>
    <w:rsid w:val="004A6F23"/>
    <w:rsid w:val="004C03E1"/>
    <w:rsid w:val="004C69B1"/>
    <w:rsid w:val="004D0CAC"/>
    <w:rsid w:val="004D70B4"/>
    <w:rsid w:val="004E6073"/>
    <w:rsid w:val="004F1BE7"/>
    <w:rsid w:val="004F50C6"/>
    <w:rsid w:val="004F7752"/>
    <w:rsid w:val="0050417A"/>
    <w:rsid w:val="00505AD2"/>
    <w:rsid w:val="00511437"/>
    <w:rsid w:val="0052648B"/>
    <w:rsid w:val="00532FDB"/>
    <w:rsid w:val="00535C49"/>
    <w:rsid w:val="005431C2"/>
    <w:rsid w:val="00543D0F"/>
    <w:rsid w:val="00547CCC"/>
    <w:rsid w:val="0055281B"/>
    <w:rsid w:val="0055586B"/>
    <w:rsid w:val="00555B55"/>
    <w:rsid w:val="0056409B"/>
    <w:rsid w:val="00565880"/>
    <w:rsid w:val="00567678"/>
    <w:rsid w:val="005774F7"/>
    <w:rsid w:val="0058229C"/>
    <w:rsid w:val="005830A2"/>
    <w:rsid w:val="005863A2"/>
    <w:rsid w:val="005909D0"/>
    <w:rsid w:val="00592CDF"/>
    <w:rsid w:val="00597294"/>
    <w:rsid w:val="005A2CDD"/>
    <w:rsid w:val="005A6A00"/>
    <w:rsid w:val="005B049B"/>
    <w:rsid w:val="005C0D47"/>
    <w:rsid w:val="005C3D25"/>
    <w:rsid w:val="005C5371"/>
    <w:rsid w:val="005D2448"/>
    <w:rsid w:val="005D28B6"/>
    <w:rsid w:val="005D42A1"/>
    <w:rsid w:val="005D5A9F"/>
    <w:rsid w:val="005E2BF2"/>
    <w:rsid w:val="005E47DB"/>
    <w:rsid w:val="005E7C77"/>
    <w:rsid w:val="005E7E5C"/>
    <w:rsid w:val="005F01C1"/>
    <w:rsid w:val="005F73F0"/>
    <w:rsid w:val="00610051"/>
    <w:rsid w:val="00623D43"/>
    <w:rsid w:val="00633E6A"/>
    <w:rsid w:val="00641C12"/>
    <w:rsid w:val="00641E63"/>
    <w:rsid w:val="00645632"/>
    <w:rsid w:val="00654E73"/>
    <w:rsid w:val="006552C7"/>
    <w:rsid w:val="00660C35"/>
    <w:rsid w:val="00663C73"/>
    <w:rsid w:val="006644E5"/>
    <w:rsid w:val="006658B8"/>
    <w:rsid w:val="006721DC"/>
    <w:rsid w:val="00672C49"/>
    <w:rsid w:val="00673839"/>
    <w:rsid w:val="006759C7"/>
    <w:rsid w:val="00676228"/>
    <w:rsid w:val="00677EB7"/>
    <w:rsid w:val="00681C6F"/>
    <w:rsid w:val="00684C53"/>
    <w:rsid w:val="00685C7C"/>
    <w:rsid w:val="006905EA"/>
    <w:rsid w:val="006915E4"/>
    <w:rsid w:val="006A043C"/>
    <w:rsid w:val="006A302E"/>
    <w:rsid w:val="006A4A0F"/>
    <w:rsid w:val="006A4F89"/>
    <w:rsid w:val="006A77CA"/>
    <w:rsid w:val="006B0CE9"/>
    <w:rsid w:val="006B4259"/>
    <w:rsid w:val="006B5522"/>
    <w:rsid w:val="006B741F"/>
    <w:rsid w:val="006B7B77"/>
    <w:rsid w:val="006C28FB"/>
    <w:rsid w:val="006C3DD6"/>
    <w:rsid w:val="006C4421"/>
    <w:rsid w:val="006C78C2"/>
    <w:rsid w:val="006D12B5"/>
    <w:rsid w:val="006D21FB"/>
    <w:rsid w:val="006D6560"/>
    <w:rsid w:val="006E127C"/>
    <w:rsid w:val="006E15EA"/>
    <w:rsid w:val="006E1F17"/>
    <w:rsid w:val="006E23CC"/>
    <w:rsid w:val="006E60E7"/>
    <w:rsid w:val="006E6CF0"/>
    <w:rsid w:val="006E760E"/>
    <w:rsid w:val="006F3ECE"/>
    <w:rsid w:val="006F52AA"/>
    <w:rsid w:val="006F72E3"/>
    <w:rsid w:val="007007DC"/>
    <w:rsid w:val="00713B22"/>
    <w:rsid w:val="007141D0"/>
    <w:rsid w:val="00715202"/>
    <w:rsid w:val="00721DD7"/>
    <w:rsid w:val="00727D51"/>
    <w:rsid w:val="00737402"/>
    <w:rsid w:val="00744A53"/>
    <w:rsid w:val="00746182"/>
    <w:rsid w:val="00753D3A"/>
    <w:rsid w:val="00754917"/>
    <w:rsid w:val="00756262"/>
    <w:rsid w:val="00771174"/>
    <w:rsid w:val="00773E86"/>
    <w:rsid w:val="00775D2E"/>
    <w:rsid w:val="00782398"/>
    <w:rsid w:val="00782BE4"/>
    <w:rsid w:val="0078409B"/>
    <w:rsid w:val="007842C5"/>
    <w:rsid w:val="00786654"/>
    <w:rsid w:val="007919FC"/>
    <w:rsid w:val="007952E7"/>
    <w:rsid w:val="007957B6"/>
    <w:rsid w:val="007A104C"/>
    <w:rsid w:val="007B0085"/>
    <w:rsid w:val="007B382E"/>
    <w:rsid w:val="007B4BF1"/>
    <w:rsid w:val="007B5F9C"/>
    <w:rsid w:val="007C074A"/>
    <w:rsid w:val="007C1A52"/>
    <w:rsid w:val="007C2D77"/>
    <w:rsid w:val="007C5AD2"/>
    <w:rsid w:val="007C6617"/>
    <w:rsid w:val="007D1E1A"/>
    <w:rsid w:val="007E0E1E"/>
    <w:rsid w:val="007E2806"/>
    <w:rsid w:val="007E4B16"/>
    <w:rsid w:val="007E6F17"/>
    <w:rsid w:val="007E7ACE"/>
    <w:rsid w:val="007F4A45"/>
    <w:rsid w:val="00805D10"/>
    <w:rsid w:val="0080614F"/>
    <w:rsid w:val="00806560"/>
    <w:rsid w:val="00810BCE"/>
    <w:rsid w:val="00811B6E"/>
    <w:rsid w:val="0081460F"/>
    <w:rsid w:val="00814B03"/>
    <w:rsid w:val="008221CD"/>
    <w:rsid w:val="0082411F"/>
    <w:rsid w:val="00825FF2"/>
    <w:rsid w:val="00827208"/>
    <w:rsid w:val="00835DE1"/>
    <w:rsid w:val="008375BC"/>
    <w:rsid w:val="00837E4C"/>
    <w:rsid w:val="008404C5"/>
    <w:rsid w:val="008407C9"/>
    <w:rsid w:val="008449ED"/>
    <w:rsid w:val="00852257"/>
    <w:rsid w:val="008545C1"/>
    <w:rsid w:val="0085787B"/>
    <w:rsid w:val="00860540"/>
    <w:rsid w:val="00861EDE"/>
    <w:rsid w:val="00866146"/>
    <w:rsid w:val="008735D6"/>
    <w:rsid w:val="008743B3"/>
    <w:rsid w:val="0088195F"/>
    <w:rsid w:val="00881C7F"/>
    <w:rsid w:val="00897709"/>
    <w:rsid w:val="008A070E"/>
    <w:rsid w:val="008A1DC2"/>
    <w:rsid w:val="008B6D7E"/>
    <w:rsid w:val="008C166D"/>
    <w:rsid w:val="008C723A"/>
    <w:rsid w:val="008D0758"/>
    <w:rsid w:val="008D3383"/>
    <w:rsid w:val="008D3E68"/>
    <w:rsid w:val="008D5B18"/>
    <w:rsid w:val="008D7551"/>
    <w:rsid w:val="008E1F56"/>
    <w:rsid w:val="008F0F08"/>
    <w:rsid w:val="008F17D3"/>
    <w:rsid w:val="008F4D9B"/>
    <w:rsid w:val="00906718"/>
    <w:rsid w:val="00906922"/>
    <w:rsid w:val="0090789D"/>
    <w:rsid w:val="00914168"/>
    <w:rsid w:val="00931641"/>
    <w:rsid w:val="009334AD"/>
    <w:rsid w:val="009420E8"/>
    <w:rsid w:val="00945088"/>
    <w:rsid w:val="00946570"/>
    <w:rsid w:val="00951636"/>
    <w:rsid w:val="009533D3"/>
    <w:rsid w:val="00961DCD"/>
    <w:rsid w:val="009645C0"/>
    <w:rsid w:val="00965161"/>
    <w:rsid w:val="00966F53"/>
    <w:rsid w:val="00974271"/>
    <w:rsid w:val="00974D72"/>
    <w:rsid w:val="009763AD"/>
    <w:rsid w:val="0099107F"/>
    <w:rsid w:val="00995851"/>
    <w:rsid w:val="009A21B3"/>
    <w:rsid w:val="009A3B86"/>
    <w:rsid w:val="009A5F5C"/>
    <w:rsid w:val="009B1E7B"/>
    <w:rsid w:val="009B5092"/>
    <w:rsid w:val="009C4B31"/>
    <w:rsid w:val="009C59CF"/>
    <w:rsid w:val="009D1D0B"/>
    <w:rsid w:val="009E178B"/>
    <w:rsid w:val="009E6119"/>
    <w:rsid w:val="009F7C7C"/>
    <w:rsid w:val="00A01FE7"/>
    <w:rsid w:val="00A0300D"/>
    <w:rsid w:val="00A0541E"/>
    <w:rsid w:val="00A07C66"/>
    <w:rsid w:val="00A16B92"/>
    <w:rsid w:val="00A17462"/>
    <w:rsid w:val="00A21280"/>
    <w:rsid w:val="00A23CCE"/>
    <w:rsid w:val="00A253C3"/>
    <w:rsid w:val="00A33112"/>
    <w:rsid w:val="00A37ABE"/>
    <w:rsid w:val="00A43736"/>
    <w:rsid w:val="00A447F7"/>
    <w:rsid w:val="00A454BD"/>
    <w:rsid w:val="00A52B97"/>
    <w:rsid w:val="00A53644"/>
    <w:rsid w:val="00A53D02"/>
    <w:rsid w:val="00A53FE1"/>
    <w:rsid w:val="00A56630"/>
    <w:rsid w:val="00A57351"/>
    <w:rsid w:val="00A5767A"/>
    <w:rsid w:val="00A61889"/>
    <w:rsid w:val="00A640DC"/>
    <w:rsid w:val="00A64DFF"/>
    <w:rsid w:val="00A67379"/>
    <w:rsid w:val="00A70CEF"/>
    <w:rsid w:val="00A75609"/>
    <w:rsid w:val="00A8142C"/>
    <w:rsid w:val="00A82402"/>
    <w:rsid w:val="00A8261A"/>
    <w:rsid w:val="00A8442D"/>
    <w:rsid w:val="00A84586"/>
    <w:rsid w:val="00A9151F"/>
    <w:rsid w:val="00A9665D"/>
    <w:rsid w:val="00A96980"/>
    <w:rsid w:val="00A96CB5"/>
    <w:rsid w:val="00A9723A"/>
    <w:rsid w:val="00AA2222"/>
    <w:rsid w:val="00AA3005"/>
    <w:rsid w:val="00AA7051"/>
    <w:rsid w:val="00AB0777"/>
    <w:rsid w:val="00AB11E6"/>
    <w:rsid w:val="00AC2145"/>
    <w:rsid w:val="00AC3864"/>
    <w:rsid w:val="00AC4291"/>
    <w:rsid w:val="00AD79C2"/>
    <w:rsid w:val="00AE46EB"/>
    <w:rsid w:val="00AE57E8"/>
    <w:rsid w:val="00AE59E4"/>
    <w:rsid w:val="00AF3228"/>
    <w:rsid w:val="00AF4206"/>
    <w:rsid w:val="00AF48FF"/>
    <w:rsid w:val="00AF50AD"/>
    <w:rsid w:val="00AF6908"/>
    <w:rsid w:val="00B03D5D"/>
    <w:rsid w:val="00B06162"/>
    <w:rsid w:val="00B06FF2"/>
    <w:rsid w:val="00B141CE"/>
    <w:rsid w:val="00B1441B"/>
    <w:rsid w:val="00B163F1"/>
    <w:rsid w:val="00B21BBC"/>
    <w:rsid w:val="00B21CF6"/>
    <w:rsid w:val="00B22FD5"/>
    <w:rsid w:val="00B2458F"/>
    <w:rsid w:val="00B34DAA"/>
    <w:rsid w:val="00B37FD7"/>
    <w:rsid w:val="00B50CD6"/>
    <w:rsid w:val="00B5101B"/>
    <w:rsid w:val="00B511E9"/>
    <w:rsid w:val="00B52165"/>
    <w:rsid w:val="00B56B4C"/>
    <w:rsid w:val="00B606F8"/>
    <w:rsid w:val="00B61A0E"/>
    <w:rsid w:val="00B62CA1"/>
    <w:rsid w:val="00B7061D"/>
    <w:rsid w:val="00B767AC"/>
    <w:rsid w:val="00B77C0C"/>
    <w:rsid w:val="00B82344"/>
    <w:rsid w:val="00B90ED5"/>
    <w:rsid w:val="00B9518A"/>
    <w:rsid w:val="00B97990"/>
    <w:rsid w:val="00BA0CE6"/>
    <w:rsid w:val="00BA2861"/>
    <w:rsid w:val="00BA29BE"/>
    <w:rsid w:val="00BA3B1C"/>
    <w:rsid w:val="00BB04C8"/>
    <w:rsid w:val="00BB643D"/>
    <w:rsid w:val="00BD0F52"/>
    <w:rsid w:val="00BD128E"/>
    <w:rsid w:val="00BD748C"/>
    <w:rsid w:val="00BE6F4F"/>
    <w:rsid w:val="00BF1AA1"/>
    <w:rsid w:val="00BF5050"/>
    <w:rsid w:val="00C00B53"/>
    <w:rsid w:val="00C0146F"/>
    <w:rsid w:val="00C04818"/>
    <w:rsid w:val="00C07647"/>
    <w:rsid w:val="00C14E75"/>
    <w:rsid w:val="00C229AB"/>
    <w:rsid w:val="00C24E4E"/>
    <w:rsid w:val="00C275FF"/>
    <w:rsid w:val="00C3130B"/>
    <w:rsid w:val="00C41BB6"/>
    <w:rsid w:val="00C4422F"/>
    <w:rsid w:val="00C50145"/>
    <w:rsid w:val="00C506B0"/>
    <w:rsid w:val="00C57817"/>
    <w:rsid w:val="00C7076E"/>
    <w:rsid w:val="00C80B8A"/>
    <w:rsid w:val="00C81822"/>
    <w:rsid w:val="00C81F21"/>
    <w:rsid w:val="00C82964"/>
    <w:rsid w:val="00C906EA"/>
    <w:rsid w:val="00C91970"/>
    <w:rsid w:val="00C92332"/>
    <w:rsid w:val="00CA1029"/>
    <w:rsid w:val="00CA250A"/>
    <w:rsid w:val="00CA4EBA"/>
    <w:rsid w:val="00CB4820"/>
    <w:rsid w:val="00CB4A54"/>
    <w:rsid w:val="00CB5099"/>
    <w:rsid w:val="00CB6199"/>
    <w:rsid w:val="00CC1298"/>
    <w:rsid w:val="00CC464A"/>
    <w:rsid w:val="00CC6ACC"/>
    <w:rsid w:val="00CC7B94"/>
    <w:rsid w:val="00CF466D"/>
    <w:rsid w:val="00CF4DA1"/>
    <w:rsid w:val="00CF708D"/>
    <w:rsid w:val="00D05F9C"/>
    <w:rsid w:val="00D0630A"/>
    <w:rsid w:val="00D1565E"/>
    <w:rsid w:val="00D1695E"/>
    <w:rsid w:val="00D20BBE"/>
    <w:rsid w:val="00D26BAC"/>
    <w:rsid w:val="00D32E29"/>
    <w:rsid w:val="00D33AD3"/>
    <w:rsid w:val="00D35F85"/>
    <w:rsid w:val="00D35FC6"/>
    <w:rsid w:val="00D3627D"/>
    <w:rsid w:val="00D402A4"/>
    <w:rsid w:val="00D43722"/>
    <w:rsid w:val="00D43766"/>
    <w:rsid w:val="00D46072"/>
    <w:rsid w:val="00D4723D"/>
    <w:rsid w:val="00D55684"/>
    <w:rsid w:val="00D56117"/>
    <w:rsid w:val="00D6272D"/>
    <w:rsid w:val="00D62BE2"/>
    <w:rsid w:val="00D62F25"/>
    <w:rsid w:val="00D6486E"/>
    <w:rsid w:val="00D66342"/>
    <w:rsid w:val="00D7321C"/>
    <w:rsid w:val="00D7333F"/>
    <w:rsid w:val="00D75BE2"/>
    <w:rsid w:val="00D879A3"/>
    <w:rsid w:val="00D930D9"/>
    <w:rsid w:val="00DA0049"/>
    <w:rsid w:val="00DA0911"/>
    <w:rsid w:val="00DB13BA"/>
    <w:rsid w:val="00DB5FB4"/>
    <w:rsid w:val="00DB623C"/>
    <w:rsid w:val="00DB7E47"/>
    <w:rsid w:val="00DC0BD0"/>
    <w:rsid w:val="00DC11B0"/>
    <w:rsid w:val="00DC1BCB"/>
    <w:rsid w:val="00DC4E63"/>
    <w:rsid w:val="00DD4658"/>
    <w:rsid w:val="00DD5F20"/>
    <w:rsid w:val="00DE195A"/>
    <w:rsid w:val="00DE51C3"/>
    <w:rsid w:val="00DF2085"/>
    <w:rsid w:val="00DF601E"/>
    <w:rsid w:val="00DF76D2"/>
    <w:rsid w:val="00E016DE"/>
    <w:rsid w:val="00E10324"/>
    <w:rsid w:val="00E13AA3"/>
    <w:rsid w:val="00E13B41"/>
    <w:rsid w:val="00E16925"/>
    <w:rsid w:val="00E25A4D"/>
    <w:rsid w:val="00E358BC"/>
    <w:rsid w:val="00E3739D"/>
    <w:rsid w:val="00E42273"/>
    <w:rsid w:val="00E42620"/>
    <w:rsid w:val="00E51637"/>
    <w:rsid w:val="00E537B6"/>
    <w:rsid w:val="00E67D64"/>
    <w:rsid w:val="00E72069"/>
    <w:rsid w:val="00E77B85"/>
    <w:rsid w:val="00E77F04"/>
    <w:rsid w:val="00E8032E"/>
    <w:rsid w:val="00E810EE"/>
    <w:rsid w:val="00E87317"/>
    <w:rsid w:val="00E94C6E"/>
    <w:rsid w:val="00E95B4D"/>
    <w:rsid w:val="00EA00AC"/>
    <w:rsid w:val="00EA49E5"/>
    <w:rsid w:val="00EB1877"/>
    <w:rsid w:val="00EB43BE"/>
    <w:rsid w:val="00EC0A64"/>
    <w:rsid w:val="00ED505B"/>
    <w:rsid w:val="00ED53C6"/>
    <w:rsid w:val="00EE4757"/>
    <w:rsid w:val="00EE4AC4"/>
    <w:rsid w:val="00F024EE"/>
    <w:rsid w:val="00F171CB"/>
    <w:rsid w:val="00F275EF"/>
    <w:rsid w:val="00F2772E"/>
    <w:rsid w:val="00F33CC8"/>
    <w:rsid w:val="00F35256"/>
    <w:rsid w:val="00F363FB"/>
    <w:rsid w:val="00F37C7A"/>
    <w:rsid w:val="00F43337"/>
    <w:rsid w:val="00F44070"/>
    <w:rsid w:val="00F55BF5"/>
    <w:rsid w:val="00F568C7"/>
    <w:rsid w:val="00F60296"/>
    <w:rsid w:val="00F61847"/>
    <w:rsid w:val="00F6729F"/>
    <w:rsid w:val="00F7264D"/>
    <w:rsid w:val="00F75755"/>
    <w:rsid w:val="00F75C44"/>
    <w:rsid w:val="00F7741B"/>
    <w:rsid w:val="00F8454E"/>
    <w:rsid w:val="00F85214"/>
    <w:rsid w:val="00F85526"/>
    <w:rsid w:val="00F9329C"/>
    <w:rsid w:val="00F95364"/>
    <w:rsid w:val="00F97A4E"/>
    <w:rsid w:val="00FA25CA"/>
    <w:rsid w:val="00FA47D4"/>
    <w:rsid w:val="00FA4E8B"/>
    <w:rsid w:val="00FA6125"/>
    <w:rsid w:val="00FB123D"/>
    <w:rsid w:val="00FB3D5C"/>
    <w:rsid w:val="00FC5BDA"/>
    <w:rsid w:val="00FC65D2"/>
    <w:rsid w:val="00FC7367"/>
    <w:rsid w:val="00FD6B15"/>
    <w:rsid w:val="00FE11FF"/>
    <w:rsid w:val="00FE7484"/>
    <w:rsid w:val="00FF0056"/>
    <w:rsid w:val="00FF0AB0"/>
    <w:rsid w:val="00FF2F2D"/>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1005C"/>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16925"/>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nci.nih.gov/display/DMEdoc/Registering+Data+via+the+GUI" TargetMode="External"/><Relationship Id="rId13" Type="http://schemas.openxmlformats.org/officeDocument/2006/relationships/hyperlink" Target="https://github.com/CBIIT/HPC_DME_APIs/tree/master/doc/training" TargetMode="External"/><Relationship Id="rId18" Type="http://schemas.openxmlformats.org/officeDocument/2006/relationships/hyperlink" Target="https://www.ibm.com/cloud-computing/products/storage/object-storage/why-co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CBIIT/HPC_DME_APIs/blob/master/doc/guides/HPC_API_Specification.docx" TargetMode="External"/><Relationship Id="rId12" Type="http://schemas.openxmlformats.org/officeDocument/2006/relationships/hyperlink" Target="https://github.com/CBIIT/HPC_DME_APIs/blob/master/doc/guides/HPC_API_Specification.docx" TargetMode="External"/><Relationship Id="rId17" Type="http://schemas.openxmlformats.org/officeDocument/2006/relationships/hyperlink" Target="https://irods.org/" TargetMode="External"/><Relationship Id="rId2" Type="http://schemas.openxmlformats.org/officeDocument/2006/relationships/styles" Target="styles.xml"/><Relationship Id="rId16" Type="http://schemas.openxmlformats.org/officeDocument/2006/relationships/hyperlink" Target="https://tracker.nci.nih.gov/secure/RapidBoard.jspa?rapidView=244"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CBIIT/HPC_DME_APIs/blob/master/doc/guides/HPC_API_Specification.docx" TargetMode="External"/><Relationship Id="rId11" Type="http://schemas.openxmlformats.org/officeDocument/2006/relationships/hyperlink" Target="https://wiki.nci.nih.gov/display/DMEdoc/DME+User+Guide" TargetMode="External"/><Relationship Id="rId5" Type="http://schemas.openxmlformats.org/officeDocument/2006/relationships/hyperlink" Target="mailto:NCIDataVault@mail.nih.gov" TargetMode="External"/><Relationship Id="rId15" Type="http://schemas.openxmlformats.org/officeDocument/2006/relationships/hyperlink" Target="https://github.com/CBIIT/HPC_DME_APIs" TargetMode="External"/><Relationship Id="rId10" Type="http://schemas.openxmlformats.org/officeDocument/2006/relationships/hyperlink" Target="https://github.com/CBIIT/HPC_DME_APIs/blob/master/doc/guides/HPC_API_Specification.docx" TargetMode="External"/><Relationship Id="rId19" Type="http://schemas.openxmlformats.org/officeDocument/2006/relationships/hyperlink" Target="https://www.globus.org" TargetMode="External"/><Relationship Id="rId4" Type="http://schemas.openxmlformats.org/officeDocument/2006/relationships/webSettings" Target="webSettings.xml"/><Relationship Id="rId9" Type="http://schemas.openxmlformats.org/officeDocument/2006/relationships/hyperlink" Target="https://wiki.nci.nih.gov/display/DMEdoc/Searching+for+Data+via+the+GUI" TargetMode="External"/><Relationship Id="rId14" Type="http://schemas.openxmlformats.org/officeDocument/2006/relationships/hyperlink" Target="https://wiki.nci.nih.gov/display/DMEdoc/DME+User+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5</Pages>
  <Words>1213</Words>
  <Characters>6919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43</cp:revision>
  <dcterms:created xsi:type="dcterms:W3CDTF">2020-01-08T17:06:00Z</dcterms:created>
  <dcterms:modified xsi:type="dcterms:W3CDTF">2020-02-06T06:44:00Z</dcterms:modified>
</cp:coreProperties>
</file>