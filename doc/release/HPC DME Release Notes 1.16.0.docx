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778E962"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4F1BE7">
        <w:rPr>
          <w:b/>
          <w:bCs/>
          <w:kern w:val="36"/>
          <w:sz w:val="32"/>
          <w:szCs w:val="32"/>
        </w:rPr>
        <w:t>6</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5E09407F"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4F1BE7">
              <w:rPr>
                <w:rFonts w:cstheme="minorHAnsi"/>
                <w:sz w:val="28"/>
                <w:szCs w:val="28"/>
              </w:rPr>
              <w:t>6</w:t>
            </w:r>
            <w:r w:rsidRPr="00D66342">
              <w:rPr>
                <w:rFonts w:cstheme="minorHAnsi"/>
                <w:sz w:val="28"/>
                <w:szCs w:val="28"/>
              </w:rPr>
              <w:t>.0</w:t>
            </w:r>
          </w:p>
          <w:p w14:paraId="43F84EAF" w14:textId="2FD5FC3E" w:rsidR="00E16925" w:rsidRPr="00D66342" w:rsidRDefault="0005460B" w:rsidP="00E16925">
            <w:pPr>
              <w:rPr>
                <w:rFonts w:cstheme="minorHAnsi"/>
                <w:sz w:val="28"/>
                <w:szCs w:val="28"/>
              </w:rPr>
            </w:pPr>
            <w:r w:rsidRPr="00D66342">
              <w:rPr>
                <w:rFonts w:cstheme="minorHAnsi"/>
                <w:sz w:val="28"/>
                <w:szCs w:val="28"/>
              </w:rPr>
              <w:t xml:space="preserve">Date:  </w:t>
            </w:r>
            <w:r w:rsidR="004F1BE7">
              <w:rPr>
                <w:rFonts w:cstheme="minorHAnsi"/>
                <w:sz w:val="28"/>
                <w:szCs w:val="28"/>
              </w:rPr>
              <w:t>August</w:t>
            </w:r>
            <w:r w:rsidR="00C0146F">
              <w:rPr>
                <w:rFonts w:cstheme="minorHAnsi"/>
                <w:sz w:val="28"/>
                <w:szCs w:val="28"/>
              </w:rPr>
              <w:t xml:space="preserve"> </w:t>
            </w:r>
            <w:r w:rsidR="004F1BE7">
              <w:rPr>
                <w:rFonts w:cstheme="minorHAnsi"/>
                <w:sz w:val="28"/>
                <w:szCs w:val="28"/>
              </w:rPr>
              <w:t>21</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480CCB99" w:rsidR="004F1BE7" w:rsidRPr="00D66342"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bookmarkStart w:id="0" w:name="_GoBack"/>
            <w:bookmarkEnd w:id="0"/>
            <w:r w:rsidR="00F275EF">
              <w:rPr>
                <w:rFonts w:cstheme="minorHAnsi"/>
                <w:sz w:val="28"/>
                <w:szCs w:val="28"/>
              </w:rPr>
              <w:t>gust</w:t>
            </w:r>
            <w:r>
              <w:rPr>
                <w:rFonts w:cstheme="minorHAnsi"/>
                <w:sz w:val="28"/>
                <w:szCs w:val="28"/>
              </w:rPr>
              <w:t xml:space="preserve"> 21, 2019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0CCC84FD" w14:textId="6112C080" w:rsidR="000A7988" w:rsidRDefault="000A7988" w:rsidP="00E13B41">
            <w:pPr>
              <w:rPr>
                <w:rFonts w:cstheme="minorHAnsi"/>
                <w:sz w:val="28"/>
                <w:szCs w:val="28"/>
              </w:rPr>
            </w:pPr>
            <w:r>
              <w:rPr>
                <w:rFonts w:cstheme="minorHAnsi"/>
                <w:sz w:val="28"/>
                <w:szCs w:val="28"/>
                <w:u w:val="single"/>
              </w:rPr>
              <w:t xml:space="preserve">HPCDATAMGM-843: </w:t>
            </w:r>
            <w:r w:rsidRPr="00645632">
              <w:rPr>
                <w:rFonts w:cstheme="minorHAnsi"/>
                <w:sz w:val="28"/>
                <w:szCs w:val="28"/>
              </w:rPr>
              <w:t>Integrate</w:t>
            </w:r>
            <w:r w:rsidR="00806560">
              <w:rPr>
                <w:rFonts w:cstheme="minorHAnsi"/>
                <w:sz w:val="28"/>
                <w:szCs w:val="28"/>
              </w:rPr>
              <w:t>d</w:t>
            </w:r>
            <w:r w:rsidRPr="00645632">
              <w:rPr>
                <w:rFonts w:cstheme="minorHAnsi"/>
                <w:sz w:val="28"/>
                <w:szCs w:val="28"/>
              </w:rPr>
              <w:t xml:space="preserve"> </w:t>
            </w:r>
            <w:r w:rsidR="00806560">
              <w:rPr>
                <w:rFonts w:cstheme="minorHAnsi"/>
                <w:sz w:val="28"/>
                <w:szCs w:val="28"/>
              </w:rPr>
              <w:t>NIH Login Services (</w:t>
            </w:r>
            <w:r w:rsidR="00D46072">
              <w:rPr>
                <w:rFonts w:cstheme="minorHAnsi"/>
                <w:sz w:val="28"/>
                <w:szCs w:val="28"/>
              </w:rPr>
              <w:t xml:space="preserve">formerly </w:t>
            </w:r>
            <w:proofErr w:type="spellStart"/>
            <w:r w:rsidRPr="00645632">
              <w:rPr>
                <w:rFonts w:cstheme="minorHAnsi"/>
                <w:sz w:val="28"/>
                <w:szCs w:val="28"/>
              </w:rPr>
              <w:t>iTrust</w:t>
            </w:r>
            <w:proofErr w:type="spellEnd"/>
            <w:r w:rsidR="00806560">
              <w:rPr>
                <w:rFonts w:cstheme="minorHAnsi"/>
                <w:sz w:val="28"/>
                <w:szCs w:val="28"/>
              </w:rPr>
              <w:t xml:space="preserve">) </w:t>
            </w:r>
            <w:r w:rsidRPr="00645632">
              <w:rPr>
                <w:rFonts w:cstheme="minorHAnsi"/>
                <w:sz w:val="28"/>
                <w:szCs w:val="28"/>
              </w:rPr>
              <w:t xml:space="preserve">for providing SSO </w:t>
            </w:r>
            <w:r w:rsidR="00806560">
              <w:rPr>
                <w:rFonts w:cstheme="minorHAnsi"/>
                <w:sz w:val="28"/>
                <w:szCs w:val="28"/>
              </w:rPr>
              <w:t>capability</w:t>
            </w:r>
            <w:r w:rsidR="00D46072">
              <w:rPr>
                <w:rFonts w:cstheme="minorHAnsi"/>
                <w:sz w:val="28"/>
                <w:szCs w:val="28"/>
              </w:rPr>
              <w:t xml:space="preserve"> in DME</w:t>
            </w:r>
            <w:r w:rsidRPr="00645632">
              <w:rPr>
                <w:rFonts w:cstheme="minorHAnsi"/>
                <w:sz w:val="28"/>
                <w:szCs w:val="28"/>
              </w:rPr>
              <w:t xml:space="preserve">. </w:t>
            </w:r>
            <w:r w:rsidR="00645632" w:rsidRPr="00645632">
              <w:rPr>
                <w:rFonts w:cstheme="minorHAnsi"/>
                <w:sz w:val="28"/>
                <w:szCs w:val="28"/>
              </w:rPr>
              <w:t xml:space="preserve">Users will now be presented with the </w:t>
            </w:r>
            <w:r w:rsidR="00F275EF">
              <w:rPr>
                <w:rFonts w:cstheme="minorHAnsi"/>
                <w:sz w:val="28"/>
                <w:szCs w:val="28"/>
              </w:rPr>
              <w:t>NIH</w:t>
            </w:r>
            <w:r w:rsidR="00645632" w:rsidRPr="00645632">
              <w:rPr>
                <w:rFonts w:cstheme="minorHAnsi"/>
                <w:sz w:val="28"/>
                <w:szCs w:val="28"/>
              </w:rPr>
              <w:t xml:space="preserve"> login screen for logging into</w:t>
            </w:r>
            <w:r w:rsidR="00806560">
              <w:rPr>
                <w:rFonts w:cstheme="minorHAnsi"/>
                <w:sz w:val="28"/>
                <w:szCs w:val="28"/>
              </w:rPr>
              <w:t xml:space="preserve"> the DME Web Application</w:t>
            </w:r>
            <w:r w:rsidR="00645632" w:rsidRPr="00645632">
              <w:rPr>
                <w:rFonts w:cstheme="minorHAnsi"/>
                <w:sz w:val="28"/>
                <w:szCs w:val="28"/>
              </w:rPr>
              <w:t>.</w:t>
            </w:r>
          </w:p>
          <w:p w14:paraId="1533FDDC" w14:textId="069EAF73" w:rsidR="00645632" w:rsidRDefault="00645632" w:rsidP="00E13B41">
            <w:pPr>
              <w:rPr>
                <w:rFonts w:cstheme="minorHAnsi"/>
                <w:sz w:val="28"/>
                <w:szCs w:val="28"/>
              </w:rPr>
            </w:pPr>
          </w:p>
          <w:p w14:paraId="3CEAC717" w14:textId="7F5B6605" w:rsidR="00645632" w:rsidRDefault="00645632" w:rsidP="00645632">
            <w:pPr>
              <w:rPr>
                <w:sz w:val="28"/>
                <w:szCs w:val="28"/>
              </w:rPr>
            </w:pPr>
            <w:r w:rsidRPr="00645632">
              <w:rPr>
                <w:rFonts w:cstheme="minorHAnsi"/>
                <w:sz w:val="28"/>
                <w:szCs w:val="28"/>
                <w:u w:val="single"/>
              </w:rPr>
              <w:t>HPCDATAMGM-1089</w:t>
            </w:r>
            <w:r>
              <w:rPr>
                <w:rFonts w:cstheme="minorHAnsi"/>
                <w:sz w:val="28"/>
                <w:szCs w:val="28"/>
              </w:rPr>
              <w:t xml:space="preserve">: </w:t>
            </w:r>
            <w:r w:rsidRPr="00645632">
              <w:rPr>
                <w:sz w:val="28"/>
                <w:szCs w:val="28"/>
              </w:rPr>
              <w:t>Expand</w:t>
            </w:r>
            <w:r w:rsidR="00806560">
              <w:rPr>
                <w:sz w:val="28"/>
                <w:szCs w:val="28"/>
              </w:rPr>
              <w:t>ed the</w:t>
            </w:r>
            <w:r w:rsidRPr="00645632">
              <w:rPr>
                <w:sz w:val="28"/>
                <w:szCs w:val="28"/>
              </w:rPr>
              <w:t xml:space="preserve"> Authenticate REST API to support SMSESSION cookie. This will enable SSO integration </w:t>
            </w:r>
            <w:r w:rsidR="003A1956">
              <w:rPr>
                <w:sz w:val="28"/>
                <w:szCs w:val="28"/>
              </w:rPr>
              <w:t xml:space="preserve">of </w:t>
            </w:r>
            <w:r w:rsidRPr="00645632">
              <w:rPr>
                <w:sz w:val="28"/>
                <w:szCs w:val="28"/>
              </w:rPr>
              <w:t>third</w:t>
            </w:r>
            <w:r w:rsidR="00F7741B">
              <w:rPr>
                <w:sz w:val="28"/>
                <w:szCs w:val="28"/>
              </w:rPr>
              <w:t>-</w:t>
            </w:r>
            <w:r w:rsidRPr="00645632">
              <w:rPr>
                <w:sz w:val="28"/>
                <w:szCs w:val="28"/>
              </w:rPr>
              <w:t>party application</w:t>
            </w:r>
            <w:r w:rsidR="003A1956">
              <w:rPr>
                <w:sz w:val="28"/>
                <w:szCs w:val="28"/>
              </w:rPr>
              <w:t>s with DME</w:t>
            </w:r>
            <w:r w:rsidRPr="00645632">
              <w:rPr>
                <w:sz w:val="28"/>
                <w:szCs w:val="28"/>
              </w:rPr>
              <w:t>.</w:t>
            </w:r>
          </w:p>
          <w:p w14:paraId="30179E4D" w14:textId="1520BE47" w:rsidR="002A1639" w:rsidRDefault="002A1639" w:rsidP="00645632">
            <w:pPr>
              <w:rPr>
                <w:sz w:val="28"/>
                <w:szCs w:val="28"/>
              </w:rPr>
            </w:pPr>
          </w:p>
          <w:p w14:paraId="041DFB6C" w14:textId="0AF3FAB5" w:rsidR="002A1639" w:rsidRPr="002A1639" w:rsidRDefault="002A1639" w:rsidP="002A1639">
            <w:pPr>
              <w:rPr>
                <w:sz w:val="28"/>
                <w:szCs w:val="28"/>
              </w:rPr>
            </w:pPr>
            <w:r w:rsidRPr="002A1639">
              <w:rPr>
                <w:sz w:val="28"/>
                <w:szCs w:val="28"/>
                <w:u w:val="single"/>
              </w:rPr>
              <w:t>HPCDATAMGM- 1091</w:t>
            </w:r>
            <w:r>
              <w:t xml:space="preserve">: </w:t>
            </w:r>
            <w:r w:rsidRPr="002A1639">
              <w:rPr>
                <w:sz w:val="28"/>
                <w:szCs w:val="28"/>
              </w:rPr>
              <w:t>Provide</w:t>
            </w:r>
            <w:r w:rsidR="00B606F8">
              <w:rPr>
                <w:sz w:val="28"/>
                <w:szCs w:val="28"/>
              </w:rPr>
              <w:t>d</w:t>
            </w:r>
            <w:r w:rsidRPr="002A1639">
              <w:rPr>
                <w:sz w:val="28"/>
                <w:szCs w:val="28"/>
              </w:rPr>
              <w:t xml:space="preserve"> new endpoint in the Web App. for 302 redirects to DME</w:t>
            </w:r>
            <w:r>
              <w:rPr>
                <w:sz w:val="28"/>
                <w:szCs w:val="28"/>
              </w:rPr>
              <w:t>. This is in support of SSO integration of third</w:t>
            </w:r>
            <w:r w:rsidR="00F7741B">
              <w:rPr>
                <w:sz w:val="28"/>
                <w:szCs w:val="28"/>
              </w:rPr>
              <w:t>-</w:t>
            </w:r>
            <w:r>
              <w:rPr>
                <w:sz w:val="28"/>
                <w:szCs w:val="28"/>
              </w:rPr>
              <w:t>party GUI with DME.</w:t>
            </w:r>
          </w:p>
          <w:p w14:paraId="24305627" w14:textId="6B6ADBB6" w:rsidR="002A1639" w:rsidRPr="00645632" w:rsidRDefault="002A1639" w:rsidP="00645632">
            <w:pPr>
              <w:rPr>
                <w:sz w:val="28"/>
                <w:szCs w:val="28"/>
              </w:rPr>
            </w:pPr>
          </w:p>
          <w:p w14:paraId="08669706" w14:textId="77777777" w:rsidR="000A7988" w:rsidRDefault="000A7988" w:rsidP="00E13B41">
            <w:pPr>
              <w:rPr>
                <w:rFonts w:cstheme="minorHAnsi"/>
                <w:sz w:val="28"/>
                <w:szCs w:val="28"/>
                <w:u w:val="single"/>
              </w:rPr>
            </w:pPr>
          </w:p>
          <w:p w14:paraId="7CE2E19B" w14:textId="60110DB2" w:rsidR="00E13B41" w:rsidRDefault="00A82402" w:rsidP="00E13B41">
            <w:pPr>
              <w:rPr>
                <w:sz w:val="28"/>
                <w:szCs w:val="28"/>
              </w:rPr>
            </w:pPr>
            <w:r w:rsidRPr="00C82964">
              <w:rPr>
                <w:rFonts w:cstheme="minorHAnsi"/>
                <w:sz w:val="28"/>
                <w:szCs w:val="28"/>
                <w:u w:val="single"/>
              </w:rPr>
              <w:t>HPCDATAMGM-1</w:t>
            </w:r>
            <w:r w:rsidR="00E13B41" w:rsidRPr="00C82964">
              <w:rPr>
                <w:rFonts w:cstheme="minorHAnsi"/>
                <w:sz w:val="28"/>
                <w:szCs w:val="28"/>
                <w:u w:val="single"/>
              </w:rPr>
              <w:t>111</w:t>
            </w:r>
            <w:r w:rsidRPr="00C82964">
              <w:rPr>
                <w:rFonts w:cstheme="minorHAnsi"/>
                <w:sz w:val="28"/>
                <w:szCs w:val="28"/>
                <w:u w:val="single"/>
              </w:rPr>
              <w:t>:</w:t>
            </w:r>
            <w:r w:rsidRPr="00C82964">
              <w:rPr>
                <w:rFonts w:cstheme="minorHAnsi"/>
                <w:sz w:val="28"/>
                <w:szCs w:val="28"/>
              </w:rPr>
              <w:t xml:space="preserve">  </w:t>
            </w:r>
            <w:r w:rsidR="00E13B41" w:rsidRPr="00C82964">
              <w:rPr>
                <w:rFonts w:cstheme="minorHAnsi"/>
                <w:sz w:val="28"/>
                <w:szCs w:val="28"/>
              </w:rPr>
              <w:t xml:space="preserve">Added support to query metadata by date/timestamp in </w:t>
            </w:r>
            <w:r w:rsidR="00D46072">
              <w:rPr>
                <w:rFonts w:cstheme="minorHAnsi"/>
                <w:sz w:val="28"/>
                <w:szCs w:val="28"/>
              </w:rPr>
              <w:t xml:space="preserve">the </w:t>
            </w:r>
            <w:r w:rsidR="00E13B41" w:rsidRPr="00C82964">
              <w:rPr>
                <w:rFonts w:cstheme="minorHAnsi"/>
                <w:sz w:val="28"/>
                <w:szCs w:val="28"/>
              </w:rPr>
              <w:t>search API</w:t>
            </w:r>
            <w:r w:rsidRPr="00C82964">
              <w:rPr>
                <w:rFonts w:cstheme="minorHAnsi"/>
                <w:sz w:val="28"/>
                <w:szCs w:val="28"/>
              </w:rPr>
              <w:t>.</w:t>
            </w:r>
            <w:r w:rsidR="00E13B41" w:rsidRPr="00C82964">
              <w:rPr>
                <w:rFonts w:cstheme="minorHAnsi"/>
                <w:sz w:val="28"/>
                <w:szCs w:val="28"/>
              </w:rPr>
              <w:t xml:space="preserve"> </w:t>
            </w:r>
            <w:r w:rsidR="00B21BBC">
              <w:rPr>
                <w:rFonts w:cstheme="minorHAnsi"/>
                <w:sz w:val="28"/>
                <w:szCs w:val="28"/>
              </w:rPr>
              <w:t>Four</w:t>
            </w:r>
            <w:r w:rsidR="00D1695E">
              <w:rPr>
                <w:rFonts w:cstheme="minorHAnsi"/>
                <w:sz w:val="28"/>
                <w:szCs w:val="28"/>
              </w:rPr>
              <w:t xml:space="preserve"> </w:t>
            </w:r>
            <w:r w:rsidR="00E13B41" w:rsidRPr="00C82964">
              <w:rPr>
                <w:rFonts w:cstheme="minorHAnsi"/>
                <w:sz w:val="28"/>
                <w:szCs w:val="28"/>
              </w:rPr>
              <w:t xml:space="preserve">new operators have been added: </w:t>
            </w:r>
            <w:r w:rsidR="00E13B41" w:rsidRPr="00C82964">
              <w:rPr>
                <w:sz w:val="28"/>
                <w:szCs w:val="28"/>
              </w:rPr>
              <w:t>TIMESTAMP_LESS_THAN,  TIMESTAMP_GREATER_THAN</w:t>
            </w:r>
            <w:r w:rsidR="00B21BBC">
              <w:rPr>
                <w:sz w:val="28"/>
                <w:szCs w:val="28"/>
              </w:rPr>
              <w:t>, TIMESTAMP_LESS_OR_EQUAL and TIMESTAMP_GREATER_OR_EQUAL</w:t>
            </w:r>
            <w:r w:rsidR="00E13B41" w:rsidRPr="00C82964">
              <w:rPr>
                <w:sz w:val="28"/>
                <w:szCs w:val="28"/>
              </w:rPr>
              <w:t>.</w:t>
            </w:r>
            <w:r w:rsidR="00D1695E">
              <w:rPr>
                <w:sz w:val="28"/>
                <w:szCs w:val="28"/>
              </w:rPr>
              <w:t xml:space="preserve">  </w:t>
            </w:r>
            <w:r w:rsidR="007842C5">
              <w:rPr>
                <w:sz w:val="28"/>
                <w:szCs w:val="28"/>
              </w:rPr>
              <w:t xml:space="preserve">For additional information, please refer to section 5.17 of the API specification located at </w:t>
            </w:r>
            <w:hyperlink r:id="rId5" w:history="1">
              <w:r w:rsidR="007842C5" w:rsidRPr="000A540C">
                <w:rPr>
                  <w:rStyle w:val="Hyperlink"/>
                  <w:sz w:val="28"/>
                  <w:szCs w:val="28"/>
                </w:rPr>
                <w:t>https://github.com/CBIIT/HPC_DME_APIs/blob/master/doc/guides/HPC_API_Specification.docx</w:t>
              </w:r>
            </w:hyperlink>
          </w:p>
          <w:p w14:paraId="5E533437" w14:textId="77777777" w:rsidR="00A82402" w:rsidRDefault="00A82402" w:rsidP="008D5B18">
            <w:pPr>
              <w:rPr>
                <w:sz w:val="28"/>
                <w:szCs w:val="28"/>
                <w:u w:val="single"/>
              </w:rPr>
            </w:pPr>
          </w:p>
          <w:p w14:paraId="08BDF700" w14:textId="0F1CEF2E" w:rsidR="00C82964" w:rsidRPr="00C82964" w:rsidRDefault="00CF466D" w:rsidP="00C82964">
            <w:pPr>
              <w:rPr>
                <w:sz w:val="28"/>
                <w:szCs w:val="28"/>
              </w:rPr>
            </w:pPr>
            <w:r w:rsidRPr="00C82964">
              <w:rPr>
                <w:sz w:val="28"/>
                <w:szCs w:val="28"/>
                <w:u w:val="single"/>
              </w:rPr>
              <w:t>HPCDATAMGM-</w:t>
            </w:r>
            <w:r w:rsidR="00715202" w:rsidRPr="00C82964">
              <w:rPr>
                <w:sz w:val="28"/>
                <w:szCs w:val="28"/>
                <w:u w:val="single"/>
              </w:rPr>
              <w:t>11</w:t>
            </w:r>
            <w:r w:rsidR="00C82964" w:rsidRPr="00C82964">
              <w:rPr>
                <w:sz w:val="28"/>
                <w:szCs w:val="28"/>
                <w:u w:val="single"/>
              </w:rPr>
              <w:t>10</w:t>
            </w:r>
            <w:r w:rsidRPr="00C82964">
              <w:rPr>
                <w:sz w:val="28"/>
                <w:szCs w:val="28"/>
              </w:rPr>
              <w:t xml:space="preserve">:  </w:t>
            </w:r>
            <w:r w:rsidR="00C82964" w:rsidRPr="00C82964">
              <w:rPr>
                <w:sz w:val="28"/>
                <w:szCs w:val="28"/>
              </w:rPr>
              <w:t>Segregated system metadata and user defined metadata in the Detail</w:t>
            </w:r>
            <w:r w:rsidR="00BD748C">
              <w:rPr>
                <w:sz w:val="28"/>
                <w:szCs w:val="28"/>
              </w:rPr>
              <w:t>ed</w:t>
            </w:r>
            <w:r w:rsidR="00C82964" w:rsidRPr="00C82964">
              <w:rPr>
                <w:sz w:val="28"/>
                <w:szCs w:val="28"/>
              </w:rPr>
              <w:t xml:space="preserve"> View for objects and collections</w:t>
            </w:r>
            <w:r w:rsidR="00715202" w:rsidRPr="00C82964">
              <w:rPr>
                <w:sz w:val="28"/>
                <w:szCs w:val="28"/>
              </w:rPr>
              <w:t>.</w:t>
            </w:r>
            <w:r w:rsidR="00C82964" w:rsidRPr="00C82964">
              <w:rPr>
                <w:sz w:val="28"/>
                <w:szCs w:val="28"/>
              </w:rPr>
              <w:t xml:space="preserve"> This ensures that user</w:t>
            </w:r>
            <w:r w:rsidR="00BD748C">
              <w:rPr>
                <w:sz w:val="28"/>
                <w:szCs w:val="28"/>
              </w:rPr>
              <w:t>s</w:t>
            </w:r>
            <w:r w:rsidR="00C82964" w:rsidRPr="00C82964">
              <w:rPr>
                <w:sz w:val="28"/>
                <w:szCs w:val="28"/>
              </w:rPr>
              <w:t xml:space="preserve"> </w:t>
            </w:r>
            <w:r w:rsidR="00BD748C">
              <w:rPr>
                <w:sz w:val="28"/>
                <w:szCs w:val="28"/>
              </w:rPr>
              <w:t xml:space="preserve">do </w:t>
            </w:r>
            <w:r w:rsidR="00C82964" w:rsidRPr="00C82964">
              <w:rPr>
                <w:sz w:val="28"/>
                <w:szCs w:val="28"/>
              </w:rPr>
              <w:t xml:space="preserve">not </w:t>
            </w:r>
            <w:r w:rsidR="00BD748C">
              <w:rPr>
                <w:sz w:val="28"/>
                <w:szCs w:val="28"/>
              </w:rPr>
              <w:t xml:space="preserve">need to </w:t>
            </w:r>
            <w:r w:rsidR="00C82964" w:rsidRPr="00C82964">
              <w:rPr>
                <w:sz w:val="28"/>
                <w:szCs w:val="28"/>
              </w:rPr>
              <w:t xml:space="preserve">scroll through all the system-generated metadata to </w:t>
            </w:r>
            <w:r w:rsidR="00BD748C">
              <w:rPr>
                <w:sz w:val="28"/>
                <w:szCs w:val="28"/>
              </w:rPr>
              <w:t>review or edit their</w:t>
            </w:r>
            <w:r w:rsidR="00C82964" w:rsidRPr="00C82964">
              <w:rPr>
                <w:sz w:val="28"/>
                <w:szCs w:val="28"/>
              </w:rPr>
              <w:t xml:space="preserve"> custom fields.</w:t>
            </w:r>
          </w:p>
          <w:p w14:paraId="3A276CD6" w14:textId="19C7D10D" w:rsidR="00A82402" w:rsidRDefault="00715202" w:rsidP="008D5B18">
            <w:pPr>
              <w:rPr>
                <w:sz w:val="28"/>
                <w:szCs w:val="28"/>
              </w:rPr>
            </w:pPr>
            <w:r>
              <w:rPr>
                <w:sz w:val="28"/>
                <w:szCs w:val="28"/>
              </w:rPr>
              <w:t xml:space="preserve"> </w:t>
            </w:r>
          </w:p>
          <w:p w14:paraId="72D12546" w14:textId="08C93A27" w:rsidR="00BD748C" w:rsidRDefault="00BD748C" w:rsidP="00BD748C">
            <w:pPr>
              <w:rPr>
                <w:sz w:val="28"/>
                <w:szCs w:val="28"/>
              </w:rPr>
            </w:pPr>
            <w:r w:rsidRPr="00176805">
              <w:rPr>
                <w:sz w:val="28"/>
                <w:szCs w:val="28"/>
                <w:u w:val="single"/>
              </w:rPr>
              <w:t>HPCDATAMGM-1027</w:t>
            </w:r>
            <w:r>
              <w:rPr>
                <w:sz w:val="28"/>
                <w:szCs w:val="28"/>
              </w:rPr>
              <w:t xml:space="preserve">: </w:t>
            </w:r>
            <w:r w:rsidR="00B606F8">
              <w:rPr>
                <w:sz w:val="28"/>
                <w:szCs w:val="28"/>
              </w:rPr>
              <w:t>Removed</w:t>
            </w:r>
            <w:r w:rsidR="006E127C">
              <w:rPr>
                <w:sz w:val="28"/>
                <w:szCs w:val="28"/>
              </w:rPr>
              <w:t xml:space="preserve"> display Select </w:t>
            </w:r>
            <w:r w:rsidR="00B606F8">
              <w:rPr>
                <w:sz w:val="28"/>
                <w:szCs w:val="28"/>
              </w:rPr>
              <w:t>item prompt</w:t>
            </w:r>
            <w:r w:rsidR="006E127C">
              <w:rPr>
                <w:sz w:val="28"/>
                <w:szCs w:val="28"/>
              </w:rPr>
              <w:t xml:space="preserve"> in </w:t>
            </w:r>
            <w:r w:rsidR="00176805">
              <w:rPr>
                <w:sz w:val="28"/>
                <w:szCs w:val="28"/>
              </w:rPr>
              <w:t>R</w:t>
            </w:r>
            <w:r w:rsidR="006E127C">
              <w:rPr>
                <w:sz w:val="28"/>
                <w:szCs w:val="28"/>
              </w:rPr>
              <w:t xml:space="preserve">ole </w:t>
            </w:r>
            <w:r w:rsidR="00176805">
              <w:rPr>
                <w:sz w:val="28"/>
                <w:szCs w:val="28"/>
              </w:rPr>
              <w:t>dropdown during user creation if only one role is present.</w:t>
            </w:r>
            <w:r w:rsidR="006E127C">
              <w:rPr>
                <w:sz w:val="28"/>
                <w:szCs w:val="28"/>
              </w:rPr>
              <w:t xml:space="preserve"> </w:t>
            </w:r>
          </w:p>
          <w:p w14:paraId="5C8FF320" w14:textId="77777777" w:rsidR="00BD748C" w:rsidRDefault="00BD748C" w:rsidP="00BD748C">
            <w:pPr>
              <w:rPr>
                <w:sz w:val="28"/>
                <w:szCs w:val="28"/>
              </w:rPr>
            </w:pPr>
          </w:p>
          <w:p w14:paraId="196F06D7" w14:textId="38D5A32A" w:rsidR="00BD748C" w:rsidRPr="006E23CC" w:rsidRDefault="00BD748C" w:rsidP="00BD748C">
            <w:pPr>
              <w:rPr>
                <w:sz w:val="28"/>
                <w:szCs w:val="28"/>
              </w:rPr>
            </w:pPr>
            <w:r w:rsidRPr="00176805">
              <w:rPr>
                <w:sz w:val="28"/>
                <w:szCs w:val="28"/>
                <w:u w:val="single"/>
              </w:rPr>
              <w:t>HPCDATAMGM-1028</w:t>
            </w:r>
            <w:r>
              <w:rPr>
                <w:sz w:val="28"/>
                <w:szCs w:val="28"/>
              </w:rPr>
              <w:t xml:space="preserve">: </w:t>
            </w:r>
            <w:r w:rsidR="00676228">
              <w:rPr>
                <w:sz w:val="28"/>
                <w:szCs w:val="28"/>
              </w:rPr>
              <w:t>Remove display of Select item prompt</w:t>
            </w:r>
            <w:r w:rsidR="00176805">
              <w:rPr>
                <w:sz w:val="28"/>
                <w:szCs w:val="28"/>
              </w:rPr>
              <w:t xml:space="preserve"> in DOC dropdown during user creation if only one DOC is present.</w:t>
            </w:r>
          </w:p>
          <w:p w14:paraId="1596A73B" w14:textId="77777777" w:rsidR="00084430" w:rsidRPr="00084430" w:rsidRDefault="00084430" w:rsidP="00B52165">
            <w:pPr>
              <w:pStyle w:val="NormalWeb"/>
              <w:rPr>
                <w:rFonts w:asciiTheme="minorHAnsi" w:hAnsiTheme="minorHAnsi"/>
                <w:sz w:val="28"/>
                <w:szCs w:val="28"/>
              </w:rPr>
            </w:pPr>
          </w:p>
          <w:p w14:paraId="23364CCE" w14:textId="1C512640" w:rsidR="0032486B" w:rsidRDefault="00A70CEF" w:rsidP="00DE195A">
            <w:pPr>
              <w:rPr>
                <w:rFonts w:cstheme="minorHAnsi"/>
                <w:b/>
                <w:bCs/>
                <w:color w:val="000000"/>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703533D9" w14:textId="77777777" w:rsidR="00A82402" w:rsidRPr="00384004" w:rsidRDefault="00A82402" w:rsidP="00DE195A">
            <w:pPr>
              <w:rPr>
                <w:rFonts w:cstheme="minorHAnsi"/>
                <w:sz w:val="28"/>
                <w:szCs w:val="28"/>
                <w:u w:val="single"/>
              </w:rPr>
            </w:pPr>
          </w:p>
          <w:p w14:paraId="5A5FE4F5" w14:textId="712FDC9F" w:rsidR="00024AAB" w:rsidRPr="00A52B97" w:rsidRDefault="00394E44" w:rsidP="00DE195A">
            <w:pPr>
              <w:rPr>
                <w:b/>
                <w:bCs/>
                <w:sz w:val="28"/>
                <w:szCs w:val="28"/>
                <w:u w:val="single"/>
              </w:rPr>
            </w:pPr>
            <w:r>
              <w:rPr>
                <w:sz w:val="28"/>
                <w:szCs w:val="28"/>
                <w:u w:val="single"/>
              </w:rPr>
              <w:t>HPCDATAMGM-10</w:t>
            </w:r>
            <w:r w:rsidR="0032486B">
              <w:rPr>
                <w:sz w:val="28"/>
                <w:szCs w:val="28"/>
                <w:u w:val="single"/>
              </w:rPr>
              <w:t>8</w:t>
            </w:r>
            <w:r w:rsidR="00394BB5">
              <w:rPr>
                <w:sz w:val="28"/>
                <w:szCs w:val="28"/>
                <w:u w:val="single"/>
              </w:rPr>
              <w:t>3</w:t>
            </w:r>
            <w:r>
              <w:rPr>
                <w:sz w:val="28"/>
                <w:szCs w:val="28"/>
                <w:u w:val="single"/>
              </w:rPr>
              <w:t xml:space="preserve">: </w:t>
            </w:r>
            <w:r w:rsidR="00024AAB" w:rsidRPr="00024AAB">
              <w:rPr>
                <w:sz w:val="28"/>
                <w:szCs w:val="28"/>
              </w:rPr>
              <w:t xml:space="preserve">Fixed issue with the </w:t>
            </w:r>
            <w:r w:rsidR="002726A2">
              <w:rPr>
                <w:sz w:val="28"/>
                <w:szCs w:val="28"/>
              </w:rPr>
              <w:t xml:space="preserve">system </w:t>
            </w:r>
            <w:r w:rsidR="00024AAB" w:rsidRPr="00024AAB">
              <w:rPr>
                <w:sz w:val="28"/>
                <w:szCs w:val="28"/>
              </w:rPr>
              <w:t>d</w:t>
            </w:r>
            <w:r w:rsidR="00394BB5" w:rsidRPr="00024AAB">
              <w:rPr>
                <w:sz w:val="28"/>
                <w:szCs w:val="28"/>
              </w:rPr>
              <w:t xml:space="preserve">ropdown menu </w:t>
            </w:r>
            <w:r w:rsidR="00024AAB" w:rsidRPr="00024AAB">
              <w:rPr>
                <w:sz w:val="28"/>
                <w:szCs w:val="28"/>
              </w:rPr>
              <w:t xml:space="preserve">top </w:t>
            </w:r>
            <w:r w:rsidR="00394BB5" w:rsidRPr="00024AAB">
              <w:rPr>
                <w:sz w:val="28"/>
                <w:szCs w:val="28"/>
              </w:rPr>
              <w:t>right corner</w:t>
            </w:r>
            <w:r w:rsidR="002726A2">
              <w:rPr>
                <w:sz w:val="28"/>
                <w:szCs w:val="28"/>
              </w:rPr>
              <w:t>)</w:t>
            </w:r>
            <w:r w:rsidR="00394BB5" w:rsidRPr="00024AAB">
              <w:rPr>
                <w:sz w:val="28"/>
                <w:szCs w:val="28"/>
              </w:rPr>
              <w:t xml:space="preserve"> </w:t>
            </w:r>
            <w:r w:rsidR="00024AAB" w:rsidRPr="00024AAB">
              <w:rPr>
                <w:sz w:val="28"/>
                <w:szCs w:val="28"/>
              </w:rPr>
              <w:t>not s</w:t>
            </w:r>
            <w:r w:rsidR="002726A2">
              <w:rPr>
                <w:sz w:val="28"/>
                <w:szCs w:val="28"/>
              </w:rPr>
              <w:t>howing</w:t>
            </w:r>
            <w:r w:rsidR="00024AAB" w:rsidRPr="00024AAB">
              <w:rPr>
                <w:sz w:val="28"/>
                <w:szCs w:val="28"/>
              </w:rPr>
              <w:t xml:space="preserve"> up in the Browse screen</w:t>
            </w:r>
            <w:r w:rsidR="00024AAB" w:rsidRPr="00A52B97">
              <w:rPr>
                <w:b/>
                <w:bCs/>
                <w:sz w:val="28"/>
                <w:szCs w:val="28"/>
              </w:rPr>
              <w:t>.</w:t>
            </w:r>
          </w:p>
          <w:p w14:paraId="63751EBE" w14:textId="1DE4E9CB" w:rsidR="000E1368" w:rsidRDefault="000E1368" w:rsidP="006E23CC">
            <w:pPr>
              <w:rPr>
                <w:sz w:val="28"/>
                <w:szCs w:val="28"/>
              </w:rPr>
            </w:pPr>
          </w:p>
          <w:p w14:paraId="0D76F0F1" w14:textId="33808932" w:rsidR="000E1368" w:rsidRDefault="000E1368" w:rsidP="006E23CC">
            <w:pPr>
              <w:rPr>
                <w:sz w:val="28"/>
                <w:szCs w:val="28"/>
              </w:rPr>
            </w:pPr>
            <w:r w:rsidRPr="000E1368">
              <w:rPr>
                <w:sz w:val="28"/>
                <w:szCs w:val="28"/>
                <w:u w:val="single"/>
              </w:rPr>
              <w:t>HPCDATAMGM-1</w:t>
            </w:r>
            <w:r w:rsidR="002B0ADD">
              <w:rPr>
                <w:sz w:val="28"/>
                <w:szCs w:val="28"/>
                <w:u w:val="single"/>
              </w:rPr>
              <w:t>108</w:t>
            </w:r>
            <w:r>
              <w:rPr>
                <w:sz w:val="28"/>
                <w:szCs w:val="28"/>
              </w:rPr>
              <w:t>: Fixed third</w:t>
            </w:r>
            <w:r w:rsidR="00F7741B">
              <w:rPr>
                <w:sz w:val="28"/>
                <w:szCs w:val="28"/>
              </w:rPr>
              <w:t>-</w:t>
            </w:r>
            <w:r>
              <w:rPr>
                <w:sz w:val="28"/>
                <w:szCs w:val="28"/>
              </w:rPr>
              <w:t xml:space="preserve">party library security vulnerability reported by </w:t>
            </w:r>
            <w:proofErr w:type="spellStart"/>
            <w:r>
              <w:rPr>
                <w:sz w:val="28"/>
                <w:szCs w:val="28"/>
              </w:rPr>
              <w:t>Github</w:t>
            </w:r>
            <w:proofErr w:type="spellEnd"/>
            <w:r>
              <w:rPr>
                <w:sz w:val="28"/>
                <w:szCs w:val="28"/>
              </w:rPr>
              <w:t>.</w:t>
            </w:r>
          </w:p>
          <w:p w14:paraId="5F5D36D6" w14:textId="160D99FE" w:rsidR="000A7988" w:rsidRDefault="000A7988" w:rsidP="006E23CC">
            <w:pPr>
              <w:rPr>
                <w:sz w:val="28"/>
                <w:szCs w:val="28"/>
              </w:rPr>
            </w:pP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32D48FF8" w:rsidR="005B049B" w:rsidRDefault="005B049B" w:rsidP="00DE195A">
            <w:pPr>
              <w:rPr>
                <w:sz w:val="28"/>
                <w:szCs w:val="28"/>
              </w:rPr>
            </w:pPr>
            <w:r w:rsidRPr="00D930D9">
              <w:rPr>
                <w:sz w:val="28"/>
                <w:szCs w:val="28"/>
                <w:u w:val="single"/>
              </w:rPr>
              <w:t>HPCDATAMGM-</w:t>
            </w:r>
            <w:r w:rsidR="0032486B">
              <w:rPr>
                <w:sz w:val="28"/>
                <w:szCs w:val="28"/>
                <w:u w:val="single"/>
              </w:rPr>
              <w:t>10</w:t>
            </w:r>
            <w:r w:rsidR="00E358BC">
              <w:rPr>
                <w:sz w:val="28"/>
                <w:szCs w:val="28"/>
                <w:u w:val="single"/>
              </w:rPr>
              <w:t>86</w:t>
            </w:r>
            <w:r w:rsidRPr="00D930D9">
              <w:rPr>
                <w:sz w:val="28"/>
                <w:szCs w:val="28"/>
                <w:u w:val="single"/>
              </w:rPr>
              <w:t>:</w:t>
            </w:r>
            <w:r w:rsidR="006721DC" w:rsidRPr="00D930D9">
              <w:rPr>
                <w:sz w:val="28"/>
                <w:szCs w:val="28"/>
              </w:rPr>
              <w:t xml:space="preserve">  </w:t>
            </w:r>
            <w:r w:rsidR="0032486B">
              <w:rPr>
                <w:sz w:val="28"/>
                <w:szCs w:val="28"/>
              </w:rPr>
              <w:t xml:space="preserve">Fixed issue with the </w:t>
            </w:r>
            <w:r w:rsidR="00E13B41">
              <w:rPr>
                <w:sz w:val="28"/>
                <w:szCs w:val="28"/>
              </w:rPr>
              <w:t>D</w:t>
            </w:r>
            <w:r w:rsidR="0032486B">
              <w:rPr>
                <w:sz w:val="28"/>
                <w:szCs w:val="28"/>
              </w:rPr>
              <w:t xml:space="preserve">etailed </w:t>
            </w:r>
            <w:r w:rsidR="00E13B41">
              <w:rPr>
                <w:sz w:val="28"/>
                <w:szCs w:val="28"/>
              </w:rPr>
              <w:t>View access</w:t>
            </w:r>
            <w:r w:rsidR="0032486B">
              <w:rPr>
                <w:sz w:val="28"/>
                <w:szCs w:val="28"/>
              </w:rPr>
              <w:t xml:space="preserve"> taking </w:t>
            </w:r>
            <w:r w:rsidR="001C7BF2">
              <w:rPr>
                <w:sz w:val="28"/>
                <w:szCs w:val="28"/>
              </w:rPr>
              <w:t xml:space="preserve">several minutes to return </w:t>
            </w:r>
            <w:r w:rsidR="0032486B">
              <w:rPr>
                <w:sz w:val="28"/>
                <w:szCs w:val="28"/>
              </w:rPr>
              <w:t xml:space="preserve">or </w:t>
            </w:r>
            <w:r w:rsidR="00E13B41">
              <w:rPr>
                <w:sz w:val="28"/>
                <w:szCs w:val="28"/>
              </w:rPr>
              <w:t>returning a 500 Internal Server Error</w:t>
            </w:r>
            <w:r w:rsidR="0032486B">
              <w:rPr>
                <w:sz w:val="28"/>
                <w:szCs w:val="28"/>
              </w:rPr>
              <w:t>.</w:t>
            </w:r>
          </w:p>
          <w:p w14:paraId="757C3DB3" w14:textId="3A580093" w:rsidR="00E13B41" w:rsidRDefault="00E13B41" w:rsidP="00DE195A">
            <w:pPr>
              <w:rPr>
                <w:sz w:val="28"/>
                <w:szCs w:val="28"/>
              </w:rPr>
            </w:pPr>
          </w:p>
          <w:p w14:paraId="5D1AEDAE" w14:textId="239ECB2B" w:rsidR="00E13B41" w:rsidRPr="00E13B41" w:rsidRDefault="00E13B41" w:rsidP="00DE195A">
            <w:r w:rsidRPr="00E13B41">
              <w:rPr>
                <w:sz w:val="28"/>
                <w:szCs w:val="28"/>
                <w:u w:val="single"/>
              </w:rPr>
              <w:t>HPCDATAMGM-1</w:t>
            </w:r>
            <w:r>
              <w:rPr>
                <w:sz w:val="28"/>
                <w:szCs w:val="28"/>
                <w:u w:val="single"/>
              </w:rPr>
              <w:t>105</w:t>
            </w:r>
            <w:r w:rsidRPr="00E13B41">
              <w:rPr>
                <w:sz w:val="28"/>
                <w:szCs w:val="28"/>
                <w:u w:val="single"/>
              </w:rPr>
              <w:t>:</w:t>
            </w:r>
            <w:r>
              <w:rPr>
                <w:sz w:val="28"/>
                <w:szCs w:val="28"/>
              </w:rPr>
              <w:t xml:space="preserve"> Added ability to prioritize Globus transfer. This is a backend capability that will be accessible to </w:t>
            </w:r>
            <w:r w:rsidR="00E810EE">
              <w:rPr>
                <w:sz w:val="28"/>
                <w:szCs w:val="28"/>
              </w:rPr>
              <w:t xml:space="preserve">the DME </w:t>
            </w:r>
            <w:r>
              <w:rPr>
                <w:sz w:val="28"/>
                <w:szCs w:val="28"/>
              </w:rPr>
              <w:t xml:space="preserve">system administrators </w:t>
            </w:r>
            <w:r w:rsidR="00F7741B">
              <w:rPr>
                <w:sz w:val="28"/>
                <w:szCs w:val="28"/>
              </w:rPr>
              <w:t>to prevent</w:t>
            </w:r>
            <w:r w:rsidR="00E810EE">
              <w:rPr>
                <w:sz w:val="28"/>
                <w:szCs w:val="28"/>
              </w:rPr>
              <w:t xml:space="preserve"> long-running</w:t>
            </w:r>
            <w:r>
              <w:rPr>
                <w:sz w:val="28"/>
                <w:szCs w:val="28"/>
              </w:rPr>
              <w:t xml:space="preserve"> </w:t>
            </w:r>
            <w:r w:rsidR="00E810EE">
              <w:rPr>
                <w:sz w:val="28"/>
                <w:szCs w:val="28"/>
              </w:rPr>
              <w:t>transactions</w:t>
            </w:r>
            <w:r w:rsidR="00F7741B">
              <w:rPr>
                <w:sz w:val="28"/>
                <w:szCs w:val="28"/>
              </w:rPr>
              <w:t xml:space="preserve"> from</w:t>
            </w:r>
            <w:r>
              <w:rPr>
                <w:sz w:val="28"/>
                <w:szCs w:val="28"/>
              </w:rPr>
              <w:t xml:space="preserve"> </w:t>
            </w:r>
            <w:r w:rsidR="0001092B">
              <w:rPr>
                <w:sz w:val="28"/>
                <w:szCs w:val="28"/>
              </w:rPr>
              <w:t>block</w:t>
            </w:r>
            <w:r w:rsidR="00F7741B">
              <w:rPr>
                <w:sz w:val="28"/>
                <w:szCs w:val="28"/>
              </w:rPr>
              <w:t>ing</w:t>
            </w:r>
            <w:r>
              <w:rPr>
                <w:sz w:val="28"/>
                <w:szCs w:val="28"/>
              </w:rPr>
              <w:t xml:space="preserve"> </w:t>
            </w:r>
            <w:r w:rsidR="0001092B">
              <w:rPr>
                <w:sz w:val="28"/>
                <w:szCs w:val="28"/>
              </w:rPr>
              <w:t>the queue</w:t>
            </w:r>
            <w:r>
              <w:rPr>
                <w:sz w:val="28"/>
                <w:szCs w:val="28"/>
              </w:rPr>
              <w:t>.</w:t>
            </w:r>
          </w:p>
          <w:p w14:paraId="7BFF25AC" w14:textId="697EFEC1" w:rsidR="00684C53" w:rsidRDefault="00684C53" w:rsidP="00684C53"/>
          <w:p w14:paraId="344FA47A" w14:textId="24E3F433" w:rsidR="00402891" w:rsidRDefault="00D402A4" w:rsidP="00E016DE">
            <w:pPr>
              <w:rPr>
                <w:sz w:val="28"/>
                <w:szCs w:val="28"/>
              </w:rPr>
            </w:pPr>
            <w:r w:rsidRPr="00E016DE">
              <w:rPr>
                <w:sz w:val="28"/>
                <w:szCs w:val="28"/>
                <w:u w:val="single"/>
              </w:rPr>
              <w:t>HPCDATAMGM-</w:t>
            </w:r>
            <w:r w:rsidR="001C7BF2">
              <w:rPr>
                <w:sz w:val="28"/>
                <w:szCs w:val="28"/>
                <w:u w:val="single"/>
              </w:rPr>
              <w:t>1</w:t>
            </w:r>
            <w:r w:rsidR="00E358BC">
              <w:rPr>
                <w:sz w:val="28"/>
                <w:szCs w:val="28"/>
                <w:u w:val="single"/>
              </w:rPr>
              <w:t>121</w:t>
            </w:r>
            <w:r w:rsidR="00E016DE" w:rsidRPr="00E016DE">
              <w:rPr>
                <w:sz w:val="28"/>
                <w:szCs w:val="28"/>
              </w:rPr>
              <w:t xml:space="preserve">:   </w:t>
            </w:r>
            <w:r w:rsidR="00E358BC">
              <w:rPr>
                <w:sz w:val="28"/>
                <w:szCs w:val="28"/>
              </w:rPr>
              <w:t>Reduced time to login to the web application through caching and just in time retrieval of config data.</w:t>
            </w:r>
            <w:r w:rsidR="001C7BF2">
              <w:rPr>
                <w:sz w:val="28"/>
                <w:szCs w:val="28"/>
              </w:rPr>
              <w:t xml:space="preserve"> </w:t>
            </w:r>
          </w:p>
          <w:p w14:paraId="581C0B5D" w14:textId="46ECC986" w:rsidR="00AF6908" w:rsidRDefault="00AF6908" w:rsidP="00E016DE">
            <w:pPr>
              <w:rPr>
                <w:sz w:val="28"/>
                <w:szCs w:val="28"/>
              </w:rPr>
            </w:pPr>
          </w:p>
          <w:p w14:paraId="04FBF240" w14:textId="65943BA6" w:rsidR="00AF6908" w:rsidRPr="00E016DE" w:rsidRDefault="00AF6908" w:rsidP="00E016DE">
            <w:pPr>
              <w:rPr>
                <w:sz w:val="28"/>
                <w:szCs w:val="28"/>
              </w:rPr>
            </w:pPr>
            <w:r w:rsidRPr="00AF6908">
              <w:rPr>
                <w:sz w:val="28"/>
                <w:szCs w:val="28"/>
                <w:u w:val="single"/>
              </w:rPr>
              <w:t>HPCDATAMGM-1122:</w:t>
            </w:r>
            <w:r>
              <w:rPr>
                <w:sz w:val="28"/>
                <w:szCs w:val="28"/>
              </w:rPr>
              <w:t xml:space="preserve"> Reduced time to access the browse screen by optimizing </w:t>
            </w:r>
            <w:r w:rsidR="00A52B97">
              <w:rPr>
                <w:sz w:val="28"/>
                <w:szCs w:val="28"/>
              </w:rPr>
              <w:t xml:space="preserve">access to the user’s </w:t>
            </w:r>
            <w:r>
              <w:rPr>
                <w:sz w:val="28"/>
                <w:szCs w:val="28"/>
              </w:rPr>
              <w:t>bookmark</w:t>
            </w:r>
            <w:r w:rsidR="00D1695E">
              <w:rPr>
                <w:sz w:val="28"/>
                <w:szCs w:val="28"/>
              </w:rPr>
              <w:t>s</w:t>
            </w:r>
            <w:r>
              <w:rPr>
                <w:sz w:val="28"/>
                <w:szCs w:val="28"/>
              </w:rPr>
              <w:t xml:space="preserve"> list.</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6"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771174"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771174"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771174" w:rsidP="00E16925">
            <w:pPr>
              <w:rPr>
                <w:rFonts w:cstheme="minorHAnsi"/>
                <w:sz w:val="28"/>
                <w:szCs w:val="28"/>
                <w:u w:val="single"/>
              </w:rPr>
            </w:pPr>
            <w:hyperlink r:id="rId9"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771174"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771174"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771174"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771174" w:rsidP="00E16925">
            <w:pPr>
              <w:rPr>
                <w:rFonts w:cstheme="minorHAnsi"/>
                <w:sz w:val="28"/>
                <w:szCs w:val="28"/>
              </w:rPr>
            </w:pPr>
            <w:hyperlink r:id="rId13"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771174" w:rsidP="00E16925">
            <w:pPr>
              <w:rPr>
                <w:rFonts w:cstheme="minorHAnsi"/>
                <w:sz w:val="28"/>
                <w:szCs w:val="28"/>
              </w:rPr>
            </w:pPr>
            <w:hyperlink r:id="rId14"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771174"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1092B"/>
    <w:rsid w:val="00024AAB"/>
    <w:rsid w:val="00032AD1"/>
    <w:rsid w:val="0005460B"/>
    <w:rsid w:val="00055061"/>
    <w:rsid w:val="00066652"/>
    <w:rsid w:val="00084430"/>
    <w:rsid w:val="0009284C"/>
    <w:rsid w:val="000A7988"/>
    <w:rsid w:val="000B2A1B"/>
    <w:rsid w:val="000B72A6"/>
    <w:rsid w:val="000E1368"/>
    <w:rsid w:val="000E6A40"/>
    <w:rsid w:val="00102621"/>
    <w:rsid w:val="001105A4"/>
    <w:rsid w:val="00116903"/>
    <w:rsid w:val="00134E60"/>
    <w:rsid w:val="0015248A"/>
    <w:rsid w:val="00162113"/>
    <w:rsid w:val="00176335"/>
    <w:rsid w:val="00176805"/>
    <w:rsid w:val="00187629"/>
    <w:rsid w:val="001917A9"/>
    <w:rsid w:val="00191EE4"/>
    <w:rsid w:val="00197E29"/>
    <w:rsid w:val="001A45E8"/>
    <w:rsid w:val="001C1BFF"/>
    <w:rsid w:val="001C44AB"/>
    <w:rsid w:val="001C7BF2"/>
    <w:rsid w:val="001D50F6"/>
    <w:rsid w:val="002047E7"/>
    <w:rsid w:val="00212062"/>
    <w:rsid w:val="0023074C"/>
    <w:rsid w:val="00231FD9"/>
    <w:rsid w:val="00256B0E"/>
    <w:rsid w:val="00265C82"/>
    <w:rsid w:val="002726A2"/>
    <w:rsid w:val="00290E07"/>
    <w:rsid w:val="00292FFC"/>
    <w:rsid w:val="002A1639"/>
    <w:rsid w:val="002A6934"/>
    <w:rsid w:val="002B0ADD"/>
    <w:rsid w:val="002D447E"/>
    <w:rsid w:val="00302D37"/>
    <w:rsid w:val="003139F5"/>
    <w:rsid w:val="00320665"/>
    <w:rsid w:val="003220FC"/>
    <w:rsid w:val="00324135"/>
    <w:rsid w:val="0032486B"/>
    <w:rsid w:val="00324B7D"/>
    <w:rsid w:val="003514A0"/>
    <w:rsid w:val="00351902"/>
    <w:rsid w:val="00363701"/>
    <w:rsid w:val="00374761"/>
    <w:rsid w:val="003753FF"/>
    <w:rsid w:val="00376C26"/>
    <w:rsid w:val="00384004"/>
    <w:rsid w:val="00394BB5"/>
    <w:rsid w:val="00394E44"/>
    <w:rsid w:val="00394FA6"/>
    <w:rsid w:val="003973BF"/>
    <w:rsid w:val="003A1956"/>
    <w:rsid w:val="003B4A1E"/>
    <w:rsid w:val="003B4E0F"/>
    <w:rsid w:val="003C3B2C"/>
    <w:rsid w:val="003D1FAB"/>
    <w:rsid w:val="003E33F5"/>
    <w:rsid w:val="003E419D"/>
    <w:rsid w:val="003E7FB5"/>
    <w:rsid w:val="003F7E9A"/>
    <w:rsid w:val="00401CE4"/>
    <w:rsid w:val="00402891"/>
    <w:rsid w:val="0040491C"/>
    <w:rsid w:val="004072BE"/>
    <w:rsid w:val="00421C59"/>
    <w:rsid w:val="004254F1"/>
    <w:rsid w:val="0043283E"/>
    <w:rsid w:val="0044497C"/>
    <w:rsid w:val="004568E2"/>
    <w:rsid w:val="00465CC6"/>
    <w:rsid w:val="00477108"/>
    <w:rsid w:val="00477C43"/>
    <w:rsid w:val="004A2329"/>
    <w:rsid w:val="004A3349"/>
    <w:rsid w:val="004A466C"/>
    <w:rsid w:val="004A6F23"/>
    <w:rsid w:val="004C03E1"/>
    <w:rsid w:val="004C69B1"/>
    <w:rsid w:val="004E6073"/>
    <w:rsid w:val="004F1BE7"/>
    <w:rsid w:val="0050417A"/>
    <w:rsid w:val="00511437"/>
    <w:rsid w:val="0052648B"/>
    <w:rsid w:val="00543D0F"/>
    <w:rsid w:val="00547CCC"/>
    <w:rsid w:val="0055281B"/>
    <w:rsid w:val="0055586B"/>
    <w:rsid w:val="0056409B"/>
    <w:rsid w:val="00565880"/>
    <w:rsid w:val="00567678"/>
    <w:rsid w:val="005774F7"/>
    <w:rsid w:val="0058229C"/>
    <w:rsid w:val="005830A2"/>
    <w:rsid w:val="005A6A00"/>
    <w:rsid w:val="005B049B"/>
    <w:rsid w:val="005D2448"/>
    <w:rsid w:val="005D28B6"/>
    <w:rsid w:val="005D42A1"/>
    <w:rsid w:val="005D5A9F"/>
    <w:rsid w:val="005E47DB"/>
    <w:rsid w:val="005F73F0"/>
    <w:rsid w:val="00645632"/>
    <w:rsid w:val="006552C7"/>
    <w:rsid w:val="00660C35"/>
    <w:rsid w:val="006721DC"/>
    <w:rsid w:val="00673839"/>
    <w:rsid w:val="006759C7"/>
    <w:rsid w:val="00676228"/>
    <w:rsid w:val="00684C53"/>
    <w:rsid w:val="006905EA"/>
    <w:rsid w:val="006A4A0F"/>
    <w:rsid w:val="006A4F89"/>
    <w:rsid w:val="006B0CE9"/>
    <w:rsid w:val="006B5522"/>
    <w:rsid w:val="006B741F"/>
    <w:rsid w:val="006B7B77"/>
    <w:rsid w:val="006C28FB"/>
    <w:rsid w:val="006D12B5"/>
    <w:rsid w:val="006D21FB"/>
    <w:rsid w:val="006E127C"/>
    <w:rsid w:val="006E1F17"/>
    <w:rsid w:val="006E23CC"/>
    <w:rsid w:val="006E6CF0"/>
    <w:rsid w:val="006E760E"/>
    <w:rsid w:val="006F3ECE"/>
    <w:rsid w:val="006F72E3"/>
    <w:rsid w:val="007007DC"/>
    <w:rsid w:val="00713B22"/>
    <w:rsid w:val="00715202"/>
    <w:rsid w:val="00721DD7"/>
    <w:rsid w:val="00727D51"/>
    <w:rsid w:val="00753D3A"/>
    <w:rsid w:val="00771174"/>
    <w:rsid w:val="007842C5"/>
    <w:rsid w:val="007919FC"/>
    <w:rsid w:val="007952E7"/>
    <w:rsid w:val="007A104C"/>
    <w:rsid w:val="007B4BF1"/>
    <w:rsid w:val="007C5AD2"/>
    <w:rsid w:val="007C6617"/>
    <w:rsid w:val="007D1E1A"/>
    <w:rsid w:val="007E6F17"/>
    <w:rsid w:val="007E7ACE"/>
    <w:rsid w:val="0080614F"/>
    <w:rsid w:val="00806560"/>
    <w:rsid w:val="00810BCE"/>
    <w:rsid w:val="00811B6E"/>
    <w:rsid w:val="0081460F"/>
    <w:rsid w:val="008221CD"/>
    <w:rsid w:val="0082411F"/>
    <w:rsid w:val="00825FF2"/>
    <w:rsid w:val="00827208"/>
    <w:rsid w:val="008404C5"/>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66F53"/>
    <w:rsid w:val="00974271"/>
    <w:rsid w:val="009B1E7B"/>
    <w:rsid w:val="009B5092"/>
    <w:rsid w:val="009E178B"/>
    <w:rsid w:val="009E6119"/>
    <w:rsid w:val="00A0300D"/>
    <w:rsid w:val="00A16B92"/>
    <w:rsid w:val="00A33112"/>
    <w:rsid w:val="00A43736"/>
    <w:rsid w:val="00A52B97"/>
    <w:rsid w:val="00A57351"/>
    <w:rsid w:val="00A64DFF"/>
    <w:rsid w:val="00A67379"/>
    <w:rsid w:val="00A70CEF"/>
    <w:rsid w:val="00A75609"/>
    <w:rsid w:val="00A82402"/>
    <w:rsid w:val="00A8442D"/>
    <w:rsid w:val="00A84586"/>
    <w:rsid w:val="00A9151F"/>
    <w:rsid w:val="00A9665D"/>
    <w:rsid w:val="00A96980"/>
    <w:rsid w:val="00A9723A"/>
    <w:rsid w:val="00AB11E6"/>
    <w:rsid w:val="00AC2145"/>
    <w:rsid w:val="00AC3864"/>
    <w:rsid w:val="00AD79C2"/>
    <w:rsid w:val="00AE46EB"/>
    <w:rsid w:val="00AE57E8"/>
    <w:rsid w:val="00AF3228"/>
    <w:rsid w:val="00AF50AD"/>
    <w:rsid w:val="00AF6908"/>
    <w:rsid w:val="00B06FF2"/>
    <w:rsid w:val="00B141CE"/>
    <w:rsid w:val="00B21BBC"/>
    <w:rsid w:val="00B21CF6"/>
    <w:rsid w:val="00B22FD5"/>
    <w:rsid w:val="00B2458F"/>
    <w:rsid w:val="00B37FD7"/>
    <w:rsid w:val="00B50CD6"/>
    <w:rsid w:val="00B52165"/>
    <w:rsid w:val="00B56B4C"/>
    <w:rsid w:val="00B606F8"/>
    <w:rsid w:val="00B7061D"/>
    <w:rsid w:val="00B767AC"/>
    <w:rsid w:val="00B9518A"/>
    <w:rsid w:val="00B97990"/>
    <w:rsid w:val="00BA2861"/>
    <w:rsid w:val="00BA3B1C"/>
    <w:rsid w:val="00BD128E"/>
    <w:rsid w:val="00BD748C"/>
    <w:rsid w:val="00BE6F4F"/>
    <w:rsid w:val="00BF1AA1"/>
    <w:rsid w:val="00C00B53"/>
    <w:rsid w:val="00C0146F"/>
    <w:rsid w:val="00C07647"/>
    <w:rsid w:val="00C14E75"/>
    <w:rsid w:val="00C229AB"/>
    <w:rsid w:val="00C24E4E"/>
    <w:rsid w:val="00C275FF"/>
    <w:rsid w:val="00C3130B"/>
    <w:rsid w:val="00C41BB6"/>
    <w:rsid w:val="00C50145"/>
    <w:rsid w:val="00C7076E"/>
    <w:rsid w:val="00C82964"/>
    <w:rsid w:val="00C906EA"/>
    <w:rsid w:val="00CA1029"/>
    <w:rsid w:val="00CA250A"/>
    <w:rsid w:val="00CB4820"/>
    <w:rsid w:val="00CB4A54"/>
    <w:rsid w:val="00CB5099"/>
    <w:rsid w:val="00CC464A"/>
    <w:rsid w:val="00CC6ACC"/>
    <w:rsid w:val="00CC7B94"/>
    <w:rsid w:val="00CF466D"/>
    <w:rsid w:val="00CF4DA1"/>
    <w:rsid w:val="00D05F9C"/>
    <w:rsid w:val="00D0630A"/>
    <w:rsid w:val="00D1695E"/>
    <w:rsid w:val="00D20BBE"/>
    <w:rsid w:val="00D32E29"/>
    <w:rsid w:val="00D35F85"/>
    <w:rsid w:val="00D402A4"/>
    <w:rsid w:val="00D46072"/>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E016DE"/>
    <w:rsid w:val="00E13B41"/>
    <w:rsid w:val="00E16925"/>
    <w:rsid w:val="00E358BC"/>
    <w:rsid w:val="00E42620"/>
    <w:rsid w:val="00E51637"/>
    <w:rsid w:val="00E537B6"/>
    <w:rsid w:val="00E67D64"/>
    <w:rsid w:val="00E77F04"/>
    <w:rsid w:val="00E810EE"/>
    <w:rsid w:val="00E94C6E"/>
    <w:rsid w:val="00E95B4D"/>
    <w:rsid w:val="00EB43BE"/>
    <w:rsid w:val="00EC0A64"/>
    <w:rsid w:val="00ED505B"/>
    <w:rsid w:val="00ED53C6"/>
    <w:rsid w:val="00EE4757"/>
    <w:rsid w:val="00F275EF"/>
    <w:rsid w:val="00F33CC8"/>
    <w:rsid w:val="00F37C7A"/>
    <w:rsid w:val="00F43337"/>
    <w:rsid w:val="00F568C7"/>
    <w:rsid w:val="00F60296"/>
    <w:rsid w:val="00F61847"/>
    <w:rsid w:val="00F6729F"/>
    <w:rsid w:val="00F7264D"/>
    <w:rsid w:val="00F7741B"/>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2486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irods.org/"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User_Guide.docx" TargetMode="External"/><Relationship Id="rId12" Type="http://schemas.openxmlformats.org/officeDocument/2006/relationships/hyperlink" Target="https://tracker.nci.nih.gov/secure/RapidBoard.jspa?rapidView=2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nci.nih.gov/display/DMEdoc/DME+User+Guide" TargetMode="External"/><Relationship Id="rId11" Type="http://schemas.openxmlformats.org/officeDocument/2006/relationships/hyperlink" Target="https://github.com/CBIIT/HPC_DME_APIs" TargetMode="External"/><Relationship Id="rId5" Type="http://schemas.openxmlformats.org/officeDocument/2006/relationships/hyperlink" Target="https://github.com/CBIIT/HPC_DME_APIs/blob/master/doc/guides/HPC_API_Specification.docx" TargetMode="External"/><Relationship Id="rId15" Type="http://schemas.openxmlformats.org/officeDocument/2006/relationships/hyperlink" Target="https://www.globu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https://github.com/CBIIT/HPC_DME_APIs/tree/master/doc/training" TargetMode="External"/><Relationship Id="rId14" Type="http://schemas.openxmlformats.org/officeDocument/2006/relationships/hyperlink" Target="https://www.ibm.com/cloud-computing/products/storage/object-storage/why-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40</cp:revision>
  <dcterms:created xsi:type="dcterms:W3CDTF">2019-07-09T04:11:00Z</dcterms:created>
  <dcterms:modified xsi:type="dcterms:W3CDTF">2019-08-21T20:41:00Z</dcterms:modified>
</cp:coreProperties>
</file>