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6E6D23">
        <w:trPr>
          <w:tblCellSpacing w:w="0" w:type="dxa"/>
        </w:trPr>
        <w:tc>
          <w:tcPr>
            <w:tcW w:w="10170" w:type="dxa"/>
            <w:vAlign w:val="center"/>
            <w:hideMark/>
          </w:tcPr>
          <w:p w14:paraId="522E85CB" w14:textId="77777777" w:rsidR="0040095C" w:rsidRDefault="0040095C" w:rsidP="00E16925">
            <w:pPr>
              <w:rPr>
                <w:rFonts w:cstheme="minorHAnsi"/>
                <w:sz w:val="28"/>
                <w:szCs w:val="28"/>
              </w:rPr>
            </w:pPr>
          </w:p>
          <w:p w14:paraId="43F84EAF" w14:textId="06637B1B"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413346">
              <w:rPr>
                <w:rFonts w:cstheme="minorHAnsi"/>
                <w:b/>
                <w:bCs/>
                <w:sz w:val="28"/>
                <w:szCs w:val="28"/>
              </w:rPr>
              <w:t>3</w:t>
            </w:r>
            <w:r w:rsidR="00C21669" w:rsidRPr="0006592C">
              <w:rPr>
                <w:rFonts w:cstheme="minorHAnsi"/>
                <w:b/>
                <w:bCs/>
                <w:sz w:val="28"/>
                <w:szCs w:val="28"/>
              </w:rPr>
              <w:t>.</w:t>
            </w:r>
            <w:r w:rsidR="00C759BD">
              <w:rPr>
                <w:rFonts w:cstheme="minorHAnsi"/>
                <w:b/>
                <w:bCs/>
                <w:sz w:val="28"/>
                <w:szCs w:val="28"/>
              </w:rPr>
              <w:t>9</w:t>
            </w:r>
            <w:r w:rsidR="0014114B">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C759BD">
              <w:rPr>
                <w:rFonts w:cstheme="minorHAnsi"/>
                <w:b/>
                <w:bCs/>
                <w:sz w:val="28"/>
                <w:szCs w:val="28"/>
              </w:rPr>
              <w:t>December</w:t>
            </w:r>
            <w:r w:rsidR="00413346">
              <w:rPr>
                <w:rFonts w:cstheme="minorHAnsi"/>
                <w:b/>
                <w:bCs/>
                <w:sz w:val="28"/>
                <w:szCs w:val="28"/>
              </w:rPr>
              <w:t xml:space="preserve"> </w:t>
            </w:r>
            <w:r w:rsidR="009C7566">
              <w:rPr>
                <w:rFonts w:cstheme="minorHAnsi"/>
                <w:b/>
                <w:bCs/>
                <w:sz w:val="28"/>
                <w:szCs w:val="28"/>
              </w:rPr>
              <w:t>2</w:t>
            </w:r>
            <w:r w:rsidR="00C759BD">
              <w:rPr>
                <w:rFonts w:cstheme="minorHAnsi"/>
                <w:b/>
                <w:bCs/>
                <w:sz w:val="28"/>
                <w:szCs w:val="28"/>
              </w:rPr>
              <w:t>7</w:t>
            </w:r>
            <w:r w:rsidR="0023074C" w:rsidRPr="0006592C">
              <w:rPr>
                <w:rFonts w:cstheme="minorHAnsi"/>
                <w:b/>
                <w:bCs/>
                <w:sz w:val="28"/>
                <w:szCs w:val="28"/>
              </w:rPr>
              <w:t>, 20</w:t>
            </w:r>
            <w:r w:rsidR="00DD4658" w:rsidRPr="0006592C">
              <w:rPr>
                <w:rFonts w:cstheme="minorHAnsi"/>
                <w:b/>
                <w:bCs/>
                <w:sz w:val="28"/>
                <w:szCs w:val="28"/>
              </w:rPr>
              <w:t>2</w:t>
            </w:r>
            <w:r w:rsidR="00413346">
              <w:rPr>
                <w:rFonts w:cstheme="minorHAnsi"/>
                <w:b/>
                <w:bCs/>
                <w:sz w:val="28"/>
                <w:szCs w:val="28"/>
              </w:rPr>
              <w:t>4</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6978C6">
            <w:pPr>
              <w:pStyle w:val="ListParagraph"/>
              <w:numPr>
                <w:ilvl w:val="0"/>
                <w:numId w:val="47"/>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lastRenderedPageBreak/>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lastRenderedPageBreak/>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769E8732" w14:textId="77777777" w:rsidR="00413346" w:rsidRDefault="00413346" w:rsidP="00413346">
            <w:pPr>
              <w:rPr>
                <w:rFonts w:cstheme="minorHAnsi"/>
                <w:sz w:val="28"/>
                <w:szCs w:val="28"/>
              </w:rPr>
            </w:pPr>
            <w:r>
              <w:rPr>
                <w:rFonts w:cstheme="minorHAnsi"/>
                <w:sz w:val="28"/>
                <w:szCs w:val="28"/>
              </w:rPr>
              <w:t>v2.40.0 – January 30, 2024</w:t>
            </w:r>
          </w:p>
          <w:p w14:paraId="3AB56F97" w14:textId="77777777" w:rsidR="00413346" w:rsidRDefault="00413346" w:rsidP="00413346">
            <w:pPr>
              <w:rPr>
                <w:rFonts w:cstheme="minorHAnsi"/>
                <w:sz w:val="28"/>
                <w:szCs w:val="28"/>
              </w:rPr>
            </w:pPr>
            <w:r>
              <w:rPr>
                <w:rFonts w:cstheme="minorHAnsi"/>
                <w:sz w:val="28"/>
                <w:szCs w:val="28"/>
              </w:rPr>
              <w:t>v2.41.0 - February 28, 2024</w:t>
            </w:r>
          </w:p>
          <w:p w14:paraId="1D960330" w14:textId="386FE681" w:rsidR="00413346" w:rsidRDefault="00413346" w:rsidP="00413346">
            <w:pPr>
              <w:rPr>
                <w:rFonts w:cstheme="minorHAnsi"/>
                <w:sz w:val="28"/>
                <w:szCs w:val="28"/>
              </w:rPr>
            </w:pPr>
            <w:r>
              <w:rPr>
                <w:rFonts w:cstheme="minorHAnsi"/>
                <w:sz w:val="28"/>
                <w:szCs w:val="28"/>
              </w:rPr>
              <w:t>v3.0</w:t>
            </w:r>
            <w:r w:rsidR="00E828C2">
              <w:rPr>
                <w:rFonts w:cstheme="minorHAnsi"/>
                <w:sz w:val="28"/>
                <w:szCs w:val="28"/>
              </w:rPr>
              <w:t>.0</w:t>
            </w:r>
            <w:r>
              <w:rPr>
                <w:rFonts w:cstheme="minorHAnsi"/>
                <w:sz w:val="28"/>
                <w:szCs w:val="28"/>
              </w:rPr>
              <w:t xml:space="preserve"> – March 27, 2024</w:t>
            </w:r>
          </w:p>
          <w:p w14:paraId="1DE533AC" w14:textId="72924DF3" w:rsidR="00E828C2" w:rsidRDefault="00E828C2" w:rsidP="00413346">
            <w:pPr>
              <w:rPr>
                <w:rFonts w:cstheme="minorHAnsi"/>
                <w:sz w:val="28"/>
                <w:szCs w:val="28"/>
              </w:rPr>
            </w:pPr>
            <w:r>
              <w:rPr>
                <w:rFonts w:cstheme="minorHAnsi"/>
                <w:sz w:val="28"/>
                <w:szCs w:val="28"/>
              </w:rPr>
              <w:t>v3.1.0 – April 29, 2024</w:t>
            </w:r>
          </w:p>
          <w:p w14:paraId="5AD6BAB3" w14:textId="3E834F19" w:rsidR="00F950D3" w:rsidRDefault="00AE47B0" w:rsidP="00413346">
            <w:pPr>
              <w:rPr>
                <w:rFonts w:cstheme="minorHAnsi"/>
                <w:sz w:val="28"/>
                <w:szCs w:val="28"/>
              </w:rPr>
            </w:pPr>
            <w:r>
              <w:rPr>
                <w:rFonts w:cstheme="minorHAnsi"/>
                <w:sz w:val="28"/>
                <w:szCs w:val="28"/>
              </w:rPr>
              <w:t>v3.2.0 – May 31, 2024</w:t>
            </w:r>
          </w:p>
          <w:p w14:paraId="732DA943" w14:textId="430BD1C4" w:rsidR="002464EB" w:rsidRDefault="002464EB" w:rsidP="00413346">
            <w:pPr>
              <w:rPr>
                <w:rFonts w:cstheme="minorHAnsi"/>
                <w:sz w:val="28"/>
                <w:szCs w:val="28"/>
              </w:rPr>
            </w:pPr>
            <w:r>
              <w:rPr>
                <w:rFonts w:cstheme="minorHAnsi"/>
                <w:sz w:val="28"/>
                <w:szCs w:val="28"/>
              </w:rPr>
              <w:lastRenderedPageBreak/>
              <w:t xml:space="preserve">v3.3.0 – June </w:t>
            </w:r>
            <w:r w:rsidR="00825E12">
              <w:rPr>
                <w:rFonts w:cstheme="minorHAnsi"/>
                <w:sz w:val="28"/>
                <w:szCs w:val="28"/>
              </w:rPr>
              <w:t>27</w:t>
            </w:r>
            <w:r>
              <w:rPr>
                <w:rFonts w:cstheme="minorHAnsi"/>
                <w:sz w:val="28"/>
                <w:szCs w:val="28"/>
              </w:rPr>
              <w:t>, 2024</w:t>
            </w:r>
          </w:p>
          <w:p w14:paraId="352A958E" w14:textId="3A13B22E" w:rsidR="00CC7E31" w:rsidRDefault="00CC7E31" w:rsidP="00413346">
            <w:pPr>
              <w:rPr>
                <w:rFonts w:cstheme="minorHAnsi"/>
                <w:sz w:val="28"/>
                <w:szCs w:val="28"/>
              </w:rPr>
            </w:pPr>
            <w:r>
              <w:rPr>
                <w:rFonts w:cstheme="minorHAnsi"/>
                <w:sz w:val="28"/>
                <w:szCs w:val="28"/>
              </w:rPr>
              <w:t>v3.4.0 – July 30, 2024</w:t>
            </w:r>
          </w:p>
          <w:p w14:paraId="5DC07394" w14:textId="10B3F69F" w:rsidR="00F950D3" w:rsidRDefault="00F950D3" w:rsidP="00413346">
            <w:pPr>
              <w:rPr>
                <w:rFonts w:cstheme="minorHAnsi"/>
                <w:sz w:val="28"/>
                <w:szCs w:val="28"/>
              </w:rPr>
            </w:pPr>
            <w:r>
              <w:rPr>
                <w:rFonts w:cstheme="minorHAnsi"/>
                <w:sz w:val="28"/>
                <w:szCs w:val="28"/>
              </w:rPr>
              <w:t>v3.5.0 – August 27, 2024</w:t>
            </w:r>
          </w:p>
          <w:p w14:paraId="3E473EB8" w14:textId="151D4EDD" w:rsidR="00D04C33" w:rsidRDefault="00D04C33" w:rsidP="00413346">
            <w:pPr>
              <w:rPr>
                <w:rFonts w:cstheme="minorHAnsi"/>
                <w:sz w:val="28"/>
                <w:szCs w:val="28"/>
              </w:rPr>
            </w:pPr>
            <w:r>
              <w:rPr>
                <w:rFonts w:cstheme="minorHAnsi"/>
                <w:sz w:val="28"/>
                <w:szCs w:val="28"/>
              </w:rPr>
              <w:t>v3.</w:t>
            </w:r>
            <w:r w:rsidR="009E07D9">
              <w:rPr>
                <w:rFonts w:cstheme="minorHAnsi"/>
                <w:sz w:val="28"/>
                <w:szCs w:val="28"/>
              </w:rPr>
              <w:t>7</w:t>
            </w:r>
            <w:r>
              <w:rPr>
                <w:rFonts w:cstheme="minorHAnsi"/>
                <w:sz w:val="28"/>
                <w:szCs w:val="28"/>
              </w:rPr>
              <w:t xml:space="preserve">.0 – </w:t>
            </w:r>
            <w:r w:rsidR="009E07D9">
              <w:rPr>
                <w:rFonts w:cstheme="minorHAnsi"/>
                <w:sz w:val="28"/>
                <w:szCs w:val="28"/>
              </w:rPr>
              <w:t>October</w:t>
            </w:r>
            <w:r>
              <w:rPr>
                <w:rFonts w:cstheme="minorHAnsi"/>
                <w:sz w:val="28"/>
                <w:szCs w:val="28"/>
              </w:rPr>
              <w:t xml:space="preserve"> 30, 2024</w:t>
            </w:r>
          </w:p>
          <w:p w14:paraId="05155694" w14:textId="77F26E63" w:rsidR="009C7566" w:rsidRDefault="009C7566" w:rsidP="00413346">
            <w:pPr>
              <w:rPr>
                <w:rFonts w:cstheme="minorHAnsi"/>
                <w:sz w:val="28"/>
                <w:szCs w:val="28"/>
              </w:rPr>
            </w:pPr>
            <w:r>
              <w:rPr>
                <w:rFonts w:cstheme="minorHAnsi"/>
                <w:sz w:val="28"/>
                <w:szCs w:val="28"/>
              </w:rPr>
              <w:t>v3.8.0 – November 26, 2024</w:t>
            </w:r>
          </w:p>
          <w:p w14:paraId="7AA5A05E" w14:textId="5AE04BCC" w:rsidR="00726721" w:rsidRDefault="00726721" w:rsidP="00413346">
            <w:pPr>
              <w:rPr>
                <w:rFonts w:cstheme="minorHAnsi"/>
                <w:sz w:val="28"/>
                <w:szCs w:val="28"/>
              </w:rPr>
            </w:pPr>
            <w:r>
              <w:rPr>
                <w:rFonts w:cstheme="minorHAnsi"/>
                <w:sz w:val="28"/>
                <w:szCs w:val="28"/>
              </w:rPr>
              <w:t>v3.9.0 – December 27, 2024</w:t>
            </w:r>
          </w:p>
          <w:p w14:paraId="718BB19C" w14:textId="6EA22503" w:rsidR="00413346" w:rsidRDefault="00413346" w:rsidP="00E16925">
            <w:pPr>
              <w:rPr>
                <w:rFonts w:cstheme="minorHAnsi"/>
                <w:sz w:val="28"/>
                <w:szCs w:val="28"/>
              </w:rPr>
            </w:pPr>
          </w:p>
          <w:p w14:paraId="32DDBDE6" w14:textId="77777777" w:rsidR="00A91F60" w:rsidRDefault="00A91F60" w:rsidP="00E16925">
            <w:pPr>
              <w:rPr>
                <w:rFonts w:cstheme="minorHAnsi"/>
                <w:sz w:val="28"/>
                <w:szCs w:val="28"/>
              </w:rPr>
            </w:pPr>
          </w:p>
          <w:p w14:paraId="18C34159" w14:textId="77777777" w:rsidR="00CC22C0" w:rsidRPr="00D66342" w:rsidRDefault="00CC22C0" w:rsidP="00E16925">
            <w:pPr>
              <w:rPr>
                <w:rFonts w:cstheme="minorHAnsi"/>
                <w:sz w:val="28"/>
                <w:szCs w:val="28"/>
              </w:rPr>
            </w:pPr>
          </w:p>
          <w:p w14:paraId="49EEE842" w14:textId="5B307C23" w:rsidR="00E16925" w:rsidRPr="00D66342" w:rsidRDefault="00E16925" w:rsidP="000C3C78">
            <w:pPr>
              <w:pStyle w:val="Heading1"/>
            </w:pPr>
            <w:bookmarkStart w:id="0" w:name="OLE_LINK3"/>
            <w:r w:rsidRPr="00D66342">
              <w:t>New Features and Updates</w:t>
            </w:r>
          </w:p>
          <w:p w14:paraId="1DB3C0A0" w14:textId="77777777" w:rsidR="00A91F60" w:rsidRDefault="00A91F60" w:rsidP="00F568C7">
            <w:pPr>
              <w:rPr>
                <w:rFonts w:cstheme="minorHAnsi"/>
                <w:sz w:val="28"/>
                <w:szCs w:val="28"/>
              </w:rPr>
            </w:pPr>
          </w:p>
          <w:p w14:paraId="5542FDB7" w14:textId="3D8EEC25" w:rsidR="00A91F60" w:rsidRDefault="00F568C7" w:rsidP="00F568C7">
            <w:pPr>
              <w:rPr>
                <w:rFonts w:cstheme="minorHAnsi"/>
                <w:sz w:val="28"/>
                <w:szCs w:val="28"/>
              </w:rPr>
            </w:pPr>
            <w:bookmarkStart w:id="1" w:name="OLE_LINK7"/>
            <w:bookmarkStart w:id="2" w:name="OLE_LINK8"/>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6D3CC4">
              <w:rPr>
                <w:rFonts w:cstheme="minorHAnsi"/>
                <w:sz w:val="28"/>
                <w:szCs w:val="28"/>
              </w:rPr>
              <w:t>R</w:t>
            </w:r>
            <w:r w:rsidRPr="00D66342">
              <w:rPr>
                <w:rFonts w:cstheme="minorHAnsi"/>
                <w:sz w:val="28"/>
                <w:szCs w:val="28"/>
              </w:rPr>
              <w:t>elease</w:t>
            </w:r>
            <w:r w:rsidR="001E5DCE">
              <w:rPr>
                <w:rFonts w:cstheme="minorHAnsi"/>
                <w:sz w:val="28"/>
                <w:szCs w:val="28"/>
              </w:rPr>
              <w:t>.</w:t>
            </w:r>
          </w:p>
          <w:p w14:paraId="0D8557D9" w14:textId="77777777" w:rsidR="000C3C78" w:rsidRPr="00D66342" w:rsidRDefault="000C3C78" w:rsidP="00F568C7">
            <w:pPr>
              <w:rPr>
                <w:rFonts w:cstheme="minorHAnsi"/>
                <w:sz w:val="28"/>
                <w:szCs w:val="28"/>
              </w:rPr>
            </w:pPr>
          </w:p>
          <w:p w14:paraId="236A91C6" w14:textId="4A672B80" w:rsidR="00A27DF0" w:rsidRDefault="00A27DF0" w:rsidP="00F568C7">
            <w:pPr>
              <w:rPr>
                <w:rFonts w:cstheme="minorHAnsi"/>
                <w:sz w:val="28"/>
                <w:szCs w:val="28"/>
              </w:rPr>
            </w:pPr>
          </w:p>
          <w:p w14:paraId="67FB9D9B" w14:textId="0C313BAC" w:rsidR="0053688C" w:rsidRPr="008474F7" w:rsidRDefault="008E0320" w:rsidP="008F3F24">
            <w:pPr>
              <w:pStyle w:val="NormalWeb"/>
              <w:spacing w:before="0" w:beforeAutospacing="0" w:after="0" w:afterAutospacing="0"/>
              <w:rPr>
                <w:color w:val="0E101A"/>
                <w:sz w:val="28"/>
                <w:szCs w:val="28"/>
              </w:rPr>
            </w:pPr>
            <w:r>
              <w:rPr>
                <w:rStyle w:val="Strong"/>
                <w:color w:val="0E101A"/>
                <w:sz w:val="28"/>
                <w:szCs w:val="28"/>
                <w:u w:val="single"/>
              </w:rPr>
              <w:t>New Features</w:t>
            </w:r>
            <w:r w:rsidR="00DA2CB6" w:rsidRPr="00DA2CB6">
              <w:rPr>
                <w:rStyle w:val="Strong"/>
                <w:color w:val="0E101A"/>
                <w:sz w:val="28"/>
                <w:szCs w:val="28"/>
                <w:u w:val="single"/>
              </w:rPr>
              <w:t>/GUI Enhancements:</w:t>
            </w:r>
          </w:p>
          <w:p w14:paraId="05398473" w14:textId="77777777" w:rsidR="00FF1FB7" w:rsidRPr="00CE4ADC" w:rsidRDefault="00FF1FB7" w:rsidP="00DA2CB6">
            <w:pPr>
              <w:pStyle w:val="NormalWeb"/>
              <w:spacing w:before="0" w:beforeAutospacing="0" w:after="0" w:afterAutospacing="0"/>
              <w:rPr>
                <w:color w:val="0E101A"/>
                <w:sz w:val="28"/>
                <w:szCs w:val="28"/>
              </w:rPr>
            </w:pPr>
          </w:p>
          <w:p w14:paraId="00045AA8" w14:textId="6526863F" w:rsidR="00C759BD" w:rsidRPr="00BA24C9" w:rsidRDefault="00CE68F7" w:rsidP="00BA24C9">
            <w:pPr>
              <w:pStyle w:val="NormalWeb"/>
              <w:spacing w:before="120" w:beforeAutospacing="0" w:after="0" w:afterAutospacing="0"/>
              <w:rPr>
                <w:sz w:val="28"/>
                <w:szCs w:val="28"/>
              </w:rPr>
            </w:pPr>
            <w:r w:rsidRPr="00C759BD">
              <w:rPr>
                <w:color w:val="0E101A"/>
                <w:sz w:val="28"/>
                <w:szCs w:val="28"/>
                <w:u w:val="single"/>
              </w:rPr>
              <w:t>HPCDATAMGM-20</w:t>
            </w:r>
            <w:r w:rsidR="00D723BE">
              <w:rPr>
                <w:color w:val="0E101A"/>
                <w:sz w:val="28"/>
                <w:szCs w:val="28"/>
                <w:u w:val="single"/>
              </w:rPr>
              <w:t>24</w:t>
            </w:r>
            <w:r w:rsidRPr="00C759BD">
              <w:rPr>
                <w:color w:val="0E101A"/>
                <w:sz w:val="28"/>
                <w:szCs w:val="28"/>
              </w:rPr>
              <w:t xml:space="preserve">: </w:t>
            </w:r>
            <w:bookmarkStart w:id="3" w:name="OLE_LINK18"/>
            <w:bookmarkStart w:id="4" w:name="OLE_LINK19"/>
            <w:bookmarkStart w:id="5" w:name="OLE_LINK15"/>
            <w:bookmarkStart w:id="6" w:name="OLE_LINK16"/>
            <w:bookmarkStart w:id="7" w:name="OLE_LINK17"/>
            <w:bookmarkStart w:id="8" w:name="OLE_LINK13"/>
            <w:bookmarkStart w:id="9" w:name="OLE_LINK14"/>
            <w:bookmarkStart w:id="10" w:name="OLE_LINK4"/>
            <w:r w:rsidR="00C759BD" w:rsidRPr="00BA24C9">
              <w:rPr>
                <w:sz w:val="28"/>
                <w:szCs w:val="28"/>
              </w:rPr>
              <w:t>Add</w:t>
            </w:r>
            <w:r w:rsidR="00C759BD">
              <w:rPr>
                <w:sz w:val="28"/>
                <w:szCs w:val="28"/>
              </w:rPr>
              <w:t>ed a new</w:t>
            </w:r>
            <w:r w:rsidR="00C759BD" w:rsidRPr="00BA24C9">
              <w:rPr>
                <w:sz w:val="28"/>
                <w:szCs w:val="28"/>
              </w:rPr>
              <w:t xml:space="preserve"> API to set</w:t>
            </w:r>
            <w:r w:rsidR="000F0053">
              <w:rPr>
                <w:sz w:val="28"/>
                <w:szCs w:val="28"/>
              </w:rPr>
              <w:t xml:space="preserve"> </w:t>
            </w:r>
            <w:r w:rsidR="00C759BD" w:rsidRPr="00BA24C9">
              <w:rPr>
                <w:sz w:val="28"/>
                <w:szCs w:val="28"/>
              </w:rPr>
              <w:t>up a collection link. This API enable</w:t>
            </w:r>
            <w:r w:rsidR="00C759BD">
              <w:rPr>
                <w:sz w:val="28"/>
                <w:szCs w:val="28"/>
              </w:rPr>
              <w:t>s</w:t>
            </w:r>
            <w:r w:rsidR="00C759BD" w:rsidRPr="00BA24C9">
              <w:rPr>
                <w:sz w:val="28"/>
                <w:szCs w:val="28"/>
              </w:rPr>
              <w:t xml:space="preserve"> the creation of a 'soft link' to a collection, similar to </w:t>
            </w:r>
            <w:r w:rsidR="00575B99">
              <w:rPr>
                <w:sz w:val="28"/>
                <w:szCs w:val="28"/>
              </w:rPr>
              <w:t>a</w:t>
            </w:r>
            <w:r w:rsidR="00C759BD" w:rsidRPr="00BA24C9">
              <w:rPr>
                <w:sz w:val="28"/>
                <w:szCs w:val="28"/>
              </w:rPr>
              <w:t xml:space="preserve"> Unix link</w:t>
            </w:r>
            <w:r w:rsidR="00771E10">
              <w:rPr>
                <w:sz w:val="28"/>
                <w:szCs w:val="28"/>
              </w:rPr>
              <w:t>,</w:t>
            </w:r>
            <w:r w:rsidR="00C759BD" w:rsidRPr="00BA24C9">
              <w:rPr>
                <w:sz w:val="28"/>
                <w:szCs w:val="28"/>
              </w:rPr>
              <w:t xml:space="preserve"> so</w:t>
            </w:r>
            <w:r w:rsidR="00D723BE">
              <w:rPr>
                <w:sz w:val="28"/>
                <w:szCs w:val="28"/>
              </w:rPr>
              <w:t xml:space="preserve"> that </w:t>
            </w:r>
            <w:r w:rsidR="00933B92">
              <w:rPr>
                <w:sz w:val="28"/>
                <w:szCs w:val="28"/>
              </w:rPr>
              <w:t>a user can mirror</w:t>
            </w:r>
            <w:r w:rsidR="00D723BE">
              <w:rPr>
                <w:sz w:val="28"/>
                <w:szCs w:val="28"/>
              </w:rPr>
              <w:t xml:space="preserve"> the files in a collection without physical duplication</w:t>
            </w:r>
            <w:r w:rsidR="00C759BD" w:rsidRPr="00BA24C9">
              <w:rPr>
                <w:sz w:val="28"/>
                <w:szCs w:val="28"/>
              </w:rPr>
              <w:t>.</w:t>
            </w:r>
            <w:bookmarkEnd w:id="10"/>
          </w:p>
          <w:bookmarkEnd w:id="3"/>
          <w:bookmarkEnd w:id="4"/>
          <w:bookmarkEnd w:id="5"/>
          <w:bookmarkEnd w:id="6"/>
          <w:bookmarkEnd w:id="7"/>
          <w:bookmarkEnd w:id="8"/>
          <w:bookmarkEnd w:id="9"/>
          <w:p w14:paraId="7AAFA811" w14:textId="77777777" w:rsidR="00A91F60" w:rsidRDefault="00A91F60" w:rsidP="001B283D">
            <w:pPr>
              <w:pStyle w:val="NormalWeb"/>
              <w:spacing w:before="0" w:beforeAutospacing="0" w:after="0" w:afterAutospacing="0"/>
              <w:rPr>
                <w:rStyle w:val="Strong"/>
                <w:color w:val="0E101A"/>
                <w:sz w:val="28"/>
                <w:szCs w:val="28"/>
                <w:u w:val="single"/>
              </w:rPr>
            </w:pPr>
          </w:p>
          <w:p w14:paraId="412BC8D8" w14:textId="77777777" w:rsidR="00A60941" w:rsidRDefault="00A60941" w:rsidP="001B283D">
            <w:pPr>
              <w:pStyle w:val="NormalWeb"/>
              <w:spacing w:before="0" w:beforeAutospacing="0" w:after="0" w:afterAutospacing="0"/>
              <w:rPr>
                <w:rStyle w:val="Strong"/>
                <w:color w:val="0E101A"/>
                <w:sz w:val="28"/>
                <w:szCs w:val="28"/>
                <w:u w:val="single"/>
              </w:rPr>
            </w:pPr>
          </w:p>
          <w:p w14:paraId="204B90C0" w14:textId="346BD715" w:rsidR="009E3ADF" w:rsidRPr="009E3ADF" w:rsidRDefault="00DA2CB6" w:rsidP="009E3ADF">
            <w:pPr>
              <w:pStyle w:val="NormalWeb"/>
              <w:spacing w:before="0" w:beforeAutospacing="0" w:after="0" w:afterAutospacing="0"/>
              <w:rPr>
                <w:b/>
                <w:bCs/>
                <w:color w:val="0E101A"/>
                <w:sz w:val="28"/>
                <w:szCs w:val="28"/>
                <w:u w:val="single"/>
              </w:rPr>
            </w:pPr>
            <w:r w:rsidRPr="00CE4ADC">
              <w:rPr>
                <w:rStyle w:val="Strong"/>
                <w:color w:val="0E101A"/>
                <w:sz w:val="28"/>
                <w:szCs w:val="28"/>
                <w:u w:val="single"/>
              </w:rPr>
              <w:t>Improvements and Bug Fixes:</w:t>
            </w:r>
            <w:bookmarkStart w:id="11" w:name="OLE_LINK9"/>
            <w:bookmarkStart w:id="12" w:name="OLE_LINK10"/>
          </w:p>
          <w:p w14:paraId="4E1E1706" w14:textId="41F6C766" w:rsidR="0096578A" w:rsidRDefault="009E3ADF" w:rsidP="0096578A">
            <w:pPr>
              <w:pStyle w:val="NormalWeb"/>
              <w:spacing w:before="240" w:beforeAutospacing="0" w:after="0" w:afterAutospacing="0"/>
              <w:rPr>
                <w:sz w:val="28"/>
                <w:szCs w:val="28"/>
              </w:rPr>
            </w:pPr>
            <w:bookmarkStart w:id="13" w:name="OLE_LINK1"/>
            <w:r w:rsidRPr="00CE68F7">
              <w:rPr>
                <w:sz w:val="28"/>
                <w:szCs w:val="28"/>
                <w:u w:val="single"/>
              </w:rPr>
              <w:t>HPCDATAMGM-1982</w:t>
            </w:r>
            <w:r w:rsidRPr="00CE68F7">
              <w:rPr>
                <w:sz w:val="28"/>
                <w:szCs w:val="28"/>
              </w:rPr>
              <w:t xml:space="preserve">: </w:t>
            </w:r>
            <w:bookmarkStart w:id="14" w:name="OLE_LINK20"/>
            <w:bookmarkStart w:id="15" w:name="OLE_LINK21"/>
            <w:bookmarkStart w:id="16" w:name="OLE_LINK6"/>
            <w:r w:rsidR="00D723BE" w:rsidRPr="00D723BE">
              <w:rPr>
                <w:sz w:val="28"/>
                <w:szCs w:val="28"/>
              </w:rPr>
              <w:t>Fixed the issue of no search results being obtained from the path filter search when</w:t>
            </w:r>
            <w:r w:rsidR="00D723BE" w:rsidRPr="00BA24C9">
              <w:rPr>
                <w:sz w:val="28"/>
                <w:szCs w:val="28"/>
              </w:rPr>
              <w:t xml:space="preserve"> "path" is used as the attribute name in the search criteria of the DME web</w:t>
            </w:r>
            <w:bookmarkStart w:id="17" w:name="OLE_LINK11"/>
            <w:bookmarkEnd w:id="14"/>
            <w:bookmarkEnd w:id="15"/>
            <w:r w:rsidR="00A82574">
              <w:rPr>
                <w:sz w:val="28"/>
                <w:szCs w:val="28"/>
              </w:rPr>
              <w:t xml:space="preserve"> application</w:t>
            </w:r>
            <w:r w:rsidR="0096578A" w:rsidRPr="00A60941">
              <w:rPr>
                <w:sz w:val="28"/>
                <w:szCs w:val="28"/>
              </w:rPr>
              <w:t>.</w:t>
            </w:r>
          </w:p>
          <w:p w14:paraId="122AB8B3" w14:textId="2F297D0F" w:rsidR="008820AB" w:rsidRDefault="008820AB" w:rsidP="0096578A">
            <w:pPr>
              <w:pStyle w:val="NormalWeb"/>
              <w:spacing w:before="240" w:beforeAutospacing="0" w:after="0" w:afterAutospacing="0"/>
              <w:rPr>
                <w:sz w:val="28"/>
                <w:szCs w:val="28"/>
              </w:rPr>
            </w:pPr>
            <w:r w:rsidRPr="008820AB">
              <w:rPr>
                <w:sz w:val="28"/>
                <w:szCs w:val="28"/>
                <w:u w:val="single"/>
              </w:rPr>
              <w:t>HPCDATAMGM-2029</w:t>
            </w:r>
            <w:r w:rsidRPr="008820AB">
              <w:rPr>
                <w:sz w:val="28"/>
                <w:szCs w:val="28"/>
              </w:rPr>
              <w:t xml:space="preserve">: </w:t>
            </w:r>
            <w:r>
              <w:rPr>
                <w:sz w:val="28"/>
                <w:szCs w:val="28"/>
              </w:rPr>
              <w:t xml:space="preserve">Fixed the issue of </w:t>
            </w:r>
            <w:r w:rsidR="00767CD4">
              <w:rPr>
                <w:sz w:val="28"/>
                <w:szCs w:val="28"/>
              </w:rPr>
              <w:t xml:space="preserve"> a</w:t>
            </w:r>
            <w:r>
              <w:rPr>
                <w:sz w:val="28"/>
                <w:szCs w:val="28"/>
              </w:rPr>
              <w:t xml:space="preserve"> ‘Collections Failed:’ label always appearing </w:t>
            </w:r>
            <w:r w:rsidR="006503D5">
              <w:rPr>
                <w:sz w:val="28"/>
                <w:szCs w:val="28"/>
              </w:rPr>
              <w:t>on</w:t>
            </w:r>
            <w:r w:rsidR="00B83886">
              <w:rPr>
                <w:sz w:val="28"/>
                <w:szCs w:val="28"/>
              </w:rPr>
              <w:t xml:space="preserve"> </w:t>
            </w:r>
            <w:r>
              <w:rPr>
                <w:sz w:val="28"/>
                <w:szCs w:val="28"/>
              </w:rPr>
              <w:t xml:space="preserve">the Download Task page </w:t>
            </w:r>
            <w:r w:rsidR="00B83886">
              <w:rPr>
                <w:sz w:val="28"/>
                <w:szCs w:val="28"/>
              </w:rPr>
              <w:t xml:space="preserve">of the DME web application </w:t>
            </w:r>
            <w:r>
              <w:rPr>
                <w:sz w:val="28"/>
                <w:szCs w:val="28"/>
              </w:rPr>
              <w:t>w</w:t>
            </w:r>
            <w:r w:rsidRPr="008820AB">
              <w:rPr>
                <w:sz w:val="28"/>
                <w:szCs w:val="28"/>
              </w:rPr>
              <w:t xml:space="preserve">hen </w:t>
            </w:r>
            <w:r w:rsidR="00B83886">
              <w:rPr>
                <w:sz w:val="28"/>
                <w:szCs w:val="28"/>
              </w:rPr>
              <w:t xml:space="preserve">a </w:t>
            </w:r>
            <w:r w:rsidRPr="008820AB">
              <w:rPr>
                <w:sz w:val="28"/>
                <w:szCs w:val="28"/>
              </w:rPr>
              <w:t xml:space="preserve">user initiates </w:t>
            </w:r>
            <w:r w:rsidR="00B83886">
              <w:rPr>
                <w:sz w:val="28"/>
                <w:szCs w:val="28"/>
              </w:rPr>
              <w:t>the</w:t>
            </w:r>
            <w:r w:rsidR="00A157E2">
              <w:rPr>
                <w:sz w:val="28"/>
                <w:szCs w:val="28"/>
              </w:rPr>
              <w:t xml:space="preserve"> </w:t>
            </w:r>
            <w:r w:rsidRPr="008820AB">
              <w:rPr>
                <w:sz w:val="28"/>
                <w:szCs w:val="28"/>
              </w:rPr>
              <w:t xml:space="preserve">download from the </w:t>
            </w:r>
            <w:r w:rsidR="00B83886">
              <w:rPr>
                <w:sz w:val="28"/>
                <w:szCs w:val="28"/>
              </w:rPr>
              <w:t>S</w:t>
            </w:r>
            <w:r w:rsidRPr="008820AB">
              <w:rPr>
                <w:sz w:val="28"/>
                <w:szCs w:val="28"/>
              </w:rPr>
              <w:t xml:space="preserve">earch </w:t>
            </w:r>
            <w:r w:rsidR="00B83886">
              <w:rPr>
                <w:sz w:val="28"/>
                <w:szCs w:val="28"/>
              </w:rPr>
              <w:t>R</w:t>
            </w:r>
            <w:r w:rsidRPr="008820AB">
              <w:rPr>
                <w:sz w:val="28"/>
                <w:szCs w:val="28"/>
              </w:rPr>
              <w:t xml:space="preserve">esults </w:t>
            </w:r>
            <w:r w:rsidR="00B83886">
              <w:rPr>
                <w:sz w:val="28"/>
                <w:szCs w:val="28"/>
              </w:rPr>
              <w:t>page</w:t>
            </w:r>
            <w:r>
              <w:rPr>
                <w:sz w:val="28"/>
                <w:szCs w:val="28"/>
              </w:rPr>
              <w:t>.</w:t>
            </w:r>
          </w:p>
          <w:p w14:paraId="4CD363F4" w14:textId="26A6F9E0" w:rsidR="00A157E2" w:rsidRDefault="00A157E2" w:rsidP="0096578A">
            <w:pPr>
              <w:pStyle w:val="NormalWeb"/>
              <w:spacing w:before="240" w:beforeAutospacing="0" w:after="0" w:afterAutospacing="0"/>
              <w:rPr>
                <w:sz w:val="28"/>
                <w:szCs w:val="28"/>
              </w:rPr>
            </w:pPr>
            <w:r w:rsidRPr="00A157E2">
              <w:rPr>
                <w:sz w:val="28"/>
                <w:szCs w:val="28"/>
                <w:u w:val="single"/>
              </w:rPr>
              <w:t>HPCDATAMGM-1945:</w:t>
            </w:r>
            <w:r>
              <w:rPr>
                <w:sz w:val="28"/>
                <w:szCs w:val="28"/>
              </w:rPr>
              <w:t xml:space="preserve"> Fixed the issue of the destination hierarchy dropdown not appearing for selection in </w:t>
            </w:r>
            <w:r w:rsidR="001A4563">
              <w:rPr>
                <w:sz w:val="28"/>
                <w:szCs w:val="28"/>
              </w:rPr>
              <w:t xml:space="preserve">the </w:t>
            </w:r>
            <w:r>
              <w:rPr>
                <w:sz w:val="28"/>
                <w:szCs w:val="28"/>
              </w:rPr>
              <w:t>Download page when the user initiates bulk download from the Search Results page.</w:t>
            </w:r>
          </w:p>
          <w:p w14:paraId="40046AA5" w14:textId="41DE68C6" w:rsidR="005E71CB" w:rsidRPr="008820AB" w:rsidRDefault="005E71CB" w:rsidP="0096578A">
            <w:pPr>
              <w:pStyle w:val="NormalWeb"/>
              <w:spacing w:before="240" w:beforeAutospacing="0" w:after="0" w:afterAutospacing="0"/>
              <w:rPr>
                <w:sz w:val="28"/>
                <w:szCs w:val="28"/>
              </w:rPr>
            </w:pPr>
            <w:r w:rsidRPr="00EF3337">
              <w:rPr>
                <w:sz w:val="28"/>
                <w:szCs w:val="28"/>
                <w:u w:val="single"/>
              </w:rPr>
              <w:t>HPCDATAMGM-2021</w:t>
            </w:r>
            <w:r>
              <w:rPr>
                <w:sz w:val="28"/>
                <w:szCs w:val="28"/>
              </w:rPr>
              <w:t xml:space="preserve">: Made the name of the results file generated from the Email Export and File Export </w:t>
            </w:r>
            <w:r w:rsidR="00EF3337">
              <w:rPr>
                <w:sz w:val="28"/>
                <w:szCs w:val="28"/>
              </w:rPr>
              <w:t>options</w:t>
            </w:r>
            <w:r>
              <w:rPr>
                <w:sz w:val="28"/>
                <w:szCs w:val="28"/>
              </w:rPr>
              <w:t xml:space="preserve"> </w:t>
            </w:r>
            <w:r w:rsidR="00EF3337">
              <w:rPr>
                <w:sz w:val="28"/>
                <w:szCs w:val="28"/>
              </w:rPr>
              <w:t xml:space="preserve">of the Export Search Results feature </w:t>
            </w:r>
            <w:r>
              <w:rPr>
                <w:sz w:val="28"/>
                <w:szCs w:val="28"/>
              </w:rPr>
              <w:t>of the DME web application</w:t>
            </w:r>
            <w:r w:rsidR="00A157E2">
              <w:rPr>
                <w:sz w:val="28"/>
                <w:szCs w:val="28"/>
              </w:rPr>
              <w:t xml:space="preserve"> consistent</w:t>
            </w:r>
            <w:r>
              <w:rPr>
                <w:sz w:val="28"/>
                <w:szCs w:val="28"/>
              </w:rPr>
              <w:t xml:space="preserve">. </w:t>
            </w:r>
          </w:p>
          <w:bookmarkEnd w:id="11"/>
          <w:bookmarkEnd w:id="12"/>
          <w:bookmarkEnd w:id="13"/>
          <w:bookmarkEnd w:id="16"/>
          <w:bookmarkEnd w:id="17"/>
          <w:p w14:paraId="253FC1B1" w14:textId="7FCAF31F" w:rsidR="00DB1CE6" w:rsidRDefault="00DB1CE6" w:rsidP="00DA2CB6">
            <w:pPr>
              <w:pStyle w:val="NormalWeb"/>
              <w:spacing w:before="0" w:beforeAutospacing="0" w:after="0" w:afterAutospacing="0"/>
              <w:rPr>
                <w:color w:val="0E101A"/>
                <w:sz w:val="28"/>
                <w:szCs w:val="28"/>
              </w:rPr>
            </w:pPr>
          </w:p>
          <w:p w14:paraId="08BC97DC" w14:textId="77777777" w:rsidR="00A91F60" w:rsidRPr="000F0389" w:rsidRDefault="00A91F60" w:rsidP="00DA2CB6">
            <w:pPr>
              <w:pStyle w:val="NormalWeb"/>
              <w:spacing w:before="0" w:beforeAutospacing="0" w:after="0" w:afterAutospacing="0"/>
              <w:rPr>
                <w:color w:val="0E101A"/>
              </w:rPr>
            </w:pPr>
          </w:p>
          <w:p w14:paraId="2B810B4D" w14:textId="57CAEEE1" w:rsidR="00A206DF" w:rsidRDefault="00793023" w:rsidP="004840B5">
            <w:r w:rsidRPr="00D64997">
              <w:rPr>
                <w:b/>
                <w:bCs/>
                <w:sz w:val="28"/>
                <w:szCs w:val="28"/>
                <w:u w:val="single"/>
              </w:rPr>
              <w:lastRenderedPageBreak/>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r w:rsidR="00DE746A" w:rsidRPr="00413346">
              <w:rPr>
                <w:color w:val="0E101A"/>
                <w:sz w:val="28"/>
                <w:szCs w:val="28"/>
              </w:rPr>
              <w:t> </w:t>
            </w:r>
          </w:p>
          <w:p w14:paraId="124FDD52" w14:textId="77777777" w:rsidR="00D723BE" w:rsidRPr="00BA24C9" w:rsidRDefault="00D723BE" w:rsidP="00BA24C9">
            <w:pPr>
              <w:pStyle w:val="NormalWeb"/>
              <w:spacing w:before="120" w:beforeAutospacing="0" w:after="0" w:afterAutospacing="0"/>
              <w:ind w:left="1440"/>
              <w:rPr>
                <w:rFonts w:asciiTheme="minorHAnsi" w:hAnsiTheme="minorHAnsi" w:cstheme="minorHAnsi"/>
                <w:sz w:val="22"/>
                <w:szCs w:val="22"/>
              </w:rPr>
            </w:pPr>
            <w:bookmarkStart w:id="18" w:name="OLE_LINK2"/>
          </w:p>
          <w:p w14:paraId="23A38FFB" w14:textId="7C2EB61A" w:rsidR="00D723BE" w:rsidRPr="00BA24C9" w:rsidRDefault="009E3ADF" w:rsidP="00D723BE">
            <w:pPr>
              <w:pStyle w:val="NormalWeb"/>
              <w:spacing w:before="120" w:beforeAutospacing="0" w:after="0" w:afterAutospacing="0"/>
              <w:rPr>
                <w:sz w:val="28"/>
                <w:szCs w:val="28"/>
              </w:rPr>
            </w:pPr>
            <w:r>
              <w:rPr>
                <w:sz w:val="28"/>
                <w:szCs w:val="28"/>
                <w:u w:val="single"/>
              </w:rPr>
              <w:t>HPCDATAMGM-</w:t>
            </w:r>
            <w:r w:rsidR="00601E5C">
              <w:rPr>
                <w:sz w:val="28"/>
                <w:szCs w:val="28"/>
                <w:u w:val="single"/>
              </w:rPr>
              <w:t xml:space="preserve">1969, </w:t>
            </w:r>
            <w:r w:rsidR="00D723BE">
              <w:rPr>
                <w:sz w:val="28"/>
                <w:szCs w:val="28"/>
                <w:u w:val="single"/>
              </w:rPr>
              <w:t>1972</w:t>
            </w:r>
            <w:r>
              <w:rPr>
                <w:sz w:val="28"/>
                <w:szCs w:val="28"/>
                <w:u w:val="single"/>
              </w:rPr>
              <w:t xml:space="preserve">: </w:t>
            </w:r>
            <w:r w:rsidR="00D87F83">
              <w:rPr>
                <w:sz w:val="28"/>
                <w:szCs w:val="28"/>
              </w:rPr>
              <w:t xml:space="preserve"> </w:t>
            </w:r>
            <w:r w:rsidR="00D723BE" w:rsidRPr="00BA24C9">
              <w:rPr>
                <w:sz w:val="28"/>
                <w:szCs w:val="28"/>
              </w:rPr>
              <w:t>Upgrade</w:t>
            </w:r>
            <w:r w:rsidR="00396AA5">
              <w:rPr>
                <w:sz w:val="28"/>
                <w:szCs w:val="28"/>
              </w:rPr>
              <w:t>d</w:t>
            </w:r>
            <w:r w:rsidR="00D723BE" w:rsidRPr="00BA24C9">
              <w:rPr>
                <w:sz w:val="28"/>
                <w:szCs w:val="28"/>
              </w:rPr>
              <w:t xml:space="preserve"> Tomcat server from 9.5 to 10.1 in the DME API servers and the DME web server. </w:t>
            </w:r>
          </w:p>
          <w:p w14:paraId="4EC82C81" w14:textId="77777777" w:rsidR="00D723BE" w:rsidRDefault="00D723BE" w:rsidP="00D723BE">
            <w:pPr>
              <w:pStyle w:val="NormalWeb"/>
              <w:spacing w:before="120" w:beforeAutospacing="0" w:after="0" w:afterAutospacing="0"/>
              <w:rPr>
                <w:rFonts w:asciiTheme="minorHAnsi" w:hAnsiTheme="minorHAnsi" w:cstheme="minorHAnsi"/>
                <w:sz w:val="22"/>
                <w:szCs w:val="22"/>
              </w:rPr>
            </w:pPr>
          </w:p>
          <w:p w14:paraId="641A1BBC" w14:textId="3FE77786" w:rsidR="00D723BE" w:rsidRPr="00BA24C9" w:rsidRDefault="00D723BE" w:rsidP="00BA24C9">
            <w:pPr>
              <w:pStyle w:val="NormalWeb"/>
              <w:spacing w:before="120" w:beforeAutospacing="0" w:after="0" w:afterAutospacing="0"/>
              <w:rPr>
                <w:sz w:val="28"/>
                <w:szCs w:val="28"/>
              </w:rPr>
            </w:pPr>
            <w:r w:rsidRPr="00BA24C9">
              <w:rPr>
                <w:sz w:val="28"/>
                <w:szCs w:val="28"/>
                <w:u w:val="single"/>
              </w:rPr>
              <w:t>HPCDATAMGM-1969</w:t>
            </w:r>
            <w:r w:rsidRPr="00BA24C9">
              <w:rPr>
                <w:sz w:val="28"/>
                <w:szCs w:val="28"/>
              </w:rPr>
              <w:t>:</w:t>
            </w:r>
            <w:r>
              <w:rPr>
                <w:rFonts w:asciiTheme="minorHAnsi" w:hAnsiTheme="minorHAnsi" w:cstheme="minorHAnsi"/>
                <w:sz w:val="22"/>
                <w:szCs w:val="22"/>
              </w:rPr>
              <w:t xml:space="preserve">  </w:t>
            </w:r>
            <w:r w:rsidRPr="00BA24C9">
              <w:rPr>
                <w:sz w:val="28"/>
                <w:szCs w:val="28"/>
              </w:rPr>
              <w:t>Upgrade</w:t>
            </w:r>
            <w:r w:rsidR="00396AA5">
              <w:rPr>
                <w:sz w:val="28"/>
                <w:szCs w:val="28"/>
              </w:rPr>
              <w:t>d</w:t>
            </w:r>
            <w:r w:rsidRPr="00BA24C9">
              <w:rPr>
                <w:sz w:val="28"/>
                <w:szCs w:val="28"/>
              </w:rPr>
              <w:t xml:space="preserve"> the CXF libraries used in DME from version 3.6 to</w:t>
            </w:r>
            <w:r w:rsidRPr="00BA24C9">
              <w:rPr>
                <w:b/>
                <w:bCs/>
                <w:sz w:val="28"/>
                <w:szCs w:val="28"/>
              </w:rPr>
              <w:t xml:space="preserve"> </w:t>
            </w:r>
            <w:r w:rsidRPr="00BA24C9">
              <w:rPr>
                <w:sz w:val="28"/>
                <w:szCs w:val="28"/>
              </w:rPr>
              <w:t>4.0.5</w:t>
            </w:r>
            <w:r w:rsidR="00CF0098">
              <w:rPr>
                <w:sz w:val="28"/>
                <w:szCs w:val="28"/>
              </w:rPr>
              <w:t xml:space="preserve"> and u</w:t>
            </w:r>
            <w:r w:rsidRPr="00BA24C9">
              <w:rPr>
                <w:sz w:val="28"/>
                <w:szCs w:val="28"/>
              </w:rPr>
              <w:t>pgrade</w:t>
            </w:r>
            <w:r w:rsidR="00FB4AD2">
              <w:rPr>
                <w:sz w:val="28"/>
                <w:szCs w:val="28"/>
              </w:rPr>
              <w:t>d</w:t>
            </w:r>
            <w:r w:rsidRPr="00BA24C9">
              <w:rPr>
                <w:sz w:val="28"/>
                <w:szCs w:val="28"/>
              </w:rPr>
              <w:t xml:space="preserve"> the Spring Framework libraries from version 5.3 to 6.1.14.</w:t>
            </w:r>
          </w:p>
          <w:p w14:paraId="4D21E15B" w14:textId="660A924D" w:rsidR="00DE746A" w:rsidRDefault="00DE746A" w:rsidP="00151E95">
            <w:pPr>
              <w:pStyle w:val="NormalWeb"/>
              <w:spacing w:before="240" w:beforeAutospacing="0" w:after="0" w:afterAutospacing="0"/>
              <w:rPr>
                <w:sz w:val="28"/>
                <w:szCs w:val="28"/>
              </w:rPr>
            </w:pPr>
          </w:p>
          <w:bookmarkEnd w:id="18"/>
          <w:p w14:paraId="10024869" w14:textId="77777777" w:rsidR="006867C6" w:rsidRDefault="006867C6" w:rsidP="000C7608">
            <w:pPr>
              <w:jc w:val="both"/>
              <w:rPr>
                <w:rFonts w:cstheme="minorHAnsi"/>
                <w:sz w:val="28"/>
                <w:szCs w:val="28"/>
              </w:rPr>
            </w:pPr>
          </w:p>
          <w:p w14:paraId="7FDB7879" w14:textId="77777777" w:rsidR="00EF0B4B" w:rsidRDefault="00EF0B4B"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25B178AD" w14:textId="204CA76D" w:rsidR="00844F63" w:rsidRDefault="002C5B04" w:rsidP="006978C6">
            <w:pPr>
              <w:pStyle w:val="ListParagraph"/>
              <w:numPr>
                <w:ilvl w:val="0"/>
                <w:numId w:val="47"/>
              </w:numPr>
              <w:rPr>
                <w:sz w:val="28"/>
                <w:szCs w:val="28"/>
              </w:rPr>
            </w:pPr>
            <w:bookmarkStart w:id="19" w:name="OLE_LINK5"/>
            <w:r w:rsidRPr="002C5B04">
              <w:rPr>
                <w:color w:val="000000" w:themeColor="text1"/>
                <w:sz w:val="28"/>
                <w:szCs w:val="28"/>
              </w:rPr>
              <w:t>T</w:t>
            </w:r>
            <w:r w:rsidR="00844F63" w:rsidRPr="002C5B04">
              <w:rPr>
                <w:color w:val="000000" w:themeColor="text1"/>
                <w:sz w:val="28"/>
                <w:szCs w:val="28"/>
              </w:rPr>
              <w:t>he</w:t>
            </w:r>
            <w:r w:rsidR="00844F63" w:rsidRPr="002C5B04">
              <w:rPr>
                <w:sz w:val="28"/>
                <w:szCs w:val="28"/>
              </w:rPr>
              <w:t xml:space="preserve"> Swagger</w:t>
            </w:r>
            <w:r w:rsidR="00844F63">
              <w:rPr>
                <w:sz w:val="28"/>
                <w:szCs w:val="28"/>
              </w:rPr>
              <w:t xml:space="preserve"> API Specification for the DME REST APIs</w:t>
            </w:r>
            <w:r>
              <w:rPr>
                <w:sz w:val="28"/>
                <w:szCs w:val="28"/>
              </w:rPr>
              <w:t xml:space="preserve"> was published in Release 3.5.0</w:t>
            </w:r>
            <w:r w:rsidR="00844F63" w:rsidRPr="00EF6722">
              <w:rPr>
                <w:sz w:val="28"/>
                <w:szCs w:val="28"/>
              </w:rPr>
              <w:t xml:space="preserve">. </w:t>
            </w:r>
            <w:r w:rsidR="00E12070">
              <w:rPr>
                <w:sz w:val="28"/>
                <w:szCs w:val="28"/>
              </w:rPr>
              <w:t xml:space="preserve">You can access the </w:t>
            </w:r>
            <w:r w:rsidR="00B067AE">
              <w:rPr>
                <w:sz w:val="28"/>
                <w:szCs w:val="28"/>
              </w:rPr>
              <w:t>specification</w:t>
            </w:r>
            <w:r w:rsidR="00844F63">
              <w:rPr>
                <w:sz w:val="28"/>
                <w:szCs w:val="28"/>
              </w:rPr>
              <w:t xml:space="preserve"> </w:t>
            </w:r>
            <w:r w:rsidR="009321A6">
              <w:rPr>
                <w:sz w:val="28"/>
                <w:szCs w:val="28"/>
              </w:rPr>
              <w:t>from</w:t>
            </w:r>
            <w:r w:rsidR="002729CE">
              <w:rPr>
                <w:sz w:val="28"/>
                <w:szCs w:val="28"/>
              </w:rPr>
              <w:t xml:space="preserve"> the </w:t>
            </w:r>
            <w:r w:rsidR="002729CE" w:rsidRPr="0024152F">
              <w:rPr>
                <w:i/>
                <w:iCs/>
                <w:sz w:val="28"/>
                <w:szCs w:val="28"/>
              </w:rPr>
              <w:t>API Specification</w:t>
            </w:r>
            <w:r w:rsidR="002729CE">
              <w:rPr>
                <w:sz w:val="28"/>
                <w:szCs w:val="28"/>
              </w:rPr>
              <w:t xml:space="preserve"> </w:t>
            </w:r>
            <w:r w:rsidR="0024152F">
              <w:rPr>
                <w:sz w:val="28"/>
                <w:szCs w:val="28"/>
              </w:rPr>
              <w:t xml:space="preserve">menu </w:t>
            </w:r>
            <w:r w:rsidR="002729CE">
              <w:rPr>
                <w:sz w:val="28"/>
                <w:szCs w:val="28"/>
              </w:rPr>
              <w:t>item</w:t>
            </w:r>
            <w:r w:rsidR="00844F63">
              <w:rPr>
                <w:sz w:val="28"/>
                <w:szCs w:val="28"/>
              </w:rPr>
              <w:t xml:space="preserve"> in the Help menu on the header of all </w:t>
            </w:r>
            <w:r w:rsidR="00730A85">
              <w:rPr>
                <w:sz w:val="28"/>
                <w:szCs w:val="28"/>
              </w:rPr>
              <w:t xml:space="preserve">pages </w:t>
            </w:r>
            <w:r w:rsidR="00161820">
              <w:rPr>
                <w:sz w:val="28"/>
                <w:szCs w:val="28"/>
              </w:rPr>
              <w:t xml:space="preserve">in the </w:t>
            </w:r>
            <w:r w:rsidR="0024152F">
              <w:rPr>
                <w:sz w:val="28"/>
                <w:szCs w:val="28"/>
              </w:rPr>
              <w:t>DME web application</w:t>
            </w:r>
            <w:r w:rsidR="00844F63">
              <w:rPr>
                <w:sz w:val="28"/>
                <w:szCs w:val="28"/>
              </w:rPr>
              <w:t>.</w:t>
            </w:r>
          </w:p>
          <w:p w14:paraId="586494E8" w14:textId="77777777" w:rsidR="00844F63" w:rsidRDefault="00844F63" w:rsidP="00844F63">
            <w:pPr>
              <w:pStyle w:val="ListParagraph"/>
              <w:rPr>
                <w:sz w:val="28"/>
                <w:szCs w:val="28"/>
              </w:rPr>
            </w:pPr>
          </w:p>
          <w:p w14:paraId="1769C6E8" w14:textId="2F909303" w:rsidR="009548A7" w:rsidRPr="00EF6722" w:rsidRDefault="00413346" w:rsidP="006978C6">
            <w:pPr>
              <w:pStyle w:val="ListParagraph"/>
              <w:numPr>
                <w:ilvl w:val="0"/>
                <w:numId w:val="47"/>
              </w:numPr>
              <w:rPr>
                <w:sz w:val="28"/>
                <w:szCs w:val="28"/>
              </w:rPr>
            </w:pPr>
            <w:r w:rsidRPr="00EF6722">
              <w:rPr>
                <w:sz w:val="28"/>
                <w:szCs w:val="28"/>
              </w:rPr>
              <w:t>If you us</w:t>
            </w:r>
            <w:r w:rsidR="009548A7" w:rsidRPr="00EF6722">
              <w:rPr>
                <w:sz w:val="28"/>
                <w:szCs w:val="28"/>
              </w:rPr>
              <w:t xml:space="preserve">e </w:t>
            </w:r>
            <w:r w:rsidR="000D64F4">
              <w:rPr>
                <w:sz w:val="28"/>
                <w:szCs w:val="28"/>
              </w:rPr>
              <w:t>the DME command line utilities (</w:t>
            </w:r>
            <w:r w:rsidR="009548A7" w:rsidRPr="00EF6722">
              <w:rPr>
                <w:sz w:val="28"/>
                <w:szCs w:val="28"/>
              </w:rPr>
              <w:t>CLU</w:t>
            </w:r>
            <w:r w:rsidR="000D64F4">
              <w:rPr>
                <w:sz w:val="28"/>
                <w:szCs w:val="28"/>
              </w:rPr>
              <w:t>)</w:t>
            </w:r>
            <w:r w:rsidRPr="00EF6722">
              <w:rPr>
                <w:sz w:val="28"/>
                <w:szCs w:val="28"/>
              </w:rPr>
              <w:t xml:space="preserve">, please </w:t>
            </w:r>
            <w:r w:rsidR="009548A7" w:rsidRPr="00EF6722">
              <w:rPr>
                <w:sz w:val="28"/>
                <w:szCs w:val="28"/>
              </w:rPr>
              <w:t>note the follow</w:t>
            </w:r>
            <w:r w:rsidR="00D6138D">
              <w:rPr>
                <w:sz w:val="28"/>
                <w:szCs w:val="28"/>
              </w:rPr>
              <w:t>ing</w:t>
            </w:r>
            <w:r w:rsidR="009548A7" w:rsidRPr="00EF6722">
              <w:rPr>
                <w:sz w:val="28"/>
                <w:szCs w:val="28"/>
              </w:rPr>
              <w:t xml:space="preserve">: </w:t>
            </w:r>
          </w:p>
          <w:p w14:paraId="71462D2F" w14:textId="1AE43E41" w:rsidR="006978C6" w:rsidRPr="00BA24C9" w:rsidRDefault="00016C5D" w:rsidP="00BA24C9">
            <w:pPr>
              <w:pStyle w:val="ListParagraph"/>
              <w:numPr>
                <w:ilvl w:val="1"/>
                <w:numId w:val="47"/>
              </w:numPr>
              <w:jc w:val="left"/>
              <w:rPr>
                <w:sz w:val="28"/>
                <w:szCs w:val="28"/>
              </w:rPr>
            </w:pPr>
            <w:r w:rsidRPr="006978C6">
              <w:rPr>
                <w:sz w:val="28"/>
                <w:szCs w:val="28"/>
              </w:rPr>
              <w:t>Th</w:t>
            </w:r>
            <w:r w:rsidR="00571C37">
              <w:rPr>
                <w:sz w:val="28"/>
                <w:szCs w:val="28"/>
              </w:rPr>
              <w:t>e CLU was upgraded</w:t>
            </w:r>
            <w:r w:rsidRPr="006978C6">
              <w:rPr>
                <w:sz w:val="28"/>
                <w:szCs w:val="28"/>
              </w:rPr>
              <w:t xml:space="preserve"> </w:t>
            </w:r>
            <w:r w:rsidR="00571C37">
              <w:rPr>
                <w:sz w:val="28"/>
                <w:szCs w:val="28"/>
              </w:rPr>
              <w:t xml:space="preserve">in Release </w:t>
            </w:r>
            <w:r w:rsidR="00A277D6">
              <w:rPr>
                <w:sz w:val="28"/>
                <w:szCs w:val="28"/>
              </w:rPr>
              <w:t xml:space="preserve">3.7.0 </w:t>
            </w:r>
            <w:r w:rsidRPr="006978C6">
              <w:rPr>
                <w:sz w:val="28"/>
                <w:szCs w:val="28"/>
              </w:rPr>
              <w:t xml:space="preserve">to run on Java </w:t>
            </w:r>
            <w:r>
              <w:rPr>
                <w:sz w:val="28"/>
                <w:szCs w:val="28"/>
              </w:rPr>
              <w:t xml:space="preserve">21. </w:t>
            </w:r>
            <w:r w:rsidRPr="006978C6">
              <w:rPr>
                <w:sz w:val="28"/>
                <w:szCs w:val="28"/>
              </w:rPr>
              <w:t xml:space="preserve">To obtain the new jar file, perform a git pull. </w:t>
            </w:r>
            <w:r w:rsidRPr="00016C5D">
              <w:rPr>
                <w:color w:val="212121"/>
                <w:sz w:val="28"/>
                <w:szCs w:val="28"/>
              </w:rPr>
              <w:t xml:space="preserve">If you run the commands on Helix/Biowulf,  execute </w:t>
            </w:r>
            <w:r w:rsidRPr="00016C5D">
              <w:rPr>
                <w:rFonts w:ascii="Courier New" w:hAnsi="Courier New" w:cs="Courier New"/>
                <w:color w:val="1D1C1D"/>
                <w:sz w:val="28"/>
                <w:szCs w:val="28"/>
                <w:shd w:val="clear" w:color="auto" w:fill="FFFFFF"/>
              </w:rPr>
              <w:t>module load java/21</w:t>
            </w:r>
            <w:r w:rsidR="002410C6">
              <w:rPr>
                <w:rFonts w:ascii="Courier New" w:hAnsi="Courier New" w:cs="Courier New"/>
                <w:color w:val="1D1C1D"/>
                <w:sz w:val="28"/>
                <w:szCs w:val="28"/>
                <w:shd w:val="clear" w:color="auto" w:fill="FFFFFF"/>
              </w:rPr>
              <w:t>.0.2</w:t>
            </w:r>
            <w:r w:rsidRPr="00016C5D">
              <w:rPr>
                <w:i/>
                <w:iCs/>
                <w:color w:val="1D1C1D"/>
                <w:sz w:val="28"/>
                <w:szCs w:val="28"/>
                <w:shd w:val="clear" w:color="auto" w:fill="FFFFFF"/>
              </w:rPr>
              <w:t xml:space="preserve"> </w:t>
            </w:r>
            <w:r w:rsidRPr="00016C5D">
              <w:rPr>
                <w:color w:val="1D1C1D"/>
                <w:sz w:val="28"/>
                <w:szCs w:val="28"/>
                <w:shd w:val="clear" w:color="auto" w:fill="FFFFFF"/>
              </w:rPr>
              <w:t>before running them</w:t>
            </w:r>
            <w:r w:rsidR="006978C6" w:rsidRPr="00BA24C9">
              <w:rPr>
                <w:color w:val="212121"/>
                <w:sz w:val="28"/>
                <w:szCs w:val="28"/>
              </w:rPr>
              <w:t>.</w:t>
            </w:r>
          </w:p>
          <w:p w14:paraId="6FED3EAB" w14:textId="698AC523" w:rsidR="00D75965" w:rsidRPr="006978C6" w:rsidRDefault="00D75965" w:rsidP="00296409">
            <w:pPr>
              <w:pStyle w:val="ListParagraph"/>
              <w:numPr>
                <w:ilvl w:val="1"/>
                <w:numId w:val="47"/>
              </w:numPr>
              <w:jc w:val="left"/>
              <w:rPr>
                <w:sz w:val="28"/>
                <w:szCs w:val="28"/>
              </w:rPr>
            </w:pPr>
            <w:r w:rsidRPr="006978C6">
              <w:rPr>
                <w:color w:val="000000"/>
                <w:sz w:val="28"/>
                <w:szCs w:val="28"/>
              </w:rPr>
              <w:t>The DME API server keystore was updated in</w:t>
            </w:r>
            <w:r w:rsidR="006978C6" w:rsidRPr="006978C6">
              <w:rPr>
                <w:color w:val="000000"/>
                <w:sz w:val="28"/>
                <w:szCs w:val="28"/>
              </w:rPr>
              <w:t xml:space="preserve"> </w:t>
            </w:r>
            <w:r w:rsidR="00522B26">
              <w:rPr>
                <w:color w:val="000000"/>
                <w:sz w:val="28"/>
                <w:szCs w:val="28"/>
              </w:rPr>
              <w:t xml:space="preserve">this </w:t>
            </w:r>
            <w:r w:rsidR="000C3C78">
              <w:rPr>
                <w:color w:val="000000"/>
                <w:sz w:val="28"/>
                <w:szCs w:val="28"/>
              </w:rPr>
              <w:t>R</w:t>
            </w:r>
            <w:r w:rsidR="00B94B96" w:rsidRPr="006978C6">
              <w:rPr>
                <w:color w:val="000000"/>
                <w:sz w:val="28"/>
                <w:szCs w:val="28"/>
              </w:rPr>
              <w:t>elease</w:t>
            </w:r>
            <w:r w:rsidRPr="006978C6">
              <w:rPr>
                <w:color w:val="000000"/>
                <w:sz w:val="28"/>
                <w:szCs w:val="28"/>
              </w:rPr>
              <w:t>.  </w:t>
            </w:r>
            <w:r w:rsidR="00232E3C" w:rsidRPr="006978C6">
              <w:rPr>
                <w:color w:val="000000"/>
                <w:sz w:val="28"/>
                <w:szCs w:val="28"/>
              </w:rPr>
              <w:t>To obtain the new public key, u</w:t>
            </w:r>
            <w:r w:rsidRPr="006978C6">
              <w:rPr>
                <w:color w:val="000000"/>
                <w:sz w:val="28"/>
                <w:szCs w:val="28"/>
              </w:rPr>
              <w:t>pdate </w:t>
            </w:r>
            <w:r w:rsidRPr="006978C6">
              <w:rPr>
                <w:b/>
                <w:bCs/>
                <w:color w:val="000000"/>
                <w:sz w:val="28"/>
                <w:szCs w:val="28"/>
              </w:rPr>
              <w:t>utils/hpc-client/keystore/keystore-prod.jks</w:t>
            </w:r>
            <w:r w:rsidRPr="006978C6">
              <w:rPr>
                <w:color w:val="000000"/>
                <w:sz w:val="28"/>
                <w:szCs w:val="28"/>
              </w:rPr>
              <w:t> from GitHub master</w:t>
            </w:r>
            <w:r w:rsidR="00DD73D1" w:rsidRPr="006978C6">
              <w:rPr>
                <w:sz w:val="28"/>
                <w:szCs w:val="28"/>
              </w:rPr>
              <w:t xml:space="preserve">. </w:t>
            </w:r>
          </w:p>
          <w:bookmarkEnd w:id="0"/>
          <w:bookmarkEnd w:id="1"/>
          <w:bookmarkEnd w:id="2"/>
          <w:bookmarkEnd w:id="19"/>
          <w:p w14:paraId="7BC227CF" w14:textId="77777777" w:rsidR="006978C6" w:rsidRPr="006978C6" w:rsidRDefault="006978C6" w:rsidP="006978C6">
            <w:pPr>
              <w:pStyle w:val="ListParagraph"/>
              <w:ind w:left="1800"/>
              <w:rPr>
                <w:sz w:val="28"/>
                <w:szCs w:val="28"/>
              </w:rPr>
            </w:pP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7"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06BFEF19" w:rsidR="00F37C7A" w:rsidRPr="00D66342" w:rsidRDefault="00F37C7A" w:rsidP="00E16925">
            <w:pPr>
              <w:rPr>
                <w:rFonts w:cstheme="minorHAnsi"/>
                <w:sz w:val="28"/>
                <w:szCs w:val="28"/>
              </w:rPr>
            </w:pPr>
            <w:r w:rsidRPr="00D66342">
              <w:rPr>
                <w:rFonts w:cstheme="minorHAnsi"/>
                <w:sz w:val="28"/>
                <w:szCs w:val="28"/>
              </w:rPr>
              <w:lastRenderedPageBreak/>
              <w:t>For details on the REST API,</w:t>
            </w:r>
            <w:r w:rsidR="00D3627D">
              <w:rPr>
                <w:rFonts w:cstheme="minorHAnsi"/>
                <w:sz w:val="28"/>
                <w:szCs w:val="28"/>
              </w:rPr>
              <w:t xml:space="preserve"> </w:t>
            </w:r>
            <w:r w:rsidRPr="00D66342">
              <w:rPr>
                <w:rFonts w:cstheme="minorHAnsi"/>
                <w:sz w:val="28"/>
                <w:szCs w:val="28"/>
              </w:rPr>
              <w:t xml:space="preserve">refer to the API Specification </w:t>
            </w:r>
            <w:r w:rsidR="0040180C">
              <w:rPr>
                <w:rFonts w:cstheme="minorHAnsi"/>
                <w:sz w:val="28"/>
                <w:szCs w:val="28"/>
              </w:rPr>
              <w:t>accessible through the API Specification item on the Help menu.</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F95364" w:rsidP="00E16925">
            <w:pPr>
              <w:rPr>
                <w:rFonts w:cstheme="minorHAnsi"/>
                <w:sz w:val="28"/>
                <w:szCs w:val="28"/>
              </w:rPr>
            </w:pPr>
            <w:hyperlink r:id="rId9" w:history="1">
              <w:r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8F0F08" w:rsidP="00E16925">
            <w:pPr>
              <w:rPr>
                <w:rFonts w:cstheme="minorHAnsi"/>
                <w:sz w:val="28"/>
                <w:szCs w:val="28"/>
              </w:rPr>
            </w:pPr>
            <w:hyperlink r:id="rId10" w:history="1">
              <w:r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8F0F08" w:rsidP="00E16925">
            <w:pPr>
              <w:rPr>
                <w:rFonts w:cstheme="minorHAnsi"/>
                <w:sz w:val="28"/>
                <w:szCs w:val="28"/>
              </w:rPr>
            </w:pPr>
            <w:hyperlink r:id="rId11" w:history="1">
              <w:r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8F0F08" w:rsidP="00E16925">
            <w:pPr>
              <w:rPr>
                <w:rFonts w:cstheme="minorHAnsi"/>
                <w:sz w:val="28"/>
                <w:szCs w:val="28"/>
              </w:rPr>
            </w:pPr>
            <w:hyperlink r:id="rId12" w:history="1">
              <w:r w:rsidRPr="00D66342">
                <w:rPr>
                  <w:rStyle w:val="Hyperlink"/>
                  <w:rFonts w:cstheme="minorHAnsi"/>
                  <w:sz w:val="28"/>
                  <w:szCs w:val="28"/>
                </w:rPr>
                <w:t>https://irods.org/</w:t>
              </w:r>
            </w:hyperlink>
          </w:p>
        </w:tc>
      </w:tr>
      <w:tr w:rsidR="00467EFB" w:rsidRPr="004072BE" w14:paraId="161A9C06" w14:textId="77777777" w:rsidTr="006E6D23">
        <w:trPr>
          <w:tblCellSpacing w:w="0" w:type="dxa"/>
        </w:trPr>
        <w:tc>
          <w:tcPr>
            <w:tcW w:w="10170" w:type="dxa"/>
            <w:vAlign w:val="center"/>
          </w:tcPr>
          <w:p w14:paraId="50D1A7AE" w14:textId="1FAF6A95" w:rsidR="00467EFB" w:rsidRDefault="00467EFB" w:rsidP="00E16925">
            <w:pPr>
              <w:rPr>
                <w:rFonts w:cstheme="minorHAnsi"/>
                <w:sz w:val="28"/>
                <w:szCs w:val="28"/>
              </w:rPr>
            </w:pPr>
          </w:p>
        </w:tc>
      </w:tr>
      <w:tr w:rsidR="00F43337" w:rsidRPr="00E16925" w14:paraId="18194795" w14:textId="77777777" w:rsidTr="006E6D23">
        <w:trPr>
          <w:trHeight w:val="981"/>
          <w:tblCellSpacing w:w="0" w:type="dxa"/>
        </w:trPr>
        <w:tc>
          <w:tcPr>
            <w:tcW w:w="1017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8F0F08" w:rsidP="00E16925">
            <w:pPr>
              <w:rPr>
                <w:rFonts w:cstheme="minorHAnsi"/>
                <w:sz w:val="28"/>
                <w:szCs w:val="28"/>
              </w:rPr>
            </w:pPr>
            <w:hyperlink r:id="rId13" w:history="1">
              <w:r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E6482"/>
    <w:multiLevelType w:val="hybridMultilevel"/>
    <w:tmpl w:val="4768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696AD3"/>
    <w:multiLevelType w:val="hybridMultilevel"/>
    <w:tmpl w:val="E9BEBAB6"/>
    <w:lvl w:ilvl="0" w:tplc="04090003">
      <w:start w:val="1"/>
      <w:numFmt w:val="bullet"/>
      <w:lvlText w:val="o"/>
      <w:lvlJc w:val="left"/>
      <w:pPr>
        <w:ind w:left="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380239"/>
    <w:multiLevelType w:val="hybridMultilevel"/>
    <w:tmpl w:val="032C160A"/>
    <w:lvl w:ilvl="0" w:tplc="B5A40458">
      <w:start w:val="5"/>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AB604E"/>
    <w:multiLevelType w:val="hybridMultilevel"/>
    <w:tmpl w:val="56E296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8470922"/>
    <w:multiLevelType w:val="multilevel"/>
    <w:tmpl w:val="027EF8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6"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21"/>
  </w:num>
  <w:num w:numId="2" w16cid:durableId="451244721">
    <w:abstractNumId w:val="12"/>
  </w:num>
  <w:num w:numId="3" w16cid:durableId="1463882850">
    <w:abstractNumId w:val="25"/>
  </w:num>
  <w:num w:numId="4" w16cid:durableId="1488784603">
    <w:abstractNumId w:val="47"/>
  </w:num>
  <w:num w:numId="5" w16cid:durableId="674310880">
    <w:abstractNumId w:val="4"/>
  </w:num>
  <w:num w:numId="6" w16cid:durableId="1155488875">
    <w:abstractNumId w:val="28"/>
  </w:num>
  <w:num w:numId="7" w16cid:durableId="332683224">
    <w:abstractNumId w:val="8"/>
  </w:num>
  <w:num w:numId="8" w16cid:durableId="878709775">
    <w:abstractNumId w:val="20"/>
  </w:num>
  <w:num w:numId="9" w16cid:durableId="735319184">
    <w:abstractNumId w:val="3"/>
  </w:num>
  <w:num w:numId="10" w16cid:durableId="301008134">
    <w:abstractNumId w:val="23"/>
  </w:num>
  <w:num w:numId="11" w16cid:durableId="1873610590">
    <w:abstractNumId w:val="48"/>
  </w:num>
  <w:num w:numId="12" w16cid:durableId="963775281">
    <w:abstractNumId w:val="13"/>
  </w:num>
  <w:num w:numId="13" w16cid:durableId="667829442">
    <w:abstractNumId w:val="5"/>
  </w:num>
  <w:num w:numId="14" w16cid:durableId="177893120">
    <w:abstractNumId w:val="42"/>
  </w:num>
  <w:num w:numId="15" w16cid:durableId="410351357">
    <w:abstractNumId w:val="14"/>
  </w:num>
  <w:num w:numId="16" w16cid:durableId="1806703155">
    <w:abstractNumId w:val="22"/>
  </w:num>
  <w:num w:numId="17" w16cid:durableId="1743019587">
    <w:abstractNumId w:val="39"/>
  </w:num>
  <w:num w:numId="18" w16cid:durableId="1552351326">
    <w:abstractNumId w:val="30"/>
  </w:num>
  <w:num w:numId="19" w16cid:durableId="290521623">
    <w:abstractNumId w:val="27"/>
  </w:num>
  <w:num w:numId="20" w16cid:durableId="1781338699">
    <w:abstractNumId w:val="40"/>
  </w:num>
  <w:num w:numId="21" w16cid:durableId="973221046">
    <w:abstractNumId w:val="41"/>
  </w:num>
  <w:num w:numId="22" w16cid:durableId="1923492650">
    <w:abstractNumId w:val="15"/>
  </w:num>
  <w:num w:numId="23" w16cid:durableId="1693799042">
    <w:abstractNumId w:val="31"/>
  </w:num>
  <w:num w:numId="24" w16cid:durableId="1311980621">
    <w:abstractNumId w:val="29"/>
  </w:num>
  <w:num w:numId="25" w16cid:durableId="81949994">
    <w:abstractNumId w:val="2"/>
  </w:num>
  <w:num w:numId="26" w16cid:durableId="1698506068">
    <w:abstractNumId w:val="38"/>
  </w:num>
  <w:num w:numId="27" w16cid:durableId="1880891349">
    <w:abstractNumId w:val="18"/>
  </w:num>
  <w:num w:numId="28" w16cid:durableId="774833384">
    <w:abstractNumId w:val="11"/>
  </w:num>
  <w:num w:numId="29" w16cid:durableId="620185163">
    <w:abstractNumId w:val="1"/>
  </w:num>
  <w:num w:numId="30" w16cid:durableId="734203346">
    <w:abstractNumId w:val="24"/>
  </w:num>
  <w:num w:numId="31" w16cid:durableId="1230265488">
    <w:abstractNumId w:val="10"/>
  </w:num>
  <w:num w:numId="32" w16cid:durableId="609437760">
    <w:abstractNumId w:val="36"/>
  </w:num>
  <w:num w:numId="33" w16cid:durableId="1683236372">
    <w:abstractNumId w:val="0"/>
  </w:num>
  <w:num w:numId="34" w16cid:durableId="659893969">
    <w:abstractNumId w:val="19"/>
  </w:num>
  <w:num w:numId="35" w16cid:durableId="2013363660">
    <w:abstractNumId w:val="34"/>
  </w:num>
  <w:num w:numId="36" w16cid:durableId="323120363">
    <w:abstractNumId w:val="32"/>
  </w:num>
  <w:num w:numId="37" w16cid:durableId="688339178">
    <w:abstractNumId w:val="46"/>
  </w:num>
  <w:num w:numId="38" w16cid:durableId="913706108">
    <w:abstractNumId w:val="7"/>
  </w:num>
  <w:num w:numId="39" w16cid:durableId="271519681">
    <w:abstractNumId w:val="45"/>
  </w:num>
  <w:num w:numId="40" w16cid:durableId="1029448763">
    <w:abstractNumId w:val="17"/>
  </w:num>
  <w:num w:numId="41" w16cid:durableId="754088065">
    <w:abstractNumId w:val="35"/>
  </w:num>
  <w:num w:numId="42" w16cid:durableId="1636177242">
    <w:abstractNumId w:val="33"/>
  </w:num>
  <w:num w:numId="43" w16cid:durableId="880748338">
    <w:abstractNumId w:val="37"/>
  </w:num>
  <w:num w:numId="44" w16cid:durableId="1994210075">
    <w:abstractNumId w:val="34"/>
  </w:num>
  <w:num w:numId="45" w16cid:durableId="93089556">
    <w:abstractNumId w:val="26"/>
  </w:num>
  <w:num w:numId="46" w16cid:durableId="29843854">
    <w:abstractNumId w:val="16"/>
  </w:num>
  <w:num w:numId="47" w16cid:durableId="1231113907">
    <w:abstractNumId w:val="43"/>
  </w:num>
  <w:num w:numId="48" w16cid:durableId="1396472123">
    <w:abstractNumId w:val="6"/>
  </w:num>
  <w:num w:numId="49" w16cid:durableId="402679854">
    <w:abstractNumId w:val="9"/>
  </w:num>
  <w:num w:numId="50" w16cid:durableId="116204690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65E3"/>
    <w:rsid w:val="00007EB5"/>
    <w:rsid w:val="000100F1"/>
    <w:rsid w:val="0001092B"/>
    <w:rsid w:val="000114C9"/>
    <w:rsid w:val="000115F2"/>
    <w:rsid w:val="00011DC2"/>
    <w:rsid w:val="00011F21"/>
    <w:rsid w:val="0001262E"/>
    <w:rsid w:val="00012CDE"/>
    <w:rsid w:val="0001328C"/>
    <w:rsid w:val="0001400F"/>
    <w:rsid w:val="000147F7"/>
    <w:rsid w:val="000158BB"/>
    <w:rsid w:val="00016C5D"/>
    <w:rsid w:val="00016FF7"/>
    <w:rsid w:val="00017727"/>
    <w:rsid w:val="00017AC1"/>
    <w:rsid w:val="000212F9"/>
    <w:rsid w:val="000222AD"/>
    <w:rsid w:val="00022FA4"/>
    <w:rsid w:val="00024746"/>
    <w:rsid w:val="00024AAB"/>
    <w:rsid w:val="000251BE"/>
    <w:rsid w:val="00025B75"/>
    <w:rsid w:val="00027309"/>
    <w:rsid w:val="00032AD1"/>
    <w:rsid w:val="00034424"/>
    <w:rsid w:val="00034929"/>
    <w:rsid w:val="00034E65"/>
    <w:rsid w:val="0003626B"/>
    <w:rsid w:val="00037272"/>
    <w:rsid w:val="00037C99"/>
    <w:rsid w:val="00041137"/>
    <w:rsid w:val="00041164"/>
    <w:rsid w:val="0004265D"/>
    <w:rsid w:val="00042CE4"/>
    <w:rsid w:val="000432FE"/>
    <w:rsid w:val="000434DD"/>
    <w:rsid w:val="00043A0C"/>
    <w:rsid w:val="00043EF7"/>
    <w:rsid w:val="00044152"/>
    <w:rsid w:val="00045925"/>
    <w:rsid w:val="00045C43"/>
    <w:rsid w:val="000473BE"/>
    <w:rsid w:val="000511C6"/>
    <w:rsid w:val="0005134E"/>
    <w:rsid w:val="00053251"/>
    <w:rsid w:val="0005460B"/>
    <w:rsid w:val="0005492B"/>
    <w:rsid w:val="00055061"/>
    <w:rsid w:val="00055245"/>
    <w:rsid w:val="00056C94"/>
    <w:rsid w:val="000577E5"/>
    <w:rsid w:val="00060C24"/>
    <w:rsid w:val="00060DCA"/>
    <w:rsid w:val="00061335"/>
    <w:rsid w:val="000635BE"/>
    <w:rsid w:val="0006361B"/>
    <w:rsid w:val="000648AC"/>
    <w:rsid w:val="00064C83"/>
    <w:rsid w:val="000655B4"/>
    <w:rsid w:val="0006592C"/>
    <w:rsid w:val="00066652"/>
    <w:rsid w:val="00066F31"/>
    <w:rsid w:val="000724D4"/>
    <w:rsid w:val="00072F94"/>
    <w:rsid w:val="000739E8"/>
    <w:rsid w:val="00075445"/>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76DA"/>
    <w:rsid w:val="000A038E"/>
    <w:rsid w:val="000A0F17"/>
    <w:rsid w:val="000A268F"/>
    <w:rsid w:val="000A7058"/>
    <w:rsid w:val="000A725E"/>
    <w:rsid w:val="000A7988"/>
    <w:rsid w:val="000B10ED"/>
    <w:rsid w:val="000B19FF"/>
    <w:rsid w:val="000B23B7"/>
    <w:rsid w:val="000B2A1B"/>
    <w:rsid w:val="000B3EA1"/>
    <w:rsid w:val="000B4DB4"/>
    <w:rsid w:val="000B5221"/>
    <w:rsid w:val="000B67B8"/>
    <w:rsid w:val="000B72A6"/>
    <w:rsid w:val="000C018B"/>
    <w:rsid w:val="000C3993"/>
    <w:rsid w:val="000C3C78"/>
    <w:rsid w:val="000C461D"/>
    <w:rsid w:val="000C5A3C"/>
    <w:rsid w:val="000C6C82"/>
    <w:rsid w:val="000C7608"/>
    <w:rsid w:val="000D11AC"/>
    <w:rsid w:val="000D14A5"/>
    <w:rsid w:val="000D1EE3"/>
    <w:rsid w:val="000D306C"/>
    <w:rsid w:val="000D3205"/>
    <w:rsid w:val="000D455A"/>
    <w:rsid w:val="000D59FA"/>
    <w:rsid w:val="000D5B78"/>
    <w:rsid w:val="000D64BD"/>
    <w:rsid w:val="000D64F4"/>
    <w:rsid w:val="000D76BC"/>
    <w:rsid w:val="000E0C07"/>
    <w:rsid w:val="000E0C67"/>
    <w:rsid w:val="000E1368"/>
    <w:rsid w:val="000E1610"/>
    <w:rsid w:val="000E1D66"/>
    <w:rsid w:val="000E25B3"/>
    <w:rsid w:val="000E2F62"/>
    <w:rsid w:val="000E36C4"/>
    <w:rsid w:val="000E60B3"/>
    <w:rsid w:val="000E6A40"/>
    <w:rsid w:val="000E6E70"/>
    <w:rsid w:val="000E7574"/>
    <w:rsid w:val="000F0053"/>
    <w:rsid w:val="000F0389"/>
    <w:rsid w:val="000F0B71"/>
    <w:rsid w:val="000F1A55"/>
    <w:rsid w:val="000F30CC"/>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2C4C"/>
    <w:rsid w:val="00115203"/>
    <w:rsid w:val="00116338"/>
    <w:rsid w:val="00116903"/>
    <w:rsid w:val="00116ADF"/>
    <w:rsid w:val="00120B51"/>
    <w:rsid w:val="0012213B"/>
    <w:rsid w:val="00122C49"/>
    <w:rsid w:val="001258D1"/>
    <w:rsid w:val="00125DB4"/>
    <w:rsid w:val="00125F38"/>
    <w:rsid w:val="0012686B"/>
    <w:rsid w:val="001269EE"/>
    <w:rsid w:val="001307E2"/>
    <w:rsid w:val="00131501"/>
    <w:rsid w:val="001319CE"/>
    <w:rsid w:val="00131F09"/>
    <w:rsid w:val="00132456"/>
    <w:rsid w:val="00132D8C"/>
    <w:rsid w:val="00134E60"/>
    <w:rsid w:val="00135488"/>
    <w:rsid w:val="00136FA2"/>
    <w:rsid w:val="00137269"/>
    <w:rsid w:val="00140558"/>
    <w:rsid w:val="0014114B"/>
    <w:rsid w:val="001423B4"/>
    <w:rsid w:val="00142C3B"/>
    <w:rsid w:val="00142C56"/>
    <w:rsid w:val="00144BC8"/>
    <w:rsid w:val="001464EC"/>
    <w:rsid w:val="0015035D"/>
    <w:rsid w:val="00150A93"/>
    <w:rsid w:val="00151E95"/>
    <w:rsid w:val="0015248A"/>
    <w:rsid w:val="00153791"/>
    <w:rsid w:val="0015459E"/>
    <w:rsid w:val="00155207"/>
    <w:rsid w:val="00161820"/>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80986"/>
    <w:rsid w:val="00181C43"/>
    <w:rsid w:val="001827F0"/>
    <w:rsid w:val="001828A4"/>
    <w:rsid w:val="00183036"/>
    <w:rsid w:val="0018343D"/>
    <w:rsid w:val="00183837"/>
    <w:rsid w:val="00184243"/>
    <w:rsid w:val="00187629"/>
    <w:rsid w:val="001876D7"/>
    <w:rsid w:val="001901B2"/>
    <w:rsid w:val="00190497"/>
    <w:rsid w:val="001912E5"/>
    <w:rsid w:val="001917A9"/>
    <w:rsid w:val="00191A07"/>
    <w:rsid w:val="00191A32"/>
    <w:rsid w:val="00191EE4"/>
    <w:rsid w:val="00192BD4"/>
    <w:rsid w:val="00196818"/>
    <w:rsid w:val="00196DF6"/>
    <w:rsid w:val="0019728F"/>
    <w:rsid w:val="001972E4"/>
    <w:rsid w:val="00197E29"/>
    <w:rsid w:val="001A00B9"/>
    <w:rsid w:val="001A0326"/>
    <w:rsid w:val="001A0786"/>
    <w:rsid w:val="001A177F"/>
    <w:rsid w:val="001A23DB"/>
    <w:rsid w:val="001A360A"/>
    <w:rsid w:val="001A4563"/>
    <w:rsid w:val="001A45E8"/>
    <w:rsid w:val="001A4DB6"/>
    <w:rsid w:val="001A745D"/>
    <w:rsid w:val="001A7F20"/>
    <w:rsid w:val="001B06C3"/>
    <w:rsid w:val="001B12F2"/>
    <w:rsid w:val="001B23B5"/>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4EB8"/>
    <w:rsid w:val="001D50F6"/>
    <w:rsid w:val="001D79D8"/>
    <w:rsid w:val="001E2B7B"/>
    <w:rsid w:val="001E3209"/>
    <w:rsid w:val="001E3B0A"/>
    <w:rsid w:val="001E44EA"/>
    <w:rsid w:val="001E5AF2"/>
    <w:rsid w:val="001E5D3F"/>
    <w:rsid w:val="001E5DCE"/>
    <w:rsid w:val="001E7335"/>
    <w:rsid w:val="001E7599"/>
    <w:rsid w:val="001F0972"/>
    <w:rsid w:val="001F3B8B"/>
    <w:rsid w:val="002047E7"/>
    <w:rsid w:val="002056DD"/>
    <w:rsid w:val="00205EA3"/>
    <w:rsid w:val="0020610F"/>
    <w:rsid w:val="00206D12"/>
    <w:rsid w:val="0021005C"/>
    <w:rsid w:val="00210B5C"/>
    <w:rsid w:val="0021158A"/>
    <w:rsid w:val="00211894"/>
    <w:rsid w:val="00211EFF"/>
    <w:rsid w:val="00212062"/>
    <w:rsid w:val="00212FD7"/>
    <w:rsid w:val="00213847"/>
    <w:rsid w:val="00213DEB"/>
    <w:rsid w:val="0021765A"/>
    <w:rsid w:val="00217937"/>
    <w:rsid w:val="0022102F"/>
    <w:rsid w:val="00221C38"/>
    <w:rsid w:val="00222250"/>
    <w:rsid w:val="0022296D"/>
    <w:rsid w:val="00223887"/>
    <w:rsid w:val="00226594"/>
    <w:rsid w:val="00227958"/>
    <w:rsid w:val="002305EB"/>
    <w:rsid w:val="0023074C"/>
    <w:rsid w:val="00231D88"/>
    <w:rsid w:val="00231FD9"/>
    <w:rsid w:val="00232E3C"/>
    <w:rsid w:val="0023358C"/>
    <w:rsid w:val="00234286"/>
    <w:rsid w:val="002353D6"/>
    <w:rsid w:val="00235DC9"/>
    <w:rsid w:val="002375CC"/>
    <w:rsid w:val="00237B59"/>
    <w:rsid w:val="00237FF4"/>
    <w:rsid w:val="00240214"/>
    <w:rsid w:val="002408D6"/>
    <w:rsid w:val="00240AF5"/>
    <w:rsid w:val="002410C6"/>
    <w:rsid w:val="00241366"/>
    <w:rsid w:val="0024152F"/>
    <w:rsid w:val="0024311A"/>
    <w:rsid w:val="00243C99"/>
    <w:rsid w:val="002464EB"/>
    <w:rsid w:val="00247096"/>
    <w:rsid w:val="002506D7"/>
    <w:rsid w:val="00250F98"/>
    <w:rsid w:val="00251398"/>
    <w:rsid w:val="00251EF0"/>
    <w:rsid w:val="0025336E"/>
    <w:rsid w:val="00253395"/>
    <w:rsid w:val="00255B39"/>
    <w:rsid w:val="00255E34"/>
    <w:rsid w:val="0025690D"/>
    <w:rsid w:val="00256B0E"/>
    <w:rsid w:val="00260161"/>
    <w:rsid w:val="002601C2"/>
    <w:rsid w:val="002622B1"/>
    <w:rsid w:val="00263198"/>
    <w:rsid w:val="0026360D"/>
    <w:rsid w:val="00264310"/>
    <w:rsid w:val="00264F32"/>
    <w:rsid w:val="00265555"/>
    <w:rsid w:val="00265C82"/>
    <w:rsid w:val="00267353"/>
    <w:rsid w:val="00271045"/>
    <w:rsid w:val="002724B8"/>
    <w:rsid w:val="002726A2"/>
    <w:rsid w:val="002729CE"/>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96409"/>
    <w:rsid w:val="002A0287"/>
    <w:rsid w:val="002A0C16"/>
    <w:rsid w:val="002A0D1E"/>
    <w:rsid w:val="002A1414"/>
    <w:rsid w:val="002A1639"/>
    <w:rsid w:val="002A1A3E"/>
    <w:rsid w:val="002A2352"/>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5B04"/>
    <w:rsid w:val="002C63FC"/>
    <w:rsid w:val="002C7176"/>
    <w:rsid w:val="002C7D63"/>
    <w:rsid w:val="002D1121"/>
    <w:rsid w:val="002D138C"/>
    <w:rsid w:val="002D1C17"/>
    <w:rsid w:val="002D1DDC"/>
    <w:rsid w:val="002D2407"/>
    <w:rsid w:val="002D2EA9"/>
    <w:rsid w:val="002D33C8"/>
    <w:rsid w:val="002D447E"/>
    <w:rsid w:val="002D493F"/>
    <w:rsid w:val="002D51C1"/>
    <w:rsid w:val="002E1EA3"/>
    <w:rsid w:val="002E2FB8"/>
    <w:rsid w:val="002E5303"/>
    <w:rsid w:val="002E598C"/>
    <w:rsid w:val="002E606E"/>
    <w:rsid w:val="002E7798"/>
    <w:rsid w:val="002E793C"/>
    <w:rsid w:val="002F0ED0"/>
    <w:rsid w:val="002F152D"/>
    <w:rsid w:val="002F1C66"/>
    <w:rsid w:val="002F1EE2"/>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62A7"/>
    <w:rsid w:val="00337E18"/>
    <w:rsid w:val="003428A8"/>
    <w:rsid w:val="003434F9"/>
    <w:rsid w:val="0034676A"/>
    <w:rsid w:val="00351166"/>
    <w:rsid w:val="003514A0"/>
    <w:rsid w:val="00351902"/>
    <w:rsid w:val="00351D29"/>
    <w:rsid w:val="003539F7"/>
    <w:rsid w:val="00353AFA"/>
    <w:rsid w:val="00353BC4"/>
    <w:rsid w:val="00355699"/>
    <w:rsid w:val="003566FD"/>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AB"/>
    <w:rsid w:val="00383A79"/>
    <w:rsid w:val="00383DB3"/>
    <w:rsid w:val="00384004"/>
    <w:rsid w:val="0038521A"/>
    <w:rsid w:val="00387CBD"/>
    <w:rsid w:val="003907AA"/>
    <w:rsid w:val="00390CD9"/>
    <w:rsid w:val="003919AF"/>
    <w:rsid w:val="00391F81"/>
    <w:rsid w:val="00392C31"/>
    <w:rsid w:val="00394BB5"/>
    <w:rsid w:val="00394E44"/>
    <w:rsid w:val="00394FA6"/>
    <w:rsid w:val="00396AA5"/>
    <w:rsid w:val="003973BF"/>
    <w:rsid w:val="00397785"/>
    <w:rsid w:val="003A0167"/>
    <w:rsid w:val="003A02C4"/>
    <w:rsid w:val="003A0323"/>
    <w:rsid w:val="003A071D"/>
    <w:rsid w:val="003A1956"/>
    <w:rsid w:val="003A2255"/>
    <w:rsid w:val="003A270B"/>
    <w:rsid w:val="003A3103"/>
    <w:rsid w:val="003A3CC5"/>
    <w:rsid w:val="003A44AD"/>
    <w:rsid w:val="003A4FF9"/>
    <w:rsid w:val="003A5C16"/>
    <w:rsid w:val="003A5CF3"/>
    <w:rsid w:val="003A68AF"/>
    <w:rsid w:val="003A6CA8"/>
    <w:rsid w:val="003B12B9"/>
    <w:rsid w:val="003B18FD"/>
    <w:rsid w:val="003B1993"/>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982"/>
    <w:rsid w:val="003D1FAB"/>
    <w:rsid w:val="003D3056"/>
    <w:rsid w:val="003D3BD3"/>
    <w:rsid w:val="003D5315"/>
    <w:rsid w:val="003D6AF2"/>
    <w:rsid w:val="003D7D6E"/>
    <w:rsid w:val="003E23DD"/>
    <w:rsid w:val="003E273C"/>
    <w:rsid w:val="003E3384"/>
    <w:rsid w:val="003E33F5"/>
    <w:rsid w:val="003E35A8"/>
    <w:rsid w:val="003E3E55"/>
    <w:rsid w:val="003E419D"/>
    <w:rsid w:val="003E6430"/>
    <w:rsid w:val="003E68E6"/>
    <w:rsid w:val="003E7FB5"/>
    <w:rsid w:val="003F163F"/>
    <w:rsid w:val="003F23D8"/>
    <w:rsid w:val="003F354E"/>
    <w:rsid w:val="003F53DA"/>
    <w:rsid w:val="003F6B1D"/>
    <w:rsid w:val="003F730A"/>
    <w:rsid w:val="003F751C"/>
    <w:rsid w:val="003F7AB0"/>
    <w:rsid w:val="003F7E9A"/>
    <w:rsid w:val="00400809"/>
    <w:rsid w:val="0040095C"/>
    <w:rsid w:val="004014AC"/>
    <w:rsid w:val="0040180C"/>
    <w:rsid w:val="0040181F"/>
    <w:rsid w:val="00401BA0"/>
    <w:rsid w:val="00401CE4"/>
    <w:rsid w:val="00402891"/>
    <w:rsid w:val="00403E13"/>
    <w:rsid w:val="0040472A"/>
    <w:rsid w:val="0040491C"/>
    <w:rsid w:val="00405D65"/>
    <w:rsid w:val="0040639B"/>
    <w:rsid w:val="004072BE"/>
    <w:rsid w:val="004105D4"/>
    <w:rsid w:val="00411ACE"/>
    <w:rsid w:val="00412B8E"/>
    <w:rsid w:val="00413346"/>
    <w:rsid w:val="00413D74"/>
    <w:rsid w:val="0041494B"/>
    <w:rsid w:val="0041738A"/>
    <w:rsid w:val="004176ED"/>
    <w:rsid w:val="00417EA8"/>
    <w:rsid w:val="0042054D"/>
    <w:rsid w:val="00420553"/>
    <w:rsid w:val="00421C59"/>
    <w:rsid w:val="00422B31"/>
    <w:rsid w:val="00422DED"/>
    <w:rsid w:val="0042343F"/>
    <w:rsid w:val="004254F1"/>
    <w:rsid w:val="00426313"/>
    <w:rsid w:val="00426B47"/>
    <w:rsid w:val="004273F8"/>
    <w:rsid w:val="004307AC"/>
    <w:rsid w:val="004318C5"/>
    <w:rsid w:val="0043283E"/>
    <w:rsid w:val="00434370"/>
    <w:rsid w:val="00435488"/>
    <w:rsid w:val="004364DC"/>
    <w:rsid w:val="00436733"/>
    <w:rsid w:val="004371E9"/>
    <w:rsid w:val="00441F71"/>
    <w:rsid w:val="004421F4"/>
    <w:rsid w:val="0044295C"/>
    <w:rsid w:val="00443E9D"/>
    <w:rsid w:val="0044497C"/>
    <w:rsid w:val="00445596"/>
    <w:rsid w:val="00446263"/>
    <w:rsid w:val="0045086B"/>
    <w:rsid w:val="004513A8"/>
    <w:rsid w:val="00455083"/>
    <w:rsid w:val="00455360"/>
    <w:rsid w:val="004568E2"/>
    <w:rsid w:val="00457BEF"/>
    <w:rsid w:val="004612E2"/>
    <w:rsid w:val="004619F5"/>
    <w:rsid w:val="00461E11"/>
    <w:rsid w:val="00462C14"/>
    <w:rsid w:val="00463E5F"/>
    <w:rsid w:val="004641FB"/>
    <w:rsid w:val="00465CC6"/>
    <w:rsid w:val="00465ECD"/>
    <w:rsid w:val="004662BC"/>
    <w:rsid w:val="00467EFB"/>
    <w:rsid w:val="00470517"/>
    <w:rsid w:val="00470EF7"/>
    <w:rsid w:val="0047165F"/>
    <w:rsid w:val="004717E6"/>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0B5"/>
    <w:rsid w:val="00484ACD"/>
    <w:rsid w:val="004863F8"/>
    <w:rsid w:val="00486B0B"/>
    <w:rsid w:val="0049040F"/>
    <w:rsid w:val="00491569"/>
    <w:rsid w:val="00492111"/>
    <w:rsid w:val="004934B3"/>
    <w:rsid w:val="0049389D"/>
    <w:rsid w:val="00493988"/>
    <w:rsid w:val="00493FF5"/>
    <w:rsid w:val="004957B5"/>
    <w:rsid w:val="0049615F"/>
    <w:rsid w:val="00496C45"/>
    <w:rsid w:val="004976E1"/>
    <w:rsid w:val="00497E80"/>
    <w:rsid w:val="004A2329"/>
    <w:rsid w:val="004A29EE"/>
    <w:rsid w:val="004A3349"/>
    <w:rsid w:val="004A466C"/>
    <w:rsid w:val="004A5647"/>
    <w:rsid w:val="004A6871"/>
    <w:rsid w:val="004A6E5E"/>
    <w:rsid w:val="004A6F23"/>
    <w:rsid w:val="004B022B"/>
    <w:rsid w:val="004B1611"/>
    <w:rsid w:val="004B18B5"/>
    <w:rsid w:val="004B3326"/>
    <w:rsid w:val="004B3D59"/>
    <w:rsid w:val="004B3FAF"/>
    <w:rsid w:val="004B4E35"/>
    <w:rsid w:val="004B56C8"/>
    <w:rsid w:val="004B592C"/>
    <w:rsid w:val="004B676B"/>
    <w:rsid w:val="004C03E1"/>
    <w:rsid w:val="004C1F30"/>
    <w:rsid w:val="004C38B8"/>
    <w:rsid w:val="004C4B67"/>
    <w:rsid w:val="004C4BB6"/>
    <w:rsid w:val="004C5434"/>
    <w:rsid w:val="004C5EE6"/>
    <w:rsid w:val="004C69B1"/>
    <w:rsid w:val="004C6BE8"/>
    <w:rsid w:val="004C6DD5"/>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45A2"/>
    <w:rsid w:val="004F50C6"/>
    <w:rsid w:val="004F55BF"/>
    <w:rsid w:val="004F58FC"/>
    <w:rsid w:val="004F595E"/>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10287"/>
    <w:rsid w:val="005103F3"/>
    <w:rsid w:val="00510F07"/>
    <w:rsid w:val="0051117E"/>
    <w:rsid w:val="00511437"/>
    <w:rsid w:val="005118D8"/>
    <w:rsid w:val="00513A45"/>
    <w:rsid w:val="0051483D"/>
    <w:rsid w:val="0052215A"/>
    <w:rsid w:val="0052256A"/>
    <w:rsid w:val="00522B26"/>
    <w:rsid w:val="00524133"/>
    <w:rsid w:val="005247F5"/>
    <w:rsid w:val="0052620B"/>
    <w:rsid w:val="0052648B"/>
    <w:rsid w:val="005267A4"/>
    <w:rsid w:val="00527CB5"/>
    <w:rsid w:val="0053177C"/>
    <w:rsid w:val="00532FDB"/>
    <w:rsid w:val="00535C49"/>
    <w:rsid w:val="005364EE"/>
    <w:rsid w:val="0053688C"/>
    <w:rsid w:val="00537E93"/>
    <w:rsid w:val="00540C06"/>
    <w:rsid w:val="00542339"/>
    <w:rsid w:val="00542F27"/>
    <w:rsid w:val="005431C2"/>
    <w:rsid w:val="00543D0F"/>
    <w:rsid w:val="00544121"/>
    <w:rsid w:val="005442F0"/>
    <w:rsid w:val="00544C71"/>
    <w:rsid w:val="0054791B"/>
    <w:rsid w:val="00547CCC"/>
    <w:rsid w:val="00550290"/>
    <w:rsid w:val="005509E8"/>
    <w:rsid w:val="00550B59"/>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1C37"/>
    <w:rsid w:val="005736DD"/>
    <w:rsid w:val="00573B0A"/>
    <w:rsid w:val="00575549"/>
    <w:rsid w:val="00575B9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66DA"/>
    <w:rsid w:val="005969B7"/>
    <w:rsid w:val="00597294"/>
    <w:rsid w:val="00597953"/>
    <w:rsid w:val="005A0446"/>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2FBF"/>
    <w:rsid w:val="005C3D25"/>
    <w:rsid w:val="005C4B0C"/>
    <w:rsid w:val="005C5371"/>
    <w:rsid w:val="005C550E"/>
    <w:rsid w:val="005C6864"/>
    <w:rsid w:val="005C75A0"/>
    <w:rsid w:val="005C798F"/>
    <w:rsid w:val="005D08A4"/>
    <w:rsid w:val="005D17F4"/>
    <w:rsid w:val="005D2448"/>
    <w:rsid w:val="005D28B6"/>
    <w:rsid w:val="005D35F4"/>
    <w:rsid w:val="005D3662"/>
    <w:rsid w:val="005D3B37"/>
    <w:rsid w:val="005D42A1"/>
    <w:rsid w:val="005D5A9F"/>
    <w:rsid w:val="005D6FDA"/>
    <w:rsid w:val="005D72DE"/>
    <w:rsid w:val="005E2BF2"/>
    <w:rsid w:val="005E355B"/>
    <w:rsid w:val="005E3C1B"/>
    <w:rsid w:val="005E47DB"/>
    <w:rsid w:val="005E71CB"/>
    <w:rsid w:val="005E7C77"/>
    <w:rsid w:val="005E7E5C"/>
    <w:rsid w:val="005F01C1"/>
    <w:rsid w:val="005F1C03"/>
    <w:rsid w:val="005F4AFC"/>
    <w:rsid w:val="005F6993"/>
    <w:rsid w:val="005F73F0"/>
    <w:rsid w:val="00601E5C"/>
    <w:rsid w:val="00602697"/>
    <w:rsid w:val="00610051"/>
    <w:rsid w:val="00610898"/>
    <w:rsid w:val="00611719"/>
    <w:rsid w:val="006117B9"/>
    <w:rsid w:val="006137B3"/>
    <w:rsid w:val="00613C2D"/>
    <w:rsid w:val="00614ADE"/>
    <w:rsid w:val="00616794"/>
    <w:rsid w:val="00620302"/>
    <w:rsid w:val="00621DCA"/>
    <w:rsid w:val="00623C5E"/>
    <w:rsid w:val="00623CCD"/>
    <w:rsid w:val="00623D43"/>
    <w:rsid w:val="00623F31"/>
    <w:rsid w:val="006251B7"/>
    <w:rsid w:val="00626645"/>
    <w:rsid w:val="00631E4D"/>
    <w:rsid w:val="00633130"/>
    <w:rsid w:val="00633E6A"/>
    <w:rsid w:val="00634E21"/>
    <w:rsid w:val="00635191"/>
    <w:rsid w:val="00635C14"/>
    <w:rsid w:val="00637358"/>
    <w:rsid w:val="00637A2E"/>
    <w:rsid w:val="00641C12"/>
    <w:rsid w:val="00641E63"/>
    <w:rsid w:val="00645563"/>
    <w:rsid w:val="00645632"/>
    <w:rsid w:val="00645C46"/>
    <w:rsid w:val="00646CB0"/>
    <w:rsid w:val="00646E4E"/>
    <w:rsid w:val="006503D5"/>
    <w:rsid w:val="00651288"/>
    <w:rsid w:val="006520F8"/>
    <w:rsid w:val="0065260C"/>
    <w:rsid w:val="006529E1"/>
    <w:rsid w:val="00653106"/>
    <w:rsid w:val="00654E73"/>
    <w:rsid w:val="006552C7"/>
    <w:rsid w:val="006553CC"/>
    <w:rsid w:val="00656669"/>
    <w:rsid w:val="00656D80"/>
    <w:rsid w:val="0066072E"/>
    <w:rsid w:val="00660894"/>
    <w:rsid w:val="00660A94"/>
    <w:rsid w:val="00660C35"/>
    <w:rsid w:val="0066147D"/>
    <w:rsid w:val="00663C73"/>
    <w:rsid w:val="00664360"/>
    <w:rsid w:val="006644E5"/>
    <w:rsid w:val="006654A6"/>
    <w:rsid w:val="006658B8"/>
    <w:rsid w:val="00665922"/>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7C6"/>
    <w:rsid w:val="006868E6"/>
    <w:rsid w:val="00686FF2"/>
    <w:rsid w:val="006879E1"/>
    <w:rsid w:val="006900A1"/>
    <w:rsid w:val="006905EA"/>
    <w:rsid w:val="006915E4"/>
    <w:rsid w:val="006945C4"/>
    <w:rsid w:val="00694BE0"/>
    <w:rsid w:val="006959CF"/>
    <w:rsid w:val="006978C6"/>
    <w:rsid w:val="006A043C"/>
    <w:rsid w:val="006A1349"/>
    <w:rsid w:val="006A234C"/>
    <w:rsid w:val="006A24A6"/>
    <w:rsid w:val="006A2B4B"/>
    <w:rsid w:val="006A302E"/>
    <w:rsid w:val="006A3639"/>
    <w:rsid w:val="006A3CF9"/>
    <w:rsid w:val="006A4A0F"/>
    <w:rsid w:val="006A4F89"/>
    <w:rsid w:val="006A6C2B"/>
    <w:rsid w:val="006A77CA"/>
    <w:rsid w:val="006B07E0"/>
    <w:rsid w:val="006B0CE9"/>
    <w:rsid w:val="006B32B0"/>
    <w:rsid w:val="006B4016"/>
    <w:rsid w:val="006B4259"/>
    <w:rsid w:val="006B4269"/>
    <w:rsid w:val="006B5522"/>
    <w:rsid w:val="006B6D83"/>
    <w:rsid w:val="006B73B1"/>
    <w:rsid w:val="006B741F"/>
    <w:rsid w:val="006B7B77"/>
    <w:rsid w:val="006C070A"/>
    <w:rsid w:val="006C1327"/>
    <w:rsid w:val="006C28FB"/>
    <w:rsid w:val="006C3DD6"/>
    <w:rsid w:val="006C4421"/>
    <w:rsid w:val="006C78C2"/>
    <w:rsid w:val="006D0188"/>
    <w:rsid w:val="006D12B5"/>
    <w:rsid w:val="006D14A2"/>
    <w:rsid w:val="006D217F"/>
    <w:rsid w:val="006D21FB"/>
    <w:rsid w:val="006D3CC4"/>
    <w:rsid w:val="006D4395"/>
    <w:rsid w:val="006D5847"/>
    <w:rsid w:val="006D6560"/>
    <w:rsid w:val="006E0A95"/>
    <w:rsid w:val="006E127C"/>
    <w:rsid w:val="006E15EA"/>
    <w:rsid w:val="006E1F17"/>
    <w:rsid w:val="006E1FDB"/>
    <w:rsid w:val="006E2096"/>
    <w:rsid w:val="006E23CC"/>
    <w:rsid w:val="006E321B"/>
    <w:rsid w:val="006E4ABB"/>
    <w:rsid w:val="006E4D3C"/>
    <w:rsid w:val="006E60E7"/>
    <w:rsid w:val="006E6CF0"/>
    <w:rsid w:val="006E6D23"/>
    <w:rsid w:val="006E708C"/>
    <w:rsid w:val="006E760E"/>
    <w:rsid w:val="006F03AE"/>
    <w:rsid w:val="006F115A"/>
    <w:rsid w:val="006F3ECE"/>
    <w:rsid w:val="006F463A"/>
    <w:rsid w:val="006F4FA3"/>
    <w:rsid w:val="006F52AA"/>
    <w:rsid w:val="006F6EB8"/>
    <w:rsid w:val="006F72E3"/>
    <w:rsid w:val="007007DC"/>
    <w:rsid w:val="007022C0"/>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6721"/>
    <w:rsid w:val="00726A78"/>
    <w:rsid w:val="00727041"/>
    <w:rsid w:val="00727D51"/>
    <w:rsid w:val="00730A85"/>
    <w:rsid w:val="00730F9A"/>
    <w:rsid w:val="00731797"/>
    <w:rsid w:val="00731B0B"/>
    <w:rsid w:val="00733B5D"/>
    <w:rsid w:val="00737402"/>
    <w:rsid w:val="00740431"/>
    <w:rsid w:val="00740643"/>
    <w:rsid w:val="0074311C"/>
    <w:rsid w:val="00743DF2"/>
    <w:rsid w:val="007442D9"/>
    <w:rsid w:val="00744697"/>
    <w:rsid w:val="00744A53"/>
    <w:rsid w:val="007452F5"/>
    <w:rsid w:val="007456CF"/>
    <w:rsid w:val="00746182"/>
    <w:rsid w:val="0074703D"/>
    <w:rsid w:val="00753343"/>
    <w:rsid w:val="00753D3A"/>
    <w:rsid w:val="00754917"/>
    <w:rsid w:val="00754F22"/>
    <w:rsid w:val="00756262"/>
    <w:rsid w:val="00756527"/>
    <w:rsid w:val="0075683F"/>
    <w:rsid w:val="0075786A"/>
    <w:rsid w:val="0076067F"/>
    <w:rsid w:val="00760B76"/>
    <w:rsid w:val="00763923"/>
    <w:rsid w:val="00764285"/>
    <w:rsid w:val="00764BE6"/>
    <w:rsid w:val="007651EE"/>
    <w:rsid w:val="00765D1B"/>
    <w:rsid w:val="00767CD4"/>
    <w:rsid w:val="00770F47"/>
    <w:rsid w:val="00771174"/>
    <w:rsid w:val="007712AB"/>
    <w:rsid w:val="007714B3"/>
    <w:rsid w:val="00771E10"/>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63B7"/>
    <w:rsid w:val="0079735E"/>
    <w:rsid w:val="0079792A"/>
    <w:rsid w:val="007A104C"/>
    <w:rsid w:val="007A14C4"/>
    <w:rsid w:val="007A1790"/>
    <w:rsid w:val="007A479F"/>
    <w:rsid w:val="007A4948"/>
    <w:rsid w:val="007A5396"/>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3C5"/>
    <w:rsid w:val="007C1A52"/>
    <w:rsid w:val="007C1D28"/>
    <w:rsid w:val="007C2D77"/>
    <w:rsid w:val="007C2FD8"/>
    <w:rsid w:val="007C359D"/>
    <w:rsid w:val="007C4646"/>
    <w:rsid w:val="007C4744"/>
    <w:rsid w:val="007C5AD2"/>
    <w:rsid w:val="007C6617"/>
    <w:rsid w:val="007C7DB6"/>
    <w:rsid w:val="007D17ED"/>
    <w:rsid w:val="007D1E1A"/>
    <w:rsid w:val="007D3118"/>
    <w:rsid w:val="007D43BF"/>
    <w:rsid w:val="007D73B4"/>
    <w:rsid w:val="007E0E1E"/>
    <w:rsid w:val="007E1A9A"/>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700"/>
    <w:rsid w:val="00805C51"/>
    <w:rsid w:val="00805D10"/>
    <w:rsid w:val="0080614F"/>
    <w:rsid w:val="00806560"/>
    <w:rsid w:val="0080696E"/>
    <w:rsid w:val="00806B2C"/>
    <w:rsid w:val="008106B6"/>
    <w:rsid w:val="00810BCE"/>
    <w:rsid w:val="00811B6E"/>
    <w:rsid w:val="00812310"/>
    <w:rsid w:val="0081460F"/>
    <w:rsid w:val="00814B03"/>
    <w:rsid w:val="00817127"/>
    <w:rsid w:val="0081793F"/>
    <w:rsid w:val="00820FCD"/>
    <w:rsid w:val="0082186C"/>
    <w:rsid w:val="008221CD"/>
    <w:rsid w:val="008233C0"/>
    <w:rsid w:val="0082411F"/>
    <w:rsid w:val="008248A5"/>
    <w:rsid w:val="00825160"/>
    <w:rsid w:val="00825E12"/>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305"/>
    <w:rsid w:val="00843967"/>
    <w:rsid w:val="008439D2"/>
    <w:rsid w:val="00843F33"/>
    <w:rsid w:val="008449ED"/>
    <w:rsid w:val="00844F63"/>
    <w:rsid w:val="00846564"/>
    <w:rsid w:val="008471E8"/>
    <w:rsid w:val="008474F7"/>
    <w:rsid w:val="0085007E"/>
    <w:rsid w:val="008518B4"/>
    <w:rsid w:val="00852257"/>
    <w:rsid w:val="008545C1"/>
    <w:rsid w:val="00854950"/>
    <w:rsid w:val="0085553B"/>
    <w:rsid w:val="0085691A"/>
    <w:rsid w:val="008575CE"/>
    <w:rsid w:val="00857647"/>
    <w:rsid w:val="0085787B"/>
    <w:rsid w:val="00857DFA"/>
    <w:rsid w:val="00860540"/>
    <w:rsid w:val="00861651"/>
    <w:rsid w:val="00861EDE"/>
    <w:rsid w:val="00863D6A"/>
    <w:rsid w:val="00864E35"/>
    <w:rsid w:val="00866146"/>
    <w:rsid w:val="00866BBB"/>
    <w:rsid w:val="008706F8"/>
    <w:rsid w:val="0087101A"/>
    <w:rsid w:val="008711B6"/>
    <w:rsid w:val="008719B6"/>
    <w:rsid w:val="008735D6"/>
    <w:rsid w:val="008743B3"/>
    <w:rsid w:val="00874D03"/>
    <w:rsid w:val="00875932"/>
    <w:rsid w:val="00876C9F"/>
    <w:rsid w:val="0088195F"/>
    <w:rsid w:val="00881C7F"/>
    <w:rsid w:val="008820AB"/>
    <w:rsid w:val="00882BDD"/>
    <w:rsid w:val="0088367D"/>
    <w:rsid w:val="00885071"/>
    <w:rsid w:val="00886110"/>
    <w:rsid w:val="008863A4"/>
    <w:rsid w:val="0088769B"/>
    <w:rsid w:val="00892AD7"/>
    <w:rsid w:val="00893490"/>
    <w:rsid w:val="00897709"/>
    <w:rsid w:val="008A070E"/>
    <w:rsid w:val="008A1DC2"/>
    <w:rsid w:val="008A201F"/>
    <w:rsid w:val="008A5308"/>
    <w:rsid w:val="008A6138"/>
    <w:rsid w:val="008A72DA"/>
    <w:rsid w:val="008B060A"/>
    <w:rsid w:val="008B1474"/>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501"/>
    <w:rsid w:val="008F371B"/>
    <w:rsid w:val="008F3F24"/>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6C59"/>
    <w:rsid w:val="00917D7C"/>
    <w:rsid w:val="00917DA0"/>
    <w:rsid w:val="00921392"/>
    <w:rsid w:val="00923AF4"/>
    <w:rsid w:val="00925C7A"/>
    <w:rsid w:val="0092646F"/>
    <w:rsid w:val="009274F8"/>
    <w:rsid w:val="00931641"/>
    <w:rsid w:val="00931C82"/>
    <w:rsid w:val="009321A6"/>
    <w:rsid w:val="009334AD"/>
    <w:rsid w:val="00933B92"/>
    <w:rsid w:val="009373F8"/>
    <w:rsid w:val="00937AAE"/>
    <w:rsid w:val="009405B1"/>
    <w:rsid w:val="009420E8"/>
    <w:rsid w:val="009427F5"/>
    <w:rsid w:val="00942AD9"/>
    <w:rsid w:val="00942F07"/>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578A"/>
    <w:rsid w:val="00966F53"/>
    <w:rsid w:val="00970AF5"/>
    <w:rsid w:val="009717CD"/>
    <w:rsid w:val="00972400"/>
    <w:rsid w:val="00974271"/>
    <w:rsid w:val="0097434A"/>
    <w:rsid w:val="0097483F"/>
    <w:rsid w:val="00974D72"/>
    <w:rsid w:val="00974F0A"/>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6E92"/>
    <w:rsid w:val="009B6F4D"/>
    <w:rsid w:val="009B76A4"/>
    <w:rsid w:val="009B7FF3"/>
    <w:rsid w:val="009C0546"/>
    <w:rsid w:val="009C0892"/>
    <w:rsid w:val="009C4983"/>
    <w:rsid w:val="009C4B31"/>
    <w:rsid w:val="009C53AE"/>
    <w:rsid w:val="009C5503"/>
    <w:rsid w:val="009C59CF"/>
    <w:rsid w:val="009C7566"/>
    <w:rsid w:val="009D159B"/>
    <w:rsid w:val="009D1D0B"/>
    <w:rsid w:val="009D277F"/>
    <w:rsid w:val="009D6D4F"/>
    <w:rsid w:val="009D7BD2"/>
    <w:rsid w:val="009E07D9"/>
    <w:rsid w:val="009E1675"/>
    <w:rsid w:val="009E178B"/>
    <w:rsid w:val="009E3ADF"/>
    <w:rsid w:val="009E4301"/>
    <w:rsid w:val="009E4B02"/>
    <w:rsid w:val="009E5C68"/>
    <w:rsid w:val="009E6119"/>
    <w:rsid w:val="009E6459"/>
    <w:rsid w:val="009E753C"/>
    <w:rsid w:val="009E78CB"/>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7E2"/>
    <w:rsid w:val="00A15E87"/>
    <w:rsid w:val="00A160A3"/>
    <w:rsid w:val="00A16B86"/>
    <w:rsid w:val="00A16B92"/>
    <w:rsid w:val="00A16E28"/>
    <w:rsid w:val="00A17462"/>
    <w:rsid w:val="00A206DF"/>
    <w:rsid w:val="00A21280"/>
    <w:rsid w:val="00A22C54"/>
    <w:rsid w:val="00A22E34"/>
    <w:rsid w:val="00A23CCE"/>
    <w:rsid w:val="00A253C3"/>
    <w:rsid w:val="00A25994"/>
    <w:rsid w:val="00A26D36"/>
    <w:rsid w:val="00A26E0E"/>
    <w:rsid w:val="00A2705A"/>
    <w:rsid w:val="00A277D6"/>
    <w:rsid w:val="00A27DF0"/>
    <w:rsid w:val="00A31492"/>
    <w:rsid w:val="00A32756"/>
    <w:rsid w:val="00A32EAE"/>
    <w:rsid w:val="00A33011"/>
    <w:rsid w:val="00A33112"/>
    <w:rsid w:val="00A333AE"/>
    <w:rsid w:val="00A36A95"/>
    <w:rsid w:val="00A37ABE"/>
    <w:rsid w:val="00A417E2"/>
    <w:rsid w:val="00A4184B"/>
    <w:rsid w:val="00A41D51"/>
    <w:rsid w:val="00A43240"/>
    <w:rsid w:val="00A43736"/>
    <w:rsid w:val="00A447F7"/>
    <w:rsid w:val="00A449C5"/>
    <w:rsid w:val="00A454BD"/>
    <w:rsid w:val="00A45CD1"/>
    <w:rsid w:val="00A45EB6"/>
    <w:rsid w:val="00A461DB"/>
    <w:rsid w:val="00A46FB2"/>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0941"/>
    <w:rsid w:val="00A6151D"/>
    <w:rsid w:val="00A61889"/>
    <w:rsid w:val="00A61AA7"/>
    <w:rsid w:val="00A6218F"/>
    <w:rsid w:val="00A6273D"/>
    <w:rsid w:val="00A640DC"/>
    <w:rsid w:val="00A64DFF"/>
    <w:rsid w:val="00A6553C"/>
    <w:rsid w:val="00A66CB4"/>
    <w:rsid w:val="00A67379"/>
    <w:rsid w:val="00A70CEF"/>
    <w:rsid w:val="00A71953"/>
    <w:rsid w:val="00A71BAA"/>
    <w:rsid w:val="00A7297A"/>
    <w:rsid w:val="00A73062"/>
    <w:rsid w:val="00A7475D"/>
    <w:rsid w:val="00A75609"/>
    <w:rsid w:val="00A8142C"/>
    <w:rsid w:val="00A81843"/>
    <w:rsid w:val="00A81939"/>
    <w:rsid w:val="00A81FD4"/>
    <w:rsid w:val="00A82402"/>
    <w:rsid w:val="00A82574"/>
    <w:rsid w:val="00A8261A"/>
    <w:rsid w:val="00A8442D"/>
    <w:rsid w:val="00A84586"/>
    <w:rsid w:val="00A85465"/>
    <w:rsid w:val="00A8590F"/>
    <w:rsid w:val="00A86109"/>
    <w:rsid w:val="00A9115C"/>
    <w:rsid w:val="00A9151F"/>
    <w:rsid w:val="00A91F60"/>
    <w:rsid w:val="00A92AD6"/>
    <w:rsid w:val="00A946AB"/>
    <w:rsid w:val="00A95256"/>
    <w:rsid w:val="00A9665D"/>
    <w:rsid w:val="00A96980"/>
    <w:rsid w:val="00A96BC2"/>
    <w:rsid w:val="00A96CB5"/>
    <w:rsid w:val="00A9723A"/>
    <w:rsid w:val="00A97309"/>
    <w:rsid w:val="00A97797"/>
    <w:rsid w:val="00A97F10"/>
    <w:rsid w:val="00AA08C3"/>
    <w:rsid w:val="00AA0F0E"/>
    <w:rsid w:val="00AA2222"/>
    <w:rsid w:val="00AA3005"/>
    <w:rsid w:val="00AA3132"/>
    <w:rsid w:val="00AA34A6"/>
    <w:rsid w:val="00AA48EA"/>
    <w:rsid w:val="00AA4E49"/>
    <w:rsid w:val="00AA640D"/>
    <w:rsid w:val="00AA7051"/>
    <w:rsid w:val="00AA7123"/>
    <w:rsid w:val="00AA7B0C"/>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29C3"/>
    <w:rsid w:val="00AD321E"/>
    <w:rsid w:val="00AD3A2C"/>
    <w:rsid w:val="00AD5154"/>
    <w:rsid w:val="00AD584D"/>
    <w:rsid w:val="00AD5A13"/>
    <w:rsid w:val="00AD61F6"/>
    <w:rsid w:val="00AD79C2"/>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4206"/>
    <w:rsid w:val="00AF4423"/>
    <w:rsid w:val="00AF48FF"/>
    <w:rsid w:val="00AF50AD"/>
    <w:rsid w:val="00AF550B"/>
    <w:rsid w:val="00AF6908"/>
    <w:rsid w:val="00B00FF7"/>
    <w:rsid w:val="00B015E1"/>
    <w:rsid w:val="00B029B9"/>
    <w:rsid w:val="00B02E5A"/>
    <w:rsid w:val="00B03D5D"/>
    <w:rsid w:val="00B05098"/>
    <w:rsid w:val="00B06162"/>
    <w:rsid w:val="00B067AE"/>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08EF"/>
    <w:rsid w:val="00B33B62"/>
    <w:rsid w:val="00B34DAA"/>
    <w:rsid w:val="00B34DFE"/>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3CBB"/>
    <w:rsid w:val="00B543A4"/>
    <w:rsid w:val="00B54C88"/>
    <w:rsid w:val="00B56B4C"/>
    <w:rsid w:val="00B606F8"/>
    <w:rsid w:val="00B6119F"/>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D1D"/>
    <w:rsid w:val="00B82344"/>
    <w:rsid w:val="00B83886"/>
    <w:rsid w:val="00B84E53"/>
    <w:rsid w:val="00B854A8"/>
    <w:rsid w:val="00B85C24"/>
    <w:rsid w:val="00B860E5"/>
    <w:rsid w:val="00B86911"/>
    <w:rsid w:val="00B9005B"/>
    <w:rsid w:val="00B90ED5"/>
    <w:rsid w:val="00B930E6"/>
    <w:rsid w:val="00B94B96"/>
    <w:rsid w:val="00B9518A"/>
    <w:rsid w:val="00B9534C"/>
    <w:rsid w:val="00B9648C"/>
    <w:rsid w:val="00B97990"/>
    <w:rsid w:val="00BA06A3"/>
    <w:rsid w:val="00BA0CE6"/>
    <w:rsid w:val="00BA1022"/>
    <w:rsid w:val="00BA24C9"/>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19EE"/>
    <w:rsid w:val="00BD28F7"/>
    <w:rsid w:val="00BD36F0"/>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090"/>
    <w:rsid w:val="00C117F1"/>
    <w:rsid w:val="00C11F47"/>
    <w:rsid w:val="00C1271A"/>
    <w:rsid w:val="00C143B7"/>
    <w:rsid w:val="00C14C9F"/>
    <w:rsid w:val="00C14E75"/>
    <w:rsid w:val="00C17647"/>
    <w:rsid w:val="00C20C6D"/>
    <w:rsid w:val="00C20C82"/>
    <w:rsid w:val="00C21669"/>
    <w:rsid w:val="00C229AB"/>
    <w:rsid w:val="00C248C8"/>
    <w:rsid w:val="00C24E4E"/>
    <w:rsid w:val="00C275FF"/>
    <w:rsid w:val="00C31003"/>
    <w:rsid w:val="00C3130B"/>
    <w:rsid w:val="00C32EEF"/>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0BF0"/>
    <w:rsid w:val="00C54055"/>
    <w:rsid w:val="00C553A3"/>
    <w:rsid w:val="00C561C0"/>
    <w:rsid w:val="00C56FB4"/>
    <w:rsid w:val="00C57817"/>
    <w:rsid w:val="00C579EC"/>
    <w:rsid w:val="00C57FE0"/>
    <w:rsid w:val="00C602B6"/>
    <w:rsid w:val="00C607A2"/>
    <w:rsid w:val="00C62020"/>
    <w:rsid w:val="00C63FF4"/>
    <w:rsid w:val="00C659DE"/>
    <w:rsid w:val="00C66EC9"/>
    <w:rsid w:val="00C676C2"/>
    <w:rsid w:val="00C676C8"/>
    <w:rsid w:val="00C67D20"/>
    <w:rsid w:val="00C7076E"/>
    <w:rsid w:val="00C71653"/>
    <w:rsid w:val="00C723D8"/>
    <w:rsid w:val="00C72C21"/>
    <w:rsid w:val="00C75910"/>
    <w:rsid w:val="00C759BD"/>
    <w:rsid w:val="00C7654D"/>
    <w:rsid w:val="00C76B68"/>
    <w:rsid w:val="00C80B8A"/>
    <w:rsid w:val="00C813B8"/>
    <w:rsid w:val="00C81822"/>
    <w:rsid w:val="00C81BA9"/>
    <w:rsid w:val="00C81F21"/>
    <w:rsid w:val="00C82126"/>
    <w:rsid w:val="00C82628"/>
    <w:rsid w:val="00C82964"/>
    <w:rsid w:val="00C83005"/>
    <w:rsid w:val="00C8543F"/>
    <w:rsid w:val="00C874B2"/>
    <w:rsid w:val="00C902B7"/>
    <w:rsid w:val="00C906EA"/>
    <w:rsid w:val="00C91970"/>
    <w:rsid w:val="00C91D15"/>
    <w:rsid w:val="00C92332"/>
    <w:rsid w:val="00C92D8C"/>
    <w:rsid w:val="00C93655"/>
    <w:rsid w:val="00C9384C"/>
    <w:rsid w:val="00C94E59"/>
    <w:rsid w:val="00C96BD9"/>
    <w:rsid w:val="00CA04C3"/>
    <w:rsid w:val="00CA1029"/>
    <w:rsid w:val="00CA11FF"/>
    <w:rsid w:val="00CA250A"/>
    <w:rsid w:val="00CA2ED5"/>
    <w:rsid w:val="00CA3002"/>
    <w:rsid w:val="00CA31AA"/>
    <w:rsid w:val="00CA4EBA"/>
    <w:rsid w:val="00CA5781"/>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5F88"/>
    <w:rsid w:val="00CC6ACC"/>
    <w:rsid w:val="00CC7B94"/>
    <w:rsid w:val="00CC7E31"/>
    <w:rsid w:val="00CD0408"/>
    <w:rsid w:val="00CD179C"/>
    <w:rsid w:val="00CD2DE2"/>
    <w:rsid w:val="00CD310B"/>
    <w:rsid w:val="00CD3312"/>
    <w:rsid w:val="00CD3D9C"/>
    <w:rsid w:val="00CD4341"/>
    <w:rsid w:val="00CE0694"/>
    <w:rsid w:val="00CE093F"/>
    <w:rsid w:val="00CE354B"/>
    <w:rsid w:val="00CE4ADC"/>
    <w:rsid w:val="00CE4B0E"/>
    <w:rsid w:val="00CE50AE"/>
    <w:rsid w:val="00CE68F7"/>
    <w:rsid w:val="00CE72EE"/>
    <w:rsid w:val="00CF0098"/>
    <w:rsid w:val="00CF466D"/>
    <w:rsid w:val="00CF4DA1"/>
    <w:rsid w:val="00CF4F1A"/>
    <w:rsid w:val="00CF52D3"/>
    <w:rsid w:val="00CF563B"/>
    <w:rsid w:val="00CF5924"/>
    <w:rsid w:val="00CF6B38"/>
    <w:rsid w:val="00CF6BB8"/>
    <w:rsid w:val="00CF708D"/>
    <w:rsid w:val="00D018E9"/>
    <w:rsid w:val="00D02223"/>
    <w:rsid w:val="00D027A8"/>
    <w:rsid w:val="00D028A7"/>
    <w:rsid w:val="00D03B52"/>
    <w:rsid w:val="00D03EDB"/>
    <w:rsid w:val="00D04408"/>
    <w:rsid w:val="00D04C33"/>
    <w:rsid w:val="00D05E6B"/>
    <w:rsid w:val="00D05F9C"/>
    <w:rsid w:val="00D0630A"/>
    <w:rsid w:val="00D07C2E"/>
    <w:rsid w:val="00D1023A"/>
    <w:rsid w:val="00D1053B"/>
    <w:rsid w:val="00D116FF"/>
    <w:rsid w:val="00D1420D"/>
    <w:rsid w:val="00D147C6"/>
    <w:rsid w:val="00D149F8"/>
    <w:rsid w:val="00D14FF7"/>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A31"/>
    <w:rsid w:val="00D45E24"/>
    <w:rsid w:val="00D46072"/>
    <w:rsid w:val="00D46994"/>
    <w:rsid w:val="00D469A8"/>
    <w:rsid w:val="00D4723D"/>
    <w:rsid w:val="00D506B9"/>
    <w:rsid w:val="00D50E3D"/>
    <w:rsid w:val="00D5152E"/>
    <w:rsid w:val="00D52788"/>
    <w:rsid w:val="00D53372"/>
    <w:rsid w:val="00D539EF"/>
    <w:rsid w:val="00D55684"/>
    <w:rsid w:val="00D56117"/>
    <w:rsid w:val="00D56509"/>
    <w:rsid w:val="00D57792"/>
    <w:rsid w:val="00D57EFA"/>
    <w:rsid w:val="00D60AD0"/>
    <w:rsid w:val="00D6138D"/>
    <w:rsid w:val="00D61D33"/>
    <w:rsid w:val="00D6272D"/>
    <w:rsid w:val="00D62BE2"/>
    <w:rsid w:val="00D62F25"/>
    <w:rsid w:val="00D630EE"/>
    <w:rsid w:val="00D642DC"/>
    <w:rsid w:val="00D6458F"/>
    <w:rsid w:val="00D6486E"/>
    <w:rsid w:val="00D64997"/>
    <w:rsid w:val="00D64F3D"/>
    <w:rsid w:val="00D66342"/>
    <w:rsid w:val="00D679F0"/>
    <w:rsid w:val="00D70D78"/>
    <w:rsid w:val="00D71553"/>
    <w:rsid w:val="00D71B0B"/>
    <w:rsid w:val="00D723BE"/>
    <w:rsid w:val="00D7321C"/>
    <w:rsid w:val="00D7333F"/>
    <w:rsid w:val="00D758B5"/>
    <w:rsid w:val="00D75965"/>
    <w:rsid w:val="00D75BE2"/>
    <w:rsid w:val="00D772DD"/>
    <w:rsid w:val="00D77D48"/>
    <w:rsid w:val="00D8033D"/>
    <w:rsid w:val="00D820BE"/>
    <w:rsid w:val="00D8231E"/>
    <w:rsid w:val="00D83A88"/>
    <w:rsid w:val="00D84EC2"/>
    <w:rsid w:val="00D85DEF"/>
    <w:rsid w:val="00D879A3"/>
    <w:rsid w:val="00D87F83"/>
    <w:rsid w:val="00D904B3"/>
    <w:rsid w:val="00D930D9"/>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BFB"/>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D6015"/>
    <w:rsid w:val="00DD65F8"/>
    <w:rsid w:val="00DD73D1"/>
    <w:rsid w:val="00DE195A"/>
    <w:rsid w:val="00DE1C64"/>
    <w:rsid w:val="00DE4DA7"/>
    <w:rsid w:val="00DE51C3"/>
    <w:rsid w:val="00DE527C"/>
    <w:rsid w:val="00DE71C1"/>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4F9C"/>
    <w:rsid w:val="00E07A7F"/>
    <w:rsid w:val="00E07E89"/>
    <w:rsid w:val="00E10324"/>
    <w:rsid w:val="00E11A50"/>
    <w:rsid w:val="00E12070"/>
    <w:rsid w:val="00E12A97"/>
    <w:rsid w:val="00E13AA3"/>
    <w:rsid w:val="00E13B41"/>
    <w:rsid w:val="00E150A8"/>
    <w:rsid w:val="00E16925"/>
    <w:rsid w:val="00E206F5"/>
    <w:rsid w:val="00E215C5"/>
    <w:rsid w:val="00E25A4D"/>
    <w:rsid w:val="00E25F61"/>
    <w:rsid w:val="00E27516"/>
    <w:rsid w:val="00E33105"/>
    <w:rsid w:val="00E358BC"/>
    <w:rsid w:val="00E3739D"/>
    <w:rsid w:val="00E40E5E"/>
    <w:rsid w:val="00E42273"/>
    <w:rsid w:val="00E42620"/>
    <w:rsid w:val="00E42733"/>
    <w:rsid w:val="00E434E3"/>
    <w:rsid w:val="00E43568"/>
    <w:rsid w:val="00E43A17"/>
    <w:rsid w:val="00E44517"/>
    <w:rsid w:val="00E45858"/>
    <w:rsid w:val="00E4623C"/>
    <w:rsid w:val="00E466CD"/>
    <w:rsid w:val="00E47261"/>
    <w:rsid w:val="00E47347"/>
    <w:rsid w:val="00E51223"/>
    <w:rsid w:val="00E51637"/>
    <w:rsid w:val="00E537B6"/>
    <w:rsid w:val="00E54069"/>
    <w:rsid w:val="00E54885"/>
    <w:rsid w:val="00E549E6"/>
    <w:rsid w:val="00E57333"/>
    <w:rsid w:val="00E61217"/>
    <w:rsid w:val="00E613ED"/>
    <w:rsid w:val="00E61F3B"/>
    <w:rsid w:val="00E66694"/>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28C2"/>
    <w:rsid w:val="00E82E41"/>
    <w:rsid w:val="00E84A1D"/>
    <w:rsid w:val="00E84C75"/>
    <w:rsid w:val="00E87317"/>
    <w:rsid w:val="00E87579"/>
    <w:rsid w:val="00E9176D"/>
    <w:rsid w:val="00E91C84"/>
    <w:rsid w:val="00E923F8"/>
    <w:rsid w:val="00E92675"/>
    <w:rsid w:val="00E94C6E"/>
    <w:rsid w:val="00E95B4D"/>
    <w:rsid w:val="00E95E87"/>
    <w:rsid w:val="00E96439"/>
    <w:rsid w:val="00EA00AC"/>
    <w:rsid w:val="00EA0FD4"/>
    <w:rsid w:val="00EA2B3D"/>
    <w:rsid w:val="00EA3C59"/>
    <w:rsid w:val="00EA4523"/>
    <w:rsid w:val="00EA49E5"/>
    <w:rsid w:val="00EA68F7"/>
    <w:rsid w:val="00EA6DE3"/>
    <w:rsid w:val="00EB084E"/>
    <w:rsid w:val="00EB13BC"/>
    <w:rsid w:val="00EB1602"/>
    <w:rsid w:val="00EB1877"/>
    <w:rsid w:val="00EB43BE"/>
    <w:rsid w:val="00EB44B3"/>
    <w:rsid w:val="00EB5C8A"/>
    <w:rsid w:val="00EB6E64"/>
    <w:rsid w:val="00EB782F"/>
    <w:rsid w:val="00EC0A64"/>
    <w:rsid w:val="00EC1FFC"/>
    <w:rsid w:val="00EC31D2"/>
    <w:rsid w:val="00EC5E1E"/>
    <w:rsid w:val="00ED0869"/>
    <w:rsid w:val="00ED2F10"/>
    <w:rsid w:val="00ED3151"/>
    <w:rsid w:val="00ED505B"/>
    <w:rsid w:val="00ED53C6"/>
    <w:rsid w:val="00EE0A7C"/>
    <w:rsid w:val="00EE2BD5"/>
    <w:rsid w:val="00EE3EF5"/>
    <w:rsid w:val="00EE44BA"/>
    <w:rsid w:val="00EE4674"/>
    <w:rsid w:val="00EE4675"/>
    <w:rsid w:val="00EE4711"/>
    <w:rsid w:val="00EE4757"/>
    <w:rsid w:val="00EE4AC4"/>
    <w:rsid w:val="00EE4FEB"/>
    <w:rsid w:val="00EE6AC7"/>
    <w:rsid w:val="00EE709C"/>
    <w:rsid w:val="00EF0B4B"/>
    <w:rsid w:val="00EF1054"/>
    <w:rsid w:val="00EF17A1"/>
    <w:rsid w:val="00EF3337"/>
    <w:rsid w:val="00EF35B5"/>
    <w:rsid w:val="00EF4699"/>
    <w:rsid w:val="00EF5DFA"/>
    <w:rsid w:val="00EF6722"/>
    <w:rsid w:val="00EF6863"/>
    <w:rsid w:val="00F00895"/>
    <w:rsid w:val="00F00C51"/>
    <w:rsid w:val="00F023B6"/>
    <w:rsid w:val="00F024EE"/>
    <w:rsid w:val="00F04174"/>
    <w:rsid w:val="00F04B2B"/>
    <w:rsid w:val="00F05167"/>
    <w:rsid w:val="00F10066"/>
    <w:rsid w:val="00F124DC"/>
    <w:rsid w:val="00F1365F"/>
    <w:rsid w:val="00F16431"/>
    <w:rsid w:val="00F171CB"/>
    <w:rsid w:val="00F209D8"/>
    <w:rsid w:val="00F20A24"/>
    <w:rsid w:val="00F24DE8"/>
    <w:rsid w:val="00F26F51"/>
    <w:rsid w:val="00F275EF"/>
    <w:rsid w:val="00F2772E"/>
    <w:rsid w:val="00F278AF"/>
    <w:rsid w:val="00F317B0"/>
    <w:rsid w:val="00F33CC8"/>
    <w:rsid w:val="00F35256"/>
    <w:rsid w:val="00F35271"/>
    <w:rsid w:val="00F363FB"/>
    <w:rsid w:val="00F36AF7"/>
    <w:rsid w:val="00F37C7A"/>
    <w:rsid w:val="00F40293"/>
    <w:rsid w:val="00F405E3"/>
    <w:rsid w:val="00F43337"/>
    <w:rsid w:val="00F44070"/>
    <w:rsid w:val="00F45A2C"/>
    <w:rsid w:val="00F46933"/>
    <w:rsid w:val="00F50F90"/>
    <w:rsid w:val="00F55BF5"/>
    <w:rsid w:val="00F568C7"/>
    <w:rsid w:val="00F577FE"/>
    <w:rsid w:val="00F57C55"/>
    <w:rsid w:val="00F60296"/>
    <w:rsid w:val="00F61270"/>
    <w:rsid w:val="00F61847"/>
    <w:rsid w:val="00F62244"/>
    <w:rsid w:val="00F622BF"/>
    <w:rsid w:val="00F62403"/>
    <w:rsid w:val="00F62A94"/>
    <w:rsid w:val="00F62EFD"/>
    <w:rsid w:val="00F63C9D"/>
    <w:rsid w:val="00F6729F"/>
    <w:rsid w:val="00F7092C"/>
    <w:rsid w:val="00F70CA9"/>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02B7"/>
    <w:rsid w:val="00F91496"/>
    <w:rsid w:val="00F9329C"/>
    <w:rsid w:val="00F946E4"/>
    <w:rsid w:val="00F950D3"/>
    <w:rsid w:val="00F95130"/>
    <w:rsid w:val="00F95364"/>
    <w:rsid w:val="00F95578"/>
    <w:rsid w:val="00F97A4E"/>
    <w:rsid w:val="00FA0968"/>
    <w:rsid w:val="00FA2497"/>
    <w:rsid w:val="00FA25CA"/>
    <w:rsid w:val="00FA2E54"/>
    <w:rsid w:val="00FA3204"/>
    <w:rsid w:val="00FA374D"/>
    <w:rsid w:val="00FA443F"/>
    <w:rsid w:val="00FA47D4"/>
    <w:rsid w:val="00FA4E8B"/>
    <w:rsid w:val="00FA4FCB"/>
    <w:rsid w:val="00FA6125"/>
    <w:rsid w:val="00FA6BC4"/>
    <w:rsid w:val="00FB123D"/>
    <w:rsid w:val="00FB19CF"/>
    <w:rsid w:val="00FB1C38"/>
    <w:rsid w:val="00FB3B7E"/>
    <w:rsid w:val="00FB3D5C"/>
    <w:rsid w:val="00FB4AD2"/>
    <w:rsid w:val="00FB4B64"/>
    <w:rsid w:val="00FB59C8"/>
    <w:rsid w:val="00FB5C35"/>
    <w:rsid w:val="00FC1C1B"/>
    <w:rsid w:val="00FC4108"/>
    <w:rsid w:val="00FC5995"/>
    <w:rsid w:val="00FC5BDA"/>
    <w:rsid w:val="00FC65D2"/>
    <w:rsid w:val="00FC6675"/>
    <w:rsid w:val="00FC6B13"/>
    <w:rsid w:val="00FC7367"/>
    <w:rsid w:val="00FD0558"/>
    <w:rsid w:val="00FD2472"/>
    <w:rsid w:val="00FD2DE2"/>
    <w:rsid w:val="00FD4843"/>
    <w:rsid w:val="00FD4E3F"/>
    <w:rsid w:val="00FD6B15"/>
    <w:rsid w:val="00FD7C16"/>
    <w:rsid w:val="00FE11FF"/>
    <w:rsid w:val="00FE14F6"/>
    <w:rsid w:val="00FE2244"/>
    <w:rsid w:val="00FE2B4A"/>
    <w:rsid w:val="00FE3374"/>
    <w:rsid w:val="00FE443A"/>
    <w:rsid w:val="00FE7484"/>
    <w:rsid w:val="00FF0056"/>
    <w:rsid w:val="00FF0AB0"/>
    <w:rsid w:val="00FF15B1"/>
    <w:rsid w:val="00FF171D"/>
    <w:rsid w:val="00FF1FB7"/>
    <w:rsid w:val="00FF267E"/>
    <w:rsid w:val="00FF2F2D"/>
    <w:rsid w:val="00FF41B2"/>
    <w:rsid w:val="00FF50D1"/>
    <w:rsid w:val="00FF5789"/>
    <w:rsid w:val="00FF5F71"/>
    <w:rsid w:val="00FF64A2"/>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3665972">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64421285">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2327487">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irod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tracker.nci.nih.gov/secure/RapidBoard.jspa?rapidView=24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BIIT/HPC_DME_APIs"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77</TotalTime>
  <Pages>6</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38</cp:revision>
  <dcterms:created xsi:type="dcterms:W3CDTF">2024-11-26T20:41:00Z</dcterms:created>
  <dcterms:modified xsi:type="dcterms:W3CDTF">2024-12-26T02:14:00Z</dcterms:modified>
</cp:coreProperties>
</file>