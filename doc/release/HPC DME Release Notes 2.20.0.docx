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0222AD">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4BAE2E3D"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A16E28">
              <w:rPr>
                <w:rFonts w:cstheme="minorHAnsi"/>
                <w:b/>
                <w:bCs/>
                <w:sz w:val="28"/>
                <w:szCs w:val="28"/>
              </w:rPr>
              <w:t>20</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A16E28">
              <w:rPr>
                <w:rFonts w:cstheme="minorHAnsi"/>
                <w:b/>
                <w:bCs/>
                <w:sz w:val="28"/>
                <w:szCs w:val="28"/>
              </w:rPr>
              <w:t>May</w:t>
            </w:r>
            <w:r w:rsidR="001901B2" w:rsidRPr="0006592C">
              <w:rPr>
                <w:rFonts w:cstheme="minorHAnsi"/>
                <w:b/>
                <w:bCs/>
                <w:sz w:val="28"/>
                <w:szCs w:val="28"/>
              </w:rPr>
              <w:t xml:space="preserve"> </w:t>
            </w:r>
            <w:r w:rsidR="0091568F" w:rsidRPr="0006592C">
              <w:rPr>
                <w:rFonts w:cstheme="minorHAnsi"/>
                <w:b/>
                <w:bCs/>
                <w:sz w:val="28"/>
                <w:szCs w:val="28"/>
              </w:rPr>
              <w:t>1</w:t>
            </w:r>
            <w:r w:rsidR="00A16E28">
              <w:rPr>
                <w:rFonts w:cstheme="minorHAnsi"/>
                <w:b/>
                <w:bCs/>
                <w:sz w:val="28"/>
                <w:szCs w:val="28"/>
              </w:rPr>
              <w:t>8</w:t>
            </w:r>
            <w:r w:rsidR="0023074C" w:rsidRPr="0006592C">
              <w:rPr>
                <w:rFonts w:cstheme="minorHAnsi"/>
                <w:b/>
                <w:bCs/>
                <w:sz w:val="28"/>
                <w:szCs w:val="28"/>
              </w:rPr>
              <w:t>, 20</w:t>
            </w:r>
            <w:r w:rsidR="00DD4658" w:rsidRPr="0006592C">
              <w:rPr>
                <w:rFonts w:cstheme="minorHAnsi"/>
                <w:b/>
                <w:bCs/>
                <w:sz w:val="28"/>
                <w:szCs w:val="28"/>
              </w:rPr>
              <w:t>2</w:t>
            </w:r>
            <w:r w:rsidR="00FC6B13" w:rsidRPr="0006592C">
              <w:rPr>
                <w:rFonts w:cstheme="minorHAnsi"/>
                <w:b/>
                <w:bCs/>
                <w:sz w:val="28"/>
                <w:szCs w:val="28"/>
              </w:rPr>
              <w:t>2</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78E04239" w14:textId="3825D913" w:rsidR="00467EFB" w:rsidRPr="00D66342" w:rsidRDefault="00467EFB" w:rsidP="00467EFB">
            <w:pPr>
              <w:rPr>
                <w:rFonts w:cstheme="minorHAnsi"/>
                <w:sz w:val="28"/>
                <w:szCs w:val="28"/>
              </w:rPr>
            </w:pPr>
            <w:r w:rsidRPr="00D66342">
              <w:rPr>
                <w:rFonts w:cstheme="minorHAnsi"/>
                <w:sz w:val="28"/>
                <w:szCs w:val="28"/>
              </w:rPr>
              <w:t>==============================================================</w:t>
            </w:r>
          </w:p>
          <w:p w14:paraId="4E597865" w14:textId="31A3B809" w:rsidR="00467EFB" w:rsidRPr="00726A78" w:rsidRDefault="00467EFB" w:rsidP="008B35EA">
            <w:pPr>
              <w:pStyle w:val="Heading1"/>
            </w:pPr>
            <w:r w:rsidRPr="00726A78">
              <w:t>DME Overview</w:t>
            </w:r>
          </w:p>
          <w:p w14:paraId="596CA5EA" w14:textId="77777777" w:rsidR="00467EFB" w:rsidRPr="00D66342" w:rsidRDefault="00467EFB" w:rsidP="00467EFB">
            <w:pPr>
              <w:rPr>
                <w:rFonts w:cstheme="minorHAnsi"/>
                <w:sz w:val="28"/>
                <w:szCs w:val="28"/>
              </w:rPr>
            </w:pPr>
            <w:r w:rsidRPr="00D66342">
              <w:rPr>
                <w:rFonts w:cstheme="minorHAnsi"/>
                <w:sz w:val="28"/>
                <w:szCs w:val="28"/>
              </w:rPr>
              <w:t>==============================================================</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w:t>
            </w:r>
            <w:r w:rsidRPr="00DD03D7">
              <w:rPr>
                <w:color w:val="000000"/>
                <w:sz w:val="28"/>
                <w:szCs w:val="28"/>
              </w:rPr>
              <w:lastRenderedPageBreak/>
              <w:t>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 </w:t>
            </w:r>
            <w:hyperlink r:id="rId6"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279FCBD8" w:rsidR="009463C9" w:rsidRPr="00D66342" w:rsidRDefault="009463C9" w:rsidP="008B35EA">
            <w:pPr>
              <w:pStyle w:val="Heading1"/>
            </w:pPr>
            <w: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lastRenderedPageBreak/>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51448176" w:rsidR="00A16E28" w:rsidRDefault="00A16E28" w:rsidP="0023074C">
            <w:pPr>
              <w:rPr>
                <w:rFonts w:cstheme="minorHAnsi"/>
                <w:sz w:val="28"/>
                <w:szCs w:val="28"/>
              </w:rPr>
            </w:pPr>
            <w:r>
              <w:rPr>
                <w:rFonts w:cstheme="minorHAnsi"/>
                <w:sz w:val="28"/>
                <w:szCs w:val="28"/>
              </w:rPr>
              <w:t>v2.20.0 - May 17, 2022</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385BD298" w:rsidR="00E16925" w:rsidRPr="00D66342" w:rsidRDefault="00E16925" w:rsidP="008B35EA">
            <w:pPr>
              <w:pStyle w:val="Heading1"/>
            </w:pPr>
            <w:r w:rsidRPr="00D66342">
              <w:t>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776DEC6A" w14:textId="77777777" w:rsidR="00D277B3" w:rsidRDefault="00D277B3" w:rsidP="00D277B3">
            <w:pPr>
              <w:rPr>
                <w:rFonts w:cstheme="minorHAnsi"/>
                <w:sz w:val="28"/>
                <w:szCs w:val="28"/>
                <w:u w:val="single"/>
              </w:rPr>
            </w:pPr>
          </w:p>
          <w:p w14:paraId="5AB5EAA6" w14:textId="6D6DC489" w:rsidR="00584746" w:rsidRPr="0091568F" w:rsidRDefault="00584746" w:rsidP="00584746">
            <w:pPr>
              <w:rPr>
                <w:sz w:val="28"/>
                <w:szCs w:val="28"/>
              </w:rPr>
            </w:pPr>
            <w:r w:rsidRPr="004513A8">
              <w:rPr>
                <w:rFonts w:cstheme="minorHAnsi"/>
                <w:sz w:val="28"/>
                <w:szCs w:val="28"/>
                <w:u w:val="single"/>
              </w:rPr>
              <w:lastRenderedPageBreak/>
              <w:t>HPCDATAMGM-</w:t>
            </w:r>
            <w:r w:rsidR="00A45EB6">
              <w:rPr>
                <w:rFonts w:cstheme="minorHAnsi"/>
                <w:sz w:val="28"/>
                <w:szCs w:val="28"/>
                <w:u w:val="single"/>
              </w:rPr>
              <w:t>1</w:t>
            </w:r>
            <w:r w:rsidR="00AC28F8">
              <w:rPr>
                <w:rFonts w:cstheme="minorHAnsi"/>
                <w:sz w:val="28"/>
                <w:szCs w:val="28"/>
                <w:u w:val="single"/>
              </w:rPr>
              <w:t>608</w:t>
            </w:r>
            <w:r w:rsidRPr="004513A8">
              <w:rPr>
                <w:rFonts w:cstheme="minorHAnsi"/>
                <w:sz w:val="28"/>
                <w:szCs w:val="28"/>
                <w:u w:val="single"/>
              </w:rPr>
              <w:t>:</w:t>
            </w:r>
            <w:r w:rsidRPr="004513A8">
              <w:rPr>
                <w:rFonts w:cstheme="minorHAnsi"/>
                <w:sz w:val="28"/>
                <w:szCs w:val="28"/>
              </w:rPr>
              <w:t xml:space="preserve">  </w:t>
            </w:r>
            <w:r w:rsidR="0091568F" w:rsidRPr="0091568F">
              <w:rPr>
                <w:rFonts w:eastAsiaTheme="minorEastAsia"/>
                <w:color w:val="000000" w:themeColor="text1"/>
                <w:sz w:val="28"/>
                <w:szCs w:val="28"/>
              </w:rPr>
              <w:t>Add</w:t>
            </w:r>
            <w:r w:rsidR="0091568F">
              <w:rPr>
                <w:rFonts w:eastAsiaTheme="minorEastAsia"/>
                <w:color w:val="000000" w:themeColor="text1"/>
                <w:sz w:val="28"/>
                <w:szCs w:val="28"/>
              </w:rPr>
              <w:t>ed</w:t>
            </w:r>
            <w:r w:rsidR="0091568F" w:rsidRPr="0091568F">
              <w:rPr>
                <w:rFonts w:eastAsiaTheme="minorEastAsia"/>
                <w:color w:val="000000" w:themeColor="text1"/>
                <w:sz w:val="28"/>
                <w:szCs w:val="28"/>
              </w:rPr>
              <w:t xml:space="preserve"> a new </w:t>
            </w:r>
            <w:r w:rsidR="00AC28F8" w:rsidRPr="00AC28F8">
              <w:rPr>
                <w:rFonts w:eastAsiaTheme="minorEastAsia"/>
                <w:i/>
                <w:iCs/>
                <w:color w:val="000000" w:themeColor="text1"/>
                <w:sz w:val="28"/>
                <w:szCs w:val="28"/>
              </w:rPr>
              <w:t>Data Owner Report</w:t>
            </w:r>
            <w:r w:rsidR="00AC28F8">
              <w:rPr>
                <w:rFonts w:eastAsiaTheme="minorEastAsia"/>
                <w:color w:val="000000" w:themeColor="text1"/>
                <w:sz w:val="28"/>
                <w:szCs w:val="28"/>
              </w:rPr>
              <w:t xml:space="preserve"> to the Report tab of the DME web application </w:t>
            </w:r>
            <w:r w:rsidR="005019E3" w:rsidRPr="005019E3">
              <w:rPr>
                <w:rFonts w:eastAsiaTheme="minorEastAsia"/>
                <w:color w:val="000000" w:themeColor="text1"/>
                <w:sz w:val="28"/>
                <w:szCs w:val="28"/>
              </w:rPr>
              <w:t xml:space="preserve">for system administrators </w:t>
            </w:r>
            <w:r w:rsidR="00AC28F8">
              <w:rPr>
                <w:rFonts w:eastAsiaTheme="minorEastAsia"/>
                <w:color w:val="000000" w:themeColor="text1"/>
                <w:sz w:val="28"/>
                <w:szCs w:val="28"/>
              </w:rPr>
              <w:t xml:space="preserve">to retrieve the storage consumed by each Division/Office/Center </w:t>
            </w:r>
            <w:r w:rsidR="00C75910">
              <w:rPr>
                <w:rFonts w:eastAsiaTheme="minorEastAsia"/>
                <w:color w:val="000000" w:themeColor="text1"/>
                <w:sz w:val="28"/>
                <w:szCs w:val="28"/>
              </w:rPr>
              <w:t xml:space="preserve">(DOC) </w:t>
            </w:r>
            <w:r w:rsidR="00AC28F8">
              <w:rPr>
                <w:rFonts w:eastAsiaTheme="minorEastAsia"/>
                <w:color w:val="000000" w:themeColor="text1"/>
                <w:sz w:val="28"/>
                <w:szCs w:val="28"/>
              </w:rPr>
              <w:t xml:space="preserve">along with the data owner and data curator information. </w:t>
            </w:r>
            <w:r w:rsidR="006879E1">
              <w:rPr>
                <w:rFonts w:eastAsiaTheme="minorEastAsia"/>
                <w:color w:val="000000" w:themeColor="text1"/>
                <w:sz w:val="28"/>
                <w:szCs w:val="28"/>
              </w:rPr>
              <w:t xml:space="preserve">Users can export the </w:t>
            </w:r>
            <w:r w:rsidR="00140558">
              <w:rPr>
                <w:rFonts w:eastAsiaTheme="minorEastAsia"/>
                <w:color w:val="000000" w:themeColor="text1"/>
                <w:sz w:val="28"/>
                <w:szCs w:val="28"/>
              </w:rPr>
              <w:t>full</w:t>
            </w:r>
            <w:r w:rsidR="008C5CD6">
              <w:rPr>
                <w:rFonts w:eastAsiaTheme="minorEastAsia"/>
                <w:color w:val="000000" w:themeColor="text1"/>
                <w:sz w:val="28"/>
                <w:szCs w:val="28"/>
              </w:rPr>
              <w:t xml:space="preserve"> </w:t>
            </w:r>
            <w:r w:rsidR="00AC28F8">
              <w:rPr>
                <w:rFonts w:eastAsiaTheme="minorEastAsia"/>
                <w:color w:val="000000" w:themeColor="text1"/>
                <w:sz w:val="28"/>
                <w:szCs w:val="28"/>
              </w:rPr>
              <w:t xml:space="preserve">report </w:t>
            </w:r>
            <w:r w:rsidR="008C5CD6">
              <w:rPr>
                <w:rFonts w:eastAsiaTheme="minorEastAsia"/>
                <w:color w:val="000000" w:themeColor="text1"/>
                <w:sz w:val="28"/>
                <w:szCs w:val="28"/>
              </w:rPr>
              <w:t xml:space="preserve">or selected columns in the report </w:t>
            </w:r>
            <w:r w:rsidR="006879E1">
              <w:rPr>
                <w:rFonts w:eastAsiaTheme="minorEastAsia"/>
                <w:color w:val="000000" w:themeColor="text1"/>
                <w:sz w:val="28"/>
                <w:szCs w:val="28"/>
              </w:rPr>
              <w:t xml:space="preserve">to </w:t>
            </w:r>
            <w:r w:rsidR="00D630EE" w:rsidRPr="00D630EE">
              <w:rPr>
                <w:rFonts w:eastAsiaTheme="minorEastAsia"/>
                <w:color w:val="000000" w:themeColor="text1"/>
                <w:sz w:val="28"/>
                <w:szCs w:val="28"/>
              </w:rPr>
              <w:t xml:space="preserve">a Microsoft Excel </w:t>
            </w:r>
            <w:r w:rsidR="00AC28F8">
              <w:rPr>
                <w:rFonts w:eastAsiaTheme="minorEastAsia"/>
                <w:color w:val="000000" w:themeColor="text1"/>
                <w:sz w:val="28"/>
                <w:szCs w:val="28"/>
              </w:rPr>
              <w:t>spreadsheet</w:t>
            </w:r>
            <w:r w:rsidR="00786A2F" w:rsidRPr="0091568F">
              <w:rPr>
                <w:sz w:val="28"/>
                <w:szCs w:val="28"/>
              </w:rPr>
              <w:t>.</w:t>
            </w:r>
            <w:r w:rsidR="00060DCA" w:rsidRPr="0091568F">
              <w:rPr>
                <w:sz w:val="28"/>
                <w:szCs w:val="28"/>
              </w:rPr>
              <w:t xml:space="preserve"> </w:t>
            </w:r>
            <w:r w:rsidR="006868E6" w:rsidRPr="0091568F">
              <w:rPr>
                <w:sz w:val="28"/>
                <w:szCs w:val="28"/>
              </w:rPr>
              <w:t xml:space="preserve">For </w:t>
            </w:r>
            <w:r w:rsidR="00A22E34">
              <w:rPr>
                <w:sz w:val="28"/>
                <w:szCs w:val="28"/>
              </w:rPr>
              <w:t>additional information</w:t>
            </w:r>
            <w:r w:rsidR="006868E6" w:rsidRPr="0091568F">
              <w:rPr>
                <w:sz w:val="28"/>
                <w:szCs w:val="28"/>
              </w:rPr>
              <w:t xml:space="preserve">, </w:t>
            </w:r>
            <w:r w:rsidR="007E6F14" w:rsidRPr="0091568F">
              <w:rPr>
                <w:sz w:val="28"/>
                <w:szCs w:val="28"/>
              </w:rPr>
              <w:t>refer to</w:t>
            </w:r>
            <w:r w:rsidR="006868E6" w:rsidRPr="0091568F">
              <w:rPr>
                <w:sz w:val="28"/>
                <w:szCs w:val="28"/>
              </w:rPr>
              <w:t xml:space="preserve"> </w:t>
            </w:r>
            <w:hyperlink r:id="rId7" w:history="1">
              <w:r w:rsidR="006959CF">
                <w:rPr>
                  <w:rStyle w:val="Hyperlink"/>
                  <w:sz w:val="28"/>
                  <w:szCs w:val="28"/>
                </w:rPr>
                <w:t>Viewing a Data Owner Report</w:t>
              </w:r>
            </w:hyperlink>
            <w:r w:rsidR="00091BE5" w:rsidRPr="00091BE5">
              <w:rPr>
                <w:sz w:val="28"/>
                <w:szCs w:val="28"/>
              </w:rPr>
              <w:t xml:space="preserve"> and </w:t>
            </w:r>
            <w:hyperlink r:id="rId8" w:history="1">
              <w:r w:rsidR="00091BE5" w:rsidRPr="00091BE5">
                <w:rPr>
                  <w:rStyle w:val="Hyperlink"/>
                  <w:sz w:val="28"/>
                  <w:szCs w:val="28"/>
                </w:rPr>
                <w:t>Filtering, Sorting, and Navigating Grid Reports</w:t>
              </w:r>
            </w:hyperlink>
            <w:r w:rsidR="00A22E34" w:rsidRPr="00091BE5">
              <w:rPr>
                <w:sz w:val="28"/>
                <w:szCs w:val="28"/>
              </w:rPr>
              <w:t>.</w:t>
            </w:r>
          </w:p>
          <w:p w14:paraId="58FD1771" w14:textId="1C30FEFE" w:rsidR="00584746" w:rsidRDefault="00584746" w:rsidP="00584746">
            <w:pPr>
              <w:rPr>
                <w:sz w:val="28"/>
                <w:szCs w:val="28"/>
              </w:rPr>
            </w:pPr>
          </w:p>
          <w:p w14:paraId="2E6A6596" w14:textId="18A93257" w:rsidR="00E84C75" w:rsidRPr="00744697" w:rsidRDefault="00163611" w:rsidP="00E84C75">
            <w:pPr>
              <w:rPr>
                <w:rStyle w:val="s1"/>
                <w:sz w:val="28"/>
                <w:szCs w:val="28"/>
              </w:rPr>
            </w:pPr>
            <w:r>
              <w:rPr>
                <w:rFonts w:cstheme="minorHAnsi"/>
                <w:sz w:val="28"/>
                <w:szCs w:val="28"/>
              </w:rPr>
              <w:t xml:space="preserve"> </w:t>
            </w:r>
            <w:r w:rsidR="001744C7" w:rsidRPr="00E84C75">
              <w:rPr>
                <w:rFonts w:cstheme="minorHAnsi"/>
                <w:sz w:val="28"/>
                <w:szCs w:val="28"/>
                <w:u w:val="single"/>
              </w:rPr>
              <w:t>HPCDATAMGM-1</w:t>
            </w:r>
            <w:r w:rsidR="00DB527E">
              <w:rPr>
                <w:rFonts w:cstheme="minorHAnsi"/>
                <w:sz w:val="28"/>
                <w:szCs w:val="28"/>
                <w:u w:val="single"/>
              </w:rPr>
              <w:t>585</w:t>
            </w:r>
            <w:r w:rsidR="001744C7" w:rsidRPr="00E84C75">
              <w:rPr>
                <w:rFonts w:cstheme="minorHAnsi"/>
                <w:sz w:val="28"/>
                <w:szCs w:val="28"/>
                <w:u w:val="single"/>
              </w:rPr>
              <w:t>:</w:t>
            </w:r>
            <w:r w:rsidR="001744C7" w:rsidRPr="00E84C75">
              <w:rPr>
                <w:rFonts w:cstheme="minorHAnsi"/>
                <w:sz w:val="28"/>
                <w:szCs w:val="28"/>
              </w:rPr>
              <w:t xml:space="preserve">  </w:t>
            </w:r>
            <w:r w:rsidR="00A22E34" w:rsidRPr="00A22E34">
              <w:rPr>
                <w:rFonts w:eastAsiaTheme="minorEastAsia"/>
                <w:color w:val="000000" w:themeColor="text1"/>
                <w:sz w:val="28"/>
                <w:szCs w:val="28"/>
              </w:rPr>
              <w:t xml:space="preserve">Enhanced the </w:t>
            </w:r>
            <w:r w:rsidR="00DB527E">
              <w:rPr>
                <w:rFonts w:eastAsiaTheme="minorEastAsia"/>
                <w:color w:val="000000" w:themeColor="text1"/>
                <w:sz w:val="28"/>
                <w:szCs w:val="28"/>
              </w:rPr>
              <w:t xml:space="preserve">existing </w:t>
            </w:r>
            <w:r w:rsidR="00DB527E" w:rsidRPr="00C75910">
              <w:rPr>
                <w:rFonts w:eastAsiaTheme="minorEastAsia"/>
                <w:i/>
                <w:iCs/>
                <w:color w:val="000000" w:themeColor="text1"/>
                <w:sz w:val="28"/>
                <w:szCs w:val="28"/>
              </w:rPr>
              <w:t>Base Path Report</w:t>
            </w:r>
            <w:r w:rsidR="00DB527E">
              <w:rPr>
                <w:rFonts w:eastAsiaTheme="minorEastAsia"/>
                <w:color w:val="000000" w:themeColor="text1"/>
                <w:sz w:val="28"/>
                <w:szCs w:val="28"/>
              </w:rPr>
              <w:t xml:space="preserve"> </w:t>
            </w:r>
            <w:r w:rsidR="00C75910">
              <w:rPr>
                <w:rFonts w:eastAsiaTheme="minorEastAsia"/>
                <w:color w:val="000000" w:themeColor="text1"/>
                <w:sz w:val="28"/>
                <w:szCs w:val="28"/>
              </w:rPr>
              <w:t>in the Report tab of the DME web application</w:t>
            </w:r>
            <w:r w:rsidR="005019E3" w:rsidRPr="005019E3">
              <w:rPr>
                <w:rFonts w:eastAsiaTheme="minorEastAsia"/>
                <w:color w:val="000000" w:themeColor="text1"/>
                <w:sz w:val="28"/>
                <w:szCs w:val="28"/>
              </w:rPr>
              <w:t xml:space="preserve"> for system administrators</w:t>
            </w:r>
            <w:r w:rsidR="00DB527E">
              <w:rPr>
                <w:rFonts w:eastAsiaTheme="minorEastAsia"/>
                <w:color w:val="000000" w:themeColor="text1"/>
                <w:sz w:val="28"/>
                <w:szCs w:val="28"/>
              </w:rPr>
              <w:t xml:space="preserve"> to display </w:t>
            </w:r>
            <w:r w:rsidR="00C75910">
              <w:rPr>
                <w:rFonts w:eastAsiaTheme="minorEastAsia"/>
                <w:color w:val="000000" w:themeColor="text1"/>
                <w:sz w:val="28"/>
                <w:szCs w:val="28"/>
              </w:rPr>
              <w:t xml:space="preserve">information pertaining to all the base paths in a single report in a new </w:t>
            </w:r>
            <w:r w:rsidR="00390CD9">
              <w:rPr>
                <w:rFonts w:eastAsiaTheme="minorEastAsia"/>
                <w:color w:val="000000" w:themeColor="text1"/>
                <w:sz w:val="28"/>
                <w:szCs w:val="28"/>
              </w:rPr>
              <w:t xml:space="preserve">grid </w:t>
            </w:r>
            <w:r w:rsidR="00C75910">
              <w:rPr>
                <w:rFonts w:eastAsiaTheme="minorEastAsia"/>
                <w:color w:val="000000" w:themeColor="text1"/>
                <w:sz w:val="28"/>
                <w:szCs w:val="28"/>
              </w:rPr>
              <w:t>format. Also added t</w:t>
            </w:r>
            <w:r w:rsidR="00140558">
              <w:rPr>
                <w:rFonts w:eastAsiaTheme="minorEastAsia"/>
                <w:color w:val="000000" w:themeColor="text1"/>
                <w:sz w:val="28"/>
                <w:szCs w:val="28"/>
              </w:rPr>
              <w:t>he</w:t>
            </w:r>
            <w:r w:rsidR="00C75910">
              <w:rPr>
                <w:rFonts w:eastAsiaTheme="minorEastAsia"/>
                <w:color w:val="000000" w:themeColor="text1"/>
                <w:sz w:val="28"/>
                <w:szCs w:val="28"/>
              </w:rPr>
              <w:t xml:space="preserve"> ability to export the full report or selected columns in the report to </w:t>
            </w:r>
            <w:r w:rsidR="00637358">
              <w:rPr>
                <w:rFonts w:eastAsiaTheme="minorEastAsia"/>
                <w:color w:val="000000" w:themeColor="text1"/>
                <w:sz w:val="28"/>
                <w:szCs w:val="28"/>
              </w:rPr>
              <w:t xml:space="preserve">a Microsoft Excel </w:t>
            </w:r>
            <w:r w:rsidR="00C75910">
              <w:rPr>
                <w:rFonts w:eastAsiaTheme="minorEastAsia"/>
                <w:color w:val="000000" w:themeColor="text1"/>
                <w:sz w:val="28"/>
                <w:szCs w:val="28"/>
              </w:rPr>
              <w:t>spreadsheet</w:t>
            </w:r>
            <w:r w:rsidR="00A22E34" w:rsidRPr="00A22E34">
              <w:rPr>
                <w:rFonts w:eastAsiaTheme="minorEastAsia"/>
                <w:color w:val="000000" w:themeColor="text1"/>
                <w:sz w:val="28"/>
                <w:szCs w:val="28"/>
              </w:rPr>
              <w:t xml:space="preserve">. </w:t>
            </w:r>
            <w:r w:rsidR="00A22E34" w:rsidRPr="00A22E34">
              <w:rPr>
                <w:sz w:val="28"/>
                <w:szCs w:val="28"/>
              </w:rPr>
              <w:t xml:space="preserve">For additional information, refer to </w:t>
            </w:r>
            <w:hyperlink r:id="rId9" w:history="1">
              <w:r w:rsidR="00D44179">
                <w:rPr>
                  <w:rStyle w:val="Hyperlink"/>
                  <w:sz w:val="28"/>
                  <w:szCs w:val="28"/>
                </w:rPr>
                <w:t>Viewing a Base Path Report</w:t>
              </w:r>
            </w:hyperlink>
            <w:r w:rsidR="00390CD9" w:rsidRPr="00637358">
              <w:rPr>
                <w:sz w:val="28"/>
                <w:szCs w:val="28"/>
              </w:rPr>
              <w:t xml:space="preserve"> and </w:t>
            </w:r>
            <w:hyperlink r:id="rId10" w:history="1">
              <w:r w:rsidR="00390CD9" w:rsidRPr="00390CD9">
                <w:rPr>
                  <w:rStyle w:val="Hyperlink"/>
                  <w:sz w:val="28"/>
                  <w:szCs w:val="28"/>
                </w:rPr>
                <w:t>Filtering, Sorting, and Navigating Grid Reports</w:t>
              </w:r>
            </w:hyperlink>
            <w:r w:rsidR="001744C7" w:rsidRPr="00A22E34">
              <w:rPr>
                <w:rStyle w:val="s1"/>
                <w:sz w:val="28"/>
                <w:szCs w:val="28"/>
              </w:rPr>
              <w:t>.</w:t>
            </w:r>
          </w:p>
          <w:p w14:paraId="627182AD" w14:textId="77777777" w:rsidR="00C75910" w:rsidRDefault="00C75910" w:rsidP="00E84C75">
            <w:pPr>
              <w:rPr>
                <w:rFonts w:cstheme="minorHAnsi"/>
                <w:sz w:val="28"/>
                <w:szCs w:val="28"/>
                <w:u w:val="single"/>
              </w:rPr>
            </w:pPr>
          </w:p>
          <w:p w14:paraId="0B0087E7" w14:textId="737A5CBD" w:rsidR="00E84C75" w:rsidRPr="007F17FB" w:rsidRDefault="007F17FB" w:rsidP="00E84C75">
            <w:pPr>
              <w:rPr>
                <w:rFonts w:eastAsiaTheme="minorEastAsia"/>
                <w:color w:val="000000" w:themeColor="text1"/>
                <w:sz w:val="28"/>
                <w:szCs w:val="28"/>
              </w:rPr>
            </w:pPr>
            <w:r w:rsidRPr="00E84C75">
              <w:rPr>
                <w:rFonts w:cstheme="minorHAnsi"/>
                <w:sz w:val="28"/>
                <w:szCs w:val="28"/>
                <w:u w:val="single"/>
              </w:rPr>
              <w:t>HPCDATAMGM-1</w:t>
            </w:r>
            <w:r w:rsidR="00B54C88">
              <w:rPr>
                <w:rFonts w:cstheme="minorHAnsi"/>
                <w:sz w:val="28"/>
                <w:szCs w:val="28"/>
                <w:u w:val="single"/>
              </w:rPr>
              <w:t>5</w:t>
            </w:r>
            <w:r w:rsidR="00C75910">
              <w:rPr>
                <w:rFonts w:cstheme="minorHAnsi"/>
                <w:sz w:val="28"/>
                <w:szCs w:val="28"/>
                <w:u w:val="single"/>
              </w:rPr>
              <w:t>86</w:t>
            </w:r>
            <w:r>
              <w:rPr>
                <w:rFonts w:cstheme="minorHAnsi"/>
                <w:sz w:val="28"/>
                <w:szCs w:val="28"/>
                <w:u w:val="single"/>
              </w:rPr>
              <w:t>:</w:t>
            </w:r>
            <w:r>
              <w:rPr>
                <w:rFonts w:eastAsiaTheme="minorEastAsia"/>
                <w:color w:val="000000" w:themeColor="text1"/>
                <w:sz w:val="28"/>
                <w:szCs w:val="28"/>
              </w:rPr>
              <w:t xml:space="preserve"> </w:t>
            </w:r>
            <w:r w:rsidR="00C75910" w:rsidRPr="00A22E34">
              <w:rPr>
                <w:rFonts w:eastAsiaTheme="minorEastAsia"/>
                <w:color w:val="000000" w:themeColor="text1"/>
                <w:sz w:val="28"/>
                <w:szCs w:val="28"/>
              </w:rPr>
              <w:t xml:space="preserve">Enhanced the </w:t>
            </w:r>
            <w:r w:rsidR="00C75910">
              <w:rPr>
                <w:rFonts w:eastAsiaTheme="minorEastAsia"/>
                <w:color w:val="000000" w:themeColor="text1"/>
                <w:sz w:val="28"/>
                <w:szCs w:val="28"/>
              </w:rPr>
              <w:t xml:space="preserve">existing </w:t>
            </w:r>
            <w:r w:rsidR="00C75910" w:rsidRPr="00C75910">
              <w:rPr>
                <w:rFonts w:eastAsiaTheme="minorEastAsia"/>
                <w:i/>
                <w:iCs/>
                <w:color w:val="000000" w:themeColor="text1"/>
                <w:sz w:val="28"/>
                <w:szCs w:val="28"/>
              </w:rPr>
              <w:t>DOC Report</w:t>
            </w:r>
            <w:r w:rsidR="00C75910">
              <w:rPr>
                <w:rFonts w:eastAsiaTheme="minorEastAsia"/>
                <w:color w:val="000000" w:themeColor="text1"/>
                <w:sz w:val="28"/>
                <w:szCs w:val="28"/>
              </w:rPr>
              <w:t xml:space="preserve"> in the Report tab of the DME web application </w:t>
            </w:r>
            <w:r w:rsidR="005019E3" w:rsidRPr="005019E3">
              <w:rPr>
                <w:rFonts w:eastAsiaTheme="minorEastAsia"/>
                <w:color w:val="000000" w:themeColor="text1"/>
                <w:sz w:val="28"/>
                <w:szCs w:val="28"/>
              </w:rPr>
              <w:t xml:space="preserve">for system administrators </w:t>
            </w:r>
            <w:r w:rsidR="00C75910">
              <w:rPr>
                <w:rFonts w:eastAsiaTheme="minorEastAsia"/>
                <w:color w:val="000000" w:themeColor="text1"/>
                <w:sz w:val="28"/>
                <w:szCs w:val="28"/>
              </w:rPr>
              <w:t xml:space="preserve">to display information pertaining to all the DOCs in a single report in a new </w:t>
            </w:r>
            <w:r w:rsidR="00637358">
              <w:rPr>
                <w:rFonts w:eastAsiaTheme="minorEastAsia"/>
                <w:color w:val="000000" w:themeColor="text1"/>
                <w:sz w:val="28"/>
                <w:szCs w:val="28"/>
              </w:rPr>
              <w:t xml:space="preserve">grid </w:t>
            </w:r>
            <w:r w:rsidR="00C75910">
              <w:rPr>
                <w:rFonts w:eastAsiaTheme="minorEastAsia"/>
                <w:color w:val="000000" w:themeColor="text1"/>
                <w:sz w:val="28"/>
                <w:szCs w:val="28"/>
              </w:rPr>
              <w:t xml:space="preserve">format. Also added to ability to export the full report or selected columns in the report to </w:t>
            </w:r>
            <w:r w:rsidR="00637358" w:rsidRPr="00637358">
              <w:rPr>
                <w:rFonts w:eastAsiaTheme="minorEastAsia"/>
                <w:color w:val="000000" w:themeColor="text1"/>
                <w:sz w:val="28"/>
                <w:szCs w:val="28"/>
              </w:rPr>
              <w:t xml:space="preserve">a Microsoft Excel </w:t>
            </w:r>
            <w:r w:rsidR="00C75910">
              <w:rPr>
                <w:rFonts w:eastAsiaTheme="minorEastAsia"/>
                <w:color w:val="000000" w:themeColor="text1"/>
                <w:sz w:val="28"/>
                <w:szCs w:val="28"/>
              </w:rPr>
              <w:t>spreadsheet</w:t>
            </w:r>
            <w:r w:rsidR="00C75910" w:rsidRPr="00A22E34">
              <w:rPr>
                <w:rFonts w:eastAsiaTheme="minorEastAsia"/>
                <w:color w:val="000000" w:themeColor="text1"/>
                <w:sz w:val="28"/>
                <w:szCs w:val="28"/>
              </w:rPr>
              <w:t xml:space="preserve">. </w:t>
            </w:r>
            <w:r w:rsidR="00C75910" w:rsidRPr="00A22E34">
              <w:rPr>
                <w:sz w:val="28"/>
                <w:szCs w:val="28"/>
              </w:rPr>
              <w:t xml:space="preserve">For additional information, refer to </w:t>
            </w:r>
            <w:hyperlink r:id="rId11" w:history="1">
              <w:r w:rsidR="00D44179">
                <w:rPr>
                  <w:rStyle w:val="Hyperlink"/>
                  <w:sz w:val="28"/>
                  <w:szCs w:val="28"/>
                </w:rPr>
                <w:t>Viewing a DOC Report</w:t>
              </w:r>
            </w:hyperlink>
            <w:r w:rsidR="00637358" w:rsidRPr="00637358">
              <w:rPr>
                <w:sz w:val="28"/>
                <w:szCs w:val="28"/>
              </w:rPr>
              <w:t xml:space="preserve"> and </w:t>
            </w:r>
            <w:hyperlink r:id="rId12" w:history="1">
              <w:r w:rsidR="00637358" w:rsidRPr="00637358">
                <w:rPr>
                  <w:rStyle w:val="Hyperlink"/>
                  <w:sz w:val="28"/>
                  <w:szCs w:val="28"/>
                </w:rPr>
                <w:t>Filtering, Sorting, and Navigating Grid Reports</w:t>
              </w:r>
            </w:hyperlink>
            <w:r w:rsidR="00637358" w:rsidRPr="00637358">
              <w:rPr>
                <w:sz w:val="28"/>
                <w:szCs w:val="28"/>
              </w:rPr>
              <w:t>.</w:t>
            </w:r>
          </w:p>
          <w:p w14:paraId="560EF5FC" w14:textId="74C41EC3" w:rsidR="007F17FB" w:rsidRDefault="007F17FB" w:rsidP="00E84C75">
            <w:pPr>
              <w:rPr>
                <w:sz w:val="28"/>
                <w:szCs w:val="28"/>
              </w:rPr>
            </w:pPr>
          </w:p>
          <w:p w14:paraId="3E078BF9" w14:textId="64BF4BD8" w:rsidR="002952B7" w:rsidRDefault="002952B7" w:rsidP="002952B7">
            <w:pPr>
              <w:rPr>
                <w:sz w:val="28"/>
                <w:szCs w:val="28"/>
              </w:rPr>
            </w:pPr>
            <w:r>
              <w:rPr>
                <w:rFonts w:cstheme="minorHAnsi"/>
                <w:sz w:val="28"/>
                <w:szCs w:val="28"/>
                <w:u w:val="single"/>
              </w:rPr>
              <w:t>HPCDATAMGM-1604:</w:t>
            </w:r>
            <w:r>
              <w:rPr>
                <w:rFonts w:cstheme="minorHAnsi"/>
                <w:sz w:val="28"/>
                <w:szCs w:val="28"/>
              </w:rPr>
              <w:t xml:space="preserve"> Enhanced </w:t>
            </w:r>
            <w:r w:rsidR="004C4B67">
              <w:rPr>
                <w:rFonts w:cstheme="minorHAnsi"/>
                <w:sz w:val="28"/>
                <w:szCs w:val="28"/>
              </w:rPr>
              <w:t xml:space="preserve">the response of </w:t>
            </w:r>
            <w:r>
              <w:rPr>
                <w:rFonts w:cstheme="minorHAnsi"/>
                <w:sz w:val="28"/>
                <w:szCs w:val="28"/>
              </w:rPr>
              <w:t xml:space="preserve">the </w:t>
            </w:r>
            <w:r w:rsidRPr="00AA48EA">
              <w:rPr>
                <w:rFonts w:cstheme="minorHAnsi"/>
                <w:i/>
                <w:iCs/>
                <w:sz w:val="28"/>
                <w:szCs w:val="28"/>
              </w:rPr>
              <w:t>Get Collection Download Status</w:t>
            </w:r>
            <w:r>
              <w:rPr>
                <w:rFonts w:cstheme="minorHAnsi"/>
                <w:sz w:val="28"/>
                <w:szCs w:val="28"/>
              </w:rPr>
              <w:t xml:space="preserve"> and </w:t>
            </w:r>
            <w:r w:rsidRPr="00AA48EA">
              <w:rPr>
                <w:rFonts w:cstheme="minorHAnsi"/>
                <w:i/>
                <w:iCs/>
                <w:sz w:val="28"/>
                <w:szCs w:val="28"/>
              </w:rPr>
              <w:t>Get Collection List Download Status</w:t>
            </w:r>
            <w:r>
              <w:rPr>
                <w:rFonts w:cstheme="minorHAnsi"/>
                <w:sz w:val="28"/>
                <w:szCs w:val="28"/>
              </w:rPr>
              <w:t xml:space="preserve"> APIs to</w:t>
            </w:r>
            <w:del w:id="0" w:author="Menon, Sunita (NIH/NCI) [C]" w:date="2022-05-18T17:22:00Z">
              <w:r w:rsidDel="0065260C">
                <w:rPr>
                  <w:rFonts w:cstheme="minorHAnsi"/>
                  <w:sz w:val="28"/>
                  <w:szCs w:val="28"/>
                </w:rPr>
                <w:delText xml:space="preserve"> also</w:delText>
              </w:r>
            </w:del>
            <w:r>
              <w:rPr>
                <w:rFonts w:cstheme="minorHAnsi"/>
                <w:sz w:val="28"/>
                <w:szCs w:val="28"/>
              </w:rPr>
              <w:t xml:space="preserve"> provide the paths of the </w:t>
            </w:r>
            <w:r w:rsidR="00677E2A">
              <w:rPr>
                <w:rFonts w:cstheme="minorHAnsi"/>
                <w:sz w:val="28"/>
                <w:szCs w:val="28"/>
              </w:rPr>
              <w:t xml:space="preserve">downloaded </w:t>
            </w:r>
            <w:r>
              <w:rPr>
                <w:rFonts w:cstheme="minorHAnsi"/>
                <w:sz w:val="28"/>
                <w:szCs w:val="28"/>
              </w:rPr>
              <w:t>collections</w:t>
            </w:r>
            <w:ins w:id="1" w:author="Menon, Sunita (NIH/NCI) [C]" w:date="2022-05-18T17:22:00Z">
              <w:r w:rsidR="0065260C">
                <w:rPr>
                  <w:rFonts w:cstheme="minorHAnsi"/>
                  <w:sz w:val="28"/>
                  <w:szCs w:val="28"/>
                </w:rPr>
                <w:t xml:space="preserve"> once they are completed</w:t>
              </w:r>
            </w:ins>
            <w:r>
              <w:rPr>
                <w:rFonts w:cstheme="minorHAnsi"/>
                <w:sz w:val="28"/>
                <w:szCs w:val="28"/>
              </w:rPr>
              <w:t xml:space="preserve">. Previously, </w:t>
            </w:r>
            <w:r w:rsidR="004C4B67">
              <w:rPr>
                <w:rFonts w:cstheme="minorHAnsi"/>
                <w:sz w:val="28"/>
                <w:szCs w:val="28"/>
              </w:rPr>
              <w:t xml:space="preserve">these APIs </w:t>
            </w:r>
            <w:ins w:id="2" w:author="Menon, Sunita (NIH/NCI) [C]" w:date="2022-05-18T17:23:00Z">
              <w:r w:rsidR="0065260C">
                <w:rPr>
                  <w:rFonts w:cstheme="minorHAnsi"/>
                  <w:sz w:val="28"/>
                  <w:szCs w:val="28"/>
                </w:rPr>
                <w:t xml:space="preserve">only </w:t>
              </w:r>
            </w:ins>
            <w:r w:rsidR="004C4B67">
              <w:rPr>
                <w:rFonts w:cstheme="minorHAnsi"/>
                <w:sz w:val="28"/>
                <w:szCs w:val="28"/>
              </w:rPr>
              <w:t>provided</w:t>
            </w:r>
            <w:del w:id="3" w:author="Menon, Sunita (NIH/NCI) [C]" w:date="2022-05-18T17:23:00Z">
              <w:r w:rsidR="004C4B67" w:rsidDel="0065260C">
                <w:rPr>
                  <w:rFonts w:cstheme="minorHAnsi"/>
                  <w:sz w:val="28"/>
                  <w:szCs w:val="28"/>
                </w:rPr>
                <w:delText xml:space="preserve"> </w:delText>
              </w:r>
              <w:r w:rsidDel="0065260C">
                <w:rPr>
                  <w:rFonts w:cstheme="minorHAnsi"/>
                  <w:sz w:val="28"/>
                  <w:szCs w:val="28"/>
                </w:rPr>
                <w:delText>o</w:delText>
              </w:r>
            </w:del>
            <w:del w:id="4" w:author="Menon, Sunita (NIH/NCI) [C]" w:date="2022-05-18T17:22:00Z">
              <w:r w:rsidDel="0065260C">
                <w:rPr>
                  <w:rFonts w:cstheme="minorHAnsi"/>
                  <w:sz w:val="28"/>
                  <w:szCs w:val="28"/>
                </w:rPr>
                <w:delText>nly</w:delText>
              </w:r>
            </w:del>
            <w:r>
              <w:rPr>
                <w:rFonts w:cstheme="minorHAnsi"/>
                <w:sz w:val="28"/>
                <w:szCs w:val="28"/>
              </w:rPr>
              <w:t xml:space="preserve"> the paths of the data objects contained in the </w:t>
            </w:r>
            <w:r w:rsidR="004C4B67">
              <w:rPr>
                <w:rFonts w:cstheme="minorHAnsi"/>
                <w:sz w:val="28"/>
                <w:szCs w:val="28"/>
              </w:rPr>
              <w:t xml:space="preserve">downloaded </w:t>
            </w:r>
            <w:r>
              <w:rPr>
                <w:rFonts w:cstheme="minorHAnsi"/>
                <w:sz w:val="28"/>
                <w:szCs w:val="28"/>
              </w:rPr>
              <w:t>collections</w:t>
            </w:r>
            <w:r w:rsidRPr="009717CD">
              <w:rPr>
                <w:sz w:val="28"/>
                <w:szCs w:val="28"/>
              </w:rPr>
              <w:t xml:space="preserve">. </w:t>
            </w:r>
            <w:r w:rsidR="00061335">
              <w:rPr>
                <w:sz w:val="28"/>
                <w:szCs w:val="28"/>
              </w:rPr>
              <w:t>For details, refer to section</w:t>
            </w:r>
            <w:r w:rsidR="00E70CEF">
              <w:rPr>
                <w:sz w:val="28"/>
                <w:szCs w:val="28"/>
              </w:rPr>
              <w:t>s 5.46 and 5.52 in the</w:t>
            </w:r>
            <w:r w:rsidR="00061335">
              <w:rPr>
                <w:sz w:val="28"/>
                <w:szCs w:val="28"/>
              </w:rPr>
              <w:t xml:space="preserve"> </w:t>
            </w:r>
            <w:hyperlink r:id="rId13" w:history="1">
              <w:r w:rsidR="00061335" w:rsidRPr="001269EE">
                <w:rPr>
                  <w:rStyle w:val="Hyperlink"/>
                  <w:sz w:val="28"/>
                  <w:szCs w:val="28"/>
                </w:rPr>
                <w:t>DME API Specification</w:t>
              </w:r>
            </w:hyperlink>
            <w:r w:rsidR="00061335" w:rsidRPr="001269EE">
              <w:rPr>
                <w:sz w:val="28"/>
                <w:szCs w:val="28"/>
              </w:rPr>
              <w:t>.</w:t>
            </w:r>
          </w:p>
          <w:p w14:paraId="22DD1BE6" w14:textId="77777777" w:rsidR="002952B7" w:rsidRPr="00E84C75" w:rsidRDefault="002952B7" w:rsidP="00E84C75">
            <w:pPr>
              <w:rPr>
                <w:sz w:val="28"/>
                <w:szCs w:val="28"/>
              </w:rPr>
            </w:pPr>
          </w:p>
          <w:p w14:paraId="31DDC8D1" w14:textId="3A861836" w:rsidR="00D15F1C" w:rsidRPr="00AB7FE4" w:rsidRDefault="00330508" w:rsidP="00D15F1C">
            <w:pPr>
              <w:rPr>
                <w:rFonts w:cstheme="minorHAnsi"/>
                <w:color w:val="000000"/>
                <w:sz w:val="28"/>
                <w:szCs w:val="28"/>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05597D11" w14:textId="77777777" w:rsidR="000D306C" w:rsidRPr="00EB084E" w:rsidRDefault="000D306C" w:rsidP="008E0A9C">
            <w:pPr>
              <w:rPr>
                <w:sz w:val="28"/>
                <w:szCs w:val="28"/>
              </w:rPr>
            </w:pPr>
          </w:p>
          <w:p w14:paraId="346145B7" w14:textId="0E1B1244" w:rsidR="007B5C40" w:rsidRDefault="005B204B" w:rsidP="003A0323">
            <w:pPr>
              <w:rPr>
                <w:sz w:val="28"/>
                <w:szCs w:val="28"/>
                <w:u w:val="single"/>
              </w:rPr>
            </w:pPr>
            <w:r w:rsidRPr="005B204B">
              <w:rPr>
                <w:sz w:val="28"/>
                <w:szCs w:val="28"/>
                <w:u w:val="single"/>
              </w:rPr>
              <w:t>HPCDATAMGM-1</w:t>
            </w:r>
            <w:r w:rsidR="00EC1FFC">
              <w:rPr>
                <w:sz w:val="28"/>
                <w:szCs w:val="28"/>
                <w:u w:val="single"/>
              </w:rPr>
              <w:t>605</w:t>
            </w:r>
            <w:r w:rsidR="00180986">
              <w:rPr>
                <w:sz w:val="28"/>
                <w:szCs w:val="28"/>
                <w:u w:val="single"/>
              </w:rPr>
              <w:t>:</w:t>
            </w:r>
            <w:r w:rsidR="009717CD">
              <w:rPr>
                <w:sz w:val="28"/>
                <w:szCs w:val="28"/>
              </w:rPr>
              <w:t xml:space="preserve"> </w:t>
            </w:r>
            <w:r w:rsidR="00EC1FFC">
              <w:rPr>
                <w:sz w:val="28"/>
                <w:szCs w:val="28"/>
              </w:rPr>
              <w:t xml:space="preserve">Updated the file size categorization in all the reports </w:t>
            </w:r>
            <w:r w:rsidR="00140558">
              <w:rPr>
                <w:sz w:val="28"/>
                <w:szCs w:val="28"/>
              </w:rPr>
              <w:t xml:space="preserve">in the Report tab of the DME web application </w:t>
            </w:r>
            <w:r w:rsidR="00EC1FFC">
              <w:rPr>
                <w:sz w:val="28"/>
                <w:szCs w:val="28"/>
              </w:rPr>
              <w:t>to align with the way</w:t>
            </w:r>
            <w:r w:rsidR="006F115A">
              <w:rPr>
                <w:sz w:val="28"/>
                <w:szCs w:val="28"/>
              </w:rPr>
              <w:t xml:space="preserve"> users use</w:t>
            </w:r>
            <w:r w:rsidR="00EC1FFC">
              <w:rPr>
                <w:sz w:val="28"/>
                <w:szCs w:val="28"/>
              </w:rPr>
              <w:t xml:space="preserve"> the information. </w:t>
            </w:r>
            <w:r w:rsidR="00C10E5B" w:rsidRPr="00D758B5">
              <w:rPr>
                <w:sz w:val="28"/>
                <w:szCs w:val="28"/>
              </w:rPr>
              <w:t xml:space="preserve">For </w:t>
            </w:r>
            <w:r w:rsidR="00A86109" w:rsidRPr="00D758B5">
              <w:rPr>
                <w:sz w:val="28"/>
                <w:szCs w:val="28"/>
              </w:rPr>
              <w:t>information</w:t>
            </w:r>
            <w:r w:rsidR="00EC1FFC">
              <w:rPr>
                <w:sz w:val="28"/>
                <w:szCs w:val="28"/>
              </w:rPr>
              <w:t xml:space="preserve"> on the</w:t>
            </w:r>
            <w:r w:rsidR="005019E3">
              <w:rPr>
                <w:sz w:val="28"/>
                <w:szCs w:val="28"/>
              </w:rPr>
              <w:t xml:space="preserve"> reports</w:t>
            </w:r>
            <w:r w:rsidR="00C10E5B" w:rsidRPr="00D758B5">
              <w:rPr>
                <w:sz w:val="28"/>
                <w:szCs w:val="28"/>
              </w:rPr>
              <w:t xml:space="preserve">, </w:t>
            </w:r>
            <w:r w:rsidR="007E6F14" w:rsidRPr="00D758B5">
              <w:rPr>
                <w:sz w:val="28"/>
                <w:szCs w:val="28"/>
              </w:rPr>
              <w:t>refer to</w:t>
            </w:r>
            <w:r w:rsidR="00C10E5B" w:rsidRPr="00D758B5">
              <w:rPr>
                <w:sz w:val="28"/>
                <w:szCs w:val="28"/>
              </w:rPr>
              <w:t xml:space="preserve"> </w:t>
            </w:r>
            <w:hyperlink r:id="rId14" w:history="1">
              <w:r w:rsidR="00D758B5" w:rsidRPr="00D758B5">
                <w:rPr>
                  <w:rStyle w:val="Hyperlink"/>
                  <w:sz w:val="28"/>
                  <w:szCs w:val="28"/>
                </w:rPr>
                <w:t>Viewing Reports</w:t>
              </w:r>
            </w:hyperlink>
            <w:r w:rsidR="00F209D8" w:rsidRPr="00D758B5">
              <w:rPr>
                <w:sz w:val="28"/>
                <w:szCs w:val="28"/>
              </w:rPr>
              <w:t>.</w:t>
            </w:r>
            <w:r w:rsidR="006A234C" w:rsidRPr="00D758B5">
              <w:rPr>
                <w:sz w:val="28"/>
                <w:szCs w:val="28"/>
              </w:rPr>
              <w:t xml:space="preserve"> </w:t>
            </w:r>
          </w:p>
          <w:p w14:paraId="02C2BC89" w14:textId="77777777" w:rsidR="00F124DC" w:rsidRDefault="00F124DC" w:rsidP="00F124DC">
            <w:pPr>
              <w:rPr>
                <w:sz w:val="28"/>
                <w:szCs w:val="28"/>
                <w:u w:val="single"/>
              </w:rPr>
            </w:pPr>
          </w:p>
          <w:p w14:paraId="0726AEE5" w14:textId="57E41412" w:rsidR="00F124DC" w:rsidRPr="00F124DC" w:rsidRDefault="00F124DC" w:rsidP="00F124DC">
            <w:pPr>
              <w:rPr>
                <w:sz w:val="28"/>
                <w:szCs w:val="28"/>
              </w:rPr>
            </w:pPr>
            <w:r w:rsidRPr="00D1607E">
              <w:rPr>
                <w:sz w:val="28"/>
                <w:szCs w:val="28"/>
                <w:u w:val="single"/>
              </w:rPr>
              <w:t>HPCDATAMGM-1614</w:t>
            </w:r>
            <w:r>
              <w:rPr>
                <w:sz w:val="28"/>
                <w:szCs w:val="28"/>
              </w:rPr>
              <w:t xml:space="preserve">: Updated all the reports in the </w:t>
            </w:r>
            <w:r w:rsidRPr="00F405E3">
              <w:rPr>
                <w:sz w:val="28"/>
                <w:szCs w:val="28"/>
              </w:rPr>
              <w:t>Report</w:t>
            </w:r>
            <w:r>
              <w:rPr>
                <w:sz w:val="28"/>
                <w:szCs w:val="28"/>
              </w:rPr>
              <w:t xml:space="preserve"> tab of the DME web application to exclude from the computation of the total </w:t>
            </w:r>
            <w:r w:rsidR="00140558">
              <w:rPr>
                <w:sz w:val="28"/>
                <w:szCs w:val="28"/>
              </w:rPr>
              <w:t xml:space="preserve">size </w:t>
            </w:r>
            <w:r>
              <w:rPr>
                <w:sz w:val="28"/>
                <w:szCs w:val="28"/>
              </w:rPr>
              <w:t xml:space="preserve">and largest </w:t>
            </w:r>
            <w:r w:rsidR="00140558">
              <w:rPr>
                <w:sz w:val="28"/>
                <w:szCs w:val="28"/>
              </w:rPr>
              <w:t xml:space="preserve">file </w:t>
            </w:r>
            <w:r>
              <w:rPr>
                <w:sz w:val="28"/>
                <w:szCs w:val="28"/>
              </w:rPr>
              <w:t xml:space="preserve">size, all the files that </w:t>
            </w:r>
            <w:r w:rsidR="00142C3B">
              <w:rPr>
                <w:sz w:val="28"/>
                <w:szCs w:val="28"/>
              </w:rPr>
              <w:t xml:space="preserve">users have </w:t>
            </w:r>
            <w:r>
              <w:rPr>
                <w:sz w:val="28"/>
                <w:szCs w:val="28"/>
              </w:rPr>
              <w:t xml:space="preserve">soft deleted. </w:t>
            </w:r>
          </w:p>
          <w:p w14:paraId="52759BD9" w14:textId="77777777" w:rsidR="00A26D36" w:rsidRDefault="00A26D36" w:rsidP="009717CD">
            <w:pPr>
              <w:rPr>
                <w:sz w:val="28"/>
                <w:szCs w:val="28"/>
                <w:u w:val="single"/>
              </w:rPr>
            </w:pPr>
          </w:p>
          <w:p w14:paraId="6DE56AF2" w14:textId="6AC0E000" w:rsidR="00A26D36" w:rsidRDefault="00CF5924" w:rsidP="009717CD">
            <w:pPr>
              <w:rPr>
                <w:sz w:val="28"/>
                <w:szCs w:val="28"/>
              </w:rPr>
            </w:pPr>
            <w:r w:rsidRPr="00D1420D">
              <w:rPr>
                <w:sz w:val="28"/>
                <w:szCs w:val="28"/>
                <w:u w:val="single"/>
              </w:rPr>
              <w:t>HPCDATAMGM-1606</w:t>
            </w:r>
            <w:r>
              <w:rPr>
                <w:sz w:val="28"/>
                <w:szCs w:val="28"/>
              </w:rPr>
              <w:t xml:space="preserve">: Fixed the </w:t>
            </w:r>
            <w:r w:rsidRPr="00CF5924">
              <w:rPr>
                <w:i/>
                <w:iCs/>
                <w:sz w:val="28"/>
                <w:szCs w:val="28"/>
              </w:rPr>
              <w:t>Base Path</w:t>
            </w:r>
            <w:r>
              <w:rPr>
                <w:sz w:val="28"/>
                <w:szCs w:val="28"/>
              </w:rPr>
              <w:t xml:space="preserve"> </w:t>
            </w:r>
            <w:r w:rsidRPr="00CF5924">
              <w:rPr>
                <w:i/>
                <w:iCs/>
                <w:sz w:val="28"/>
                <w:szCs w:val="28"/>
              </w:rPr>
              <w:t>Report</w:t>
            </w:r>
            <w:r>
              <w:rPr>
                <w:sz w:val="28"/>
                <w:szCs w:val="28"/>
              </w:rPr>
              <w:t xml:space="preserve"> in the Report tab of the DME web application to generate the correct error when </w:t>
            </w:r>
            <w:r w:rsidR="00AA7123">
              <w:rPr>
                <w:sz w:val="28"/>
                <w:szCs w:val="28"/>
              </w:rPr>
              <w:t xml:space="preserve">users generate </w:t>
            </w:r>
            <w:r>
              <w:rPr>
                <w:sz w:val="28"/>
                <w:szCs w:val="28"/>
              </w:rPr>
              <w:t xml:space="preserve">the report </w:t>
            </w:r>
            <w:r w:rsidR="00D1420D">
              <w:rPr>
                <w:sz w:val="28"/>
                <w:szCs w:val="28"/>
              </w:rPr>
              <w:t xml:space="preserve">without </w:t>
            </w:r>
            <w:r w:rsidR="00D1420D">
              <w:rPr>
                <w:sz w:val="28"/>
                <w:szCs w:val="28"/>
              </w:rPr>
              <w:lastRenderedPageBreak/>
              <w:t xml:space="preserve">selecting the base path. Previously, </w:t>
            </w:r>
            <w:r w:rsidR="00AA7123">
              <w:rPr>
                <w:sz w:val="28"/>
                <w:szCs w:val="28"/>
              </w:rPr>
              <w:t xml:space="preserve">the system displayed </w:t>
            </w:r>
            <w:r w:rsidR="00D1420D">
              <w:rPr>
                <w:sz w:val="28"/>
                <w:szCs w:val="28"/>
              </w:rPr>
              <w:t>a report with all values set to zero.</w:t>
            </w:r>
          </w:p>
          <w:p w14:paraId="7EA9E321" w14:textId="3C6BBD2F" w:rsidR="009B76A4" w:rsidRPr="00726A78" w:rsidRDefault="00A26D36" w:rsidP="00726A78">
            <w:pPr>
              <w:pStyle w:val="Heading1"/>
              <w:numPr>
                <w:ilvl w:val="0"/>
                <w:numId w:val="0"/>
              </w:numPr>
              <w:rPr>
                <w:b w:val="0"/>
                <w:bCs w:val="0"/>
                <w:kern w:val="0"/>
              </w:rPr>
            </w:pPr>
            <w:r w:rsidRPr="00726A78">
              <w:rPr>
                <w:b w:val="0"/>
                <w:bCs w:val="0"/>
                <w:kern w:val="0"/>
                <w:u w:val="single"/>
              </w:rPr>
              <w:t>HPCDATAMGM-1443</w:t>
            </w:r>
            <w:r w:rsidRPr="00726A78">
              <w:rPr>
                <w:b w:val="0"/>
                <w:bCs w:val="0"/>
                <w:kern w:val="0"/>
              </w:rPr>
              <w:t xml:space="preserve">: Fixed issue with the </w:t>
            </w:r>
            <w:r w:rsidRPr="00726A78">
              <w:rPr>
                <w:b w:val="0"/>
                <w:bCs w:val="0"/>
                <w:i/>
                <w:iCs/>
                <w:kern w:val="0"/>
              </w:rPr>
              <w:t>Download Data Object List</w:t>
            </w:r>
            <w:r w:rsidRPr="00726A78">
              <w:rPr>
                <w:b w:val="0"/>
                <w:bCs w:val="0"/>
                <w:kern w:val="0"/>
              </w:rPr>
              <w:t xml:space="preserve"> and </w:t>
            </w:r>
            <w:r w:rsidRPr="00726A78">
              <w:rPr>
                <w:b w:val="0"/>
                <w:bCs w:val="0"/>
                <w:i/>
                <w:iCs/>
                <w:kern w:val="0"/>
              </w:rPr>
              <w:t>Download Collection List</w:t>
            </w:r>
            <w:r w:rsidRPr="00726A78">
              <w:rPr>
                <w:b w:val="0"/>
                <w:bCs w:val="0"/>
                <w:kern w:val="0"/>
              </w:rPr>
              <w:t xml:space="preserve"> APIs not giving out the list of all the objects or collections that failed as part of the response. Previously, only the path of first failure was provided in the response. </w:t>
            </w:r>
          </w:p>
          <w:p w14:paraId="5600FFD2" w14:textId="2FFA2677" w:rsidR="009B76A4" w:rsidRDefault="009B76A4" w:rsidP="009717CD">
            <w:pPr>
              <w:rPr>
                <w:sz w:val="28"/>
                <w:szCs w:val="28"/>
              </w:rPr>
            </w:pPr>
            <w:r w:rsidRPr="009B76A4">
              <w:rPr>
                <w:sz w:val="28"/>
                <w:szCs w:val="28"/>
                <w:u w:val="single"/>
              </w:rPr>
              <w:t>HPCDATAMGM-1616</w:t>
            </w:r>
            <w:r>
              <w:rPr>
                <w:sz w:val="28"/>
                <w:szCs w:val="28"/>
              </w:rPr>
              <w:t xml:space="preserve">: Fixed issue with </w:t>
            </w:r>
            <w:r w:rsidR="00142C3B">
              <w:rPr>
                <w:sz w:val="28"/>
                <w:szCs w:val="28"/>
              </w:rPr>
              <w:t xml:space="preserve">the system returning </w:t>
            </w:r>
            <w:r w:rsidR="00041137">
              <w:rPr>
                <w:sz w:val="28"/>
                <w:szCs w:val="28"/>
              </w:rPr>
              <w:t xml:space="preserve">a </w:t>
            </w:r>
            <w:r>
              <w:rPr>
                <w:sz w:val="28"/>
                <w:szCs w:val="28"/>
              </w:rPr>
              <w:t>proxy error when user</w:t>
            </w:r>
            <w:r w:rsidR="0045086B">
              <w:rPr>
                <w:sz w:val="28"/>
                <w:szCs w:val="28"/>
              </w:rPr>
              <w:t>s</w:t>
            </w:r>
            <w:r>
              <w:rPr>
                <w:sz w:val="28"/>
                <w:szCs w:val="28"/>
              </w:rPr>
              <w:t xml:space="preserve"> attempt</w:t>
            </w:r>
            <w:r w:rsidR="00041137">
              <w:rPr>
                <w:sz w:val="28"/>
                <w:szCs w:val="28"/>
              </w:rPr>
              <w:t>ed</w:t>
            </w:r>
            <w:r>
              <w:rPr>
                <w:sz w:val="28"/>
                <w:szCs w:val="28"/>
              </w:rPr>
              <w:t xml:space="preserve"> to export large result set</w:t>
            </w:r>
            <w:r w:rsidR="00041137">
              <w:rPr>
                <w:sz w:val="28"/>
                <w:szCs w:val="28"/>
              </w:rPr>
              <w:t xml:space="preserve">s from the </w:t>
            </w:r>
            <w:r w:rsidR="0045086B">
              <w:rPr>
                <w:sz w:val="28"/>
                <w:szCs w:val="28"/>
              </w:rPr>
              <w:t xml:space="preserve">detailed </w:t>
            </w:r>
            <w:r w:rsidR="00041137">
              <w:rPr>
                <w:sz w:val="28"/>
                <w:szCs w:val="28"/>
              </w:rPr>
              <w:t>search results page</w:t>
            </w:r>
            <w:r>
              <w:rPr>
                <w:sz w:val="28"/>
                <w:szCs w:val="28"/>
              </w:rPr>
              <w:t xml:space="preserve">. </w:t>
            </w:r>
          </w:p>
          <w:p w14:paraId="22EF89A1" w14:textId="5A7F99DD" w:rsidR="00E42733" w:rsidRDefault="00E42733" w:rsidP="009717CD">
            <w:pPr>
              <w:rPr>
                <w:sz w:val="28"/>
                <w:szCs w:val="28"/>
              </w:rPr>
            </w:pPr>
          </w:p>
          <w:p w14:paraId="6C3E8BD9" w14:textId="415664D3" w:rsidR="00E42733" w:rsidRDefault="00E42733" w:rsidP="009717CD">
            <w:pPr>
              <w:rPr>
                <w:sz w:val="28"/>
                <w:szCs w:val="28"/>
              </w:rPr>
            </w:pPr>
            <w:r w:rsidRPr="00E42733">
              <w:rPr>
                <w:sz w:val="28"/>
                <w:szCs w:val="28"/>
                <w:u w:val="single"/>
              </w:rPr>
              <w:t>HPCDATAMGM-1603</w:t>
            </w:r>
            <w:r>
              <w:rPr>
                <w:sz w:val="28"/>
                <w:szCs w:val="28"/>
              </w:rPr>
              <w:t>: Fixed issue with the email notification for user initiated download task cancellation showing 'Failed' in the subject line. This has now been corrected to 'Canceled'.</w:t>
            </w:r>
          </w:p>
          <w:p w14:paraId="67E32DB9" w14:textId="51F33B5B" w:rsidR="00FE443A" w:rsidRDefault="00FE443A" w:rsidP="00AF50AD">
            <w:pPr>
              <w:rPr>
                <w:rFonts w:cstheme="minorHAnsi"/>
                <w:sz w:val="28"/>
                <w:szCs w:val="28"/>
              </w:rPr>
            </w:pPr>
          </w:p>
          <w:p w14:paraId="4BF93A27" w14:textId="06F9EF68" w:rsidR="003D3056" w:rsidRPr="003D3056" w:rsidRDefault="003D3056" w:rsidP="008F4777">
            <w:pPr>
              <w:rPr>
                <w:b/>
                <w:bCs/>
                <w:sz w:val="28"/>
                <w:szCs w:val="28"/>
                <w:u w:val="single"/>
              </w:rPr>
            </w:pPr>
            <w:r w:rsidRPr="00D64997">
              <w:rPr>
                <w:b/>
                <w:bCs/>
                <w:sz w:val="28"/>
                <w:szCs w:val="28"/>
                <w:u w:val="single"/>
              </w:rPr>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2500842D" w14:textId="77777777" w:rsidR="003D3056" w:rsidRDefault="003D3056" w:rsidP="008F4777">
            <w:pPr>
              <w:rPr>
                <w:sz w:val="28"/>
                <w:szCs w:val="28"/>
                <w:u w:val="single"/>
              </w:rPr>
            </w:pPr>
          </w:p>
          <w:p w14:paraId="26213952" w14:textId="35743AEC" w:rsidR="008F4777" w:rsidRDefault="008F4777" w:rsidP="008F4777">
            <w:pPr>
              <w:rPr>
                <w:sz w:val="28"/>
                <w:szCs w:val="28"/>
              </w:rPr>
            </w:pPr>
            <w:r w:rsidRPr="002C7176">
              <w:rPr>
                <w:sz w:val="28"/>
                <w:szCs w:val="28"/>
                <w:u w:val="single"/>
              </w:rPr>
              <w:t>HPCDATAMGM-1570</w:t>
            </w:r>
            <w:r w:rsidRPr="002C7176">
              <w:rPr>
                <w:sz w:val="28"/>
                <w:szCs w:val="28"/>
              </w:rPr>
              <w:t xml:space="preserve">: Optimized the </w:t>
            </w:r>
            <w:r w:rsidR="00656D80">
              <w:rPr>
                <w:sz w:val="28"/>
                <w:szCs w:val="28"/>
              </w:rPr>
              <w:t xml:space="preserve">DME </w:t>
            </w:r>
            <w:r w:rsidRPr="002C7176">
              <w:rPr>
                <w:sz w:val="28"/>
                <w:szCs w:val="28"/>
              </w:rPr>
              <w:t xml:space="preserve">task that </w:t>
            </w:r>
            <w:r w:rsidR="002C7176" w:rsidRPr="002C7176">
              <w:rPr>
                <w:sz w:val="28"/>
                <w:szCs w:val="28"/>
              </w:rPr>
              <w:t>provides</w:t>
            </w:r>
            <w:r w:rsidRPr="002C7176">
              <w:rPr>
                <w:sz w:val="28"/>
                <w:szCs w:val="28"/>
              </w:rPr>
              <w:t xml:space="preserve"> the status of a collection download to retrieve all </w:t>
            </w:r>
            <w:r w:rsidR="00793A77">
              <w:rPr>
                <w:sz w:val="28"/>
                <w:szCs w:val="28"/>
              </w:rPr>
              <w:t xml:space="preserve">its </w:t>
            </w:r>
            <w:r w:rsidRPr="002C7176">
              <w:rPr>
                <w:sz w:val="28"/>
                <w:szCs w:val="28"/>
              </w:rPr>
              <w:t xml:space="preserve">data objects </w:t>
            </w:r>
            <w:r w:rsidR="002C7176" w:rsidRPr="002C7176">
              <w:rPr>
                <w:sz w:val="28"/>
                <w:szCs w:val="28"/>
              </w:rPr>
              <w:t>transactions</w:t>
            </w:r>
            <w:r w:rsidR="00793A77">
              <w:rPr>
                <w:sz w:val="28"/>
                <w:szCs w:val="28"/>
              </w:rPr>
              <w:t xml:space="preserve"> in </w:t>
            </w:r>
            <w:r w:rsidRPr="002C7176">
              <w:rPr>
                <w:sz w:val="28"/>
                <w:szCs w:val="28"/>
              </w:rPr>
              <w:t>one query</w:t>
            </w:r>
            <w:r w:rsidR="00390CD9">
              <w:rPr>
                <w:sz w:val="28"/>
                <w:szCs w:val="28"/>
              </w:rPr>
              <w:t xml:space="preserve">. This change reduced </w:t>
            </w:r>
            <w:r w:rsidRPr="002C7176">
              <w:rPr>
                <w:sz w:val="28"/>
                <w:szCs w:val="28"/>
              </w:rPr>
              <w:t xml:space="preserve">the number of round trips to the database through the network. Previously, this task </w:t>
            </w:r>
            <w:r w:rsidR="002C7176" w:rsidRPr="002C7176">
              <w:rPr>
                <w:sz w:val="28"/>
                <w:szCs w:val="28"/>
              </w:rPr>
              <w:t xml:space="preserve">retrieved </w:t>
            </w:r>
            <w:r w:rsidRPr="002C7176">
              <w:rPr>
                <w:sz w:val="28"/>
                <w:szCs w:val="28"/>
              </w:rPr>
              <w:t>each data object transaction separately</w:t>
            </w:r>
            <w:r w:rsidR="002C7176" w:rsidRPr="002C7176">
              <w:rPr>
                <w:sz w:val="28"/>
                <w:szCs w:val="28"/>
              </w:rPr>
              <w:t>.</w:t>
            </w:r>
          </w:p>
          <w:p w14:paraId="7BA1B583" w14:textId="05BD5828" w:rsidR="00CF5924" w:rsidRDefault="00CF5924" w:rsidP="008F4777">
            <w:pPr>
              <w:rPr>
                <w:sz w:val="28"/>
                <w:szCs w:val="28"/>
              </w:rPr>
            </w:pPr>
          </w:p>
          <w:p w14:paraId="10B80AAD" w14:textId="6BF57B47" w:rsidR="009B76A4" w:rsidRPr="002C7176" w:rsidRDefault="00CF5924" w:rsidP="008F4777">
            <w:pPr>
              <w:rPr>
                <w:sz w:val="28"/>
                <w:szCs w:val="28"/>
              </w:rPr>
            </w:pPr>
            <w:r w:rsidRPr="00CF4F1A">
              <w:rPr>
                <w:sz w:val="28"/>
                <w:szCs w:val="28"/>
                <w:u w:val="single"/>
              </w:rPr>
              <w:t>HPCDATAMGM-1590</w:t>
            </w:r>
            <w:r>
              <w:rPr>
                <w:sz w:val="28"/>
                <w:szCs w:val="28"/>
              </w:rPr>
              <w:t xml:space="preserve">: Enhanced the </w:t>
            </w:r>
            <w:r w:rsidR="00656D80">
              <w:rPr>
                <w:sz w:val="28"/>
                <w:szCs w:val="28"/>
              </w:rPr>
              <w:t xml:space="preserve">DME </w:t>
            </w:r>
            <w:r>
              <w:rPr>
                <w:sz w:val="28"/>
                <w:szCs w:val="28"/>
              </w:rPr>
              <w:t xml:space="preserve">download task to perform internal retries of </w:t>
            </w:r>
            <w:r w:rsidR="00CF4F1A">
              <w:rPr>
                <w:sz w:val="28"/>
                <w:szCs w:val="28"/>
              </w:rPr>
              <w:t xml:space="preserve">the file download from Cloudian when </w:t>
            </w:r>
            <w:r w:rsidR="00A81843">
              <w:rPr>
                <w:sz w:val="28"/>
                <w:szCs w:val="28"/>
              </w:rPr>
              <w:t xml:space="preserve">timeout on the DME server caused </w:t>
            </w:r>
            <w:r w:rsidR="00CF4F1A">
              <w:rPr>
                <w:sz w:val="28"/>
                <w:szCs w:val="28"/>
              </w:rPr>
              <w:t xml:space="preserve">the download </w:t>
            </w:r>
            <w:r>
              <w:rPr>
                <w:sz w:val="28"/>
                <w:szCs w:val="28"/>
              </w:rPr>
              <w:t>failure.</w:t>
            </w:r>
          </w:p>
          <w:p w14:paraId="7B38F8DB" w14:textId="5B8E3E02" w:rsidR="006529E1" w:rsidRDefault="006529E1" w:rsidP="00AF50AD">
            <w:pPr>
              <w:rPr>
                <w:rFonts w:cstheme="minorHAnsi"/>
                <w:sz w:val="28"/>
                <w:szCs w:val="28"/>
              </w:rPr>
            </w:pPr>
          </w:p>
          <w:p w14:paraId="0B836288" w14:textId="77777777" w:rsidR="006529E1" w:rsidRPr="00D679F0" w:rsidRDefault="006529E1" w:rsidP="006529E1">
            <w:pPr>
              <w:rPr>
                <w:rFonts w:cstheme="minorHAnsi"/>
                <w:sz w:val="28"/>
                <w:szCs w:val="28"/>
              </w:rPr>
            </w:pPr>
            <w:r w:rsidRPr="00D66342">
              <w:rPr>
                <w:rFonts w:cstheme="minorHAnsi"/>
                <w:sz w:val="28"/>
                <w:szCs w:val="28"/>
              </w:rPr>
              <w:t>==============================================================</w:t>
            </w:r>
          </w:p>
          <w:p w14:paraId="4A67B4E0" w14:textId="545F6408" w:rsidR="006529E1" w:rsidRPr="00D66342" w:rsidRDefault="00467EFB" w:rsidP="008B35EA">
            <w:pPr>
              <w:pStyle w:val="Heading1"/>
            </w:pPr>
            <w:r>
              <w:t xml:space="preserve">Important Notes </w:t>
            </w:r>
          </w:p>
          <w:p w14:paraId="6A325415" w14:textId="77777777" w:rsidR="006529E1" w:rsidRDefault="006529E1" w:rsidP="006529E1">
            <w:pPr>
              <w:rPr>
                <w:rFonts w:cstheme="minorHAnsi"/>
                <w:sz w:val="28"/>
                <w:szCs w:val="28"/>
              </w:rPr>
            </w:pPr>
            <w:r w:rsidRPr="00D66342">
              <w:rPr>
                <w:rFonts w:cstheme="minorHAnsi"/>
                <w:sz w:val="28"/>
                <w:szCs w:val="28"/>
              </w:rPr>
              <w:t>==============================================================</w:t>
            </w:r>
          </w:p>
          <w:p w14:paraId="0AD3C4C5" w14:textId="77777777" w:rsidR="006529E1" w:rsidRDefault="006529E1" w:rsidP="006529E1">
            <w:pPr>
              <w:rPr>
                <w:rStyle w:val="s1"/>
              </w:rPr>
            </w:pPr>
          </w:p>
          <w:p w14:paraId="70665C2C" w14:textId="786148CF" w:rsidR="006529E1" w:rsidRPr="00467EFB" w:rsidRDefault="00726A78" w:rsidP="006529E1">
            <w:pPr>
              <w:rPr>
                <w:rFonts w:cstheme="minorHAnsi"/>
                <w:sz w:val="28"/>
                <w:szCs w:val="28"/>
              </w:rPr>
            </w:pPr>
            <w:r>
              <w:rPr>
                <w:sz w:val="28"/>
                <w:szCs w:val="28"/>
              </w:rPr>
              <w:t xml:space="preserve">Release 2.19.0 updated the </w:t>
            </w:r>
            <w:r w:rsidR="006529E1" w:rsidRPr="00467EFB">
              <w:rPr>
                <w:rStyle w:val="s1"/>
                <w:sz w:val="28"/>
                <w:szCs w:val="28"/>
              </w:rPr>
              <w:t xml:space="preserve">DME API </w:t>
            </w:r>
            <w:r w:rsidR="006529E1" w:rsidRPr="00467EFB">
              <w:rPr>
                <w:color w:val="000000"/>
                <w:sz w:val="28"/>
                <w:szCs w:val="28"/>
              </w:rPr>
              <w:t>server </w:t>
            </w:r>
            <w:r w:rsidR="006529E1" w:rsidRPr="00467EFB">
              <w:rPr>
                <w:sz w:val="28"/>
                <w:szCs w:val="28"/>
              </w:rPr>
              <w:t>keystore</w:t>
            </w:r>
            <w:r w:rsidR="006529E1" w:rsidRPr="00467EFB">
              <w:rPr>
                <w:color w:val="000000"/>
                <w:sz w:val="28"/>
                <w:szCs w:val="28"/>
              </w:rPr>
              <w:t xml:space="preserve">.  If you are using </w:t>
            </w:r>
            <w:r w:rsidR="00467EFB">
              <w:rPr>
                <w:color w:val="000000"/>
                <w:sz w:val="28"/>
                <w:szCs w:val="28"/>
              </w:rPr>
              <w:t>command line utilities (CLU)</w:t>
            </w:r>
            <w:r w:rsidR="006529E1" w:rsidRPr="00467EFB">
              <w:rPr>
                <w:color w:val="000000"/>
                <w:sz w:val="28"/>
                <w:szCs w:val="28"/>
              </w:rPr>
              <w:t xml:space="preserve">, update your public key at </w:t>
            </w:r>
            <w:r w:rsidR="006529E1" w:rsidRPr="00467EFB">
              <w:rPr>
                <w:b/>
                <w:bCs/>
                <w:color w:val="000000"/>
                <w:sz w:val="28"/>
                <w:szCs w:val="28"/>
              </w:rPr>
              <w:t>utils/</w:t>
            </w:r>
            <w:proofErr w:type="spellStart"/>
            <w:r w:rsidR="006529E1" w:rsidRPr="00467EFB">
              <w:rPr>
                <w:b/>
                <w:bCs/>
                <w:color w:val="000000"/>
                <w:sz w:val="28"/>
                <w:szCs w:val="28"/>
              </w:rPr>
              <w:t>hpc</w:t>
            </w:r>
            <w:proofErr w:type="spellEnd"/>
            <w:r w:rsidR="006529E1" w:rsidRPr="00467EFB">
              <w:rPr>
                <w:b/>
                <w:bCs/>
                <w:color w:val="000000"/>
                <w:sz w:val="28"/>
                <w:szCs w:val="28"/>
              </w:rPr>
              <w:t>-client/keystore/keystore-</w:t>
            </w:r>
            <w:proofErr w:type="spellStart"/>
            <w:r w:rsidR="006529E1" w:rsidRPr="00467EFB">
              <w:rPr>
                <w:b/>
                <w:bCs/>
                <w:color w:val="000000"/>
                <w:sz w:val="28"/>
                <w:szCs w:val="28"/>
              </w:rPr>
              <w:t>prod.jks</w:t>
            </w:r>
            <w:proofErr w:type="spellEnd"/>
            <w:r w:rsidR="006529E1" w:rsidRPr="00467EFB">
              <w:rPr>
                <w:color w:val="000000"/>
                <w:sz w:val="28"/>
                <w:szCs w:val="28"/>
              </w:rPr>
              <w:t xml:space="preserve"> from GitHub master before running any commands</w:t>
            </w:r>
            <w:r>
              <w:rPr>
                <w:color w:val="000000"/>
                <w:sz w:val="28"/>
                <w:szCs w:val="28"/>
              </w:rPr>
              <w:t>,</w:t>
            </w:r>
            <w:r w:rsidR="00EF17A1">
              <w:rPr>
                <w:color w:val="000000"/>
                <w:sz w:val="28"/>
                <w:szCs w:val="28"/>
              </w:rPr>
              <w:t xml:space="preserve"> if you did not update it in Release 2.19.0</w:t>
            </w:r>
            <w:r w:rsidR="006529E1" w:rsidRPr="00467EFB">
              <w:rPr>
                <w:color w:val="000000"/>
                <w:sz w:val="28"/>
                <w:szCs w:val="28"/>
              </w:rPr>
              <w:t>.</w:t>
            </w:r>
          </w:p>
          <w:p w14:paraId="0EF3463D" w14:textId="25DA50BA" w:rsidR="006529E1" w:rsidRPr="00467EFB" w:rsidRDefault="006529E1" w:rsidP="006529E1">
            <w:pPr>
              <w:rPr>
                <w:rFonts w:cstheme="minorHAnsi"/>
                <w:sz w:val="28"/>
                <w:szCs w:val="28"/>
              </w:rPr>
            </w:pPr>
          </w:p>
          <w:p w14:paraId="4357BCBF" w14:textId="77777777" w:rsidR="006529E1" w:rsidRPr="00931C82" w:rsidRDefault="006529E1" w:rsidP="006529E1">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10FFDE91" w:rsidR="00E16925" w:rsidRPr="00D66342" w:rsidRDefault="00E16925" w:rsidP="008B35EA">
            <w:pPr>
              <w:pStyle w:val="Heading1"/>
            </w:pPr>
            <w:r w:rsidRPr="00D66342">
              <w:lastRenderedPageBreak/>
              <w:t>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15"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73AE599B" w:rsidR="00E16925" w:rsidRPr="00D66342" w:rsidRDefault="00E16925" w:rsidP="008B35EA">
            <w:pPr>
              <w:pStyle w:val="Heading1"/>
            </w:pPr>
            <w:r w:rsidRPr="00D66342">
              <w:t>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6"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65260C" w:rsidP="00E16925">
            <w:pPr>
              <w:rPr>
                <w:rFonts w:cstheme="minorHAnsi"/>
                <w:sz w:val="28"/>
                <w:szCs w:val="28"/>
              </w:rPr>
            </w:pPr>
            <w:hyperlink r:id="rId17"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4922960F" w:rsidR="00E16925" w:rsidRPr="00D66342" w:rsidRDefault="00E16925" w:rsidP="008B35EA">
            <w:pPr>
              <w:pStyle w:val="Heading1"/>
            </w:pPr>
            <w:r w:rsidRPr="00D66342">
              <w:t>Re</w:t>
            </w:r>
            <w:r w:rsidR="00F37C7A" w:rsidRPr="00D66342">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65260C" w:rsidP="00E16925">
            <w:pPr>
              <w:rPr>
                <w:rFonts w:cstheme="minorHAnsi"/>
                <w:sz w:val="28"/>
                <w:szCs w:val="28"/>
              </w:rPr>
            </w:pPr>
            <w:hyperlink r:id="rId18"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65260C" w:rsidP="00E16925">
            <w:pPr>
              <w:rPr>
                <w:rFonts w:cstheme="minorHAnsi"/>
                <w:sz w:val="28"/>
                <w:szCs w:val="28"/>
              </w:rPr>
            </w:pPr>
            <w:hyperlink r:id="rId19"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65260C" w:rsidP="00E16925">
            <w:pPr>
              <w:rPr>
                <w:rFonts w:cstheme="minorHAnsi"/>
                <w:sz w:val="28"/>
                <w:szCs w:val="28"/>
              </w:rPr>
            </w:pPr>
            <w:hyperlink r:id="rId20"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65260C" w:rsidP="00E16925">
            <w:pPr>
              <w:rPr>
                <w:rFonts w:cstheme="minorHAnsi"/>
                <w:sz w:val="28"/>
                <w:szCs w:val="28"/>
              </w:rPr>
            </w:pPr>
            <w:hyperlink r:id="rId21" w:history="1">
              <w:r w:rsidR="008F0F08" w:rsidRPr="00D66342">
                <w:rPr>
                  <w:rStyle w:val="Hyperlink"/>
                  <w:rFonts w:cstheme="minorHAnsi"/>
                  <w:sz w:val="28"/>
                  <w:szCs w:val="28"/>
                </w:rPr>
                <w:t>https://irods.org/</w:t>
              </w:r>
            </w:hyperlink>
          </w:p>
        </w:tc>
      </w:tr>
      <w:tr w:rsidR="00467EFB" w:rsidRPr="004072BE" w14:paraId="161A9C06" w14:textId="77777777" w:rsidTr="000222AD">
        <w:trPr>
          <w:tblCellSpacing w:w="0" w:type="dxa"/>
        </w:trPr>
        <w:tc>
          <w:tcPr>
            <w:tcW w:w="981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0222AD">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65260C" w:rsidP="00E16925">
            <w:pPr>
              <w:rPr>
                <w:rFonts w:cstheme="minorHAnsi"/>
                <w:sz w:val="28"/>
                <w:szCs w:val="28"/>
              </w:rPr>
            </w:pPr>
            <w:hyperlink r:id="rId22"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31731BD"/>
    <w:multiLevelType w:val="multilevel"/>
    <w:tmpl w:val="DEA89728"/>
    <w:lvl w:ilvl="0">
      <w:start w:val="1"/>
      <w:numFmt w:val="decimal"/>
      <w:pStyle w:val="Heading1"/>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1"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8"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370746">
    <w:abstractNumId w:val="18"/>
  </w:num>
  <w:num w:numId="2" w16cid:durableId="280190909">
    <w:abstractNumId w:val="10"/>
  </w:num>
  <w:num w:numId="3" w16cid:durableId="1029179288">
    <w:abstractNumId w:val="22"/>
  </w:num>
  <w:num w:numId="4" w16cid:durableId="1129471145">
    <w:abstractNumId w:val="39"/>
  </w:num>
  <w:num w:numId="5" w16cid:durableId="764770698">
    <w:abstractNumId w:val="4"/>
  </w:num>
  <w:num w:numId="6" w16cid:durableId="1740051819">
    <w:abstractNumId w:val="24"/>
  </w:num>
  <w:num w:numId="7" w16cid:durableId="1574661058">
    <w:abstractNumId w:val="7"/>
  </w:num>
  <w:num w:numId="8" w16cid:durableId="1645503741">
    <w:abstractNumId w:val="17"/>
  </w:num>
  <w:num w:numId="9" w16cid:durableId="771247404">
    <w:abstractNumId w:val="3"/>
  </w:num>
  <w:num w:numId="10" w16cid:durableId="1188644995">
    <w:abstractNumId w:val="20"/>
  </w:num>
  <w:num w:numId="11" w16cid:durableId="1325087941">
    <w:abstractNumId w:val="40"/>
  </w:num>
  <w:num w:numId="12" w16cid:durableId="700663718">
    <w:abstractNumId w:val="11"/>
  </w:num>
  <w:num w:numId="13" w16cid:durableId="1489054906">
    <w:abstractNumId w:val="5"/>
  </w:num>
  <w:num w:numId="14" w16cid:durableId="1935815795">
    <w:abstractNumId w:val="36"/>
  </w:num>
  <w:num w:numId="15" w16cid:durableId="1301958463">
    <w:abstractNumId w:val="12"/>
  </w:num>
  <w:num w:numId="16" w16cid:durableId="1239363238">
    <w:abstractNumId w:val="19"/>
  </w:num>
  <w:num w:numId="17" w16cid:durableId="54015863">
    <w:abstractNumId w:val="33"/>
  </w:num>
  <w:num w:numId="18" w16cid:durableId="969361319">
    <w:abstractNumId w:val="26"/>
  </w:num>
  <w:num w:numId="19" w16cid:durableId="271135028">
    <w:abstractNumId w:val="23"/>
  </w:num>
  <w:num w:numId="20" w16cid:durableId="1375232648">
    <w:abstractNumId w:val="34"/>
  </w:num>
  <w:num w:numId="21" w16cid:durableId="1404373616">
    <w:abstractNumId w:val="35"/>
  </w:num>
  <w:num w:numId="22" w16cid:durableId="923805461">
    <w:abstractNumId w:val="13"/>
  </w:num>
  <w:num w:numId="23" w16cid:durableId="2045666010">
    <w:abstractNumId w:val="27"/>
  </w:num>
  <w:num w:numId="24" w16cid:durableId="33316774">
    <w:abstractNumId w:val="25"/>
  </w:num>
  <w:num w:numId="25" w16cid:durableId="986780873">
    <w:abstractNumId w:val="2"/>
  </w:num>
  <w:num w:numId="26" w16cid:durableId="836579793">
    <w:abstractNumId w:val="32"/>
  </w:num>
  <w:num w:numId="27" w16cid:durableId="1716082333">
    <w:abstractNumId w:val="15"/>
  </w:num>
  <w:num w:numId="28" w16cid:durableId="1437407812">
    <w:abstractNumId w:val="9"/>
  </w:num>
  <w:num w:numId="29" w16cid:durableId="246036902">
    <w:abstractNumId w:val="1"/>
  </w:num>
  <w:num w:numId="30" w16cid:durableId="1208445019">
    <w:abstractNumId w:val="21"/>
  </w:num>
  <w:num w:numId="31" w16cid:durableId="1341276780">
    <w:abstractNumId w:val="8"/>
  </w:num>
  <w:num w:numId="32" w16cid:durableId="2028404898">
    <w:abstractNumId w:val="31"/>
  </w:num>
  <w:num w:numId="33" w16cid:durableId="1174613514">
    <w:abstractNumId w:val="0"/>
  </w:num>
  <w:num w:numId="34" w16cid:durableId="1980839048">
    <w:abstractNumId w:val="16"/>
  </w:num>
  <w:num w:numId="35" w16cid:durableId="941450892">
    <w:abstractNumId w:val="29"/>
  </w:num>
  <w:num w:numId="36" w16cid:durableId="395516272">
    <w:abstractNumId w:val="28"/>
  </w:num>
  <w:num w:numId="37" w16cid:durableId="995261390">
    <w:abstractNumId w:val="38"/>
  </w:num>
  <w:num w:numId="38" w16cid:durableId="908811277">
    <w:abstractNumId w:val="6"/>
  </w:num>
  <w:num w:numId="39" w16cid:durableId="223757416">
    <w:abstractNumId w:val="37"/>
  </w:num>
  <w:num w:numId="40" w16cid:durableId="749043576">
    <w:abstractNumId w:val="14"/>
  </w:num>
  <w:num w:numId="41" w16cid:durableId="290140285">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non, Sunita (NIH/NCI) [C]">
    <w15:presenceInfo w15:providerId="AD" w15:userId="S::menons2@nih.gov::758ef455-cee4-484e-950b-e649d9c01c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DC2"/>
    <w:rsid w:val="00011F21"/>
    <w:rsid w:val="0001262E"/>
    <w:rsid w:val="00012CDE"/>
    <w:rsid w:val="0001328C"/>
    <w:rsid w:val="0001400F"/>
    <w:rsid w:val="00016FF7"/>
    <w:rsid w:val="00017727"/>
    <w:rsid w:val="00017AC1"/>
    <w:rsid w:val="000212F9"/>
    <w:rsid w:val="000222AD"/>
    <w:rsid w:val="00022FA4"/>
    <w:rsid w:val="00024AAB"/>
    <w:rsid w:val="00032AD1"/>
    <w:rsid w:val="00034424"/>
    <w:rsid w:val="00034E65"/>
    <w:rsid w:val="0003626B"/>
    <w:rsid w:val="00041137"/>
    <w:rsid w:val="0004265D"/>
    <w:rsid w:val="00042CE4"/>
    <w:rsid w:val="000434DD"/>
    <w:rsid w:val="00043A0C"/>
    <w:rsid w:val="00043EF7"/>
    <w:rsid w:val="000511C6"/>
    <w:rsid w:val="00053251"/>
    <w:rsid w:val="0005460B"/>
    <w:rsid w:val="00055061"/>
    <w:rsid w:val="000577E5"/>
    <w:rsid w:val="00060C24"/>
    <w:rsid w:val="00060DCA"/>
    <w:rsid w:val="00061335"/>
    <w:rsid w:val="0006361B"/>
    <w:rsid w:val="000648AC"/>
    <w:rsid w:val="0006592C"/>
    <w:rsid w:val="00066652"/>
    <w:rsid w:val="000724D4"/>
    <w:rsid w:val="00072F94"/>
    <w:rsid w:val="000739E8"/>
    <w:rsid w:val="00076AF9"/>
    <w:rsid w:val="0007754D"/>
    <w:rsid w:val="00080CE1"/>
    <w:rsid w:val="000829D4"/>
    <w:rsid w:val="00084430"/>
    <w:rsid w:val="00085831"/>
    <w:rsid w:val="00085F56"/>
    <w:rsid w:val="00087A13"/>
    <w:rsid w:val="00091BE5"/>
    <w:rsid w:val="0009284C"/>
    <w:rsid w:val="000976DA"/>
    <w:rsid w:val="000A038E"/>
    <w:rsid w:val="000A0F17"/>
    <w:rsid w:val="000A7058"/>
    <w:rsid w:val="000A7988"/>
    <w:rsid w:val="000B23B7"/>
    <w:rsid w:val="000B2A1B"/>
    <w:rsid w:val="000B72A6"/>
    <w:rsid w:val="000C3993"/>
    <w:rsid w:val="000C461D"/>
    <w:rsid w:val="000C6C82"/>
    <w:rsid w:val="000D11AC"/>
    <w:rsid w:val="000D1EE3"/>
    <w:rsid w:val="000D306C"/>
    <w:rsid w:val="000D3205"/>
    <w:rsid w:val="000D455A"/>
    <w:rsid w:val="000D76BC"/>
    <w:rsid w:val="000E0C07"/>
    <w:rsid w:val="000E0C67"/>
    <w:rsid w:val="000E1368"/>
    <w:rsid w:val="000E1D66"/>
    <w:rsid w:val="000E25B3"/>
    <w:rsid w:val="000E60B3"/>
    <w:rsid w:val="000E6A40"/>
    <w:rsid w:val="000F0B71"/>
    <w:rsid w:val="000F4889"/>
    <w:rsid w:val="000F4CEB"/>
    <w:rsid w:val="000F6151"/>
    <w:rsid w:val="000F6AEC"/>
    <w:rsid w:val="00102621"/>
    <w:rsid w:val="00105BA4"/>
    <w:rsid w:val="001105A4"/>
    <w:rsid w:val="001107AC"/>
    <w:rsid w:val="00111F6F"/>
    <w:rsid w:val="00116338"/>
    <w:rsid w:val="00116903"/>
    <w:rsid w:val="00116ADF"/>
    <w:rsid w:val="001269EE"/>
    <w:rsid w:val="00131501"/>
    <w:rsid w:val="001319CE"/>
    <w:rsid w:val="00132456"/>
    <w:rsid w:val="00134E60"/>
    <w:rsid w:val="00135488"/>
    <w:rsid w:val="00140558"/>
    <w:rsid w:val="001423B4"/>
    <w:rsid w:val="00142C3B"/>
    <w:rsid w:val="00142C56"/>
    <w:rsid w:val="00144BC8"/>
    <w:rsid w:val="0015035D"/>
    <w:rsid w:val="00150A93"/>
    <w:rsid w:val="0015248A"/>
    <w:rsid w:val="00153791"/>
    <w:rsid w:val="0015459E"/>
    <w:rsid w:val="00155207"/>
    <w:rsid w:val="00162113"/>
    <w:rsid w:val="00163611"/>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45E8"/>
    <w:rsid w:val="001A4DB6"/>
    <w:rsid w:val="001A7F20"/>
    <w:rsid w:val="001B12F2"/>
    <w:rsid w:val="001B25AE"/>
    <w:rsid w:val="001B56FD"/>
    <w:rsid w:val="001C0100"/>
    <w:rsid w:val="001C1BFF"/>
    <w:rsid w:val="001C2024"/>
    <w:rsid w:val="001C40FF"/>
    <w:rsid w:val="001C44AB"/>
    <w:rsid w:val="001C76CF"/>
    <w:rsid w:val="001C7BF2"/>
    <w:rsid w:val="001D073C"/>
    <w:rsid w:val="001D50F6"/>
    <w:rsid w:val="001E2B7B"/>
    <w:rsid w:val="001E3209"/>
    <w:rsid w:val="001E44EA"/>
    <w:rsid w:val="001E5AF2"/>
    <w:rsid w:val="001E7335"/>
    <w:rsid w:val="001F0972"/>
    <w:rsid w:val="001F3B8B"/>
    <w:rsid w:val="002047E7"/>
    <w:rsid w:val="002056DD"/>
    <w:rsid w:val="00205EA3"/>
    <w:rsid w:val="00206D12"/>
    <w:rsid w:val="0021005C"/>
    <w:rsid w:val="0021158A"/>
    <w:rsid w:val="00211894"/>
    <w:rsid w:val="00211EFF"/>
    <w:rsid w:val="00212062"/>
    <w:rsid w:val="0021765A"/>
    <w:rsid w:val="00217937"/>
    <w:rsid w:val="00221C38"/>
    <w:rsid w:val="00222250"/>
    <w:rsid w:val="00223887"/>
    <w:rsid w:val="00226594"/>
    <w:rsid w:val="0023074C"/>
    <w:rsid w:val="00231D88"/>
    <w:rsid w:val="00231FD9"/>
    <w:rsid w:val="002375CC"/>
    <w:rsid w:val="00237FF4"/>
    <w:rsid w:val="00240214"/>
    <w:rsid w:val="002408D6"/>
    <w:rsid w:val="00241366"/>
    <w:rsid w:val="0024311A"/>
    <w:rsid w:val="00243C99"/>
    <w:rsid w:val="002506D7"/>
    <w:rsid w:val="00251398"/>
    <w:rsid w:val="00255B39"/>
    <w:rsid w:val="00255E34"/>
    <w:rsid w:val="0025690D"/>
    <w:rsid w:val="00256B0E"/>
    <w:rsid w:val="002601C2"/>
    <w:rsid w:val="002622B1"/>
    <w:rsid w:val="00263198"/>
    <w:rsid w:val="00264310"/>
    <w:rsid w:val="00265C82"/>
    <w:rsid w:val="00267353"/>
    <w:rsid w:val="00271045"/>
    <w:rsid w:val="002724B8"/>
    <w:rsid w:val="002726A2"/>
    <w:rsid w:val="00272D36"/>
    <w:rsid w:val="00273C88"/>
    <w:rsid w:val="002747C4"/>
    <w:rsid w:val="00276809"/>
    <w:rsid w:val="0027791B"/>
    <w:rsid w:val="0028186F"/>
    <w:rsid w:val="00283194"/>
    <w:rsid w:val="0028371E"/>
    <w:rsid w:val="00283F50"/>
    <w:rsid w:val="00284EEE"/>
    <w:rsid w:val="00286187"/>
    <w:rsid w:val="00290E07"/>
    <w:rsid w:val="00292FFC"/>
    <w:rsid w:val="0029421D"/>
    <w:rsid w:val="002942B2"/>
    <w:rsid w:val="002952B7"/>
    <w:rsid w:val="00295593"/>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2E2C"/>
    <w:rsid w:val="002C7176"/>
    <w:rsid w:val="002C7D63"/>
    <w:rsid w:val="002D1C17"/>
    <w:rsid w:val="002D1DDC"/>
    <w:rsid w:val="002D2407"/>
    <w:rsid w:val="002D447E"/>
    <w:rsid w:val="002D493F"/>
    <w:rsid w:val="002E2FB8"/>
    <w:rsid w:val="002F1C66"/>
    <w:rsid w:val="002F21D9"/>
    <w:rsid w:val="002F3E76"/>
    <w:rsid w:val="002F4897"/>
    <w:rsid w:val="002F5D20"/>
    <w:rsid w:val="00300A95"/>
    <w:rsid w:val="0030102E"/>
    <w:rsid w:val="00301C66"/>
    <w:rsid w:val="00302D37"/>
    <w:rsid w:val="00302EC0"/>
    <w:rsid w:val="00303A0E"/>
    <w:rsid w:val="0030796A"/>
    <w:rsid w:val="00310B24"/>
    <w:rsid w:val="003139F5"/>
    <w:rsid w:val="00320665"/>
    <w:rsid w:val="0032078F"/>
    <w:rsid w:val="003220FC"/>
    <w:rsid w:val="00324135"/>
    <w:rsid w:val="0032486B"/>
    <w:rsid w:val="00324B7D"/>
    <w:rsid w:val="0032683F"/>
    <w:rsid w:val="00330508"/>
    <w:rsid w:val="00334720"/>
    <w:rsid w:val="00337E18"/>
    <w:rsid w:val="003434F9"/>
    <w:rsid w:val="0034676A"/>
    <w:rsid w:val="00351166"/>
    <w:rsid w:val="003514A0"/>
    <w:rsid w:val="00351902"/>
    <w:rsid w:val="003539F7"/>
    <w:rsid w:val="00353AFA"/>
    <w:rsid w:val="00353BC4"/>
    <w:rsid w:val="00355699"/>
    <w:rsid w:val="003566FD"/>
    <w:rsid w:val="00361E94"/>
    <w:rsid w:val="00362713"/>
    <w:rsid w:val="00363701"/>
    <w:rsid w:val="00364404"/>
    <w:rsid w:val="00364DA4"/>
    <w:rsid w:val="00366BEE"/>
    <w:rsid w:val="003700CD"/>
    <w:rsid w:val="00371B63"/>
    <w:rsid w:val="003746F2"/>
    <w:rsid w:val="00374761"/>
    <w:rsid w:val="003753FF"/>
    <w:rsid w:val="00376196"/>
    <w:rsid w:val="00376C26"/>
    <w:rsid w:val="00377D72"/>
    <w:rsid w:val="00380D4C"/>
    <w:rsid w:val="00381A2F"/>
    <w:rsid w:val="00381E2A"/>
    <w:rsid w:val="00381ED3"/>
    <w:rsid w:val="00382CAB"/>
    <w:rsid w:val="00383A79"/>
    <w:rsid w:val="00383DB3"/>
    <w:rsid w:val="00384004"/>
    <w:rsid w:val="003907AA"/>
    <w:rsid w:val="00390CD9"/>
    <w:rsid w:val="003919AF"/>
    <w:rsid w:val="00392C31"/>
    <w:rsid w:val="00394BB5"/>
    <w:rsid w:val="00394E44"/>
    <w:rsid w:val="00394FA6"/>
    <w:rsid w:val="003973BF"/>
    <w:rsid w:val="00397785"/>
    <w:rsid w:val="003A0167"/>
    <w:rsid w:val="003A02C4"/>
    <w:rsid w:val="003A0323"/>
    <w:rsid w:val="003A1956"/>
    <w:rsid w:val="003A2255"/>
    <w:rsid w:val="003A3103"/>
    <w:rsid w:val="003A3CC5"/>
    <w:rsid w:val="003A4FF9"/>
    <w:rsid w:val="003A5CF3"/>
    <w:rsid w:val="003A6CA8"/>
    <w:rsid w:val="003B12B9"/>
    <w:rsid w:val="003B2D8C"/>
    <w:rsid w:val="003B2E0A"/>
    <w:rsid w:val="003B34EA"/>
    <w:rsid w:val="003B4A1E"/>
    <w:rsid w:val="003B4E0F"/>
    <w:rsid w:val="003B6093"/>
    <w:rsid w:val="003C1202"/>
    <w:rsid w:val="003C3A20"/>
    <w:rsid w:val="003C3B2C"/>
    <w:rsid w:val="003C561D"/>
    <w:rsid w:val="003C5D5F"/>
    <w:rsid w:val="003C6A1C"/>
    <w:rsid w:val="003D0593"/>
    <w:rsid w:val="003D07A0"/>
    <w:rsid w:val="003D1FAB"/>
    <w:rsid w:val="003D3056"/>
    <w:rsid w:val="003D3BD3"/>
    <w:rsid w:val="003D5315"/>
    <w:rsid w:val="003D6AF2"/>
    <w:rsid w:val="003E33F5"/>
    <w:rsid w:val="003E3E55"/>
    <w:rsid w:val="003E419D"/>
    <w:rsid w:val="003E68E6"/>
    <w:rsid w:val="003E7FB5"/>
    <w:rsid w:val="003F163F"/>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343F"/>
    <w:rsid w:val="004254F1"/>
    <w:rsid w:val="00426313"/>
    <w:rsid w:val="00426B47"/>
    <w:rsid w:val="004273F8"/>
    <w:rsid w:val="0043283E"/>
    <w:rsid w:val="00435488"/>
    <w:rsid w:val="004371E9"/>
    <w:rsid w:val="00441F71"/>
    <w:rsid w:val="0044497C"/>
    <w:rsid w:val="00446263"/>
    <w:rsid w:val="0045086B"/>
    <w:rsid w:val="004513A8"/>
    <w:rsid w:val="00455360"/>
    <w:rsid w:val="004568E2"/>
    <w:rsid w:val="00457BEF"/>
    <w:rsid w:val="004612E2"/>
    <w:rsid w:val="00462C14"/>
    <w:rsid w:val="00463E5F"/>
    <w:rsid w:val="004641FB"/>
    <w:rsid w:val="00465CC6"/>
    <w:rsid w:val="00467EFB"/>
    <w:rsid w:val="0047165F"/>
    <w:rsid w:val="004717E6"/>
    <w:rsid w:val="0047279F"/>
    <w:rsid w:val="004729C4"/>
    <w:rsid w:val="00474BEE"/>
    <w:rsid w:val="004758AA"/>
    <w:rsid w:val="004765D9"/>
    <w:rsid w:val="00477108"/>
    <w:rsid w:val="00477C43"/>
    <w:rsid w:val="004825CF"/>
    <w:rsid w:val="00484ACD"/>
    <w:rsid w:val="004863F8"/>
    <w:rsid w:val="004934B3"/>
    <w:rsid w:val="0049389D"/>
    <w:rsid w:val="00493988"/>
    <w:rsid w:val="00493FF5"/>
    <w:rsid w:val="0049615F"/>
    <w:rsid w:val="00496C45"/>
    <w:rsid w:val="004A2329"/>
    <w:rsid w:val="004A3349"/>
    <w:rsid w:val="004A466C"/>
    <w:rsid w:val="004A5647"/>
    <w:rsid w:val="004A6871"/>
    <w:rsid w:val="004A6E5E"/>
    <w:rsid w:val="004A6F23"/>
    <w:rsid w:val="004B3326"/>
    <w:rsid w:val="004B3D59"/>
    <w:rsid w:val="004B56C8"/>
    <w:rsid w:val="004B592C"/>
    <w:rsid w:val="004C03E1"/>
    <w:rsid w:val="004C38B8"/>
    <w:rsid w:val="004C4B67"/>
    <w:rsid w:val="004C4BB6"/>
    <w:rsid w:val="004C5434"/>
    <w:rsid w:val="004C5EE6"/>
    <w:rsid w:val="004C69B1"/>
    <w:rsid w:val="004D0CAC"/>
    <w:rsid w:val="004D1533"/>
    <w:rsid w:val="004D2630"/>
    <w:rsid w:val="004D2964"/>
    <w:rsid w:val="004D359B"/>
    <w:rsid w:val="004D432C"/>
    <w:rsid w:val="004D4EBA"/>
    <w:rsid w:val="004D70B4"/>
    <w:rsid w:val="004E4588"/>
    <w:rsid w:val="004E4C3E"/>
    <w:rsid w:val="004E5198"/>
    <w:rsid w:val="004E6073"/>
    <w:rsid w:val="004F0F30"/>
    <w:rsid w:val="004F1A70"/>
    <w:rsid w:val="004F1BE7"/>
    <w:rsid w:val="004F45A2"/>
    <w:rsid w:val="004F50C6"/>
    <w:rsid w:val="004F55BF"/>
    <w:rsid w:val="004F58FC"/>
    <w:rsid w:val="004F595E"/>
    <w:rsid w:val="004F760A"/>
    <w:rsid w:val="004F7752"/>
    <w:rsid w:val="004F7B2B"/>
    <w:rsid w:val="00500757"/>
    <w:rsid w:val="00500A18"/>
    <w:rsid w:val="005019E3"/>
    <w:rsid w:val="0050261A"/>
    <w:rsid w:val="0050417A"/>
    <w:rsid w:val="0050475F"/>
    <w:rsid w:val="00505AD2"/>
    <w:rsid w:val="00510287"/>
    <w:rsid w:val="005103F3"/>
    <w:rsid w:val="00511437"/>
    <w:rsid w:val="0051483D"/>
    <w:rsid w:val="0052215A"/>
    <w:rsid w:val="0052256A"/>
    <w:rsid w:val="00524133"/>
    <w:rsid w:val="005247F5"/>
    <w:rsid w:val="0052620B"/>
    <w:rsid w:val="0052648B"/>
    <w:rsid w:val="005267A4"/>
    <w:rsid w:val="0053177C"/>
    <w:rsid w:val="00532FDB"/>
    <w:rsid w:val="00535C49"/>
    <w:rsid w:val="00542F27"/>
    <w:rsid w:val="005431C2"/>
    <w:rsid w:val="00543D0F"/>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7678"/>
    <w:rsid w:val="0057152D"/>
    <w:rsid w:val="005736DD"/>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09"/>
    <w:rsid w:val="005B204B"/>
    <w:rsid w:val="005B6BA4"/>
    <w:rsid w:val="005C0D47"/>
    <w:rsid w:val="005C3D25"/>
    <w:rsid w:val="005C4B0C"/>
    <w:rsid w:val="005C5371"/>
    <w:rsid w:val="005C550E"/>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73F0"/>
    <w:rsid w:val="00602697"/>
    <w:rsid w:val="00610051"/>
    <w:rsid w:val="00614ADE"/>
    <w:rsid w:val="00616794"/>
    <w:rsid w:val="00621DCA"/>
    <w:rsid w:val="00623C5E"/>
    <w:rsid w:val="00623CCD"/>
    <w:rsid w:val="00623D43"/>
    <w:rsid w:val="006251B7"/>
    <w:rsid w:val="00633E6A"/>
    <w:rsid w:val="00637358"/>
    <w:rsid w:val="00641C12"/>
    <w:rsid w:val="00641E63"/>
    <w:rsid w:val="00645563"/>
    <w:rsid w:val="00645632"/>
    <w:rsid w:val="00646CB0"/>
    <w:rsid w:val="006520F8"/>
    <w:rsid w:val="0065260C"/>
    <w:rsid w:val="006529E1"/>
    <w:rsid w:val="00653106"/>
    <w:rsid w:val="00654E73"/>
    <w:rsid w:val="006552C7"/>
    <w:rsid w:val="00656D80"/>
    <w:rsid w:val="0066072E"/>
    <w:rsid w:val="00660894"/>
    <w:rsid w:val="00660A94"/>
    <w:rsid w:val="00660C35"/>
    <w:rsid w:val="0066147D"/>
    <w:rsid w:val="00663C73"/>
    <w:rsid w:val="006644E5"/>
    <w:rsid w:val="006654A6"/>
    <w:rsid w:val="006658B8"/>
    <w:rsid w:val="00670E11"/>
    <w:rsid w:val="00670EC0"/>
    <w:rsid w:val="006721DC"/>
    <w:rsid w:val="00672C49"/>
    <w:rsid w:val="00673839"/>
    <w:rsid w:val="006759C7"/>
    <w:rsid w:val="00676228"/>
    <w:rsid w:val="00677E2A"/>
    <w:rsid w:val="00677EB7"/>
    <w:rsid w:val="00681C6F"/>
    <w:rsid w:val="00683F40"/>
    <w:rsid w:val="00684C53"/>
    <w:rsid w:val="00685C7C"/>
    <w:rsid w:val="006868E6"/>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4016"/>
    <w:rsid w:val="006B4259"/>
    <w:rsid w:val="006B4269"/>
    <w:rsid w:val="006B5522"/>
    <w:rsid w:val="006B6D83"/>
    <w:rsid w:val="006B741F"/>
    <w:rsid w:val="006B7B77"/>
    <w:rsid w:val="006C28FB"/>
    <w:rsid w:val="006C3DD6"/>
    <w:rsid w:val="006C4421"/>
    <w:rsid w:val="006C78C2"/>
    <w:rsid w:val="006D12B5"/>
    <w:rsid w:val="006D14A2"/>
    <w:rsid w:val="006D21FB"/>
    <w:rsid w:val="006D6560"/>
    <w:rsid w:val="006E0A95"/>
    <w:rsid w:val="006E127C"/>
    <w:rsid w:val="006E15EA"/>
    <w:rsid w:val="006E1F17"/>
    <w:rsid w:val="006E23CC"/>
    <w:rsid w:val="006E60E7"/>
    <w:rsid w:val="006E6CF0"/>
    <w:rsid w:val="006E760E"/>
    <w:rsid w:val="006F03AE"/>
    <w:rsid w:val="006F115A"/>
    <w:rsid w:val="006F3ECE"/>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2125"/>
    <w:rsid w:val="00726A78"/>
    <w:rsid w:val="00727041"/>
    <w:rsid w:val="00727D51"/>
    <w:rsid w:val="00730F9A"/>
    <w:rsid w:val="00731B0B"/>
    <w:rsid w:val="00737402"/>
    <w:rsid w:val="00740643"/>
    <w:rsid w:val="0074311C"/>
    <w:rsid w:val="00744697"/>
    <w:rsid w:val="00744A53"/>
    <w:rsid w:val="007452F5"/>
    <w:rsid w:val="007456CF"/>
    <w:rsid w:val="00746182"/>
    <w:rsid w:val="0074703D"/>
    <w:rsid w:val="00753D3A"/>
    <w:rsid w:val="00754917"/>
    <w:rsid w:val="00756262"/>
    <w:rsid w:val="0075683F"/>
    <w:rsid w:val="00760B76"/>
    <w:rsid w:val="00763923"/>
    <w:rsid w:val="00765D1B"/>
    <w:rsid w:val="00771174"/>
    <w:rsid w:val="00773E86"/>
    <w:rsid w:val="00774B28"/>
    <w:rsid w:val="007756BB"/>
    <w:rsid w:val="00775B0C"/>
    <w:rsid w:val="00775D2E"/>
    <w:rsid w:val="00780136"/>
    <w:rsid w:val="00782398"/>
    <w:rsid w:val="00782BE4"/>
    <w:rsid w:val="0078409B"/>
    <w:rsid w:val="007842C5"/>
    <w:rsid w:val="007843C4"/>
    <w:rsid w:val="00786654"/>
    <w:rsid w:val="00786A2F"/>
    <w:rsid w:val="00790FDE"/>
    <w:rsid w:val="007919FC"/>
    <w:rsid w:val="00793A77"/>
    <w:rsid w:val="007952E7"/>
    <w:rsid w:val="007956BF"/>
    <w:rsid w:val="007957B6"/>
    <w:rsid w:val="0079735E"/>
    <w:rsid w:val="0079792A"/>
    <w:rsid w:val="007A104C"/>
    <w:rsid w:val="007A14C4"/>
    <w:rsid w:val="007A1790"/>
    <w:rsid w:val="007A479F"/>
    <w:rsid w:val="007A4948"/>
    <w:rsid w:val="007A5BAA"/>
    <w:rsid w:val="007B0085"/>
    <w:rsid w:val="007B382E"/>
    <w:rsid w:val="007B4BF1"/>
    <w:rsid w:val="007B5C40"/>
    <w:rsid w:val="007B5F9C"/>
    <w:rsid w:val="007B629A"/>
    <w:rsid w:val="007B7565"/>
    <w:rsid w:val="007B791F"/>
    <w:rsid w:val="007C074A"/>
    <w:rsid w:val="007C1A52"/>
    <w:rsid w:val="007C2D77"/>
    <w:rsid w:val="007C2FD8"/>
    <w:rsid w:val="007C359D"/>
    <w:rsid w:val="007C4646"/>
    <w:rsid w:val="007C4744"/>
    <w:rsid w:val="007C5AD2"/>
    <w:rsid w:val="007C6617"/>
    <w:rsid w:val="007C7DB6"/>
    <w:rsid w:val="007D1E1A"/>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5999"/>
    <w:rsid w:val="007F63B4"/>
    <w:rsid w:val="007F64DA"/>
    <w:rsid w:val="007F73A5"/>
    <w:rsid w:val="00800F13"/>
    <w:rsid w:val="00801F0B"/>
    <w:rsid w:val="00805406"/>
    <w:rsid w:val="00805D10"/>
    <w:rsid w:val="0080614F"/>
    <w:rsid w:val="00806560"/>
    <w:rsid w:val="0080696E"/>
    <w:rsid w:val="00806B2C"/>
    <w:rsid w:val="00810BCE"/>
    <w:rsid w:val="00811B6E"/>
    <w:rsid w:val="0081460F"/>
    <w:rsid w:val="00814B03"/>
    <w:rsid w:val="00817127"/>
    <w:rsid w:val="0081793F"/>
    <w:rsid w:val="00820FCD"/>
    <w:rsid w:val="008221CD"/>
    <w:rsid w:val="008233C0"/>
    <w:rsid w:val="0082411F"/>
    <w:rsid w:val="00825160"/>
    <w:rsid w:val="00825FF2"/>
    <w:rsid w:val="00827208"/>
    <w:rsid w:val="00827273"/>
    <w:rsid w:val="00830035"/>
    <w:rsid w:val="00830233"/>
    <w:rsid w:val="0083178D"/>
    <w:rsid w:val="00833AEB"/>
    <w:rsid w:val="008340C6"/>
    <w:rsid w:val="00835DE1"/>
    <w:rsid w:val="008375BC"/>
    <w:rsid w:val="00837E4C"/>
    <w:rsid w:val="008404C5"/>
    <w:rsid w:val="008407C9"/>
    <w:rsid w:val="00843305"/>
    <w:rsid w:val="00843967"/>
    <w:rsid w:val="00843F33"/>
    <w:rsid w:val="008449ED"/>
    <w:rsid w:val="00846564"/>
    <w:rsid w:val="00852257"/>
    <w:rsid w:val="008545C1"/>
    <w:rsid w:val="00854950"/>
    <w:rsid w:val="0085553B"/>
    <w:rsid w:val="00857647"/>
    <w:rsid w:val="0085787B"/>
    <w:rsid w:val="00857DFA"/>
    <w:rsid w:val="00860540"/>
    <w:rsid w:val="00861EDE"/>
    <w:rsid w:val="00863D6A"/>
    <w:rsid w:val="00866146"/>
    <w:rsid w:val="008706F8"/>
    <w:rsid w:val="0087101A"/>
    <w:rsid w:val="008711B6"/>
    <w:rsid w:val="008735D6"/>
    <w:rsid w:val="008743B3"/>
    <w:rsid w:val="00874D03"/>
    <w:rsid w:val="00875932"/>
    <w:rsid w:val="0088195F"/>
    <w:rsid w:val="00881C7F"/>
    <w:rsid w:val="00882BDD"/>
    <w:rsid w:val="00885071"/>
    <w:rsid w:val="00892AD7"/>
    <w:rsid w:val="00897709"/>
    <w:rsid w:val="008A070E"/>
    <w:rsid w:val="008A1DC2"/>
    <w:rsid w:val="008A5308"/>
    <w:rsid w:val="008A6138"/>
    <w:rsid w:val="008B2A34"/>
    <w:rsid w:val="008B35EA"/>
    <w:rsid w:val="008B6D7E"/>
    <w:rsid w:val="008C166D"/>
    <w:rsid w:val="008C523C"/>
    <w:rsid w:val="008C5CD6"/>
    <w:rsid w:val="008C63ED"/>
    <w:rsid w:val="008C723A"/>
    <w:rsid w:val="008D0758"/>
    <w:rsid w:val="008D2369"/>
    <w:rsid w:val="008D3383"/>
    <w:rsid w:val="008D3E68"/>
    <w:rsid w:val="008D5B18"/>
    <w:rsid w:val="008D5E9D"/>
    <w:rsid w:val="008D6B5A"/>
    <w:rsid w:val="008D7551"/>
    <w:rsid w:val="008E0499"/>
    <w:rsid w:val="008E0A9C"/>
    <w:rsid w:val="008E1F56"/>
    <w:rsid w:val="008E2654"/>
    <w:rsid w:val="008E2CE5"/>
    <w:rsid w:val="008E366E"/>
    <w:rsid w:val="008E5D66"/>
    <w:rsid w:val="008E7941"/>
    <w:rsid w:val="008F0F08"/>
    <w:rsid w:val="008F17D3"/>
    <w:rsid w:val="008F4777"/>
    <w:rsid w:val="008F4D9B"/>
    <w:rsid w:val="008F780D"/>
    <w:rsid w:val="0090180E"/>
    <w:rsid w:val="0090510F"/>
    <w:rsid w:val="00906718"/>
    <w:rsid w:val="00906922"/>
    <w:rsid w:val="0090789D"/>
    <w:rsid w:val="009105E9"/>
    <w:rsid w:val="00911A65"/>
    <w:rsid w:val="00913370"/>
    <w:rsid w:val="00914168"/>
    <w:rsid w:val="00914CDC"/>
    <w:rsid w:val="0091568F"/>
    <w:rsid w:val="00917D7C"/>
    <w:rsid w:val="00921392"/>
    <w:rsid w:val="00925C7A"/>
    <w:rsid w:val="0092646F"/>
    <w:rsid w:val="00931641"/>
    <w:rsid w:val="00931C82"/>
    <w:rsid w:val="009334AD"/>
    <w:rsid w:val="009373F8"/>
    <w:rsid w:val="00937AAE"/>
    <w:rsid w:val="009405B1"/>
    <w:rsid w:val="009420E8"/>
    <w:rsid w:val="00942AD9"/>
    <w:rsid w:val="00945088"/>
    <w:rsid w:val="009463C9"/>
    <w:rsid w:val="00946570"/>
    <w:rsid w:val="00950280"/>
    <w:rsid w:val="00951636"/>
    <w:rsid w:val="009533D3"/>
    <w:rsid w:val="00961DCD"/>
    <w:rsid w:val="009645C0"/>
    <w:rsid w:val="00965161"/>
    <w:rsid w:val="00966F53"/>
    <w:rsid w:val="009717CD"/>
    <w:rsid w:val="00972400"/>
    <w:rsid w:val="00974271"/>
    <w:rsid w:val="0097434A"/>
    <w:rsid w:val="0097483F"/>
    <w:rsid w:val="00974D72"/>
    <w:rsid w:val="009754F8"/>
    <w:rsid w:val="009763AD"/>
    <w:rsid w:val="00981BBC"/>
    <w:rsid w:val="00990BC5"/>
    <w:rsid w:val="0099107F"/>
    <w:rsid w:val="00993745"/>
    <w:rsid w:val="00995851"/>
    <w:rsid w:val="0099591F"/>
    <w:rsid w:val="00995D11"/>
    <w:rsid w:val="009A21B3"/>
    <w:rsid w:val="009A2D91"/>
    <w:rsid w:val="009A3B86"/>
    <w:rsid w:val="009A5F5C"/>
    <w:rsid w:val="009A6DFB"/>
    <w:rsid w:val="009B1E7B"/>
    <w:rsid w:val="009B461A"/>
    <w:rsid w:val="009B4676"/>
    <w:rsid w:val="009B5092"/>
    <w:rsid w:val="009B5850"/>
    <w:rsid w:val="009B6501"/>
    <w:rsid w:val="009B76A4"/>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C66"/>
    <w:rsid w:val="00A1293B"/>
    <w:rsid w:val="00A160A3"/>
    <w:rsid w:val="00A16B86"/>
    <w:rsid w:val="00A16B92"/>
    <w:rsid w:val="00A16E28"/>
    <w:rsid w:val="00A17462"/>
    <w:rsid w:val="00A21280"/>
    <w:rsid w:val="00A22E34"/>
    <w:rsid w:val="00A23CCE"/>
    <w:rsid w:val="00A253C3"/>
    <w:rsid w:val="00A25994"/>
    <w:rsid w:val="00A26D36"/>
    <w:rsid w:val="00A26E0E"/>
    <w:rsid w:val="00A27DF0"/>
    <w:rsid w:val="00A31492"/>
    <w:rsid w:val="00A32EAE"/>
    <w:rsid w:val="00A33011"/>
    <w:rsid w:val="00A33112"/>
    <w:rsid w:val="00A37ABE"/>
    <w:rsid w:val="00A4184B"/>
    <w:rsid w:val="00A41D51"/>
    <w:rsid w:val="00A43240"/>
    <w:rsid w:val="00A43736"/>
    <w:rsid w:val="00A447F7"/>
    <w:rsid w:val="00A454BD"/>
    <w:rsid w:val="00A45CD1"/>
    <w:rsid w:val="00A45EB6"/>
    <w:rsid w:val="00A52B97"/>
    <w:rsid w:val="00A52C8C"/>
    <w:rsid w:val="00A53644"/>
    <w:rsid w:val="00A53D02"/>
    <w:rsid w:val="00A53FE1"/>
    <w:rsid w:val="00A54838"/>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FD4"/>
    <w:rsid w:val="00A82402"/>
    <w:rsid w:val="00A8261A"/>
    <w:rsid w:val="00A8442D"/>
    <w:rsid w:val="00A84586"/>
    <w:rsid w:val="00A8590F"/>
    <w:rsid w:val="00A86109"/>
    <w:rsid w:val="00A9115C"/>
    <w:rsid w:val="00A9151F"/>
    <w:rsid w:val="00A92AD6"/>
    <w:rsid w:val="00A95256"/>
    <w:rsid w:val="00A9665D"/>
    <w:rsid w:val="00A96980"/>
    <w:rsid w:val="00A96CB5"/>
    <w:rsid w:val="00A9723A"/>
    <w:rsid w:val="00A97309"/>
    <w:rsid w:val="00AA2222"/>
    <w:rsid w:val="00AA3005"/>
    <w:rsid w:val="00AA34A6"/>
    <w:rsid w:val="00AA48EA"/>
    <w:rsid w:val="00AA640D"/>
    <w:rsid w:val="00AA7051"/>
    <w:rsid w:val="00AA7123"/>
    <w:rsid w:val="00AB0777"/>
    <w:rsid w:val="00AB0AF6"/>
    <w:rsid w:val="00AB0E87"/>
    <w:rsid w:val="00AB11E6"/>
    <w:rsid w:val="00AB1B00"/>
    <w:rsid w:val="00AB2797"/>
    <w:rsid w:val="00AB28F7"/>
    <w:rsid w:val="00AB5698"/>
    <w:rsid w:val="00AB7FE4"/>
    <w:rsid w:val="00AC2145"/>
    <w:rsid w:val="00AC2883"/>
    <w:rsid w:val="00AC28F8"/>
    <w:rsid w:val="00AC3864"/>
    <w:rsid w:val="00AC4291"/>
    <w:rsid w:val="00AC47F4"/>
    <w:rsid w:val="00AD321E"/>
    <w:rsid w:val="00AD584D"/>
    <w:rsid w:val="00AD79C2"/>
    <w:rsid w:val="00AE1542"/>
    <w:rsid w:val="00AE3636"/>
    <w:rsid w:val="00AE4197"/>
    <w:rsid w:val="00AE46EB"/>
    <w:rsid w:val="00AE57E8"/>
    <w:rsid w:val="00AE59E4"/>
    <w:rsid w:val="00AE6333"/>
    <w:rsid w:val="00AF1693"/>
    <w:rsid w:val="00AF20BC"/>
    <w:rsid w:val="00AF3228"/>
    <w:rsid w:val="00AF3344"/>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1699A"/>
    <w:rsid w:val="00B20D35"/>
    <w:rsid w:val="00B2163B"/>
    <w:rsid w:val="00B21BBC"/>
    <w:rsid w:val="00B21CF6"/>
    <w:rsid w:val="00B22FD5"/>
    <w:rsid w:val="00B2458F"/>
    <w:rsid w:val="00B268E0"/>
    <w:rsid w:val="00B34DAA"/>
    <w:rsid w:val="00B37FD7"/>
    <w:rsid w:val="00B41837"/>
    <w:rsid w:val="00B46D9B"/>
    <w:rsid w:val="00B5002F"/>
    <w:rsid w:val="00B50CD6"/>
    <w:rsid w:val="00B5101B"/>
    <w:rsid w:val="00B511E9"/>
    <w:rsid w:val="00B52165"/>
    <w:rsid w:val="00B52616"/>
    <w:rsid w:val="00B54C88"/>
    <w:rsid w:val="00B56B4C"/>
    <w:rsid w:val="00B606F8"/>
    <w:rsid w:val="00B619E1"/>
    <w:rsid w:val="00B61A0E"/>
    <w:rsid w:val="00B62CA1"/>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6A0E"/>
    <w:rsid w:val="00BA7437"/>
    <w:rsid w:val="00BB04C8"/>
    <w:rsid w:val="00BB106D"/>
    <w:rsid w:val="00BB643D"/>
    <w:rsid w:val="00BC2203"/>
    <w:rsid w:val="00BC4662"/>
    <w:rsid w:val="00BC4750"/>
    <w:rsid w:val="00BC5B6F"/>
    <w:rsid w:val="00BC6FDF"/>
    <w:rsid w:val="00BC7425"/>
    <w:rsid w:val="00BD0F52"/>
    <w:rsid w:val="00BD128E"/>
    <w:rsid w:val="00BD28F7"/>
    <w:rsid w:val="00BD45AF"/>
    <w:rsid w:val="00BD748C"/>
    <w:rsid w:val="00BE1D02"/>
    <w:rsid w:val="00BE2EF0"/>
    <w:rsid w:val="00BE6F4F"/>
    <w:rsid w:val="00BE731B"/>
    <w:rsid w:val="00BE7B53"/>
    <w:rsid w:val="00BF1AA1"/>
    <w:rsid w:val="00BF1C55"/>
    <w:rsid w:val="00BF3904"/>
    <w:rsid w:val="00BF3B84"/>
    <w:rsid w:val="00BF5050"/>
    <w:rsid w:val="00BF5442"/>
    <w:rsid w:val="00BF7EBD"/>
    <w:rsid w:val="00BF7FA3"/>
    <w:rsid w:val="00C009E2"/>
    <w:rsid w:val="00C00B53"/>
    <w:rsid w:val="00C01108"/>
    <w:rsid w:val="00C0146F"/>
    <w:rsid w:val="00C02C83"/>
    <w:rsid w:val="00C04818"/>
    <w:rsid w:val="00C04E7A"/>
    <w:rsid w:val="00C07647"/>
    <w:rsid w:val="00C10834"/>
    <w:rsid w:val="00C10E5B"/>
    <w:rsid w:val="00C117F1"/>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F77"/>
    <w:rsid w:val="00C41388"/>
    <w:rsid w:val="00C41BB6"/>
    <w:rsid w:val="00C432E9"/>
    <w:rsid w:val="00C43F54"/>
    <w:rsid w:val="00C4422F"/>
    <w:rsid w:val="00C50145"/>
    <w:rsid w:val="00C506B0"/>
    <w:rsid w:val="00C54055"/>
    <w:rsid w:val="00C553A3"/>
    <w:rsid w:val="00C561C0"/>
    <w:rsid w:val="00C56FB4"/>
    <w:rsid w:val="00C57817"/>
    <w:rsid w:val="00C579EC"/>
    <w:rsid w:val="00C57FE0"/>
    <w:rsid w:val="00C63FF4"/>
    <w:rsid w:val="00C659DE"/>
    <w:rsid w:val="00C676C2"/>
    <w:rsid w:val="00C676C8"/>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1AA"/>
    <w:rsid w:val="00CA4EBA"/>
    <w:rsid w:val="00CB21BD"/>
    <w:rsid w:val="00CB4820"/>
    <w:rsid w:val="00CB4A54"/>
    <w:rsid w:val="00CB5099"/>
    <w:rsid w:val="00CB6199"/>
    <w:rsid w:val="00CB7B8B"/>
    <w:rsid w:val="00CC0740"/>
    <w:rsid w:val="00CC1298"/>
    <w:rsid w:val="00CC136F"/>
    <w:rsid w:val="00CC464A"/>
    <w:rsid w:val="00CC6ACC"/>
    <w:rsid w:val="00CC7B94"/>
    <w:rsid w:val="00CD179C"/>
    <w:rsid w:val="00CD310B"/>
    <w:rsid w:val="00CD3D9C"/>
    <w:rsid w:val="00CD4341"/>
    <w:rsid w:val="00CE50AE"/>
    <w:rsid w:val="00CE72EE"/>
    <w:rsid w:val="00CF466D"/>
    <w:rsid w:val="00CF4DA1"/>
    <w:rsid w:val="00CF4F1A"/>
    <w:rsid w:val="00CF52D3"/>
    <w:rsid w:val="00CF5924"/>
    <w:rsid w:val="00CF6B38"/>
    <w:rsid w:val="00CF6BB8"/>
    <w:rsid w:val="00CF708D"/>
    <w:rsid w:val="00D02223"/>
    <w:rsid w:val="00D04408"/>
    <w:rsid w:val="00D05E6B"/>
    <w:rsid w:val="00D05F9C"/>
    <w:rsid w:val="00D0630A"/>
    <w:rsid w:val="00D1023A"/>
    <w:rsid w:val="00D116FF"/>
    <w:rsid w:val="00D1420D"/>
    <w:rsid w:val="00D149F8"/>
    <w:rsid w:val="00D1565E"/>
    <w:rsid w:val="00D15F1C"/>
    <w:rsid w:val="00D1607E"/>
    <w:rsid w:val="00D1695E"/>
    <w:rsid w:val="00D17C30"/>
    <w:rsid w:val="00D20904"/>
    <w:rsid w:val="00D20BBE"/>
    <w:rsid w:val="00D2104B"/>
    <w:rsid w:val="00D21D2F"/>
    <w:rsid w:val="00D22C2A"/>
    <w:rsid w:val="00D23A34"/>
    <w:rsid w:val="00D24BE6"/>
    <w:rsid w:val="00D26BAC"/>
    <w:rsid w:val="00D277B3"/>
    <w:rsid w:val="00D32E29"/>
    <w:rsid w:val="00D33AD3"/>
    <w:rsid w:val="00D35F85"/>
    <w:rsid w:val="00D35FC6"/>
    <w:rsid w:val="00D3627D"/>
    <w:rsid w:val="00D379D1"/>
    <w:rsid w:val="00D402A4"/>
    <w:rsid w:val="00D42155"/>
    <w:rsid w:val="00D4327C"/>
    <w:rsid w:val="00D43722"/>
    <w:rsid w:val="00D43766"/>
    <w:rsid w:val="00D44179"/>
    <w:rsid w:val="00D457F4"/>
    <w:rsid w:val="00D45E24"/>
    <w:rsid w:val="00D46072"/>
    <w:rsid w:val="00D4723D"/>
    <w:rsid w:val="00D506B9"/>
    <w:rsid w:val="00D52788"/>
    <w:rsid w:val="00D55684"/>
    <w:rsid w:val="00D56117"/>
    <w:rsid w:val="00D57792"/>
    <w:rsid w:val="00D57EFA"/>
    <w:rsid w:val="00D61D33"/>
    <w:rsid w:val="00D6272D"/>
    <w:rsid w:val="00D62BE2"/>
    <w:rsid w:val="00D62F25"/>
    <w:rsid w:val="00D630EE"/>
    <w:rsid w:val="00D6486E"/>
    <w:rsid w:val="00D64997"/>
    <w:rsid w:val="00D66342"/>
    <w:rsid w:val="00D679F0"/>
    <w:rsid w:val="00D70D78"/>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4171"/>
    <w:rsid w:val="00DA51DB"/>
    <w:rsid w:val="00DA6C73"/>
    <w:rsid w:val="00DA7B79"/>
    <w:rsid w:val="00DB13BA"/>
    <w:rsid w:val="00DB1E1D"/>
    <w:rsid w:val="00DB527E"/>
    <w:rsid w:val="00DB56FA"/>
    <w:rsid w:val="00DB5FB4"/>
    <w:rsid w:val="00DB623C"/>
    <w:rsid w:val="00DB7CE2"/>
    <w:rsid w:val="00DB7E47"/>
    <w:rsid w:val="00DC0BD0"/>
    <w:rsid w:val="00DC11B0"/>
    <w:rsid w:val="00DC18E1"/>
    <w:rsid w:val="00DC1A5C"/>
    <w:rsid w:val="00DC1A69"/>
    <w:rsid w:val="00DC1BCB"/>
    <w:rsid w:val="00DC4159"/>
    <w:rsid w:val="00DC4E63"/>
    <w:rsid w:val="00DC5679"/>
    <w:rsid w:val="00DC60E8"/>
    <w:rsid w:val="00DC7F9A"/>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76D2"/>
    <w:rsid w:val="00E016DE"/>
    <w:rsid w:val="00E01CE1"/>
    <w:rsid w:val="00E04D07"/>
    <w:rsid w:val="00E07A7F"/>
    <w:rsid w:val="00E07E89"/>
    <w:rsid w:val="00E10324"/>
    <w:rsid w:val="00E12A97"/>
    <w:rsid w:val="00E13AA3"/>
    <w:rsid w:val="00E13B41"/>
    <w:rsid w:val="00E150A8"/>
    <w:rsid w:val="00E16925"/>
    <w:rsid w:val="00E25A4D"/>
    <w:rsid w:val="00E358BC"/>
    <w:rsid w:val="00E3739D"/>
    <w:rsid w:val="00E40E5E"/>
    <w:rsid w:val="00E42273"/>
    <w:rsid w:val="00E42620"/>
    <w:rsid w:val="00E42733"/>
    <w:rsid w:val="00E43A17"/>
    <w:rsid w:val="00E45858"/>
    <w:rsid w:val="00E4623C"/>
    <w:rsid w:val="00E51223"/>
    <w:rsid w:val="00E51637"/>
    <w:rsid w:val="00E537B6"/>
    <w:rsid w:val="00E54069"/>
    <w:rsid w:val="00E54885"/>
    <w:rsid w:val="00E549E6"/>
    <w:rsid w:val="00E61F3B"/>
    <w:rsid w:val="00E67428"/>
    <w:rsid w:val="00E67D64"/>
    <w:rsid w:val="00E70CEF"/>
    <w:rsid w:val="00E71608"/>
    <w:rsid w:val="00E72069"/>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4523"/>
    <w:rsid w:val="00EA49E5"/>
    <w:rsid w:val="00EA68F7"/>
    <w:rsid w:val="00EA6DE3"/>
    <w:rsid w:val="00EB084E"/>
    <w:rsid w:val="00EB13BC"/>
    <w:rsid w:val="00EB1877"/>
    <w:rsid w:val="00EB43BE"/>
    <w:rsid w:val="00EB6E64"/>
    <w:rsid w:val="00EB782F"/>
    <w:rsid w:val="00EC0A64"/>
    <w:rsid w:val="00EC1FFC"/>
    <w:rsid w:val="00EC31D2"/>
    <w:rsid w:val="00ED0869"/>
    <w:rsid w:val="00ED505B"/>
    <w:rsid w:val="00ED53C6"/>
    <w:rsid w:val="00EE0A7C"/>
    <w:rsid w:val="00EE2BD5"/>
    <w:rsid w:val="00EE3EF5"/>
    <w:rsid w:val="00EE4757"/>
    <w:rsid w:val="00EE4AC4"/>
    <w:rsid w:val="00EE6AC7"/>
    <w:rsid w:val="00EE709C"/>
    <w:rsid w:val="00EF1054"/>
    <w:rsid w:val="00EF17A1"/>
    <w:rsid w:val="00EF35B5"/>
    <w:rsid w:val="00EF4699"/>
    <w:rsid w:val="00EF6863"/>
    <w:rsid w:val="00F00895"/>
    <w:rsid w:val="00F00C51"/>
    <w:rsid w:val="00F023B6"/>
    <w:rsid w:val="00F024EE"/>
    <w:rsid w:val="00F05167"/>
    <w:rsid w:val="00F10066"/>
    <w:rsid w:val="00F124DC"/>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847"/>
    <w:rsid w:val="00F62244"/>
    <w:rsid w:val="00F622BF"/>
    <w:rsid w:val="00F62A94"/>
    <w:rsid w:val="00F6729F"/>
    <w:rsid w:val="00F7092C"/>
    <w:rsid w:val="00F7264D"/>
    <w:rsid w:val="00F736E6"/>
    <w:rsid w:val="00F75755"/>
    <w:rsid w:val="00F75C44"/>
    <w:rsid w:val="00F7741B"/>
    <w:rsid w:val="00F80721"/>
    <w:rsid w:val="00F8260C"/>
    <w:rsid w:val="00F8454E"/>
    <w:rsid w:val="00F85214"/>
    <w:rsid w:val="00F85526"/>
    <w:rsid w:val="00F868E2"/>
    <w:rsid w:val="00F86911"/>
    <w:rsid w:val="00F86933"/>
    <w:rsid w:val="00F87E77"/>
    <w:rsid w:val="00F91496"/>
    <w:rsid w:val="00F9329C"/>
    <w:rsid w:val="00F946E4"/>
    <w:rsid w:val="00F95130"/>
    <w:rsid w:val="00F95364"/>
    <w:rsid w:val="00F95578"/>
    <w:rsid w:val="00F97A4E"/>
    <w:rsid w:val="00FA2497"/>
    <w:rsid w:val="00FA25CA"/>
    <w:rsid w:val="00FA2E54"/>
    <w:rsid w:val="00FA3204"/>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B13"/>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27041"/>
    <w:pPr>
      <w:numPr>
        <w:numId w:val="41"/>
      </w:numPr>
      <w:spacing w:before="100" w:beforeAutospacing="1" w:after="100" w:afterAutospacing="1"/>
      <w:outlineLvl w:val="0"/>
    </w:pPr>
    <w:rPr>
      <w:b/>
      <w:bCs/>
      <w:kern w:val="36"/>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41"/>
    <w:rPr>
      <w:rFonts w:ascii="Times New Roman" w:eastAsia="Times New Roman" w:hAnsi="Times New Roman" w:cs="Times New Roman"/>
      <w:b/>
      <w:bCs/>
      <w:kern w:val="36"/>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joUrHQ" TargetMode="External"/><Relationship Id="rId13" Type="http://schemas.openxmlformats.org/officeDocument/2006/relationships/hyperlink" Target="https://github.com/CBIIT/HPC_DME_APIs/blob/master/doc/guides/HPC_API_Specification.docx" TargetMode="External"/><Relationship Id="rId18" Type="http://schemas.openxmlformats.org/officeDocument/2006/relationships/hyperlink" Target="https://wiki.nci.nih.gov/display/DMEdoc/DME+User+Guide" TargetMode="External"/><Relationship Id="rId3" Type="http://schemas.openxmlformats.org/officeDocument/2006/relationships/styles" Target="styles.xml"/><Relationship Id="rId21" Type="http://schemas.openxmlformats.org/officeDocument/2006/relationships/hyperlink" Target="https://irods.org/" TargetMode="External"/><Relationship Id="rId7" Type="http://schemas.openxmlformats.org/officeDocument/2006/relationships/hyperlink" Target="https://wiki.nci.nih.gov/x/p4UrHQ" TargetMode="External"/><Relationship Id="rId12" Type="http://schemas.openxmlformats.org/officeDocument/2006/relationships/hyperlink" Target="https://wiki.nci.nih.gov/x/joUrHQ" TargetMode="External"/><Relationship Id="rId17" Type="http://schemas.openxmlformats.org/officeDocument/2006/relationships/hyperlink" Target="https://github.com/CBIIT/HPC_DME_APIs/blob/master/doc/guides/HPC_API_Specification.doc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iki.nci.nih.gov/display/DMEdoc/DME+User+Guide" TargetMode="External"/><Relationship Id="rId20" Type="http://schemas.openxmlformats.org/officeDocument/2006/relationships/hyperlink" Target="https://tracker.nci.nih.gov/secure/RapidBoard.jspa?rapidView=244" TargetMode="External"/><Relationship Id="rId1" Type="http://schemas.openxmlformats.org/officeDocument/2006/relationships/customXml" Target="../customXml/item1.xml"/><Relationship Id="rId6" Type="http://schemas.openxmlformats.org/officeDocument/2006/relationships/hyperlink" Target="mailto:NCIDataVault@mail.nih.gov" TargetMode="External"/><Relationship Id="rId11" Type="http://schemas.openxmlformats.org/officeDocument/2006/relationships/hyperlink" Target="https://wiki.nci.nih.gov/x/pYUrHQ"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ncidatavault@nih.gov" TargetMode="External"/><Relationship Id="rId23" Type="http://schemas.openxmlformats.org/officeDocument/2006/relationships/fontTable" Target="fontTable.xml"/><Relationship Id="rId10" Type="http://schemas.openxmlformats.org/officeDocument/2006/relationships/hyperlink" Target="https://wiki.nci.nih.gov/x/joUrHQ" TargetMode="External"/><Relationship Id="rId19" Type="http://schemas.openxmlformats.org/officeDocument/2006/relationships/hyperlink" Target="https://github.com/CBIIT/HPC_DME_APIs" TargetMode="External"/><Relationship Id="rId4" Type="http://schemas.openxmlformats.org/officeDocument/2006/relationships/settings" Target="settings.xml"/><Relationship Id="rId9" Type="http://schemas.openxmlformats.org/officeDocument/2006/relationships/hyperlink" Target="https://wiki.nci.nih.gov/x/XwyYFg" TargetMode="External"/><Relationship Id="rId14" Type="http://schemas.openxmlformats.org/officeDocument/2006/relationships/hyperlink" Target="https://wiki.nci.nih.gov/x/gaI7Fg" TargetMode="External"/><Relationship Id="rId22" Type="http://schemas.openxmlformats.org/officeDocument/2006/relationships/hyperlink" Target="https://www.glob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5</cp:revision>
  <dcterms:created xsi:type="dcterms:W3CDTF">2022-05-18T21:07:00Z</dcterms:created>
  <dcterms:modified xsi:type="dcterms:W3CDTF">2022-05-18T21:23:00Z</dcterms:modified>
</cp:coreProperties>
</file>