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55684DC7"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D149F8">
              <w:rPr>
                <w:rFonts w:cstheme="minorHAnsi"/>
                <w:sz w:val="28"/>
                <w:szCs w:val="28"/>
              </w:rPr>
              <w:t>1</w:t>
            </w:r>
            <w:r w:rsidR="001901B2">
              <w:rPr>
                <w:rFonts w:cstheme="minorHAnsi"/>
                <w:sz w:val="28"/>
                <w:szCs w:val="28"/>
              </w:rPr>
              <w:t>4</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1901B2">
              <w:rPr>
                <w:rFonts w:cstheme="minorHAnsi"/>
                <w:sz w:val="28"/>
                <w:szCs w:val="28"/>
              </w:rPr>
              <w:t>November 29</w:t>
            </w:r>
            <w:r w:rsidR="0023074C" w:rsidRPr="00D66342">
              <w:rPr>
                <w:rFonts w:cstheme="minorHAnsi"/>
                <w:sz w:val="28"/>
                <w:szCs w:val="28"/>
              </w:rPr>
              <w:t>, 20</w:t>
            </w:r>
            <w:r w:rsidR="00DD4658">
              <w:rPr>
                <w:rFonts w:cstheme="minorHAnsi"/>
                <w:sz w:val="28"/>
                <w:szCs w:val="28"/>
              </w:rPr>
              <w:t>2</w:t>
            </w:r>
            <w:r w:rsidR="00EE709C">
              <w:rPr>
                <w:rFonts w:cstheme="minorHAnsi"/>
                <w:sz w:val="28"/>
                <w:szCs w:val="28"/>
              </w:rPr>
              <w:t>1</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0910BF98" w:rsidR="001901B2" w:rsidRDefault="001901B2" w:rsidP="0023074C">
            <w:pPr>
              <w:rPr>
                <w:rFonts w:cstheme="minorHAnsi"/>
                <w:sz w:val="28"/>
                <w:szCs w:val="28"/>
              </w:rPr>
            </w:pPr>
            <w:r>
              <w:rPr>
                <w:rFonts w:cstheme="minorHAnsi"/>
                <w:sz w:val="28"/>
                <w:szCs w:val="28"/>
              </w:rPr>
              <w:t>v2.14.0 - November 29, 2021</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1980B1B2" w14:textId="0C282827" w:rsidR="00ED0869" w:rsidRPr="009A6DFB" w:rsidRDefault="00ED0869" w:rsidP="00C43F54">
            <w:pPr>
              <w:pStyle w:val="Heading1"/>
              <w:rPr>
                <w:rFonts w:cstheme="minorHAnsi"/>
                <w:b w:val="0"/>
                <w:bCs w:val="0"/>
                <w:sz w:val="28"/>
                <w:szCs w:val="28"/>
              </w:rPr>
            </w:pPr>
            <w:r>
              <w:rPr>
                <w:rFonts w:cstheme="minorHAnsi"/>
                <w:b w:val="0"/>
                <w:bCs w:val="0"/>
                <w:sz w:val="28"/>
                <w:szCs w:val="28"/>
                <w:u w:val="single"/>
              </w:rPr>
              <w:t>HPCDATAMGM-1495:</w:t>
            </w:r>
            <w:r>
              <w:rPr>
                <w:rFonts w:cstheme="minorHAnsi"/>
                <w:b w:val="0"/>
                <w:bCs w:val="0"/>
                <w:sz w:val="28"/>
                <w:szCs w:val="28"/>
              </w:rPr>
              <w:t xml:space="preserve"> </w:t>
            </w:r>
            <w:r w:rsidRPr="009A6DFB">
              <w:rPr>
                <w:rFonts w:cstheme="minorHAnsi"/>
                <w:b w:val="0"/>
                <w:bCs w:val="0"/>
                <w:sz w:val="28"/>
                <w:szCs w:val="28"/>
              </w:rPr>
              <w:t xml:space="preserve">Enhanced the DME </w:t>
            </w:r>
            <w:r>
              <w:rPr>
                <w:rFonts w:cstheme="minorHAnsi"/>
                <w:b w:val="0"/>
                <w:bCs w:val="0"/>
                <w:sz w:val="28"/>
                <w:szCs w:val="28"/>
              </w:rPr>
              <w:t xml:space="preserve">web application to </w:t>
            </w:r>
            <w:r w:rsidR="00A45CD1">
              <w:rPr>
                <w:rFonts w:cstheme="minorHAnsi"/>
                <w:b w:val="0"/>
                <w:bCs w:val="0"/>
                <w:sz w:val="28"/>
                <w:szCs w:val="28"/>
              </w:rPr>
              <w:t xml:space="preserve">enable </w:t>
            </w:r>
            <w:r w:rsidR="001901B2">
              <w:rPr>
                <w:rFonts w:cstheme="minorHAnsi"/>
                <w:b w:val="0"/>
                <w:bCs w:val="0"/>
                <w:sz w:val="28"/>
                <w:szCs w:val="28"/>
              </w:rPr>
              <w:t xml:space="preserve">download </w:t>
            </w:r>
            <w:r>
              <w:rPr>
                <w:rFonts w:cstheme="minorHAnsi"/>
                <w:b w:val="0"/>
                <w:bCs w:val="0"/>
                <w:sz w:val="28"/>
                <w:szCs w:val="28"/>
              </w:rPr>
              <w:t xml:space="preserve">of files and folders from </w:t>
            </w:r>
            <w:r w:rsidR="001901B2">
              <w:rPr>
                <w:rFonts w:cstheme="minorHAnsi"/>
                <w:b w:val="0"/>
                <w:bCs w:val="0"/>
                <w:sz w:val="28"/>
                <w:szCs w:val="28"/>
              </w:rPr>
              <w:t xml:space="preserve">the NCI Data Vault to </w:t>
            </w:r>
            <w:r>
              <w:rPr>
                <w:rFonts w:cstheme="minorHAnsi"/>
                <w:b w:val="0"/>
                <w:bCs w:val="0"/>
                <w:sz w:val="28"/>
                <w:szCs w:val="28"/>
              </w:rPr>
              <w:t xml:space="preserve">Google Cloud Storage. For details, refer </w:t>
            </w:r>
            <w:r w:rsidRPr="001901B2">
              <w:rPr>
                <w:rFonts w:cstheme="minorHAnsi"/>
                <w:b w:val="0"/>
                <w:bCs w:val="0"/>
                <w:sz w:val="28"/>
                <w:szCs w:val="28"/>
              </w:rPr>
              <w:t>to</w:t>
            </w:r>
            <w:r w:rsidRPr="009A6DFB">
              <w:rPr>
                <w:sz w:val="28"/>
                <w:szCs w:val="28"/>
              </w:rPr>
              <w:t xml:space="preserve"> </w:t>
            </w:r>
            <w:hyperlink r:id="rId6" w:history="1">
              <w:r w:rsidR="001901B2" w:rsidRPr="00660894">
                <w:rPr>
                  <w:rStyle w:val="Hyperlink"/>
                  <w:b w:val="0"/>
                  <w:bCs w:val="0"/>
                  <w:sz w:val="28"/>
                  <w:szCs w:val="28"/>
                </w:rPr>
                <w:t>Downloading to</w:t>
              </w:r>
              <w:r w:rsidRPr="00660894">
                <w:rPr>
                  <w:rStyle w:val="Hyperlink"/>
                  <w:b w:val="0"/>
                  <w:bCs w:val="0"/>
                  <w:sz w:val="28"/>
                  <w:szCs w:val="28"/>
                </w:rPr>
                <w:t xml:space="preserve"> Google Cloud </w:t>
              </w:r>
              <w:r w:rsidR="001901B2" w:rsidRPr="00660894">
                <w:rPr>
                  <w:rStyle w:val="Hyperlink"/>
                  <w:b w:val="0"/>
                  <w:bCs w:val="0"/>
                  <w:sz w:val="28"/>
                  <w:szCs w:val="28"/>
                </w:rPr>
                <w:t xml:space="preserve">Storage </w:t>
              </w:r>
              <w:r w:rsidRPr="00660894">
                <w:rPr>
                  <w:rStyle w:val="Hyperlink"/>
                  <w:b w:val="0"/>
                  <w:bCs w:val="0"/>
                  <w:sz w:val="28"/>
                  <w:szCs w:val="28"/>
                </w:rPr>
                <w:t>via the GUI.</w:t>
              </w:r>
            </w:hyperlink>
          </w:p>
          <w:p w14:paraId="69D707FE" w14:textId="2A1EDDE9" w:rsidR="00C43F54" w:rsidRPr="001269EE" w:rsidRDefault="00F16431" w:rsidP="00C43F54">
            <w:pPr>
              <w:pStyle w:val="Heading1"/>
              <w:rPr>
                <w:b w:val="0"/>
                <w:bCs w:val="0"/>
                <w:sz w:val="28"/>
                <w:szCs w:val="28"/>
              </w:rPr>
            </w:pPr>
            <w:r w:rsidRPr="001269EE">
              <w:rPr>
                <w:rFonts w:cstheme="minorHAnsi"/>
                <w:b w:val="0"/>
                <w:bCs w:val="0"/>
                <w:sz w:val="28"/>
                <w:szCs w:val="28"/>
                <w:u w:val="single"/>
              </w:rPr>
              <w:t>HPCDATAMGM-</w:t>
            </w:r>
            <w:r w:rsidR="00C71653" w:rsidRPr="001269EE">
              <w:rPr>
                <w:rFonts w:cstheme="minorHAnsi"/>
                <w:b w:val="0"/>
                <w:bCs w:val="0"/>
                <w:sz w:val="28"/>
                <w:szCs w:val="28"/>
                <w:u w:val="single"/>
              </w:rPr>
              <w:t>1</w:t>
            </w:r>
            <w:r w:rsidR="00BD28F7">
              <w:rPr>
                <w:rFonts w:cstheme="minorHAnsi"/>
                <w:b w:val="0"/>
                <w:bCs w:val="0"/>
                <w:sz w:val="28"/>
                <w:szCs w:val="28"/>
                <w:u w:val="single"/>
              </w:rPr>
              <w:t>519</w:t>
            </w:r>
            <w:r w:rsidRPr="001269EE">
              <w:rPr>
                <w:rFonts w:cstheme="minorHAnsi"/>
                <w:b w:val="0"/>
                <w:bCs w:val="0"/>
                <w:sz w:val="28"/>
                <w:szCs w:val="28"/>
                <w:u w:val="single"/>
              </w:rPr>
              <w:t>:</w:t>
            </w:r>
            <w:r w:rsidR="00A160A3">
              <w:rPr>
                <w:rFonts w:cstheme="minorHAnsi"/>
                <w:b w:val="0"/>
                <w:bCs w:val="0"/>
                <w:sz w:val="28"/>
                <w:szCs w:val="28"/>
              </w:rPr>
              <w:t xml:space="preserve"> </w:t>
            </w:r>
            <w:r w:rsidR="00660894">
              <w:rPr>
                <w:rFonts w:cstheme="minorHAnsi"/>
                <w:b w:val="0"/>
                <w:bCs w:val="0"/>
                <w:sz w:val="28"/>
                <w:szCs w:val="28"/>
              </w:rPr>
              <w:t xml:space="preserve">Added new optimized REST API to retrieve </w:t>
            </w:r>
            <w:r w:rsidR="00BD28F7">
              <w:rPr>
                <w:rFonts w:cstheme="minorHAnsi"/>
                <w:b w:val="0"/>
                <w:bCs w:val="0"/>
                <w:sz w:val="28"/>
                <w:szCs w:val="28"/>
              </w:rPr>
              <w:t xml:space="preserve">user </w:t>
            </w:r>
            <w:r w:rsidR="00660894">
              <w:rPr>
                <w:rFonts w:cstheme="minorHAnsi"/>
                <w:b w:val="0"/>
                <w:bCs w:val="0"/>
                <w:sz w:val="28"/>
                <w:szCs w:val="28"/>
              </w:rPr>
              <w:t xml:space="preserve">metadata of all </w:t>
            </w:r>
            <w:r w:rsidR="00BD28F7">
              <w:rPr>
                <w:rFonts w:cstheme="minorHAnsi"/>
                <w:b w:val="0"/>
                <w:bCs w:val="0"/>
                <w:sz w:val="28"/>
                <w:szCs w:val="28"/>
              </w:rPr>
              <w:t>data files</w:t>
            </w:r>
            <w:r w:rsidR="00660894">
              <w:rPr>
                <w:rFonts w:cstheme="minorHAnsi"/>
                <w:b w:val="0"/>
                <w:bCs w:val="0"/>
                <w:sz w:val="28"/>
                <w:szCs w:val="28"/>
              </w:rPr>
              <w:t xml:space="preserve"> </w:t>
            </w:r>
            <w:r w:rsidR="00BD28F7">
              <w:rPr>
                <w:rFonts w:cstheme="minorHAnsi"/>
                <w:b w:val="0"/>
                <w:bCs w:val="0"/>
                <w:sz w:val="28"/>
                <w:szCs w:val="28"/>
              </w:rPr>
              <w:t>within</w:t>
            </w:r>
            <w:r w:rsidR="00660894">
              <w:rPr>
                <w:rFonts w:cstheme="minorHAnsi"/>
                <w:b w:val="0"/>
                <w:bCs w:val="0"/>
                <w:sz w:val="28"/>
                <w:szCs w:val="28"/>
              </w:rPr>
              <w:t xml:space="preserve"> all levels </w:t>
            </w:r>
            <w:r w:rsidR="00BD28F7">
              <w:rPr>
                <w:rFonts w:cstheme="minorHAnsi"/>
                <w:b w:val="0"/>
                <w:bCs w:val="0"/>
                <w:sz w:val="28"/>
                <w:szCs w:val="28"/>
              </w:rPr>
              <w:t>in</w:t>
            </w:r>
            <w:r w:rsidR="00660894">
              <w:rPr>
                <w:rFonts w:cstheme="minorHAnsi"/>
                <w:b w:val="0"/>
                <w:bCs w:val="0"/>
                <w:sz w:val="28"/>
                <w:szCs w:val="28"/>
              </w:rPr>
              <w:t xml:space="preserve"> a given path</w:t>
            </w:r>
            <w:r w:rsidR="00E54885">
              <w:rPr>
                <w:rFonts w:cstheme="minorHAnsi"/>
                <w:b w:val="0"/>
                <w:bCs w:val="0"/>
                <w:sz w:val="28"/>
                <w:szCs w:val="28"/>
              </w:rPr>
              <w:t xml:space="preserve">.  </w:t>
            </w:r>
            <w:r w:rsidR="00EE6AC7" w:rsidRPr="001269EE">
              <w:rPr>
                <w:b w:val="0"/>
                <w:bCs w:val="0"/>
                <w:sz w:val="28"/>
                <w:szCs w:val="28"/>
              </w:rPr>
              <w:t>For details</w:t>
            </w:r>
            <w:r w:rsidR="00EE6AC7">
              <w:rPr>
                <w:b w:val="0"/>
                <w:bCs w:val="0"/>
                <w:sz w:val="28"/>
                <w:szCs w:val="28"/>
              </w:rPr>
              <w:t>,</w:t>
            </w:r>
            <w:r w:rsidR="00EE6AC7" w:rsidRPr="001269EE">
              <w:rPr>
                <w:b w:val="0"/>
                <w:bCs w:val="0"/>
                <w:sz w:val="28"/>
                <w:szCs w:val="28"/>
              </w:rPr>
              <w:t xml:space="preserve"> refer to section 5.</w:t>
            </w:r>
            <w:r w:rsidR="00BD28F7">
              <w:rPr>
                <w:b w:val="0"/>
                <w:bCs w:val="0"/>
                <w:sz w:val="28"/>
                <w:szCs w:val="28"/>
              </w:rPr>
              <w:t>85</w:t>
            </w:r>
            <w:r w:rsidR="00B268E0">
              <w:rPr>
                <w:b w:val="0"/>
                <w:bCs w:val="0"/>
                <w:sz w:val="28"/>
                <w:szCs w:val="28"/>
              </w:rPr>
              <w:t xml:space="preserve"> </w:t>
            </w:r>
            <w:r w:rsidR="00EE6AC7" w:rsidRPr="001269EE">
              <w:rPr>
                <w:b w:val="0"/>
                <w:bCs w:val="0"/>
                <w:sz w:val="28"/>
                <w:szCs w:val="28"/>
              </w:rPr>
              <w:t>of the</w:t>
            </w:r>
            <w:r w:rsidR="00EE6AC7" w:rsidRPr="001269EE">
              <w:rPr>
                <w:sz w:val="28"/>
                <w:szCs w:val="28"/>
              </w:rPr>
              <w:t xml:space="preserve"> </w:t>
            </w:r>
            <w:hyperlink r:id="rId7" w:history="1">
              <w:r w:rsidR="00EE6AC7" w:rsidRPr="001269EE">
                <w:rPr>
                  <w:rStyle w:val="Hyperlink"/>
                  <w:b w:val="0"/>
                  <w:bCs w:val="0"/>
                  <w:sz w:val="28"/>
                  <w:szCs w:val="28"/>
                </w:rPr>
                <w:t>DME API Specification</w:t>
              </w:r>
            </w:hyperlink>
            <w:r w:rsidR="00EE6AC7" w:rsidRPr="001269EE">
              <w:rPr>
                <w:b w:val="0"/>
                <w:bCs w:val="0"/>
                <w:sz w:val="28"/>
                <w:szCs w:val="28"/>
              </w:rPr>
              <w:t>.</w:t>
            </w:r>
          </w:p>
          <w:p w14:paraId="79EA5636" w14:textId="5994CDB1" w:rsidR="00C723D8" w:rsidRDefault="00C723D8" w:rsidP="00BD748C">
            <w:pPr>
              <w:rPr>
                <w:sz w:val="28"/>
                <w:szCs w:val="28"/>
              </w:rPr>
            </w:pPr>
          </w:p>
          <w:p w14:paraId="3CA3EBCC" w14:textId="77777777" w:rsidR="00C723D8" w:rsidRDefault="00C723D8" w:rsidP="00BD748C">
            <w:pPr>
              <w:rPr>
                <w:sz w:val="28"/>
                <w:szCs w:val="28"/>
              </w:rPr>
            </w:pPr>
          </w:p>
          <w:p w14:paraId="49D0C277" w14:textId="5DFB81E2" w:rsidR="00AB7FE4" w:rsidRPr="00AB7FE4" w:rsidRDefault="007452F5" w:rsidP="00AB7FE4">
            <w:pPr>
              <w:rPr>
                <w:rFonts w:cstheme="minorHAnsi"/>
                <w:color w:val="000000"/>
                <w:sz w:val="28"/>
                <w:szCs w:val="28"/>
              </w:rPr>
            </w:pPr>
            <w:proofErr w:type="spellStart"/>
            <w:r>
              <w:rPr>
                <w:rFonts w:cstheme="minorHAnsi"/>
                <w:b/>
                <w:bCs/>
                <w:color w:val="000000"/>
                <w:sz w:val="28"/>
                <w:szCs w:val="28"/>
                <w:u w:val="single"/>
              </w:rPr>
              <w:t>Misc</w:t>
            </w:r>
            <w:proofErr w:type="spellEnd"/>
            <w:r>
              <w:rPr>
                <w:rFonts w:cstheme="minorHAnsi"/>
                <w:b/>
                <w:bCs/>
                <w:color w:val="000000"/>
                <w:sz w:val="28"/>
                <w:szCs w:val="28"/>
                <w:u w:val="single"/>
              </w:rPr>
              <w:t>/</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62E07FD4" w14:textId="77777777" w:rsidR="00C723D8" w:rsidRDefault="00C723D8" w:rsidP="00DC7F9A">
            <w:pPr>
              <w:rPr>
                <w:rFonts w:cstheme="minorHAnsi"/>
                <w:bCs/>
                <w:sz w:val="28"/>
                <w:szCs w:val="28"/>
                <w:u w:val="single"/>
              </w:rPr>
            </w:pPr>
          </w:p>
          <w:p w14:paraId="0ABA5423" w14:textId="16E10F23" w:rsidR="00937AAE" w:rsidRDefault="00184243" w:rsidP="00184243">
            <w:pPr>
              <w:rPr>
                <w:rFonts w:cstheme="minorHAnsi"/>
                <w:sz w:val="28"/>
                <w:szCs w:val="28"/>
              </w:rPr>
            </w:pPr>
            <w:r w:rsidRPr="001269EE">
              <w:rPr>
                <w:rFonts w:cstheme="minorHAnsi"/>
                <w:sz w:val="28"/>
                <w:szCs w:val="28"/>
                <w:u w:val="single"/>
              </w:rPr>
              <w:t>HPCDATAMGM-1</w:t>
            </w:r>
            <w:r>
              <w:rPr>
                <w:rFonts w:cstheme="minorHAnsi"/>
                <w:sz w:val="28"/>
                <w:szCs w:val="28"/>
                <w:u w:val="single"/>
              </w:rPr>
              <w:t>526</w:t>
            </w:r>
            <w:r w:rsidRPr="001269EE">
              <w:rPr>
                <w:rFonts w:cstheme="minorHAnsi"/>
                <w:sz w:val="28"/>
                <w:szCs w:val="28"/>
                <w:u w:val="single"/>
              </w:rPr>
              <w:t>:</w:t>
            </w:r>
            <w:r>
              <w:rPr>
                <w:rFonts w:cstheme="minorHAnsi"/>
                <w:sz w:val="28"/>
                <w:szCs w:val="28"/>
              </w:rPr>
              <w:t xml:space="preserve"> Reworked the Globus download </w:t>
            </w:r>
            <w:r w:rsidR="00295593">
              <w:rPr>
                <w:rFonts w:cstheme="minorHAnsi"/>
                <w:sz w:val="28"/>
                <w:szCs w:val="28"/>
              </w:rPr>
              <w:t>request processing logic</w:t>
            </w:r>
            <w:r>
              <w:rPr>
                <w:rFonts w:cstheme="minorHAnsi"/>
                <w:sz w:val="28"/>
                <w:szCs w:val="28"/>
              </w:rPr>
              <w:t xml:space="preserve"> to send the transfer requests to Globus serially instead of in parallel, so that the number of </w:t>
            </w:r>
            <w:r>
              <w:rPr>
                <w:rFonts w:cstheme="minorHAnsi"/>
                <w:sz w:val="28"/>
                <w:szCs w:val="28"/>
              </w:rPr>
              <w:lastRenderedPageBreak/>
              <w:t>open endpoints is determined accurately, and no request gets queued on a busy endpoint when free ones are available.</w:t>
            </w:r>
          </w:p>
          <w:p w14:paraId="484E7546" w14:textId="63D79B54" w:rsidR="008F780D" w:rsidRPr="0079735E" w:rsidRDefault="00937AAE" w:rsidP="0079735E">
            <w:pPr>
              <w:pStyle w:val="Heading1"/>
            </w:pPr>
            <w:r w:rsidRPr="00266F3F">
              <w:rPr>
                <w:b w:val="0"/>
                <w:bCs w:val="0"/>
                <w:sz w:val="28"/>
                <w:szCs w:val="28"/>
                <w:u w:val="single"/>
              </w:rPr>
              <w:t>HPCDATAMGM-15</w:t>
            </w:r>
            <w:r>
              <w:rPr>
                <w:b w:val="0"/>
                <w:bCs w:val="0"/>
                <w:sz w:val="28"/>
                <w:szCs w:val="28"/>
                <w:u w:val="single"/>
              </w:rPr>
              <w:t>24</w:t>
            </w:r>
            <w:r w:rsidRPr="00266F3F">
              <w:rPr>
                <w:b w:val="0"/>
                <w:bCs w:val="0"/>
                <w:sz w:val="28"/>
                <w:szCs w:val="28"/>
              </w:rPr>
              <w:t xml:space="preserve">: </w:t>
            </w:r>
            <w:r>
              <w:rPr>
                <w:b w:val="0"/>
                <w:bCs w:val="0"/>
                <w:sz w:val="28"/>
                <w:szCs w:val="28"/>
              </w:rPr>
              <w:t>Excluded system accounts from the response JSON returned by the Get Permission API since these accounts are for internal DME use only</w:t>
            </w:r>
            <w:r w:rsidRPr="00266F3F">
              <w:rPr>
                <w:b w:val="0"/>
                <w:bCs w:val="0"/>
                <w:sz w:val="28"/>
                <w:szCs w:val="28"/>
              </w:rPr>
              <w:t>.</w:t>
            </w:r>
          </w:p>
          <w:p w14:paraId="67C131DD" w14:textId="3B65264F" w:rsidR="008F780D" w:rsidRDefault="008F780D" w:rsidP="00184243">
            <w:pPr>
              <w:rPr>
                <w:sz w:val="28"/>
                <w:szCs w:val="28"/>
              </w:rPr>
            </w:pPr>
            <w:r w:rsidRPr="0079735E">
              <w:rPr>
                <w:sz w:val="28"/>
                <w:szCs w:val="28"/>
                <w:u w:val="single"/>
              </w:rPr>
              <w:t>HPCDATAMGM-1516</w:t>
            </w:r>
            <w:r>
              <w:rPr>
                <w:sz w:val="28"/>
                <w:szCs w:val="28"/>
              </w:rPr>
              <w:t xml:space="preserve">: </w:t>
            </w:r>
            <w:r w:rsidR="00DB56FA">
              <w:rPr>
                <w:sz w:val="28"/>
                <w:szCs w:val="28"/>
              </w:rPr>
              <w:t xml:space="preserve"> </w:t>
            </w:r>
            <w:r w:rsidR="004B56C8" w:rsidRPr="0079735E">
              <w:rPr>
                <w:sz w:val="28"/>
                <w:szCs w:val="28"/>
              </w:rPr>
              <w:t>Enhanced the Task Details page of download requests to display the original, retried task ID if this download request was created to re-initiate failed transfers.</w:t>
            </w:r>
            <w:r w:rsidR="00DB56FA">
              <w:rPr>
                <w:sz w:val="28"/>
                <w:szCs w:val="28"/>
              </w:rPr>
              <w:t xml:space="preserve"> </w:t>
            </w:r>
          </w:p>
          <w:p w14:paraId="3873D1B2" w14:textId="4E405B13" w:rsidR="00937AAE" w:rsidRDefault="00937AAE" w:rsidP="00184243">
            <w:pPr>
              <w:rPr>
                <w:sz w:val="28"/>
                <w:szCs w:val="28"/>
              </w:rPr>
            </w:pPr>
          </w:p>
          <w:p w14:paraId="68E3A40A" w14:textId="2D6DAF12" w:rsidR="005A2BA1" w:rsidRDefault="005A2BA1" w:rsidP="008E0A9C">
            <w:pPr>
              <w:rPr>
                <w:sz w:val="28"/>
                <w:szCs w:val="28"/>
              </w:rPr>
            </w:pPr>
          </w:p>
          <w:p w14:paraId="02FC007D" w14:textId="77777777" w:rsidR="00660A94" w:rsidRDefault="00660A94" w:rsidP="008E0A9C">
            <w:pPr>
              <w:rPr>
                <w:sz w:val="28"/>
                <w:szCs w:val="28"/>
              </w:rPr>
            </w:pPr>
          </w:p>
          <w:p w14:paraId="4F5E122E" w14:textId="476758AE" w:rsidR="005D3B37" w:rsidRPr="00D64997" w:rsidRDefault="005D3B3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3A012594" w14:textId="590B6C2A" w:rsidR="001B12F2" w:rsidRDefault="001B12F2">
            <w:pPr>
              <w:rPr>
                <w:sz w:val="28"/>
                <w:szCs w:val="28"/>
              </w:rPr>
            </w:pPr>
          </w:p>
          <w:p w14:paraId="71E45DF1" w14:textId="6EE37215" w:rsidR="007116AD" w:rsidRDefault="007116AD" w:rsidP="007116AD">
            <w:pPr>
              <w:rPr>
                <w:rFonts w:cstheme="minorHAnsi"/>
                <w:bCs/>
                <w:sz w:val="28"/>
                <w:szCs w:val="28"/>
                <w:u w:val="single"/>
              </w:rPr>
            </w:pPr>
            <w:r w:rsidRPr="001269EE">
              <w:rPr>
                <w:bCs/>
                <w:sz w:val="28"/>
                <w:szCs w:val="28"/>
                <w:u w:val="single"/>
              </w:rPr>
              <w:t>HPCDATAMGM-1</w:t>
            </w:r>
            <w:r>
              <w:rPr>
                <w:bCs/>
                <w:sz w:val="28"/>
                <w:szCs w:val="28"/>
                <w:u w:val="single"/>
              </w:rPr>
              <w:t>320</w:t>
            </w:r>
            <w:r>
              <w:rPr>
                <w:bCs/>
                <w:sz w:val="28"/>
                <w:szCs w:val="28"/>
              </w:rPr>
              <w:t xml:space="preserve">: Optimized the response time of the Data Object Query </w:t>
            </w:r>
            <w:r w:rsidR="005D17F4">
              <w:rPr>
                <w:bCs/>
                <w:sz w:val="28"/>
                <w:szCs w:val="28"/>
              </w:rPr>
              <w:t xml:space="preserve">REST API </w:t>
            </w:r>
            <w:r>
              <w:rPr>
                <w:bCs/>
                <w:sz w:val="28"/>
                <w:szCs w:val="28"/>
              </w:rPr>
              <w:t>(Find Data By Comp</w:t>
            </w:r>
            <w:r w:rsidR="00937AAE">
              <w:rPr>
                <w:bCs/>
                <w:sz w:val="28"/>
                <w:szCs w:val="28"/>
              </w:rPr>
              <w:t>o</w:t>
            </w:r>
            <w:r>
              <w:rPr>
                <w:bCs/>
                <w:sz w:val="28"/>
                <w:szCs w:val="28"/>
              </w:rPr>
              <w:t>und Metadata Query) to return results in less than 10 secs instead of over a minute</w:t>
            </w:r>
            <w:r w:rsidR="005D17F4">
              <w:rPr>
                <w:bCs/>
                <w:sz w:val="28"/>
                <w:szCs w:val="28"/>
              </w:rPr>
              <w:t xml:space="preserve"> for the case where the parent collection path is specified</w:t>
            </w:r>
            <w:r>
              <w:rPr>
                <w:bCs/>
                <w:sz w:val="28"/>
                <w:szCs w:val="28"/>
              </w:rPr>
              <w:t xml:space="preserve">. For details on this API, refer to section 5.37 of the </w:t>
            </w:r>
            <w:hyperlink r:id="rId8" w:history="1">
              <w:r w:rsidRPr="001269EE">
                <w:rPr>
                  <w:rStyle w:val="Hyperlink"/>
                  <w:sz w:val="28"/>
                  <w:szCs w:val="28"/>
                </w:rPr>
                <w:t>DME API Specification</w:t>
              </w:r>
            </w:hyperlink>
            <w:r w:rsidRPr="001269EE">
              <w:rPr>
                <w:sz w:val="28"/>
                <w:szCs w:val="28"/>
              </w:rPr>
              <w:t>.</w:t>
            </w:r>
          </w:p>
          <w:p w14:paraId="219EC291" w14:textId="77777777" w:rsidR="007116AD" w:rsidRDefault="007116AD" w:rsidP="00337E18">
            <w:pPr>
              <w:rPr>
                <w:sz w:val="28"/>
                <w:szCs w:val="28"/>
                <w:u w:val="single"/>
              </w:rPr>
            </w:pPr>
          </w:p>
          <w:p w14:paraId="202877E1" w14:textId="6738533F" w:rsidR="00825160" w:rsidRDefault="00660A94" w:rsidP="00950280">
            <w:pPr>
              <w:rPr>
                <w:sz w:val="28"/>
                <w:szCs w:val="28"/>
              </w:rPr>
            </w:pPr>
            <w:r w:rsidRPr="00A05957">
              <w:rPr>
                <w:sz w:val="28"/>
                <w:szCs w:val="28"/>
                <w:u w:val="single"/>
              </w:rPr>
              <w:t>HPCDATAMGM-15</w:t>
            </w:r>
            <w:r w:rsidR="00950280">
              <w:rPr>
                <w:sz w:val="28"/>
                <w:szCs w:val="28"/>
                <w:u w:val="single"/>
              </w:rPr>
              <w:t>21</w:t>
            </w:r>
            <w:r>
              <w:rPr>
                <w:sz w:val="28"/>
                <w:szCs w:val="28"/>
              </w:rPr>
              <w:t xml:space="preserve">: </w:t>
            </w:r>
            <w:r w:rsidR="007116AD" w:rsidRPr="00950280">
              <w:rPr>
                <w:sz w:val="28"/>
                <w:szCs w:val="28"/>
              </w:rPr>
              <w:t>Created</w:t>
            </w:r>
            <w:r w:rsidRPr="00950280">
              <w:rPr>
                <w:sz w:val="28"/>
                <w:szCs w:val="28"/>
              </w:rPr>
              <w:t xml:space="preserve"> a configurable </w:t>
            </w:r>
            <w:r w:rsidR="007116AD" w:rsidRPr="00950280">
              <w:rPr>
                <w:sz w:val="28"/>
                <w:szCs w:val="28"/>
              </w:rPr>
              <w:t xml:space="preserve">property </w:t>
            </w:r>
            <w:r w:rsidR="00950280" w:rsidRPr="00950280">
              <w:rPr>
                <w:sz w:val="28"/>
                <w:szCs w:val="28"/>
              </w:rPr>
              <w:t>for</w:t>
            </w:r>
            <w:r w:rsidR="007116AD" w:rsidRPr="00950280">
              <w:rPr>
                <w:sz w:val="28"/>
                <w:szCs w:val="28"/>
              </w:rPr>
              <w:t xml:space="preserve"> the </w:t>
            </w:r>
            <w:r w:rsidR="00950280">
              <w:rPr>
                <w:sz w:val="28"/>
                <w:szCs w:val="28"/>
              </w:rPr>
              <w:t>S3 c</w:t>
            </w:r>
            <w:r w:rsidR="007116AD" w:rsidRPr="00950280">
              <w:rPr>
                <w:sz w:val="28"/>
                <w:szCs w:val="28"/>
              </w:rPr>
              <w:t>lient socket timeout</w:t>
            </w:r>
            <w:r w:rsidR="00950280" w:rsidRPr="00950280">
              <w:rPr>
                <w:sz w:val="28"/>
                <w:szCs w:val="28"/>
              </w:rPr>
              <w:t xml:space="preserve"> in order to obtain flexibility in setting the</w:t>
            </w:r>
            <w:r w:rsidR="00950280" w:rsidRPr="0079735E">
              <w:rPr>
                <w:sz w:val="28"/>
                <w:szCs w:val="28"/>
              </w:rPr>
              <w:t xml:space="preserve"> amount of time to wait (in milliseconds) for data to be transferred  before the connection times out</w:t>
            </w:r>
            <w:r w:rsidR="00950280" w:rsidRPr="00950280">
              <w:rPr>
                <w:sz w:val="28"/>
                <w:szCs w:val="28"/>
              </w:rPr>
              <w:t>.</w:t>
            </w:r>
            <w:r w:rsidRPr="00950280">
              <w:rPr>
                <w:sz w:val="28"/>
                <w:szCs w:val="28"/>
              </w:rPr>
              <w:t xml:space="preserve"> </w:t>
            </w:r>
          </w:p>
          <w:p w14:paraId="0106C64A" w14:textId="7BF1A2ED" w:rsidR="00A73062" w:rsidRDefault="00A73062" w:rsidP="00950280">
            <w:pPr>
              <w:rPr>
                <w:sz w:val="28"/>
                <w:szCs w:val="28"/>
              </w:rPr>
            </w:pPr>
          </w:p>
          <w:p w14:paraId="00045816" w14:textId="4EC72C64" w:rsidR="00A73062" w:rsidRDefault="00A73062">
            <w:pPr>
              <w:rPr>
                <w:sz w:val="28"/>
                <w:szCs w:val="28"/>
              </w:rPr>
            </w:pPr>
            <w:r w:rsidRPr="0079735E">
              <w:rPr>
                <w:sz w:val="28"/>
                <w:szCs w:val="28"/>
                <w:u w:val="single"/>
              </w:rPr>
              <w:t>HPCDATAMGM-1527:</w:t>
            </w:r>
            <w:r>
              <w:rPr>
                <w:sz w:val="28"/>
                <w:szCs w:val="28"/>
              </w:rPr>
              <w:t xml:space="preserve"> Re-distributed scheduled tasks across multiple new API servers to enable </w:t>
            </w:r>
            <w:r w:rsidR="00914CDC">
              <w:rPr>
                <w:sz w:val="28"/>
                <w:szCs w:val="28"/>
              </w:rPr>
              <w:t xml:space="preserve">higher throughput in requests processing. </w:t>
            </w: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9"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79735E"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79735E"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79735E"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79735E"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79735E"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79735E"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0"/>
  </w:num>
  <w:num w:numId="4">
    <w:abstractNumId w:val="32"/>
  </w:num>
  <w:num w:numId="5">
    <w:abstractNumId w:val="4"/>
  </w:num>
  <w:num w:numId="6">
    <w:abstractNumId w:val="22"/>
  </w:num>
  <w:num w:numId="7">
    <w:abstractNumId w:val="6"/>
  </w:num>
  <w:num w:numId="8">
    <w:abstractNumId w:val="15"/>
  </w:num>
  <w:num w:numId="9">
    <w:abstractNumId w:val="3"/>
  </w:num>
  <w:num w:numId="10">
    <w:abstractNumId w:val="18"/>
  </w:num>
  <w:num w:numId="11">
    <w:abstractNumId w:val="33"/>
  </w:num>
  <w:num w:numId="12">
    <w:abstractNumId w:val="10"/>
  </w:num>
  <w:num w:numId="13">
    <w:abstractNumId w:val="5"/>
  </w:num>
  <w:num w:numId="14">
    <w:abstractNumId w:val="31"/>
  </w:num>
  <w:num w:numId="15">
    <w:abstractNumId w:val="11"/>
  </w:num>
  <w:num w:numId="16">
    <w:abstractNumId w:val="17"/>
  </w:num>
  <w:num w:numId="17">
    <w:abstractNumId w:val="28"/>
  </w:num>
  <w:num w:numId="18">
    <w:abstractNumId w:val="24"/>
  </w:num>
  <w:num w:numId="19">
    <w:abstractNumId w:val="21"/>
  </w:num>
  <w:num w:numId="20">
    <w:abstractNumId w:val="29"/>
  </w:num>
  <w:num w:numId="21">
    <w:abstractNumId w:val="30"/>
  </w:num>
  <w:num w:numId="22">
    <w:abstractNumId w:val="12"/>
  </w:num>
  <w:num w:numId="23">
    <w:abstractNumId w:val="25"/>
  </w:num>
  <w:num w:numId="24">
    <w:abstractNumId w:val="23"/>
  </w:num>
  <w:num w:numId="25">
    <w:abstractNumId w:val="2"/>
  </w:num>
  <w:num w:numId="26">
    <w:abstractNumId w:val="27"/>
  </w:num>
  <w:num w:numId="27">
    <w:abstractNumId w:val="13"/>
  </w:num>
  <w:num w:numId="28">
    <w:abstractNumId w:val="8"/>
  </w:num>
  <w:num w:numId="29">
    <w:abstractNumId w:val="1"/>
  </w:num>
  <w:num w:numId="30">
    <w:abstractNumId w:val="19"/>
  </w:num>
  <w:num w:numId="31">
    <w:abstractNumId w:val="7"/>
  </w:num>
  <w:num w:numId="32">
    <w:abstractNumId w:val="26"/>
  </w:num>
  <w:num w:numId="33">
    <w:abstractNumId w:val="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92B"/>
    <w:rsid w:val="000114C9"/>
    <w:rsid w:val="00011DC2"/>
    <w:rsid w:val="00011F21"/>
    <w:rsid w:val="0001262E"/>
    <w:rsid w:val="00012CDE"/>
    <w:rsid w:val="0001400F"/>
    <w:rsid w:val="00016FF7"/>
    <w:rsid w:val="00017727"/>
    <w:rsid w:val="000212F9"/>
    <w:rsid w:val="00024AAB"/>
    <w:rsid w:val="00032AD1"/>
    <w:rsid w:val="00034424"/>
    <w:rsid w:val="00034E65"/>
    <w:rsid w:val="0003626B"/>
    <w:rsid w:val="0004265D"/>
    <w:rsid w:val="00042CE4"/>
    <w:rsid w:val="000434DD"/>
    <w:rsid w:val="00043A0C"/>
    <w:rsid w:val="00043EF7"/>
    <w:rsid w:val="0005460B"/>
    <w:rsid w:val="00055061"/>
    <w:rsid w:val="000577E5"/>
    <w:rsid w:val="00060C24"/>
    <w:rsid w:val="000648AC"/>
    <w:rsid w:val="00066652"/>
    <w:rsid w:val="000724D4"/>
    <w:rsid w:val="000739E8"/>
    <w:rsid w:val="00076AF9"/>
    <w:rsid w:val="0007754D"/>
    <w:rsid w:val="00080CE1"/>
    <w:rsid w:val="00084430"/>
    <w:rsid w:val="00085831"/>
    <w:rsid w:val="00085F56"/>
    <w:rsid w:val="00087A13"/>
    <w:rsid w:val="0009284C"/>
    <w:rsid w:val="000976DA"/>
    <w:rsid w:val="000A038E"/>
    <w:rsid w:val="000A0F17"/>
    <w:rsid w:val="000A7058"/>
    <w:rsid w:val="000A7988"/>
    <w:rsid w:val="000B23B7"/>
    <w:rsid w:val="000B2A1B"/>
    <w:rsid w:val="000B72A6"/>
    <w:rsid w:val="000C3993"/>
    <w:rsid w:val="000C461D"/>
    <w:rsid w:val="000D1EE3"/>
    <w:rsid w:val="000D455A"/>
    <w:rsid w:val="000D76BC"/>
    <w:rsid w:val="000E0C07"/>
    <w:rsid w:val="000E1368"/>
    <w:rsid w:val="000E25B3"/>
    <w:rsid w:val="000E6A40"/>
    <w:rsid w:val="000F0B71"/>
    <w:rsid w:val="000F4CEB"/>
    <w:rsid w:val="000F6151"/>
    <w:rsid w:val="000F6AEC"/>
    <w:rsid w:val="00102621"/>
    <w:rsid w:val="00105BA4"/>
    <w:rsid w:val="001105A4"/>
    <w:rsid w:val="00111F6F"/>
    <w:rsid w:val="00116338"/>
    <w:rsid w:val="00116903"/>
    <w:rsid w:val="00116ADF"/>
    <w:rsid w:val="001269EE"/>
    <w:rsid w:val="001319CE"/>
    <w:rsid w:val="00132456"/>
    <w:rsid w:val="00134E60"/>
    <w:rsid w:val="00135488"/>
    <w:rsid w:val="001423B4"/>
    <w:rsid w:val="00142C56"/>
    <w:rsid w:val="00144BC8"/>
    <w:rsid w:val="0015035D"/>
    <w:rsid w:val="00150A93"/>
    <w:rsid w:val="0015248A"/>
    <w:rsid w:val="0015459E"/>
    <w:rsid w:val="00155207"/>
    <w:rsid w:val="00162113"/>
    <w:rsid w:val="00166F90"/>
    <w:rsid w:val="001716FB"/>
    <w:rsid w:val="001723E8"/>
    <w:rsid w:val="00173361"/>
    <w:rsid w:val="00174EC3"/>
    <w:rsid w:val="001761E0"/>
    <w:rsid w:val="00176335"/>
    <w:rsid w:val="00176805"/>
    <w:rsid w:val="001828A4"/>
    <w:rsid w:val="00183036"/>
    <w:rsid w:val="00184243"/>
    <w:rsid w:val="00187629"/>
    <w:rsid w:val="001901B2"/>
    <w:rsid w:val="001912E5"/>
    <w:rsid w:val="001917A9"/>
    <w:rsid w:val="00191A32"/>
    <w:rsid w:val="00191EE4"/>
    <w:rsid w:val="00192BD4"/>
    <w:rsid w:val="00196818"/>
    <w:rsid w:val="001972E4"/>
    <w:rsid w:val="00197E29"/>
    <w:rsid w:val="001A00B9"/>
    <w:rsid w:val="001A0326"/>
    <w:rsid w:val="001A0786"/>
    <w:rsid w:val="001A177F"/>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F0972"/>
    <w:rsid w:val="002047E7"/>
    <w:rsid w:val="002056DD"/>
    <w:rsid w:val="00206D12"/>
    <w:rsid w:val="0021005C"/>
    <w:rsid w:val="0021158A"/>
    <w:rsid w:val="00211894"/>
    <w:rsid w:val="00211EFF"/>
    <w:rsid w:val="00212062"/>
    <w:rsid w:val="00217937"/>
    <w:rsid w:val="00221C38"/>
    <w:rsid w:val="00222250"/>
    <w:rsid w:val="00226594"/>
    <w:rsid w:val="0023074C"/>
    <w:rsid w:val="00231D88"/>
    <w:rsid w:val="00231FD9"/>
    <w:rsid w:val="002375CC"/>
    <w:rsid w:val="00237FF4"/>
    <w:rsid w:val="002408D6"/>
    <w:rsid w:val="00241366"/>
    <w:rsid w:val="0024311A"/>
    <w:rsid w:val="00243C99"/>
    <w:rsid w:val="002506D7"/>
    <w:rsid w:val="00251398"/>
    <w:rsid w:val="00255E34"/>
    <w:rsid w:val="0025690D"/>
    <w:rsid w:val="00256B0E"/>
    <w:rsid w:val="002622B1"/>
    <w:rsid w:val="00264310"/>
    <w:rsid w:val="00265C82"/>
    <w:rsid w:val="002724B8"/>
    <w:rsid w:val="002726A2"/>
    <w:rsid w:val="00273C88"/>
    <w:rsid w:val="002747C4"/>
    <w:rsid w:val="00276809"/>
    <w:rsid w:val="0027791B"/>
    <w:rsid w:val="00283194"/>
    <w:rsid w:val="0028371E"/>
    <w:rsid w:val="00283F50"/>
    <w:rsid w:val="00284EEE"/>
    <w:rsid w:val="00286187"/>
    <w:rsid w:val="00290E07"/>
    <w:rsid w:val="00292FFC"/>
    <w:rsid w:val="0029421D"/>
    <w:rsid w:val="00295593"/>
    <w:rsid w:val="002A0287"/>
    <w:rsid w:val="002A0C16"/>
    <w:rsid w:val="002A1414"/>
    <w:rsid w:val="002A1639"/>
    <w:rsid w:val="002A2352"/>
    <w:rsid w:val="002A59CE"/>
    <w:rsid w:val="002A6934"/>
    <w:rsid w:val="002B066C"/>
    <w:rsid w:val="002B0ADD"/>
    <w:rsid w:val="002B1043"/>
    <w:rsid w:val="002B47F6"/>
    <w:rsid w:val="002B4D6E"/>
    <w:rsid w:val="002B5A17"/>
    <w:rsid w:val="002B7945"/>
    <w:rsid w:val="002C7D63"/>
    <w:rsid w:val="002D1C17"/>
    <w:rsid w:val="002D1DDC"/>
    <w:rsid w:val="002D2407"/>
    <w:rsid w:val="002D447E"/>
    <w:rsid w:val="002D493F"/>
    <w:rsid w:val="002E2FB8"/>
    <w:rsid w:val="002F1C66"/>
    <w:rsid w:val="002F21D9"/>
    <w:rsid w:val="002F3E76"/>
    <w:rsid w:val="002F4897"/>
    <w:rsid w:val="002F5D20"/>
    <w:rsid w:val="00300A95"/>
    <w:rsid w:val="00301C66"/>
    <w:rsid w:val="00302D37"/>
    <w:rsid w:val="00302EC0"/>
    <w:rsid w:val="00303A0E"/>
    <w:rsid w:val="0030796A"/>
    <w:rsid w:val="00310B24"/>
    <w:rsid w:val="003139F5"/>
    <w:rsid w:val="00320665"/>
    <w:rsid w:val="0032078F"/>
    <w:rsid w:val="003220FC"/>
    <w:rsid w:val="00324135"/>
    <w:rsid w:val="0032486B"/>
    <w:rsid w:val="00324B7D"/>
    <w:rsid w:val="0032683F"/>
    <w:rsid w:val="00334720"/>
    <w:rsid w:val="00337E18"/>
    <w:rsid w:val="003434F9"/>
    <w:rsid w:val="0034676A"/>
    <w:rsid w:val="00351166"/>
    <w:rsid w:val="003514A0"/>
    <w:rsid w:val="00351902"/>
    <w:rsid w:val="003539F7"/>
    <w:rsid w:val="00353AFA"/>
    <w:rsid w:val="00353BC4"/>
    <w:rsid w:val="00355699"/>
    <w:rsid w:val="003566FD"/>
    <w:rsid w:val="00361E94"/>
    <w:rsid w:val="00362713"/>
    <w:rsid w:val="00363701"/>
    <w:rsid w:val="00364404"/>
    <w:rsid w:val="00366BEE"/>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2E0A"/>
    <w:rsid w:val="003B4A1E"/>
    <w:rsid w:val="003B4E0F"/>
    <w:rsid w:val="003B6093"/>
    <w:rsid w:val="003C1202"/>
    <w:rsid w:val="003C3A20"/>
    <w:rsid w:val="003C3B2C"/>
    <w:rsid w:val="003C561D"/>
    <w:rsid w:val="003C5D5F"/>
    <w:rsid w:val="003C6A1C"/>
    <w:rsid w:val="003D1FAB"/>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3FF5"/>
    <w:rsid w:val="00496C45"/>
    <w:rsid w:val="004A2329"/>
    <w:rsid w:val="004A3349"/>
    <w:rsid w:val="004A466C"/>
    <w:rsid w:val="004A6871"/>
    <w:rsid w:val="004A6E5E"/>
    <w:rsid w:val="004A6F23"/>
    <w:rsid w:val="004B3D59"/>
    <w:rsid w:val="004B56C8"/>
    <w:rsid w:val="004B592C"/>
    <w:rsid w:val="004C03E1"/>
    <w:rsid w:val="004C38B8"/>
    <w:rsid w:val="004C5434"/>
    <w:rsid w:val="004C5EE6"/>
    <w:rsid w:val="004C69B1"/>
    <w:rsid w:val="004D0CAC"/>
    <w:rsid w:val="004D1533"/>
    <w:rsid w:val="004D2964"/>
    <w:rsid w:val="004D359B"/>
    <w:rsid w:val="004D432C"/>
    <w:rsid w:val="004D4EBA"/>
    <w:rsid w:val="004D70B4"/>
    <w:rsid w:val="004E4C3E"/>
    <w:rsid w:val="004E5198"/>
    <w:rsid w:val="004E6073"/>
    <w:rsid w:val="004F0F30"/>
    <w:rsid w:val="004F1A70"/>
    <w:rsid w:val="004F1BE7"/>
    <w:rsid w:val="004F45A2"/>
    <w:rsid w:val="004F50C6"/>
    <w:rsid w:val="004F55BF"/>
    <w:rsid w:val="004F58FC"/>
    <w:rsid w:val="004F595E"/>
    <w:rsid w:val="004F7752"/>
    <w:rsid w:val="004F7B2B"/>
    <w:rsid w:val="0050261A"/>
    <w:rsid w:val="0050417A"/>
    <w:rsid w:val="00505AD2"/>
    <w:rsid w:val="00510287"/>
    <w:rsid w:val="00511437"/>
    <w:rsid w:val="0051483D"/>
    <w:rsid w:val="0052215A"/>
    <w:rsid w:val="0052256A"/>
    <w:rsid w:val="005247F5"/>
    <w:rsid w:val="0052620B"/>
    <w:rsid w:val="0052648B"/>
    <w:rsid w:val="0053177C"/>
    <w:rsid w:val="00532FDB"/>
    <w:rsid w:val="00535C49"/>
    <w:rsid w:val="005431C2"/>
    <w:rsid w:val="00543D0F"/>
    <w:rsid w:val="00544C71"/>
    <w:rsid w:val="00547CCC"/>
    <w:rsid w:val="005509E8"/>
    <w:rsid w:val="005518A7"/>
    <w:rsid w:val="0055281B"/>
    <w:rsid w:val="00553D85"/>
    <w:rsid w:val="00553F20"/>
    <w:rsid w:val="00554477"/>
    <w:rsid w:val="0055586B"/>
    <w:rsid w:val="00555B55"/>
    <w:rsid w:val="005566DC"/>
    <w:rsid w:val="0056409B"/>
    <w:rsid w:val="00565880"/>
    <w:rsid w:val="00567678"/>
    <w:rsid w:val="0057152D"/>
    <w:rsid w:val="005736DD"/>
    <w:rsid w:val="00575549"/>
    <w:rsid w:val="005774F7"/>
    <w:rsid w:val="005778CC"/>
    <w:rsid w:val="005779F0"/>
    <w:rsid w:val="0058085F"/>
    <w:rsid w:val="0058229C"/>
    <w:rsid w:val="005830A2"/>
    <w:rsid w:val="005863A2"/>
    <w:rsid w:val="005909D0"/>
    <w:rsid w:val="00592CDF"/>
    <w:rsid w:val="005966DA"/>
    <w:rsid w:val="00597294"/>
    <w:rsid w:val="005A0F4A"/>
    <w:rsid w:val="005A2BA1"/>
    <w:rsid w:val="005A2CDD"/>
    <w:rsid w:val="005A5853"/>
    <w:rsid w:val="005A6A00"/>
    <w:rsid w:val="005A6B02"/>
    <w:rsid w:val="005B049B"/>
    <w:rsid w:val="005B6BA4"/>
    <w:rsid w:val="005C0D47"/>
    <w:rsid w:val="005C3D25"/>
    <w:rsid w:val="005C5371"/>
    <w:rsid w:val="005C550E"/>
    <w:rsid w:val="005D08A4"/>
    <w:rsid w:val="005D17F4"/>
    <w:rsid w:val="005D2448"/>
    <w:rsid w:val="005D28B6"/>
    <w:rsid w:val="005D3B37"/>
    <w:rsid w:val="005D42A1"/>
    <w:rsid w:val="005D5A9F"/>
    <w:rsid w:val="005E2BF2"/>
    <w:rsid w:val="005E47DB"/>
    <w:rsid w:val="005E7C77"/>
    <w:rsid w:val="005E7E5C"/>
    <w:rsid w:val="005F01C1"/>
    <w:rsid w:val="005F1C03"/>
    <w:rsid w:val="005F73F0"/>
    <w:rsid w:val="00602697"/>
    <w:rsid w:val="00610051"/>
    <w:rsid w:val="00621DCA"/>
    <w:rsid w:val="00623C5E"/>
    <w:rsid w:val="00623CCD"/>
    <w:rsid w:val="00623D43"/>
    <w:rsid w:val="006251B7"/>
    <w:rsid w:val="00633E6A"/>
    <w:rsid w:val="00641C12"/>
    <w:rsid w:val="00641E63"/>
    <w:rsid w:val="00645563"/>
    <w:rsid w:val="00645632"/>
    <w:rsid w:val="006520F8"/>
    <w:rsid w:val="00653106"/>
    <w:rsid w:val="00654E73"/>
    <w:rsid w:val="006552C7"/>
    <w:rsid w:val="0066072E"/>
    <w:rsid w:val="00660894"/>
    <w:rsid w:val="00660A94"/>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0A1"/>
    <w:rsid w:val="006905EA"/>
    <w:rsid w:val="006915E4"/>
    <w:rsid w:val="00694BE0"/>
    <w:rsid w:val="006A043C"/>
    <w:rsid w:val="006A24A6"/>
    <w:rsid w:val="006A2B4B"/>
    <w:rsid w:val="006A302E"/>
    <w:rsid w:val="006A3639"/>
    <w:rsid w:val="006A4A0F"/>
    <w:rsid w:val="006A4F89"/>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7D51"/>
    <w:rsid w:val="00730F9A"/>
    <w:rsid w:val="00731B0B"/>
    <w:rsid w:val="00737402"/>
    <w:rsid w:val="0074311C"/>
    <w:rsid w:val="00744A53"/>
    <w:rsid w:val="007452F5"/>
    <w:rsid w:val="007456CF"/>
    <w:rsid w:val="00746182"/>
    <w:rsid w:val="0074703D"/>
    <w:rsid w:val="00753D3A"/>
    <w:rsid w:val="00754917"/>
    <w:rsid w:val="00756262"/>
    <w:rsid w:val="00760B76"/>
    <w:rsid w:val="00763923"/>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6BF"/>
    <w:rsid w:val="007957B6"/>
    <w:rsid w:val="0079735E"/>
    <w:rsid w:val="0079792A"/>
    <w:rsid w:val="007A104C"/>
    <w:rsid w:val="007A14C4"/>
    <w:rsid w:val="007A1790"/>
    <w:rsid w:val="007A479F"/>
    <w:rsid w:val="007A4948"/>
    <w:rsid w:val="007A5BAA"/>
    <w:rsid w:val="007B0085"/>
    <w:rsid w:val="007B382E"/>
    <w:rsid w:val="007B4BF1"/>
    <w:rsid w:val="007B5F9C"/>
    <w:rsid w:val="007B629A"/>
    <w:rsid w:val="007B7565"/>
    <w:rsid w:val="007B791F"/>
    <w:rsid w:val="007C074A"/>
    <w:rsid w:val="007C1A52"/>
    <w:rsid w:val="007C2D77"/>
    <w:rsid w:val="007C2FD8"/>
    <w:rsid w:val="007C4646"/>
    <w:rsid w:val="007C5AD2"/>
    <w:rsid w:val="007C6617"/>
    <w:rsid w:val="007D1E1A"/>
    <w:rsid w:val="007D43BF"/>
    <w:rsid w:val="007E0E1E"/>
    <w:rsid w:val="007E2302"/>
    <w:rsid w:val="007E2806"/>
    <w:rsid w:val="007E40A0"/>
    <w:rsid w:val="007E4B16"/>
    <w:rsid w:val="007E6900"/>
    <w:rsid w:val="007E6F17"/>
    <w:rsid w:val="007E7ACE"/>
    <w:rsid w:val="007F2545"/>
    <w:rsid w:val="007F4A45"/>
    <w:rsid w:val="007F5999"/>
    <w:rsid w:val="007F63B4"/>
    <w:rsid w:val="007F64DA"/>
    <w:rsid w:val="007F73A5"/>
    <w:rsid w:val="00800F13"/>
    <w:rsid w:val="00801F0B"/>
    <w:rsid w:val="00805406"/>
    <w:rsid w:val="00805D10"/>
    <w:rsid w:val="0080614F"/>
    <w:rsid w:val="00806560"/>
    <w:rsid w:val="0080696E"/>
    <w:rsid w:val="00806B2C"/>
    <w:rsid w:val="00810BCE"/>
    <w:rsid w:val="00811B6E"/>
    <w:rsid w:val="0081460F"/>
    <w:rsid w:val="00814B03"/>
    <w:rsid w:val="0081793F"/>
    <w:rsid w:val="008221CD"/>
    <w:rsid w:val="008233C0"/>
    <w:rsid w:val="0082411F"/>
    <w:rsid w:val="00825160"/>
    <w:rsid w:val="00825FF2"/>
    <w:rsid w:val="00827208"/>
    <w:rsid w:val="00827273"/>
    <w:rsid w:val="0083178D"/>
    <w:rsid w:val="00833AEB"/>
    <w:rsid w:val="00835DE1"/>
    <w:rsid w:val="008375BC"/>
    <w:rsid w:val="00837E4C"/>
    <w:rsid w:val="008404C5"/>
    <w:rsid w:val="008407C9"/>
    <w:rsid w:val="00843305"/>
    <w:rsid w:val="00843967"/>
    <w:rsid w:val="008449ED"/>
    <w:rsid w:val="00852257"/>
    <w:rsid w:val="008545C1"/>
    <w:rsid w:val="00854950"/>
    <w:rsid w:val="0085553B"/>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6138"/>
    <w:rsid w:val="008B2A34"/>
    <w:rsid w:val="008B6D7E"/>
    <w:rsid w:val="008C166D"/>
    <w:rsid w:val="008C523C"/>
    <w:rsid w:val="008C63ED"/>
    <w:rsid w:val="008C723A"/>
    <w:rsid w:val="008D0758"/>
    <w:rsid w:val="008D3383"/>
    <w:rsid w:val="008D3E68"/>
    <w:rsid w:val="008D5B18"/>
    <w:rsid w:val="008D7551"/>
    <w:rsid w:val="008E0A9C"/>
    <w:rsid w:val="008E1F56"/>
    <w:rsid w:val="008E2654"/>
    <w:rsid w:val="008E2CE5"/>
    <w:rsid w:val="008E5D66"/>
    <w:rsid w:val="008E7941"/>
    <w:rsid w:val="008F0F08"/>
    <w:rsid w:val="008F17D3"/>
    <w:rsid w:val="008F4D9B"/>
    <w:rsid w:val="008F780D"/>
    <w:rsid w:val="0090180E"/>
    <w:rsid w:val="0090510F"/>
    <w:rsid w:val="00906718"/>
    <w:rsid w:val="00906922"/>
    <w:rsid w:val="0090789D"/>
    <w:rsid w:val="009105E9"/>
    <w:rsid w:val="00913370"/>
    <w:rsid w:val="00914168"/>
    <w:rsid w:val="00914CDC"/>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A6DFB"/>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7462"/>
    <w:rsid w:val="00A21280"/>
    <w:rsid w:val="00A23CCE"/>
    <w:rsid w:val="00A253C3"/>
    <w:rsid w:val="00A25994"/>
    <w:rsid w:val="00A27DF0"/>
    <w:rsid w:val="00A31492"/>
    <w:rsid w:val="00A32EAE"/>
    <w:rsid w:val="00A33011"/>
    <w:rsid w:val="00A33112"/>
    <w:rsid w:val="00A37ABE"/>
    <w:rsid w:val="00A4184B"/>
    <w:rsid w:val="00A41D51"/>
    <w:rsid w:val="00A43240"/>
    <w:rsid w:val="00A43736"/>
    <w:rsid w:val="00A447F7"/>
    <w:rsid w:val="00A454BD"/>
    <w:rsid w:val="00A45CD1"/>
    <w:rsid w:val="00A52B97"/>
    <w:rsid w:val="00A53644"/>
    <w:rsid w:val="00A53D02"/>
    <w:rsid w:val="00A53FE1"/>
    <w:rsid w:val="00A54838"/>
    <w:rsid w:val="00A55E8D"/>
    <w:rsid w:val="00A55EF2"/>
    <w:rsid w:val="00A56630"/>
    <w:rsid w:val="00A57351"/>
    <w:rsid w:val="00A5767A"/>
    <w:rsid w:val="00A601F6"/>
    <w:rsid w:val="00A6151D"/>
    <w:rsid w:val="00A61889"/>
    <w:rsid w:val="00A6218F"/>
    <w:rsid w:val="00A640DC"/>
    <w:rsid w:val="00A64DFF"/>
    <w:rsid w:val="00A6553C"/>
    <w:rsid w:val="00A66CB4"/>
    <w:rsid w:val="00A67379"/>
    <w:rsid w:val="00A70CEF"/>
    <w:rsid w:val="00A7297A"/>
    <w:rsid w:val="00A73062"/>
    <w:rsid w:val="00A7475D"/>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0E87"/>
    <w:rsid w:val="00AB11E6"/>
    <w:rsid w:val="00AB2797"/>
    <w:rsid w:val="00AB28F7"/>
    <w:rsid w:val="00AB5698"/>
    <w:rsid w:val="00AB7FE4"/>
    <w:rsid w:val="00AC2145"/>
    <w:rsid w:val="00AC2883"/>
    <w:rsid w:val="00AC3864"/>
    <w:rsid w:val="00AC4291"/>
    <w:rsid w:val="00AD584D"/>
    <w:rsid w:val="00AD79C2"/>
    <w:rsid w:val="00AE1542"/>
    <w:rsid w:val="00AE4197"/>
    <w:rsid w:val="00AE46EB"/>
    <w:rsid w:val="00AE57E8"/>
    <w:rsid w:val="00AE59E4"/>
    <w:rsid w:val="00AE6333"/>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306"/>
    <w:rsid w:val="00B77C0C"/>
    <w:rsid w:val="00B80A56"/>
    <w:rsid w:val="00B82344"/>
    <w:rsid w:val="00B854A8"/>
    <w:rsid w:val="00B9005B"/>
    <w:rsid w:val="00B90ED5"/>
    <w:rsid w:val="00B9518A"/>
    <w:rsid w:val="00B9534C"/>
    <w:rsid w:val="00B9648C"/>
    <w:rsid w:val="00B97990"/>
    <w:rsid w:val="00BA06A3"/>
    <w:rsid w:val="00BA0CE6"/>
    <w:rsid w:val="00BA1022"/>
    <w:rsid w:val="00BA2861"/>
    <w:rsid w:val="00BA29BE"/>
    <w:rsid w:val="00BA2C31"/>
    <w:rsid w:val="00BA3B1C"/>
    <w:rsid w:val="00BA6A0E"/>
    <w:rsid w:val="00BA7437"/>
    <w:rsid w:val="00BB04C8"/>
    <w:rsid w:val="00BB643D"/>
    <w:rsid w:val="00BC2203"/>
    <w:rsid w:val="00BC4662"/>
    <w:rsid w:val="00BC4750"/>
    <w:rsid w:val="00BC5B6F"/>
    <w:rsid w:val="00BC6FDF"/>
    <w:rsid w:val="00BC7425"/>
    <w:rsid w:val="00BD0F52"/>
    <w:rsid w:val="00BD128E"/>
    <w:rsid w:val="00BD28F7"/>
    <w:rsid w:val="00BD45AF"/>
    <w:rsid w:val="00BD748C"/>
    <w:rsid w:val="00BE2EF0"/>
    <w:rsid w:val="00BE6F4F"/>
    <w:rsid w:val="00BE731B"/>
    <w:rsid w:val="00BE7B53"/>
    <w:rsid w:val="00BF1AA1"/>
    <w:rsid w:val="00BF1C55"/>
    <w:rsid w:val="00BF3904"/>
    <w:rsid w:val="00BF3B84"/>
    <w:rsid w:val="00BF5050"/>
    <w:rsid w:val="00BF5442"/>
    <w:rsid w:val="00BF7EBD"/>
    <w:rsid w:val="00BF7FA3"/>
    <w:rsid w:val="00C00B53"/>
    <w:rsid w:val="00C0146F"/>
    <w:rsid w:val="00C02C83"/>
    <w:rsid w:val="00C04818"/>
    <w:rsid w:val="00C07647"/>
    <w:rsid w:val="00C10834"/>
    <w:rsid w:val="00C117F1"/>
    <w:rsid w:val="00C14C9F"/>
    <w:rsid w:val="00C14E75"/>
    <w:rsid w:val="00C21669"/>
    <w:rsid w:val="00C229AB"/>
    <w:rsid w:val="00C248C8"/>
    <w:rsid w:val="00C24E4E"/>
    <w:rsid w:val="00C275FF"/>
    <w:rsid w:val="00C31003"/>
    <w:rsid w:val="00C3130B"/>
    <w:rsid w:val="00C3500C"/>
    <w:rsid w:val="00C364E9"/>
    <w:rsid w:val="00C40CA3"/>
    <w:rsid w:val="00C41BB6"/>
    <w:rsid w:val="00C43F54"/>
    <w:rsid w:val="00C4422F"/>
    <w:rsid w:val="00C50145"/>
    <w:rsid w:val="00C506B0"/>
    <w:rsid w:val="00C54055"/>
    <w:rsid w:val="00C553A3"/>
    <w:rsid w:val="00C56FB4"/>
    <w:rsid w:val="00C57817"/>
    <w:rsid w:val="00C579EC"/>
    <w:rsid w:val="00C57FE0"/>
    <w:rsid w:val="00C63FF4"/>
    <w:rsid w:val="00C659DE"/>
    <w:rsid w:val="00C7076E"/>
    <w:rsid w:val="00C71653"/>
    <w:rsid w:val="00C723D8"/>
    <w:rsid w:val="00C7654D"/>
    <w:rsid w:val="00C76B68"/>
    <w:rsid w:val="00C80B8A"/>
    <w:rsid w:val="00C81822"/>
    <w:rsid w:val="00C81BA9"/>
    <w:rsid w:val="00C81F21"/>
    <w:rsid w:val="00C82964"/>
    <w:rsid w:val="00C83005"/>
    <w:rsid w:val="00C8543F"/>
    <w:rsid w:val="00C874B2"/>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D4341"/>
    <w:rsid w:val="00CE50AE"/>
    <w:rsid w:val="00CE72EE"/>
    <w:rsid w:val="00CF466D"/>
    <w:rsid w:val="00CF4DA1"/>
    <w:rsid w:val="00CF6B38"/>
    <w:rsid w:val="00CF708D"/>
    <w:rsid w:val="00D02223"/>
    <w:rsid w:val="00D04408"/>
    <w:rsid w:val="00D05E6B"/>
    <w:rsid w:val="00D05F9C"/>
    <w:rsid w:val="00D0630A"/>
    <w:rsid w:val="00D1023A"/>
    <w:rsid w:val="00D149F8"/>
    <w:rsid w:val="00D1565E"/>
    <w:rsid w:val="00D1695E"/>
    <w:rsid w:val="00D17C30"/>
    <w:rsid w:val="00D20904"/>
    <w:rsid w:val="00D20BBE"/>
    <w:rsid w:val="00D21D2F"/>
    <w:rsid w:val="00D23A34"/>
    <w:rsid w:val="00D24BE6"/>
    <w:rsid w:val="00D26BAC"/>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57792"/>
    <w:rsid w:val="00D61D33"/>
    <w:rsid w:val="00D6272D"/>
    <w:rsid w:val="00D62BE2"/>
    <w:rsid w:val="00D62F25"/>
    <w:rsid w:val="00D6486E"/>
    <w:rsid w:val="00D64997"/>
    <w:rsid w:val="00D66342"/>
    <w:rsid w:val="00D679F0"/>
    <w:rsid w:val="00D70D78"/>
    <w:rsid w:val="00D71B0B"/>
    <w:rsid w:val="00D7321C"/>
    <w:rsid w:val="00D7333F"/>
    <w:rsid w:val="00D75BE2"/>
    <w:rsid w:val="00D772DD"/>
    <w:rsid w:val="00D77D48"/>
    <w:rsid w:val="00D820BE"/>
    <w:rsid w:val="00D84EC2"/>
    <w:rsid w:val="00D879A3"/>
    <w:rsid w:val="00D904B3"/>
    <w:rsid w:val="00D930D9"/>
    <w:rsid w:val="00DA0049"/>
    <w:rsid w:val="00DA0911"/>
    <w:rsid w:val="00DA4171"/>
    <w:rsid w:val="00DA51DB"/>
    <w:rsid w:val="00DA6C73"/>
    <w:rsid w:val="00DA7B79"/>
    <w:rsid w:val="00DB13BA"/>
    <w:rsid w:val="00DB1E1D"/>
    <w:rsid w:val="00DB56FA"/>
    <w:rsid w:val="00DB5FB4"/>
    <w:rsid w:val="00DB623C"/>
    <w:rsid w:val="00DB7E47"/>
    <w:rsid w:val="00DC0BD0"/>
    <w:rsid w:val="00DC11B0"/>
    <w:rsid w:val="00DC18E1"/>
    <w:rsid w:val="00DC1A5C"/>
    <w:rsid w:val="00DC1A69"/>
    <w:rsid w:val="00DC1BCB"/>
    <w:rsid w:val="00DC4159"/>
    <w:rsid w:val="00DC4E63"/>
    <w:rsid w:val="00DC5679"/>
    <w:rsid w:val="00DC60E8"/>
    <w:rsid w:val="00DC7F9A"/>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76D2"/>
    <w:rsid w:val="00E016DE"/>
    <w:rsid w:val="00E01CE1"/>
    <w:rsid w:val="00E04D07"/>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4623C"/>
    <w:rsid w:val="00E51637"/>
    <w:rsid w:val="00E537B6"/>
    <w:rsid w:val="00E54069"/>
    <w:rsid w:val="00E54885"/>
    <w:rsid w:val="00E549E6"/>
    <w:rsid w:val="00E61F3B"/>
    <w:rsid w:val="00E67428"/>
    <w:rsid w:val="00E67D64"/>
    <w:rsid w:val="00E71608"/>
    <w:rsid w:val="00E72069"/>
    <w:rsid w:val="00E730F6"/>
    <w:rsid w:val="00E7525F"/>
    <w:rsid w:val="00E77B85"/>
    <w:rsid w:val="00E77F04"/>
    <w:rsid w:val="00E8032E"/>
    <w:rsid w:val="00E80796"/>
    <w:rsid w:val="00E810EE"/>
    <w:rsid w:val="00E81B5A"/>
    <w:rsid w:val="00E8257F"/>
    <w:rsid w:val="00E87317"/>
    <w:rsid w:val="00E87579"/>
    <w:rsid w:val="00E9176D"/>
    <w:rsid w:val="00E94C6E"/>
    <w:rsid w:val="00E95B4D"/>
    <w:rsid w:val="00E95E87"/>
    <w:rsid w:val="00E96439"/>
    <w:rsid w:val="00EA00AC"/>
    <w:rsid w:val="00EA49E5"/>
    <w:rsid w:val="00EA68F7"/>
    <w:rsid w:val="00EA6DE3"/>
    <w:rsid w:val="00EB13BC"/>
    <w:rsid w:val="00EB1877"/>
    <w:rsid w:val="00EB43BE"/>
    <w:rsid w:val="00EB6E64"/>
    <w:rsid w:val="00EC0A64"/>
    <w:rsid w:val="00EC31D2"/>
    <w:rsid w:val="00ED0869"/>
    <w:rsid w:val="00ED505B"/>
    <w:rsid w:val="00ED53C6"/>
    <w:rsid w:val="00EE0A7C"/>
    <w:rsid w:val="00EE2BD5"/>
    <w:rsid w:val="00EE3EF5"/>
    <w:rsid w:val="00EE4757"/>
    <w:rsid w:val="00EE4AC4"/>
    <w:rsid w:val="00EE6AC7"/>
    <w:rsid w:val="00EE709C"/>
    <w:rsid w:val="00EF1054"/>
    <w:rsid w:val="00EF35B5"/>
    <w:rsid w:val="00EF6863"/>
    <w:rsid w:val="00F00895"/>
    <w:rsid w:val="00F023B6"/>
    <w:rsid w:val="00F024EE"/>
    <w:rsid w:val="00F16431"/>
    <w:rsid w:val="00F171CB"/>
    <w:rsid w:val="00F20A24"/>
    <w:rsid w:val="00F275EF"/>
    <w:rsid w:val="00F2772E"/>
    <w:rsid w:val="00F33CC8"/>
    <w:rsid w:val="00F35256"/>
    <w:rsid w:val="00F363FB"/>
    <w:rsid w:val="00F37C7A"/>
    <w:rsid w:val="00F40293"/>
    <w:rsid w:val="00F43337"/>
    <w:rsid w:val="00F44070"/>
    <w:rsid w:val="00F45A2C"/>
    <w:rsid w:val="00F46933"/>
    <w:rsid w:val="00F55BF5"/>
    <w:rsid w:val="00F568C7"/>
    <w:rsid w:val="00F60296"/>
    <w:rsid w:val="00F61847"/>
    <w:rsid w:val="00F62A94"/>
    <w:rsid w:val="00F6729F"/>
    <w:rsid w:val="00F7092C"/>
    <w:rsid w:val="00F7264D"/>
    <w:rsid w:val="00F75755"/>
    <w:rsid w:val="00F75C44"/>
    <w:rsid w:val="00F7741B"/>
    <w:rsid w:val="00F80721"/>
    <w:rsid w:val="00F8260C"/>
    <w:rsid w:val="00F8454E"/>
    <w:rsid w:val="00F85214"/>
    <w:rsid w:val="00F85526"/>
    <w:rsid w:val="00F868E2"/>
    <w:rsid w:val="00F86911"/>
    <w:rsid w:val="00F86933"/>
    <w:rsid w:val="00F87E77"/>
    <w:rsid w:val="00F9329C"/>
    <w:rsid w:val="00F95130"/>
    <w:rsid w:val="00F95364"/>
    <w:rsid w:val="00F95578"/>
    <w:rsid w:val="00F97A4E"/>
    <w:rsid w:val="00FA2497"/>
    <w:rsid w:val="00FA25CA"/>
    <w:rsid w:val="00FA2E54"/>
    <w:rsid w:val="00FA320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wiki.nci.nih.gov/x/woBFH"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hyperlink" Target="mailto:NCIDataVault@mail.nih.gov" TargetMode="Externa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15</cp:revision>
  <dcterms:created xsi:type="dcterms:W3CDTF">2021-10-28T22:02:00Z</dcterms:created>
  <dcterms:modified xsi:type="dcterms:W3CDTF">2021-11-29T23:09:00Z</dcterms:modified>
</cp:coreProperties>
</file>