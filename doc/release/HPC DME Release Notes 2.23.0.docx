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666AAADE"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8863A4">
              <w:rPr>
                <w:rFonts w:cstheme="minorHAnsi"/>
                <w:b/>
                <w:bCs/>
                <w:sz w:val="28"/>
                <w:szCs w:val="28"/>
              </w:rPr>
              <w:t>3</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863A4">
              <w:rPr>
                <w:rFonts w:cstheme="minorHAnsi"/>
                <w:b/>
                <w:bCs/>
                <w:sz w:val="28"/>
                <w:szCs w:val="28"/>
              </w:rPr>
              <w:t>August 30</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2529F41F"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55870B33" w14:textId="494F0631" w:rsidR="008863A4" w:rsidRDefault="008863A4" w:rsidP="0023074C">
            <w:pPr>
              <w:rPr>
                <w:rFonts w:cstheme="minorHAnsi"/>
                <w:sz w:val="28"/>
                <w:szCs w:val="28"/>
              </w:rPr>
            </w:pPr>
            <w:r>
              <w:rPr>
                <w:rFonts w:cstheme="minorHAnsi"/>
                <w:sz w:val="28"/>
                <w:szCs w:val="28"/>
              </w:rPr>
              <w:t>v2.23.0 - August 30,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lastRenderedPageBreak/>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0DB23A43" w:rsidR="007F71C3" w:rsidRDefault="001744C7" w:rsidP="007F71C3">
            <w:pPr>
              <w:rPr>
                <w:sz w:val="28"/>
                <w:szCs w:val="28"/>
              </w:rPr>
            </w:pPr>
            <w:r w:rsidRPr="00E84C75">
              <w:rPr>
                <w:rFonts w:cstheme="minorHAnsi"/>
                <w:sz w:val="28"/>
                <w:szCs w:val="28"/>
                <w:u w:val="single"/>
              </w:rPr>
              <w:t>HPCDATAMGM-1</w:t>
            </w:r>
            <w:r w:rsidR="00C0033A">
              <w:rPr>
                <w:rFonts w:cstheme="minorHAnsi"/>
                <w:sz w:val="28"/>
                <w:szCs w:val="28"/>
                <w:u w:val="single"/>
              </w:rPr>
              <w:t>6</w:t>
            </w:r>
            <w:r w:rsidR="008863A4">
              <w:rPr>
                <w:rFonts w:cstheme="minorHAnsi"/>
                <w:sz w:val="28"/>
                <w:szCs w:val="28"/>
                <w:u w:val="single"/>
              </w:rPr>
              <w:t>25</w:t>
            </w:r>
            <w:r w:rsidRPr="00E84C75">
              <w:rPr>
                <w:rFonts w:cstheme="minorHAnsi"/>
                <w:sz w:val="28"/>
                <w:szCs w:val="28"/>
                <w:u w:val="single"/>
              </w:rPr>
              <w:t>:</w:t>
            </w:r>
            <w:r w:rsidRPr="00E84C75">
              <w:rPr>
                <w:rFonts w:cstheme="minorHAnsi"/>
                <w:sz w:val="28"/>
                <w:szCs w:val="28"/>
              </w:rPr>
              <w:t xml:space="preserve">  </w:t>
            </w:r>
            <w:r w:rsidR="00351D29">
              <w:rPr>
                <w:rFonts w:cstheme="minorHAnsi"/>
                <w:sz w:val="28"/>
                <w:szCs w:val="28"/>
              </w:rPr>
              <w:t xml:space="preserve">Enhanced the </w:t>
            </w:r>
            <w:r w:rsidR="008863A4">
              <w:rPr>
                <w:rFonts w:cstheme="minorHAnsi"/>
                <w:sz w:val="28"/>
                <w:szCs w:val="28"/>
              </w:rPr>
              <w:t xml:space="preserve">Save Search Criteria capability on the </w:t>
            </w:r>
            <w:r w:rsidR="00923AF4">
              <w:rPr>
                <w:rFonts w:cstheme="minorHAnsi"/>
                <w:sz w:val="28"/>
                <w:szCs w:val="28"/>
              </w:rPr>
              <w:t xml:space="preserve">Data File </w:t>
            </w:r>
            <w:r w:rsidR="00331414">
              <w:rPr>
                <w:rFonts w:cstheme="minorHAnsi"/>
                <w:sz w:val="28"/>
                <w:szCs w:val="28"/>
              </w:rPr>
              <w:t xml:space="preserve">Search Results page </w:t>
            </w:r>
            <w:r w:rsidR="00923AF4">
              <w:rPr>
                <w:rFonts w:cstheme="minorHAnsi"/>
                <w:sz w:val="28"/>
                <w:szCs w:val="28"/>
              </w:rPr>
              <w:t xml:space="preserve">and </w:t>
            </w:r>
            <w:r w:rsidR="00331414">
              <w:rPr>
                <w:rFonts w:cstheme="minorHAnsi"/>
                <w:sz w:val="28"/>
                <w:szCs w:val="28"/>
              </w:rPr>
              <w:t xml:space="preserve">the </w:t>
            </w:r>
            <w:r w:rsidR="00923AF4">
              <w:rPr>
                <w:rFonts w:cstheme="minorHAnsi"/>
                <w:sz w:val="28"/>
                <w:szCs w:val="28"/>
              </w:rPr>
              <w:t xml:space="preserve">Collection </w:t>
            </w:r>
            <w:r w:rsidR="008863A4">
              <w:rPr>
                <w:rFonts w:cstheme="minorHAnsi"/>
                <w:sz w:val="28"/>
                <w:szCs w:val="28"/>
              </w:rPr>
              <w:t xml:space="preserve">Search </w:t>
            </w:r>
            <w:r w:rsidR="00923AF4">
              <w:rPr>
                <w:rFonts w:cstheme="minorHAnsi"/>
                <w:sz w:val="28"/>
                <w:szCs w:val="28"/>
              </w:rPr>
              <w:t xml:space="preserve">Results </w:t>
            </w:r>
            <w:r w:rsidR="008863A4">
              <w:rPr>
                <w:rFonts w:cstheme="minorHAnsi"/>
                <w:sz w:val="28"/>
                <w:szCs w:val="28"/>
              </w:rPr>
              <w:t xml:space="preserve">page of the DME web application to also save the columns selected </w:t>
            </w:r>
            <w:r w:rsidR="00331414">
              <w:rPr>
                <w:rFonts w:cstheme="minorHAnsi"/>
                <w:sz w:val="28"/>
                <w:szCs w:val="28"/>
              </w:rPr>
              <w:t xml:space="preserve">by the user in </w:t>
            </w:r>
            <w:r w:rsidR="008863A4">
              <w:rPr>
                <w:rFonts w:cstheme="minorHAnsi"/>
                <w:sz w:val="28"/>
                <w:szCs w:val="28"/>
              </w:rPr>
              <w:t xml:space="preserve">the </w:t>
            </w:r>
            <w:r w:rsidR="00EE4711">
              <w:rPr>
                <w:rFonts w:cstheme="minorHAnsi"/>
                <w:sz w:val="28"/>
                <w:szCs w:val="28"/>
              </w:rPr>
              <w:t xml:space="preserve">search </w:t>
            </w:r>
            <w:r w:rsidR="008863A4">
              <w:rPr>
                <w:rFonts w:cstheme="minorHAnsi"/>
                <w:sz w:val="28"/>
                <w:szCs w:val="28"/>
              </w:rPr>
              <w:t>results. Previously, only the search query was saved</w:t>
            </w:r>
            <w:r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w:t>
            </w:r>
            <w:hyperlink r:id="rId7" w:history="1">
              <w:r w:rsidR="00923AF4" w:rsidRPr="00923AF4">
                <w:rPr>
                  <w:rStyle w:val="Hyperlink"/>
                  <w:sz w:val="28"/>
                  <w:szCs w:val="28"/>
                </w:rPr>
                <w:t>Saving a Search vi</w:t>
              </w:r>
              <w:r w:rsidR="00EE4711">
                <w:rPr>
                  <w:rStyle w:val="Hyperlink"/>
                  <w:sz w:val="28"/>
                  <w:szCs w:val="28"/>
                </w:rPr>
                <w:t>a</w:t>
              </w:r>
              <w:r w:rsidR="00923AF4" w:rsidRPr="00923AF4">
                <w:rPr>
                  <w:rStyle w:val="Hyperlink"/>
                  <w:sz w:val="28"/>
                  <w:szCs w:val="28"/>
                </w:rPr>
                <w:t xml:space="preserve"> the GUI</w:t>
              </w:r>
            </w:hyperlink>
            <w:r w:rsidR="00923AF4">
              <w:rPr>
                <w:sz w:val="28"/>
                <w:szCs w:val="28"/>
              </w:rPr>
              <w:t xml:space="preserve">. </w:t>
            </w:r>
          </w:p>
          <w:p w14:paraId="45FB4A48" w14:textId="77777777" w:rsidR="006D0188" w:rsidRPr="00C0033A" w:rsidRDefault="006D0188" w:rsidP="00E84C75">
            <w:pPr>
              <w:rPr>
                <w:rStyle w:val="s1"/>
                <w:sz w:val="28"/>
                <w:szCs w:val="28"/>
              </w:rPr>
            </w:pPr>
          </w:p>
          <w:p w14:paraId="62B62BA5" w14:textId="77C4874B" w:rsidR="00106B3F"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sidR="00331414">
              <w:rPr>
                <w:rFonts w:cstheme="minorHAnsi"/>
                <w:sz w:val="28"/>
                <w:szCs w:val="28"/>
                <w:u w:val="single"/>
              </w:rPr>
              <w:t>0</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 xml:space="preserve">nhanced the DME web application to display </w:t>
            </w:r>
            <w:r w:rsidR="00795985">
              <w:rPr>
                <w:sz w:val="28"/>
                <w:szCs w:val="28"/>
              </w:rPr>
              <w:t>o</w:t>
            </w:r>
            <w:r w:rsidR="007F71C3" w:rsidRPr="003A270B">
              <w:rPr>
                <w:sz w:val="28"/>
                <w:szCs w:val="28"/>
              </w:rPr>
              <w:t xml:space="preserve">n the </w:t>
            </w:r>
            <w:r w:rsidR="00331414">
              <w:rPr>
                <w:sz w:val="28"/>
                <w:szCs w:val="28"/>
              </w:rPr>
              <w:t>Browse dialog</w:t>
            </w:r>
            <w:r w:rsidR="00993324">
              <w:rPr>
                <w:sz w:val="28"/>
                <w:szCs w:val="28"/>
              </w:rPr>
              <w:t xml:space="preserve"> box</w:t>
            </w:r>
            <w:r w:rsidR="00331414">
              <w:rPr>
                <w:sz w:val="28"/>
                <w:szCs w:val="28"/>
              </w:rPr>
              <w:t xml:space="preserve"> of the Browse page, a drop</w:t>
            </w:r>
            <w:r w:rsidR="00993324">
              <w:rPr>
                <w:sz w:val="28"/>
                <w:szCs w:val="28"/>
              </w:rPr>
              <w:t>-</w:t>
            </w:r>
            <w:r w:rsidR="00331414">
              <w:rPr>
                <w:sz w:val="28"/>
                <w:szCs w:val="28"/>
              </w:rPr>
              <w:t xml:space="preserve">down </w:t>
            </w:r>
            <w:r w:rsidR="00993324">
              <w:rPr>
                <w:sz w:val="28"/>
                <w:szCs w:val="28"/>
              </w:rPr>
              <w:t xml:space="preserve">list </w:t>
            </w:r>
            <w:r w:rsidR="00331414">
              <w:rPr>
                <w:sz w:val="28"/>
                <w:szCs w:val="28"/>
              </w:rPr>
              <w:t xml:space="preserve">displaying all the Base Paths (Archives) that are accessible to the user. Users can now select a Base Path from this </w:t>
            </w:r>
            <w:r w:rsidR="00993324">
              <w:rPr>
                <w:sz w:val="28"/>
                <w:szCs w:val="28"/>
              </w:rPr>
              <w:t xml:space="preserve">list </w:t>
            </w:r>
            <w:r w:rsidR="00331414">
              <w:rPr>
                <w:sz w:val="28"/>
                <w:szCs w:val="28"/>
              </w:rPr>
              <w:t xml:space="preserve">or enter a collection path manually on the text field above the </w:t>
            </w:r>
            <w:r w:rsidR="00993324">
              <w:rPr>
                <w:sz w:val="28"/>
                <w:szCs w:val="28"/>
              </w:rPr>
              <w:t xml:space="preserve">list </w:t>
            </w:r>
            <w:r w:rsidR="00BA508E">
              <w:rPr>
                <w:sz w:val="28"/>
                <w:szCs w:val="28"/>
              </w:rPr>
              <w:t>as before</w:t>
            </w:r>
            <w:r w:rsidR="00CB3649" w:rsidRPr="00B543A4">
              <w:rPr>
                <w:color w:val="000000"/>
                <w:sz w:val="28"/>
                <w:szCs w:val="28"/>
              </w:rPr>
              <w:t xml:space="preserve">. </w:t>
            </w:r>
            <w:r w:rsidRPr="00B543A4">
              <w:rPr>
                <w:sz w:val="28"/>
                <w:szCs w:val="28"/>
              </w:rPr>
              <w:t>For details</w:t>
            </w:r>
            <w:r w:rsidR="00B543A4" w:rsidRPr="00B543A4">
              <w:rPr>
                <w:sz w:val="28"/>
                <w:szCs w:val="28"/>
              </w:rPr>
              <w:t>, refer to</w:t>
            </w:r>
            <w:r w:rsidR="00BA508E">
              <w:rPr>
                <w:sz w:val="28"/>
                <w:szCs w:val="28"/>
              </w:rPr>
              <w:t xml:space="preserve"> </w:t>
            </w:r>
            <w:hyperlink r:id="rId8" w:history="1">
              <w:r w:rsidR="00BA508E" w:rsidRPr="00BA508E">
                <w:rPr>
                  <w:rStyle w:val="Hyperlink"/>
                  <w:sz w:val="28"/>
                  <w:szCs w:val="28"/>
                </w:rPr>
                <w:t>Browsing for Data via the GUI</w:t>
              </w:r>
            </w:hyperlink>
            <w:r w:rsidRPr="00B543A4">
              <w:rPr>
                <w:sz w:val="28"/>
                <w:szCs w:val="28"/>
              </w:rPr>
              <w:t>.</w:t>
            </w:r>
          </w:p>
          <w:p w14:paraId="3306CF19" w14:textId="2743C70D" w:rsidR="00D17D96" w:rsidRDefault="00D17D96" w:rsidP="00106B3F">
            <w:pPr>
              <w:rPr>
                <w:sz w:val="28"/>
                <w:szCs w:val="28"/>
              </w:rPr>
            </w:pPr>
          </w:p>
          <w:p w14:paraId="6E3816CF" w14:textId="50BA4C56" w:rsidR="00D17D96" w:rsidRDefault="00D17D96" w:rsidP="00106B3F">
            <w:pPr>
              <w:rPr>
                <w:sz w:val="28"/>
                <w:szCs w:val="28"/>
              </w:rPr>
            </w:pPr>
            <w:r w:rsidRPr="004D37B2">
              <w:rPr>
                <w:sz w:val="28"/>
                <w:szCs w:val="28"/>
                <w:u w:val="single"/>
              </w:rPr>
              <w:t>HPCDATAMGM-1611</w:t>
            </w:r>
            <w:r>
              <w:rPr>
                <w:sz w:val="28"/>
                <w:szCs w:val="28"/>
              </w:rPr>
              <w:t>: Enhanced the Details panel of the Browse page of the DME web application to indicate alongside the path of the selected collection, the number of entries within th</w:t>
            </w:r>
            <w:r w:rsidR="00EE4711">
              <w:rPr>
                <w:sz w:val="28"/>
                <w:szCs w:val="28"/>
              </w:rPr>
              <w:t>at</w:t>
            </w:r>
            <w:r>
              <w:rPr>
                <w:sz w:val="28"/>
                <w:szCs w:val="28"/>
              </w:rPr>
              <w:t xml:space="preserve"> collection. This includes the </w:t>
            </w:r>
            <w:r w:rsidR="00EE4711">
              <w:rPr>
                <w:sz w:val="28"/>
                <w:szCs w:val="28"/>
              </w:rPr>
              <w:t xml:space="preserve">count of the </w:t>
            </w:r>
            <w:r>
              <w:rPr>
                <w:sz w:val="28"/>
                <w:szCs w:val="28"/>
              </w:rPr>
              <w:t xml:space="preserve">direct children </w:t>
            </w:r>
            <w:r w:rsidR="00EE4711">
              <w:rPr>
                <w:sz w:val="28"/>
                <w:szCs w:val="28"/>
              </w:rPr>
              <w:t xml:space="preserve">(sub-collection and files) </w:t>
            </w:r>
            <w:r>
              <w:rPr>
                <w:sz w:val="28"/>
                <w:szCs w:val="28"/>
              </w:rPr>
              <w:t>of the collection only</w:t>
            </w:r>
            <w:r w:rsidR="00EE4711">
              <w:rPr>
                <w:sz w:val="28"/>
                <w:szCs w:val="28"/>
              </w:rPr>
              <w:t xml:space="preserve">. </w:t>
            </w:r>
            <w:r>
              <w:rPr>
                <w:sz w:val="28"/>
                <w:szCs w:val="28"/>
              </w:rPr>
              <w:t xml:space="preserve">For details, refer to </w:t>
            </w:r>
            <w:hyperlink r:id="rId9" w:history="1">
              <w:r w:rsidRPr="00D17D96">
                <w:rPr>
                  <w:rStyle w:val="Hyperlink"/>
                  <w:sz w:val="28"/>
                  <w:szCs w:val="28"/>
                </w:rPr>
                <w:t>Browsing for Data via the GUI</w:t>
              </w:r>
            </w:hyperlink>
            <w:r>
              <w:rPr>
                <w:sz w:val="28"/>
                <w:szCs w:val="28"/>
              </w:rPr>
              <w:t>.</w:t>
            </w:r>
          </w:p>
          <w:p w14:paraId="42E644AA" w14:textId="16E51636" w:rsidR="00866BBB" w:rsidRDefault="00866BBB" w:rsidP="00106B3F">
            <w:pPr>
              <w:rPr>
                <w:sz w:val="28"/>
                <w:szCs w:val="28"/>
              </w:rPr>
            </w:pPr>
          </w:p>
          <w:p w14:paraId="0E0D21AF" w14:textId="05CC1348" w:rsidR="00866BBB" w:rsidRDefault="00866BBB" w:rsidP="00866BBB">
            <w:pPr>
              <w:rPr>
                <w:rFonts w:cstheme="minorHAnsi"/>
                <w:sz w:val="28"/>
                <w:szCs w:val="28"/>
              </w:rPr>
            </w:pPr>
            <w:r w:rsidRPr="00D1607E">
              <w:rPr>
                <w:sz w:val="28"/>
                <w:szCs w:val="28"/>
                <w:u w:val="single"/>
              </w:rPr>
              <w:t>HPCDATAMGM-16</w:t>
            </w:r>
            <w:r>
              <w:rPr>
                <w:sz w:val="28"/>
                <w:szCs w:val="28"/>
                <w:u w:val="single"/>
              </w:rPr>
              <w:t>48</w:t>
            </w:r>
            <w:r>
              <w:rPr>
                <w:sz w:val="28"/>
                <w:szCs w:val="28"/>
              </w:rPr>
              <w:t xml:space="preserve">:  Updated the DOC Report </w:t>
            </w:r>
            <w:r w:rsidR="00620302">
              <w:rPr>
                <w:sz w:val="28"/>
                <w:szCs w:val="28"/>
              </w:rPr>
              <w:t xml:space="preserve">in the DME web application </w:t>
            </w:r>
            <w:r>
              <w:rPr>
                <w:sz w:val="28"/>
                <w:szCs w:val="28"/>
              </w:rPr>
              <w:t xml:space="preserve">to </w:t>
            </w:r>
            <w:r w:rsidR="00620302">
              <w:rPr>
                <w:sz w:val="28"/>
                <w:szCs w:val="28"/>
              </w:rPr>
              <w:t>display</w:t>
            </w:r>
            <w:r>
              <w:rPr>
                <w:sz w:val="28"/>
                <w:szCs w:val="28"/>
              </w:rPr>
              <w:t xml:space="preserve"> </w:t>
            </w:r>
            <w:r w:rsidR="00EE4711">
              <w:rPr>
                <w:sz w:val="28"/>
                <w:szCs w:val="28"/>
              </w:rPr>
              <w:t xml:space="preserve">a new </w:t>
            </w:r>
            <w:r w:rsidRPr="00EE4711">
              <w:rPr>
                <w:i/>
                <w:iCs/>
                <w:sz w:val="28"/>
                <w:szCs w:val="28"/>
              </w:rPr>
              <w:t>Archive Summary</w:t>
            </w:r>
            <w:r w:rsidR="00EE4711">
              <w:rPr>
                <w:sz w:val="28"/>
                <w:szCs w:val="28"/>
              </w:rPr>
              <w:t xml:space="preserve"> field</w:t>
            </w:r>
            <w:r>
              <w:rPr>
                <w:sz w:val="28"/>
                <w:szCs w:val="28"/>
              </w:rPr>
              <w:t xml:space="preserve">. This </w:t>
            </w:r>
            <w:r w:rsidR="0044295C">
              <w:rPr>
                <w:sz w:val="28"/>
                <w:szCs w:val="28"/>
              </w:rPr>
              <w:t xml:space="preserve">field </w:t>
            </w:r>
            <w:r>
              <w:rPr>
                <w:sz w:val="28"/>
                <w:szCs w:val="28"/>
              </w:rPr>
              <w:t>consists of the name of the storage provider, name of the storage bucket, and the total size</w:t>
            </w:r>
            <w:r w:rsidR="00EE4711">
              <w:rPr>
                <w:sz w:val="28"/>
                <w:szCs w:val="28"/>
              </w:rPr>
              <w:t xml:space="preserve"> of the data</w:t>
            </w:r>
            <w:r>
              <w:rPr>
                <w:sz w:val="28"/>
                <w:szCs w:val="28"/>
              </w:rPr>
              <w:t xml:space="preserve">. For details, refer to </w:t>
            </w:r>
            <w:hyperlink r:id="rId10" w:history="1">
              <w:r w:rsidRPr="00866BBB">
                <w:rPr>
                  <w:rStyle w:val="Hyperlink"/>
                  <w:sz w:val="28"/>
                  <w:szCs w:val="28"/>
                </w:rPr>
                <w:t>Viewing a DOC Report</w:t>
              </w:r>
            </w:hyperlink>
            <w:r w:rsidR="00EE4711">
              <w:rPr>
                <w:sz w:val="28"/>
                <w:szCs w:val="28"/>
              </w:rPr>
              <w:t>.</w:t>
            </w:r>
          </w:p>
          <w:p w14:paraId="6D91D108" w14:textId="77777777" w:rsidR="00866BBB" w:rsidRPr="00B543A4" w:rsidRDefault="00866BBB" w:rsidP="00106B3F">
            <w:pPr>
              <w:rPr>
                <w:sz w:val="28"/>
                <w:szCs w:val="28"/>
              </w:rPr>
            </w:pP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2BF2F71E" w14:textId="63427AFF" w:rsidR="00B30044" w:rsidRPr="00B30044" w:rsidRDefault="00B30044" w:rsidP="00686FF2">
            <w:pPr>
              <w:rPr>
                <w:sz w:val="28"/>
                <w:szCs w:val="28"/>
              </w:rPr>
            </w:pPr>
            <w:r w:rsidRPr="003A5C16">
              <w:rPr>
                <w:sz w:val="28"/>
                <w:szCs w:val="28"/>
                <w:u w:val="single"/>
              </w:rPr>
              <w:t>HPCDATAMGM-15</w:t>
            </w:r>
            <w:r>
              <w:rPr>
                <w:sz w:val="28"/>
                <w:szCs w:val="28"/>
                <w:u w:val="single"/>
              </w:rPr>
              <w:t>62</w:t>
            </w:r>
            <w:r>
              <w:rPr>
                <w:sz w:val="28"/>
                <w:szCs w:val="28"/>
              </w:rPr>
              <w:t>: Enhanced the Download Task and Download Task Details page of the DME web application to display for retried transactions, the identifier of the user who retried the failed transaction.</w:t>
            </w:r>
            <w:r w:rsidR="000158BB">
              <w:rPr>
                <w:sz w:val="28"/>
                <w:szCs w:val="28"/>
              </w:rPr>
              <w:t xml:space="preserve"> For details</w:t>
            </w:r>
            <w:r w:rsidR="00CB6CA9">
              <w:rPr>
                <w:sz w:val="28"/>
                <w:szCs w:val="28"/>
              </w:rPr>
              <w:t xml:space="preserve"> on these pages</w:t>
            </w:r>
            <w:r w:rsidR="000158BB">
              <w:rPr>
                <w:sz w:val="28"/>
                <w:szCs w:val="28"/>
              </w:rPr>
              <w:t xml:space="preserve">, refer to </w:t>
            </w:r>
            <w:hyperlink r:id="rId11" w:tgtFrame="_blank" w:history="1">
              <w:r w:rsidR="000158BB" w:rsidRPr="000158BB">
                <w:rPr>
                  <w:rStyle w:val="Hyperlink"/>
                  <w:sz w:val="28"/>
                  <w:szCs w:val="28"/>
                </w:rPr>
                <w:t>Viewing Download Status</w:t>
              </w:r>
            </w:hyperlink>
            <w:r w:rsidR="000158BB">
              <w:rPr>
                <w:sz w:val="28"/>
                <w:szCs w:val="28"/>
              </w:rPr>
              <w:t xml:space="preserve"> and </w:t>
            </w:r>
            <w:hyperlink r:id="rId12" w:tgtFrame="_blank" w:history="1">
              <w:r w:rsidR="000158BB" w:rsidRPr="000158BB">
                <w:rPr>
                  <w:rStyle w:val="Hyperlink"/>
                  <w:sz w:val="28"/>
                  <w:szCs w:val="28"/>
                </w:rPr>
                <w:t>Viewing the Details of a Download Task</w:t>
              </w:r>
            </w:hyperlink>
            <w:r w:rsidR="000158BB">
              <w:rPr>
                <w:sz w:val="28"/>
                <w:szCs w:val="28"/>
              </w:rPr>
              <w:t>.</w:t>
            </w:r>
          </w:p>
          <w:p w14:paraId="2E5EF0FD" w14:textId="77777777" w:rsidR="00251EF0" w:rsidRDefault="00251EF0" w:rsidP="00686FF2">
            <w:pPr>
              <w:rPr>
                <w:rFonts w:eastAsiaTheme="minorEastAsia"/>
                <w:color w:val="000000" w:themeColor="text1"/>
                <w:sz w:val="28"/>
                <w:szCs w:val="28"/>
              </w:rPr>
            </w:pPr>
          </w:p>
          <w:p w14:paraId="0FE95B5E" w14:textId="010C5234" w:rsidR="006F463A" w:rsidRDefault="00540C06" w:rsidP="00686FF2">
            <w:pPr>
              <w:rPr>
                <w:rStyle w:val="Hyperlink"/>
                <w:sz w:val="28"/>
                <w:szCs w:val="28"/>
              </w:rPr>
            </w:pPr>
            <w:r w:rsidRPr="004D37B2">
              <w:rPr>
                <w:rFonts w:eastAsiaTheme="minorEastAsia"/>
                <w:color w:val="000000" w:themeColor="text1"/>
                <w:sz w:val="28"/>
                <w:szCs w:val="28"/>
                <w:u w:val="single"/>
              </w:rPr>
              <w:t>HPCDATAMGM-1647</w:t>
            </w:r>
            <w:r>
              <w:rPr>
                <w:rFonts w:eastAsiaTheme="minorEastAsia"/>
                <w:color w:val="000000" w:themeColor="text1"/>
                <w:sz w:val="28"/>
                <w:szCs w:val="28"/>
              </w:rPr>
              <w:t xml:space="preserve">: </w:t>
            </w:r>
            <w:r w:rsidRPr="00A22E34">
              <w:rPr>
                <w:rFonts w:eastAsiaTheme="minorEastAsia"/>
                <w:color w:val="000000" w:themeColor="text1"/>
                <w:sz w:val="28"/>
                <w:szCs w:val="28"/>
              </w:rPr>
              <w:t xml:space="preserve">Enhanced the Search page of the DME web application to enable text entry with auto-complete on the </w:t>
            </w:r>
            <w:r w:rsidRPr="00EE4711">
              <w:rPr>
                <w:rFonts w:eastAsiaTheme="minorEastAsia"/>
                <w:i/>
                <w:iCs/>
                <w:color w:val="000000" w:themeColor="text1"/>
                <w:sz w:val="28"/>
                <w:szCs w:val="28"/>
              </w:rPr>
              <w:t>Level</w:t>
            </w:r>
            <w:r w:rsidRPr="00A22E34">
              <w:rPr>
                <w:rFonts w:eastAsiaTheme="minorEastAsia"/>
                <w:color w:val="000000" w:themeColor="text1"/>
                <w:sz w:val="28"/>
                <w:szCs w:val="28"/>
              </w:rPr>
              <w:t xml:space="preserve"> and </w:t>
            </w:r>
            <w:r w:rsidRPr="00EE4711">
              <w:rPr>
                <w:rFonts w:eastAsiaTheme="minorEastAsia"/>
                <w:i/>
                <w:iCs/>
                <w:color w:val="000000" w:themeColor="text1"/>
                <w:sz w:val="28"/>
                <w:szCs w:val="28"/>
              </w:rPr>
              <w:t>Attribute Name</w:t>
            </w:r>
            <w:r w:rsidRPr="00A22E34">
              <w:rPr>
                <w:rFonts w:eastAsiaTheme="minorEastAsia"/>
                <w:color w:val="000000" w:themeColor="text1"/>
                <w:sz w:val="28"/>
                <w:szCs w:val="28"/>
              </w:rPr>
              <w:t xml:space="preserve"> drop</w:t>
            </w:r>
            <w:r w:rsidR="00CB6CA9">
              <w:rPr>
                <w:rFonts w:eastAsiaTheme="minorEastAsia"/>
                <w:color w:val="000000" w:themeColor="text1"/>
                <w:sz w:val="28"/>
                <w:szCs w:val="28"/>
              </w:rPr>
              <w:t>-</w:t>
            </w:r>
            <w:r w:rsidRPr="00A22E34">
              <w:rPr>
                <w:rFonts w:eastAsiaTheme="minorEastAsia"/>
                <w:color w:val="000000" w:themeColor="text1"/>
                <w:sz w:val="28"/>
                <w:szCs w:val="28"/>
              </w:rPr>
              <w:t>down</w:t>
            </w:r>
            <w:r w:rsidR="00CB6CA9">
              <w:rPr>
                <w:rFonts w:eastAsiaTheme="minorEastAsia"/>
                <w:color w:val="000000" w:themeColor="text1"/>
                <w:sz w:val="28"/>
                <w:szCs w:val="28"/>
              </w:rPr>
              <w:t xml:space="preserve"> list</w:t>
            </w:r>
            <w:r w:rsidRPr="00A22E34">
              <w:rPr>
                <w:rFonts w:eastAsiaTheme="minorEastAsia"/>
                <w:color w:val="000000" w:themeColor="text1"/>
                <w:sz w:val="28"/>
                <w:szCs w:val="28"/>
              </w:rPr>
              <w:t xml:space="preserve">s </w:t>
            </w:r>
            <w:r>
              <w:rPr>
                <w:rFonts w:eastAsiaTheme="minorEastAsia"/>
                <w:color w:val="000000" w:themeColor="text1"/>
                <w:sz w:val="28"/>
                <w:szCs w:val="28"/>
              </w:rPr>
              <w:t xml:space="preserve">of </w:t>
            </w:r>
            <w:r w:rsidR="00EE4711">
              <w:rPr>
                <w:rFonts w:eastAsiaTheme="minorEastAsia"/>
                <w:color w:val="000000" w:themeColor="text1"/>
                <w:sz w:val="28"/>
                <w:szCs w:val="28"/>
              </w:rPr>
              <w:t xml:space="preserve">additional </w:t>
            </w:r>
            <w:r>
              <w:rPr>
                <w:rFonts w:eastAsiaTheme="minorEastAsia"/>
                <w:color w:val="000000" w:themeColor="text1"/>
                <w:sz w:val="28"/>
                <w:szCs w:val="28"/>
              </w:rPr>
              <w:t>criteria rows added by the user. Previously</w:t>
            </w:r>
            <w:r w:rsidR="00B30044">
              <w:rPr>
                <w:rFonts w:eastAsiaTheme="minorEastAsia"/>
                <w:color w:val="000000" w:themeColor="text1"/>
                <w:sz w:val="28"/>
                <w:szCs w:val="28"/>
              </w:rPr>
              <w:t>,</w:t>
            </w:r>
            <w:r>
              <w:rPr>
                <w:rFonts w:eastAsiaTheme="minorEastAsia"/>
                <w:color w:val="000000" w:themeColor="text1"/>
                <w:sz w:val="28"/>
                <w:szCs w:val="28"/>
              </w:rPr>
              <w:t xml:space="preserve"> </w:t>
            </w:r>
            <w:r w:rsidR="00B30044">
              <w:rPr>
                <w:rFonts w:eastAsiaTheme="minorEastAsia"/>
                <w:color w:val="000000" w:themeColor="text1"/>
                <w:sz w:val="28"/>
                <w:szCs w:val="28"/>
              </w:rPr>
              <w:t>auto complete</w:t>
            </w:r>
            <w:r>
              <w:rPr>
                <w:rFonts w:eastAsiaTheme="minorEastAsia"/>
                <w:color w:val="000000" w:themeColor="text1"/>
                <w:sz w:val="28"/>
                <w:szCs w:val="28"/>
              </w:rPr>
              <w:t xml:space="preserve"> was available only </w:t>
            </w:r>
            <w:r w:rsidR="007714B3">
              <w:rPr>
                <w:rFonts w:eastAsiaTheme="minorEastAsia"/>
                <w:color w:val="000000" w:themeColor="text1"/>
                <w:sz w:val="28"/>
                <w:szCs w:val="28"/>
              </w:rPr>
              <w:t>in</w:t>
            </w:r>
            <w:r>
              <w:rPr>
                <w:rFonts w:eastAsiaTheme="minorEastAsia"/>
                <w:color w:val="000000" w:themeColor="text1"/>
                <w:sz w:val="28"/>
                <w:szCs w:val="28"/>
              </w:rPr>
              <w:t xml:space="preserve"> the default criteria row displayed to the user</w:t>
            </w:r>
            <w:r w:rsidRPr="00A22E34">
              <w:rPr>
                <w:rFonts w:eastAsiaTheme="minorEastAsia"/>
                <w:color w:val="000000" w:themeColor="text1"/>
                <w:sz w:val="28"/>
                <w:szCs w:val="28"/>
              </w:rPr>
              <w:t xml:space="preserve">. </w:t>
            </w:r>
            <w:r w:rsidRPr="00A22E34">
              <w:rPr>
                <w:sz w:val="28"/>
                <w:szCs w:val="28"/>
              </w:rPr>
              <w:t xml:space="preserve">For </w:t>
            </w:r>
            <w:r w:rsidR="00B30044">
              <w:rPr>
                <w:sz w:val="28"/>
                <w:szCs w:val="28"/>
              </w:rPr>
              <w:t>details on performing searches</w:t>
            </w:r>
            <w:r w:rsidRPr="00A22E34">
              <w:rPr>
                <w:sz w:val="28"/>
                <w:szCs w:val="28"/>
              </w:rPr>
              <w:t xml:space="preserve">, refer to </w:t>
            </w:r>
            <w:hyperlink r:id="rId13" w:history="1">
              <w:r w:rsidRPr="00A22E34">
                <w:rPr>
                  <w:rStyle w:val="Hyperlink"/>
                  <w:sz w:val="28"/>
                  <w:szCs w:val="28"/>
                </w:rPr>
                <w:t>Searching for Data via the GUI</w:t>
              </w:r>
            </w:hyperlink>
            <w:r>
              <w:rPr>
                <w:rStyle w:val="Hyperlink"/>
                <w:sz w:val="28"/>
                <w:szCs w:val="28"/>
              </w:rPr>
              <w:t>.</w:t>
            </w:r>
          </w:p>
          <w:p w14:paraId="7318D815" w14:textId="1B26912C" w:rsidR="00B30044" w:rsidRDefault="00B30044" w:rsidP="00686FF2">
            <w:pPr>
              <w:rPr>
                <w:rStyle w:val="Hyperlink"/>
              </w:rPr>
            </w:pPr>
          </w:p>
          <w:p w14:paraId="0B551A75" w14:textId="6AA1C517" w:rsidR="006E2096" w:rsidRDefault="00B30044" w:rsidP="008F4777">
            <w:pPr>
              <w:rPr>
                <w:sz w:val="28"/>
                <w:szCs w:val="28"/>
              </w:rPr>
            </w:pPr>
            <w:r w:rsidRPr="00037272">
              <w:rPr>
                <w:sz w:val="28"/>
                <w:szCs w:val="28"/>
                <w:u w:val="single"/>
              </w:rPr>
              <w:lastRenderedPageBreak/>
              <w:t>HPCDATAMGM-16</w:t>
            </w:r>
            <w:r>
              <w:rPr>
                <w:sz w:val="28"/>
                <w:szCs w:val="28"/>
                <w:u w:val="single"/>
              </w:rPr>
              <w:t>34</w:t>
            </w:r>
            <w:r w:rsidRPr="00037272">
              <w:rPr>
                <w:sz w:val="28"/>
                <w:szCs w:val="28"/>
                <w:u w:val="single"/>
              </w:rPr>
              <w:t>:</w:t>
            </w:r>
            <w:r w:rsidRPr="00037272">
              <w:rPr>
                <w:sz w:val="28"/>
                <w:szCs w:val="28"/>
              </w:rPr>
              <w:t xml:space="preserve"> </w:t>
            </w:r>
            <w:r>
              <w:rPr>
                <w:sz w:val="28"/>
                <w:szCs w:val="28"/>
              </w:rPr>
              <w:t xml:space="preserve"> Fixed issue with the Search User page of the DME web application not displaying the results when </w:t>
            </w:r>
            <w:r w:rsidR="00993324">
              <w:rPr>
                <w:sz w:val="28"/>
                <w:szCs w:val="28"/>
              </w:rPr>
              <w:t xml:space="preserve">a </w:t>
            </w:r>
            <w:r>
              <w:rPr>
                <w:sz w:val="28"/>
                <w:szCs w:val="28"/>
              </w:rPr>
              <w:t>user</w:t>
            </w:r>
            <w:r w:rsidR="004B1611">
              <w:rPr>
                <w:sz w:val="28"/>
                <w:szCs w:val="28"/>
              </w:rPr>
              <w:t xml:space="preserve"> account </w:t>
            </w:r>
            <w:r>
              <w:rPr>
                <w:sz w:val="28"/>
                <w:szCs w:val="28"/>
              </w:rPr>
              <w:t xml:space="preserve">with </w:t>
            </w:r>
            <w:r w:rsidR="00993324">
              <w:rPr>
                <w:sz w:val="28"/>
                <w:szCs w:val="28"/>
              </w:rPr>
              <w:t xml:space="preserve">an </w:t>
            </w:r>
            <w:r>
              <w:rPr>
                <w:sz w:val="28"/>
                <w:szCs w:val="28"/>
              </w:rPr>
              <w:t xml:space="preserve">apostrophe in the first name or last name </w:t>
            </w:r>
            <w:r w:rsidR="00993324">
              <w:rPr>
                <w:sz w:val="28"/>
                <w:szCs w:val="28"/>
              </w:rPr>
              <w:t xml:space="preserve">is </w:t>
            </w:r>
            <w:r>
              <w:rPr>
                <w:sz w:val="28"/>
                <w:szCs w:val="28"/>
              </w:rPr>
              <w:t>present.</w:t>
            </w:r>
          </w:p>
          <w:p w14:paraId="7079675C" w14:textId="7C7F3765" w:rsidR="004D37B2" w:rsidRDefault="004D37B2" w:rsidP="008F4777">
            <w:pPr>
              <w:rPr>
                <w:sz w:val="28"/>
                <w:szCs w:val="28"/>
              </w:rPr>
            </w:pPr>
          </w:p>
          <w:p w14:paraId="377D0B03" w14:textId="1BBB8AF3" w:rsidR="004D37B2" w:rsidRDefault="004D37B2" w:rsidP="008F4777">
            <w:pPr>
              <w:rPr>
                <w:sz w:val="28"/>
                <w:szCs w:val="28"/>
              </w:rPr>
            </w:pPr>
            <w:r w:rsidRPr="004D37B2">
              <w:rPr>
                <w:sz w:val="28"/>
                <w:szCs w:val="28"/>
                <w:u w:val="single"/>
              </w:rPr>
              <w:t>HPCDATAMGM-1649:</w:t>
            </w:r>
            <w:r>
              <w:rPr>
                <w:sz w:val="28"/>
                <w:szCs w:val="28"/>
              </w:rPr>
              <w:t xml:space="preserve"> Fixed issue with the Browse page displaying the name of the parent collection in the object file name when there are multiple occurrences of the same </w:t>
            </w:r>
            <w:r w:rsidR="0044295C">
              <w:rPr>
                <w:sz w:val="28"/>
                <w:szCs w:val="28"/>
              </w:rPr>
              <w:t>s</w:t>
            </w:r>
            <w:r>
              <w:rPr>
                <w:sz w:val="28"/>
                <w:szCs w:val="28"/>
              </w:rPr>
              <w:t xml:space="preserve">tring in the full path. </w:t>
            </w:r>
          </w:p>
          <w:p w14:paraId="04CE4A19" w14:textId="7F8AB759" w:rsidR="00A46FB2" w:rsidRDefault="00A46FB2" w:rsidP="008F4777">
            <w:pPr>
              <w:rPr>
                <w:sz w:val="28"/>
                <w:szCs w:val="28"/>
              </w:rPr>
            </w:pPr>
          </w:p>
          <w:p w14:paraId="532A332B" w14:textId="2DEFF8BE" w:rsidR="00A46FB2" w:rsidRPr="00610898" w:rsidRDefault="00A46FB2" w:rsidP="00A46FB2">
            <w:pPr>
              <w:rPr>
                <w:sz w:val="28"/>
                <w:szCs w:val="28"/>
              </w:rPr>
            </w:pPr>
            <w:r w:rsidRPr="00610898">
              <w:rPr>
                <w:sz w:val="28"/>
                <w:szCs w:val="28"/>
                <w:u w:val="single"/>
              </w:rPr>
              <w:t>HPCDATAMGM-1629</w:t>
            </w:r>
            <w:r w:rsidRPr="00A46FB2">
              <w:rPr>
                <w:sz w:val="28"/>
                <w:szCs w:val="28"/>
              </w:rPr>
              <w:t xml:space="preserve">: </w:t>
            </w:r>
            <w:r>
              <w:rPr>
                <w:sz w:val="28"/>
                <w:szCs w:val="28"/>
              </w:rPr>
              <w:t>Replaced the</w:t>
            </w:r>
            <w:r w:rsidRPr="00610898">
              <w:rPr>
                <w:sz w:val="28"/>
                <w:szCs w:val="28"/>
              </w:rPr>
              <w:t xml:space="preserve"> </w:t>
            </w:r>
            <w:r w:rsidRPr="00610898">
              <w:rPr>
                <w:i/>
                <w:iCs/>
                <w:sz w:val="28"/>
                <w:szCs w:val="28"/>
              </w:rPr>
              <w:t>data_curator</w:t>
            </w:r>
            <w:r w:rsidRPr="00610898">
              <w:rPr>
                <w:sz w:val="28"/>
                <w:szCs w:val="28"/>
              </w:rPr>
              <w:t xml:space="preserve"> </w:t>
            </w:r>
            <w:r>
              <w:rPr>
                <w:sz w:val="28"/>
                <w:szCs w:val="28"/>
              </w:rPr>
              <w:t>field attached to the PI_Lab</w:t>
            </w:r>
            <w:r w:rsidR="003F354E">
              <w:rPr>
                <w:sz w:val="28"/>
                <w:szCs w:val="28"/>
              </w:rPr>
              <w:t xml:space="preserve"> (or equivalent) </w:t>
            </w:r>
            <w:r>
              <w:rPr>
                <w:sz w:val="28"/>
                <w:szCs w:val="28"/>
              </w:rPr>
              <w:t xml:space="preserve">collection type with the new field </w:t>
            </w:r>
            <w:r w:rsidRPr="00610898">
              <w:rPr>
                <w:i/>
                <w:iCs/>
                <w:sz w:val="28"/>
                <w:szCs w:val="28"/>
              </w:rPr>
              <w:t>data_generator</w:t>
            </w:r>
            <w:r w:rsidRPr="00610898">
              <w:rPr>
                <w:sz w:val="28"/>
                <w:szCs w:val="28"/>
              </w:rPr>
              <w:t xml:space="preserve"> for all Archives</w:t>
            </w:r>
            <w:r>
              <w:rPr>
                <w:sz w:val="28"/>
                <w:szCs w:val="28"/>
              </w:rPr>
              <w:t xml:space="preserve"> (Base Paths)</w:t>
            </w:r>
            <w:r w:rsidRPr="00610898">
              <w:rPr>
                <w:sz w:val="28"/>
                <w:szCs w:val="28"/>
              </w:rPr>
              <w:t xml:space="preserve">.  </w:t>
            </w:r>
            <w:r w:rsidR="003F354E">
              <w:rPr>
                <w:sz w:val="28"/>
                <w:szCs w:val="28"/>
              </w:rPr>
              <w:t>A</w:t>
            </w:r>
            <w:r w:rsidRPr="00610898">
              <w:rPr>
                <w:sz w:val="28"/>
                <w:szCs w:val="28"/>
              </w:rPr>
              <w:t xml:space="preserve">ll </w:t>
            </w:r>
            <w:r>
              <w:rPr>
                <w:sz w:val="28"/>
                <w:szCs w:val="28"/>
              </w:rPr>
              <w:t>screen</w:t>
            </w:r>
            <w:r w:rsidR="003F354E">
              <w:rPr>
                <w:sz w:val="28"/>
                <w:szCs w:val="28"/>
              </w:rPr>
              <w:t>s on the DME web application</w:t>
            </w:r>
            <w:r>
              <w:rPr>
                <w:sz w:val="28"/>
                <w:szCs w:val="28"/>
              </w:rPr>
              <w:t xml:space="preserve"> that displayed </w:t>
            </w:r>
            <w:r w:rsidR="003F354E">
              <w:rPr>
                <w:sz w:val="28"/>
                <w:szCs w:val="28"/>
              </w:rPr>
              <w:t xml:space="preserve">the data_curator field </w:t>
            </w:r>
            <w:r w:rsidRPr="00610898">
              <w:rPr>
                <w:sz w:val="28"/>
                <w:szCs w:val="28"/>
              </w:rPr>
              <w:t xml:space="preserve">will </w:t>
            </w:r>
            <w:r w:rsidR="003F354E">
              <w:rPr>
                <w:sz w:val="28"/>
                <w:szCs w:val="28"/>
              </w:rPr>
              <w:t xml:space="preserve">now </w:t>
            </w:r>
            <w:r w:rsidRPr="00610898">
              <w:rPr>
                <w:sz w:val="28"/>
                <w:szCs w:val="28"/>
              </w:rPr>
              <w:t>display the new attribute. This is a mandatory field</w:t>
            </w:r>
            <w:r>
              <w:rPr>
                <w:sz w:val="28"/>
                <w:szCs w:val="28"/>
              </w:rPr>
              <w:t xml:space="preserve"> for </w:t>
            </w:r>
            <w:r w:rsidR="003F354E">
              <w:rPr>
                <w:sz w:val="28"/>
                <w:szCs w:val="28"/>
              </w:rPr>
              <w:t>archiving</w:t>
            </w:r>
            <w:r>
              <w:rPr>
                <w:sz w:val="28"/>
                <w:szCs w:val="28"/>
              </w:rPr>
              <w:t xml:space="preserve"> data</w:t>
            </w:r>
            <w:r w:rsidR="003F354E">
              <w:rPr>
                <w:sz w:val="28"/>
                <w:szCs w:val="28"/>
              </w:rPr>
              <w:t xml:space="preserve"> to DME</w:t>
            </w:r>
            <w:r>
              <w:rPr>
                <w:sz w:val="28"/>
                <w:szCs w:val="28"/>
              </w:rPr>
              <w:t>.</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4D46446B" w:rsidR="006529E1" w:rsidRPr="00467EFB" w:rsidRDefault="000158BB" w:rsidP="006529E1">
            <w:pPr>
              <w:rPr>
                <w:rFonts w:cstheme="minorHAnsi"/>
                <w:sz w:val="28"/>
                <w:szCs w:val="28"/>
              </w:rPr>
            </w:pPr>
            <w:r w:rsidRPr="000158BB">
              <w:rPr>
                <w:sz w:val="28"/>
                <w:szCs w:val="28"/>
              </w:rPr>
              <w:t>Release 2.22.0</w:t>
            </w:r>
            <w:r>
              <w:rPr>
                <w:sz w:val="28"/>
                <w:szCs w:val="28"/>
              </w:rPr>
              <w:t xml:space="preserve">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w:t>
            </w:r>
            <w:r>
              <w:rPr>
                <w:color w:val="000000"/>
                <w:sz w:val="28"/>
                <w:szCs w:val="28"/>
              </w:rPr>
              <w:t xml:space="preserve">before running any commands, </w:t>
            </w:r>
            <w:r w:rsidR="006529E1" w:rsidRPr="00467EFB">
              <w:rPr>
                <w:color w:val="000000"/>
                <w:sz w:val="28"/>
                <w:szCs w:val="28"/>
              </w:rPr>
              <w:t xml:space="preserve">update your public key at </w:t>
            </w:r>
            <w:r w:rsidR="006529E1" w:rsidRPr="00467EFB">
              <w:rPr>
                <w:b/>
                <w:bCs/>
                <w:color w:val="000000"/>
                <w:sz w:val="28"/>
                <w:szCs w:val="28"/>
              </w:rPr>
              <w:t>utils/</w:t>
            </w:r>
            <w:proofErr w:type="spellStart"/>
            <w:r w:rsidR="006529E1" w:rsidRPr="00467EFB">
              <w:rPr>
                <w:b/>
                <w:bCs/>
                <w:color w:val="000000"/>
                <w:sz w:val="28"/>
                <w:szCs w:val="28"/>
              </w:rPr>
              <w:t>hpc</w:t>
            </w:r>
            <w:proofErr w:type="spellEnd"/>
            <w:r w:rsidR="006529E1" w:rsidRPr="00467EFB">
              <w:rPr>
                <w:b/>
                <w:bCs/>
                <w:color w:val="000000"/>
                <w:sz w:val="28"/>
                <w:szCs w:val="28"/>
              </w:rPr>
              <w:t>-client/keystore/keystore-</w:t>
            </w:r>
            <w:proofErr w:type="spellStart"/>
            <w:r w:rsidR="006529E1" w:rsidRPr="00467EFB">
              <w:rPr>
                <w:b/>
                <w:bCs/>
                <w:color w:val="000000"/>
                <w:sz w:val="28"/>
                <w:szCs w:val="28"/>
              </w:rPr>
              <w:t>prod.jks</w:t>
            </w:r>
            <w:proofErr w:type="spellEnd"/>
            <w:r w:rsidR="006529E1" w:rsidRPr="00467EFB">
              <w:rPr>
                <w:color w:val="000000"/>
                <w:sz w:val="28"/>
                <w:szCs w:val="28"/>
              </w:rPr>
              <w:t xml:space="preserve"> from GitHub master </w:t>
            </w:r>
            <w:r w:rsidR="004D37B2">
              <w:rPr>
                <w:color w:val="000000"/>
                <w:sz w:val="28"/>
                <w:szCs w:val="28"/>
              </w:rPr>
              <w:t>if you did not update it after Release 2.22.0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14"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lastRenderedPageBreak/>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5"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6"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7"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8"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9"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20"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21"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8416419">
    <w:abstractNumId w:val="18"/>
  </w:num>
  <w:num w:numId="2" w16cid:durableId="847913511">
    <w:abstractNumId w:val="10"/>
  </w:num>
  <w:num w:numId="3" w16cid:durableId="570314150">
    <w:abstractNumId w:val="22"/>
  </w:num>
  <w:num w:numId="4" w16cid:durableId="205722070">
    <w:abstractNumId w:val="41"/>
  </w:num>
  <w:num w:numId="5" w16cid:durableId="238172848">
    <w:abstractNumId w:val="4"/>
  </w:num>
  <w:num w:numId="6" w16cid:durableId="2007706456">
    <w:abstractNumId w:val="24"/>
  </w:num>
  <w:num w:numId="7" w16cid:durableId="564414952">
    <w:abstractNumId w:val="7"/>
  </w:num>
  <w:num w:numId="8" w16cid:durableId="1004018267">
    <w:abstractNumId w:val="17"/>
  </w:num>
  <w:num w:numId="9" w16cid:durableId="388068805">
    <w:abstractNumId w:val="3"/>
  </w:num>
  <w:num w:numId="10" w16cid:durableId="1690714799">
    <w:abstractNumId w:val="20"/>
  </w:num>
  <w:num w:numId="11" w16cid:durableId="1833331413">
    <w:abstractNumId w:val="42"/>
  </w:num>
  <w:num w:numId="12" w16cid:durableId="917130930">
    <w:abstractNumId w:val="11"/>
  </w:num>
  <w:num w:numId="13" w16cid:durableId="934433776">
    <w:abstractNumId w:val="5"/>
  </w:num>
  <w:num w:numId="14" w16cid:durableId="2103407530">
    <w:abstractNumId w:val="38"/>
  </w:num>
  <w:num w:numId="15" w16cid:durableId="875972466">
    <w:abstractNumId w:val="12"/>
  </w:num>
  <w:num w:numId="16" w16cid:durableId="873273479">
    <w:abstractNumId w:val="19"/>
  </w:num>
  <w:num w:numId="17" w16cid:durableId="2065833826">
    <w:abstractNumId w:val="35"/>
  </w:num>
  <w:num w:numId="18" w16cid:durableId="1528829893">
    <w:abstractNumId w:val="26"/>
  </w:num>
  <w:num w:numId="19" w16cid:durableId="1712072254">
    <w:abstractNumId w:val="23"/>
  </w:num>
  <w:num w:numId="20" w16cid:durableId="2058965152">
    <w:abstractNumId w:val="36"/>
  </w:num>
  <w:num w:numId="21" w16cid:durableId="592711675">
    <w:abstractNumId w:val="37"/>
  </w:num>
  <w:num w:numId="22" w16cid:durableId="617830994">
    <w:abstractNumId w:val="13"/>
  </w:num>
  <w:num w:numId="23" w16cid:durableId="1293167404">
    <w:abstractNumId w:val="27"/>
  </w:num>
  <w:num w:numId="24" w16cid:durableId="2015379619">
    <w:abstractNumId w:val="25"/>
  </w:num>
  <w:num w:numId="25" w16cid:durableId="353650645">
    <w:abstractNumId w:val="2"/>
  </w:num>
  <w:num w:numId="26" w16cid:durableId="1842310855">
    <w:abstractNumId w:val="34"/>
  </w:num>
  <w:num w:numId="27" w16cid:durableId="1286234528">
    <w:abstractNumId w:val="15"/>
  </w:num>
  <w:num w:numId="28" w16cid:durableId="2044281751">
    <w:abstractNumId w:val="9"/>
  </w:num>
  <w:num w:numId="29" w16cid:durableId="262538248">
    <w:abstractNumId w:val="1"/>
  </w:num>
  <w:num w:numId="30" w16cid:durableId="311835014">
    <w:abstractNumId w:val="21"/>
  </w:num>
  <w:num w:numId="31" w16cid:durableId="452870878">
    <w:abstractNumId w:val="8"/>
  </w:num>
  <w:num w:numId="32" w16cid:durableId="634026130">
    <w:abstractNumId w:val="32"/>
  </w:num>
  <w:num w:numId="33" w16cid:durableId="482429727">
    <w:abstractNumId w:val="0"/>
  </w:num>
  <w:num w:numId="34" w16cid:durableId="1471248150">
    <w:abstractNumId w:val="16"/>
  </w:num>
  <w:num w:numId="35" w16cid:durableId="1149982455">
    <w:abstractNumId w:val="30"/>
  </w:num>
  <w:num w:numId="36" w16cid:durableId="291987918">
    <w:abstractNumId w:val="28"/>
  </w:num>
  <w:num w:numId="37" w16cid:durableId="1514224012">
    <w:abstractNumId w:val="40"/>
  </w:num>
  <w:num w:numId="38" w16cid:durableId="1858157616">
    <w:abstractNumId w:val="6"/>
  </w:num>
  <w:num w:numId="39" w16cid:durableId="1811094411">
    <w:abstractNumId w:val="39"/>
  </w:num>
  <w:num w:numId="40" w16cid:durableId="337193398">
    <w:abstractNumId w:val="14"/>
  </w:num>
  <w:num w:numId="41" w16cid:durableId="2025402972">
    <w:abstractNumId w:val="31"/>
  </w:num>
  <w:num w:numId="42" w16cid:durableId="302272886">
    <w:abstractNumId w:val="29"/>
  </w:num>
  <w:num w:numId="43" w16cid:durableId="926210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58BB"/>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59F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2D8C"/>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1EF0"/>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6B1"/>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1414"/>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B7365"/>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354E"/>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295C"/>
    <w:rsid w:val="00443E9D"/>
    <w:rsid w:val="0044497C"/>
    <w:rsid w:val="00446263"/>
    <w:rsid w:val="0045086B"/>
    <w:rsid w:val="004513A8"/>
    <w:rsid w:val="00455360"/>
    <w:rsid w:val="004568E2"/>
    <w:rsid w:val="00457BEF"/>
    <w:rsid w:val="004612E2"/>
    <w:rsid w:val="004619F5"/>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1B8B"/>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1611"/>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37B2"/>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364EE"/>
    <w:rsid w:val="00540C06"/>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3B0A"/>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1830"/>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0898"/>
    <w:rsid w:val="00614ADE"/>
    <w:rsid w:val="00616794"/>
    <w:rsid w:val="00620302"/>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6FF2"/>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096"/>
    <w:rsid w:val="006E23CC"/>
    <w:rsid w:val="006E60E7"/>
    <w:rsid w:val="006E6CF0"/>
    <w:rsid w:val="006E760E"/>
    <w:rsid w:val="006F03AE"/>
    <w:rsid w:val="006F115A"/>
    <w:rsid w:val="006F3ECE"/>
    <w:rsid w:val="006F463A"/>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14B3"/>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6BCE"/>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6F6F"/>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66BBB"/>
    <w:rsid w:val="008706F8"/>
    <w:rsid w:val="0087101A"/>
    <w:rsid w:val="008711B6"/>
    <w:rsid w:val="008735D6"/>
    <w:rsid w:val="008743B3"/>
    <w:rsid w:val="00874D03"/>
    <w:rsid w:val="00875932"/>
    <w:rsid w:val="0088195F"/>
    <w:rsid w:val="00881C7F"/>
    <w:rsid w:val="00882BDD"/>
    <w:rsid w:val="00885071"/>
    <w:rsid w:val="008863A4"/>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3E88"/>
    <w:rsid w:val="00914168"/>
    <w:rsid w:val="00914CDC"/>
    <w:rsid w:val="0091568F"/>
    <w:rsid w:val="00917D7C"/>
    <w:rsid w:val="00921392"/>
    <w:rsid w:val="00923AF4"/>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324"/>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46FB2"/>
    <w:rsid w:val="00A52B97"/>
    <w:rsid w:val="00A52C8C"/>
    <w:rsid w:val="00A53644"/>
    <w:rsid w:val="00A53D02"/>
    <w:rsid w:val="00A53FE1"/>
    <w:rsid w:val="00A54838"/>
    <w:rsid w:val="00A553F7"/>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0044"/>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508E"/>
    <w:rsid w:val="00BA6A0E"/>
    <w:rsid w:val="00BA7437"/>
    <w:rsid w:val="00BB04C8"/>
    <w:rsid w:val="00BB106D"/>
    <w:rsid w:val="00BB643D"/>
    <w:rsid w:val="00BB7C2B"/>
    <w:rsid w:val="00BC16A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6CA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17D96"/>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4F3D"/>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11"/>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 w:val="00FF6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714352684">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261450">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098597791">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59094456">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13625407">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TYpbG" TargetMode="External"/><Relationship Id="rId13" Type="http://schemas.openxmlformats.org/officeDocument/2006/relationships/hyperlink" Target="https://wiki.nci.nih.gov/x/aoJbG" TargetMode="External"/><Relationship Id="rId18" Type="http://schemas.openxmlformats.org/officeDocument/2006/relationships/hyperlink" Target="https://github.com/CBIIT/HPC_DME_APIs" TargetMode="External"/><Relationship Id="rId3" Type="http://schemas.openxmlformats.org/officeDocument/2006/relationships/styles" Target="styles.xml"/><Relationship Id="rId21" Type="http://schemas.openxmlformats.org/officeDocument/2006/relationships/hyperlink" Target="https://www.globus.org" TargetMode="External"/><Relationship Id="rId7" Type="http://schemas.openxmlformats.org/officeDocument/2006/relationships/hyperlink" Target="https://wiki.nci.nih.gov/x/n4pNG" TargetMode="External"/><Relationship Id="rId12" Type="http://schemas.openxmlformats.org/officeDocument/2006/relationships/hyperlink" Target="https://wiki.nci.nih.gov/x/moLrHQ" TargetMode="External"/><Relationship Id="rId17" Type="http://schemas.openxmlformats.org/officeDocument/2006/relationships/hyperlink" Target="https://wiki.nci.nih.gov/display/DMEdoc/DME+User+Guide" TargetMode="External"/><Relationship Id="rId2" Type="http://schemas.openxmlformats.org/officeDocument/2006/relationships/numbering" Target="numbering.xml"/><Relationship Id="rId16" Type="http://schemas.openxmlformats.org/officeDocument/2006/relationships/hyperlink" Target="https://github.com/CBIIT/HPC_DME_APIs/blob/master/doc/guides/HPC_API_Specification.docx" TargetMode="External"/><Relationship Id="rId20" Type="http://schemas.openxmlformats.org/officeDocument/2006/relationships/hyperlink" Target="https://irod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wiki.nci.nih.gov/x/x4tbG" TargetMode="External"/><Relationship Id="rId5" Type="http://schemas.openxmlformats.org/officeDocument/2006/relationships/webSettings" Target="webSettings.xml"/><Relationship Id="rId15" Type="http://schemas.openxmlformats.org/officeDocument/2006/relationships/hyperlink" Target="https://wiki.nci.nih.gov/display/DMEdoc/DME+User+Guide" TargetMode="External"/><Relationship Id="rId23" Type="http://schemas.openxmlformats.org/officeDocument/2006/relationships/theme" Target="theme/theme1.xml"/><Relationship Id="rId10" Type="http://schemas.openxmlformats.org/officeDocument/2006/relationships/hyperlink" Target="https://wiki.nci.nih.gov/x/VwyYFg" TargetMode="External"/><Relationship Id="rId19" Type="http://schemas.openxmlformats.org/officeDocument/2006/relationships/hyperlink" Target="https://tracker.nci.nih.gov/secure/RapidBoard.jspa?rapidView=244" TargetMode="External"/><Relationship Id="rId4" Type="http://schemas.openxmlformats.org/officeDocument/2006/relationships/settings" Target="settings.xml"/><Relationship Id="rId9" Type="http://schemas.openxmlformats.org/officeDocument/2006/relationships/hyperlink" Target="https://wiki.nci.nih.gov/x/TYpbG" TargetMode="External"/><Relationship Id="rId14" Type="http://schemas.openxmlformats.org/officeDocument/2006/relationships/hyperlink" Target="mailto:ncidatavault@nih.gov"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6</Pages>
  <Words>1345</Words>
  <Characters>7672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5</cp:revision>
  <dcterms:created xsi:type="dcterms:W3CDTF">2022-08-30T19:13:00Z</dcterms:created>
  <dcterms:modified xsi:type="dcterms:W3CDTF">2022-08-30T20:56:00Z</dcterms:modified>
</cp:coreProperties>
</file>