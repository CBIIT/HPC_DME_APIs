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45001A28"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ins w:id="0" w:author="Menon, Sunita (NIH/NCI) [C]" w:date="2021-05-28T17:53:00Z">
              <w:r w:rsidR="00CF6B38">
                <w:rPr>
                  <w:rFonts w:cstheme="minorHAnsi"/>
                  <w:sz w:val="28"/>
                  <w:szCs w:val="28"/>
                </w:rPr>
                <w:t>8</w:t>
              </w:r>
            </w:ins>
            <w:del w:id="1" w:author="Menon, Sunita (NIH/NCI) [C]" w:date="2021-05-28T17:53:00Z">
              <w:r w:rsidR="00AE1542" w:rsidDel="00CF6B38">
                <w:rPr>
                  <w:rFonts w:cstheme="minorHAnsi"/>
                  <w:sz w:val="28"/>
                  <w:szCs w:val="28"/>
                </w:rPr>
                <w:delText>7</w:delText>
              </w:r>
            </w:del>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ins w:id="2" w:author="Menon, Sunita (NIH/NCI) [C]" w:date="2021-05-28T17:53:00Z">
              <w:r w:rsidR="00CF6B38">
                <w:rPr>
                  <w:rFonts w:cstheme="minorHAnsi"/>
                  <w:sz w:val="28"/>
                  <w:szCs w:val="28"/>
                </w:rPr>
                <w:t>May 28</w:t>
              </w:r>
            </w:ins>
            <w:del w:id="3" w:author="Menon, Sunita (NIH/NCI) [C]" w:date="2021-05-28T17:53:00Z">
              <w:r w:rsidR="00AE1542" w:rsidDel="00CF6B38">
                <w:rPr>
                  <w:rFonts w:cstheme="minorHAnsi"/>
                  <w:sz w:val="28"/>
                  <w:szCs w:val="28"/>
                </w:rPr>
                <w:delText>April 30</w:delText>
              </w:r>
            </w:del>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ins w:id="4" w:author="Menon, Sunita (NIH/NCI) [C]" w:date="2021-05-28T17:53:00Z"/>
                <w:rFonts w:cstheme="minorHAnsi"/>
                <w:sz w:val="28"/>
                <w:szCs w:val="28"/>
              </w:rPr>
            </w:pPr>
            <w:r>
              <w:rPr>
                <w:rFonts w:cstheme="minorHAnsi"/>
                <w:sz w:val="28"/>
                <w:szCs w:val="28"/>
              </w:rPr>
              <w:t>v2.7.0 - April 30, 2021</w:t>
            </w:r>
          </w:p>
          <w:p w14:paraId="660190E2" w14:textId="57CF2165" w:rsidR="00CF6B38" w:rsidRDefault="00CF6B38" w:rsidP="0023074C">
            <w:pPr>
              <w:rPr>
                <w:rFonts w:cstheme="minorHAnsi"/>
                <w:sz w:val="28"/>
                <w:szCs w:val="28"/>
              </w:rPr>
            </w:pPr>
            <w:ins w:id="5" w:author="Menon, Sunita (NIH/NCI) [C]" w:date="2021-05-28T17:53:00Z">
              <w:r>
                <w:rPr>
                  <w:rFonts w:cstheme="minorHAnsi"/>
                  <w:sz w:val="28"/>
                  <w:szCs w:val="28"/>
                </w:rPr>
                <w:t>v2.8.0 - May 28, 2021</w:t>
              </w:r>
            </w:ins>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0FC3BD2" w:rsidR="00F568C7" w:rsidDel="00942AD9" w:rsidRDefault="001423B4" w:rsidP="00F568C7">
            <w:pPr>
              <w:rPr>
                <w:del w:id="6" w:author="Menon, Sunita (NIH/NCI) [C]" w:date="2021-05-28T19:05:00Z"/>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66D7AF70" w14:textId="7B724ACE" w:rsidR="00300A95" w:rsidDel="00942AD9" w:rsidRDefault="00300A95" w:rsidP="00F568C7">
            <w:pPr>
              <w:rPr>
                <w:del w:id="7" w:author="Menon, Sunita (NIH/NCI) [C]" w:date="2021-05-28T19:03:00Z"/>
                <w:rFonts w:cstheme="minorHAnsi"/>
                <w:b/>
                <w:sz w:val="28"/>
                <w:szCs w:val="28"/>
                <w:u w:val="single"/>
              </w:rPr>
            </w:pPr>
          </w:p>
          <w:p w14:paraId="1D2CADA4" w14:textId="36985A3F" w:rsidR="0007754D" w:rsidRPr="00A33011" w:rsidDel="00CF6B38" w:rsidRDefault="00D457F4" w:rsidP="004C5EE6">
            <w:pPr>
              <w:rPr>
                <w:del w:id="8" w:author="Menon, Sunita (NIH/NCI) [C]" w:date="2021-05-28T17:56:00Z"/>
                <w:bCs/>
                <w:rPrChange w:id="9" w:author="Menon, Sunita (NIH/NCI) [C]" w:date="2021-05-28T18:06:00Z">
                  <w:rPr>
                    <w:del w:id="10" w:author="Menon, Sunita (NIH/NCI) [C]" w:date="2021-05-28T17:56:00Z"/>
                    <w:bCs/>
                    <w:sz w:val="28"/>
                    <w:szCs w:val="28"/>
                  </w:rPr>
                </w:rPrChange>
              </w:rPr>
            </w:pPr>
            <w:del w:id="11" w:author="Menon, Sunita (NIH/NCI) [C]" w:date="2021-05-28T19:03:00Z">
              <w:r w:rsidRPr="00D20904" w:rsidDel="00942AD9">
                <w:rPr>
                  <w:rFonts w:cstheme="minorHAnsi"/>
                  <w:bCs/>
                  <w:sz w:val="28"/>
                  <w:szCs w:val="28"/>
                  <w:u w:val="single"/>
                </w:rPr>
                <w:delText>HPCDATAMGM-</w:delText>
              </w:r>
              <w:r w:rsidR="00D05E6B" w:rsidDel="00942AD9">
                <w:rPr>
                  <w:rFonts w:cstheme="minorHAnsi"/>
                  <w:bCs/>
                  <w:sz w:val="28"/>
                  <w:szCs w:val="28"/>
                  <w:u w:val="single"/>
                </w:rPr>
                <w:delText>14</w:delText>
              </w:r>
            </w:del>
            <w:del w:id="12" w:author="Menon, Sunita (NIH/NCI) [C]" w:date="2021-05-28T17:55:00Z">
              <w:r w:rsidR="0053177C" w:rsidDel="00CF6B38">
                <w:rPr>
                  <w:rFonts w:cstheme="minorHAnsi"/>
                  <w:bCs/>
                  <w:sz w:val="28"/>
                  <w:szCs w:val="28"/>
                  <w:u w:val="single"/>
                </w:rPr>
                <w:delText>58</w:delText>
              </w:r>
            </w:del>
            <w:del w:id="13" w:author="Menon, Sunita (NIH/NCI) [C]" w:date="2021-05-28T19:03:00Z">
              <w:r w:rsidRPr="00D20904" w:rsidDel="00942AD9">
                <w:rPr>
                  <w:rFonts w:cstheme="minorHAnsi"/>
                  <w:bCs/>
                  <w:sz w:val="28"/>
                  <w:szCs w:val="28"/>
                </w:rPr>
                <w:delText>:</w:delText>
              </w:r>
              <w:r w:rsidRPr="00D20904" w:rsidDel="00942AD9">
                <w:rPr>
                  <w:rFonts w:cstheme="minorHAnsi"/>
                  <w:b/>
                  <w:sz w:val="28"/>
                  <w:szCs w:val="28"/>
                </w:rPr>
                <w:delText xml:space="preserve">  </w:delText>
              </w:r>
            </w:del>
            <w:del w:id="14" w:author="Menon, Sunita (NIH/NCI) [C]" w:date="2021-05-28T17:56:00Z">
              <w:r w:rsidR="0053177C" w:rsidRPr="00CF6B38" w:rsidDel="00CF6B38">
                <w:rPr>
                  <w:rFonts w:cstheme="minorHAnsi"/>
                  <w:bCs/>
                  <w:sz w:val="28"/>
                  <w:szCs w:val="28"/>
                </w:rPr>
                <w:delText xml:space="preserve">Added </w:delText>
              </w:r>
              <w:r w:rsidR="00BF7FA3" w:rsidDel="00CF6B38">
                <w:rPr>
                  <w:rFonts w:cstheme="minorHAnsi"/>
                  <w:bCs/>
                  <w:sz w:val="28"/>
                  <w:szCs w:val="28"/>
                </w:rPr>
                <w:delText xml:space="preserve">the </w:delText>
              </w:r>
              <w:r w:rsidR="0053177C" w:rsidDel="00CF6B38">
                <w:rPr>
                  <w:rFonts w:cstheme="minorHAnsi"/>
                  <w:bCs/>
                  <w:sz w:val="28"/>
                  <w:szCs w:val="28"/>
                </w:rPr>
                <w:delText xml:space="preserve">ability to </w:delText>
              </w:r>
              <w:r w:rsidR="0053177C" w:rsidRPr="00CF6B38" w:rsidDel="00CF6B38">
                <w:rPr>
                  <w:rFonts w:cstheme="minorHAnsi"/>
                  <w:bCs/>
                  <w:sz w:val="28"/>
                  <w:szCs w:val="28"/>
                </w:rPr>
                <w:delText>optional</w:delText>
              </w:r>
              <w:r w:rsidR="0053177C" w:rsidDel="00CF6B38">
                <w:rPr>
                  <w:rFonts w:cstheme="minorHAnsi"/>
                  <w:bCs/>
                  <w:sz w:val="28"/>
                  <w:szCs w:val="28"/>
                </w:rPr>
                <w:delText>ly</w:delText>
              </w:r>
              <w:r w:rsidR="0053177C" w:rsidRPr="00CF6B38" w:rsidDel="00CF6B38">
                <w:rPr>
                  <w:rFonts w:cstheme="minorHAnsi"/>
                  <w:bCs/>
                  <w:sz w:val="28"/>
                  <w:szCs w:val="28"/>
                </w:rPr>
                <w:delText xml:space="preserve"> </w:delText>
              </w:r>
              <w:r w:rsidR="0007754D" w:rsidDel="00CF6B38">
                <w:rPr>
                  <w:rFonts w:cstheme="minorHAnsi"/>
                  <w:bCs/>
                  <w:sz w:val="28"/>
                  <w:szCs w:val="28"/>
                </w:rPr>
                <w:delText xml:space="preserve">perform client side </w:delText>
              </w:r>
              <w:r w:rsidR="00F16431" w:rsidDel="00CF6B38">
                <w:rPr>
                  <w:rFonts w:cstheme="minorHAnsi"/>
                  <w:bCs/>
                  <w:sz w:val="28"/>
                  <w:szCs w:val="28"/>
                </w:rPr>
                <w:delText xml:space="preserve">encryption </w:delText>
              </w:r>
              <w:r w:rsidR="0007754D" w:rsidDel="00CF6B38">
                <w:rPr>
                  <w:rFonts w:cstheme="minorHAnsi"/>
                  <w:bCs/>
                  <w:sz w:val="28"/>
                  <w:szCs w:val="28"/>
                </w:rPr>
                <w:delText>(DME controlled) of data</w:delText>
              </w:r>
              <w:r w:rsidR="0053177C" w:rsidRPr="00CF6B38" w:rsidDel="00CF6B38">
                <w:rPr>
                  <w:rFonts w:cstheme="minorHAnsi"/>
                  <w:bCs/>
                  <w:sz w:val="28"/>
                  <w:szCs w:val="28"/>
                </w:rPr>
                <w:delText xml:space="preserve"> </w:delText>
              </w:r>
              <w:r w:rsidR="0053177C" w:rsidDel="00CF6B38">
                <w:rPr>
                  <w:rFonts w:cstheme="minorHAnsi"/>
                  <w:bCs/>
                  <w:sz w:val="28"/>
                  <w:szCs w:val="28"/>
                </w:rPr>
                <w:delText xml:space="preserve">being stored to a vault. This </w:delText>
              </w:r>
              <w:r w:rsidR="00F16431" w:rsidDel="00CF6B38">
                <w:rPr>
                  <w:rFonts w:cstheme="minorHAnsi"/>
                  <w:bCs/>
                  <w:sz w:val="28"/>
                  <w:szCs w:val="28"/>
                </w:rPr>
                <w:delText>has been added for</w:delText>
              </w:r>
              <w:r w:rsidR="0053177C" w:rsidDel="00CF6B38">
                <w:rPr>
                  <w:rFonts w:cstheme="minorHAnsi"/>
                  <w:bCs/>
                  <w:sz w:val="28"/>
                  <w:szCs w:val="28"/>
                </w:rPr>
                <w:delText xml:space="preserve"> Globus and synchronous (from local file system) uploads only. The data will be decrypted on download, if </w:delText>
              </w:r>
              <w:r w:rsidR="00653106" w:rsidDel="00CF6B38">
                <w:rPr>
                  <w:rFonts w:cstheme="minorHAnsi"/>
                  <w:bCs/>
                  <w:sz w:val="28"/>
                  <w:szCs w:val="28"/>
                </w:rPr>
                <w:delText>it</w:delText>
              </w:r>
              <w:r w:rsidR="0053177C" w:rsidDel="00CF6B38">
                <w:rPr>
                  <w:rFonts w:cstheme="minorHAnsi"/>
                  <w:bCs/>
                  <w:sz w:val="28"/>
                  <w:szCs w:val="28"/>
                </w:rPr>
                <w:delText xml:space="preserve"> is downloaded </w:delText>
              </w:r>
              <w:r w:rsidR="00F16431" w:rsidDel="00CF6B38">
                <w:rPr>
                  <w:rFonts w:cstheme="minorHAnsi"/>
                  <w:bCs/>
                  <w:sz w:val="28"/>
                  <w:szCs w:val="28"/>
                </w:rPr>
                <w:delText xml:space="preserve">in the same manner (i.e. </w:delText>
              </w:r>
              <w:r w:rsidR="0053177C" w:rsidDel="00CF6B38">
                <w:rPr>
                  <w:rFonts w:cstheme="minorHAnsi"/>
                  <w:bCs/>
                  <w:sz w:val="28"/>
                  <w:szCs w:val="28"/>
                </w:rPr>
                <w:delText xml:space="preserve">asynchronously </w:delText>
              </w:r>
              <w:r w:rsidR="00653106" w:rsidDel="00CF6B38">
                <w:rPr>
                  <w:rFonts w:cstheme="minorHAnsi"/>
                  <w:bCs/>
                  <w:sz w:val="28"/>
                  <w:szCs w:val="28"/>
                </w:rPr>
                <w:delText>using</w:delText>
              </w:r>
              <w:r w:rsidR="0053177C" w:rsidDel="00CF6B38">
                <w:rPr>
                  <w:rFonts w:cstheme="minorHAnsi"/>
                  <w:bCs/>
                  <w:sz w:val="28"/>
                  <w:szCs w:val="28"/>
                </w:rPr>
                <w:delText xml:space="preserve"> Globus, or synchronously to the local file system</w:delText>
              </w:r>
              <w:r w:rsidR="00F16431" w:rsidDel="00CF6B38">
                <w:rPr>
                  <w:rFonts w:cstheme="minorHAnsi"/>
                  <w:bCs/>
                  <w:sz w:val="28"/>
                  <w:szCs w:val="28"/>
                </w:rPr>
                <w:delText>)</w:delText>
              </w:r>
              <w:r w:rsidR="0053177C" w:rsidDel="00CF6B38">
                <w:rPr>
                  <w:rFonts w:cstheme="minorHAnsi"/>
                  <w:bCs/>
                  <w:sz w:val="28"/>
                  <w:szCs w:val="28"/>
                </w:rPr>
                <w:delText>.</w:delText>
              </w:r>
              <w:r w:rsidR="00653106" w:rsidDel="00CF6B38">
                <w:rPr>
                  <w:rFonts w:cstheme="minorHAnsi"/>
                  <w:bCs/>
                  <w:sz w:val="28"/>
                  <w:szCs w:val="28"/>
                </w:rPr>
                <w:delText xml:space="preserve"> </w:delText>
              </w:r>
              <w:r w:rsidR="00BF7FA3" w:rsidDel="00CF6B38">
                <w:rPr>
                  <w:rFonts w:cstheme="minorHAnsi"/>
                  <w:bCs/>
                  <w:sz w:val="28"/>
                  <w:szCs w:val="28"/>
                </w:rPr>
                <w:delText>This will be configured per S3 bucket.</w:delText>
              </w:r>
            </w:del>
          </w:p>
          <w:p w14:paraId="7BE9F177" w14:textId="58E14B6E" w:rsidR="0007754D" w:rsidRDefault="0007754D" w:rsidP="004C5EE6">
            <w:pPr>
              <w:rPr>
                <w:bCs/>
                <w:sz w:val="28"/>
                <w:szCs w:val="28"/>
              </w:rPr>
            </w:pPr>
          </w:p>
          <w:p w14:paraId="0A9ACAD3" w14:textId="0DCAF995" w:rsidR="00942AD9" w:rsidRDefault="00F16431" w:rsidP="00EB13BC">
            <w:pPr>
              <w:pStyle w:val="Heading1"/>
              <w:rPr>
                <w:ins w:id="15" w:author="Menon, Sunita (NIH/NCI) [C]" w:date="2021-05-28T19:03:00Z"/>
                <w:b w:val="0"/>
                <w:bCs w:val="0"/>
                <w:sz w:val="28"/>
                <w:szCs w:val="28"/>
              </w:rPr>
            </w:pPr>
            <w:r w:rsidRPr="00A33011">
              <w:rPr>
                <w:rFonts w:cstheme="minorHAnsi"/>
                <w:b w:val="0"/>
                <w:bCs w:val="0"/>
                <w:sz w:val="28"/>
                <w:szCs w:val="28"/>
                <w:u w:val="single"/>
                <w:rPrChange w:id="16" w:author="Menon, Sunita (NIH/NCI) [C]" w:date="2021-05-28T18:05:00Z">
                  <w:rPr>
                    <w:rFonts w:cstheme="minorHAnsi"/>
                    <w:sz w:val="28"/>
                    <w:szCs w:val="28"/>
                    <w:u w:val="single"/>
                  </w:rPr>
                </w:rPrChange>
              </w:rPr>
              <w:t>HPCDATAMGM-14</w:t>
            </w:r>
            <w:ins w:id="17" w:author="Menon, Sunita (NIH/NCI) [C]" w:date="2021-05-28T18:02:00Z">
              <w:r w:rsidR="00C7654D" w:rsidRPr="00A33011">
                <w:rPr>
                  <w:rFonts w:cstheme="minorHAnsi"/>
                  <w:b w:val="0"/>
                  <w:bCs w:val="0"/>
                  <w:sz w:val="28"/>
                  <w:szCs w:val="28"/>
                  <w:u w:val="single"/>
                  <w:rPrChange w:id="18" w:author="Menon, Sunita (NIH/NCI) [C]" w:date="2021-05-28T18:05:00Z">
                    <w:rPr>
                      <w:rFonts w:cstheme="minorHAnsi"/>
                      <w:bCs w:val="0"/>
                      <w:sz w:val="28"/>
                      <w:szCs w:val="28"/>
                      <w:u w:val="single"/>
                    </w:rPr>
                  </w:rPrChange>
                </w:rPr>
                <w:t>62</w:t>
              </w:r>
            </w:ins>
            <w:del w:id="19" w:author="Menon, Sunita (NIH/NCI) [C]" w:date="2021-05-28T18:02:00Z">
              <w:r w:rsidRPr="00A33011" w:rsidDel="00C7654D">
                <w:rPr>
                  <w:rFonts w:cstheme="minorHAnsi"/>
                  <w:b w:val="0"/>
                  <w:bCs w:val="0"/>
                  <w:sz w:val="28"/>
                  <w:szCs w:val="28"/>
                  <w:u w:val="single"/>
                  <w:rPrChange w:id="20" w:author="Menon, Sunita (NIH/NCI) [C]" w:date="2021-05-28T18:05:00Z">
                    <w:rPr>
                      <w:rFonts w:cstheme="minorHAnsi"/>
                      <w:sz w:val="28"/>
                      <w:szCs w:val="28"/>
                      <w:u w:val="single"/>
                    </w:rPr>
                  </w:rPrChange>
                </w:rPr>
                <w:delText>59</w:delText>
              </w:r>
            </w:del>
            <w:r w:rsidRPr="00A33011">
              <w:rPr>
                <w:rFonts w:cstheme="minorHAnsi"/>
                <w:b w:val="0"/>
                <w:bCs w:val="0"/>
                <w:sz w:val="28"/>
                <w:szCs w:val="28"/>
                <w:u w:val="single"/>
                <w:rPrChange w:id="21" w:author="Menon, Sunita (NIH/NCI) [C]" w:date="2021-05-28T18:05:00Z">
                  <w:rPr>
                    <w:rFonts w:cstheme="minorHAnsi"/>
                    <w:sz w:val="28"/>
                    <w:szCs w:val="28"/>
                    <w:u w:val="single"/>
                  </w:rPr>
                </w:rPrChange>
              </w:rPr>
              <w:t>:</w:t>
            </w:r>
            <w:ins w:id="22" w:author="Menon, Sunita (NIH/NCI) [C]" w:date="2021-05-28T19:00:00Z">
              <w:r w:rsidR="00A160A3">
                <w:rPr>
                  <w:rFonts w:cstheme="minorHAnsi"/>
                  <w:b w:val="0"/>
                  <w:bCs w:val="0"/>
                  <w:sz w:val="28"/>
                  <w:szCs w:val="28"/>
                </w:rPr>
                <w:t xml:space="preserve"> </w:t>
              </w:r>
            </w:ins>
            <w:del w:id="23" w:author="Menon, Sunita (NIH/NCI) [C]" w:date="2021-05-28T19:00:00Z">
              <w:r w:rsidRPr="00A33011" w:rsidDel="00A160A3">
                <w:rPr>
                  <w:rFonts w:cstheme="minorHAnsi"/>
                  <w:b w:val="0"/>
                  <w:bCs w:val="0"/>
                  <w:sz w:val="28"/>
                  <w:szCs w:val="28"/>
                  <w:u w:val="single"/>
                  <w:rPrChange w:id="24" w:author="Menon, Sunita (NIH/NCI) [C]" w:date="2021-05-28T18:05:00Z">
                    <w:rPr>
                      <w:rFonts w:cstheme="minorHAnsi"/>
                      <w:sz w:val="28"/>
                      <w:szCs w:val="28"/>
                      <w:u w:val="single"/>
                    </w:rPr>
                  </w:rPrChange>
                </w:rPr>
                <w:delText xml:space="preserve"> </w:delText>
              </w:r>
            </w:del>
            <w:r w:rsidRPr="00A33011">
              <w:rPr>
                <w:rFonts w:cstheme="minorHAnsi"/>
                <w:b w:val="0"/>
                <w:bCs w:val="0"/>
                <w:sz w:val="28"/>
                <w:szCs w:val="28"/>
                <w:rPrChange w:id="25" w:author="Menon, Sunita (NIH/NCI) [C]" w:date="2021-05-28T18:05:00Z">
                  <w:rPr>
                    <w:rFonts w:cstheme="minorHAnsi"/>
                    <w:bCs w:val="0"/>
                    <w:sz w:val="28"/>
                    <w:szCs w:val="28"/>
                  </w:rPr>
                </w:rPrChange>
              </w:rPr>
              <w:t xml:space="preserve">Added support for </w:t>
            </w:r>
            <w:ins w:id="26" w:author="Menon, Sunita (NIH/NCI) [C]" w:date="2021-05-28T18:02:00Z">
              <w:r w:rsidR="00A33011" w:rsidRPr="00A33011">
                <w:rPr>
                  <w:rFonts w:cstheme="minorHAnsi"/>
                  <w:b w:val="0"/>
                  <w:bCs w:val="0"/>
                  <w:sz w:val="28"/>
                  <w:szCs w:val="28"/>
                  <w:rPrChange w:id="27" w:author="Menon, Sunita (NIH/NCI) [C]" w:date="2021-05-28T18:05:00Z">
                    <w:rPr>
                      <w:rFonts w:cstheme="minorHAnsi"/>
                      <w:bCs w:val="0"/>
                      <w:sz w:val="28"/>
                      <w:szCs w:val="28"/>
                    </w:rPr>
                  </w:rPrChange>
                </w:rPr>
                <w:t xml:space="preserve">downloading files or collections from a POSIX archive to an </w:t>
              </w:r>
            </w:ins>
            <w:ins w:id="28" w:author="Menon, Sunita (NIH/NCI) [C]" w:date="2021-05-28T18:03:00Z">
              <w:r w:rsidR="00A33011" w:rsidRPr="00A33011">
                <w:rPr>
                  <w:rFonts w:cstheme="minorHAnsi"/>
                  <w:b w:val="0"/>
                  <w:bCs w:val="0"/>
                  <w:sz w:val="28"/>
                  <w:szCs w:val="28"/>
                  <w:rPrChange w:id="29" w:author="Menon, Sunita (NIH/NCI) [C]" w:date="2021-05-28T18:05:00Z">
                    <w:rPr>
                      <w:rFonts w:cstheme="minorHAnsi"/>
                      <w:bCs w:val="0"/>
                      <w:sz w:val="28"/>
                      <w:szCs w:val="28"/>
                    </w:rPr>
                  </w:rPrChange>
                </w:rPr>
                <w:t xml:space="preserve">AWS </w:t>
              </w:r>
            </w:ins>
            <w:ins w:id="30" w:author="Menon, Sunita (NIH/NCI) [C]" w:date="2021-05-28T18:02:00Z">
              <w:r w:rsidR="00A33011" w:rsidRPr="00A33011">
                <w:rPr>
                  <w:rFonts w:cstheme="minorHAnsi"/>
                  <w:b w:val="0"/>
                  <w:bCs w:val="0"/>
                  <w:sz w:val="28"/>
                  <w:szCs w:val="28"/>
                  <w:rPrChange w:id="31" w:author="Menon, Sunita (NIH/NCI) [C]" w:date="2021-05-28T18:05:00Z">
                    <w:rPr>
                      <w:rFonts w:cstheme="minorHAnsi"/>
                      <w:bCs w:val="0"/>
                      <w:sz w:val="28"/>
                      <w:szCs w:val="28"/>
                    </w:rPr>
                  </w:rPrChange>
                </w:rPr>
                <w:t xml:space="preserve">S3 </w:t>
              </w:r>
            </w:ins>
            <w:ins w:id="32" w:author="Menon, Sunita (NIH/NCI) [C]" w:date="2021-05-28T18:03:00Z">
              <w:r w:rsidR="00A33011" w:rsidRPr="00A33011">
                <w:rPr>
                  <w:rFonts w:cstheme="minorHAnsi"/>
                  <w:b w:val="0"/>
                  <w:bCs w:val="0"/>
                  <w:sz w:val="28"/>
                  <w:szCs w:val="28"/>
                  <w:rPrChange w:id="33" w:author="Menon, Sunita (NIH/NCI) [C]" w:date="2021-05-28T18:05:00Z">
                    <w:rPr>
                      <w:rFonts w:cstheme="minorHAnsi"/>
                      <w:bCs w:val="0"/>
                      <w:sz w:val="28"/>
                      <w:szCs w:val="28"/>
                    </w:rPr>
                  </w:rPrChange>
                </w:rPr>
                <w:t>bucket</w:t>
              </w:r>
            </w:ins>
            <w:del w:id="34" w:author="Menon, Sunita (NIH/NCI) [C]" w:date="2021-05-28T18:03:00Z">
              <w:r w:rsidRPr="00A33011" w:rsidDel="00A33011">
                <w:rPr>
                  <w:rFonts w:cstheme="minorHAnsi"/>
                  <w:b w:val="0"/>
                  <w:bCs w:val="0"/>
                  <w:sz w:val="28"/>
                  <w:szCs w:val="28"/>
                  <w:rPrChange w:id="35" w:author="Menon, Sunita (NIH/NCI) [C]" w:date="2021-05-28T18:05:00Z">
                    <w:rPr>
                      <w:rFonts w:cstheme="minorHAnsi"/>
                      <w:bCs w:val="0"/>
                      <w:sz w:val="28"/>
                      <w:szCs w:val="28"/>
                    </w:rPr>
                  </w:rPrChange>
                </w:rPr>
                <w:delText xml:space="preserve">encrypting the data channel between </w:delText>
              </w:r>
              <w:r w:rsidR="005A2BA1" w:rsidRPr="00A33011" w:rsidDel="00A33011">
                <w:rPr>
                  <w:rFonts w:cstheme="minorHAnsi"/>
                  <w:b w:val="0"/>
                  <w:bCs w:val="0"/>
                  <w:sz w:val="28"/>
                  <w:szCs w:val="28"/>
                  <w:rPrChange w:id="36" w:author="Menon, Sunita (NIH/NCI) [C]" w:date="2021-05-28T18:05:00Z">
                    <w:rPr>
                      <w:rFonts w:cstheme="minorHAnsi"/>
                      <w:sz w:val="28"/>
                      <w:szCs w:val="28"/>
                    </w:rPr>
                  </w:rPrChange>
                </w:rPr>
                <w:delText xml:space="preserve">the source and destination </w:delText>
              </w:r>
              <w:r w:rsidRPr="00A33011" w:rsidDel="00A33011">
                <w:rPr>
                  <w:rFonts w:cstheme="minorHAnsi"/>
                  <w:b w:val="0"/>
                  <w:bCs w:val="0"/>
                  <w:sz w:val="28"/>
                  <w:szCs w:val="28"/>
                  <w:rPrChange w:id="37" w:author="Menon, Sunita (NIH/NCI) [C]" w:date="2021-05-28T18:05:00Z">
                    <w:rPr>
                      <w:rFonts w:cstheme="minorHAnsi"/>
                      <w:bCs w:val="0"/>
                      <w:sz w:val="28"/>
                      <w:szCs w:val="28"/>
                    </w:rPr>
                  </w:rPrChange>
                </w:rPr>
                <w:delText>endpoints during Globus transfer (both upload and download). This will be performed per base path</w:delText>
              </w:r>
              <w:r w:rsidR="00BF7FA3" w:rsidRPr="00A33011" w:rsidDel="00A33011">
                <w:rPr>
                  <w:rFonts w:cstheme="minorHAnsi"/>
                  <w:b w:val="0"/>
                  <w:bCs w:val="0"/>
                  <w:sz w:val="28"/>
                  <w:szCs w:val="28"/>
                  <w:rPrChange w:id="38" w:author="Menon, Sunita (NIH/NCI) [C]" w:date="2021-05-28T18:05:00Z">
                    <w:rPr>
                      <w:rFonts w:cstheme="minorHAnsi"/>
                      <w:sz w:val="28"/>
                      <w:szCs w:val="28"/>
                    </w:rPr>
                  </w:rPrChange>
                </w:rPr>
                <w:delText xml:space="preserve"> (root level directory of a user group</w:delText>
              </w:r>
            </w:del>
            <w:ins w:id="39" w:author="Menon, Sunita (NIH/NCI) [C]" w:date="2021-05-28T18:03:00Z">
              <w:r w:rsidR="00A33011" w:rsidRPr="00A33011">
                <w:rPr>
                  <w:rFonts w:cstheme="minorHAnsi"/>
                  <w:b w:val="0"/>
                  <w:bCs w:val="0"/>
                  <w:sz w:val="28"/>
                  <w:szCs w:val="28"/>
                  <w:rPrChange w:id="40" w:author="Menon, Sunita (NIH/NCI) [C]" w:date="2021-05-28T18:05:00Z">
                    <w:rPr>
                      <w:rFonts w:cstheme="minorHAnsi"/>
                      <w:bCs w:val="0"/>
                      <w:sz w:val="28"/>
                      <w:szCs w:val="28"/>
                    </w:rPr>
                  </w:rPrChange>
                </w:rPr>
                <w:t xml:space="preserve"> through the DME Web Application. For details, refer to </w:t>
              </w:r>
            </w:ins>
            <w:del w:id="41" w:author="Menon, Sunita (NIH/NCI) [C]" w:date="2021-05-28T18:03:00Z">
              <w:r w:rsidR="00BF7FA3" w:rsidRPr="00A33011" w:rsidDel="00A33011">
                <w:rPr>
                  <w:rFonts w:cstheme="minorHAnsi"/>
                  <w:b w:val="0"/>
                  <w:bCs w:val="0"/>
                  <w:sz w:val="28"/>
                  <w:szCs w:val="28"/>
                  <w:rPrChange w:id="42" w:author="Menon, Sunita (NIH/NCI) [C]" w:date="2021-05-28T18:05:00Z">
                    <w:rPr>
                      <w:rFonts w:cstheme="minorHAnsi"/>
                      <w:sz w:val="28"/>
                      <w:szCs w:val="28"/>
                    </w:rPr>
                  </w:rPrChange>
                </w:rPr>
                <w:delText>)</w:delText>
              </w:r>
              <w:r w:rsidRPr="00A33011" w:rsidDel="00A33011">
                <w:rPr>
                  <w:rFonts w:cstheme="minorHAnsi"/>
                  <w:b w:val="0"/>
                  <w:bCs w:val="0"/>
                  <w:sz w:val="28"/>
                  <w:szCs w:val="28"/>
                  <w:rPrChange w:id="43" w:author="Menon, Sunita (NIH/NCI) [C]" w:date="2021-05-28T18:05:00Z">
                    <w:rPr>
                      <w:rFonts w:cstheme="minorHAnsi"/>
                      <w:bCs w:val="0"/>
                      <w:sz w:val="28"/>
                      <w:szCs w:val="28"/>
                    </w:rPr>
                  </w:rPrChange>
                </w:rPr>
                <w:delText>.</w:delText>
              </w:r>
            </w:del>
            <w:del w:id="44" w:author="Menon, Sunita (NIH/NCI) [C]" w:date="2021-05-28T18:05:00Z">
              <w:r w:rsidRPr="00A33011" w:rsidDel="00A33011">
                <w:rPr>
                  <w:rFonts w:cstheme="minorHAnsi"/>
                  <w:b w:val="0"/>
                  <w:bCs w:val="0"/>
                  <w:sz w:val="28"/>
                  <w:szCs w:val="28"/>
                  <w:rPrChange w:id="45" w:author="Menon, Sunita (NIH/NCI) [C]" w:date="2021-05-28T18:05:00Z">
                    <w:rPr>
                      <w:rFonts w:cstheme="minorHAnsi"/>
                      <w:bCs w:val="0"/>
                      <w:sz w:val="28"/>
                      <w:szCs w:val="28"/>
                    </w:rPr>
                  </w:rPrChange>
                </w:rPr>
                <w:delText xml:space="preserve"> </w:delText>
              </w:r>
            </w:del>
            <w:r w:rsidRPr="00A33011">
              <w:rPr>
                <w:rFonts w:cstheme="minorHAnsi"/>
                <w:b w:val="0"/>
                <w:bCs w:val="0"/>
                <w:sz w:val="28"/>
                <w:szCs w:val="28"/>
                <w:rPrChange w:id="46" w:author="Menon, Sunita (NIH/NCI) [C]" w:date="2021-05-28T18:05:00Z">
                  <w:rPr>
                    <w:rFonts w:cstheme="minorHAnsi"/>
                    <w:bCs w:val="0"/>
                    <w:sz w:val="28"/>
                    <w:szCs w:val="28"/>
                  </w:rPr>
                </w:rPrChange>
              </w:rPr>
              <w:t xml:space="preserve"> </w:t>
            </w:r>
            <w:ins w:id="47" w:author="Menon, Sunita (NIH/NCI) [C]" w:date="2021-05-28T18:05:00Z">
              <w:r w:rsidR="00A33011" w:rsidRPr="00A33011">
                <w:rPr>
                  <w:b w:val="0"/>
                  <w:bCs w:val="0"/>
                  <w:sz w:val="28"/>
                  <w:szCs w:val="28"/>
                  <w:rPrChange w:id="48" w:author="Menon, Sunita (NIH/NCI) [C]" w:date="2021-05-28T18:05:00Z">
                    <w:rPr/>
                  </w:rPrChange>
                </w:rPr>
                <w:fldChar w:fldCharType="begin"/>
              </w:r>
            </w:ins>
            <w:ins w:id="49" w:author="Menon, Sunita (NIH/NCI) [C]" w:date="2021-05-28T18:16:00Z">
              <w:r w:rsidR="004D432C">
                <w:rPr>
                  <w:b w:val="0"/>
                  <w:bCs w:val="0"/>
                  <w:sz w:val="28"/>
                  <w:szCs w:val="28"/>
                </w:rPr>
                <w:instrText>HYPERLINK "https://wiki.nci.nih.gov/x/7YoWGg"</w:instrText>
              </w:r>
              <w:r w:rsidR="004D432C" w:rsidRPr="00A33011">
                <w:rPr>
                  <w:b w:val="0"/>
                  <w:bCs w:val="0"/>
                  <w:sz w:val="28"/>
                  <w:szCs w:val="28"/>
                  <w:rPrChange w:id="50" w:author="Menon, Sunita (NIH/NCI) [C]" w:date="2021-05-28T18:05:00Z">
                    <w:rPr>
                      <w:b w:val="0"/>
                      <w:bCs w:val="0"/>
                      <w:sz w:val="28"/>
                      <w:szCs w:val="28"/>
                    </w:rPr>
                  </w:rPrChange>
                </w:rPr>
              </w:r>
            </w:ins>
            <w:ins w:id="51" w:author="Menon, Sunita (NIH/NCI) [C]" w:date="2021-05-28T18:05:00Z">
              <w:r w:rsidR="00A33011" w:rsidRPr="00A33011">
                <w:rPr>
                  <w:b w:val="0"/>
                  <w:bCs w:val="0"/>
                  <w:sz w:val="28"/>
                  <w:szCs w:val="28"/>
                  <w:rPrChange w:id="52" w:author="Menon, Sunita (NIH/NCI) [C]" w:date="2021-05-28T18:05:00Z">
                    <w:rPr/>
                  </w:rPrChange>
                </w:rPr>
                <w:fldChar w:fldCharType="separate"/>
              </w:r>
              <w:r w:rsidR="00A33011" w:rsidRPr="00A33011">
                <w:rPr>
                  <w:rStyle w:val="Hyperlink"/>
                  <w:b w:val="0"/>
                  <w:bCs w:val="0"/>
                  <w:sz w:val="28"/>
                  <w:szCs w:val="28"/>
                  <w:rPrChange w:id="53" w:author="Menon, Sunita (NIH/NCI) [C]" w:date="2021-05-28T18:05:00Z">
                    <w:rPr>
                      <w:rStyle w:val="Hyperlink"/>
                    </w:rPr>
                  </w:rPrChange>
                </w:rPr>
                <w:t>Downloading to an AWS S3 Bucket via the GUI</w:t>
              </w:r>
              <w:r w:rsidR="00A33011" w:rsidRPr="00A33011">
                <w:rPr>
                  <w:b w:val="0"/>
                  <w:bCs w:val="0"/>
                  <w:sz w:val="28"/>
                  <w:szCs w:val="28"/>
                  <w:rPrChange w:id="54" w:author="Menon, Sunita (NIH/NCI) [C]" w:date="2021-05-28T18:05:00Z">
                    <w:rPr/>
                  </w:rPrChange>
                </w:rPr>
                <w:fldChar w:fldCharType="end"/>
              </w:r>
            </w:ins>
          </w:p>
          <w:p w14:paraId="5CE89FD8" w14:textId="3ED582AD" w:rsidR="00942AD9" w:rsidRPr="00EB13BC" w:rsidRDefault="00942AD9" w:rsidP="00942AD9">
            <w:pPr>
              <w:rPr>
                <w:bCs/>
                <w:sz w:val="28"/>
                <w:szCs w:val="28"/>
                <w:rPrChange w:id="55" w:author="Menon, Sunita (NIH/NCI) [C]" w:date="2021-05-28T18:23:00Z">
                  <w:rPr>
                    <w:rFonts w:cstheme="minorHAnsi"/>
                    <w:bCs/>
                    <w:sz w:val="28"/>
                    <w:szCs w:val="28"/>
                  </w:rPr>
                </w:rPrChange>
              </w:rPr>
              <w:pPrChange w:id="56" w:author="Menon, Sunita (NIH/NCI) [C]" w:date="2021-05-28T19:03:00Z">
                <w:pPr/>
              </w:pPrChange>
            </w:pPr>
            <w:ins w:id="57" w:author="Menon, Sunita (NIH/NCI) [C]" w:date="2021-05-28T19:03:00Z">
              <w:r w:rsidRPr="00D20904">
                <w:rPr>
                  <w:rFonts w:cstheme="minorHAnsi"/>
                  <w:bCs/>
                  <w:sz w:val="28"/>
                  <w:szCs w:val="28"/>
                  <w:u w:val="single"/>
                </w:rPr>
                <w:t>HPCDATAMGM-</w:t>
              </w:r>
              <w:r>
                <w:rPr>
                  <w:rFonts w:cstheme="minorHAnsi"/>
                  <w:bCs/>
                  <w:sz w:val="28"/>
                  <w:szCs w:val="28"/>
                  <w:u w:val="single"/>
                </w:rPr>
                <w:t>1449</w:t>
              </w:r>
              <w:r w:rsidRPr="00D20904">
                <w:rPr>
                  <w:rFonts w:cstheme="minorHAnsi"/>
                  <w:bCs/>
                  <w:sz w:val="28"/>
                  <w:szCs w:val="28"/>
                </w:rPr>
                <w:t>:</w:t>
              </w:r>
              <w:r w:rsidRPr="00D20904">
                <w:rPr>
                  <w:rFonts w:cstheme="minorHAnsi"/>
                  <w:b/>
                  <w:sz w:val="28"/>
                  <w:szCs w:val="28"/>
                </w:rPr>
                <w:t xml:space="preserve">  </w:t>
              </w:r>
              <w:r w:rsidRPr="00050CCD">
                <w:rPr>
                  <w:rFonts w:cstheme="minorHAnsi"/>
                  <w:bCs/>
                  <w:sz w:val="28"/>
                  <w:szCs w:val="28"/>
                </w:rPr>
                <w:t>Added ability to delete metadata associated with a file or collection through a delete icon on the Edit Metadata screen of the DME Web Application</w:t>
              </w:r>
              <w:r w:rsidRPr="00050CCD">
                <w:rPr>
                  <w:bCs/>
                </w:rPr>
                <w:t>.</w:t>
              </w:r>
              <w:r>
                <w:rPr>
                  <w:bCs/>
                </w:rPr>
                <w:t xml:space="preserve"> </w:t>
              </w:r>
              <w:r w:rsidRPr="00050CCD">
                <w:rPr>
                  <w:bCs/>
                  <w:sz w:val="28"/>
                  <w:szCs w:val="28"/>
                </w:rPr>
                <w:t xml:space="preserve">Previously, the metadata attribute and metadata value </w:t>
              </w:r>
              <w:r>
                <w:rPr>
                  <w:bCs/>
                  <w:sz w:val="28"/>
                  <w:szCs w:val="28"/>
                </w:rPr>
                <w:t>needed</w:t>
              </w:r>
              <w:r w:rsidRPr="00050CCD">
                <w:rPr>
                  <w:bCs/>
                  <w:sz w:val="28"/>
                  <w:szCs w:val="28"/>
                </w:rPr>
                <w:t xml:space="preserve"> be blanked</w:t>
              </w:r>
              <w:r>
                <w:rPr>
                  <w:bCs/>
                  <w:sz w:val="28"/>
                  <w:szCs w:val="28"/>
                </w:rPr>
                <w:t xml:space="preserve"> to specify the deletion</w:t>
              </w:r>
              <w:r w:rsidRPr="00050CCD">
                <w:rPr>
                  <w:bCs/>
                  <w:sz w:val="28"/>
                  <w:szCs w:val="28"/>
                </w:rPr>
                <w:t>.</w:t>
              </w:r>
              <w:r>
                <w:rPr>
                  <w:bCs/>
                </w:rPr>
                <w:t xml:space="preserve"> </w:t>
              </w:r>
              <w:r w:rsidRPr="00050CCD">
                <w:rPr>
                  <w:bCs/>
                  <w:sz w:val="28"/>
                  <w:szCs w:val="28"/>
                </w:rPr>
                <w:t xml:space="preserve">For details, refer to </w:t>
              </w:r>
              <w:r w:rsidRPr="00050CCD">
                <w:rPr>
                  <w:bCs/>
                  <w:sz w:val="28"/>
                  <w:szCs w:val="28"/>
                </w:rPr>
                <w:fldChar w:fldCharType="begin"/>
              </w:r>
              <w:r w:rsidRPr="00050CCD">
                <w:rPr>
                  <w:bCs/>
                  <w:sz w:val="28"/>
                  <w:szCs w:val="28"/>
                </w:rPr>
                <w:instrText xml:space="preserve"> HYPERLINK "https://wiki.nci.nih.gov/x/5wuKFg" </w:instrText>
              </w:r>
              <w:r w:rsidRPr="00050CCD">
                <w:rPr>
                  <w:bCs/>
                  <w:sz w:val="28"/>
                  <w:szCs w:val="28"/>
                </w:rPr>
              </w:r>
              <w:r w:rsidRPr="00050CCD">
                <w:rPr>
                  <w:bCs/>
                  <w:sz w:val="28"/>
                  <w:szCs w:val="28"/>
                </w:rPr>
                <w:fldChar w:fldCharType="separate"/>
              </w:r>
              <w:r w:rsidRPr="00050CCD">
                <w:rPr>
                  <w:rStyle w:val="Hyperlink"/>
                  <w:bCs/>
                  <w:sz w:val="28"/>
                  <w:szCs w:val="28"/>
                </w:rPr>
                <w:t>Updating Metadata via the GUI</w:t>
              </w:r>
              <w:r w:rsidRPr="00050CCD">
                <w:rPr>
                  <w:bCs/>
                  <w:sz w:val="28"/>
                  <w:szCs w:val="28"/>
                </w:rPr>
                <w:fldChar w:fldCharType="end"/>
              </w:r>
              <w:r w:rsidRPr="00050CCD">
                <w:rPr>
                  <w:bCs/>
                  <w:sz w:val="28"/>
                  <w:szCs w:val="28"/>
                </w:rPr>
                <w:t>.</w:t>
              </w:r>
            </w:ins>
          </w:p>
          <w:p w14:paraId="112F93E6" w14:textId="77777777" w:rsidR="0090180E" w:rsidRDefault="0090180E" w:rsidP="00BD748C">
            <w:pPr>
              <w:rPr>
                <w:sz w:val="28"/>
                <w:szCs w:val="28"/>
              </w:rPr>
            </w:pPr>
          </w:p>
          <w:p w14:paraId="49D0C277" w14:textId="5DFB81E2" w:rsidR="00AB7FE4" w:rsidRPr="00AB7FE4" w:rsidRDefault="007452F5" w:rsidP="00AB7FE4">
            <w:pPr>
              <w:rPr>
                <w:rFonts w:cstheme="minorHAnsi"/>
                <w:color w:val="000000"/>
                <w:sz w:val="28"/>
                <w:szCs w:val="28"/>
              </w:rPr>
            </w:pPr>
            <w:r>
              <w:rPr>
                <w:rFonts w:cstheme="minorHAnsi"/>
                <w:b/>
                <w:bCs/>
                <w:color w:val="000000"/>
                <w:sz w:val="28"/>
                <w:szCs w:val="28"/>
                <w:u w:val="single"/>
              </w:rPr>
              <w:t>Misc/</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4781CBA7" w:rsidR="0015459E" w:rsidRDefault="0015459E" w:rsidP="00DC7F9A">
            <w:pPr>
              <w:rPr>
                <w:ins w:id="58" w:author="Menon, Sunita (NIH/NCI) [C]" w:date="2021-05-28T18:56:00Z"/>
                <w:rFonts w:cstheme="minorHAnsi"/>
                <w:bCs/>
                <w:sz w:val="28"/>
                <w:szCs w:val="28"/>
                <w:u w:val="single"/>
              </w:rPr>
            </w:pPr>
          </w:p>
          <w:p w14:paraId="596E8DD3" w14:textId="00F3B2EC" w:rsidR="00116ADF" w:rsidRDefault="00116ADF" w:rsidP="00DC7F9A">
            <w:pPr>
              <w:rPr>
                <w:ins w:id="59" w:author="Menon, Sunita (NIH/NCI) [C]" w:date="2021-05-28T18:58:00Z"/>
                <w:sz w:val="28"/>
                <w:szCs w:val="28"/>
              </w:rPr>
            </w:pPr>
            <w:ins w:id="60" w:author="Menon, Sunita (NIH/NCI) [C]" w:date="2021-05-28T18:56:00Z">
              <w:r w:rsidRPr="00BC7425">
                <w:rPr>
                  <w:sz w:val="28"/>
                  <w:szCs w:val="28"/>
                  <w:u w:val="single"/>
                </w:rPr>
                <w:t>HPCDATAMGM-</w:t>
              </w:r>
              <w:r>
                <w:rPr>
                  <w:sz w:val="28"/>
                  <w:szCs w:val="28"/>
                  <w:u w:val="single"/>
                </w:rPr>
                <w:t>14</w:t>
              </w:r>
            </w:ins>
            <w:ins w:id="61" w:author="Menon, Sunita (NIH/NCI) [C]" w:date="2021-05-28T19:00:00Z">
              <w:r>
                <w:rPr>
                  <w:sz w:val="28"/>
                  <w:szCs w:val="28"/>
                  <w:u w:val="single"/>
                </w:rPr>
                <w:t>5</w:t>
              </w:r>
            </w:ins>
            <w:ins w:id="62" w:author="Menon, Sunita (NIH/NCI) [C]" w:date="2021-05-28T18:56:00Z">
              <w:r>
                <w:rPr>
                  <w:sz w:val="28"/>
                  <w:szCs w:val="28"/>
                  <w:u w:val="single"/>
                </w:rPr>
                <w:t>5</w:t>
              </w:r>
              <w:r>
                <w:rPr>
                  <w:sz w:val="28"/>
                  <w:szCs w:val="28"/>
                </w:rPr>
                <w:t xml:space="preserve">: </w:t>
              </w:r>
            </w:ins>
            <w:ins w:id="63" w:author="Menon, Sunita (NIH/NCI) [C]" w:date="2021-05-28T18:57:00Z">
              <w:r>
                <w:rPr>
                  <w:sz w:val="28"/>
                  <w:szCs w:val="28"/>
                </w:rPr>
                <w:t>Enhanced the Collection Download Task Details</w:t>
              </w:r>
            </w:ins>
            <w:ins w:id="64" w:author="Menon, Sunita (NIH/NCI) [C]" w:date="2021-05-28T18:58:00Z">
              <w:r>
                <w:rPr>
                  <w:sz w:val="28"/>
                  <w:szCs w:val="28"/>
                </w:rPr>
                <w:t xml:space="preserve"> page of the DME Web Application to display</w:t>
              </w:r>
            </w:ins>
            <w:ins w:id="65" w:author="Menon, Sunita (NIH/NCI) [C]" w:date="2021-05-28T18:57:00Z">
              <w:r>
                <w:rPr>
                  <w:sz w:val="28"/>
                  <w:szCs w:val="28"/>
                </w:rPr>
                <w:t xml:space="preserve"> Destination Type</w:t>
              </w:r>
            </w:ins>
            <w:ins w:id="66" w:author="Menon, Sunita (NIH/NCI) [C]" w:date="2021-05-28T18:58:00Z">
              <w:r>
                <w:rPr>
                  <w:sz w:val="28"/>
                  <w:szCs w:val="28"/>
                </w:rPr>
                <w:t xml:space="preserve"> </w:t>
              </w:r>
            </w:ins>
            <w:ins w:id="67" w:author="Menon, Sunita (NIH/NCI) [C]" w:date="2021-05-28T18:57:00Z">
              <w:r>
                <w:rPr>
                  <w:sz w:val="28"/>
                  <w:szCs w:val="28"/>
                </w:rPr>
                <w:t>for th</w:t>
              </w:r>
            </w:ins>
            <w:ins w:id="68" w:author="Menon, Sunita (NIH/NCI) [C]" w:date="2021-05-28T18:59:00Z">
              <w:r>
                <w:rPr>
                  <w:sz w:val="28"/>
                  <w:szCs w:val="28"/>
                </w:rPr>
                <w:t>at</w:t>
              </w:r>
            </w:ins>
            <w:ins w:id="69" w:author="Menon, Sunita (NIH/NCI) [C]" w:date="2021-05-28T18:57:00Z">
              <w:r>
                <w:rPr>
                  <w:sz w:val="28"/>
                  <w:szCs w:val="28"/>
                </w:rPr>
                <w:t xml:space="preserve"> t</w:t>
              </w:r>
            </w:ins>
            <w:ins w:id="70" w:author="Menon, Sunita (NIH/NCI) [C]" w:date="2021-05-28T18:59:00Z">
              <w:r>
                <w:rPr>
                  <w:sz w:val="28"/>
                  <w:szCs w:val="28"/>
                </w:rPr>
                <w:t>ransaction</w:t>
              </w:r>
            </w:ins>
            <w:ins w:id="71" w:author="Menon, Sunita (NIH/NCI) [C]" w:date="2021-05-28T18:57:00Z">
              <w:r>
                <w:rPr>
                  <w:sz w:val="28"/>
                  <w:szCs w:val="28"/>
                </w:rPr>
                <w:t xml:space="preserve">. </w:t>
              </w:r>
            </w:ins>
            <w:ins w:id="72" w:author="Menon, Sunita (NIH/NCI) [C]" w:date="2021-05-28T18:59:00Z">
              <w:r>
                <w:rPr>
                  <w:sz w:val="28"/>
                  <w:szCs w:val="28"/>
                </w:rPr>
                <w:t xml:space="preserve">For details, refer to </w:t>
              </w:r>
            </w:ins>
            <w:ins w:id="73" w:author="Menon, Sunita (NIH/NCI) [C]" w:date="2021-05-28T19:00:00Z">
              <w:r>
                <w:rPr>
                  <w:sz w:val="28"/>
                  <w:szCs w:val="28"/>
                </w:rPr>
                <w:fldChar w:fldCharType="begin"/>
              </w:r>
              <w:r>
                <w:rPr>
                  <w:sz w:val="28"/>
                  <w:szCs w:val="28"/>
                </w:rPr>
                <w:instrText xml:space="preserve"> HYPERLINK "https://wiki.nci.nih.gov/x/x4tbG" </w:instrText>
              </w:r>
              <w:r>
                <w:rPr>
                  <w:sz w:val="28"/>
                  <w:szCs w:val="28"/>
                </w:rPr>
              </w:r>
              <w:r>
                <w:rPr>
                  <w:sz w:val="28"/>
                  <w:szCs w:val="28"/>
                </w:rPr>
                <w:fldChar w:fldCharType="separate"/>
              </w:r>
              <w:r w:rsidRPr="00116ADF">
                <w:rPr>
                  <w:rStyle w:val="Hyperlink"/>
                  <w:sz w:val="28"/>
                  <w:szCs w:val="28"/>
                </w:rPr>
                <w:t>Viewing Download Status</w:t>
              </w:r>
              <w:r>
                <w:rPr>
                  <w:sz w:val="28"/>
                  <w:szCs w:val="28"/>
                </w:rPr>
                <w:fldChar w:fldCharType="end"/>
              </w:r>
            </w:ins>
            <w:ins w:id="74" w:author="Menon, Sunita (NIH/NCI) [C]" w:date="2021-05-28T18:59:00Z">
              <w:r>
                <w:rPr>
                  <w:sz w:val="28"/>
                  <w:szCs w:val="28"/>
                </w:rPr>
                <w:t>.</w:t>
              </w:r>
            </w:ins>
          </w:p>
          <w:p w14:paraId="2C66729E" w14:textId="77777777" w:rsidR="00116ADF" w:rsidRDefault="00116ADF" w:rsidP="00DC7F9A">
            <w:pPr>
              <w:rPr>
                <w:rFonts w:cstheme="minorHAnsi"/>
                <w:bCs/>
                <w:sz w:val="28"/>
                <w:szCs w:val="28"/>
                <w:u w:val="single"/>
              </w:rPr>
            </w:pPr>
          </w:p>
          <w:p w14:paraId="68E3A40A" w14:textId="46033DCA" w:rsidR="005A2BA1" w:rsidRDefault="008E0A9C" w:rsidP="008E0A9C">
            <w:pPr>
              <w:rPr>
                <w:sz w:val="28"/>
                <w:szCs w:val="28"/>
              </w:rPr>
            </w:pPr>
            <w:r w:rsidRPr="00BC7425">
              <w:rPr>
                <w:sz w:val="28"/>
                <w:szCs w:val="28"/>
                <w:u w:val="single"/>
              </w:rPr>
              <w:t>HPCDATAMGM-</w:t>
            </w:r>
            <w:r>
              <w:rPr>
                <w:sz w:val="28"/>
                <w:szCs w:val="28"/>
                <w:u w:val="single"/>
              </w:rPr>
              <w:t>14</w:t>
            </w:r>
            <w:ins w:id="75" w:author="Menon, Sunita (NIH/NCI) [C]" w:date="2021-05-28T18:30:00Z">
              <w:r w:rsidR="00BC5B6F">
                <w:rPr>
                  <w:sz w:val="28"/>
                  <w:szCs w:val="28"/>
                  <w:u w:val="single"/>
                </w:rPr>
                <w:t>68</w:t>
              </w:r>
            </w:ins>
            <w:del w:id="76" w:author="Menon, Sunita (NIH/NCI) [C]" w:date="2021-05-28T18:29:00Z">
              <w:r w:rsidR="0090510F" w:rsidDel="00BC5B6F">
                <w:rPr>
                  <w:sz w:val="28"/>
                  <w:szCs w:val="28"/>
                  <w:u w:val="single"/>
                </w:rPr>
                <w:delText>45</w:delText>
              </w:r>
            </w:del>
            <w:r>
              <w:rPr>
                <w:sz w:val="28"/>
                <w:szCs w:val="28"/>
              </w:rPr>
              <w:t xml:space="preserve">: </w:t>
            </w:r>
            <w:ins w:id="77" w:author="Menon, Sunita (NIH/NCI) [C]" w:date="2021-05-28T18:30:00Z">
              <w:r w:rsidR="00BC5B6F">
                <w:rPr>
                  <w:sz w:val="28"/>
                  <w:szCs w:val="28"/>
                </w:rPr>
                <w:t xml:space="preserve">Fixed issue with deleting files from a POSIX archive after </w:t>
              </w:r>
            </w:ins>
            <w:ins w:id="78" w:author="Menon, Sunita (NIH/NCI) [C]" w:date="2021-05-28T18:37:00Z">
              <w:r w:rsidR="00166F90">
                <w:rPr>
                  <w:sz w:val="28"/>
                  <w:szCs w:val="28"/>
                </w:rPr>
                <w:t xml:space="preserve">the </w:t>
              </w:r>
            </w:ins>
            <w:ins w:id="79" w:author="Menon, Sunita (NIH/NCI) [C]" w:date="2021-05-28T18:33:00Z">
              <w:r w:rsidR="00BC5B6F">
                <w:rPr>
                  <w:sz w:val="28"/>
                  <w:szCs w:val="28"/>
                </w:rPr>
                <w:t xml:space="preserve">file or </w:t>
              </w:r>
            </w:ins>
            <w:ins w:id="80" w:author="Menon, Sunita (NIH/NCI) [C]" w:date="2021-05-28T18:47:00Z">
              <w:r w:rsidR="00366BEE">
                <w:rPr>
                  <w:sz w:val="28"/>
                  <w:szCs w:val="28"/>
                </w:rPr>
                <w:t xml:space="preserve">parent </w:t>
              </w:r>
            </w:ins>
            <w:ins w:id="81" w:author="Menon, Sunita (NIH/NCI) [C]" w:date="2021-05-28T18:33:00Z">
              <w:r w:rsidR="00BC5B6F">
                <w:rPr>
                  <w:sz w:val="28"/>
                  <w:szCs w:val="28"/>
                </w:rPr>
                <w:t xml:space="preserve">directory permissions </w:t>
              </w:r>
            </w:ins>
            <w:ins w:id="82" w:author="Menon, Sunita (NIH/NCI) [C]" w:date="2021-05-28T18:37:00Z">
              <w:r w:rsidR="00166F90">
                <w:rPr>
                  <w:sz w:val="28"/>
                  <w:szCs w:val="28"/>
                </w:rPr>
                <w:t xml:space="preserve">in the archive </w:t>
              </w:r>
            </w:ins>
            <w:ins w:id="83" w:author="Menon, Sunita (NIH/NCI) [C]" w:date="2021-05-28T18:30:00Z">
              <w:r w:rsidR="00BC5B6F">
                <w:rPr>
                  <w:sz w:val="28"/>
                  <w:szCs w:val="28"/>
                </w:rPr>
                <w:t>are changed</w:t>
              </w:r>
            </w:ins>
            <w:del w:id="84" w:author="Menon, Sunita (NIH/NCI) [C]" w:date="2021-05-28T18:30:00Z">
              <w:r w:rsidR="0090510F" w:rsidDel="00BC5B6F">
                <w:rPr>
                  <w:sz w:val="28"/>
                  <w:szCs w:val="28"/>
                </w:rPr>
                <w:delText>Add</w:delText>
              </w:r>
              <w:r w:rsidR="00DD4C01" w:rsidDel="00BC5B6F">
                <w:rPr>
                  <w:sz w:val="28"/>
                  <w:szCs w:val="28"/>
                </w:rPr>
                <w:delText>ed</w:delText>
              </w:r>
              <w:r w:rsidR="0090510F" w:rsidDel="00BC5B6F">
                <w:rPr>
                  <w:sz w:val="28"/>
                  <w:szCs w:val="28"/>
                </w:rPr>
                <w:delText xml:space="preserve"> </w:delText>
              </w:r>
              <w:r w:rsidR="0090510F" w:rsidRPr="00CF6B38" w:rsidDel="00BC5B6F">
                <w:rPr>
                  <w:i/>
                  <w:iCs/>
                  <w:sz w:val="28"/>
                  <w:szCs w:val="28"/>
                </w:rPr>
                <w:delText>Created On</w:delText>
              </w:r>
              <w:r w:rsidR="0090510F" w:rsidDel="00BC5B6F">
                <w:rPr>
                  <w:sz w:val="28"/>
                  <w:szCs w:val="28"/>
                </w:rPr>
                <w:delText xml:space="preserve"> and </w:delText>
              </w:r>
              <w:r w:rsidR="0090510F" w:rsidRPr="00CF6B38" w:rsidDel="00BC5B6F">
                <w:rPr>
                  <w:i/>
                  <w:iCs/>
                  <w:sz w:val="28"/>
                  <w:szCs w:val="28"/>
                </w:rPr>
                <w:delText>Completed On</w:delText>
              </w:r>
              <w:r w:rsidR="0090510F" w:rsidDel="00BC5B6F">
                <w:rPr>
                  <w:sz w:val="28"/>
                  <w:szCs w:val="28"/>
                </w:rPr>
                <w:delText xml:space="preserve"> columns in the Download Tasks </w:delText>
              </w:r>
              <w:r w:rsidR="00DD4C01" w:rsidDel="00BC5B6F">
                <w:rPr>
                  <w:sz w:val="28"/>
                  <w:szCs w:val="28"/>
                </w:rPr>
                <w:delText>screen of the Manage Download Tasks menu</w:delText>
              </w:r>
              <w:r w:rsidR="00C56FB4" w:rsidDel="00BC5B6F">
                <w:rPr>
                  <w:sz w:val="28"/>
                  <w:szCs w:val="28"/>
                </w:rPr>
                <w:delText xml:space="preserve"> in the DME Web Application</w:delText>
              </w:r>
            </w:del>
            <w:r w:rsidR="0090510F">
              <w:rPr>
                <w:sz w:val="28"/>
                <w:szCs w:val="28"/>
              </w:rPr>
              <w:t>.</w:t>
            </w:r>
            <w:r w:rsidR="00C56FB4">
              <w:rPr>
                <w:sz w:val="28"/>
                <w:szCs w:val="28"/>
              </w:rPr>
              <w:t xml:space="preserve"> </w:t>
            </w:r>
          </w:p>
          <w:p w14:paraId="58F07165" w14:textId="77777777" w:rsidR="005A2BA1" w:rsidDel="00E4623C" w:rsidRDefault="005A2BA1" w:rsidP="008E0A9C">
            <w:pPr>
              <w:rPr>
                <w:del w:id="85" w:author="Menon, Sunita (NIH/NCI) [C]" w:date="2021-05-28T18:44:00Z"/>
                <w:sz w:val="28"/>
                <w:szCs w:val="28"/>
              </w:rPr>
            </w:pPr>
          </w:p>
          <w:p w14:paraId="6CA568DE" w14:textId="52C22EAF" w:rsidR="008E0A9C" w:rsidRPr="00DD4C01" w:rsidDel="00E4623C" w:rsidRDefault="005A2BA1" w:rsidP="008E0A9C">
            <w:pPr>
              <w:rPr>
                <w:del w:id="86" w:author="Menon, Sunita (NIH/NCI) [C]" w:date="2021-05-28T18:43:00Z"/>
                <w:sz w:val="28"/>
                <w:szCs w:val="28"/>
              </w:rPr>
            </w:pPr>
            <w:del w:id="87" w:author="Menon, Sunita (NIH/NCI) [C]" w:date="2021-05-28T18:43:00Z">
              <w:r w:rsidRPr="00BC7425" w:rsidDel="00E4623C">
                <w:rPr>
                  <w:sz w:val="28"/>
                  <w:szCs w:val="28"/>
                  <w:u w:val="single"/>
                </w:rPr>
                <w:delText>HPCDATAMGM-</w:delText>
              </w:r>
              <w:r w:rsidDel="00E4623C">
                <w:rPr>
                  <w:sz w:val="28"/>
                  <w:szCs w:val="28"/>
                  <w:u w:val="single"/>
                </w:rPr>
                <w:delText>14</w:delText>
              </w:r>
            </w:del>
            <w:del w:id="88" w:author="Menon, Sunita (NIH/NCI) [C]" w:date="2021-05-28T18:31:00Z">
              <w:r w:rsidDel="00BC5B6F">
                <w:rPr>
                  <w:sz w:val="28"/>
                  <w:szCs w:val="28"/>
                  <w:u w:val="single"/>
                </w:rPr>
                <w:delText>47</w:delText>
              </w:r>
            </w:del>
            <w:del w:id="89" w:author="Menon, Sunita (NIH/NCI) [C]" w:date="2021-05-28T18:43:00Z">
              <w:r w:rsidDel="00E4623C">
                <w:rPr>
                  <w:sz w:val="28"/>
                  <w:szCs w:val="28"/>
                  <w:u w:val="single"/>
                </w:rPr>
                <w:delText xml:space="preserve">: </w:delText>
              </w:r>
            </w:del>
            <w:del w:id="90" w:author="Menon, Sunita (NIH/NCI) [C]" w:date="2021-05-28T18:33:00Z">
              <w:r w:rsidR="0090510F" w:rsidRPr="00BC5B6F" w:rsidDel="00BC5B6F">
                <w:rPr>
                  <w:sz w:val="28"/>
                  <w:szCs w:val="28"/>
                  <w:rPrChange w:id="91" w:author="Menon, Sunita (NIH/NCI) [C]" w:date="2021-05-28T18:33:00Z">
                    <w:rPr>
                      <w:sz w:val="28"/>
                      <w:szCs w:val="28"/>
                    </w:rPr>
                  </w:rPrChange>
                </w:rPr>
                <w:delText xml:space="preserve">Added </w:delText>
              </w:r>
              <w:r w:rsidR="0090510F" w:rsidRPr="00BC5B6F" w:rsidDel="00BC5B6F">
                <w:rPr>
                  <w:i/>
                  <w:iCs/>
                  <w:sz w:val="28"/>
                  <w:szCs w:val="28"/>
                  <w:rPrChange w:id="92" w:author="Menon, Sunita (NIH/NCI) [C]" w:date="2021-05-28T18:33:00Z">
                    <w:rPr>
                      <w:i/>
                      <w:iCs/>
                      <w:sz w:val="28"/>
                      <w:szCs w:val="28"/>
                    </w:rPr>
                  </w:rPrChange>
                </w:rPr>
                <w:delText>Task ID</w:delText>
              </w:r>
              <w:r w:rsidRPr="00BC5B6F" w:rsidDel="00BC5B6F">
                <w:rPr>
                  <w:sz w:val="28"/>
                  <w:szCs w:val="28"/>
                  <w:rPrChange w:id="93" w:author="Menon, Sunita (NIH/NCI) [C]" w:date="2021-05-28T18:33:00Z">
                    <w:rPr>
                      <w:sz w:val="28"/>
                      <w:szCs w:val="28"/>
                    </w:rPr>
                  </w:rPrChange>
                </w:rPr>
                <w:delText xml:space="preserve"> field </w:delText>
              </w:r>
              <w:r w:rsidR="00DD4C01" w:rsidRPr="00BC5B6F" w:rsidDel="00BC5B6F">
                <w:rPr>
                  <w:sz w:val="28"/>
                  <w:szCs w:val="28"/>
                  <w:rPrChange w:id="94" w:author="Menon, Sunita (NIH/NCI) [C]" w:date="2021-05-28T18:33:00Z">
                    <w:rPr>
                      <w:sz w:val="28"/>
                      <w:szCs w:val="28"/>
                    </w:rPr>
                  </w:rPrChange>
                </w:rPr>
                <w:delText>to</w:delText>
              </w:r>
              <w:r w:rsidR="0090510F" w:rsidRPr="00BC5B6F" w:rsidDel="00BC5B6F">
                <w:rPr>
                  <w:sz w:val="28"/>
                  <w:szCs w:val="28"/>
                  <w:rPrChange w:id="95" w:author="Menon, Sunita (NIH/NCI) [C]" w:date="2021-05-28T18:33:00Z">
                    <w:rPr>
                      <w:sz w:val="28"/>
                      <w:szCs w:val="28"/>
                    </w:rPr>
                  </w:rPrChange>
                </w:rPr>
                <w:delText xml:space="preserve"> the </w:delText>
              </w:r>
              <w:r w:rsidR="00DD4C01" w:rsidRPr="00BC5B6F" w:rsidDel="00BC5B6F">
                <w:rPr>
                  <w:sz w:val="28"/>
                  <w:szCs w:val="28"/>
                  <w:rPrChange w:id="96" w:author="Menon, Sunita (NIH/NCI) [C]" w:date="2021-05-28T18:33:00Z">
                    <w:rPr>
                      <w:sz w:val="28"/>
                      <w:szCs w:val="28"/>
                    </w:rPr>
                  </w:rPrChange>
                </w:rPr>
                <w:delText xml:space="preserve">Download </w:delText>
              </w:r>
              <w:r w:rsidR="0090510F" w:rsidRPr="00BC5B6F" w:rsidDel="00BC5B6F">
                <w:rPr>
                  <w:sz w:val="28"/>
                  <w:szCs w:val="28"/>
                  <w:rPrChange w:id="97" w:author="Menon, Sunita (NIH/NCI) [C]" w:date="2021-05-28T18:33:00Z">
                    <w:rPr>
                      <w:sz w:val="28"/>
                      <w:szCs w:val="28"/>
                    </w:rPr>
                  </w:rPrChange>
                </w:rPr>
                <w:delText>Task Details</w:delText>
              </w:r>
              <w:r w:rsidR="00DD4C01" w:rsidRPr="00BC5B6F" w:rsidDel="00BC5B6F">
                <w:rPr>
                  <w:sz w:val="28"/>
                  <w:szCs w:val="28"/>
                  <w:rPrChange w:id="98" w:author="Menon, Sunita (NIH/NCI) [C]" w:date="2021-05-28T18:33:00Z">
                    <w:rPr>
                      <w:sz w:val="28"/>
                      <w:szCs w:val="28"/>
                    </w:rPr>
                  </w:rPrChange>
                </w:rPr>
                <w:delText xml:space="preserve"> page</w:delText>
              </w:r>
              <w:r w:rsidRPr="00BC5B6F" w:rsidDel="00BC5B6F">
                <w:rPr>
                  <w:sz w:val="28"/>
                  <w:szCs w:val="28"/>
                  <w:rPrChange w:id="99" w:author="Menon, Sunita (NIH/NCI) [C]" w:date="2021-05-28T18:33:00Z">
                    <w:rPr>
                      <w:sz w:val="28"/>
                      <w:szCs w:val="28"/>
                    </w:rPr>
                  </w:rPrChange>
                </w:rPr>
                <w:delText xml:space="preserve"> of the DME Web Application</w:delText>
              </w:r>
              <w:r w:rsidR="0090510F" w:rsidRPr="00BC5B6F" w:rsidDel="00BC5B6F">
                <w:rPr>
                  <w:sz w:val="28"/>
                  <w:szCs w:val="28"/>
                  <w:rPrChange w:id="100" w:author="Menon, Sunita (NIH/NCI) [C]" w:date="2021-05-28T18:33:00Z">
                    <w:rPr>
                      <w:sz w:val="28"/>
                      <w:szCs w:val="28"/>
                    </w:rPr>
                  </w:rPrChange>
                </w:rPr>
                <w:delText xml:space="preserve">. </w:delText>
              </w:r>
              <w:r w:rsidR="00DD4C01" w:rsidRPr="00BC5B6F" w:rsidDel="00BC5B6F">
                <w:rPr>
                  <w:sz w:val="28"/>
                  <w:szCs w:val="28"/>
                  <w:rPrChange w:id="101" w:author="Menon, Sunita (NIH/NCI) [C]" w:date="2021-05-28T18:33:00Z">
                    <w:rPr>
                      <w:sz w:val="28"/>
                      <w:szCs w:val="28"/>
                    </w:rPr>
                  </w:rPrChange>
                </w:rPr>
                <w:delText xml:space="preserve">Removed the </w:delText>
              </w:r>
              <w:r w:rsidR="00DD4C01" w:rsidRPr="00BC5B6F" w:rsidDel="00BC5B6F">
                <w:rPr>
                  <w:i/>
                  <w:iCs/>
                  <w:sz w:val="28"/>
                  <w:szCs w:val="28"/>
                  <w:rPrChange w:id="102" w:author="Menon, Sunita (NIH/NCI) [C]" w:date="2021-05-28T18:33:00Z">
                    <w:rPr>
                      <w:i/>
                      <w:iCs/>
                      <w:sz w:val="28"/>
                      <w:szCs w:val="28"/>
                    </w:rPr>
                  </w:rPrChange>
                </w:rPr>
                <w:delText>Transfer Request ID</w:delText>
              </w:r>
              <w:r w:rsidR="00DD4C01" w:rsidRPr="00BC5B6F" w:rsidDel="00BC5B6F">
                <w:rPr>
                  <w:sz w:val="28"/>
                  <w:szCs w:val="28"/>
                  <w:rPrChange w:id="103" w:author="Menon, Sunita (NIH/NCI) [C]" w:date="2021-05-28T18:33:00Z">
                    <w:rPr>
                      <w:sz w:val="28"/>
                      <w:szCs w:val="28"/>
                    </w:rPr>
                  </w:rPrChange>
                </w:rPr>
                <w:delText xml:space="preserve"> </w:delText>
              </w:r>
              <w:r w:rsidR="00BF7FA3" w:rsidRPr="00BC5B6F" w:rsidDel="00BC5B6F">
                <w:rPr>
                  <w:sz w:val="28"/>
                  <w:szCs w:val="28"/>
                  <w:rPrChange w:id="104" w:author="Menon, Sunita (NIH/NCI) [C]" w:date="2021-05-28T18:33:00Z">
                    <w:rPr>
                      <w:sz w:val="28"/>
                      <w:szCs w:val="28"/>
                    </w:rPr>
                  </w:rPrChange>
                </w:rPr>
                <w:delText xml:space="preserve">field </w:delText>
              </w:r>
              <w:r w:rsidR="00DD4C01" w:rsidRPr="00BC5B6F" w:rsidDel="00BC5B6F">
                <w:rPr>
                  <w:sz w:val="28"/>
                  <w:szCs w:val="28"/>
                  <w:rPrChange w:id="105" w:author="Menon, Sunita (NIH/NCI) [C]" w:date="2021-05-28T18:33:00Z">
                    <w:rPr>
                      <w:sz w:val="28"/>
                      <w:szCs w:val="28"/>
                    </w:rPr>
                  </w:rPrChange>
                </w:rPr>
                <w:delText xml:space="preserve">for modalities other than Globus, since it </w:delText>
              </w:r>
              <w:r w:rsidR="00BF7FA3" w:rsidRPr="00BC5B6F" w:rsidDel="00BC5B6F">
                <w:rPr>
                  <w:sz w:val="28"/>
                  <w:szCs w:val="28"/>
                  <w:rPrChange w:id="106" w:author="Menon, Sunita (NIH/NCI) [C]" w:date="2021-05-28T18:33:00Z">
                    <w:rPr>
                      <w:sz w:val="28"/>
                      <w:szCs w:val="28"/>
                    </w:rPr>
                  </w:rPrChange>
                </w:rPr>
                <w:delText>will be blank</w:delText>
              </w:r>
              <w:r w:rsidR="00DD4C01" w:rsidRPr="00BC5B6F" w:rsidDel="00BC5B6F">
                <w:rPr>
                  <w:sz w:val="28"/>
                  <w:szCs w:val="28"/>
                  <w:rPrChange w:id="107" w:author="Menon, Sunita (NIH/NCI) [C]" w:date="2021-05-28T18:33:00Z">
                    <w:rPr>
                      <w:sz w:val="28"/>
                      <w:szCs w:val="28"/>
                    </w:rPr>
                  </w:rPrChange>
                </w:rPr>
                <w:delText xml:space="preserve">. Additionally renamed this field as </w:delText>
              </w:r>
              <w:r w:rsidR="00DD4C01" w:rsidRPr="00BC5B6F" w:rsidDel="00BC5B6F">
                <w:rPr>
                  <w:i/>
                  <w:iCs/>
                  <w:sz w:val="28"/>
                  <w:szCs w:val="28"/>
                  <w:rPrChange w:id="108" w:author="Menon, Sunita (NIH/NCI) [C]" w:date="2021-05-28T18:33:00Z">
                    <w:rPr>
                      <w:i/>
                      <w:iCs/>
                      <w:sz w:val="28"/>
                      <w:szCs w:val="28"/>
                    </w:rPr>
                  </w:rPrChange>
                </w:rPr>
                <w:delText>Globus Transfer Request ID</w:delText>
              </w:r>
              <w:r w:rsidR="00DD4C01" w:rsidRPr="00BC5B6F" w:rsidDel="00BC5B6F">
                <w:rPr>
                  <w:sz w:val="28"/>
                  <w:szCs w:val="28"/>
                  <w:rPrChange w:id="109" w:author="Menon, Sunita (NIH/NCI) [C]" w:date="2021-05-28T18:33:00Z">
                    <w:rPr>
                      <w:sz w:val="28"/>
                      <w:szCs w:val="28"/>
                    </w:rPr>
                  </w:rPrChange>
                </w:rPr>
                <w:delText xml:space="preserve"> and moved it to below the </w:delText>
              </w:r>
              <w:r w:rsidR="00DD4C01" w:rsidRPr="00BC5B6F" w:rsidDel="00BC5B6F">
                <w:rPr>
                  <w:i/>
                  <w:iCs/>
                  <w:sz w:val="28"/>
                  <w:szCs w:val="28"/>
                  <w:rPrChange w:id="110" w:author="Menon, Sunita (NIH/NCI) [C]" w:date="2021-05-28T18:33:00Z">
                    <w:rPr>
                      <w:i/>
                      <w:iCs/>
                      <w:sz w:val="28"/>
                      <w:szCs w:val="28"/>
                    </w:rPr>
                  </w:rPrChange>
                </w:rPr>
                <w:delText>Destination Type</w:delText>
              </w:r>
              <w:r w:rsidRPr="00BC5B6F" w:rsidDel="00BC5B6F">
                <w:rPr>
                  <w:i/>
                  <w:iCs/>
                  <w:sz w:val="28"/>
                  <w:szCs w:val="28"/>
                  <w:rPrChange w:id="111" w:author="Menon, Sunita (NIH/NCI) [C]" w:date="2021-05-28T18:33:00Z">
                    <w:rPr>
                      <w:i/>
                      <w:iCs/>
                      <w:sz w:val="28"/>
                      <w:szCs w:val="28"/>
                    </w:rPr>
                  </w:rPrChange>
                </w:rPr>
                <w:delText xml:space="preserve"> </w:delText>
              </w:r>
              <w:r w:rsidRPr="00BC5B6F" w:rsidDel="00BC5B6F">
                <w:rPr>
                  <w:sz w:val="28"/>
                  <w:szCs w:val="28"/>
                  <w:rPrChange w:id="112" w:author="Menon, Sunita (NIH/NCI) [C]" w:date="2021-05-28T18:33:00Z">
                    <w:rPr>
                      <w:sz w:val="28"/>
                      <w:szCs w:val="28"/>
                    </w:rPr>
                  </w:rPrChange>
                </w:rPr>
                <w:delText>field</w:delText>
              </w:r>
            </w:del>
            <w:del w:id="113" w:author="Menon, Sunita (NIH/NCI) [C]" w:date="2021-05-28T18:43:00Z">
              <w:r w:rsidR="0090510F" w:rsidRPr="00BC5B6F" w:rsidDel="00E4623C">
                <w:rPr>
                  <w:sz w:val="28"/>
                  <w:szCs w:val="28"/>
                  <w:rPrChange w:id="114" w:author="Menon, Sunita (NIH/NCI) [C]" w:date="2021-05-28T18:33:00Z">
                    <w:rPr>
                      <w:sz w:val="28"/>
                      <w:szCs w:val="28"/>
                    </w:rPr>
                  </w:rPrChange>
                </w:rPr>
                <w:delText xml:space="preserve">. </w:delText>
              </w:r>
            </w:del>
          </w:p>
          <w:p w14:paraId="6BEFAB4E" w14:textId="2D321212" w:rsidR="0099591F" w:rsidDel="00E4623C" w:rsidRDefault="0099591F" w:rsidP="0099591F">
            <w:pPr>
              <w:rPr>
                <w:del w:id="115" w:author="Menon, Sunita (NIH/NCI) [C]" w:date="2021-05-28T18:39:00Z"/>
              </w:rPr>
            </w:pPr>
          </w:p>
          <w:p w14:paraId="7C8AFBEB" w14:textId="77777777" w:rsidR="003B2E0A" w:rsidDel="00BC5B6F" w:rsidRDefault="003B2E0A" w:rsidP="00337E18">
            <w:pPr>
              <w:rPr>
                <w:del w:id="116" w:author="Menon, Sunita (NIH/NCI) [C]" w:date="2021-05-28T18:35:00Z"/>
                <w:sz w:val="28"/>
                <w:szCs w:val="28"/>
                <w:u w:val="single"/>
              </w:rPr>
            </w:pPr>
          </w:p>
          <w:p w14:paraId="43509471" w14:textId="1DE4022E" w:rsidR="003B2E0A" w:rsidRPr="00CF6B38" w:rsidDel="00BC5B6F" w:rsidRDefault="003B2E0A">
            <w:pPr>
              <w:rPr>
                <w:del w:id="117" w:author="Menon, Sunita (NIH/NCI) [C]" w:date="2021-05-28T18:35:00Z"/>
                <w:sz w:val="28"/>
                <w:szCs w:val="28"/>
              </w:rPr>
            </w:pPr>
            <w:del w:id="118" w:author="Menon, Sunita (NIH/NCI) [C]" w:date="2021-05-28T18:35:00Z">
              <w:r w:rsidRPr="003B2E0A" w:rsidDel="00BC5B6F">
                <w:rPr>
                  <w:sz w:val="28"/>
                  <w:szCs w:val="28"/>
                  <w:u w:val="single"/>
                </w:rPr>
                <w:delText>HPCDATAMGM-1403:</w:delText>
              </w:r>
              <w:r w:rsidRPr="003B2E0A" w:rsidDel="00BC5B6F">
                <w:rPr>
                  <w:sz w:val="28"/>
                  <w:szCs w:val="28"/>
                </w:rPr>
                <w:delText xml:space="preserve"> </w:delText>
              </w:r>
              <w:r w:rsidDel="00BC5B6F">
                <w:rPr>
                  <w:sz w:val="28"/>
                  <w:szCs w:val="28"/>
                </w:rPr>
                <w:delText xml:space="preserve">Renamed </w:delText>
              </w:r>
              <w:r w:rsidRPr="00CF6B38" w:rsidDel="00BC5B6F">
                <w:rPr>
                  <w:i/>
                  <w:iCs/>
                  <w:sz w:val="28"/>
                  <w:szCs w:val="28"/>
                </w:rPr>
                <w:delText>Parent Metadata</w:delText>
              </w:r>
              <w:r w:rsidRPr="00CF6B38" w:rsidDel="00BC5B6F">
                <w:rPr>
                  <w:sz w:val="28"/>
                  <w:szCs w:val="28"/>
                </w:rPr>
                <w:delText xml:space="preserve"> </w:delText>
              </w:r>
              <w:r w:rsidDel="00BC5B6F">
                <w:rPr>
                  <w:sz w:val="28"/>
                  <w:szCs w:val="28"/>
                </w:rPr>
                <w:delText>section</w:delText>
              </w:r>
              <w:r w:rsidRPr="00CF6B38" w:rsidDel="00BC5B6F">
                <w:rPr>
                  <w:sz w:val="28"/>
                  <w:szCs w:val="28"/>
                </w:rPr>
                <w:delText xml:space="preserve"> </w:delText>
              </w:r>
              <w:r w:rsidDel="00BC5B6F">
                <w:rPr>
                  <w:sz w:val="28"/>
                  <w:szCs w:val="28"/>
                </w:rPr>
                <w:delText xml:space="preserve">on the Collection and File </w:delText>
              </w:r>
              <w:r w:rsidR="005A2BA1" w:rsidDel="00BC5B6F">
                <w:rPr>
                  <w:sz w:val="28"/>
                  <w:szCs w:val="28"/>
                </w:rPr>
                <w:delText>D</w:delText>
              </w:r>
              <w:r w:rsidDel="00BC5B6F">
                <w:rPr>
                  <w:sz w:val="28"/>
                  <w:szCs w:val="28"/>
                </w:rPr>
                <w:delText xml:space="preserve">etails pages to </w:delText>
              </w:r>
              <w:r w:rsidRPr="00CF6B38" w:rsidDel="00BC5B6F">
                <w:rPr>
                  <w:i/>
                  <w:iCs/>
                  <w:sz w:val="28"/>
                  <w:szCs w:val="28"/>
                </w:rPr>
                <w:delText>Ancestor Metadata</w:delText>
              </w:r>
              <w:r w:rsidDel="00BC5B6F">
                <w:rPr>
                  <w:sz w:val="28"/>
                  <w:szCs w:val="28"/>
                </w:rPr>
                <w:delText xml:space="preserve"> </w:delText>
              </w:r>
              <w:r w:rsidR="005A2BA1" w:rsidDel="00BC5B6F">
                <w:rPr>
                  <w:sz w:val="28"/>
                  <w:szCs w:val="28"/>
                </w:rPr>
                <w:delText xml:space="preserve">in order </w:delText>
              </w:r>
              <w:r w:rsidDel="00BC5B6F">
                <w:rPr>
                  <w:sz w:val="28"/>
                  <w:szCs w:val="28"/>
                </w:rPr>
                <w:delText xml:space="preserve">to </w:delText>
              </w:r>
              <w:r w:rsidR="005A2BA1" w:rsidDel="00BC5B6F">
                <w:rPr>
                  <w:sz w:val="28"/>
                  <w:szCs w:val="28"/>
                </w:rPr>
                <w:delText>correctly indicate</w:delText>
              </w:r>
              <w:r w:rsidDel="00BC5B6F">
                <w:rPr>
                  <w:sz w:val="28"/>
                  <w:szCs w:val="28"/>
                </w:rPr>
                <w:delText xml:space="preserve"> the </w:delText>
              </w:r>
              <w:r w:rsidR="005A2BA1" w:rsidDel="00BC5B6F">
                <w:rPr>
                  <w:sz w:val="28"/>
                  <w:szCs w:val="28"/>
                </w:rPr>
                <w:delText xml:space="preserve">multiple levels in the </w:delText>
              </w:r>
              <w:r w:rsidDel="00BC5B6F">
                <w:rPr>
                  <w:sz w:val="28"/>
                  <w:szCs w:val="28"/>
                </w:rPr>
                <w:delText>hierarch</w:delText>
              </w:r>
              <w:r w:rsidR="005A2BA1" w:rsidDel="00BC5B6F">
                <w:rPr>
                  <w:sz w:val="28"/>
                  <w:szCs w:val="28"/>
                </w:rPr>
                <w:delText>y</w:delText>
              </w:r>
              <w:r w:rsidDel="00BC5B6F">
                <w:rPr>
                  <w:sz w:val="28"/>
                  <w:szCs w:val="28"/>
                </w:rPr>
                <w:delText>. A</w:delText>
              </w:r>
              <w:r w:rsidR="00BF7FA3" w:rsidDel="00BC5B6F">
                <w:rPr>
                  <w:sz w:val="28"/>
                  <w:szCs w:val="28"/>
                </w:rPr>
                <w:delText>dditionally</w:delText>
              </w:r>
              <w:r w:rsidR="0007754D" w:rsidDel="00BC5B6F">
                <w:rPr>
                  <w:sz w:val="28"/>
                  <w:szCs w:val="28"/>
                </w:rPr>
                <w:delText xml:space="preserve"> </w:delText>
              </w:r>
              <w:r w:rsidDel="00BC5B6F">
                <w:rPr>
                  <w:sz w:val="28"/>
                  <w:szCs w:val="28"/>
                </w:rPr>
                <w:delText>reordered the ancestor metadata based on the position of the ancestor in the hierarchy</w:delText>
              </w:r>
              <w:r w:rsidR="005A2BA1" w:rsidDel="00BC5B6F">
                <w:rPr>
                  <w:sz w:val="28"/>
                  <w:szCs w:val="28"/>
                </w:rPr>
                <w:delText xml:space="preserve"> (p</w:delText>
              </w:r>
              <w:r w:rsidDel="00BC5B6F">
                <w:rPr>
                  <w:sz w:val="28"/>
                  <w:szCs w:val="28"/>
                </w:rPr>
                <w:delText>reviously, it was displayed in alphabetical order</w:delText>
              </w:r>
              <w:r w:rsidR="005A2BA1" w:rsidDel="00BC5B6F">
                <w:rPr>
                  <w:sz w:val="28"/>
                  <w:szCs w:val="28"/>
                </w:rPr>
                <w:delText>)</w:delText>
              </w:r>
              <w:r w:rsidDel="00BC5B6F">
                <w:rPr>
                  <w:sz w:val="28"/>
                  <w:szCs w:val="28"/>
                </w:rPr>
                <w:delText>.</w:delText>
              </w:r>
            </w:del>
          </w:p>
          <w:p w14:paraId="4B47DDB5" w14:textId="4F3450FD" w:rsidR="003B2E0A" w:rsidDel="00BC5B6F" w:rsidRDefault="003B2E0A" w:rsidP="00337E18">
            <w:pPr>
              <w:rPr>
                <w:del w:id="119" w:author="Menon, Sunita (NIH/NCI) [C]" w:date="2021-05-28T18:35:00Z"/>
                <w:sz w:val="28"/>
                <w:szCs w:val="28"/>
                <w:u w:val="single"/>
              </w:rPr>
            </w:pPr>
          </w:p>
          <w:p w14:paraId="5FDAFC03" w14:textId="77777777" w:rsidR="00825160" w:rsidRDefault="00825160" w:rsidP="00337E18">
            <w:pPr>
              <w:rPr>
                <w:sz w:val="28"/>
                <w:szCs w:val="28"/>
                <w:u w:val="single"/>
              </w:rPr>
            </w:pPr>
          </w:p>
          <w:p w14:paraId="61531CB3" w14:textId="3F6A4C07" w:rsidR="00FD2472" w:rsidRDefault="00FD2472" w:rsidP="00337E18">
            <w:pPr>
              <w:rPr>
                <w:ins w:id="120" w:author="Menon, Sunita (NIH/NCI) [C]" w:date="2021-05-28T18:48:00Z"/>
                <w:sz w:val="28"/>
                <w:szCs w:val="28"/>
              </w:rPr>
            </w:pPr>
            <w:ins w:id="121" w:author="Menon, Sunita (NIH/NCI) [C]" w:date="2021-05-28T18:48:00Z">
              <w:r w:rsidRPr="00BC7425">
                <w:rPr>
                  <w:sz w:val="28"/>
                  <w:szCs w:val="28"/>
                  <w:u w:val="single"/>
                </w:rPr>
                <w:t>HPCDATAMGM-</w:t>
              </w:r>
              <w:r>
                <w:rPr>
                  <w:sz w:val="28"/>
                  <w:szCs w:val="28"/>
                  <w:u w:val="single"/>
                </w:rPr>
                <w:t>146</w:t>
              </w:r>
            </w:ins>
            <w:ins w:id="122" w:author="Menon, Sunita (NIH/NCI) [C]" w:date="2021-05-28T18:50:00Z">
              <w:r>
                <w:rPr>
                  <w:sz w:val="28"/>
                  <w:szCs w:val="28"/>
                  <w:u w:val="single"/>
                </w:rPr>
                <w:t>0</w:t>
              </w:r>
            </w:ins>
            <w:ins w:id="123" w:author="Menon, Sunita (NIH/NCI) [C]" w:date="2021-05-28T18:48:00Z">
              <w:r>
                <w:rPr>
                  <w:sz w:val="28"/>
                  <w:szCs w:val="28"/>
                </w:rPr>
                <w:t>: Fixed issue with d</w:t>
              </w:r>
            </w:ins>
            <w:ins w:id="124" w:author="Menon, Sunita (NIH/NCI) [C]" w:date="2021-05-28T18:50:00Z">
              <w:r>
                <w:rPr>
                  <w:sz w:val="28"/>
                  <w:szCs w:val="28"/>
                </w:rPr>
                <w:t>ownloading</w:t>
              </w:r>
            </w:ins>
            <w:ins w:id="125" w:author="Menon, Sunita (NIH/NCI) [C]" w:date="2021-05-28T18:48:00Z">
              <w:r>
                <w:rPr>
                  <w:sz w:val="28"/>
                  <w:szCs w:val="28"/>
                </w:rPr>
                <w:t xml:space="preserve"> files from a POSIX archive after the file or parent directory permissions in the archive are changed</w:t>
              </w:r>
            </w:ins>
          </w:p>
          <w:p w14:paraId="18CFEB56" w14:textId="77777777" w:rsidR="00FD2472" w:rsidRDefault="00FD2472" w:rsidP="00337E18">
            <w:pPr>
              <w:rPr>
                <w:ins w:id="126" w:author="Menon, Sunita (NIH/NCI) [C]" w:date="2021-05-28T18:48:00Z"/>
                <w:sz w:val="28"/>
                <w:szCs w:val="28"/>
                <w:u w:val="single"/>
              </w:rPr>
            </w:pPr>
          </w:p>
          <w:p w14:paraId="5D73BB2C" w14:textId="5A43424B" w:rsidR="00825160" w:rsidRPr="00CF6B38" w:rsidRDefault="00825160" w:rsidP="00337E18">
            <w:pPr>
              <w:rPr>
                <w:sz w:val="28"/>
                <w:szCs w:val="28"/>
              </w:rPr>
            </w:pPr>
            <w:r>
              <w:rPr>
                <w:sz w:val="28"/>
                <w:szCs w:val="28"/>
                <w:u w:val="single"/>
              </w:rPr>
              <w:t>HPCDATAMGM-145</w:t>
            </w:r>
            <w:ins w:id="127" w:author="Menon, Sunita (NIH/NCI) [C]" w:date="2021-05-28T18:35:00Z">
              <w:r w:rsidR="00BC5B6F">
                <w:rPr>
                  <w:sz w:val="28"/>
                  <w:szCs w:val="28"/>
                  <w:u w:val="single"/>
                </w:rPr>
                <w:t>2, 1467</w:t>
              </w:r>
            </w:ins>
            <w:del w:id="128" w:author="Menon, Sunita (NIH/NCI) [C]" w:date="2021-05-28T18:35:00Z">
              <w:r w:rsidDel="00BC5B6F">
                <w:rPr>
                  <w:sz w:val="28"/>
                  <w:szCs w:val="28"/>
                  <w:u w:val="single"/>
                </w:rPr>
                <w:delText>7</w:delText>
              </w:r>
            </w:del>
            <w:r w:rsidRPr="00CF6B38">
              <w:rPr>
                <w:sz w:val="28"/>
                <w:szCs w:val="28"/>
              </w:rPr>
              <w:t xml:space="preserve">: </w:t>
            </w:r>
            <w:ins w:id="129" w:author="Menon, Sunita (NIH/NCI) [C]" w:date="2021-05-28T18:35:00Z">
              <w:r w:rsidR="00BC5B6F">
                <w:rPr>
                  <w:sz w:val="28"/>
                  <w:szCs w:val="28"/>
                </w:rPr>
                <w:t>Fixed issue with performing synchronous file regist</w:t>
              </w:r>
            </w:ins>
            <w:ins w:id="130" w:author="Menon, Sunita (NIH/NCI) [C]" w:date="2021-05-28T18:36:00Z">
              <w:r w:rsidR="00BC5B6F">
                <w:rPr>
                  <w:sz w:val="28"/>
                  <w:szCs w:val="28"/>
                </w:rPr>
                <w:t>ration to a POSIX archive</w:t>
              </w:r>
            </w:ins>
            <w:ins w:id="131" w:author="Menon, Sunita (NIH/NCI) [C]" w:date="2021-05-28T18:43:00Z">
              <w:r w:rsidR="00E4623C">
                <w:rPr>
                  <w:sz w:val="28"/>
                  <w:szCs w:val="28"/>
                </w:rPr>
                <w:t xml:space="preserve"> </w:t>
              </w:r>
              <w:r w:rsidR="00E4623C" w:rsidRPr="00050CCD">
                <w:rPr>
                  <w:sz w:val="28"/>
                  <w:szCs w:val="28"/>
                </w:rPr>
                <w:t xml:space="preserve">after </w:t>
              </w:r>
              <w:r w:rsidR="00E4623C">
                <w:rPr>
                  <w:sz w:val="28"/>
                  <w:szCs w:val="28"/>
                </w:rPr>
                <w:t>the parent</w:t>
              </w:r>
              <w:r w:rsidR="00E4623C" w:rsidRPr="00050CCD">
                <w:rPr>
                  <w:sz w:val="28"/>
                  <w:szCs w:val="28"/>
                </w:rPr>
                <w:t xml:space="preserve"> directory permissions </w:t>
              </w:r>
              <w:r w:rsidR="00E4623C">
                <w:rPr>
                  <w:sz w:val="28"/>
                  <w:szCs w:val="28"/>
                </w:rPr>
                <w:t xml:space="preserve">in the archive </w:t>
              </w:r>
              <w:r w:rsidR="00E4623C" w:rsidRPr="00050CCD">
                <w:rPr>
                  <w:sz w:val="28"/>
                  <w:szCs w:val="28"/>
                </w:rPr>
                <w:t>are changed.</w:t>
              </w:r>
            </w:ins>
            <w:del w:id="132" w:author="Menon, Sunita (NIH/NCI) [C]" w:date="2021-05-28T18:36:00Z">
              <w:r w:rsidRPr="00CF6B38" w:rsidDel="00BC5B6F">
                <w:rPr>
                  <w:sz w:val="28"/>
                  <w:szCs w:val="28"/>
                </w:rPr>
                <w:delText xml:space="preserve">Added </w:delText>
              </w:r>
              <w:r w:rsidR="00F87E77" w:rsidDel="00BC5B6F">
                <w:rPr>
                  <w:sz w:val="28"/>
                  <w:szCs w:val="28"/>
                </w:rPr>
                <w:delText>2</w:delText>
              </w:r>
              <w:r w:rsidRPr="00825160" w:rsidDel="00BC5B6F">
                <w:rPr>
                  <w:sz w:val="28"/>
                  <w:szCs w:val="28"/>
                </w:rPr>
                <w:delText xml:space="preserve"> </w:delText>
              </w:r>
              <w:r w:rsidRPr="00CF6B38" w:rsidDel="00BC5B6F">
                <w:rPr>
                  <w:sz w:val="28"/>
                  <w:szCs w:val="28"/>
                </w:rPr>
                <w:delText>new attributes</w:delText>
              </w:r>
              <w:r w:rsidR="004F45A2" w:rsidDel="00BC5B6F">
                <w:rPr>
                  <w:sz w:val="28"/>
                  <w:szCs w:val="28"/>
                </w:rPr>
                <w:delText xml:space="preserve"> -</w:delText>
              </w:r>
              <w:r w:rsidRPr="00CF6B38" w:rsidDel="00BC5B6F">
                <w:rPr>
                  <w:sz w:val="28"/>
                  <w:szCs w:val="28"/>
                </w:rPr>
                <w:delText xml:space="preserve"> </w:delText>
              </w:r>
              <w:r w:rsidRPr="00CF6B38" w:rsidDel="00BC5B6F">
                <w:rPr>
                  <w:i/>
                  <w:iCs/>
                  <w:sz w:val="28"/>
                  <w:szCs w:val="28"/>
                </w:rPr>
                <w:delText>data_owner</w:delText>
              </w:r>
              <w:r w:rsidRPr="00CF6B38" w:rsidDel="00BC5B6F">
                <w:rPr>
                  <w:sz w:val="28"/>
                  <w:szCs w:val="28"/>
                </w:rPr>
                <w:delText xml:space="preserve"> and </w:delText>
              </w:r>
              <w:r w:rsidRPr="00CF6B38" w:rsidDel="00BC5B6F">
                <w:rPr>
                  <w:i/>
                  <w:iCs/>
                  <w:sz w:val="28"/>
                  <w:szCs w:val="28"/>
                </w:rPr>
                <w:delText>data_curator</w:delText>
              </w:r>
              <w:r w:rsidRPr="00CF6B38" w:rsidDel="00BC5B6F">
                <w:rPr>
                  <w:sz w:val="28"/>
                  <w:szCs w:val="28"/>
                </w:rPr>
                <w:delText xml:space="preserve"> to the metadata catalog list. These will now be returned in the Metadata Ca</w:delText>
              </w:r>
              <w:r w:rsidDel="00BC5B6F">
                <w:rPr>
                  <w:sz w:val="28"/>
                  <w:szCs w:val="28"/>
                </w:rPr>
                <w:delText>t</w:delText>
              </w:r>
              <w:r w:rsidRPr="00CF6B38" w:rsidDel="00BC5B6F">
                <w:rPr>
                  <w:sz w:val="28"/>
                  <w:szCs w:val="28"/>
                </w:rPr>
                <w:delText xml:space="preserve">alog REST API response if they exist in the PI or Project </w:delText>
              </w:r>
              <w:r w:rsidDel="00BC5B6F">
                <w:rPr>
                  <w:sz w:val="28"/>
                  <w:szCs w:val="28"/>
                </w:rPr>
                <w:delText xml:space="preserve">level </w:delText>
              </w:r>
              <w:r w:rsidRPr="00CF6B38" w:rsidDel="00BC5B6F">
                <w:rPr>
                  <w:sz w:val="28"/>
                  <w:szCs w:val="28"/>
                </w:rPr>
                <w:delText>collection</w:delText>
              </w:r>
              <w:r w:rsidDel="00BC5B6F">
                <w:rPr>
                  <w:sz w:val="28"/>
                  <w:szCs w:val="28"/>
                </w:rPr>
                <w:delText>s of the request</w:delText>
              </w:r>
              <w:r w:rsidR="004F45A2" w:rsidDel="00BC5B6F">
                <w:rPr>
                  <w:sz w:val="28"/>
                  <w:szCs w:val="28"/>
                </w:rPr>
                <w:delText>ed</w:delText>
              </w:r>
              <w:r w:rsidDel="00BC5B6F">
                <w:rPr>
                  <w:sz w:val="28"/>
                  <w:szCs w:val="28"/>
                </w:rPr>
                <w:delText xml:space="preserve"> </w:delText>
              </w:r>
              <w:r w:rsidR="004F45A2" w:rsidDel="00BC5B6F">
                <w:rPr>
                  <w:sz w:val="28"/>
                  <w:szCs w:val="28"/>
                </w:rPr>
                <w:delText>base path</w:delText>
              </w:r>
              <w:r w:rsidRPr="00CF6B38" w:rsidDel="00BC5B6F">
                <w:rPr>
                  <w:sz w:val="28"/>
                  <w:szCs w:val="28"/>
                </w:rPr>
                <w:delText xml:space="preserve">.  </w:delText>
              </w:r>
            </w:del>
          </w:p>
          <w:p w14:paraId="202877E1" w14:textId="77777777" w:rsidR="00825160" w:rsidRPr="00CF6B38" w:rsidRDefault="00825160" w:rsidP="00337E18">
            <w:pPr>
              <w:rPr>
                <w:sz w:val="28"/>
                <w:szCs w:val="28"/>
              </w:rPr>
            </w:pPr>
          </w:p>
          <w:p w14:paraId="7653ABC5" w14:textId="7E3734A1" w:rsidR="00874D03" w:rsidRPr="008E0A9C" w:rsidDel="00BC5B6F" w:rsidRDefault="00874D03" w:rsidP="00337E18">
            <w:pPr>
              <w:rPr>
                <w:del w:id="133" w:author="Menon, Sunita (NIH/NCI) [C]" w:date="2021-05-28T18:36:00Z"/>
                <w:sz w:val="28"/>
                <w:szCs w:val="28"/>
              </w:rPr>
            </w:pPr>
            <w:del w:id="134" w:author="Menon, Sunita (NIH/NCI) [C]" w:date="2021-05-28T18:36:00Z">
              <w:r w:rsidRPr="00301C66" w:rsidDel="00BC5B6F">
                <w:rPr>
                  <w:sz w:val="28"/>
                  <w:szCs w:val="28"/>
                  <w:u w:val="single"/>
                </w:rPr>
                <w:delText>HPCDATAMGM-14</w:delText>
              </w:r>
              <w:r w:rsidR="00CD4341" w:rsidDel="00BC5B6F">
                <w:rPr>
                  <w:sz w:val="28"/>
                  <w:szCs w:val="28"/>
                  <w:u w:val="single"/>
                </w:rPr>
                <w:delText>42</w:delText>
              </w:r>
              <w:r w:rsidRPr="00301C66" w:rsidDel="00BC5B6F">
                <w:rPr>
                  <w:sz w:val="28"/>
                  <w:szCs w:val="28"/>
                  <w:u w:val="single"/>
                </w:rPr>
                <w:delText>:</w:delText>
              </w:r>
              <w:r w:rsidRPr="00301C66" w:rsidDel="00BC5B6F">
                <w:rPr>
                  <w:sz w:val="28"/>
                  <w:szCs w:val="28"/>
                </w:rPr>
                <w:delText xml:space="preserve"> </w:delText>
              </w:r>
              <w:r w:rsidR="00301C66" w:rsidRPr="00301C66" w:rsidDel="00BC5B6F">
                <w:rPr>
                  <w:sz w:val="28"/>
                  <w:szCs w:val="28"/>
                </w:rPr>
                <w:delText xml:space="preserve"> </w:delText>
              </w:r>
              <w:r w:rsidR="00CD4341" w:rsidDel="00BC5B6F">
                <w:rPr>
                  <w:sz w:val="28"/>
                  <w:szCs w:val="28"/>
                </w:rPr>
                <w:delText xml:space="preserve">Fixed issue of </w:delText>
              </w:r>
              <w:r w:rsidR="004F45A2" w:rsidDel="00BC5B6F">
                <w:rPr>
                  <w:sz w:val="28"/>
                  <w:szCs w:val="28"/>
                </w:rPr>
                <w:delText xml:space="preserve">the error </w:delText>
              </w:r>
              <w:r w:rsidR="00CD4341" w:rsidDel="00BC5B6F">
                <w:rPr>
                  <w:sz w:val="28"/>
                  <w:szCs w:val="28"/>
                </w:rPr>
                <w:delText xml:space="preserve">stack trace appearing in the </w:delText>
              </w:r>
              <w:r w:rsidR="00C56FB4" w:rsidDel="00BC5B6F">
                <w:rPr>
                  <w:sz w:val="28"/>
                  <w:szCs w:val="28"/>
                </w:rPr>
                <w:delText xml:space="preserve">JSON file returned in the </w:delText>
              </w:r>
              <w:r w:rsidR="00CD4341" w:rsidDel="00BC5B6F">
                <w:rPr>
                  <w:sz w:val="28"/>
                  <w:szCs w:val="28"/>
                </w:rPr>
                <w:delText>REST error response</w:delText>
              </w:r>
              <w:r w:rsidR="001761E0" w:rsidDel="00BC5B6F">
                <w:rPr>
                  <w:sz w:val="28"/>
                  <w:szCs w:val="28"/>
                </w:rPr>
                <w:delText xml:space="preserve">. </w:delText>
              </w:r>
            </w:del>
          </w:p>
          <w:p w14:paraId="2C698F41" w14:textId="08423413" w:rsidR="00105BA4" w:rsidRDefault="00105BA4" w:rsidP="00337E18">
            <w:pPr>
              <w:rPr>
                <w:sz w:val="28"/>
                <w:szCs w:val="28"/>
              </w:rPr>
            </w:pPr>
          </w:p>
          <w:p w14:paraId="646707BF" w14:textId="77777777" w:rsidR="0001262E" w:rsidRDefault="0001262E" w:rsidP="0001262E">
            <w:pPr>
              <w:rPr>
                <w:b/>
                <w:bCs/>
                <w:sz w:val="28"/>
                <w:szCs w:val="28"/>
              </w:rPr>
            </w:pPr>
            <w:r w:rsidRPr="005C5371">
              <w:rPr>
                <w:b/>
                <w:bCs/>
                <w:sz w:val="28"/>
                <w:szCs w:val="28"/>
                <w:u w:val="single"/>
              </w:rPr>
              <w:t xml:space="preserve">Operational/Performance </w:t>
            </w:r>
            <w:r>
              <w:rPr>
                <w:b/>
                <w:bCs/>
                <w:sz w:val="28"/>
                <w:szCs w:val="28"/>
                <w:u w:val="single"/>
              </w:rPr>
              <w:t>Improvements</w:t>
            </w:r>
            <w:r w:rsidRPr="005C5371">
              <w:rPr>
                <w:b/>
                <w:bCs/>
                <w:sz w:val="28"/>
                <w:szCs w:val="28"/>
                <w:u w:val="single"/>
              </w:rPr>
              <w:t>:</w:t>
            </w:r>
          </w:p>
          <w:p w14:paraId="6ED45FAB" w14:textId="77777777" w:rsidR="0001262E" w:rsidRDefault="0001262E" w:rsidP="00337E18">
            <w:pPr>
              <w:rPr>
                <w:sz w:val="28"/>
                <w:szCs w:val="28"/>
              </w:rPr>
            </w:pPr>
          </w:p>
          <w:p w14:paraId="0E5F2686" w14:textId="52DFCC03" w:rsidR="00E4623C" w:rsidRPr="00050CCD" w:rsidRDefault="00E4623C" w:rsidP="00E4623C">
            <w:pPr>
              <w:pStyle w:val="Heading1"/>
              <w:rPr>
                <w:ins w:id="135" w:author="Menon, Sunita (NIH/NCI) [C]" w:date="2021-05-28T18:40:00Z"/>
                <w:rFonts w:cstheme="minorHAnsi"/>
                <w:b w:val="0"/>
                <w:bCs w:val="0"/>
                <w:sz w:val="28"/>
                <w:szCs w:val="28"/>
              </w:rPr>
            </w:pPr>
            <w:ins w:id="136" w:author="Menon, Sunita (NIH/NCI) [C]" w:date="2021-05-28T18:40:00Z">
              <w:r>
                <w:rPr>
                  <w:rFonts w:cstheme="minorHAnsi"/>
                  <w:b w:val="0"/>
                  <w:bCs w:val="0"/>
                  <w:sz w:val="28"/>
                  <w:szCs w:val="28"/>
                  <w:u w:val="single"/>
                </w:rPr>
                <w:t xml:space="preserve">HPCDATAMGM-1454, 1465: </w:t>
              </w:r>
              <w:r w:rsidRPr="00050CCD">
                <w:rPr>
                  <w:rFonts w:cstheme="minorHAnsi"/>
                  <w:b w:val="0"/>
                  <w:bCs w:val="0"/>
                  <w:sz w:val="28"/>
                  <w:szCs w:val="28"/>
                </w:rPr>
                <w:t xml:space="preserve">Added </w:t>
              </w:r>
              <w:r>
                <w:rPr>
                  <w:rFonts w:cstheme="minorHAnsi"/>
                  <w:b w:val="0"/>
                  <w:bCs w:val="0"/>
                  <w:sz w:val="28"/>
                  <w:szCs w:val="28"/>
                </w:rPr>
                <w:t xml:space="preserve">the </w:t>
              </w:r>
              <w:r w:rsidRPr="00050CCD">
                <w:rPr>
                  <w:rFonts w:cstheme="minorHAnsi"/>
                  <w:b w:val="0"/>
                  <w:bCs w:val="0"/>
                  <w:sz w:val="28"/>
                  <w:szCs w:val="28"/>
                </w:rPr>
                <w:t>ability to specify a storage class while archiving to an S3 bucket. This bypasses the affirmati</w:t>
              </w:r>
            </w:ins>
            <w:ins w:id="137" w:author="Menon, Sunita (NIH/NCI) [C]" w:date="2021-05-28T19:10:00Z">
              <w:r w:rsidR="009105E9">
                <w:rPr>
                  <w:rFonts w:cstheme="minorHAnsi"/>
                  <w:b w:val="0"/>
                  <w:bCs w:val="0"/>
                  <w:sz w:val="28"/>
                  <w:szCs w:val="28"/>
                </w:rPr>
                <w:t>ve</w:t>
              </w:r>
            </w:ins>
            <w:ins w:id="138" w:author="Menon, Sunita (NIH/NCI) [C]" w:date="2021-05-28T18:40:00Z">
              <w:r w:rsidRPr="00050CCD">
                <w:rPr>
                  <w:rFonts w:cstheme="minorHAnsi"/>
                  <w:b w:val="0"/>
                  <w:bCs w:val="0"/>
                  <w:sz w:val="28"/>
                  <w:szCs w:val="28"/>
                </w:rPr>
                <w:t xml:space="preserve"> evaluation of lifecycle rule by </w:t>
              </w:r>
              <w:r>
                <w:rPr>
                  <w:rFonts w:cstheme="minorHAnsi"/>
                  <w:b w:val="0"/>
                  <w:bCs w:val="0"/>
                  <w:sz w:val="28"/>
                  <w:szCs w:val="28"/>
                </w:rPr>
                <w:t>A</w:t>
              </w:r>
              <w:r w:rsidRPr="00050CCD">
                <w:rPr>
                  <w:rFonts w:cstheme="minorHAnsi"/>
                  <w:b w:val="0"/>
                  <w:bCs w:val="0"/>
                  <w:sz w:val="28"/>
                  <w:szCs w:val="28"/>
                </w:rPr>
                <w:t>W</w:t>
              </w:r>
              <w:r>
                <w:rPr>
                  <w:rFonts w:cstheme="minorHAnsi"/>
                  <w:b w:val="0"/>
                  <w:bCs w:val="0"/>
                  <w:sz w:val="28"/>
                  <w:szCs w:val="28"/>
                </w:rPr>
                <w:t>S</w:t>
              </w:r>
              <w:r w:rsidRPr="00050CCD">
                <w:rPr>
                  <w:rFonts w:cstheme="minorHAnsi"/>
                  <w:b w:val="0"/>
                  <w:bCs w:val="0"/>
                  <w:sz w:val="28"/>
                  <w:szCs w:val="28"/>
                </w:rPr>
                <w:t xml:space="preserve"> enabling immediate tra</w:t>
              </w:r>
              <w:r>
                <w:rPr>
                  <w:rFonts w:cstheme="minorHAnsi"/>
                  <w:b w:val="0"/>
                  <w:bCs w:val="0"/>
                  <w:sz w:val="28"/>
                  <w:szCs w:val="28"/>
                </w:rPr>
                <w:t>nsition of</w:t>
              </w:r>
              <w:r w:rsidRPr="00050CCD">
                <w:rPr>
                  <w:rFonts w:cstheme="minorHAnsi"/>
                  <w:b w:val="0"/>
                  <w:bCs w:val="0"/>
                  <w:sz w:val="28"/>
                  <w:szCs w:val="28"/>
                </w:rPr>
                <w:t xml:space="preserve"> data </w:t>
              </w:r>
              <w:r>
                <w:rPr>
                  <w:rFonts w:cstheme="minorHAnsi"/>
                  <w:b w:val="0"/>
                  <w:bCs w:val="0"/>
                  <w:sz w:val="28"/>
                  <w:szCs w:val="28"/>
                </w:rPr>
                <w:t>arriving at</w:t>
              </w:r>
              <w:r w:rsidRPr="00050CCD">
                <w:rPr>
                  <w:rFonts w:cstheme="minorHAnsi"/>
                  <w:b w:val="0"/>
                  <w:bCs w:val="0"/>
                  <w:sz w:val="28"/>
                  <w:szCs w:val="28"/>
                </w:rPr>
                <w:t xml:space="preserve"> AWS S3 to Glacier/Glacier deep archive when </w:t>
              </w:r>
              <w:r>
                <w:rPr>
                  <w:rFonts w:cstheme="minorHAnsi"/>
                  <w:b w:val="0"/>
                  <w:bCs w:val="0"/>
                  <w:sz w:val="28"/>
                  <w:szCs w:val="28"/>
                </w:rPr>
                <w:t>Glacier is the desired final destination</w:t>
              </w:r>
              <w:r w:rsidRPr="00050CCD">
                <w:rPr>
                  <w:rFonts w:cstheme="minorHAnsi"/>
                  <w:b w:val="0"/>
                  <w:bCs w:val="0"/>
                  <w:sz w:val="28"/>
                  <w:szCs w:val="28"/>
                </w:rPr>
                <w:t>.</w:t>
              </w:r>
              <w:r>
                <w:rPr>
                  <w:rFonts w:cstheme="minorHAnsi"/>
                  <w:b w:val="0"/>
                  <w:bCs w:val="0"/>
                  <w:sz w:val="28"/>
                  <w:szCs w:val="28"/>
                </w:rPr>
                <w:t xml:space="preserve"> This applies for all upload types - Globus, AWS S3, Sync upload and Pre-signed URL.</w:t>
              </w:r>
            </w:ins>
          </w:p>
          <w:p w14:paraId="388532EF" w14:textId="03680239" w:rsidR="00FF5789" w:rsidDel="00E4623C" w:rsidRDefault="00105BA4" w:rsidP="00FF5789">
            <w:pPr>
              <w:rPr>
                <w:del w:id="139" w:author="Menon, Sunita (NIH/NCI) [C]" w:date="2021-05-28T18:40:00Z"/>
              </w:rPr>
            </w:pPr>
            <w:del w:id="140" w:author="Menon, Sunita (NIH/NCI) [C]" w:date="2021-05-28T18:40:00Z">
              <w:r w:rsidRPr="00BC7425" w:rsidDel="00E4623C">
                <w:rPr>
                  <w:sz w:val="28"/>
                  <w:szCs w:val="28"/>
                  <w:u w:val="single"/>
                </w:rPr>
                <w:delText>HPCDATAMGM-1</w:delText>
              </w:r>
              <w:r w:rsidDel="00E4623C">
                <w:rPr>
                  <w:sz w:val="28"/>
                  <w:szCs w:val="28"/>
                  <w:u w:val="single"/>
                </w:rPr>
                <w:delText>4</w:delText>
              </w:r>
              <w:r w:rsidR="00FF5789" w:rsidDel="00E4623C">
                <w:rPr>
                  <w:sz w:val="28"/>
                  <w:szCs w:val="28"/>
                  <w:u w:val="single"/>
                </w:rPr>
                <w:delText>50</w:delText>
              </w:r>
              <w:r w:rsidRPr="00BC7425" w:rsidDel="00E4623C">
                <w:rPr>
                  <w:sz w:val="28"/>
                  <w:szCs w:val="28"/>
                </w:rPr>
                <w:delText xml:space="preserve">: </w:delText>
              </w:r>
              <w:r w:rsidR="00FF5789" w:rsidDel="00E4623C">
                <w:rPr>
                  <w:sz w:val="28"/>
                  <w:szCs w:val="28"/>
                </w:rPr>
                <w:delText xml:space="preserve"> </w:delText>
              </w:r>
              <w:r w:rsidR="00FF5789" w:rsidRPr="00FF5789" w:rsidDel="00E4623C">
                <w:rPr>
                  <w:sz w:val="28"/>
                  <w:szCs w:val="28"/>
                </w:rPr>
                <w:delText xml:space="preserve">Increased </w:delText>
              </w:r>
              <w:r w:rsidR="003D3BD3" w:rsidDel="00E4623C">
                <w:rPr>
                  <w:sz w:val="28"/>
                  <w:szCs w:val="28"/>
                </w:rPr>
                <w:delText xml:space="preserve">the </w:delText>
              </w:r>
              <w:r w:rsidR="00FF5789" w:rsidRPr="00FF5789" w:rsidDel="00E4623C">
                <w:rPr>
                  <w:sz w:val="28"/>
                  <w:szCs w:val="28"/>
                </w:rPr>
                <w:delText xml:space="preserve">frequency of the scheduler that processes the asynchronous Bulk Data Object Registration tasks from once a minute to every 20 seconds. </w:delText>
              </w:r>
            </w:del>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6"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7"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9105E9"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9105E9" w:rsidP="00E16925">
            <w:pPr>
              <w:rPr>
                <w:rFonts w:cstheme="minorHAnsi"/>
                <w:sz w:val="28"/>
                <w:szCs w:val="28"/>
              </w:rPr>
            </w:pPr>
            <w:hyperlink r:id="rId9"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9105E9" w:rsidP="00E16925">
            <w:pPr>
              <w:rPr>
                <w:rFonts w:cstheme="minorHAnsi"/>
                <w:sz w:val="28"/>
                <w:szCs w:val="28"/>
              </w:rPr>
            </w:pPr>
            <w:hyperlink r:id="rId10"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9105E9" w:rsidP="00E16925">
            <w:pPr>
              <w:rPr>
                <w:rFonts w:cstheme="minorHAnsi"/>
                <w:sz w:val="28"/>
                <w:szCs w:val="28"/>
              </w:rPr>
            </w:pPr>
            <w:hyperlink r:id="rId11"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9105E9" w:rsidP="00E16925">
            <w:pPr>
              <w:rPr>
                <w:rFonts w:cstheme="minorHAnsi"/>
                <w:sz w:val="28"/>
                <w:szCs w:val="28"/>
              </w:rPr>
            </w:pPr>
            <w:hyperlink r:id="rId12"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9105E9" w:rsidP="00E16925">
            <w:pPr>
              <w:rPr>
                <w:rFonts w:cstheme="minorHAnsi"/>
                <w:sz w:val="28"/>
                <w:szCs w:val="28"/>
              </w:rPr>
            </w:pPr>
            <w:hyperlink r:id="rId13"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62E"/>
    <w:rsid w:val="00012CDE"/>
    <w:rsid w:val="0001400F"/>
    <w:rsid w:val="00016FF7"/>
    <w:rsid w:val="00017727"/>
    <w:rsid w:val="000212F9"/>
    <w:rsid w:val="00024AAB"/>
    <w:rsid w:val="00032AD1"/>
    <w:rsid w:val="00034E65"/>
    <w:rsid w:val="0003626B"/>
    <w:rsid w:val="0004265D"/>
    <w:rsid w:val="00042CE4"/>
    <w:rsid w:val="000434DD"/>
    <w:rsid w:val="00043A0C"/>
    <w:rsid w:val="00043EF7"/>
    <w:rsid w:val="0005460B"/>
    <w:rsid w:val="00055061"/>
    <w:rsid w:val="000577E5"/>
    <w:rsid w:val="00060C24"/>
    <w:rsid w:val="00066652"/>
    <w:rsid w:val="000724D4"/>
    <w:rsid w:val="00076AF9"/>
    <w:rsid w:val="0007754D"/>
    <w:rsid w:val="00080CE1"/>
    <w:rsid w:val="00084430"/>
    <w:rsid w:val="00085831"/>
    <w:rsid w:val="00085F56"/>
    <w:rsid w:val="00087A13"/>
    <w:rsid w:val="0009284C"/>
    <w:rsid w:val="000976DA"/>
    <w:rsid w:val="000A0F17"/>
    <w:rsid w:val="000A7058"/>
    <w:rsid w:val="000A7988"/>
    <w:rsid w:val="000B23B7"/>
    <w:rsid w:val="000B2A1B"/>
    <w:rsid w:val="000B72A6"/>
    <w:rsid w:val="000C3993"/>
    <w:rsid w:val="000C461D"/>
    <w:rsid w:val="000D1EE3"/>
    <w:rsid w:val="000D455A"/>
    <w:rsid w:val="000E0C07"/>
    <w:rsid w:val="000E1368"/>
    <w:rsid w:val="000E25B3"/>
    <w:rsid w:val="000E6A40"/>
    <w:rsid w:val="000F0B71"/>
    <w:rsid w:val="000F4CEB"/>
    <w:rsid w:val="000F6151"/>
    <w:rsid w:val="00102621"/>
    <w:rsid w:val="00105BA4"/>
    <w:rsid w:val="001105A4"/>
    <w:rsid w:val="00111F6F"/>
    <w:rsid w:val="00116338"/>
    <w:rsid w:val="00116903"/>
    <w:rsid w:val="00116ADF"/>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8A4"/>
    <w:rsid w:val="00183036"/>
    <w:rsid w:val="00187629"/>
    <w:rsid w:val="001912E5"/>
    <w:rsid w:val="001917A9"/>
    <w:rsid w:val="00191A32"/>
    <w:rsid w:val="00191EE4"/>
    <w:rsid w:val="00196818"/>
    <w:rsid w:val="001972E4"/>
    <w:rsid w:val="00197E29"/>
    <w:rsid w:val="001A00B9"/>
    <w:rsid w:val="001A0326"/>
    <w:rsid w:val="001A0786"/>
    <w:rsid w:val="001A177F"/>
    <w:rsid w:val="001A45E8"/>
    <w:rsid w:val="001A4DB6"/>
    <w:rsid w:val="001A7F20"/>
    <w:rsid w:val="001B25AE"/>
    <w:rsid w:val="001B56FD"/>
    <w:rsid w:val="001C0100"/>
    <w:rsid w:val="001C1BFF"/>
    <w:rsid w:val="001C2024"/>
    <w:rsid w:val="001C40FF"/>
    <w:rsid w:val="001C44AB"/>
    <w:rsid w:val="001C76CF"/>
    <w:rsid w:val="001C7BF2"/>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34720"/>
    <w:rsid w:val="00337E18"/>
    <w:rsid w:val="003434F9"/>
    <w:rsid w:val="0034676A"/>
    <w:rsid w:val="00351166"/>
    <w:rsid w:val="003514A0"/>
    <w:rsid w:val="00351902"/>
    <w:rsid w:val="00353AFA"/>
    <w:rsid w:val="00353BC4"/>
    <w:rsid w:val="00355699"/>
    <w:rsid w:val="00361E94"/>
    <w:rsid w:val="00362713"/>
    <w:rsid w:val="00363701"/>
    <w:rsid w:val="00364404"/>
    <w:rsid w:val="00366BEE"/>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2E0A"/>
    <w:rsid w:val="003B4A1E"/>
    <w:rsid w:val="003B4E0F"/>
    <w:rsid w:val="003B6093"/>
    <w:rsid w:val="003C1202"/>
    <w:rsid w:val="003C3B2C"/>
    <w:rsid w:val="003C561D"/>
    <w:rsid w:val="003C5D5F"/>
    <w:rsid w:val="003C6A1C"/>
    <w:rsid w:val="003D1FAB"/>
    <w:rsid w:val="003D3BD3"/>
    <w:rsid w:val="003D5315"/>
    <w:rsid w:val="003D6AF2"/>
    <w:rsid w:val="003E33F5"/>
    <w:rsid w:val="003E419D"/>
    <w:rsid w:val="003E68E6"/>
    <w:rsid w:val="003E7FB5"/>
    <w:rsid w:val="003F163F"/>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B592C"/>
    <w:rsid w:val="004C03E1"/>
    <w:rsid w:val="004C38B8"/>
    <w:rsid w:val="004C5434"/>
    <w:rsid w:val="004C5EE6"/>
    <w:rsid w:val="004C69B1"/>
    <w:rsid w:val="004D0CAC"/>
    <w:rsid w:val="004D1533"/>
    <w:rsid w:val="004D2964"/>
    <w:rsid w:val="004D359B"/>
    <w:rsid w:val="004D432C"/>
    <w:rsid w:val="004D4EBA"/>
    <w:rsid w:val="004D70B4"/>
    <w:rsid w:val="004E4C3E"/>
    <w:rsid w:val="004E5198"/>
    <w:rsid w:val="004E6073"/>
    <w:rsid w:val="004F0F30"/>
    <w:rsid w:val="004F1A70"/>
    <w:rsid w:val="004F1BE7"/>
    <w:rsid w:val="004F45A2"/>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177C"/>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8085F"/>
    <w:rsid w:val="0058229C"/>
    <w:rsid w:val="005830A2"/>
    <w:rsid w:val="005863A2"/>
    <w:rsid w:val="005909D0"/>
    <w:rsid w:val="00592CDF"/>
    <w:rsid w:val="005966DA"/>
    <w:rsid w:val="00597294"/>
    <w:rsid w:val="005A2BA1"/>
    <w:rsid w:val="005A2CDD"/>
    <w:rsid w:val="005A5853"/>
    <w:rsid w:val="005A6A00"/>
    <w:rsid w:val="005A6B02"/>
    <w:rsid w:val="005B049B"/>
    <w:rsid w:val="005B6BA4"/>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5EA"/>
    <w:rsid w:val="006915E4"/>
    <w:rsid w:val="00694BE0"/>
    <w:rsid w:val="006A043C"/>
    <w:rsid w:val="006A24A6"/>
    <w:rsid w:val="006A2B4B"/>
    <w:rsid w:val="006A302E"/>
    <w:rsid w:val="006A3639"/>
    <w:rsid w:val="006A4A0F"/>
    <w:rsid w:val="006A4F89"/>
    <w:rsid w:val="006A77CA"/>
    <w:rsid w:val="006B0CE9"/>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52F5"/>
    <w:rsid w:val="00746182"/>
    <w:rsid w:val="0074703D"/>
    <w:rsid w:val="00753D3A"/>
    <w:rsid w:val="00754917"/>
    <w:rsid w:val="00756262"/>
    <w:rsid w:val="00760B76"/>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7B6"/>
    <w:rsid w:val="0079792A"/>
    <w:rsid w:val="007A104C"/>
    <w:rsid w:val="007A14C4"/>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5AD2"/>
    <w:rsid w:val="007C6617"/>
    <w:rsid w:val="007D1E1A"/>
    <w:rsid w:val="007D43BF"/>
    <w:rsid w:val="007E0E1E"/>
    <w:rsid w:val="007E2302"/>
    <w:rsid w:val="007E2806"/>
    <w:rsid w:val="007E40A0"/>
    <w:rsid w:val="007E4B16"/>
    <w:rsid w:val="007E6F17"/>
    <w:rsid w:val="007E7ACE"/>
    <w:rsid w:val="007F2545"/>
    <w:rsid w:val="007F4A45"/>
    <w:rsid w:val="007F5999"/>
    <w:rsid w:val="007F63B4"/>
    <w:rsid w:val="007F73A5"/>
    <w:rsid w:val="00801F0B"/>
    <w:rsid w:val="00805406"/>
    <w:rsid w:val="00805D10"/>
    <w:rsid w:val="0080614F"/>
    <w:rsid w:val="00806560"/>
    <w:rsid w:val="0080696E"/>
    <w:rsid w:val="00810BCE"/>
    <w:rsid w:val="00811B6E"/>
    <w:rsid w:val="0081460F"/>
    <w:rsid w:val="00814B03"/>
    <w:rsid w:val="008221CD"/>
    <w:rsid w:val="0082411F"/>
    <w:rsid w:val="00825160"/>
    <w:rsid w:val="00825FF2"/>
    <w:rsid w:val="00827208"/>
    <w:rsid w:val="00827273"/>
    <w:rsid w:val="0083178D"/>
    <w:rsid w:val="00833AEB"/>
    <w:rsid w:val="00835DE1"/>
    <w:rsid w:val="008375BC"/>
    <w:rsid w:val="00837E4C"/>
    <w:rsid w:val="008404C5"/>
    <w:rsid w:val="008407C9"/>
    <w:rsid w:val="00843967"/>
    <w:rsid w:val="008449ED"/>
    <w:rsid w:val="00852257"/>
    <w:rsid w:val="008545C1"/>
    <w:rsid w:val="00854950"/>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7551"/>
    <w:rsid w:val="008E0A9C"/>
    <w:rsid w:val="008E1F56"/>
    <w:rsid w:val="008E2654"/>
    <w:rsid w:val="008E2CE5"/>
    <w:rsid w:val="008F0F08"/>
    <w:rsid w:val="008F17D3"/>
    <w:rsid w:val="008F4D9B"/>
    <w:rsid w:val="0090180E"/>
    <w:rsid w:val="0090510F"/>
    <w:rsid w:val="00906718"/>
    <w:rsid w:val="00906922"/>
    <w:rsid w:val="0090789D"/>
    <w:rsid w:val="009105E9"/>
    <w:rsid w:val="00913370"/>
    <w:rsid w:val="00914168"/>
    <w:rsid w:val="0092646F"/>
    <w:rsid w:val="00931641"/>
    <w:rsid w:val="00931C82"/>
    <w:rsid w:val="009334AD"/>
    <w:rsid w:val="009373F8"/>
    <w:rsid w:val="009405B1"/>
    <w:rsid w:val="009420E8"/>
    <w:rsid w:val="00942AD9"/>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7C66"/>
    <w:rsid w:val="00A1293B"/>
    <w:rsid w:val="00A160A3"/>
    <w:rsid w:val="00A16B86"/>
    <w:rsid w:val="00A16B92"/>
    <w:rsid w:val="00A17462"/>
    <w:rsid w:val="00A21280"/>
    <w:rsid w:val="00A23CCE"/>
    <w:rsid w:val="00A253C3"/>
    <w:rsid w:val="00A25994"/>
    <w:rsid w:val="00A27DF0"/>
    <w:rsid w:val="00A31492"/>
    <w:rsid w:val="00A32EAE"/>
    <w:rsid w:val="00A33011"/>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553C"/>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5698"/>
    <w:rsid w:val="00AB7FE4"/>
    <w:rsid w:val="00AC2145"/>
    <w:rsid w:val="00AC2883"/>
    <w:rsid w:val="00AC3864"/>
    <w:rsid w:val="00AC4291"/>
    <w:rsid w:val="00AD584D"/>
    <w:rsid w:val="00AD79C2"/>
    <w:rsid w:val="00AE154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0A56"/>
    <w:rsid w:val="00B82344"/>
    <w:rsid w:val="00B854A8"/>
    <w:rsid w:val="00B9005B"/>
    <w:rsid w:val="00B90ED5"/>
    <w:rsid w:val="00B9518A"/>
    <w:rsid w:val="00B9534C"/>
    <w:rsid w:val="00B97990"/>
    <w:rsid w:val="00BA06A3"/>
    <w:rsid w:val="00BA0CE6"/>
    <w:rsid w:val="00BA2861"/>
    <w:rsid w:val="00BA29BE"/>
    <w:rsid w:val="00BA2C31"/>
    <w:rsid w:val="00BA3B1C"/>
    <w:rsid w:val="00BA6A0E"/>
    <w:rsid w:val="00BA7437"/>
    <w:rsid w:val="00BB04C8"/>
    <w:rsid w:val="00BB643D"/>
    <w:rsid w:val="00BC4662"/>
    <w:rsid w:val="00BC4750"/>
    <w:rsid w:val="00BC5B6F"/>
    <w:rsid w:val="00BC6FDF"/>
    <w:rsid w:val="00BC7425"/>
    <w:rsid w:val="00BD0F52"/>
    <w:rsid w:val="00BD128E"/>
    <w:rsid w:val="00BD748C"/>
    <w:rsid w:val="00BE2EF0"/>
    <w:rsid w:val="00BE6F4F"/>
    <w:rsid w:val="00BE731B"/>
    <w:rsid w:val="00BE7B53"/>
    <w:rsid w:val="00BF1AA1"/>
    <w:rsid w:val="00BF3B84"/>
    <w:rsid w:val="00BF5050"/>
    <w:rsid w:val="00BF5442"/>
    <w:rsid w:val="00BF7FA3"/>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40CA3"/>
    <w:rsid w:val="00C41BB6"/>
    <w:rsid w:val="00C4422F"/>
    <w:rsid w:val="00C50145"/>
    <w:rsid w:val="00C506B0"/>
    <w:rsid w:val="00C54055"/>
    <w:rsid w:val="00C553A3"/>
    <w:rsid w:val="00C56FB4"/>
    <w:rsid w:val="00C57817"/>
    <w:rsid w:val="00C579EC"/>
    <w:rsid w:val="00C57FE0"/>
    <w:rsid w:val="00C63FF4"/>
    <w:rsid w:val="00C659DE"/>
    <w:rsid w:val="00C7076E"/>
    <w:rsid w:val="00C7654D"/>
    <w:rsid w:val="00C76B68"/>
    <w:rsid w:val="00C80B8A"/>
    <w:rsid w:val="00C81822"/>
    <w:rsid w:val="00C81BA9"/>
    <w:rsid w:val="00C81F21"/>
    <w:rsid w:val="00C82964"/>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D4341"/>
    <w:rsid w:val="00CE50AE"/>
    <w:rsid w:val="00CF466D"/>
    <w:rsid w:val="00CF4DA1"/>
    <w:rsid w:val="00CF6B38"/>
    <w:rsid w:val="00CF708D"/>
    <w:rsid w:val="00D02223"/>
    <w:rsid w:val="00D04408"/>
    <w:rsid w:val="00D05E6B"/>
    <w:rsid w:val="00D05F9C"/>
    <w:rsid w:val="00D0630A"/>
    <w:rsid w:val="00D1023A"/>
    <w:rsid w:val="00D1565E"/>
    <w:rsid w:val="00D1695E"/>
    <w:rsid w:val="00D17C30"/>
    <w:rsid w:val="00D20904"/>
    <w:rsid w:val="00D20BBE"/>
    <w:rsid w:val="00D21D2F"/>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61D33"/>
    <w:rsid w:val="00D6272D"/>
    <w:rsid w:val="00D62BE2"/>
    <w:rsid w:val="00D62F25"/>
    <w:rsid w:val="00D6486E"/>
    <w:rsid w:val="00D66342"/>
    <w:rsid w:val="00D679F0"/>
    <w:rsid w:val="00D70D78"/>
    <w:rsid w:val="00D71B0B"/>
    <w:rsid w:val="00D7321C"/>
    <w:rsid w:val="00D7333F"/>
    <w:rsid w:val="00D75BE2"/>
    <w:rsid w:val="00D772DD"/>
    <w:rsid w:val="00D77D48"/>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5679"/>
    <w:rsid w:val="00DC7F9A"/>
    <w:rsid w:val="00DD256F"/>
    <w:rsid w:val="00DD258D"/>
    <w:rsid w:val="00DD4658"/>
    <w:rsid w:val="00DD4C01"/>
    <w:rsid w:val="00DD5F20"/>
    <w:rsid w:val="00DE195A"/>
    <w:rsid w:val="00DE51C3"/>
    <w:rsid w:val="00DF1E71"/>
    <w:rsid w:val="00DF2085"/>
    <w:rsid w:val="00DF2CB2"/>
    <w:rsid w:val="00DF384C"/>
    <w:rsid w:val="00DF5321"/>
    <w:rsid w:val="00DF5C8C"/>
    <w:rsid w:val="00DF601E"/>
    <w:rsid w:val="00DF76D2"/>
    <w:rsid w:val="00E016DE"/>
    <w:rsid w:val="00E01CE1"/>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9E6"/>
    <w:rsid w:val="00E67428"/>
    <w:rsid w:val="00E67D64"/>
    <w:rsid w:val="00E71608"/>
    <w:rsid w:val="00E72069"/>
    <w:rsid w:val="00E7525F"/>
    <w:rsid w:val="00E77B85"/>
    <w:rsid w:val="00E77F04"/>
    <w:rsid w:val="00E8032E"/>
    <w:rsid w:val="00E80796"/>
    <w:rsid w:val="00E810EE"/>
    <w:rsid w:val="00E81B5A"/>
    <w:rsid w:val="00E8257F"/>
    <w:rsid w:val="00E87317"/>
    <w:rsid w:val="00E87579"/>
    <w:rsid w:val="00E94C6E"/>
    <w:rsid w:val="00E95B4D"/>
    <w:rsid w:val="00E95E87"/>
    <w:rsid w:val="00E96439"/>
    <w:rsid w:val="00EA00AC"/>
    <w:rsid w:val="00EA49E5"/>
    <w:rsid w:val="00EA68F7"/>
    <w:rsid w:val="00EA6DE3"/>
    <w:rsid w:val="00EB13BC"/>
    <w:rsid w:val="00EB1877"/>
    <w:rsid w:val="00EB43BE"/>
    <w:rsid w:val="00EB6E64"/>
    <w:rsid w:val="00EC0A64"/>
    <w:rsid w:val="00EC31D2"/>
    <w:rsid w:val="00ED505B"/>
    <w:rsid w:val="00ED53C6"/>
    <w:rsid w:val="00EE0A7C"/>
    <w:rsid w:val="00EE2BD5"/>
    <w:rsid w:val="00EE3EF5"/>
    <w:rsid w:val="00EE4757"/>
    <w:rsid w:val="00EE4AC4"/>
    <w:rsid w:val="00EE709C"/>
    <w:rsid w:val="00EF1054"/>
    <w:rsid w:val="00EF35B5"/>
    <w:rsid w:val="00EF6863"/>
    <w:rsid w:val="00F00895"/>
    <w:rsid w:val="00F023B6"/>
    <w:rsid w:val="00F024EE"/>
    <w:rsid w:val="00F16431"/>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www.globus.org" TargetMode="External"/><Relationship Id="rId3" Type="http://schemas.openxmlformats.org/officeDocument/2006/relationships/settings" Target="settings.xml"/><Relationship Id="rId7" Type="http://schemas.openxmlformats.org/officeDocument/2006/relationships/hyperlink" Target="https://wiki.nci.nih.gov/display/DMEdoc/DME+User+Guide" TargetMode="External"/><Relationship Id="rId12"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mailto:NCIDataVault@mail.nih.gov" TargetMode="External"/><Relationship Id="rId15" Type="http://schemas.microsoft.com/office/2011/relationships/people" Target="people.xml"/><Relationship Id="rId10"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38</cp:revision>
  <dcterms:created xsi:type="dcterms:W3CDTF">2021-03-30T17:37:00Z</dcterms:created>
  <dcterms:modified xsi:type="dcterms:W3CDTF">2021-05-28T23:10:00Z</dcterms:modified>
</cp:coreProperties>
</file>