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FF48E7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59382F">
              <w:rPr>
                <w:rFonts w:cstheme="minorHAnsi"/>
                <w:b/>
                <w:bCs/>
                <w:sz w:val="28"/>
                <w:szCs w:val="28"/>
              </w:rPr>
              <w:t>40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59382F">
              <w:rPr>
                <w:rFonts w:cstheme="minorHAnsi"/>
                <w:b/>
                <w:bCs/>
                <w:sz w:val="28"/>
                <w:szCs w:val="28"/>
              </w:rPr>
              <w:t>January</w:t>
            </w:r>
            <w:r w:rsidR="00400809">
              <w:rPr>
                <w:rFonts w:cstheme="minorHAnsi"/>
                <w:b/>
                <w:bCs/>
                <w:sz w:val="28"/>
                <w:szCs w:val="28"/>
              </w:rPr>
              <w:t xml:space="preserve"> </w:t>
            </w:r>
            <w:r w:rsidR="0059382F">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F77900F" w14:textId="78731686" w:rsidR="00DB2CEA" w:rsidRDefault="00DB2CEA" w:rsidP="00E16925">
            <w:pPr>
              <w:rPr>
                <w:rFonts w:cstheme="minorHAnsi"/>
                <w:sz w:val="28"/>
                <w:szCs w:val="28"/>
              </w:rPr>
            </w:pPr>
            <w:r>
              <w:rPr>
                <w:rFonts w:cstheme="minorHAnsi"/>
                <w:sz w:val="28"/>
                <w:szCs w:val="28"/>
              </w:rPr>
              <w:t>v2.40.0 – January 30, 2024</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lastRenderedPageBreak/>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6D770024" w:rsidR="00674E0D" w:rsidRDefault="00D10322" w:rsidP="008359AB">
            <w:pPr>
              <w:pStyle w:val="NormalWeb"/>
              <w:spacing w:before="0" w:beforeAutospacing="0" w:after="0" w:afterAutospacing="0"/>
              <w:rPr>
                <w:color w:val="0E101A"/>
                <w:sz w:val="28"/>
                <w:szCs w:val="28"/>
              </w:rPr>
            </w:pPr>
            <w:r w:rsidRPr="00DB2CEA">
              <w:rPr>
                <w:color w:val="0E101A"/>
                <w:sz w:val="28"/>
                <w:szCs w:val="28"/>
                <w:u w:val="single"/>
              </w:rPr>
              <w:t>HPCDATAMGM-1862</w:t>
            </w:r>
            <w:r>
              <w:rPr>
                <w:color w:val="0E101A"/>
                <w:sz w:val="28"/>
                <w:szCs w:val="28"/>
              </w:rPr>
              <w:t>: Added a new command line ut</w:t>
            </w:r>
            <w:r w:rsidR="008F2BDF">
              <w:rPr>
                <w:color w:val="0E101A"/>
                <w:sz w:val="28"/>
                <w:szCs w:val="28"/>
              </w:rPr>
              <w:t xml:space="preserve">ility </w:t>
            </w:r>
            <w:r w:rsidR="00DB2CEA" w:rsidRPr="00DB2CEA">
              <w:rPr>
                <w:i/>
                <w:iCs/>
                <w:color w:val="0E101A"/>
                <w:sz w:val="28"/>
                <w:szCs w:val="28"/>
              </w:rPr>
              <w:t>dm_download_dataobject_aspera</w:t>
            </w:r>
            <w:r w:rsidR="00DB2CEA">
              <w:rPr>
                <w:color w:val="0E101A"/>
                <w:sz w:val="28"/>
                <w:szCs w:val="28"/>
              </w:rPr>
              <w:t xml:space="preserve"> </w:t>
            </w:r>
            <w:r w:rsidR="008F2BDF">
              <w:rPr>
                <w:color w:val="0E101A"/>
                <w:sz w:val="28"/>
                <w:szCs w:val="28"/>
              </w:rPr>
              <w:t xml:space="preserve">to </w:t>
            </w:r>
            <w:r w:rsidR="00DB2CEA">
              <w:rPr>
                <w:color w:val="0E101A"/>
                <w:sz w:val="28"/>
                <w:szCs w:val="28"/>
              </w:rPr>
              <w:t>transfer</w:t>
            </w:r>
            <w:r w:rsidR="008F2BDF">
              <w:rPr>
                <w:color w:val="0E101A"/>
                <w:sz w:val="28"/>
                <w:szCs w:val="28"/>
              </w:rPr>
              <w:t xml:space="preserve"> </w:t>
            </w:r>
            <w:r w:rsidR="00DB2CEA">
              <w:rPr>
                <w:color w:val="0E101A"/>
                <w:sz w:val="28"/>
                <w:szCs w:val="28"/>
              </w:rPr>
              <w:t xml:space="preserve">a file or a list of files </w:t>
            </w:r>
            <w:r w:rsidR="008F2BDF">
              <w:rPr>
                <w:color w:val="0E101A"/>
                <w:sz w:val="28"/>
                <w:szCs w:val="28"/>
              </w:rPr>
              <w:t xml:space="preserve">from DME to Aspera endpoints. This </w:t>
            </w:r>
            <w:r w:rsidR="00173A19">
              <w:rPr>
                <w:color w:val="0E101A"/>
                <w:sz w:val="28"/>
                <w:szCs w:val="28"/>
              </w:rPr>
              <w:t>utility</w:t>
            </w:r>
            <w:r w:rsidR="008F2BDF">
              <w:rPr>
                <w:color w:val="0E101A"/>
                <w:sz w:val="28"/>
                <w:szCs w:val="28"/>
              </w:rPr>
              <w:t xml:space="preserve"> provides a </w:t>
            </w:r>
            <w:r w:rsidR="00EE76CA">
              <w:rPr>
                <w:color w:val="0E101A"/>
                <w:sz w:val="28"/>
                <w:szCs w:val="28"/>
              </w:rPr>
              <w:t>higher-level</w:t>
            </w:r>
            <w:r w:rsidR="00DB2CEA">
              <w:rPr>
                <w:color w:val="0E101A"/>
                <w:sz w:val="28"/>
                <w:szCs w:val="28"/>
              </w:rPr>
              <w:t xml:space="preserve"> </w:t>
            </w:r>
            <w:r w:rsidR="008F2BDF">
              <w:rPr>
                <w:color w:val="0E101A"/>
                <w:sz w:val="28"/>
                <w:szCs w:val="28"/>
              </w:rPr>
              <w:t xml:space="preserve">programmatic interface for submitting </w:t>
            </w:r>
            <w:r w:rsidR="00DB2CEA">
              <w:rPr>
                <w:color w:val="0E101A"/>
                <w:sz w:val="28"/>
                <w:szCs w:val="28"/>
              </w:rPr>
              <w:t>files</w:t>
            </w:r>
            <w:r w:rsidR="008F2BDF">
              <w:rPr>
                <w:color w:val="0E101A"/>
                <w:sz w:val="28"/>
                <w:szCs w:val="28"/>
              </w:rPr>
              <w:t xml:space="preserve"> from DME to dbGaP.</w:t>
            </w:r>
            <w:r w:rsidR="009C5569">
              <w:rPr>
                <w:color w:val="0E101A"/>
                <w:sz w:val="28"/>
                <w:szCs w:val="28"/>
              </w:rPr>
              <w:t xml:space="preserve"> For details, refer to </w:t>
            </w:r>
            <w:hyperlink r:id="rId7" w:history="1">
              <w:r w:rsidR="009C5569" w:rsidRPr="009C5569">
                <w:rPr>
                  <w:rStyle w:val="Hyperlink"/>
                  <w:sz w:val="28"/>
                  <w:szCs w:val="28"/>
                </w:rPr>
                <w:t>Using dm_download_dataobject_aspera</w:t>
              </w:r>
            </w:hyperlink>
            <w:r w:rsidR="009C5569">
              <w:rPr>
                <w:color w:val="0E101A"/>
                <w:sz w:val="28"/>
                <w:szCs w:val="28"/>
              </w:rPr>
              <w:t>.</w:t>
            </w:r>
          </w:p>
          <w:p w14:paraId="56FB23B6" w14:textId="77777777" w:rsidR="00DB2CEA" w:rsidRDefault="00DB2CEA" w:rsidP="008359AB">
            <w:pPr>
              <w:pStyle w:val="NormalWeb"/>
              <w:spacing w:before="0" w:beforeAutospacing="0" w:after="0" w:afterAutospacing="0"/>
              <w:rPr>
                <w:color w:val="0E101A"/>
                <w:sz w:val="28"/>
                <w:szCs w:val="28"/>
              </w:rPr>
            </w:pPr>
          </w:p>
          <w:p w14:paraId="209F3A7A" w14:textId="3B6979C4" w:rsidR="00DB2CEA" w:rsidRDefault="00DB2CEA" w:rsidP="00DB2CEA">
            <w:pPr>
              <w:pStyle w:val="NormalWeb"/>
              <w:spacing w:before="0" w:beforeAutospacing="0" w:after="0" w:afterAutospacing="0"/>
              <w:rPr>
                <w:color w:val="0E101A"/>
                <w:sz w:val="28"/>
                <w:szCs w:val="28"/>
              </w:rPr>
            </w:pPr>
            <w:r w:rsidRPr="00DB2CEA">
              <w:rPr>
                <w:color w:val="0E101A"/>
                <w:sz w:val="28"/>
                <w:szCs w:val="28"/>
                <w:u w:val="single"/>
              </w:rPr>
              <w:t>HPCDATAMGM-1884</w:t>
            </w:r>
            <w:r>
              <w:rPr>
                <w:color w:val="0E101A"/>
                <w:sz w:val="28"/>
                <w:szCs w:val="28"/>
              </w:rPr>
              <w:t xml:space="preserve">: Added a new command line utility </w:t>
            </w:r>
            <w:r w:rsidRPr="00DB2CEA">
              <w:rPr>
                <w:i/>
                <w:iCs/>
                <w:color w:val="0E101A"/>
                <w:sz w:val="28"/>
                <w:szCs w:val="28"/>
              </w:rPr>
              <w:t>dm_download_collection_aspera</w:t>
            </w:r>
            <w:r>
              <w:rPr>
                <w:color w:val="0E101A"/>
                <w:sz w:val="28"/>
                <w:szCs w:val="28"/>
              </w:rPr>
              <w:t xml:space="preserve"> to transfer a collection or list of collections from DME to Aspera endpoints. This </w:t>
            </w:r>
            <w:r w:rsidR="00173A19">
              <w:rPr>
                <w:color w:val="0E101A"/>
                <w:sz w:val="28"/>
                <w:szCs w:val="28"/>
              </w:rPr>
              <w:t>utility</w:t>
            </w:r>
            <w:r>
              <w:rPr>
                <w:color w:val="0E101A"/>
                <w:sz w:val="28"/>
                <w:szCs w:val="28"/>
              </w:rPr>
              <w:t xml:space="preserve"> provides a </w:t>
            </w:r>
            <w:r w:rsidR="00EE76CA">
              <w:rPr>
                <w:color w:val="0E101A"/>
                <w:sz w:val="28"/>
                <w:szCs w:val="28"/>
              </w:rPr>
              <w:t>higher-level</w:t>
            </w:r>
            <w:r>
              <w:rPr>
                <w:color w:val="0E101A"/>
                <w:sz w:val="28"/>
                <w:szCs w:val="28"/>
              </w:rPr>
              <w:t xml:space="preserve"> programmatic interface for submitting collections from DME to dbGaP.</w:t>
            </w:r>
            <w:r w:rsidR="009C5569">
              <w:rPr>
                <w:color w:val="0E101A"/>
                <w:sz w:val="28"/>
                <w:szCs w:val="28"/>
              </w:rPr>
              <w:t xml:space="preserve"> For details, refer to </w:t>
            </w:r>
            <w:hyperlink r:id="rId8" w:history="1">
              <w:r w:rsidR="009C5569" w:rsidRPr="009C5569">
                <w:rPr>
                  <w:rStyle w:val="Hyperlink"/>
                  <w:sz w:val="28"/>
                  <w:szCs w:val="28"/>
                </w:rPr>
                <w:t>Using dm_download_collection_aspera</w:t>
              </w:r>
            </w:hyperlink>
            <w:r w:rsidR="009C5569">
              <w:rPr>
                <w:color w:val="0E101A"/>
                <w:sz w:val="28"/>
                <w:szCs w:val="28"/>
              </w:rPr>
              <w:t>.</w:t>
            </w:r>
          </w:p>
          <w:p w14:paraId="15AB1491" w14:textId="77777777" w:rsidR="00D10322" w:rsidRDefault="00D10322" w:rsidP="008359AB">
            <w:pPr>
              <w:pStyle w:val="NormalWeb"/>
              <w:spacing w:before="0" w:beforeAutospacing="0" w:after="0" w:afterAutospacing="0"/>
              <w:rPr>
                <w:color w:val="0E101A"/>
                <w:sz w:val="28"/>
                <w:szCs w:val="28"/>
                <w:u w:val="single"/>
              </w:rPr>
            </w:pPr>
          </w:p>
          <w:p w14:paraId="5790ED91" w14:textId="2C7CB1B8"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w:t>
            </w:r>
            <w:r w:rsidR="0059382F">
              <w:rPr>
                <w:color w:val="0E101A"/>
                <w:sz w:val="28"/>
                <w:szCs w:val="28"/>
                <w:u w:val="single"/>
              </w:rPr>
              <w:t>60</w:t>
            </w:r>
            <w:r w:rsidRPr="00470EF7">
              <w:rPr>
                <w:color w:val="0E101A"/>
                <w:sz w:val="28"/>
                <w:szCs w:val="28"/>
                <w:u w:val="single"/>
              </w:rPr>
              <w:t>:</w:t>
            </w:r>
            <w:r w:rsidRPr="00470EF7">
              <w:rPr>
                <w:color w:val="0E101A"/>
                <w:sz w:val="28"/>
                <w:szCs w:val="28"/>
              </w:rPr>
              <w:t> </w:t>
            </w:r>
            <w:r w:rsidR="00D6458F">
              <w:rPr>
                <w:color w:val="0E101A"/>
                <w:sz w:val="28"/>
                <w:szCs w:val="28"/>
              </w:rPr>
              <w:t xml:space="preserve">Enhanced the </w:t>
            </w:r>
            <w:r w:rsidR="00C245F7" w:rsidRPr="0052356D">
              <w:rPr>
                <w:i/>
                <w:iCs/>
                <w:color w:val="0E101A"/>
                <w:sz w:val="28"/>
                <w:szCs w:val="28"/>
              </w:rPr>
              <w:t>Retry</w:t>
            </w:r>
            <w:r w:rsidR="00C245F7">
              <w:rPr>
                <w:color w:val="0E101A"/>
                <w:sz w:val="28"/>
                <w:szCs w:val="28"/>
              </w:rPr>
              <w:t xml:space="preserve"> </w:t>
            </w:r>
            <w:r w:rsidR="00D6458F" w:rsidRPr="00656669">
              <w:rPr>
                <w:i/>
                <w:iCs/>
                <w:color w:val="0E101A"/>
                <w:sz w:val="28"/>
                <w:szCs w:val="28"/>
              </w:rPr>
              <w:t xml:space="preserve">Data Object Download </w:t>
            </w:r>
            <w:r w:rsidR="00C245F7">
              <w:rPr>
                <w:i/>
                <w:iCs/>
                <w:color w:val="0E101A"/>
                <w:sz w:val="28"/>
                <w:szCs w:val="28"/>
              </w:rPr>
              <w:t xml:space="preserve">Task, Retry </w:t>
            </w:r>
            <w:r w:rsidR="00D6458F" w:rsidRPr="00656669">
              <w:rPr>
                <w:i/>
                <w:iCs/>
                <w:color w:val="0E101A"/>
                <w:sz w:val="28"/>
                <w:szCs w:val="28"/>
              </w:rPr>
              <w:t>Collection</w:t>
            </w:r>
            <w:r w:rsidR="00C245F7">
              <w:rPr>
                <w:i/>
                <w:iCs/>
                <w:color w:val="0E101A"/>
                <w:sz w:val="28"/>
                <w:szCs w:val="28"/>
              </w:rPr>
              <w:t xml:space="preserve"> Download Task</w:t>
            </w:r>
            <w:r w:rsidR="00740431">
              <w:rPr>
                <w:i/>
                <w:iCs/>
                <w:color w:val="0E101A"/>
                <w:sz w:val="28"/>
                <w:szCs w:val="28"/>
              </w:rPr>
              <w:t>,</w:t>
            </w:r>
            <w:r w:rsidR="00D6458F" w:rsidRPr="00656669">
              <w:rPr>
                <w:i/>
                <w:iCs/>
                <w:color w:val="0E101A"/>
                <w:sz w:val="28"/>
                <w:szCs w:val="28"/>
              </w:rPr>
              <w:t xml:space="preserve"> </w:t>
            </w:r>
            <w:r w:rsidR="00C245F7" w:rsidRPr="0052356D">
              <w:rPr>
                <w:color w:val="0E101A"/>
                <w:sz w:val="28"/>
                <w:szCs w:val="28"/>
              </w:rPr>
              <w:t>and</w:t>
            </w:r>
            <w:r w:rsidR="00C245F7">
              <w:rPr>
                <w:i/>
                <w:iCs/>
                <w:color w:val="0E101A"/>
                <w:sz w:val="28"/>
                <w:szCs w:val="28"/>
              </w:rPr>
              <w:t xml:space="preserve"> Retry </w:t>
            </w:r>
            <w:r w:rsidR="00D6458F" w:rsidRPr="00656669">
              <w:rPr>
                <w:i/>
                <w:iCs/>
                <w:color w:val="0E101A"/>
                <w:sz w:val="28"/>
                <w:szCs w:val="28"/>
              </w:rPr>
              <w:t>Download Data Object Lis</w:t>
            </w:r>
            <w:r w:rsidR="00C245F7">
              <w:rPr>
                <w:i/>
                <w:iCs/>
                <w:color w:val="0E101A"/>
                <w:sz w:val="28"/>
                <w:szCs w:val="28"/>
              </w:rPr>
              <w:t>t/Collection List Download Task</w:t>
            </w:r>
            <w:r w:rsidR="003D7D6E">
              <w:rPr>
                <w:i/>
                <w:iCs/>
                <w:color w:val="0E101A"/>
                <w:sz w:val="28"/>
                <w:szCs w:val="28"/>
              </w:rPr>
              <w:t xml:space="preserve"> </w:t>
            </w:r>
            <w:r w:rsidR="00D6458F">
              <w:rPr>
                <w:color w:val="0E101A"/>
                <w:sz w:val="28"/>
                <w:szCs w:val="28"/>
              </w:rPr>
              <w:t>API</w:t>
            </w:r>
            <w:r w:rsidR="00656669">
              <w:rPr>
                <w:color w:val="0E101A"/>
                <w:sz w:val="28"/>
                <w:szCs w:val="28"/>
              </w:rPr>
              <w:t>s</w:t>
            </w:r>
            <w:r w:rsidR="00D6458F">
              <w:rPr>
                <w:color w:val="0E101A"/>
                <w:sz w:val="28"/>
                <w:szCs w:val="28"/>
              </w:rPr>
              <w:t xml:space="preserve"> to add support for </w:t>
            </w:r>
            <w:r w:rsidR="0059382F">
              <w:rPr>
                <w:color w:val="0E101A"/>
                <w:sz w:val="28"/>
                <w:szCs w:val="28"/>
              </w:rPr>
              <w:t>retrying failed download transactions</w:t>
            </w:r>
            <w:r w:rsidR="00D6458F">
              <w:rPr>
                <w:color w:val="0E101A"/>
                <w:sz w:val="28"/>
                <w:szCs w:val="28"/>
              </w:rPr>
              <w:t xml:space="preserve"> from DME to Aspera endpoints</w:t>
            </w:r>
            <w:r w:rsidR="00801E04" w:rsidRPr="00D56509">
              <w:rPr>
                <w:color w:val="0E101A"/>
                <w:sz w:val="28"/>
                <w:szCs w:val="28"/>
              </w:rPr>
              <w:t>.</w:t>
            </w:r>
            <w:r w:rsidR="006A3CF9">
              <w:rPr>
                <w:color w:val="0E101A"/>
                <w:sz w:val="28"/>
                <w:szCs w:val="28"/>
              </w:rPr>
              <w:t xml:space="preserve"> </w:t>
            </w:r>
            <w:r w:rsidR="00D6458F">
              <w:rPr>
                <w:color w:val="0E101A"/>
                <w:sz w:val="28"/>
                <w:szCs w:val="28"/>
              </w:rPr>
              <w:t xml:space="preserve">This </w:t>
            </w:r>
            <w:r w:rsidR="00EE76CA">
              <w:rPr>
                <w:color w:val="0E101A"/>
                <w:sz w:val="28"/>
                <w:szCs w:val="28"/>
              </w:rPr>
              <w:t>enhancement</w:t>
            </w:r>
            <w:r w:rsidR="000F30CC">
              <w:rPr>
                <w:color w:val="0E101A"/>
                <w:sz w:val="28"/>
                <w:szCs w:val="28"/>
              </w:rPr>
              <w:t xml:space="preserve"> </w:t>
            </w:r>
            <w:r w:rsidR="00EE76CA">
              <w:rPr>
                <w:color w:val="0E101A"/>
                <w:sz w:val="28"/>
                <w:szCs w:val="28"/>
              </w:rPr>
              <w:t xml:space="preserve">enables </w:t>
            </w:r>
            <w:r w:rsidR="00656669">
              <w:rPr>
                <w:color w:val="0E101A"/>
                <w:sz w:val="28"/>
                <w:szCs w:val="28"/>
              </w:rPr>
              <w:t xml:space="preserve">programmatic </w:t>
            </w:r>
            <w:r w:rsidR="0059382F">
              <w:rPr>
                <w:color w:val="0E101A"/>
                <w:sz w:val="28"/>
                <w:szCs w:val="28"/>
              </w:rPr>
              <w:t>re</w:t>
            </w:r>
            <w:r w:rsidR="00BB67FE">
              <w:rPr>
                <w:color w:val="0E101A"/>
                <w:sz w:val="28"/>
                <w:szCs w:val="28"/>
              </w:rPr>
              <w:t>-</w:t>
            </w:r>
            <w:r w:rsidR="0059382F">
              <w:rPr>
                <w:color w:val="0E101A"/>
                <w:sz w:val="28"/>
                <w:szCs w:val="28"/>
              </w:rPr>
              <w:t>submi</w:t>
            </w:r>
            <w:r w:rsidR="00EE76CA">
              <w:rPr>
                <w:color w:val="0E101A"/>
                <w:sz w:val="28"/>
                <w:szCs w:val="28"/>
              </w:rPr>
              <w:t>ssion of</w:t>
            </w:r>
            <w:r w:rsidR="0059382F">
              <w:rPr>
                <w:color w:val="0E101A"/>
                <w:sz w:val="28"/>
                <w:szCs w:val="28"/>
              </w:rPr>
              <w:t xml:space="preserve"> </w:t>
            </w:r>
            <w:r w:rsidR="00BB67FE">
              <w:rPr>
                <w:color w:val="0E101A"/>
                <w:sz w:val="28"/>
                <w:szCs w:val="28"/>
              </w:rPr>
              <w:t>datasets</w:t>
            </w:r>
            <w:r w:rsidR="0059382F">
              <w:rPr>
                <w:color w:val="0E101A"/>
                <w:sz w:val="28"/>
                <w:szCs w:val="28"/>
              </w:rPr>
              <w:t xml:space="preserve"> </w:t>
            </w:r>
            <w:r w:rsidR="00D6458F">
              <w:rPr>
                <w:color w:val="0E101A"/>
                <w:sz w:val="28"/>
                <w:szCs w:val="28"/>
              </w:rPr>
              <w:t>to dbGaP</w:t>
            </w:r>
            <w:r w:rsidR="00BB67FE">
              <w:rPr>
                <w:color w:val="0E101A"/>
                <w:sz w:val="28"/>
                <w:szCs w:val="28"/>
              </w:rPr>
              <w:t xml:space="preserve"> without creating a new transaction</w:t>
            </w:r>
            <w:r w:rsidR="00D6458F">
              <w:rPr>
                <w:color w:val="0E101A"/>
                <w:sz w:val="28"/>
                <w:szCs w:val="28"/>
              </w:rPr>
              <w:t>.</w:t>
            </w:r>
            <w:r w:rsidR="00656669">
              <w:rPr>
                <w:color w:val="0E101A"/>
                <w:sz w:val="28"/>
                <w:szCs w:val="28"/>
              </w:rPr>
              <w:t xml:space="preserve"> </w:t>
            </w:r>
            <w:r w:rsidR="006A3CF9">
              <w:rPr>
                <w:color w:val="0E101A"/>
                <w:sz w:val="28"/>
                <w:szCs w:val="28"/>
              </w:rPr>
              <w:t>For details, refer to</w:t>
            </w:r>
            <w:r w:rsidR="00D6458F">
              <w:rPr>
                <w:color w:val="0E101A"/>
                <w:sz w:val="28"/>
                <w:szCs w:val="28"/>
              </w:rPr>
              <w:t xml:space="preserve"> sections 5.4</w:t>
            </w:r>
            <w:r w:rsidR="00C245F7">
              <w:rPr>
                <w:color w:val="0E101A"/>
                <w:sz w:val="28"/>
                <w:szCs w:val="28"/>
              </w:rPr>
              <w:t>5</w:t>
            </w:r>
            <w:r w:rsidR="00D6458F">
              <w:rPr>
                <w:color w:val="0E101A"/>
                <w:sz w:val="28"/>
                <w:szCs w:val="28"/>
              </w:rPr>
              <w:t>, 5.</w:t>
            </w:r>
            <w:r w:rsidR="00C245F7">
              <w:rPr>
                <w:color w:val="0E101A"/>
                <w:sz w:val="28"/>
                <w:szCs w:val="28"/>
              </w:rPr>
              <w:t>51</w:t>
            </w:r>
            <w:r w:rsidR="003D7D6E">
              <w:rPr>
                <w:color w:val="0E101A"/>
                <w:sz w:val="28"/>
                <w:szCs w:val="28"/>
              </w:rPr>
              <w:t>, and 5.5</w:t>
            </w:r>
            <w:r w:rsidR="00C245F7">
              <w:rPr>
                <w:color w:val="0E101A"/>
                <w:sz w:val="28"/>
                <w:szCs w:val="28"/>
              </w:rPr>
              <w:t>7</w:t>
            </w:r>
            <w:r w:rsidR="00D6458F">
              <w:rPr>
                <w:color w:val="0E101A"/>
                <w:sz w:val="28"/>
                <w:szCs w:val="28"/>
              </w:rPr>
              <w:t xml:space="preserve"> of the </w:t>
            </w:r>
            <w:hyperlink r:id="rId9" w:history="1">
              <w:r w:rsidR="00D6458F" w:rsidRPr="003D7D6E">
                <w:rPr>
                  <w:rStyle w:val="Hyperlink"/>
                  <w:sz w:val="28"/>
                  <w:szCs w:val="28"/>
                </w:rPr>
                <w:t>DME API Specification</w:t>
              </w:r>
            </w:hyperlink>
            <w:r w:rsidR="00D6458F">
              <w:rPr>
                <w:color w:val="0E101A"/>
                <w:sz w:val="28"/>
                <w:szCs w:val="28"/>
              </w:rPr>
              <w:t>.</w:t>
            </w:r>
            <w:r w:rsidR="006A3CF9">
              <w:rPr>
                <w:color w:val="0E101A"/>
                <w:sz w:val="28"/>
                <w:szCs w:val="28"/>
              </w:rPr>
              <w:t xml:space="preserve"> </w:t>
            </w:r>
          </w:p>
          <w:p w14:paraId="44F200E7" w14:textId="77777777" w:rsidR="00B85C24" w:rsidRDefault="00B85C24" w:rsidP="008359AB">
            <w:pPr>
              <w:pStyle w:val="NormalWeb"/>
              <w:spacing w:before="0" w:beforeAutospacing="0" w:after="0" w:afterAutospacing="0"/>
              <w:rPr>
                <w:color w:val="0E101A"/>
                <w:sz w:val="28"/>
                <w:szCs w:val="28"/>
              </w:rPr>
            </w:pPr>
          </w:p>
          <w:p w14:paraId="1AE07CF9" w14:textId="3C37BEA0" w:rsidR="00DA2CB6" w:rsidRPr="00BB67FE" w:rsidRDefault="001B283D" w:rsidP="00DA2CB6">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w:t>
            </w:r>
            <w:r w:rsidR="00257B26" w:rsidRPr="008B5142">
              <w:rPr>
                <w:color w:val="000000" w:themeColor="text1"/>
                <w:sz w:val="28"/>
                <w:szCs w:val="28"/>
                <w:u w:val="single"/>
                <w:shd w:val="clear" w:color="auto" w:fill="FFFFFF"/>
              </w:rPr>
              <w:t>18</w:t>
            </w:r>
            <w:r w:rsidR="00257B26">
              <w:rPr>
                <w:color w:val="000000" w:themeColor="text1"/>
                <w:sz w:val="28"/>
                <w:szCs w:val="28"/>
                <w:u w:val="single"/>
                <w:shd w:val="clear" w:color="auto" w:fill="FFFFFF"/>
              </w:rPr>
              <w:t>61</w:t>
            </w:r>
            <w:r w:rsidRPr="008B5142">
              <w:rPr>
                <w:color w:val="000000" w:themeColor="text1"/>
                <w:sz w:val="28"/>
                <w:szCs w:val="28"/>
                <w:shd w:val="clear" w:color="auto" w:fill="FFFFFF"/>
              </w:rPr>
              <w:t xml:space="preserve">: </w:t>
            </w:r>
            <w:r w:rsidR="00656669">
              <w:rPr>
                <w:color w:val="000000" w:themeColor="text1"/>
                <w:sz w:val="28"/>
                <w:szCs w:val="28"/>
                <w:shd w:val="clear" w:color="auto" w:fill="FFFFFF"/>
              </w:rPr>
              <w:t>En</w:t>
            </w:r>
            <w:r w:rsidR="009E1675">
              <w:rPr>
                <w:color w:val="000000" w:themeColor="text1"/>
                <w:sz w:val="28"/>
                <w:szCs w:val="28"/>
                <w:shd w:val="clear" w:color="auto" w:fill="FFFFFF"/>
              </w:rPr>
              <w:t xml:space="preserve">hanced the DME web application to </w:t>
            </w:r>
            <w:r w:rsidR="003D7D6E">
              <w:rPr>
                <w:color w:val="000000" w:themeColor="text1"/>
                <w:sz w:val="28"/>
                <w:szCs w:val="28"/>
                <w:shd w:val="clear" w:color="auto" w:fill="FFFFFF"/>
              </w:rPr>
              <w:t>enable</w:t>
            </w:r>
            <w:r w:rsidR="00656669">
              <w:rPr>
                <w:color w:val="000000" w:themeColor="text1"/>
                <w:sz w:val="28"/>
                <w:szCs w:val="28"/>
                <w:shd w:val="clear" w:color="auto" w:fill="FFFFFF"/>
              </w:rPr>
              <w:t xml:space="preserve"> </w:t>
            </w:r>
            <w:r w:rsidR="0059382F">
              <w:rPr>
                <w:color w:val="000000" w:themeColor="text1"/>
                <w:sz w:val="28"/>
                <w:szCs w:val="28"/>
                <w:shd w:val="clear" w:color="auto" w:fill="FFFFFF"/>
              </w:rPr>
              <w:t xml:space="preserve">retries of failed download transactions from </w:t>
            </w:r>
            <w:r w:rsidR="00656669">
              <w:rPr>
                <w:color w:val="000000" w:themeColor="text1"/>
                <w:sz w:val="28"/>
                <w:szCs w:val="28"/>
                <w:shd w:val="clear" w:color="auto" w:fill="FFFFFF"/>
              </w:rPr>
              <w:t>DME to Aspera endpoints. This</w:t>
            </w:r>
            <w:r w:rsidR="009E1675">
              <w:rPr>
                <w:color w:val="000000" w:themeColor="text1"/>
                <w:sz w:val="28"/>
                <w:szCs w:val="28"/>
                <w:shd w:val="clear" w:color="auto" w:fill="FFFFFF"/>
              </w:rPr>
              <w:t xml:space="preserve"> </w:t>
            </w:r>
            <w:r w:rsidR="000F30CC">
              <w:rPr>
                <w:color w:val="000000" w:themeColor="text1"/>
                <w:sz w:val="28"/>
                <w:szCs w:val="28"/>
                <w:shd w:val="clear" w:color="auto" w:fill="FFFFFF"/>
              </w:rPr>
              <w:t>feature p</w:t>
            </w:r>
            <w:r w:rsidR="009E1675">
              <w:rPr>
                <w:color w:val="000000" w:themeColor="text1"/>
                <w:sz w:val="28"/>
                <w:szCs w:val="28"/>
                <w:shd w:val="clear" w:color="auto" w:fill="FFFFFF"/>
              </w:rPr>
              <w:t xml:space="preserve">rovides a graphical user interface </w:t>
            </w:r>
            <w:r w:rsidR="0052356D">
              <w:rPr>
                <w:color w:val="000000" w:themeColor="text1"/>
                <w:sz w:val="28"/>
                <w:szCs w:val="28"/>
                <w:shd w:val="clear" w:color="auto" w:fill="FFFFFF"/>
              </w:rPr>
              <w:t>for re</w:t>
            </w:r>
            <w:r w:rsidR="0059382F">
              <w:rPr>
                <w:color w:val="000000" w:themeColor="text1"/>
                <w:sz w:val="28"/>
                <w:szCs w:val="28"/>
                <w:shd w:val="clear" w:color="auto" w:fill="FFFFFF"/>
              </w:rPr>
              <w:t>-</w:t>
            </w:r>
            <w:r w:rsidR="00656669">
              <w:rPr>
                <w:color w:val="000000" w:themeColor="text1"/>
                <w:sz w:val="28"/>
                <w:szCs w:val="28"/>
                <w:shd w:val="clear" w:color="auto" w:fill="FFFFFF"/>
              </w:rPr>
              <w:t>submi</w:t>
            </w:r>
            <w:r w:rsidR="000F30CC">
              <w:rPr>
                <w:color w:val="000000" w:themeColor="text1"/>
                <w:sz w:val="28"/>
                <w:szCs w:val="28"/>
                <w:shd w:val="clear" w:color="auto" w:fill="FFFFFF"/>
              </w:rPr>
              <w:t>tting</w:t>
            </w:r>
            <w:r w:rsidR="00656669">
              <w:rPr>
                <w:color w:val="000000" w:themeColor="text1"/>
                <w:sz w:val="28"/>
                <w:szCs w:val="28"/>
                <w:shd w:val="clear" w:color="auto" w:fill="FFFFFF"/>
              </w:rPr>
              <w:t xml:space="preserve"> datasets</w:t>
            </w:r>
            <w:r w:rsidR="0059382F">
              <w:rPr>
                <w:color w:val="000000" w:themeColor="text1"/>
                <w:sz w:val="28"/>
                <w:szCs w:val="28"/>
                <w:shd w:val="clear" w:color="auto" w:fill="FFFFFF"/>
              </w:rPr>
              <w:t xml:space="preserve"> </w:t>
            </w:r>
            <w:r w:rsidR="00656669">
              <w:rPr>
                <w:color w:val="000000" w:themeColor="text1"/>
                <w:sz w:val="28"/>
                <w:szCs w:val="28"/>
                <w:shd w:val="clear" w:color="auto" w:fill="FFFFFF"/>
              </w:rPr>
              <w:t>to dbGaP</w:t>
            </w:r>
            <w:r w:rsidR="0059382F">
              <w:rPr>
                <w:color w:val="000000" w:themeColor="text1"/>
                <w:sz w:val="28"/>
                <w:szCs w:val="28"/>
                <w:shd w:val="clear" w:color="auto" w:fill="FFFFFF"/>
              </w:rPr>
              <w:t xml:space="preserve"> </w:t>
            </w:r>
            <w:r w:rsidR="00BB67FE">
              <w:rPr>
                <w:color w:val="000000" w:themeColor="text1"/>
                <w:sz w:val="28"/>
                <w:szCs w:val="28"/>
                <w:shd w:val="clear" w:color="auto" w:fill="FFFFFF"/>
              </w:rPr>
              <w:t>on the click of a button</w:t>
            </w:r>
            <w:r w:rsidR="00BF5877">
              <w:rPr>
                <w:color w:val="000000" w:themeColor="text1"/>
                <w:sz w:val="28"/>
                <w:szCs w:val="28"/>
                <w:shd w:val="clear" w:color="auto" w:fill="FFFFFF"/>
              </w:rPr>
              <w:t>.</w:t>
            </w:r>
            <w:r w:rsidR="009C5569">
              <w:rPr>
                <w:color w:val="000000" w:themeColor="text1"/>
                <w:sz w:val="28"/>
                <w:szCs w:val="28"/>
                <w:shd w:val="clear" w:color="auto" w:fill="FFFFFF"/>
              </w:rPr>
              <w:t xml:space="preserve"> For details, refer to </w:t>
            </w:r>
            <w:hyperlink r:id="rId10" w:history="1">
              <w:r w:rsidR="009C5569">
                <w:rPr>
                  <w:rStyle w:val="Hyperlink"/>
                  <w:sz w:val="28"/>
                  <w:szCs w:val="28"/>
                  <w:shd w:val="clear" w:color="auto" w:fill="FFFFFF"/>
                </w:rPr>
                <w:t>Retrying a Failed or Canceled dbGaP Download</w:t>
              </w:r>
            </w:hyperlink>
            <w:r w:rsidR="009C5569">
              <w:rPr>
                <w:color w:val="000000" w:themeColor="text1"/>
                <w:sz w:val="28"/>
                <w:szCs w:val="28"/>
                <w:shd w:val="clear" w:color="auto" w:fill="FFFFFF"/>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100A50E5" w:rsid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w:t>
            </w:r>
            <w:r w:rsidR="00257B26" w:rsidRPr="00B85C24">
              <w:rPr>
                <w:color w:val="0E101A"/>
                <w:sz w:val="28"/>
                <w:szCs w:val="28"/>
                <w:u w:val="single"/>
              </w:rPr>
              <w:t>1</w:t>
            </w:r>
            <w:r w:rsidR="00257B26">
              <w:rPr>
                <w:color w:val="0E101A"/>
                <w:sz w:val="28"/>
                <w:szCs w:val="28"/>
                <w:u w:val="single"/>
              </w:rPr>
              <w:t>763</w:t>
            </w:r>
            <w:r>
              <w:rPr>
                <w:color w:val="0E101A"/>
                <w:sz w:val="28"/>
                <w:szCs w:val="28"/>
              </w:rPr>
              <w:t xml:space="preserve">: Enhanced the DME </w:t>
            </w:r>
            <w:r w:rsidR="0003548C">
              <w:rPr>
                <w:color w:val="0E101A"/>
                <w:sz w:val="28"/>
                <w:szCs w:val="28"/>
              </w:rPr>
              <w:t>Collection Updated notification to provide the name o</w:t>
            </w:r>
            <w:r w:rsidR="00053CD1">
              <w:rPr>
                <w:color w:val="0E101A"/>
                <w:sz w:val="28"/>
                <w:szCs w:val="28"/>
              </w:rPr>
              <w:t>f</w:t>
            </w:r>
            <w:r w:rsidR="0003548C">
              <w:rPr>
                <w:color w:val="0E101A"/>
                <w:sz w:val="28"/>
                <w:szCs w:val="28"/>
              </w:rPr>
              <w:t xml:space="preserve"> the user who updated the collection</w:t>
            </w:r>
            <w:r>
              <w:rPr>
                <w:color w:val="000000" w:themeColor="text1"/>
                <w:sz w:val="28"/>
                <w:szCs w:val="28"/>
                <w:shd w:val="clear" w:color="auto" w:fill="FFFFFF"/>
              </w:rPr>
              <w:t>.</w:t>
            </w:r>
          </w:p>
          <w:p w14:paraId="495EBE55" w14:textId="77777777" w:rsidR="00B72DBB" w:rsidRDefault="00B72DBB" w:rsidP="00AD29C3">
            <w:pPr>
              <w:pStyle w:val="NormalWeb"/>
              <w:spacing w:before="0" w:beforeAutospacing="0" w:after="0" w:afterAutospacing="0"/>
              <w:rPr>
                <w:color w:val="000000" w:themeColor="text1"/>
                <w:sz w:val="28"/>
                <w:szCs w:val="28"/>
                <w:shd w:val="clear" w:color="auto" w:fill="FFFFFF"/>
              </w:rPr>
            </w:pPr>
          </w:p>
          <w:p w14:paraId="3E7F3D32" w14:textId="550B0574" w:rsidR="00B72DBB" w:rsidRDefault="00B72DBB" w:rsidP="00B72DBB">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w:t>
            </w:r>
            <w:r w:rsidR="00257B26" w:rsidRPr="00B85C24">
              <w:rPr>
                <w:color w:val="0E101A"/>
                <w:sz w:val="28"/>
                <w:szCs w:val="28"/>
                <w:u w:val="single"/>
              </w:rPr>
              <w:t>1</w:t>
            </w:r>
            <w:r w:rsidR="00257B26">
              <w:rPr>
                <w:color w:val="0E101A"/>
                <w:sz w:val="28"/>
                <w:szCs w:val="28"/>
                <w:u w:val="single"/>
              </w:rPr>
              <w:t>880</w:t>
            </w:r>
            <w:r>
              <w:rPr>
                <w:color w:val="0E101A"/>
                <w:sz w:val="28"/>
                <w:szCs w:val="28"/>
              </w:rPr>
              <w:t>: Enhanced the DME File Download notification</w:t>
            </w:r>
            <w:r w:rsidR="007A14F9">
              <w:rPr>
                <w:color w:val="0E101A"/>
                <w:sz w:val="28"/>
                <w:szCs w:val="28"/>
              </w:rPr>
              <w:t xml:space="preserve"> and the DME Collection Download notification </w:t>
            </w:r>
            <w:r>
              <w:rPr>
                <w:color w:val="0E101A"/>
                <w:sz w:val="28"/>
                <w:szCs w:val="28"/>
              </w:rPr>
              <w:t xml:space="preserve">to provide the </w:t>
            </w:r>
            <w:r w:rsidR="007A14F9">
              <w:rPr>
                <w:color w:val="0E101A"/>
                <w:sz w:val="28"/>
                <w:szCs w:val="28"/>
              </w:rPr>
              <w:t xml:space="preserve">type of the destination endpoint e.g. ASPERA, GLOBUS etc. </w:t>
            </w:r>
          </w:p>
          <w:p w14:paraId="10BA0100" w14:textId="77777777" w:rsidR="00B72DBB" w:rsidRDefault="00B72DBB" w:rsidP="00AD29C3">
            <w:pPr>
              <w:pStyle w:val="NormalWeb"/>
              <w:spacing w:before="0" w:beforeAutospacing="0" w:after="0" w:afterAutospacing="0"/>
              <w:rPr>
                <w:color w:val="000000" w:themeColor="text1"/>
                <w:sz w:val="28"/>
                <w:szCs w:val="28"/>
                <w:shd w:val="clear" w:color="auto" w:fill="FFFFFF"/>
              </w:rPr>
            </w:pPr>
          </w:p>
          <w:p w14:paraId="41AE7352" w14:textId="77777777" w:rsidR="00E07983" w:rsidRDefault="00E07983" w:rsidP="00AD29C3">
            <w:pPr>
              <w:pStyle w:val="NormalWeb"/>
              <w:spacing w:before="0" w:beforeAutospacing="0" w:after="0" w:afterAutospacing="0"/>
              <w:rPr>
                <w:color w:val="000000" w:themeColor="text1"/>
                <w:sz w:val="28"/>
                <w:szCs w:val="28"/>
                <w:shd w:val="clear" w:color="auto" w:fill="FFFFFF"/>
              </w:rPr>
            </w:pPr>
          </w:p>
          <w:p w14:paraId="0E52251A" w14:textId="77777777" w:rsidR="00AD29C3" w:rsidRDefault="00AD29C3" w:rsidP="00F63C9D">
            <w:pPr>
              <w:jc w:val="both"/>
              <w:rPr>
                <w:rFonts w:cstheme="minorHAnsi"/>
                <w:sz w:val="28"/>
                <w:szCs w:val="28"/>
                <w:u w:val="single"/>
              </w:rPr>
            </w:pPr>
          </w:p>
          <w:p w14:paraId="545720F7" w14:textId="298EF01E" w:rsidR="00F63C9D" w:rsidRDefault="00F63C9D" w:rsidP="00F63C9D">
            <w:pPr>
              <w:jc w:val="both"/>
              <w:rPr>
                <w:rFonts w:cstheme="minorHAnsi"/>
                <w:sz w:val="28"/>
                <w:szCs w:val="28"/>
              </w:rPr>
            </w:pPr>
            <w:r>
              <w:rPr>
                <w:rFonts w:cstheme="minorHAnsi"/>
                <w:sz w:val="28"/>
                <w:szCs w:val="28"/>
                <w:u w:val="single"/>
              </w:rPr>
              <w:t>HPCDATAMGM-18</w:t>
            </w:r>
            <w:r w:rsidR="0037576F">
              <w:rPr>
                <w:rFonts w:cstheme="minorHAnsi"/>
                <w:sz w:val="28"/>
                <w:szCs w:val="28"/>
                <w:u w:val="single"/>
              </w:rPr>
              <w:t>65</w:t>
            </w:r>
            <w:r w:rsidRPr="00917DA0">
              <w:rPr>
                <w:rFonts w:cstheme="minorHAnsi"/>
                <w:sz w:val="28"/>
                <w:szCs w:val="28"/>
              </w:rPr>
              <w:t xml:space="preserve">: </w:t>
            </w:r>
            <w:r w:rsidR="0037576F">
              <w:rPr>
                <w:rFonts w:cstheme="minorHAnsi"/>
                <w:sz w:val="28"/>
                <w:szCs w:val="28"/>
              </w:rPr>
              <w:t>Improved the error messages displayed on the DME web application due to incorrect or missing</w:t>
            </w:r>
            <w:r w:rsidR="00403589">
              <w:rPr>
                <w:rFonts w:cstheme="minorHAnsi"/>
                <w:sz w:val="28"/>
                <w:szCs w:val="28"/>
              </w:rPr>
              <w:t xml:space="preserve"> information</w:t>
            </w:r>
            <w:r w:rsidR="0037576F">
              <w:rPr>
                <w:rFonts w:cstheme="minorHAnsi"/>
                <w:sz w:val="28"/>
                <w:szCs w:val="28"/>
              </w:rPr>
              <w:t xml:space="preserve"> in the input fields for downloading datasets to Globus, S3 bucket</w:t>
            </w:r>
            <w:ins w:id="0" w:author="Frost, Ruth (NIH/NCI) [C]" w:date="2024-01-29T17:21:00Z">
              <w:r w:rsidR="00403589">
                <w:rPr>
                  <w:rFonts w:cstheme="minorHAnsi"/>
                  <w:sz w:val="28"/>
                  <w:szCs w:val="28"/>
                </w:rPr>
                <w:t>,</w:t>
              </w:r>
            </w:ins>
            <w:r w:rsidR="0037576F">
              <w:rPr>
                <w:rFonts w:cstheme="minorHAnsi"/>
                <w:sz w:val="28"/>
                <w:szCs w:val="28"/>
              </w:rPr>
              <w:t xml:space="preserve"> Google Cloud</w:t>
            </w:r>
            <w:ins w:id="1" w:author="Frost, Ruth (NIH/NCI) [C]" w:date="2024-01-29T17:21:00Z">
              <w:r w:rsidR="00403589">
                <w:rPr>
                  <w:rFonts w:cstheme="minorHAnsi"/>
                  <w:sz w:val="28"/>
                  <w:szCs w:val="28"/>
                </w:rPr>
                <w:t>,</w:t>
              </w:r>
            </w:ins>
            <w:r w:rsidR="0037576F">
              <w:rPr>
                <w:rFonts w:cstheme="minorHAnsi"/>
                <w:sz w:val="28"/>
                <w:szCs w:val="28"/>
              </w:rPr>
              <w:t xml:space="preserve"> or Google Drive endpoints. </w:t>
            </w:r>
          </w:p>
          <w:p w14:paraId="069D3FE7" w14:textId="77777777" w:rsidR="00053CD1" w:rsidRDefault="00053CD1" w:rsidP="00F63C9D">
            <w:pPr>
              <w:jc w:val="both"/>
              <w:rPr>
                <w:rFonts w:cstheme="minorHAnsi"/>
                <w:sz w:val="28"/>
                <w:szCs w:val="28"/>
              </w:rPr>
            </w:pPr>
          </w:p>
          <w:p w14:paraId="48AE167F" w14:textId="3C6B1281" w:rsidR="00053CD1" w:rsidRDefault="00053CD1" w:rsidP="00F63C9D">
            <w:pPr>
              <w:jc w:val="both"/>
              <w:rPr>
                <w:rFonts w:cstheme="minorHAnsi"/>
                <w:sz w:val="28"/>
                <w:szCs w:val="28"/>
              </w:rPr>
            </w:pPr>
            <w:r w:rsidRPr="009F19D6">
              <w:rPr>
                <w:rFonts w:cstheme="minorHAnsi"/>
                <w:sz w:val="28"/>
                <w:szCs w:val="28"/>
                <w:u w:val="single"/>
              </w:rPr>
              <w:t>HPCDATAMGM-</w:t>
            </w:r>
            <w:r w:rsidR="00D14C83" w:rsidRPr="009F19D6">
              <w:rPr>
                <w:rFonts w:cstheme="minorHAnsi"/>
                <w:sz w:val="28"/>
                <w:szCs w:val="28"/>
                <w:u w:val="single"/>
              </w:rPr>
              <w:t>1867</w:t>
            </w:r>
            <w:r w:rsidR="00D14C83">
              <w:rPr>
                <w:rFonts w:cstheme="minorHAnsi"/>
                <w:sz w:val="28"/>
                <w:szCs w:val="28"/>
              </w:rPr>
              <w:t>: Fixed issue with the Download button not getting enabled on the Download page of the DME web applications for data transfers to Google Cloud endpoints.</w:t>
            </w:r>
          </w:p>
          <w:p w14:paraId="7000D2AE" w14:textId="77777777" w:rsidR="00656A17" w:rsidRDefault="00656A17" w:rsidP="00F63C9D">
            <w:pPr>
              <w:jc w:val="both"/>
              <w:rPr>
                <w:rFonts w:cstheme="minorHAnsi"/>
                <w:sz w:val="28"/>
                <w:szCs w:val="28"/>
              </w:rPr>
            </w:pPr>
          </w:p>
          <w:p w14:paraId="7E09261A" w14:textId="5574967D" w:rsidR="00656A17" w:rsidRPr="00656A17" w:rsidRDefault="00656A17" w:rsidP="00F63C9D">
            <w:pPr>
              <w:jc w:val="both"/>
              <w:rPr>
                <w:rFonts w:cstheme="minorHAnsi"/>
                <w:color w:val="000000" w:themeColor="text1"/>
                <w:sz w:val="28"/>
                <w:szCs w:val="28"/>
              </w:rPr>
            </w:pPr>
            <w:r w:rsidRPr="00A4339A">
              <w:rPr>
                <w:rFonts w:cstheme="minorHAnsi"/>
                <w:sz w:val="28"/>
                <w:szCs w:val="28"/>
                <w:u w:val="single"/>
              </w:rPr>
              <w:t>HPCDATAMGM-1879</w:t>
            </w:r>
            <w:r>
              <w:rPr>
                <w:rFonts w:cstheme="minorHAnsi"/>
                <w:sz w:val="28"/>
                <w:szCs w:val="28"/>
              </w:rPr>
              <w:t xml:space="preserve">: </w:t>
            </w:r>
            <w:r w:rsidRPr="00656A17">
              <w:rPr>
                <w:rFonts w:cstheme="minorHAnsi"/>
                <w:color w:val="000000" w:themeColor="text1"/>
                <w:sz w:val="28"/>
                <w:szCs w:val="28"/>
              </w:rPr>
              <w:t xml:space="preserve">Fixed issue with </w:t>
            </w:r>
            <w:r w:rsidRPr="00656A17">
              <w:rPr>
                <w:color w:val="000000" w:themeColor="text1"/>
                <w:sz w:val="28"/>
                <w:szCs w:val="28"/>
              </w:rPr>
              <w:t>long</w:t>
            </w:r>
            <w:r>
              <w:rPr>
                <w:color w:val="000000" w:themeColor="text1"/>
                <w:sz w:val="28"/>
                <w:szCs w:val="28"/>
              </w:rPr>
              <w:t xml:space="preserve">er </w:t>
            </w:r>
            <w:r w:rsidRPr="00656A17">
              <w:rPr>
                <w:color w:val="000000" w:themeColor="text1"/>
                <w:sz w:val="28"/>
                <w:szCs w:val="28"/>
              </w:rPr>
              <w:t xml:space="preserve">paths not wrapping and instead extending out of the </w:t>
            </w:r>
            <w:r>
              <w:rPr>
                <w:color w:val="000000" w:themeColor="text1"/>
                <w:sz w:val="28"/>
                <w:szCs w:val="28"/>
              </w:rPr>
              <w:t>display area</w:t>
            </w:r>
            <w:r w:rsidRPr="00656A17">
              <w:rPr>
                <w:color w:val="000000" w:themeColor="text1"/>
                <w:sz w:val="28"/>
                <w:szCs w:val="28"/>
              </w:rPr>
              <w:t xml:space="preserve"> in </w:t>
            </w:r>
            <w:r>
              <w:rPr>
                <w:color w:val="000000" w:themeColor="text1"/>
                <w:sz w:val="28"/>
                <w:szCs w:val="28"/>
              </w:rPr>
              <w:t xml:space="preserve">the </w:t>
            </w:r>
            <w:r w:rsidRPr="00656A17">
              <w:rPr>
                <w:color w:val="000000" w:themeColor="text1"/>
                <w:sz w:val="28"/>
                <w:szCs w:val="28"/>
              </w:rPr>
              <w:t xml:space="preserve">Download </w:t>
            </w:r>
            <w:r>
              <w:rPr>
                <w:color w:val="000000" w:themeColor="text1"/>
                <w:sz w:val="28"/>
                <w:szCs w:val="28"/>
              </w:rPr>
              <w:t>p</w:t>
            </w:r>
            <w:r w:rsidRPr="00656A17">
              <w:rPr>
                <w:color w:val="000000" w:themeColor="text1"/>
                <w:sz w:val="28"/>
                <w:szCs w:val="28"/>
              </w:rPr>
              <w:t>age</w:t>
            </w:r>
            <w:r>
              <w:rPr>
                <w:color w:val="000000" w:themeColor="text1"/>
                <w:sz w:val="28"/>
                <w:szCs w:val="28"/>
              </w:rPr>
              <w:t xml:space="preserve"> of the DME web application. </w:t>
            </w:r>
          </w:p>
          <w:p w14:paraId="10BBF5B4" w14:textId="77777777" w:rsidR="00F63C9D" w:rsidRDefault="00F63C9D" w:rsidP="00F63C9D">
            <w:pPr>
              <w:jc w:val="both"/>
              <w:rPr>
                <w:rFonts w:cstheme="minorHAnsi"/>
                <w:sz w:val="28"/>
                <w:szCs w:val="28"/>
                <w:u w:val="single"/>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049DF5D" w14:textId="77777777" w:rsidR="009F19D6" w:rsidRDefault="009F19D6" w:rsidP="000C7608">
            <w:pPr>
              <w:jc w:val="both"/>
              <w:rPr>
                <w:rFonts w:cstheme="minorHAnsi"/>
                <w:sz w:val="28"/>
                <w:szCs w:val="28"/>
                <w:u w:val="single"/>
              </w:rPr>
            </w:pPr>
          </w:p>
          <w:p w14:paraId="05BFCE1B" w14:textId="653D0800" w:rsidR="00AD29C3" w:rsidRDefault="00AD29C3" w:rsidP="000C7608">
            <w:pPr>
              <w:jc w:val="both"/>
              <w:rPr>
                <w:rFonts w:cstheme="minorHAnsi"/>
                <w:sz w:val="28"/>
                <w:szCs w:val="28"/>
                <w:u w:val="single"/>
              </w:rPr>
            </w:pPr>
            <w:r>
              <w:rPr>
                <w:rFonts w:cstheme="minorHAnsi"/>
                <w:sz w:val="28"/>
                <w:szCs w:val="28"/>
                <w:u w:val="single"/>
              </w:rPr>
              <w:t>HPCDATAMGM-</w:t>
            </w:r>
            <w:r w:rsidR="00257B26">
              <w:rPr>
                <w:rFonts w:cstheme="minorHAnsi"/>
                <w:sz w:val="28"/>
                <w:szCs w:val="28"/>
                <w:u w:val="single"/>
              </w:rPr>
              <w:t>1488</w:t>
            </w:r>
            <w:r>
              <w:rPr>
                <w:rFonts w:cstheme="minorHAnsi"/>
                <w:sz w:val="28"/>
                <w:szCs w:val="28"/>
                <w:u w:val="single"/>
              </w:rPr>
              <w:t>:</w:t>
            </w:r>
            <w:r w:rsidRPr="008106B6">
              <w:rPr>
                <w:rFonts w:cstheme="minorHAnsi"/>
                <w:sz w:val="28"/>
                <w:szCs w:val="28"/>
              </w:rPr>
              <w:t xml:space="preserve"> </w:t>
            </w:r>
            <w:r w:rsidR="00FB57AF">
              <w:rPr>
                <w:rFonts w:cstheme="minorHAnsi"/>
                <w:sz w:val="28"/>
                <w:szCs w:val="28"/>
              </w:rPr>
              <w:t>Improve</w:t>
            </w:r>
            <w:r w:rsidR="00053CD1">
              <w:rPr>
                <w:rFonts w:cstheme="minorHAnsi"/>
                <w:sz w:val="28"/>
                <w:szCs w:val="28"/>
              </w:rPr>
              <w:t>d</w:t>
            </w:r>
            <w:r w:rsidR="00FB57AF">
              <w:rPr>
                <w:rFonts w:cstheme="minorHAnsi"/>
                <w:sz w:val="28"/>
                <w:szCs w:val="28"/>
              </w:rPr>
              <w:t xml:space="preserve"> auditing of download transactions </w:t>
            </w:r>
            <w:r w:rsidR="00053CD1">
              <w:rPr>
                <w:rFonts w:cstheme="minorHAnsi"/>
                <w:sz w:val="28"/>
                <w:szCs w:val="28"/>
              </w:rPr>
              <w:t xml:space="preserve">to enable faster debugging </w:t>
            </w:r>
            <w:r w:rsidR="00FB57AF">
              <w:rPr>
                <w:rFonts w:cstheme="minorHAnsi"/>
                <w:sz w:val="28"/>
                <w:szCs w:val="28"/>
              </w:rPr>
              <w:t>by adding</w:t>
            </w:r>
            <w:r w:rsidR="003D40D0">
              <w:rPr>
                <w:rFonts w:cstheme="minorHAnsi"/>
                <w:sz w:val="28"/>
                <w:szCs w:val="28"/>
              </w:rPr>
              <w:t xml:space="preserve"> the source bucket information and the source file </w:t>
            </w:r>
            <w:r w:rsidR="00FB57AF">
              <w:rPr>
                <w:rFonts w:cstheme="minorHAnsi"/>
                <w:sz w:val="28"/>
                <w:szCs w:val="28"/>
              </w:rPr>
              <w:t>key of DME download transaction to the HPC_DOWNLOAD_TASK_RESULT</w:t>
            </w:r>
            <w:r w:rsidR="003D40D0">
              <w:rPr>
                <w:rFonts w:cstheme="minorHAnsi"/>
                <w:sz w:val="28"/>
                <w:szCs w:val="28"/>
              </w:rPr>
              <w:t xml:space="preserve"> </w:t>
            </w:r>
            <w:r w:rsidR="00FB57AF">
              <w:rPr>
                <w:rFonts w:cstheme="minorHAnsi"/>
                <w:sz w:val="28"/>
                <w:szCs w:val="28"/>
              </w:rPr>
              <w:t>TABLE</w:t>
            </w:r>
            <w:r>
              <w:rPr>
                <w:rFonts w:cstheme="minorHAnsi"/>
                <w:sz w:val="28"/>
                <w:szCs w:val="28"/>
              </w:rPr>
              <w:t>.</w:t>
            </w:r>
            <w:r w:rsidR="00FB57AF">
              <w:t xml:space="preserve">  </w:t>
            </w:r>
          </w:p>
          <w:p w14:paraId="788FA90A" w14:textId="77777777" w:rsidR="00917DA0" w:rsidRDefault="00917DA0" w:rsidP="000C7608">
            <w:pPr>
              <w:jc w:val="both"/>
              <w:rPr>
                <w:rFonts w:cstheme="minorHAnsi"/>
                <w:sz w:val="28"/>
                <w:szCs w:val="28"/>
                <w:u w:val="single"/>
              </w:rPr>
            </w:pPr>
          </w:p>
          <w:p w14:paraId="7B38F8DB" w14:textId="7F2B379C" w:rsidR="006529E1" w:rsidRDefault="00AD3A2C" w:rsidP="000C7608">
            <w:pPr>
              <w:jc w:val="both"/>
              <w:rPr>
                <w:rFonts w:cstheme="minorHAnsi"/>
                <w:sz w:val="28"/>
                <w:szCs w:val="28"/>
              </w:rPr>
            </w:pPr>
            <w:r w:rsidRPr="00E82E41">
              <w:rPr>
                <w:rFonts w:cstheme="minorHAnsi"/>
                <w:sz w:val="28"/>
                <w:szCs w:val="28"/>
                <w:u w:val="single"/>
              </w:rPr>
              <w:t>HPCDATAMGM-</w:t>
            </w:r>
            <w:r w:rsidR="00882A16">
              <w:rPr>
                <w:rFonts w:cstheme="minorHAnsi"/>
                <w:sz w:val="28"/>
                <w:szCs w:val="28"/>
                <w:u w:val="single"/>
              </w:rPr>
              <w:t xml:space="preserve">1851, 1852, </w:t>
            </w:r>
            <w:r w:rsidR="00257B26">
              <w:rPr>
                <w:rFonts w:cstheme="minorHAnsi"/>
                <w:sz w:val="28"/>
                <w:szCs w:val="28"/>
                <w:u w:val="single"/>
              </w:rPr>
              <w:t xml:space="preserve">1855 </w:t>
            </w:r>
            <w:r w:rsidR="00656A17">
              <w:rPr>
                <w:rFonts w:cstheme="minorHAnsi"/>
                <w:sz w:val="28"/>
                <w:szCs w:val="28"/>
                <w:u w:val="single"/>
              </w:rPr>
              <w:t xml:space="preserve">to </w:t>
            </w:r>
            <w:r w:rsidR="00454743">
              <w:rPr>
                <w:rFonts w:cstheme="minorHAnsi"/>
                <w:sz w:val="28"/>
                <w:szCs w:val="28"/>
                <w:u w:val="single"/>
              </w:rPr>
              <w:t>1857</w:t>
            </w:r>
            <w:r w:rsidR="00FD0EC7">
              <w:rPr>
                <w:rFonts w:cstheme="minorHAnsi"/>
                <w:sz w:val="28"/>
                <w:szCs w:val="28"/>
                <w:u w:val="single"/>
              </w:rPr>
              <w:t>, 1877</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3BE4086E"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173A19">
              <w:rPr>
                <w:color w:val="000000"/>
                <w:sz w:val="28"/>
                <w:szCs w:val="28"/>
              </w:rPr>
              <w:t>this release</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sidR="00173A19">
              <w:rPr>
                <w:color w:val="000000"/>
                <w:sz w:val="28"/>
                <w:szCs w:val="28"/>
              </w:rPr>
              <w:t>,</w:t>
            </w:r>
            <w:r w:rsidRPr="00F1365F">
              <w:rPr>
                <w:color w:val="000000"/>
                <w:sz w:val="28"/>
                <w:szCs w:val="28"/>
              </w:rPr>
              <w:t xml:space="preserve"> update your public key at </w:t>
            </w:r>
            <w:r w:rsidRPr="00F1365F">
              <w:rPr>
                <w:b/>
                <w:bCs/>
                <w:color w:val="000000"/>
                <w:sz w:val="28"/>
                <w:szCs w:val="28"/>
              </w:rPr>
              <w:t>utils/</w:t>
            </w:r>
            <w:proofErr w:type="spellStart"/>
            <w:r w:rsidRPr="00F1365F">
              <w:rPr>
                <w:b/>
                <w:bCs/>
                <w:color w:val="000000"/>
                <w:sz w:val="28"/>
                <w:szCs w:val="28"/>
              </w:rPr>
              <w:t>hpc</w:t>
            </w:r>
            <w:proofErr w:type="spellEnd"/>
            <w:r w:rsidRPr="00F1365F">
              <w:rPr>
                <w:b/>
                <w:bCs/>
                <w:color w:val="000000"/>
                <w:sz w:val="28"/>
                <w:szCs w:val="28"/>
              </w:rPr>
              <w:t>-client/keystore/keystore-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11"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548C"/>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3CD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3A19"/>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314"/>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57B26"/>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576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40D0"/>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589"/>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4743"/>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356D"/>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382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A1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223"/>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5D04"/>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87837"/>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4F9"/>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A16"/>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2BDF"/>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569"/>
    <w:rsid w:val="009C59CF"/>
    <w:rsid w:val="009D159B"/>
    <w:rsid w:val="009D1D0B"/>
    <w:rsid w:val="009D277F"/>
    <w:rsid w:val="009D7BD2"/>
    <w:rsid w:val="009E1675"/>
    <w:rsid w:val="009E178B"/>
    <w:rsid w:val="009E4301"/>
    <w:rsid w:val="009E4B02"/>
    <w:rsid w:val="009E5C68"/>
    <w:rsid w:val="009E6119"/>
    <w:rsid w:val="009E6459"/>
    <w:rsid w:val="009E753C"/>
    <w:rsid w:val="009F19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39A"/>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2DBB"/>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67FE"/>
    <w:rsid w:val="00BB7642"/>
    <w:rsid w:val="00BB7C2B"/>
    <w:rsid w:val="00BC16AD"/>
    <w:rsid w:val="00BC2203"/>
    <w:rsid w:val="00BC3DF9"/>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BCD"/>
    <w:rsid w:val="00BF1C55"/>
    <w:rsid w:val="00BF2F4A"/>
    <w:rsid w:val="00BF327C"/>
    <w:rsid w:val="00BF3904"/>
    <w:rsid w:val="00BF3B84"/>
    <w:rsid w:val="00BF5050"/>
    <w:rsid w:val="00BF5442"/>
    <w:rsid w:val="00BF5877"/>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5F7"/>
    <w:rsid w:val="00C248C8"/>
    <w:rsid w:val="00C24E4E"/>
    <w:rsid w:val="00C275FF"/>
    <w:rsid w:val="00C30E66"/>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0322"/>
    <w:rsid w:val="00D116FF"/>
    <w:rsid w:val="00D1420D"/>
    <w:rsid w:val="00D149F8"/>
    <w:rsid w:val="00D14C83"/>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2CEA"/>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983"/>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E76CA"/>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1441"/>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7AF"/>
    <w:rsid w:val="00FC1C1B"/>
    <w:rsid w:val="00FC4108"/>
    <w:rsid w:val="00FC5995"/>
    <w:rsid w:val="00FC5BDA"/>
    <w:rsid w:val="00FC65D2"/>
    <w:rsid w:val="00FC6675"/>
    <w:rsid w:val="00FC6B13"/>
    <w:rsid w:val="00FC7367"/>
    <w:rsid w:val="00FD0558"/>
    <w:rsid w:val="00FD0EC7"/>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W4usI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iki.nci.nih.gov/x/VousI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TYusI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2024-01-29T23:26:00Z</dcterms:created>
  <dcterms:modified xsi:type="dcterms:W3CDTF">2024-01-29T23:29:00Z</dcterms:modified>
</cp:coreProperties>
</file>