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0158DB3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473948">
              <w:rPr>
                <w:rFonts w:cstheme="minorHAnsi"/>
                <w:b/>
                <w:bCs/>
                <w:sz w:val="28"/>
                <w:szCs w:val="28"/>
              </w:rPr>
              <w:t>4</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73948">
              <w:rPr>
                <w:rFonts w:cstheme="minorHAnsi"/>
                <w:b/>
                <w:bCs/>
                <w:sz w:val="28"/>
                <w:szCs w:val="28"/>
              </w:rPr>
              <w:t>September</w:t>
            </w:r>
            <w:r w:rsidR="008863A4">
              <w:rPr>
                <w:rFonts w:cstheme="minorHAnsi"/>
                <w:b/>
                <w:bCs/>
                <w:sz w:val="28"/>
                <w:szCs w:val="28"/>
              </w:rPr>
              <w:t xml:space="preserve"> </w:t>
            </w:r>
            <w:r w:rsidR="00473948">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29CF143" w:rsidR="00473948" w:rsidRDefault="00473948" w:rsidP="0023074C">
            <w:pPr>
              <w:rPr>
                <w:rFonts w:cstheme="minorHAnsi"/>
                <w:sz w:val="28"/>
                <w:szCs w:val="28"/>
              </w:rPr>
            </w:pPr>
            <w:r>
              <w:rPr>
                <w:rFonts w:cstheme="minorHAnsi"/>
                <w:sz w:val="28"/>
                <w:szCs w:val="28"/>
              </w:rPr>
              <w:t>v2.24.0 - September 29,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5F19A372" w14:textId="771524B0" w:rsidR="00676301" w:rsidRPr="000C7608" w:rsidRDefault="00676301" w:rsidP="000C7608">
            <w:pPr>
              <w:pStyle w:val="NormalWeb"/>
              <w:jc w:val="both"/>
              <w:rPr>
                <w:sz w:val="28"/>
                <w:szCs w:val="28"/>
              </w:rPr>
            </w:pPr>
            <w:r>
              <w:rPr>
                <w:rFonts w:cstheme="minorHAnsi"/>
                <w:sz w:val="28"/>
                <w:szCs w:val="28"/>
                <w:u w:val="single"/>
              </w:rPr>
              <w:t>HPCDATAMGM-1626:</w:t>
            </w:r>
            <w:r>
              <w:rPr>
                <w:rFonts w:cstheme="minorHAnsi"/>
                <w:sz w:val="28"/>
                <w:szCs w:val="28"/>
              </w:rPr>
              <w:t xml:space="preserve"> </w:t>
            </w:r>
            <w:r w:rsidRPr="002D2EA9">
              <w:rPr>
                <w:rFonts w:cstheme="minorHAnsi"/>
                <w:sz w:val="28"/>
                <w:szCs w:val="28"/>
              </w:rPr>
              <w:t xml:space="preserve">Enhanced the </w:t>
            </w:r>
            <w:r w:rsidR="002F152D">
              <w:rPr>
                <w:rFonts w:cstheme="minorHAnsi"/>
                <w:sz w:val="28"/>
                <w:szCs w:val="28"/>
              </w:rPr>
              <w:t>s</w:t>
            </w:r>
            <w:r w:rsidRPr="002D2EA9">
              <w:rPr>
                <w:rFonts w:cstheme="minorHAnsi"/>
                <w:sz w:val="28"/>
                <w:szCs w:val="28"/>
              </w:rPr>
              <w:t xml:space="preserve">ave </w:t>
            </w:r>
            <w:r w:rsidR="002F152D">
              <w:rPr>
                <w:rFonts w:cstheme="minorHAnsi"/>
                <w:sz w:val="28"/>
                <w:szCs w:val="28"/>
              </w:rPr>
              <w:t>s</w:t>
            </w:r>
            <w:r w:rsidRPr="002D2EA9">
              <w:rPr>
                <w:rFonts w:cstheme="minorHAnsi"/>
                <w:sz w:val="28"/>
                <w:szCs w:val="28"/>
              </w:rPr>
              <w:t>earch capability of the DME web application</w:t>
            </w:r>
            <w:r w:rsidR="002D2EA9" w:rsidRPr="002D2EA9">
              <w:rPr>
                <w:rFonts w:cstheme="minorHAnsi"/>
                <w:sz w:val="28"/>
                <w:szCs w:val="28"/>
              </w:rPr>
              <w:t xml:space="preserve"> to </w:t>
            </w:r>
            <w:r w:rsidR="005118D8">
              <w:rPr>
                <w:rFonts w:cstheme="minorHAnsi"/>
                <w:sz w:val="28"/>
                <w:szCs w:val="28"/>
              </w:rPr>
              <w:t xml:space="preserve">allow </w:t>
            </w:r>
            <w:r w:rsidR="002D2EA9" w:rsidRPr="002D2EA9">
              <w:rPr>
                <w:rFonts w:cstheme="minorHAnsi"/>
                <w:sz w:val="28"/>
                <w:szCs w:val="28"/>
              </w:rPr>
              <w:t xml:space="preserve">users to optionally receive </w:t>
            </w:r>
            <w:r w:rsidR="002F152D">
              <w:rPr>
                <w:rFonts w:cstheme="minorHAnsi"/>
                <w:sz w:val="28"/>
                <w:szCs w:val="28"/>
              </w:rPr>
              <w:t xml:space="preserve">automated email containing </w:t>
            </w:r>
            <w:r w:rsidR="002D2EA9" w:rsidRPr="002D2EA9">
              <w:rPr>
                <w:rFonts w:cstheme="minorHAnsi"/>
                <w:sz w:val="28"/>
                <w:szCs w:val="28"/>
              </w:rPr>
              <w:t xml:space="preserve">exported search results from </w:t>
            </w:r>
            <w:r w:rsidR="002F152D">
              <w:rPr>
                <w:rFonts w:cstheme="minorHAnsi"/>
                <w:sz w:val="28"/>
                <w:szCs w:val="28"/>
              </w:rPr>
              <w:t>one or more</w:t>
            </w:r>
            <w:r w:rsidR="002D2EA9" w:rsidRPr="002D2EA9">
              <w:rPr>
                <w:rFonts w:cstheme="minorHAnsi"/>
                <w:sz w:val="28"/>
                <w:szCs w:val="28"/>
              </w:rPr>
              <w:t xml:space="preserve"> saved search</w:t>
            </w:r>
            <w:r w:rsidR="002F152D">
              <w:rPr>
                <w:rFonts w:cstheme="minorHAnsi"/>
                <w:sz w:val="28"/>
                <w:szCs w:val="28"/>
              </w:rPr>
              <w:t>es</w:t>
            </w:r>
            <w:r w:rsidR="002D2EA9" w:rsidRPr="002D2EA9">
              <w:rPr>
                <w:rFonts w:cstheme="minorHAnsi"/>
                <w:sz w:val="28"/>
                <w:szCs w:val="28"/>
              </w:rPr>
              <w:t xml:space="preserve"> on a recurring basis</w:t>
            </w:r>
            <w:r w:rsidRPr="000C7608">
              <w:rPr>
                <w:sz w:val="28"/>
                <w:szCs w:val="28"/>
              </w:rPr>
              <w:t xml:space="preserve">. </w:t>
            </w:r>
            <w:r w:rsidR="002D2EA9" w:rsidRPr="000C7608">
              <w:rPr>
                <w:sz w:val="28"/>
                <w:szCs w:val="28"/>
              </w:rPr>
              <w:t xml:space="preserve">Users can receive this </w:t>
            </w:r>
            <w:r w:rsidR="002F152D">
              <w:rPr>
                <w:sz w:val="28"/>
                <w:szCs w:val="28"/>
              </w:rPr>
              <w:t xml:space="preserve">notification </w:t>
            </w:r>
            <w:r w:rsidR="002D2EA9" w:rsidRPr="000C7608">
              <w:rPr>
                <w:sz w:val="28"/>
                <w:szCs w:val="28"/>
              </w:rPr>
              <w:t>weekly or monthly by selecting the appropriate option on the Save Searches dialog</w:t>
            </w:r>
            <w:r w:rsidR="00247096">
              <w:rPr>
                <w:sz w:val="28"/>
                <w:szCs w:val="28"/>
              </w:rPr>
              <w:t xml:space="preserve"> box</w:t>
            </w:r>
            <w:r w:rsidRPr="000C7608">
              <w:rPr>
                <w:sz w:val="28"/>
                <w:szCs w:val="28"/>
              </w:rPr>
              <w:t>.</w:t>
            </w:r>
            <w:r w:rsidR="002D2EA9" w:rsidRPr="000C7608">
              <w:rPr>
                <w:sz w:val="28"/>
                <w:szCs w:val="28"/>
              </w:rPr>
              <w:t xml:space="preserve"> For details, refer to </w:t>
            </w:r>
            <w:hyperlink r:id="rId7" w:history="1">
              <w:r w:rsidR="002D2EA9" w:rsidRPr="000C7608">
                <w:rPr>
                  <w:rStyle w:val="Hyperlink"/>
                  <w:sz w:val="28"/>
                  <w:szCs w:val="28"/>
                </w:rPr>
                <w:t>Saving a Search via the GUI</w:t>
              </w:r>
            </w:hyperlink>
            <w:r w:rsidR="005118D8">
              <w:rPr>
                <w:sz w:val="28"/>
                <w:szCs w:val="28"/>
              </w:rPr>
              <w:t>.</w:t>
            </w:r>
          </w:p>
          <w:p w14:paraId="42E644AA" w14:textId="4A59537E" w:rsidR="00866BBB" w:rsidRDefault="001744C7" w:rsidP="000C7608">
            <w:pPr>
              <w:pStyle w:val="NormalWeb"/>
              <w:jc w:val="both"/>
            </w:pPr>
            <w:r w:rsidRPr="00E84C75">
              <w:rPr>
                <w:rFonts w:cstheme="minorHAnsi"/>
                <w:sz w:val="28"/>
                <w:szCs w:val="28"/>
                <w:u w:val="single"/>
              </w:rPr>
              <w:t>HPCDATAMGM-1</w:t>
            </w:r>
            <w:r w:rsidR="00C0033A">
              <w:rPr>
                <w:rFonts w:cstheme="minorHAnsi"/>
                <w:sz w:val="28"/>
                <w:szCs w:val="28"/>
                <w:u w:val="single"/>
              </w:rPr>
              <w:t>6</w:t>
            </w:r>
            <w:r w:rsidR="0027366F">
              <w:rPr>
                <w:rFonts w:cstheme="minorHAnsi"/>
                <w:sz w:val="28"/>
                <w:szCs w:val="28"/>
                <w:u w:val="single"/>
              </w:rPr>
              <w:t>15</w:t>
            </w:r>
            <w:r w:rsidRPr="00E84C75">
              <w:rPr>
                <w:rFonts w:cstheme="minorHAnsi"/>
                <w:sz w:val="28"/>
                <w:szCs w:val="28"/>
                <w:u w:val="single"/>
              </w:rPr>
              <w:t>:</w:t>
            </w:r>
            <w:r w:rsidRPr="00E84C75">
              <w:rPr>
                <w:rFonts w:cstheme="minorHAnsi"/>
                <w:sz w:val="28"/>
                <w:szCs w:val="28"/>
              </w:rPr>
              <w:t xml:space="preserve">  </w:t>
            </w:r>
            <w:r w:rsidR="0027366F">
              <w:rPr>
                <w:rFonts w:cstheme="minorHAnsi"/>
                <w:sz w:val="28"/>
                <w:szCs w:val="28"/>
              </w:rPr>
              <w:t xml:space="preserve">Enhanced the Download Task page of the DME web application. </w:t>
            </w:r>
            <w:r w:rsidR="00D469A8">
              <w:rPr>
                <w:rFonts w:cstheme="minorHAnsi"/>
                <w:sz w:val="28"/>
                <w:szCs w:val="28"/>
              </w:rPr>
              <w:t>Previously</w:t>
            </w:r>
            <w:r w:rsidR="0027366F">
              <w:rPr>
                <w:rFonts w:cstheme="minorHAnsi"/>
                <w:sz w:val="28"/>
                <w:szCs w:val="28"/>
              </w:rPr>
              <w:t xml:space="preserve">, </w:t>
            </w:r>
            <w:r w:rsidR="00675FBC" w:rsidRPr="00675FBC">
              <w:rPr>
                <w:rFonts w:cstheme="minorHAnsi"/>
                <w:sz w:val="28"/>
                <w:szCs w:val="28"/>
              </w:rPr>
              <w:t>for a collection list download request</w:t>
            </w:r>
            <w:r w:rsidR="00675FBC">
              <w:rPr>
                <w:rFonts w:cstheme="minorHAnsi"/>
                <w:sz w:val="28"/>
                <w:szCs w:val="28"/>
              </w:rPr>
              <w:t xml:space="preserve">, </w:t>
            </w:r>
            <w:r w:rsidR="00D469A8">
              <w:rPr>
                <w:rFonts w:cstheme="minorHAnsi"/>
                <w:sz w:val="28"/>
                <w:szCs w:val="28"/>
              </w:rPr>
              <w:t xml:space="preserve">the page displayed </w:t>
            </w:r>
            <w:r w:rsidR="0027366F">
              <w:rPr>
                <w:rFonts w:cstheme="minorHAnsi"/>
                <w:sz w:val="28"/>
                <w:szCs w:val="28"/>
              </w:rPr>
              <w:t xml:space="preserve">only the list of </w:t>
            </w:r>
            <w:r w:rsidR="0027366F" w:rsidRPr="00461E11">
              <w:rPr>
                <w:rFonts w:cstheme="minorHAnsi"/>
                <w:i/>
                <w:iCs/>
                <w:sz w:val="28"/>
                <w:szCs w:val="28"/>
              </w:rPr>
              <w:t>objects</w:t>
            </w:r>
            <w:r w:rsidR="0027366F">
              <w:rPr>
                <w:rFonts w:cstheme="minorHAnsi"/>
                <w:sz w:val="28"/>
                <w:szCs w:val="28"/>
              </w:rPr>
              <w:t xml:space="preserve"> that completed or failed.</w:t>
            </w:r>
            <w:r w:rsidR="0027366F">
              <w:t xml:space="preserve"> </w:t>
            </w:r>
            <w:r w:rsidR="00B149F8" w:rsidRPr="00B149F8">
              <w:rPr>
                <w:sz w:val="28"/>
                <w:szCs w:val="28"/>
              </w:rPr>
              <w:t xml:space="preserve">Now the page also displays the list of </w:t>
            </w:r>
            <w:r w:rsidR="00B149F8" w:rsidRPr="00675FBC">
              <w:rPr>
                <w:i/>
                <w:iCs/>
                <w:sz w:val="28"/>
                <w:szCs w:val="28"/>
              </w:rPr>
              <w:t>collections</w:t>
            </w:r>
            <w:r w:rsidR="00B149F8" w:rsidRPr="00B149F8">
              <w:rPr>
                <w:sz w:val="28"/>
                <w:szCs w:val="28"/>
              </w:rPr>
              <w:t xml:space="preserve"> that completed or failed.</w:t>
            </w:r>
            <w:r w:rsidR="00B149F8" w:rsidRPr="00B149F8">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8" w:history="1">
              <w:r w:rsidR="00676301">
                <w:rPr>
                  <w:rStyle w:val="Hyperlink"/>
                  <w:sz w:val="28"/>
                  <w:szCs w:val="28"/>
                </w:rPr>
                <w:t xml:space="preserve">Viewing the </w:t>
              </w:r>
              <w:r w:rsidR="00D469A8">
                <w:rPr>
                  <w:rStyle w:val="Hyperlink"/>
                  <w:sz w:val="28"/>
                  <w:szCs w:val="28"/>
                </w:rPr>
                <w:t>D</w:t>
              </w:r>
              <w:r w:rsidR="00676301">
                <w:rPr>
                  <w:rStyle w:val="Hyperlink"/>
                  <w:sz w:val="28"/>
                  <w:szCs w:val="28"/>
                </w:rPr>
                <w:t>etails of a Download Task</w:t>
              </w:r>
            </w:hyperlink>
            <w:r w:rsidR="00923AF4">
              <w:rPr>
                <w:sz w:val="28"/>
                <w:szCs w:val="28"/>
              </w:rPr>
              <w:t xml:space="preserve">. </w:t>
            </w:r>
          </w:p>
          <w:p w14:paraId="0E0D21AF" w14:textId="6904C7A8" w:rsidR="00866BBB" w:rsidRDefault="00866BBB" w:rsidP="000C7608">
            <w:pPr>
              <w:jc w:val="both"/>
              <w:rPr>
                <w:rFonts w:cstheme="minorHAnsi"/>
                <w:sz w:val="28"/>
                <w:szCs w:val="28"/>
              </w:rPr>
            </w:pPr>
            <w:r w:rsidRPr="00D1607E">
              <w:rPr>
                <w:sz w:val="28"/>
                <w:szCs w:val="28"/>
                <w:u w:val="single"/>
              </w:rPr>
              <w:t>HPCDATAMGM-16</w:t>
            </w:r>
            <w:r w:rsidR="0009076D">
              <w:rPr>
                <w:sz w:val="28"/>
                <w:szCs w:val="28"/>
                <w:u w:val="single"/>
              </w:rPr>
              <w:t>53</w:t>
            </w:r>
            <w:r>
              <w:rPr>
                <w:sz w:val="28"/>
                <w:szCs w:val="28"/>
              </w:rPr>
              <w:t xml:space="preserve">:  Updated the </w:t>
            </w:r>
            <w:r w:rsidR="0009076D">
              <w:rPr>
                <w:sz w:val="28"/>
                <w:szCs w:val="28"/>
              </w:rPr>
              <w:t>Base Path</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 size</w:t>
            </w:r>
            <w:r w:rsidR="00EE4711">
              <w:rPr>
                <w:sz w:val="28"/>
                <w:szCs w:val="28"/>
              </w:rPr>
              <w:t xml:space="preserve"> of the data</w:t>
            </w:r>
            <w:r w:rsidR="006D217F">
              <w:rPr>
                <w:sz w:val="28"/>
                <w:szCs w:val="28"/>
              </w:rPr>
              <w:t xml:space="preserve"> within it</w:t>
            </w:r>
            <w:r>
              <w:rPr>
                <w:sz w:val="28"/>
                <w:szCs w:val="28"/>
              </w:rPr>
              <w:t xml:space="preserve">. For details, refer to </w:t>
            </w:r>
            <w:hyperlink r:id="rId9" w:history="1">
              <w:r w:rsidR="00247096">
                <w:rPr>
                  <w:rStyle w:val="Hyperlink"/>
                  <w:sz w:val="28"/>
                  <w:szCs w:val="28"/>
                </w:rPr>
                <w:t>Viewing a Base Path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29B6323F" w:rsidR="00B30044" w:rsidRPr="00B30044" w:rsidRDefault="00B30044" w:rsidP="000C7608">
            <w:pPr>
              <w:jc w:val="both"/>
              <w:rPr>
                <w:sz w:val="28"/>
                <w:szCs w:val="28"/>
              </w:rPr>
            </w:pPr>
            <w:r w:rsidRPr="003A5C16">
              <w:rPr>
                <w:sz w:val="28"/>
                <w:szCs w:val="28"/>
                <w:u w:val="single"/>
              </w:rPr>
              <w:t>HPCDATAMGM-1</w:t>
            </w:r>
            <w:r w:rsidR="0009076D">
              <w:rPr>
                <w:sz w:val="28"/>
                <w:szCs w:val="28"/>
                <w:u w:val="single"/>
              </w:rPr>
              <w:t>658</w:t>
            </w:r>
            <w:r>
              <w:rPr>
                <w:sz w:val="28"/>
                <w:szCs w:val="28"/>
              </w:rPr>
              <w:t xml:space="preserve">: </w:t>
            </w:r>
            <w:r w:rsidR="0009076D">
              <w:rPr>
                <w:sz w:val="28"/>
                <w:szCs w:val="28"/>
              </w:rPr>
              <w:t xml:space="preserve">Enhanced the </w:t>
            </w:r>
            <w:r w:rsidR="006D217F">
              <w:rPr>
                <w:sz w:val="28"/>
                <w:szCs w:val="28"/>
              </w:rPr>
              <w:t>My</w:t>
            </w:r>
            <w:r w:rsidR="00235DC9">
              <w:rPr>
                <w:sz w:val="28"/>
                <w:szCs w:val="28"/>
              </w:rPr>
              <w:t xml:space="preserve"> Search</w:t>
            </w:r>
            <w:r w:rsidR="006D217F">
              <w:rPr>
                <w:sz w:val="28"/>
                <w:szCs w:val="28"/>
              </w:rPr>
              <w:t>es</w:t>
            </w:r>
            <w:r w:rsidR="00235DC9">
              <w:rPr>
                <w:sz w:val="28"/>
                <w:szCs w:val="28"/>
              </w:rPr>
              <w:t xml:space="preserve"> table </w:t>
            </w:r>
            <w:r w:rsidR="006D217F">
              <w:rPr>
                <w:sz w:val="28"/>
                <w:szCs w:val="28"/>
              </w:rPr>
              <w:t>o</w:t>
            </w:r>
            <w:r w:rsidR="00235DC9">
              <w:rPr>
                <w:sz w:val="28"/>
                <w:szCs w:val="28"/>
              </w:rPr>
              <w:t xml:space="preserve">n the </w:t>
            </w:r>
            <w:r w:rsidR="0009076D">
              <w:rPr>
                <w:sz w:val="28"/>
                <w:szCs w:val="28"/>
              </w:rPr>
              <w:t xml:space="preserve">Dashboard </w:t>
            </w:r>
            <w:r w:rsidR="00235DC9">
              <w:rPr>
                <w:sz w:val="28"/>
                <w:szCs w:val="28"/>
              </w:rPr>
              <w:t xml:space="preserve">page </w:t>
            </w:r>
            <w:r w:rsidR="0009076D">
              <w:rPr>
                <w:sz w:val="28"/>
                <w:szCs w:val="28"/>
              </w:rPr>
              <w:t xml:space="preserve">of the DME web application to add a new column </w:t>
            </w:r>
            <w:r w:rsidR="00306647">
              <w:rPr>
                <w:sz w:val="28"/>
                <w:szCs w:val="28"/>
              </w:rPr>
              <w:t xml:space="preserve">to </w:t>
            </w:r>
            <w:r w:rsidR="0009076D">
              <w:rPr>
                <w:sz w:val="28"/>
                <w:szCs w:val="28"/>
              </w:rPr>
              <w:t>display the frequency at which users receive exported search results from saved search</w:t>
            </w:r>
            <w:r w:rsidR="006D217F">
              <w:rPr>
                <w:sz w:val="28"/>
                <w:szCs w:val="28"/>
              </w:rPr>
              <w:t>es</w:t>
            </w:r>
            <w:r w:rsidR="0009076D">
              <w:rPr>
                <w:sz w:val="28"/>
                <w:szCs w:val="28"/>
              </w:rPr>
              <w:t>. Also re-designed the</w:t>
            </w:r>
            <w:r w:rsidR="00306647">
              <w:rPr>
                <w:sz w:val="28"/>
                <w:szCs w:val="28"/>
              </w:rPr>
              <w:t xml:space="preserve"> table to remove the </w:t>
            </w:r>
            <w:r w:rsidR="00B40013">
              <w:rPr>
                <w:sz w:val="28"/>
                <w:szCs w:val="28"/>
              </w:rPr>
              <w:t>E</w:t>
            </w:r>
            <w:r w:rsidR="00306647">
              <w:rPr>
                <w:sz w:val="28"/>
                <w:szCs w:val="28"/>
              </w:rPr>
              <w:t>dit column and i</w:t>
            </w:r>
            <w:r w:rsidR="00235DC9">
              <w:rPr>
                <w:sz w:val="28"/>
                <w:szCs w:val="28"/>
              </w:rPr>
              <w:t xml:space="preserve">nstead </w:t>
            </w:r>
            <w:r w:rsidR="00306647">
              <w:rPr>
                <w:sz w:val="28"/>
                <w:szCs w:val="28"/>
              </w:rPr>
              <w:t xml:space="preserve">add </w:t>
            </w:r>
            <w:r w:rsidR="00235DC9">
              <w:rPr>
                <w:sz w:val="28"/>
                <w:szCs w:val="28"/>
              </w:rPr>
              <w:t>corresponding</w:t>
            </w:r>
            <w:r w:rsidR="00306647">
              <w:rPr>
                <w:sz w:val="28"/>
                <w:szCs w:val="28"/>
              </w:rPr>
              <w:t xml:space="preserve"> icon</w:t>
            </w:r>
            <w:r w:rsidR="00235DC9">
              <w:rPr>
                <w:sz w:val="28"/>
                <w:szCs w:val="28"/>
              </w:rPr>
              <w:t>s</w:t>
            </w:r>
            <w:r w:rsidR="00306647">
              <w:rPr>
                <w:sz w:val="28"/>
                <w:szCs w:val="28"/>
              </w:rPr>
              <w:t xml:space="preserve"> to the </w:t>
            </w:r>
            <w:r w:rsidR="00306647" w:rsidRPr="000C7608">
              <w:rPr>
                <w:i/>
                <w:iCs/>
                <w:sz w:val="28"/>
                <w:szCs w:val="28"/>
              </w:rPr>
              <w:t>Search Name</w:t>
            </w:r>
            <w:r w:rsidR="00306647">
              <w:rPr>
                <w:sz w:val="28"/>
                <w:szCs w:val="28"/>
              </w:rPr>
              <w:t xml:space="preserve"> column. </w:t>
            </w:r>
            <w:r w:rsidR="00B40013">
              <w:rPr>
                <w:sz w:val="28"/>
                <w:szCs w:val="28"/>
              </w:rPr>
              <w:t xml:space="preserve">Also replaced each Delete link in the Delete column with a corresponding icon. </w:t>
            </w:r>
            <w:r w:rsidR="00B40013" w:rsidRPr="00B40013">
              <w:rPr>
                <w:sz w:val="28"/>
                <w:szCs w:val="28"/>
              </w:rPr>
              <w:t xml:space="preserve">For details, refer to </w:t>
            </w:r>
            <w:hyperlink r:id="rId10" w:history="1">
              <w:r w:rsidR="00B40013" w:rsidRPr="00B40013">
                <w:rPr>
                  <w:rStyle w:val="Hyperlink"/>
                  <w:sz w:val="28"/>
                  <w:szCs w:val="28"/>
                </w:rPr>
                <w:t>Saving a Search via the GUI.</w:t>
              </w:r>
            </w:hyperlink>
          </w:p>
          <w:p w14:paraId="2E5EF0FD" w14:textId="77777777" w:rsidR="00251EF0" w:rsidRDefault="00251EF0" w:rsidP="000C7608">
            <w:pPr>
              <w:jc w:val="both"/>
              <w:rPr>
                <w:rFonts w:eastAsiaTheme="minorEastAsia"/>
                <w:color w:val="000000" w:themeColor="text1"/>
                <w:sz w:val="28"/>
                <w:szCs w:val="28"/>
              </w:rPr>
            </w:pPr>
          </w:p>
          <w:p w14:paraId="0FE95B5E" w14:textId="3E348380" w:rsidR="006F463A" w:rsidRDefault="00540C06" w:rsidP="000C7608">
            <w:pPr>
              <w:jc w:val="both"/>
              <w:rPr>
                <w:rStyle w:val="Hyperlink"/>
                <w:sz w:val="28"/>
                <w:szCs w:val="28"/>
              </w:rPr>
            </w:pPr>
            <w:r w:rsidRPr="004D37B2">
              <w:rPr>
                <w:rFonts w:eastAsiaTheme="minorEastAsia"/>
                <w:color w:val="000000" w:themeColor="text1"/>
                <w:sz w:val="28"/>
                <w:szCs w:val="28"/>
                <w:u w:val="single"/>
              </w:rPr>
              <w:t>HPCDATAMGM-1</w:t>
            </w:r>
            <w:r w:rsidR="00CA3002">
              <w:rPr>
                <w:rFonts w:eastAsiaTheme="minorEastAsia"/>
                <w:color w:val="000000" w:themeColor="text1"/>
                <w:sz w:val="28"/>
                <w:szCs w:val="28"/>
                <w:u w:val="single"/>
              </w:rPr>
              <w:t>575</w:t>
            </w:r>
            <w:r>
              <w:rPr>
                <w:rFonts w:eastAsiaTheme="minorEastAsia"/>
                <w:color w:val="000000" w:themeColor="text1"/>
                <w:sz w:val="28"/>
                <w:szCs w:val="28"/>
              </w:rPr>
              <w:t xml:space="preserve">: </w:t>
            </w:r>
            <w:r w:rsidR="00CA3002">
              <w:rPr>
                <w:rFonts w:eastAsiaTheme="minorEastAsia"/>
                <w:color w:val="000000" w:themeColor="text1"/>
                <w:sz w:val="28"/>
                <w:szCs w:val="28"/>
              </w:rPr>
              <w:t xml:space="preserve">Fixed issue with the total size of the parent and ancestor collections showing null in the file details panel on the Browse page when the user navigates back to the Browse page from the Collection Details page. </w:t>
            </w:r>
          </w:p>
          <w:p w14:paraId="4E84E95C" w14:textId="43517B0C" w:rsidR="004957B5" w:rsidRDefault="004957B5" w:rsidP="000C7608">
            <w:pPr>
              <w:jc w:val="both"/>
              <w:rPr>
                <w:rStyle w:val="Hyperlink"/>
              </w:rPr>
            </w:pPr>
          </w:p>
          <w:p w14:paraId="27EA4D1C" w14:textId="14D8663A" w:rsidR="004957B5" w:rsidRPr="000C7608" w:rsidRDefault="004957B5" w:rsidP="000C7608">
            <w:pPr>
              <w:jc w:val="both"/>
              <w:rPr>
                <w:rStyle w:val="Hyperlink"/>
                <w:color w:val="000000" w:themeColor="text1"/>
                <w:sz w:val="28"/>
                <w:szCs w:val="28"/>
                <w:u w:val="none"/>
              </w:rPr>
            </w:pPr>
            <w:r w:rsidRPr="000C7608">
              <w:rPr>
                <w:rStyle w:val="Hyperlink"/>
                <w:color w:val="000000" w:themeColor="text1"/>
                <w:sz w:val="28"/>
                <w:szCs w:val="28"/>
              </w:rPr>
              <w:t>HPCDATAMGM-1661</w:t>
            </w:r>
            <w:r w:rsidRPr="000C7608">
              <w:rPr>
                <w:rStyle w:val="Hyperlink"/>
                <w:color w:val="000000" w:themeColor="text1"/>
                <w:sz w:val="28"/>
                <w:szCs w:val="28"/>
                <w:u w:val="none"/>
              </w:rPr>
              <w:t xml:space="preserve">: Fixed the </w:t>
            </w:r>
            <w:r w:rsidRPr="000C7608">
              <w:rPr>
                <w:rStyle w:val="Hyperlink"/>
                <w:i/>
                <w:iCs/>
                <w:color w:val="000000" w:themeColor="text1"/>
                <w:sz w:val="28"/>
                <w:szCs w:val="28"/>
                <w:u w:val="none"/>
              </w:rPr>
              <w:t>Collection Path</w:t>
            </w:r>
            <w:r w:rsidRPr="000C7608">
              <w:rPr>
                <w:rStyle w:val="Hyperlink"/>
                <w:color w:val="000000" w:themeColor="text1"/>
                <w:sz w:val="28"/>
                <w:szCs w:val="28"/>
                <w:u w:val="none"/>
              </w:rPr>
              <w:t xml:space="preserve"> </w:t>
            </w:r>
            <w:r w:rsidR="006D217F">
              <w:rPr>
                <w:rStyle w:val="Hyperlink"/>
                <w:color w:val="000000" w:themeColor="text1"/>
                <w:sz w:val="28"/>
                <w:szCs w:val="28"/>
                <w:u w:val="none"/>
              </w:rPr>
              <w:t xml:space="preserve">column </w:t>
            </w:r>
            <w:r w:rsidRPr="000C7608">
              <w:rPr>
                <w:rStyle w:val="Hyperlink"/>
                <w:color w:val="000000" w:themeColor="text1"/>
                <w:sz w:val="28"/>
                <w:szCs w:val="28"/>
                <w:u w:val="none"/>
              </w:rPr>
              <w:t xml:space="preserve">in the Data Owner Report </w:t>
            </w:r>
            <w:r w:rsidR="006D217F">
              <w:rPr>
                <w:rStyle w:val="Hyperlink"/>
                <w:color w:val="000000" w:themeColor="text1"/>
                <w:sz w:val="28"/>
                <w:szCs w:val="28"/>
                <w:u w:val="none"/>
              </w:rPr>
              <w:t>i</w:t>
            </w:r>
            <w:r w:rsidRPr="000C7608">
              <w:rPr>
                <w:rStyle w:val="Hyperlink"/>
                <w:color w:val="000000" w:themeColor="text1"/>
                <w:sz w:val="28"/>
                <w:szCs w:val="28"/>
                <w:u w:val="none"/>
              </w:rPr>
              <w:t xml:space="preserve">n the Reports page to display the logical path </w:t>
            </w:r>
            <w:r w:rsidR="006D217F">
              <w:rPr>
                <w:rStyle w:val="Hyperlink"/>
                <w:color w:val="000000" w:themeColor="text1"/>
                <w:sz w:val="28"/>
                <w:szCs w:val="28"/>
                <w:u w:val="none"/>
              </w:rPr>
              <w:t xml:space="preserve">of the collection </w:t>
            </w:r>
            <w:r w:rsidRPr="000C7608">
              <w:rPr>
                <w:rStyle w:val="Hyperlink"/>
                <w:color w:val="000000" w:themeColor="text1"/>
                <w:sz w:val="28"/>
                <w:szCs w:val="28"/>
                <w:u w:val="none"/>
              </w:rPr>
              <w:t>instead of the</w:t>
            </w:r>
            <w:r w:rsidR="006D217F">
              <w:rPr>
                <w:rStyle w:val="Hyperlink"/>
                <w:color w:val="000000" w:themeColor="text1"/>
                <w:sz w:val="28"/>
                <w:szCs w:val="28"/>
                <w:u w:val="none"/>
              </w:rPr>
              <w:t xml:space="preserve"> actual</w:t>
            </w:r>
            <w:r w:rsidRPr="000C7608">
              <w:rPr>
                <w:rStyle w:val="Hyperlink"/>
                <w:color w:val="000000" w:themeColor="text1"/>
                <w:sz w:val="28"/>
                <w:szCs w:val="28"/>
                <w:u w:val="none"/>
              </w:rPr>
              <w:t xml:space="preserve"> iROD</w:t>
            </w:r>
            <w:r w:rsidR="006D217F">
              <w:rPr>
                <w:rStyle w:val="Hyperlink"/>
                <w:color w:val="000000" w:themeColor="text1"/>
                <w:sz w:val="28"/>
                <w:szCs w:val="28"/>
                <w:u w:val="none"/>
              </w:rPr>
              <w:t>S</w:t>
            </w:r>
            <w:r w:rsidRPr="000C7608">
              <w:rPr>
                <w:rStyle w:val="Hyperlink"/>
                <w:color w:val="000000" w:themeColor="text1"/>
                <w:sz w:val="28"/>
                <w:szCs w:val="28"/>
                <w:u w:val="none"/>
              </w:rPr>
              <w:t xml:space="preserve"> path. </w:t>
            </w:r>
          </w:p>
          <w:p w14:paraId="04CE4A19" w14:textId="7F8AB759" w:rsidR="00A46FB2" w:rsidRDefault="00A46FB2" w:rsidP="008F4777">
            <w:pPr>
              <w:rPr>
                <w:sz w:val="28"/>
                <w:szCs w:val="28"/>
              </w:rPr>
            </w:pPr>
          </w:p>
          <w:p w14:paraId="532A332B" w14:textId="2545A981" w:rsidR="00A46FB2" w:rsidRPr="00610898" w:rsidRDefault="00A46FB2" w:rsidP="000C7608">
            <w:pPr>
              <w:jc w:val="both"/>
              <w:rPr>
                <w:sz w:val="28"/>
                <w:szCs w:val="28"/>
              </w:rPr>
            </w:pPr>
            <w:r w:rsidRPr="00610898">
              <w:rPr>
                <w:sz w:val="28"/>
                <w:szCs w:val="28"/>
                <w:u w:val="single"/>
              </w:rPr>
              <w:lastRenderedPageBreak/>
              <w:t>HPCDATAMGM-16</w:t>
            </w:r>
            <w:r w:rsidR="003E273C">
              <w:rPr>
                <w:sz w:val="28"/>
                <w:szCs w:val="28"/>
                <w:u w:val="single"/>
              </w:rPr>
              <w:t>46</w:t>
            </w:r>
            <w:r w:rsidRPr="00A46FB2">
              <w:rPr>
                <w:sz w:val="28"/>
                <w:szCs w:val="28"/>
              </w:rPr>
              <w:t xml:space="preserve">: </w:t>
            </w:r>
            <w:r w:rsidR="003E273C">
              <w:rPr>
                <w:sz w:val="28"/>
                <w:szCs w:val="28"/>
              </w:rPr>
              <w:t xml:space="preserve"> Redesigned the migration scheduler to enable the migration task to be parallelized on multiple servers. This enables scaling of the migration task depending on </w:t>
            </w:r>
            <w:r w:rsidR="00CA3002">
              <w:rPr>
                <w:sz w:val="28"/>
                <w:szCs w:val="28"/>
              </w:rPr>
              <w:t>the</w:t>
            </w:r>
            <w:r w:rsidR="006D217F">
              <w:rPr>
                <w:sz w:val="28"/>
                <w:szCs w:val="28"/>
              </w:rPr>
              <w:t xml:space="preserve"> need.</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lastRenderedPageBreak/>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797332">
    <w:abstractNumId w:val="18"/>
  </w:num>
  <w:num w:numId="2" w16cid:durableId="287516968">
    <w:abstractNumId w:val="10"/>
  </w:num>
  <w:num w:numId="3" w16cid:durableId="612173407">
    <w:abstractNumId w:val="22"/>
  </w:num>
  <w:num w:numId="4" w16cid:durableId="746264601">
    <w:abstractNumId w:val="41"/>
  </w:num>
  <w:num w:numId="5" w16cid:durableId="805776120">
    <w:abstractNumId w:val="4"/>
  </w:num>
  <w:num w:numId="6" w16cid:durableId="1158038126">
    <w:abstractNumId w:val="24"/>
  </w:num>
  <w:num w:numId="7" w16cid:durableId="2069841942">
    <w:abstractNumId w:val="7"/>
  </w:num>
  <w:num w:numId="8" w16cid:durableId="924455777">
    <w:abstractNumId w:val="17"/>
  </w:num>
  <w:num w:numId="9" w16cid:durableId="932708679">
    <w:abstractNumId w:val="3"/>
  </w:num>
  <w:num w:numId="10" w16cid:durableId="1823502034">
    <w:abstractNumId w:val="20"/>
  </w:num>
  <w:num w:numId="11" w16cid:durableId="1063411513">
    <w:abstractNumId w:val="42"/>
  </w:num>
  <w:num w:numId="12" w16cid:durableId="360933597">
    <w:abstractNumId w:val="11"/>
  </w:num>
  <w:num w:numId="13" w16cid:durableId="1203859917">
    <w:abstractNumId w:val="5"/>
  </w:num>
  <w:num w:numId="14" w16cid:durableId="1712459855">
    <w:abstractNumId w:val="38"/>
  </w:num>
  <w:num w:numId="15" w16cid:durableId="1113326000">
    <w:abstractNumId w:val="12"/>
  </w:num>
  <w:num w:numId="16" w16cid:durableId="1248080209">
    <w:abstractNumId w:val="19"/>
  </w:num>
  <w:num w:numId="17" w16cid:durableId="1303579220">
    <w:abstractNumId w:val="35"/>
  </w:num>
  <w:num w:numId="18" w16cid:durableId="1637100045">
    <w:abstractNumId w:val="26"/>
  </w:num>
  <w:num w:numId="19" w16cid:durableId="1570921476">
    <w:abstractNumId w:val="23"/>
  </w:num>
  <w:num w:numId="20" w16cid:durableId="660936158">
    <w:abstractNumId w:val="36"/>
  </w:num>
  <w:num w:numId="21" w16cid:durableId="1518273236">
    <w:abstractNumId w:val="37"/>
  </w:num>
  <w:num w:numId="22" w16cid:durableId="856121975">
    <w:abstractNumId w:val="13"/>
  </w:num>
  <w:num w:numId="23" w16cid:durableId="64378397">
    <w:abstractNumId w:val="27"/>
  </w:num>
  <w:num w:numId="24" w16cid:durableId="1519079763">
    <w:abstractNumId w:val="25"/>
  </w:num>
  <w:num w:numId="25" w16cid:durableId="1155104342">
    <w:abstractNumId w:val="2"/>
  </w:num>
  <w:num w:numId="26" w16cid:durableId="1334722665">
    <w:abstractNumId w:val="34"/>
  </w:num>
  <w:num w:numId="27" w16cid:durableId="39744758">
    <w:abstractNumId w:val="15"/>
  </w:num>
  <w:num w:numId="28" w16cid:durableId="990720965">
    <w:abstractNumId w:val="9"/>
  </w:num>
  <w:num w:numId="29" w16cid:durableId="1950120382">
    <w:abstractNumId w:val="1"/>
  </w:num>
  <w:num w:numId="30" w16cid:durableId="314843601">
    <w:abstractNumId w:val="21"/>
  </w:num>
  <w:num w:numId="31" w16cid:durableId="108403250">
    <w:abstractNumId w:val="8"/>
  </w:num>
  <w:num w:numId="32" w16cid:durableId="1779178528">
    <w:abstractNumId w:val="32"/>
  </w:num>
  <w:num w:numId="33" w16cid:durableId="742606666">
    <w:abstractNumId w:val="0"/>
  </w:num>
  <w:num w:numId="34" w16cid:durableId="482696219">
    <w:abstractNumId w:val="16"/>
  </w:num>
  <w:num w:numId="35" w16cid:durableId="265236932">
    <w:abstractNumId w:val="30"/>
  </w:num>
  <w:num w:numId="36" w16cid:durableId="682825489">
    <w:abstractNumId w:val="28"/>
  </w:num>
  <w:num w:numId="37" w16cid:durableId="1801337920">
    <w:abstractNumId w:val="40"/>
  </w:num>
  <w:num w:numId="38" w16cid:durableId="1778986847">
    <w:abstractNumId w:val="6"/>
  </w:num>
  <w:num w:numId="39" w16cid:durableId="1973749662">
    <w:abstractNumId w:val="39"/>
  </w:num>
  <w:num w:numId="40" w16cid:durableId="8337621">
    <w:abstractNumId w:val="14"/>
  </w:num>
  <w:num w:numId="41" w16cid:durableId="384111215">
    <w:abstractNumId w:val="31"/>
  </w:num>
  <w:num w:numId="42" w16cid:durableId="1241911839">
    <w:abstractNumId w:val="29"/>
  </w:num>
  <w:num w:numId="43" w16cid:durableId="49041169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72A6"/>
    <w:rsid w:val="000C3993"/>
    <w:rsid w:val="000C461D"/>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6647"/>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7F"/>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moL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n4pN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n4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2022-09-29T21:15:00Z</dcterms:created>
  <dcterms:modified xsi:type="dcterms:W3CDTF">2022-09-29T21:15:00Z</dcterms:modified>
</cp:coreProperties>
</file>