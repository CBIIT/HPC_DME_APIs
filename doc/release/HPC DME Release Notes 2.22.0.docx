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072D5D" w14:textId="7A71DEBC" w:rsidR="00A27DF0" w:rsidRPr="00292FFC" w:rsidRDefault="00265C82" w:rsidP="0040095C">
      <w:pPr>
        <w:spacing w:before="100" w:beforeAutospacing="1" w:after="100" w:afterAutospacing="1"/>
        <w:jc w:val="center"/>
        <w:outlineLvl w:val="0"/>
        <w:rPr>
          <w:b/>
          <w:bCs/>
          <w:kern w:val="36"/>
          <w:sz w:val="32"/>
          <w:szCs w:val="32"/>
        </w:rPr>
      </w:pPr>
      <w:r w:rsidRPr="00292FFC">
        <w:rPr>
          <w:b/>
          <w:bCs/>
          <w:kern w:val="36"/>
          <w:sz w:val="32"/>
          <w:szCs w:val="32"/>
        </w:rPr>
        <w:t>D</w:t>
      </w:r>
      <w:r w:rsidR="00E45858">
        <w:rPr>
          <w:b/>
          <w:bCs/>
          <w:kern w:val="36"/>
          <w:sz w:val="32"/>
          <w:szCs w:val="32"/>
        </w:rPr>
        <w:t>ata Management Environment (DME)</w:t>
      </w:r>
      <w:r w:rsidR="00E16925" w:rsidRPr="00292FFC">
        <w:rPr>
          <w:b/>
          <w:bCs/>
          <w:kern w:val="36"/>
          <w:sz w:val="32"/>
          <w:szCs w:val="32"/>
        </w:rPr>
        <w:t xml:space="preserve"> Release Notes</w:t>
      </w:r>
    </w:p>
    <w:tbl>
      <w:tblPr>
        <w:tblW w:w="0" w:type="auto"/>
        <w:tblCellSpacing w:w="0" w:type="dxa"/>
        <w:tblInd w:w="-450" w:type="dxa"/>
        <w:tblCellMar>
          <w:left w:w="0" w:type="dxa"/>
          <w:right w:w="0" w:type="dxa"/>
        </w:tblCellMar>
        <w:tblLook w:val="04A0" w:firstRow="1" w:lastRow="0" w:firstColumn="1" w:lastColumn="0" w:noHBand="0" w:noVBand="1"/>
      </w:tblPr>
      <w:tblGrid>
        <w:gridCol w:w="9810"/>
      </w:tblGrid>
      <w:tr w:rsidR="004072BE" w:rsidRPr="004072BE" w14:paraId="42D384E5" w14:textId="77777777" w:rsidTr="000222AD">
        <w:trPr>
          <w:tblCellSpacing w:w="0" w:type="dxa"/>
        </w:trPr>
        <w:tc>
          <w:tcPr>
            <w:tcW w:w="9810" w:type="dxa"/>
            <w:vAlign w:val="center"/>
            <w:hideMark/>
          </w:tcPr>
          <w:p w14:paraId="522E85CB" w14:textId="77777777" w:rsidR="0040095C" w:rsidRDefault="0040095C" w:rsidP="00E16925">
            <w:pPr>
              <w:rPr>
                <w:rFonts w:cstheme="minorHAnsi"/>
                <w:sz w:val="28"/>
                <w:szCs w:val="28"/>
              </w:rPr>
            </w:pPr>
          </w:p>
          <w:p w14:paraId="43F84EAF" w14:textId="43B02752" w:rsidR="00E16925" w:rsidRPr="0006592C" w:rsidRDefault="00E45858" w:rsidP="00E16925">
            <w:pPr>
              <w:rPr>
                <w:rFonts w:cstheme="minorHAnsi"/>
                <w:b/>
                <w:bCs/>
                <w:sz w:val="28"/>
                <w:szCs w:val="28"/>
              </w:rPr>
            </w:pPr>
            <w:r w:rsidRPr="0006592C">
              <w:rPr>
                <w:rFonts w:cstheme="minorHAnsi"/>
                <w:b/>
                <w:bCs/>
                <w:sz w:val="28"/>
                <w:szCs w:val="28"/>
              </w:rPr>
              <w:t xml:space="preserve">Release </w:t>
            </w:r>
            <w:r w:rsidR="0080696E" w:rsidRPr="0006592C">
              <w:rPr>
                <w:rFonts w:cstheme="minorHAnsi"/>
                <w:b/>
                <w:bCs/>
                <w:sz w:val="28"/>
                <w:szCs w:val="28"/>
              </w:rPr>
              <w:t>2</w:t>
            </w:r>
            <w:r w:rsidRPr="0006592C">
              <w:rPr>
                <w:rFonts w:cstheme="minorHAnsi"/>
                <w:b/>
                <w:bCs/>
                <w:sz w:val="28"/>
                <w:szCs w:val="28"/>
              </w:rPr>
              <w:t>.</w:t>
            </w:r>
            <w:r w:rsidR="00A16E28">
              <w:rPr>
                <w:rFonts w:cstheme="minorHAnsi"/>
                <w:b/>
                <w:bCs/>
                <w:sz w:val="28"/>
                <w:szCs w:val="28"/>
              </w:rPr>
              <w:t>2</w:t>
            </w:r>
            <w:r w:rsidR="00351D29">
              <w:rPr>
                <w:rFonts w:cstheme="minorHAnsi"/>
                <w:b/>
                <w:bCs/>
                <w:sz w:val="28"/>
                <w:szCs w:val="28"/>
              </w:rPr>
              <w:t>2</w:t>
            </w:r>
            <w:r w:rsidR="00C21669" w:rsidRPr="0006592C">
              <w:rPr>
                <w:rFonts w:cstheme="minorHAnsi"/>
                <w:b/>
                <w:bCs/>
                <w:sz w:val="28"/>
                <w:szCs w:val="28"/>
              </w:rPr>
              <w:t>.0</w:t>
            </w:r>
            <w:r w:rsidR="00FA2497" w:rsidRPr="0006592C">
              <w:rPr>
                <w:rFonts w:cstheme="minorHAnsi"/>
                <w:b/>
                <w:bCs/>
                <w:sz w:val="28"/>
                <w:szCs w:val="28"/>
              </w:rPr>
              <w:t xml:space="preserve">: </w:t>
            </w:r>
            <w:r w:rsidR="00D506B9" w:rsidRPr="0006592C">
              <w:rPr>
                <w:rFonts w:cstheme="minorHAnsi"/>
                <w:b/>
                <w:bCs/>
                <w:sz w:val="28"/>
                <w:szCs w:val="28"/>
              </w:rPr>
              <w:t xml:space="preserve"> </w:t>
            </w:r>
            <w:r w:rsidR="008F371B">
              <w:rPr>
                <w:rFonts w:cstheme="minorHAnsi"/>
                <w:b/>
                <w:bCs/>
                <w:sz w:val="28"/>
                <w:szCs w:val="28"/>
              </w:rPr>
              <w:t>Ju</w:t>
            </w:r>
            <w:r w:rsidR="00351D29">
              <w:rPr>
                <w:rFonts w:cstheme="minorHAnsi"/>
                <w:b/>
                <w:bCs/>
                <w:sz w:val="28"/>
                <w:szCs w:val="28"/>
              </w:rPr>
              <w:t>ly</w:t>
            </w:r>
            <w:r w:rsidR="001901B2" w:rsidRPr="0006592C">
              <w:rPr>
                <w:rFonts w:cstheme="minorHAnsi"/>
                <w:b/>
                <w:bCs/>
                <w:sz w:val="28"/>
                <w:szCs w:val="28"/>
              </w:rPr>
              <w:t xml:space="preserve"> </w:t>
            </w:r>
            <w:r w:rsidR="00E72FEC">
              <w:rPr>
                <w:rFonts w:cstheme="minorHAnsi"/>
                <w:b/>
                <w:bCs/>
                <w:sz w:val="28"/>
                <w:szCs w:val="28"/>
              </w:rPr>
              <w:t>28</w:t>
            </w:r>
            <w:r w:rsidR="0023074C" w:rsidRPr="0006592C">
              <w:rPr>
                <w:rFonts w:cstheme="minorHAnsi"/>
                <w:b/>
                <w:bCs/>
                <w:sz w:val="28"/>
                <w:szCs w:val="28"/>
              </w:rPr>
              <w:t>, 20</w:t>
            </w:r>
            <w:r w:rsidR="00DD4658" w:rsidRPr="0006592C">
              <w:rPr>
                <w:rFonts w:cstheme="minorHAnsi"/>
                <w:b/>
                <w:bCs/>
                <w:sz w:val="28"/>
                <w:szCs w:val="28"/>
              </w:rPr>
              <w:t>2</w:t>
            </w:r>
            <w:r w:rsidR="00FC6B13" w:rsidRPr="0006592C">
              <w:rPr>
                <w:rFonts w:cstheme="minorHAnsi"/>
                <w:b/>
                <w:bCs/>
                <w:sz w:val="28"/>
                <w:szCs w:val="28"/>
              </w:rPr>
              <w:t>2</w:t>
            </w:r>
          </w:p>
          <w:p w14:paraId="27EF58C8" w14:textId="358483B1" w:rsidR="00E16925" w:rsidRDefault="00E16925" w:rsidP="00E16925">
            <w:pPr>
              <w:rPr>
                <w:rFonts w:cstheme="minorHAnsi"/>
                <w:sz w:val="28"/>
                <w:szCs w:val="28"/>
              </w:rPr>
            </w:pPr>
          </w:p>
          <w:p w14:paraId="37BCE47C" w14:textId="77777777" w:rsidR="00A27DF0" w:rsidRPr="00D66342" w:rsidRDefault="00A27DF0" w:rsidP="00E16925">
            <w:pPr>
              <w:rPr>
                <w:rFonts w:cstheme="minorHAnsi"/>
                <w:sz w:val="28"/>
                <w:szCs w:val="28"/>
              </w:rPr>
            </w:pPr>
          </w:p>
          <w:p w14:paraId="242DB5E4" w14:textId="3751AEF2" w:rsidR="00E16925" w:rsidRPr="00D66342" w:rsidRDefault="00E16925" w:rsidP="00E16925">
            <w:pPr>
              <w:rPr>
                <w:rFonts w:cstheme="minorHAnsi"/>
                <w:sz w:val="28"/>
                <w:szCs w:val="28"/>
              </w:rPr>
            </w:pPr>
            <w:r w:rsidRPr="00D66342">
              <w:rPr>
                <w:rFonts w:cstheme="minorHAnsi"/>
                <w:sz w:val="28"/>
                <w:szCs w:val="28"/>
              </w:rPr>
              <w:t>==============================================================</w:t>
            </w:r>
          </w:p>
          <w:p w14:paraId="08A7BF60" w14:textId="423B5D2A" w:rsidR="00E16925" w:rsidRPr="00D66342" w:rsidRDefault="00E16925" w:rsidP="00D71B0B">
            <w:pPr>
              <w:rPr>
                <w:rFonts w:cstheme="minorHAnsi"/>
                <w:b/>
                <w:sz w:val="28"/>
                <w:szCs w:val="28"/>
              </w:rPr>
            </w:pPr>
            <w:r w:rsidRPr="00D66342">
              <w:rPr>
                <w:rFonts w:cstheme="minorHAnsi"/>
                <w:b/>
                <w:sz w:val="28"/>
                <w:szCs w:val="28"/>
              </w:rPr>
              <w:t>Contents</w:t>
            </w:r>
          </w:p>
          <w:p w14:paraId="26658DA8" w14:textId="78B8647E" w:rsidR="00E16925" w:rsidRPr="00D66342" w:rsidRDefault="00E16925" w:rsidP="00E16925">
            <w:pPr>
              <w:rPr>
                <w:rFonts w:cstheme="minorHAnsi"/>
                <w:sz w:val="28"/>
                <w:szCs w:val="28"/>
              </w:rPr>
            </w:pPr>
            <w:r w:rsidRPr="00D66342">
              <w:rPr>
                <w:rFonts w:cstheme="minorHAnsi"/>
                <w:sz w:val="28"/>
                <w:szCs w:val="28"/>
              </w:rPr>
              <w:t>==============================================================</w:t>
            </w:r>
          </w:p>
          <w:p w14:paraId="20F84052" w14:textId="77777777" w:rsidR="00E16925" w:rsidRPr="00D66342" w:rsidRDefault="00E16925" w:rsidP="00E16925">
            <w:pPr>
              <w:rPr>
                <w:rFonts w:cstheme="minorHAnsi"/>
                <w:sz w:val="28"/>
                <w:szCs w:val="28"/>
              </w:rPr>
            </w:pPr>
          </w:p>
          <w:p w14:paraId="6EC85EE8" w14:textId="320C2F3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 xml:space="preserve">DME </w:t>
            </w:r>
            <w:r w:rsidR="00FA2497" w:rsidRPr="00726A78">
              <w:rPr>
                <w:rFonts w:cstheme="minorHAnsi"/>
                <w:sz w:val="28"/>
                <w:szCs w:val="28"/>
              </w:rPr>
              <w:t>Overview</w:t>
            </w:r>
          </w:p>
          <w:p w14:paraId="17EDD14F" w14:textId="187B3E3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Release History</w:t>
            </w:r>
          </w:p>
          <w:p w14:paraId="19839440" w14:textId="4B0DE45F"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New Features and Updates</w:t>
            </w:r>
          </w:p>
          <w:p w14:paraId="460339C7" w14:textId="6EFEF30A" w:rsidR="00467EFB" w:rsidRPr="00726A78" w:rsidRDefault="0006361B" w:rsidP="008B35EA">
            <w:pPr>
              <w:pStyle w:val="ListParagraph"/>
              <w:numPr>
                <w:ilvl w:val="0"/>
                <w:numId w:val="39"/>
              </w:numPr>
              <w:spacing w:line="276" w:lineRule="auto"/>
              <w:rPr>
                <w:rFonts w:cstheme="minorHAnsi"/>
                <w:sz w:val="28"/>
                <w:szCs w:val="28"/>
              </w:rPr>
            </w:pPr>
            <w:r w:rsidRPr="00726A78">
              <w:rPr>
                <w:rFonts w:cstheme="minorHAnsi"/>
                <w:sz w:val="28"/>
                <w:szCs w:val="28"/>
              </w:rPr>
              <w:t>Important Notes</w:t>
            </w:r>
          </w:p>
          <w:p w14:paraId="67DB18D7" w14:textId="420CFB01"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Bug Reports and Support</w:t>
            </w:r>
          </w:p>
          <w:p w14:paraId="5B54D5C8" w14:textId="146A42C3"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Documentation</w:t>
            </w:r>
          </w:p>
          <w:p w14:paraId="609A4627" w14:textId="6C8BCBB0" w:rsidR="00E16925" w:rsidRPr="00726A78" w:rsidRDefault="00E16925" w:rsidP="008B35EA">
            <w:pPr>
              <w:pStyle w:val="ListParagraph"/>
              <w:numPr>
                <w:ilvl w:val="0"/>
                <w:numId w:val="39"/>
              </w:numPr>
              <w:spacing w:line="276" w:lineRule="auto"/>
              <w:rPr>
                <w:rFonts w:cstheme="minorHAnsi"/>
                <w:sz w:val="28"/>
                <w:szCs w:val="28"/>
              </w:rPr>
            </w:pPr>
            <w:r w:rsidRPr="00726A78">
              <w:rPr>
                <w:rFonts w:cstheme="minorHAnsi"/>
                <w:sz w:val="28"/>
                <w:szCs w:val="28"/>
              </w:rPr>
              <w:t>References</w:t>
            </w:r>
          </w:p>
          <w:p w14:paraId="1F058A4B" w14:textId="77777777" w:rsidR="00467EFB" w:rsidRDefault="00467EFB" w:rsidP="00467EFB">
            <w:pPr>
              <w:rPr>
                <w:rFonts w:cstheme="minorHAnsi"/>
                <w:sz w:val="28"/>
                <w:szCs w:val="28"/>
              </w:rPr>
            </w:pPr>
          </w:p>
          <w:p w14:paraId="78E04239" w14:textId="3825D913" w:rsidR="00467EFB" w:rsidRPr="00D66342" w:rsidRDefault="00467EFB" w:rsidP="00467EFB">
            <w:pPr>
              <w:rPr>
                <w:rFonts w:cstheme="minorHAnsi"/>
                <w:sz w:val="28"/>
                <w:szCs w:val="28"/>
              </w:rPr>
            </w:pPr>
            <w:r w:rsidRPr="00D66342">
              <w:rPr>
                <w:rFonts w:cstheme="minorHAnsi"/>
                <w:sz w:val="28"/>
                <w:szCs w:val="28"/>
              </w:rPr>
              <w:t>==============================================================</w:t>
            </w:r>
          </w:p>
          <w:p w14:paraId="4E597865" w14:textId="31A3B809" w:rsidR="00467EFB" w:rsidRPr="00726A78" w:rsidRDefault="00467EFB" w:rsidP="008B35EA">
            <w:pPr>
              <w:pStyle w:val="Heading1"/>
            </w:pPr>
            <w:r w:rsidRPr="00726A78">
              <w:t>DME Overview</w:t>
            </w:r>
          </w:p>
          <w:p w14:paraId="596CA5EA" w14:textId="77777777" w:rsidR="00467EFB" w:rsidRPr="00D66342" w:rsidRDefault="00467EFB" w:rsidP="00467EFB">
            <w:pPr>
              <w:rPr>
                <w:rFonts w:cstheme="minorHAnsi"/>
                <w:sz w:val="28"/>
                <w:szCs w:val="28"/>
              </w:rPr>
            </w:pPr>
            <w:r w:rsidRPr="00D66342">
              <w:rPr>
                <w:rFonts w:cstheme="minorHAnsi"/>
                <w:sz w:val="28"/>
                <w:szCs w:val="28"/>
              </w:rPr>
              <w:t>==============================================================</w:t>
            </w:r>
          </w:p>
          <w:p w14:paraId="7EA442DD" w14:textId="77777777" w:rsidR="00467EFB" w:rsidRDefault="00467EFB" w:rsidP="00D3627D">
            <w:pPr>
              <w:pStyle w:val="NormalWeb"/>
              <w:shd w:val="clear" w:color="auto" w:fill="FFFFFF"/>
              <w:spacing w:before="0" w:beforeAutospacing="0" w:after="0" w:afterAutospacing="0" w:line="270" w:lineRule="atLeast"/>
              <w:rPr>
                <w:color w:val="000000"/>
                <w:sz w:val="28"/>
                <w:szCs w:val="28"/>
              </w:rPr>
            </w:pPr>
          </w:p>
          <w:p w14:paraId="0F53CDDE" w14:textId="28FFF69A" w:rsidR="00D3627D" w:rsidRPr="00DD03D7" w:rsidRDefault="00D3627D" w:rsidP="00D3627D">
            <w:pPr>
              <w:pStyle w:val="NormalWeb"/>
              <w:shd w:val="clear" w:color="auto" w:fill="FFFFFF"/>
              <w:spacing w:before="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Management Environment (DME)</w:t>
            </w:r>
            <w:r w:rsidRPr="00DD03D7">
              <w:rPr>
                <w:color w:val="000000"/>
                <w:sz w:val="28"/>
                <w:szCs w:val="28"/>
              </w:rPr>
              <w:t> offers open-ended storage and management of scientific research datasets. It eliminates the need to maintain</w:t>
            </w:r>
            <w:r w:rsidR="00AC2883">
              <w:rPr>
                <w:color w:val="000000"/>
                <w:sz w:val="28"/>
                <w:szCs w:val="28"/>
              </w:rPr>
              <w:t xml:space="preserve"> </w:t>
            </w:r>
            <w:r w:rsidRPr="00DD03D7">
              <w:rPr>
                <w:color w:val="000000"/>
                <w:sz w:val="28"/>
                <w:szCs w:val="28"/>
              </w:rPr>
              <w:t>redundant copies of large heterogenous data and provides the ability to annotate, retrieve, and share datasets for further research, analysis, and collaboration.</w:t>
            </w:r>
          </w:p>
          <w:p w14:paraId="1D0D7386" w14:textId="799AFBBC"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The </w:t>
            </w:r>
            <w:r w:rsidRPr="00DD03D7">
              <w:rPr>
                <w:rStyle w:val="Emphasis"/>
                <w:color w:val="000000"/>
                <w:sz w:val="28"/>
                <w:szCs w:val="28"/>
              </w:rPr>
              <w:t>NCI Data Vault</w:t>
            </w:r>
            <w:r w:rsidRPr="00DD03D7">
              <w:rPr>
                <w:color w:val="000000"/>
                <w:sz w:val="28"/>
                <w:szCs w:val="28"/>
              </w:rPr>
              <w:t> serves as the archive store for these datasets. It provides scalable, virtualized, high-reliability storage that is transparent to the end user. Data are stored as </w:t>
            </w:r>
            <w:r w:rsidRPr="00DD03D7">
              <w:rPr>
                <w:rStyle w:val="Emphasis"/>
                <w:color w:val="000000"/>
                <w:sz w:val="28"/>
                <w:szCs w:val="28"/>
              </w:rPr>
              <w:t>objects</w:t>
            </w:r>
            <w:r w:rsidRPr="00DD03D7">
              <w:rPr>
                <w:color w:val="000000"/>
                <w:sz w:val="28"/>
                <w:szCs w:val="28"/>
              </w:rPr>
              <w:t>, which are organized into </w:t>
            </w:r>
            <w:r w:rsidRPr="00DD03D7">
              <w:rPr>
                <w:rStyle w:val="Emphasis"/>
                <w:color w:val="000000"/>
                <w:sz w:val="28"/>
                <w:szCs w:val="28"/>
              </w:rPr>
              <w:t>collections</w:t>
            </w:r>
            <w:r w:rsidRPr="00DD03D7">
              <w:rPr>
                <w:color w:val="000000"/>
                <w:sz w:val="28"/>
                <w:szCs w:val="28"/>
              </w:rPr>
              <w:t xml:space="preserve"> (folders), and a collection might have one or more </w:t>
            </w:r>
            <w:r w:rsidR="00981BBC">
              <w:rPr>
                <w:color w:val="000000"/>
                <w:sz w:val="28"/>
                <w:szCs w:val="28"/>
              </w:rPr>
              <w:t>sub</w:t>
            </w:r>
            <w:r w:rsidRPr="00DD03D7">
              <w:rPr>
                <w:color w:val="000000"/>
                <w:sz w:val="28"/>
                <w:szCs w:val="28"/>
              </w:rPr>
              <w:t xml:space="preserve">collections within it. A collection can be identified by a custom collection type such as Project, Study, Sample, and so on, the default being </w:t>
            </w:r>
            <w:r w:rsidR="00981BBC">
              <w:rPr>
                <w:color w:val="000000"/>
                <w:sz w:val="28"/>
                <w:szCs w:val="28"/>
              </w:rPr>
              <w:t xml:space="preserve">collection type </w:t>
            </w:r>
            <w:r w:rsidRPr="00DD03D7">
              <w:rPr>
                <w:color w:val="000000"/>
                <w:sz w:val="28"/>
                <w:szCs w:val="28"/>
              </w:rPr>
              <w:t>Folder.</w:t>
            </w:r>
          </w:p>
          <w:p w14:paraId="2815A629" w14:textId="77777777" w:rsidR="00D3627D" w:rsidRPr="00DD03D7" w:rsidRDefault="00D3627D" w:rsidP="00D3627D">
            <w:pPr>
              <w:pStyle w:val="NormalWeb"/>
              <w:shd w:val="clear" w:color="auto" w:fill="FFFFFF"/>
              <w:spacing w:before="150" w:beforeAutospacing="0" w:after="0" w:afterAutospacing="0" w:line="270" w:lineRule="atLeast"/>
              <w:rPr>
                <w:color w:val="000000"/>
                <w:sz w:val="28"/>
                <w:szCs w:val="28"/>
              </w:rPr>
            </w:pPr>
            <w:r w:rsidRPr="00DD03D7">
              <w:rPr>
                <w:color w:val="000000"/>
                <w:sz w:val="28"/>
                <w:szCs w:val="28"/>
              </w:rPr>
              <w:t xml:space="preserve">DME provides an entry point to archive data to the NCI Data Vault, and to manage, transfer, access, and share data across disparate systems securely and efficiently. DME allows you to associate user-defined metadata to registered data at different points in the data life cycle. In addition, DME offers search capabilities to identify this data. A </w:t>
            </w:r>
            <w:r w:rsidRPr="00DD03D7">
              <w:rPr>
                <w:color w:val="000000"/>
                <w:sz w:val="28"/>
                <w:szCs w:val="28"/>
              </w:rPr>
              <w:lastRenderedPageBreak/>
              <w:t>Division/Office/Center (DOC) can define its own metadata structure and data hierarchy rules, and grant permission to users as needed.</w:t>
            </w:r>
          </w:p>
          <w:p w14:paraId="4709D619" w14:textId="22A5EF90" w:rsidR="00C50145" w:rsidRPr="00D66342" w:rsidRDefault="00D3627D" w:rsidP="00BB04C8">
            <w:pPr>
              <w:pStyle w:val="NormalWeb"/>
              <w:rPr>
                <w:rFonts w:cstheme="minorHAnsi"/>
                <w:sz w:val="28"/>
                <w:szCs w:val="28"/>
              </w:rPr>
            </w:pPr>
            <w:r w:rsidRPr="00DD03D7">
              <w:rPr>
                <w:color w:val="000000"/>
                <w:sz w:val="28"/>
                <w:szCs w:val="28"/>
              </w:rPr>
              <w:t>If you have an NIH account, the NCI Data Vault team can give you access to DME. For access requests or any other questions, contact </w:t>
            </w:r>
            <w:hyperlink r:id="rId6" w:history="1">
              <w:r w:rsidRPr="00DD03D7">
                <w:rPr>
                  <w:rStyle w:val="Hyperlink"/>
                  <w:color w:val="0052CC"/>
                  <w:sz w:val="28"/>
                  <w:szCs w:val="28"/>
                </w:rPr>
                <w:t>NCIDataVault@mail.nih.gov</w:t>
              </w:r>
            </w:hyperlink>
            <w:r w:rsidRPr="00DD03D7">
              <w:rPr>
                <w:color w:val="000000"/>
                <w:sz w:val="28"/>
                <w:szCs w:val="28"/>
              </w:rPr>
              <w:t>. </w:t>
            </w:r>
          </w:p>
          <w:p w14:paraId="46774D53" w14:textId="77777777" w:rsidR="009463C9" w:rsidRPr="00D66342" w:rsidRDefault="009463C9" w:rsidP="009463C9">
            <w:pPr>
              <w:rPr>
                <w:rFonts w:cstheme="minorHAnsi"/>
                <w:sz w:val="28"/>
                <w:szCs w:val="28"/>
              </w:rPr>
            </w:pPr>
            <w:r w:rsidRPr="00D66342">
              <w:rPr>
                <w:rFonts w:cstheme="minorHAnsi"/>
                <w:sz w:val="28"/>
                <w:szCs w:val="28"/>
              </w:rPr>
              <w:t>==============================================================</w:t>
            </w:r>
          </w:p>
          <w:p w14:paraId="69DE31E8" w14:textId="279FCBD8" w:rsidR="009463C9" w:rsidRPr="00D66342" w:rsidRDefault="009463C9" w:rsidP="008B35EA">
            <w:pPr>
              <w:pStyle w:val="Heading1"/>
            </w:pPr>
            <w:r>
              <w:t>Release History</w:t>
            </w:r>
          </w:p>
          <w:p w14:paraId="0C2D796F" w14:textId="77777777" w:rsidR="009463C9" w:rsidRPr="00D66342" w:rsidRDefault="009463C9" w:rsidP="009463C9">
            <w:pPr>
              <w:rPr>
                <w:rFonts w:cstheme="minorHAnsi"/>
                <w:sz w:val="28"/>
                <w:szCs w:val="28"/>
              </w:rPr>
            </w:pPr>
            <w:r w:rsidRPr="00D66342">
              <w:rPr>
                <w:rFonts w:cstheme="minorHAnsi"/>
                <w:sz w:val="28"/>
                <w:szCs w:val="28"/>
              </w:rPr>
              <w:t>==============================================================</w:t>
            </w:r>
          </w:p>
          <w:p w14:paraId="5195B3C1" w14:textId="65948EBE" w:rsidR="00A27DF0" w:rsidRDefault="00A27DF0" w:rsidP="006905EA">
            <w:pPr>
              <w:rPr>
                <w:rFonts w:cstheme="minorHAnsi"/>
                <w:sz w:val="28"/>
                <w:szCs w:val="28"/>
              </w:rPr>
            </w:pPr>
          </w:p>
          <w:p w14:paraId="2BE850F0" w14:textId="77777777" w:rsidR="00467EFB" w:rsidRDefault="00467EFB" w:rsidP="006905EA">
            <w:pPr>
              <w:rPr>
                <w:rFonts w:cstheme="minorHAnsi"/>
                <w:sz w:val="28"/>
                <w:szCs w:val="28"/>
              </w:rPr>
            </w:pPr>
          </w:p>
          <w:p w14:paraId="62769FB4" w14:textId="5746D06D" w:rsidR="00E16925" w:rsidRPr="00D66342" w:rsidRDefault="00E45858" w:rsidP="006905EA">
            <w:pPr>
              <w:rPr>
                <w:rFonts w:cstheme="minorHAnsi"/>
                <w:sz w:val="28"/>
                <w:szCs w:val="28"/>
              </w:rPr>
            </w:pPr>
            <w:r>
              <w:rPr>
                <w:rFonts w:cstheme="minorHAnsi"/>
                <w:sz w:val="28"/>
                <w:szCs w:val="28"/>
              </w:rPr>
              <w:t>v</w:t>
            </w:r>
            <w:r w:rsidR="00256B0E" w:rsidRPr="00D66342">
              <w:rPr>
                <w:rFonts w:cstheme="minorHAnsi"/>
                <w:sz w:val="28"/>
                <w:szCs w:val="28"/>
              </w:rPr>
              <w:t xml:space="preserve">1.0.0 - </w:t>
            </w:r>
            <w:r w:rsidR="006905EA" w:rsidRPr="00D66342">
              <w:rPr>
                <w:rFonts w:cstheme="minorHAnsi"/>
                <w:sz w:val="28"/>
                <w:szCs w:val="28"/>
              </w:rPr>
              <w:t xml:space="preserve"> </w:t>
            </w:r>
            <w:r w:rsidR="005A6A00" w:rsidRPr="00D66342">
              <w:rPr>
                <w:rFonts w:cstheme="minorHAnsi"/>
                <w:sz w:val="28"/>
                <w:szCs w:val="28"/>
              </w:rPr>
              <w:t>December</w:t>
            </w:r>
            <w:r w:rsidR="006905EA" w:rsidRPr="00D66342">
              <w:rPr>
                <w:rFonts w:cstheme="minorHAnsi"/>
                <w:sz w:val="28"/>
                <w:szCs w:val="28"/>
              </w:rPr>
              <w:t xml:space="preserve"> </w:t>
            </w:r>
            <w:r w:rsidR="005A6A00" w:rsidRPr="00D66342">
              <w:rPr>
                <w:rFonts w:cstheme="minorHAnsi"/>
                <w:sz w:val="28"/>
                <w:szCs w:val="28"/>
              </w:rPr>
              <w:t>28, 2016</w:t>
            </w:r>
          </w:p>
          <w:p w14:paraId="7BD99B3F" w14:textId="52B6B89F"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1.1.0 -  May </w:t>
            </w:r>
            <w:r w:rsidR="005A6A00" w:rsidRPr="00D66342">
              <w:rPr>
                <w:rFonts w:cstheme="minorHAnsi"/>
                <w:sz w:val="28"/>
                <w:szCs w:val="28"/>
              </w:rPr>
              <w:t>15</w:t>
            </w:r>
            <w:r w:rsidR="00256B0E" w:rsidRPr="00D66342">
              <w:rPr>
                <w:rFonts w:cstheme="minorHAnsi"/>
                <w:sz w:val="28"/>
                <w:szCs w:val="28"/>
              </w:rPr>
              <w:t>, 2017</w:t>
            </w:r>
          </w:p>
          <w:p w14:paraId="6625BE70" w14:textId="46D58022" w:rsidR="00256B0E" w:rsidRPr="00D66342" w:rsidRDefault="00E45858" w:rsidP="00256B0E">
            <w:pPr>
              <w:rPr>
                <w:rFonts w:cstheme="minorHAnsi"/>
                <w:sz w:val="28"/>
                <w:szCs w:val="28"/>
              </w:rPr>
            </w:pPr>
            <w:r>
              <w:rPr>
                <w:rFonts w:cstheme="minorHAnsi"/>
                <w:sz w:val="28"/>
                <w:szCs w:val="28"/>
              </w:rPr>
              <w:t>v</w:t>
            </w:r>
            <w:r w:rsidR="00256B0E" w:rsidRPr="00D66342">
              <w:rPr>
                <w:rFonts w:cstheme="minorHAnsi"/>
                <w:sz w:val="28"/>
                <w:szCs w:val="28"/>
              </w:rPr>
              <w:t xml:space="preserve">1.2.0 -  June </w:t>
            </w:r>
            <w:r w:rsidR="00ED505B" w:rsidRPr="00D66342">
              <w:rPr>
                <w:rFonts w:cstheme="minorHAnsi"/>
                <w:sz w:val="28"/>
                <w:szCs w:val="28"/>
              </w:rPr>
              <w:t>23</w:t>
            </w:r>
            <w:r w:rsidR="00256B0E" w:rsidRPr="00D66342">
              <w:rPr>
                <w:rFonts w:cstheme="minorHAnsi"/>
                <w:sz w:val="28"/>
                <w:szCs w:val="28"/>
              </w:rPr>
              <w:t>, 2017</w:t>
            </w:r>
          </w:p>
          <w:p w14:paraId="5107C6F2" w14:textId="07A16010" w:rsidR="00265C82" w:rsidRPr="00D66342" w:rsidRDefault="00E45858" w:rsidP="00265C82">
            <w:pPr>
              <w:rPr>
                <w:rFonts w:cstheme="minorHAnsi"/>
                <w:sz w:val="28"/>
                <w:szCs w:val="28"/>
              </w:rPr>
            </w:pPr>
            <w:r>
              <w:rPr>
                <w:rFonts w:cstheme="minorHAnsi"/>
                <w:sz w:val="28"/>
                <w:szCs w:val="28"/>
              </w:rPr>
              <w:t>v</w:t>
            </w:r>
            <w:r w:rsidR="00265C82" w:rsidRPr="00D66342">
              <w:rPr>
                <w:rFonts w:cstheme="minorHAnsi"/>
                <w:sz w:val="28"/>
                <w:szCs w:val="28"/>
              </w:rPr>
              <w:t>1.3.0 -  September 15, 2017</w:t>
            </w:r>
          </w:p>
          <w:p w14:paraId="32682036" w14:textId="77777777" w:rsidR="00A9723A" w:rsidRPr="00D66342" w:rsidRDefault="00A9723A" w:rsidP="00A9723A">
            <w:pPr>
              <w:rPr>
                <w:rFonts w:cstheme="minorHAnsi"/>
                <w:sz w:val="28"/>
                <w:szCs w:val="28"/>
              </w:rPr>
            </w:pPr>
            <w:r w:rsidRPr="00D66342">
              <w:rPr>
                <w:rFonts w:cstheme="minorHAnsi"/>
                <w:sz w:val="28"/>
                <w:szCs w:val="28"/>
              </w:rPr>
              <w:t xml:space="preserve">v1.4.0 -  </w:t>
            </w:r>
            <w:r w:rsidR="00961DCD" w:rsidRPr="00D66342">
              <w:rPr>
                <w:rFonts w:cstheme="minorHAnsi"/>
                <w:sz w:val="28"/>
                <w:szCs w:val="28"/>
              </w:rPr>
              <w:t>November</w:t>
            </w:r>
            <w:r w:rsidRPr="00D66342">
              <w:rPr>
                <w:rFonts w:cstheme="minorHAnsi"/>
                <w:sz w:val="28"/>
                <w:szCs w:val="28"/>
              </w:rPr>
              <w:t xml:space="preserve"> </w:t>
            </w:r>
            <w:r w:rsidR="00961DCD" w:rsidRPr="00D66342">
              <w:rPr>
                <w:rFonts w:cstheme="minorHAnsi"/>
                <w:sz w:val="28"/>
                <w:szCs w:val="28"/>
              </w:rPr>
              <w:t>6</w:t>
            </w:r>
            <w:r w:rsidRPr="00D66342">
              <w:rPr>
                <w:rFonts w:cstheme="minorHAnsi"/>
                <w:sz w:val="28"/>
                <w:szCs w:val="28"/>
              </w:rPr>
              <w:t>, 2017</w:t>
            </w:r>
          </w:p>
          <w:p w14:paraId="5FA8797A" w14:textId="77777777" w:rsidR="00A9723A" w:rsidRPr="00D66342" w:rsidRDefault="00A9723A" w:rsidP="00A9723A">
            <w:pPr>
              <w:rPr>
                <w:rFonts w:cstheme="minorHAnsi"/>
                <w:sz w:val="28"/>
                <w:szCs w:val="28"/>
              </w:rPr>
            </w:pPr>
            <w:r w:rsidRPr="00D66342">
              <w:rPr>
                <w:rFonts w:cstheme="minorHAnsi"/>
                <w:sz w:val="28"/>
                <w:szCs w:val="28"/>
              </w:rPr>
              <w:t>v1.5.0 -  December 11, 2017</w:t>
            </w:r>
          </w:p>
          <w:p w14:paraId="5EFD7471" w14:textId="602E9D62" w:rsidR="0023074C" w:rsidRPr="00D66342" w:rsidRDefault="0023074C" w:rsidP="0023074C">
            <w:pPr>
              <w:rPr>
                <w:rFonts w:cstheme="minorHAnsi"/>
                <w:sz w:val="28"/>
                <w:szCs w:val="28"/>
              </w:rPr>
            </w:pPr>
            <w:r w:rsidRPr="00D66342">
              <w:rPr>
                <w:rFonts w:cstheme="minorHAnsi"/>
                <w:sz w:val="28"/>
                <w:szCs w:val="28"/>
              </w:rPr>
              <w:t xml:space="preserve">v1.6.0 -  </w:t>
            </w:r>
            <w:r w:rsidR="00A64DFF" w:rsidRPr="00D66342">
              <w:rPr>
                <w:rFonts w:cstheme="minorHAnsi"/>
                <w:sz w:val="28"/>
                <w:szCs w:val="28"/>
              </w:rPr>
              <w:t>February</w:t>
            </w:r>
            <w:r w:rsidRPr="00D66342">
              <w:rPr>
                <w:rFonts w:cstheme="minorHAnsi"/>
                <w:sz w:val="28"/>
                <w:szCs w:val="28"/>
              </w:rPr>
              <w:t xml:space="preserve"> </w:t>
            </w:r>
            <w:r w:rsidR="008F0F08" w:rsidRPr="00D66342">
              <w:rPr>
                <w:rFonts w:cstheme="minorHAnsi"/>
                <w:sz w:val="28"/>
                <w:szCs w:val="28"/>
              </w:rPr>
              <w:t>7</w:t>
            </w:r>
            <w:r w:rsidRPr="00D66342">
              <w:rPr>
                <w:rFonts w:cstheme="minorHAnsi"/>
                <w:sz w:val="28"/>
                <w:szCs w:val="28"/>
              </w:rPr>
              <w:t>, 2018</w:t>
            </w:r>
          </w:p>
          <w:p w14:paraId="3D2FB809" w14:textId="56C121EC" w:rsidR="00292FFC" w:rsidRPr="00D66342" w:rsidRDefault="00292FFC" w:rsidP="0023074C">
            <w:pPr>
              <w:rPr>
                <w:rFonts w:cstheme="minorHAnsi"/>
                <w:sz w:val="28"/>
                <w:szCs w:val="28"/>
              </w:rPr>
            </w:pPr>
            <w:r w:rsidRPr="00D66342">
              <w:rPr>
                <w:rFonts w:cstheme="minorHAnsi"/>
                <w:sz w:val="28"/>
                <w:szCs w:val="28"/>
              </w:rPr>
              <w:t>v1.7.0 – March 29, 2018</w:t>
            </w:r>
          </w:p>
          <w:p w14:paraId="6455006F" w14:textId="290AE2AE" w:rsidR="0009284C" w:rsidRPr="00D66342" w:rsidRDefault="00F6729F" w:rsidP="0023074C">
            <w:pPr>
              <w:rPr>
                <w:rFonts w:cstheme="minorHAnsi"/>
                <w:sz w:val="28"/>
                <w:szCs w:val="28"/>
              </w:rPr>
            </w:pPr>
            <w:r w:rsidRPr="00D66342">
              <w:rPr>
                <w:rFonts w:cstheme="minorHAnsi"/>
                <w:sz w:val="28"/>
                <w:szCs w:val="28"/>
              </w:rPr>
              <w:t>v1.7.1 – May 21</w:t>
            </w:r>
            <w:r w:rsidR="0009284C" w:rsidRPr="00D66342">
              <w:rPr>
                <w:rFonts w:cstheme="minorHAnsi"/>
                <w:sz w:val="28"/>
                <w:szCs w:val="28"/>
              </w:rPr>
              <w:t>, 2018</w:t>
            </w:r>
          </w:p>
          <w:p w14:paraId="697923DA" w14:textId="3D6FA3F5" w:rsidR="0044497C" w:rsidRPr="00D66342" w:rsidRDefault="0044497C" w:rsidP="0023074C">
            <w:pPr>
              <w:rPr>
                <w:rFonts w:cstheme="minorHAnsi"/>
                <w:sz w:val="28"/>
                <w:szCs w:val="28"/>
              </w:rPr>
            </w:pPr>
            <w:r w:rsidRPr="00D66342">
              <w:rPr>
                <w:rFonts w:cstheme="minorHAnsi"/>
                <w:sz w:val="28"/>
                <w:szCs w:val="28"/>
              </w:rPr>
              <w:t>v1.7.2 - June 12, 2018</w:t>
            </w:r>
          </w:p>
          <w:p w14:paraId="217CB98A" w14:textId="48E6A598" w:rsidR="00AF50AD" w:rsidRPr="00D66342" w:rsidRDefault="00AF50AD" w:rsidP="0023074C">
            <w:pPr>
              <w:rPr>
                <w:rFonts w:cstheme="minorHAnsi"/>
                <w:sz w:val="28"/>
                <w:szCs w:val="28"/>
              </w:rPr>
            </w:pPr>
            <w:r w:rsidRPr="00D66342">
              <w:rPr>
                <w:rFonts w:cstheme="minorHAnsi"/>
                <w:sz w:val="28"/>
                <w:szCs w:val="28"/>
              </w:rPr>
              <w:t>v1.7.3 - July 24, 2018</w:t>
            </w:r>
          </w:p>
          <w:p w14:paraId="52507FA4" w14:textId="3D3ABF08" w:rsidR="008221CD" w:rsidRPr="00D66342" w:rsidRDefault="008221CD" w:rsidP="0023074C">
            <w:pPr>
              <w:rPr>
                <w:rFonts w:cstheme="minorHAnsi"/>
                <w:sz w:val="28"/>
                <w:szCs w:val="28"/>
              </w:rPr>
            </w:pPr>
            <w:r w:rsidRPr="00D66342">
              <w:rPr>
                <w:rFonts w:cstheme="minorHAnsi"/>
                <w:sz w:val="28"/>
                <w:szCs w:val="28"/>
              </w:rPr>
              <w:t xml:space="preserve">v1.8.0 - September </w:t>
            </w:r>
            <w:r w:rsidR="00D6486E" w:rsidRPr="00D66342">
              <w:rPr>
                <w:rFonts w:cstheme="minorHAnsi"/>
                <w:sz w:val="28"/>
                <w:szCs w:val="28"/>
              </w:rPr>
              <w:t>28</w:t>
            </w:r>
            <w:r w:rsidRPr="00D66342">
              <w:rPr>
                <w:rFonts w:cstheme="minorHAnsi"/>
                <w:sz w:val="28"/>
                <w:szCs w:val="28"/>
              </w:rPr>
              <w:t>, 2018</w:t>
            </w:r>
          </w:p>
          <w:p w14:paraId="03D648AB" w14:textId="735B99A9" w:rsidR="00B2458F" w:rsidRDefault="00B2458F" w:rsidP="0023074C">
            <w:pPr>
              <w:rPr>
                <w:rFonts w:cstheme="minorHAnsi"/>
                <w:sz w:val="28"/>
                <w:szCs w:val="28"/>
              </w:rPr>
            </w:pPr>
            <w:r w:rsidRPr="00D66342">
              <w:rPr>
                <w:rFonts w:cstheme="minorHAnsi"/>
                <w:sz w:val="28"/>
                <w:szCs w:val="28"/>
              </w:rPr>
              <w:t>v1.9.0 – November 20, 2018</w:t>
            </w:r>
          </w:p>
          <w:p w14:paraId="1C22D9C3" w14:textId="0F4B29B9" w:rsidR="00D6272D" w:rsidRDefault="00D6272D" w:rsidP="0023074C">
            <w:pPr>
              <w:rPr>
                <w:rFonts w:cstheme="minorHAnsi"/>
                <w:sz w:val="28"/>
                <w:szCs w:val="28"/>
              </w:rPr>
            </w:pPr>
            <w:r>
              <w:rPr>
                <w:rFonts w:cstheme="minorHAnsi"/>
                <w:sz w:val="28"/>
                <w:szCs w:val="28"/>
              </w:rPr>
              <w:t>v1.10.0 – December 18, 2018</w:t>
            </w:r>
          </w:p>
          <w:p w14:paraId="518C6131" w14:textId="246DA475" w:rsidR="00ED53C6" w:rsidRDefault="00ED53C6" w:rsidP="0023074C">
            <w:pPr>
              <w:rPr>
                <w:rFonts w:cstheme="minorHAnsi"/>
                <w:sz w:val="28"/>
                <w:szCs w:val="28"/>
              </w:rPr>
            </w:pPr>
            <w:r>
              <w:rPr>
                <w:rFonts w:cstheme="minorHAnsi"/>
                <w:sz w:val="28"/>
                <w:szCs w:val="28"/>
              </w:rPr>
              <w:t>v1.11.0 – March 1, 2019</w:t>
            </w:r>
          </w:p>
          <w:p w14:paraId="1D4ADEBE" w14:textId="4116F6A1" w:rsidR="00A57351" w:rsidRDefault="00A57351" w:rsidP="0023074C">
            <w:pPr>
              <w:rPr>
                <w:rFonts w:cstheme="minorHAnsi"/>
                <w:sz w:val="28"/>
                <w:szCs w:val="28"/>
              </w:rPr>
            </w:pPr>
            <w:r>
              <w:rPr>
                <w:rFonts w:cstheme="minorHAnsi"/>
                <w:sz w:val="28"/>
                <w:szCs w:val="28"/>
              </w:rPr>
              <w:t xml:space="preserve">v1.12.0 – </w:t>
            </w:r>
            <w:r w:rsidR="00C0146F">
              <w:rPr>
                <w:rFonts w:cstheme="minorHAnsi"/>
                <w:sz w:val="28"/>
                <w:szCs w:val="28"/>
              </w:rPr>
              <w:t>April 1</w:t>
            </w:r>
            <w:r>
              <w:rPr>
                <w:rFonts w:cstheme="minorHAnsi"/>
                <w:sz w:val="28"/>
                <w:szCs w:val="28"/>
              </w:rPr>
              <w:t>, 2019</w:t>
            </w:r>
          </w:p>
          <w:p w14:paraId="290045AC" w14:textId="7F26354C" w:rsidR="0085787B" w:rsidRDefault="0085787B" w:rsidP="0023074C">
            <w:pPr>
              <w:rPr>
                <w:rFonts w:cstheme="minorHAnsi"/>
                <w:sz w:val="28"/>
                <w:szCs w:val="28"/>
              </w:rPr>
            </w:pPr>
            <w:r>
              <w:rPr>
                <w:rFonts w:cstheme="minorHAnsi"/>
                <w:sz w:val="28"/>
                <w:szCs w:val="28"/>
              </w:rPr>
              <w:t>v1.13.0 – May 3, 2019</w:t>
            </w:r>
          </w:p>
          <w:p w14:paraId="77D7A449" w14:textId="2D61FF6F" w:rsidR="00B9518A" w:rsidRDefault="00B9518A" w:rsidP="0023074C">
            <w:pPr>
              <w:rPr>
                <w:rFonts w:cstheme="minorHAnsi"/>
                <w:sz w:val="28"/>
                <w:szCs w:val="28"/>
              </w:rPr>
            </w:pPr>
            <w:r>
              <w:rPr>
                <w:rFonts w:cstheme="minorHAnsi"/>
                <w:sz w:val="28"/>
                <w:szCs w:val="28"/>
              </w:rPr>
              <w:t>v1.14.0 – June 4, 2019</w:t>
            </w:r>
          </w:p>
          <w:p w14:paraId="239105FD" w14:textId="049E2920" w:rsidR="00B9518A" w:rsidRDefault="00B9518A" w:rsidP="0023074C">
            <w:pPr>
              <w:rPr>
                <w:rFonts w:cstheme="minorHAnsi"/>
                <w:sz w:val="28"/>
                <w:szCs w:val="28"/>
              </w:rPr>
            </w:pPr>
            <w:r>
              <w:rPr>
                <w:rFonts w:cstheme="minorHAnsi"/>
                <w:sz w:val="28"/>
                <w:szCs w:val="28"/>
              </w:rPr>
              <w:t>v1.15.0 – July 9, 2019</w:t>
            </w:r>
          </w:p>
          <w:p w14:paraId="429C5FE8" w14:textId="0749B319" w:rsidR="004F1BE7" w:rsidRDefault="004F1BE7" w:rsidP="0023074C">
            <w:pPr>
              <w:rPr>
                <w:rFonts w:cstheme="minorHAnsi"/>
                <w:sz w:val="28"/>
                <w:szCs w:val="28"/>
              </w:rPr>
            </w:pPr>
            <w:r>
              <w:rPr>
                <w:rFonts w:cstheme="minorHAnsi"/>
                <w:sz w:val="28"/>
                <w:szCs w:val="28"/>
              </w:rPr>
              <w:t xml:space="preserve">v1.16.0 – </w:t>
            </w:r>
            <w:r w:rsidR="00F275EF">
              <w:rPr>
                <w:rFonts w:cstheme="minorHAnsi"/>
                <w:sz w:val="28"/>
                <w:szCs w:val="28"/>
              </w:rPr>
              <w:t>A</w:t>
            </w:r>
            <w:r w:rsidR="00771174">
              <w:rPr>
                <w:rFonts w:cstheme="minorHAnsi"/>
                <w:sz w:val="28"/>
                <w:szCs w:val="28"/>
              </w:rPr>
              <w:t>u</w:t>
            </w:r>
            <w:r w:rsidR="00F275EF">
              <w:rPr>
                <w:rFonts w:cstheme="minorHAnsi"/>
                <w:sz w:val="28"/>
                <w:szCs w:val="28"/>
              </w:rPr>
              <w:t>gust</w:t>
            </w:r>
            <w:r>
              <w:rPr>
                <w:rFonts w:cstheme="minorHAnsi"/>
                <w:sz w:val="28"/>
                <w:szCs w:val="28"/>
              </w:rPr>
              <w:t xml:space="preserve"> 21, 2019</w:t>
            </w:r>
          </w:p>
          <w:p w14:paraId="31686AA6" w14:textId="03B3B983" w:rsidR="005431C2" w:rsidRDefault="005431C2" w:rsidP="0023074C">
            <w:pPr>
              <w:rPr>
                <w:rFonts w:cstheme="minorHAnsi"/>
                <w:sz w:val="28"/>
                <w:szCs w:val="28"/>
              </w:rPr>
            </w:pPr>
            <w:r>
              <w:rPr>
                <w:rFonts w:cstheme="minorHAnsi"/>
                <w:sz w:val="28"/>
                <w:szCs w:val="28"/>
              </w:rPr>
              <w:t>v1.17.0 – September 13, 2019</w:t>
            </w:r>
          </w:p>
          <w:p w14:paraId="20E08233" w14:textId="7FA4DBF6" w:rsidR="004371E9" w:rsidRDefault="004371E9" w:rsidP="0023074C">
            <w:pPr>
              <w:rPr>
                <w:rFonts w:cstheme="minorHAnsi"/>
                <w:sz w:val="28"/>
                <w:szCs w:val="28"/>
              </w:rPr>
            </w:pPr>
            <w:r>
              <w:rPr>
                <w:rFonts w:cstheme="minorHAnsi"/>
                <w:sz w:val="28"/>
                <w:szCs w:val="28"/>
              </w:rPr>
              <w:t>v1.18.0 – October 11, 2019</w:t>
            </w:r>
          </w:p>
          <w:p w14:paraId="72977808" w14:textId="384BDA2B" w:rsidR="00641C12" w:rsidRDefault="00641C12" w:rsidP="0023074C">
            <w:pPr>
              <w:rPr>
                <w:rFonts w:cstheme="minorHAnsi"/>
                <w:sz w:val="28"/>
                <w:szCs w:val="28"/>
              </w:rPr>
            </w:pPr>
            <w:r>
              <w:rPr>
                <w:rFonts w:cstheme="minorHAnsi"/>
                <w:sz w:val="28"/>
                <w:szCs w:val="28"/>
              </w:rPr>
              <w:t>v1.19.0 – November 8, 2019</w:t>
            </w:r>
          </w:p>
          <w:p w14:paraId="50FD71B2" w14:textId="6AA6777D" w:rsidR="0099107F" w:rsidRDefault="0099107F" w:rsidP="0023074C">
            <w:pPr>
              <w:rPr>
                <w:rFonts w:cstheme="minorHAnsi"/>
                <w:sz w:val="28"/>
                <w:szCs w:val="28"/>
              </w:rPr>
            </w:pPr>
            <w:r>
              <w:rPr>
                <w:rFonts w:cstheme="minorHAnsi"/>
                <w:sz w:val="28"/>
                <w:szCs w:val="28"/>
              </w:rPr>
              <w:t>v1.20.0 – December 2, 2019</w:t>
            </w:r>
          </w:p>
          <w:p w14:paraId="0F42D4AC" w14:textId="3E10701B" w:rsidR="00DD4658" w:rsidRDefault="00DD4658" w:rsidP="0023074C">
            <w:pPr>
              <w:rPr>
                <w:rFonts w:cstheme="minorHAnsi"/>
                <w:sz w:val="28"/>
                <w:szCs w:val="28"/>
              </w:rPr>
            </w:pPr>
            <w:r>
              <w:rPr>
                <w:rFonts w:cstheme="minorHAnsi"/>
                <w:sz w:val="28"/>
                <w:szCs w:val="28"/>
              </w:rPr>
              <w:t>v1.21.0 – January 9, 20</w:t>
            </w:r>
            <w:r w:rsidR="003D6AF2">
              <w:rPr>
                <w:rFonts w:cstheme="minorHAnsi"/>
                <w:sz w:val="28"/>
                <w:szCs w:val="28"/>
              </w:rPr>
              <w:t>20</w:t>
            </w:r>
          </w:p>
          <w:p w14:paraId="7354BC0B" w14:textId="739B92A1" w:rsidR="003D6AF2" w:rsidRDefault="00A27DF0" w:rsidP="0023074C">
            <w:pPr>
              <w:rPr>
                <w:rFonts w:cstheme="minorHAnsi"/>
                <w:sz w:val="28"/>
                <w:szCs w:val="28"/>
              </w:rPr>
            </w:pPr>
            <w:r>
              <w:rPr>
                <w:rFonts w:cstheme="minorHAnsi"/>
                <w:sz w:val="28"/>
                <w:szCs w:val="28"/>
              </w:rPr>
              <w:t>v</w:t>
            </w:r>
            <w:r w:rsidR="003D6AF2">
              <w:rPr>
                <w:rFonts w:cstheme="minorHAnsi"/>
                <w:sz w:val="28"/>
                <w:szCs w:val="28"/>
              </w:rPr>
              <w:t>1.22.0 – February 6, 2020</w:t>
            </w:r>
          </w:p>
          <w:p w14:paraId="325517BC" w14:textId="5A53C7EC" w:rsidR="002A0287" w:rsidRDefault="002A0287" w:rsidP="0023074C">
            <w:pPr>
              <w:rPr>
                <w:rFonts w:cstheme="minorHAnsi"/>
                <w:sz w:val="28"/>
                <w:szCs w:val="28"/>
              </w:rPr>
            </w:pPr>
            <w:r>
              <w:rPr>
                <w:rFonts w:cstheme="minorHAnsi"/>
                <w:sz w:val="28"/>
                <w:szCs w:val="28"/>
              </w:rPr>
              <w:t>v1.23.0 – March 9, 2020</w:t>
            </w:r>
          </w:p>
          <w:p w14:paraId="5B2983D9" w14:textId="37AEC3A3" w:rsidR="00AC2883" w:rsidRDefault="00AC2883" w:rsidP="0023074C">
            <w:pPr>
              <w:rPr>
                <w:rFonts w:cstheme="minorHAnsi"/>
                <w:sz w:val="28"/>
                <w:szCs w:val="28"/>
              </w:rPr>
            </w:pPr>
            <w:r>
              <w:rPr>
                <w:rFonts w:cstheme="minorHAnsi"/>
                <w:sz w:val="28"/>
                <w:szCs w:val="28"/>
              </w:rPr>
              <w:lastRenderedPageBreak/>
              <w:t xml:space="preserve">v1.24.0 – </w:t>
            </w:r>
            <w:r w:rsidR="00F00895">
              <w:rPr>
                <w:rFonts w:cstheme="minorHAnsi"/>
                <w:sz w:val="28"/>
                <w:szCs w:val="28"/>
              </w:rPr>
              <w:t>April</w:t>
            </w:r>
            <w:r>
              <w:rPr>
                <w:rFonts w:cstheme="minorHAnsi"/>
                <w:sz w:val="28"/>
                <w:szCs w:val="28"/>
              </w:rPr>
              <w:t xml:space="preserve"> 1, 2020</w:t>
            </w:r>
          </w:p>
          <w:p w14:paraId="4694288C" w14:textId="3E30737B" w:rsidR="00F00895" w:rsidRDefault="00F00895" w:rsidP="0023074C">
            <w:pPr>
              <w:rPr>
                <w:rFonts w:cstheme="minorHAnsi"/>
                <w:sz w:val="28"/>
                <w:szCs w:val="28"/>
              </w:rPr>
            </w:pPr>
            <w:r>
              <w:rPr>
                <w:rFonts w:cstheme="minorHAnsi"/>
                <w:sz w:val="28"/>
                <w:szCs w:val="28"/>
              </w:rPr>
              <w:t>v1.25.0 – May 8, 2020</w:t>
            </w:r>
          </w:p>
          <w:p w14:paraId="63CB1358" w14:textId="3385D97F" w:rsidR="00E549E6" w:rsidRDefault="00E549E6" w:rsidP="0023074C">
            <w:pPr>
              <w:rPr>
                <w:rFonts w:cstheme="minorHAnsi"/>
                <w:sz w:val="28"/>
                <w:szCs w:val="28"/>
              </w:rPr>
            </w:pPr>
            <w:r>
              <w:rPr>
                <w:rFonts w:cstheme="minorHAnsi"/>
                <w:sz w:val="28"/>
                <w:szCs w:val="28"/>
              </w:rPr>
              <w:t>v1.26.0 – June 4, 2020</w:t>
            </w:r>
          </w:p>
          <w:p w14:paraId="30F59E67" w14:textId="3FEFB9EB" w:rsidR="00DA6C73" w:rsidRDefault="00DA6C73" w:rsidP="0023074C">
            <w:pPr>
              <w:rPr>
                <w:rFonts w:cstheme="minorHAnsi"/>
                <w:sz w:val="28"/>
                <w:szCs w:val="28"/>
              </w:rPr>
            </w:pPr>
            <w:r>
              <w:rPr>
                <w:rFonts w:cstheme="minorHAnsi"/>
                <w:sz w:val="28"/>
                <w:szCs w:val="28"/>
              </w:rPr>
              <w:t>v1.27.0 – July 8, 2020</w:t>
            </w:r>
          </w:p>
          <w:p w14:paraId="6ABC4349" w14:textId="4B6B7675" w:rsidR="0080696E" w:rsidRDefault="0080696E" w:rsidP="0023074C">
            <w:pPr>
              <w:rPr>
                <w:rFonts w:cstheme="minorHAnsi"/>
                <w:sz w:val="28"/>
                <w:szCs w:val="28"/>
              </w:rPr>
            </w:pPr>
            <w:r>
              <w:rPr>
                <w:rFonts w:cstheme="minorHAnsi"/>
                <w:sz w:val="28"/>
                <w:szCs w:val="28"/>
              </w:rPr>
              <w:t>v2.0.0 – August 27, 2020</w:t>
            </w:r>
          </w:p>
          <w:p w14:paraId="74AC4C8E" w14:textId="4B587BCF" w:rsidR="00C21669" w:rsidRDefault="00C21669" w:rsidP="0023074C">
            <w:pPr>
              <w:rPr>
                <w:rFonts w:cstheme="minorHAnsi"/>
                <w:sz w:val="28"/>
                <w:szCs w:val="28"/>
              </w:rPr>
            </w:pPr>
            <w:r>
              <w:rPr>
                <w:rFonts w:cstheme="minorHAnsi"/>
                <w:sz w:val="28"/>
                <w:szCs w:val="28"/>
              </w:rPr>
              <w:t>v2.1.0 – September 2</w:t>
            </w:r>
            <w:r w:rsidR="004E5198">
              <w:rPr>
                <w:rFonts w:cstheme="minorHAnsi"/>
                <w:sz w:val="28"/>
                <w:szCs w:val="28"/>
              </w:rPr>
              <w:t>4</w:t>
            </w:r>
            <w:r>
              <w:rPr>
                <w:rFonts w:cstheme="minorHAnsi"/>
                <w:sz w:val="28"/>
                <w:szCs w:val="28"/>
              </w:rPr>
              <w:t>, 2020</w:t>
            </w:r>
          </w:p>
          <w:p w14:paraId="1C92887F" w14:textId="31525D11" w:rsidR="00E45858" w:rsidRDefault="00E45858" w:rsidP="0023074C">
            <w:pPr>
              <w:rPr>
                <w:rFonts w:cstheme="minorHAnsi"/>
                <w:sz w:val="28"/>
                <w:szCs w:val="28"/>
              </w:rPr>
            </w:pPr>
            <w:r>
              <w:rPr>
                <w:rFonts w:cstheme="minorHAnsi"/>
                <w:sz w:val="28"/>
                <w:szCs w:val="28"/>
              </w:rPr>
              <w:t>v2.2.0 – October 16, 2020</w:t>
            </w:r>
          </w:p>
          <w:p w14:paraId="3FC9158A" w14:textId="13C19FE3" w:rsidR="00D506B9" w:rsidRDefault="00D506B9" w:rsidP="0023074C">
            <w:pPr>
              <w:rPr>
                <w:rFonts w:cstheme="minorHAnsi"/>
                <w:sz w:val="28"/>
                <w:szCs w:val="28"/>
              </w:rPr>
            </w:pPr>
            <w:r>
              <w:rPr>
                <w:rFonts w:cstheme="minorHAnsi"/>
                <w:sz w:val="28"/>
                <w:szCs w:val="28"/>
              </w:rPr>
              <w:t>v2.3.0 – December 29, 2020</w:t>
            </w:r>
          </w:p>
          <w:p w14:paraId="061F8822" w14:textId="0C0CD3F6" w:rsidR="00E7525F" w:rsidRDefault="00E7525F" w:rsidP="0023074C">
            <w:pPr>
              <w:rPr>
                <w:rFonts w:cstheme="minorHAnsi"/>
                <w:sz w:val="28"/>
                <w:szCs w:val="28"/>
              </w:rPr>
            </w:pPr>
            <w:r>
              <w:rPr>
                <w:rFonts w:cstheme="minorHAnsi"/>
                <w:sz w:val="28"/>
                <w:szCs w:val="28"/>
              </w:rPr>
              <w:t>v2.4.0 – January 26, 202</w:t>
            </w:r>
            <w:r w:rsidR="00DC5679">
              <w:rPr>
                <w:rFonts w:cstheme="minorHAnsi"/>
                <w:sz w:val="28"/>
                <w:szCs w:val="28"/>
              </w:rPr>
              <w:t>1</w:t>
            </w:r>
          </w:p>
          <w:p w14:paraId="2ED1B4D2" w14:textId="368207E2" w:rsidR="00DC5679" w:rsidRDefault="00DC5679" w:rsidP="0023074C">
            <w:pPr>
              <w:rPr>
                <w:rFonts w:cstheme="minorHAnsi"/>
                <w:sz w:val="28"/>
                <w:szCs w:val="28"/>
              </w:rPr>
            </w:pPr>
            <w:r>
              <w:rPr>
                <w:rFonts w:cstheme="minorHAnsi"/>
                <w:sz w:val="28"/>
                <w:szCs w:val="28"/>
              </w:rPr>
              <w:t>v2.5.0 - February 25, 2021</w:t>
            </w:r>
          </w:p>
          <w:p w14:paraId="357540B2" w14:textId="28B1F81C" w:rsidR="00EE709C" w:rsidRDefault="00EE709C" w:rsidP="0023074C">
            <w:pPr>
              <w:rPr>
                <w:rFonts w:cstheme="minorHAnsi"/>
                <w:sz w:val="28"/>
                <w:szCs w:val="28"/>
              </w:rPr>
            </w:pPr>
            <w:r>
              <w:rPr>
                <w:rFonts w:cstheme="minorHAnsi"/>
                <w:sz w:val="28"/>
                <w:szCs w:val="28"/>
              </w:rPr>
              <w:t>v2.6.0 - March 31, 2021</w:t>
            </w:r>
          </w:p>
          <w:p w14:paraId="4E88055D" w14:textId="2FF85C81" w:rsidR="00AE1542" w:rsidRDefault="00AE1542" w:rsidP="0023074C">
            <w:pPr>
              <w:rPr>
                <w:rFonts w:cstheme="minorHAnsi"/>
                <w:sz w:val="28"/>
                <w:szCs w:val="28"/>
              </w:rPr>
            </w:pPr>
            <w:r>
              <w:rPr>
                <w:rFonts w:cstheme="minorHAnsi"/>
                <w:sz w:val="28"/>
                <w:szCs w:val="28"/>
              </w:rPr>
              <w:t>v2.7.0 - April 30, 2021</w:t>
            </w:r>
          </w:p>
          <w:p w14:paraId="660190E2" w14:textId="67E748C1" w:rsidR="00CF6B38" w:rsidRDefault="00CF6B38" w:rsidP="0023074C">
            <w:pPr>
              <w:rPr>
                <w:rFonts w:cstheme="minorHAnsi"/>
                <w:sz w:val="28"/>
                <w:szCs w:val="28"/>
              </w:rPr>
            </w:pPr>
            <w:r>
              <w:rPr>
                <w:rFonts w:cstheme="minorHAnsi"/>
                <w:sz w:val="28"/>
                <w:szCs w:val="28"/>
              </w:rPr>
              <w:t xml:space="preserve">v2.8.0 - </w:t>
            </w:r>
            <w:r w:rsidR="005A0F4A">
              <w:rPr>
                <w:rFonts w:cstheme="minorHAnsi"/>
                <w:sz w:val="28"/>
                <w:szCs w:val="28"/>
              </w:rPr>
              <w:t>May</w:t>
            </w:r>
            <w:r>
              <w:rPr>
                <w:rFonts w:cstheme="minorHAnsi"/>
                <w:sz w:val="28"/>
                <w:szCs w:val="28"/>
              </w:rPr>
              <w:t xml:space="preserve"> 28, 2021</w:t>
            </w:r>
          </w:p>
          <w:p w14:paraId="4CC773D9" w14:textId="43E6597F" w:rsidR="00BF1C55" w:rsidRDefault="00BF1C55" w:rsidP="0023074C">
            <w:pPr>
              <w:rPr>
                <w:rFonts w:cstheme="minorHAnsi"/>
                <w:sz w:val="28"/>
                <w:szCs w:val="28"/>
              </w:rPr>
            </w:pPr>
            <w:r>
              <w:rPr>
                <w:rFonts w:cstheme="minorHAnsi"/>
                <w:sz w:val="28"/>
                <w:szCs w:val="28"/>
              </w:rPr>
              <w:t xml:space="preserve">v2.9.0 - </w:t>
            </w:r>
            <w:r w:rsidR="005A0F4A">
              <w:rPr>
                <w:rFonts w:cstheme="minorHAnsi"/>
                <w:sz w:val="28"/>
                <w:szCs w:val="28"/>
              </w:rPr>
              <w:t>June</w:t>
            </w:r>
            <w:r w:rsidR="00D149F8">
              <w:rPr>
                <w:rFonts w:cstheme="minorHAnsi"/>
                <w:sz w:val="28"/>
                <w:szCs w:val="28"/>
              </w:rPr>
              <w:t xml:space="preserve"> </w:t>
            </w:r>
            <w:r w:rsidR="005A0F4A">
              <w:rPr>
                <w:rFonts w:cstheme="minorHAnsi"/>
                <w:sz w:val="28"/>
                <w:szCs w:val="28"/>
              </w:rPr>
              <w:t>30</w:t>
            </w:r>
            <w:r>
              <w:rPr>
                <w:rFonts w:cstheme="minorHAnsi"/>
                <w:sz w:val="28"/>
                <w:szCs w:val="28"/>
              </w:rPr>
              <w:t>, 2021</w:t>
            </w:r>
          </w:p>
          <w:p w14:paraId="770431A7" w14:textId="7A1A2B89" w:rsidR="005A0F4A" w:rsidRDefault="005A0F4A" w:rsidP="0023074C">
            <w:pPr>
              <w:rPr>
                <w:rFonts w:cstheme="minorHAnsi"/>
                <w:sz w:val="28"/>
                <w:szCs w:val="28"/>
              </w:rPr>
            </w:pPr>
            <w:r>
              <w:rPr>
                <w:rFonts w:cstheme="minorHAnsi"/>
                <w:sz w:val="28"/>
                <w:szCs w:val="28"/>
              </w:rPr>
              <w:t>v2.10.0 - July 28, 2021</w:t>
            </w:r>
          </w:p>
          <w:p w14:paraId="59051450" w14:textId="23D2003A" w:rsidR="00800F13" w:rsidRDefault="00800F13" w:rsidP="0023074C">
            <w:pPr>
              <w:rPr>
                <w:rFonts w:cstheme="minorHAnsi"/>
                <w:sz w:val="28"/>
                <w:szCs w:val="28"/>
              </w:rPr>
            </w:pPr>
            <w:r>
              <w:rPr>
                <w:rFonts w:cstheme="minorHAnsi"/>
                <w:sz w:val="28"/>
                <w:szCs w:val="28"/>
              </w:rPr>
              <w:t>v2.11.0 - August 27, 2021</w:t>
            </w:r>
          </w:p>
          <w:p w14:paraId="4A5F6632" w14:textId="43DC2B79" w:rsidR="00EE6AC7" w:rsidRDefault="00EE6AC7" w:rsidP="0023074C">
            <w:pPr>
              <w:rPr>
                <w:rFonts w:cstheme="minorHAnsi"/>
                <w:sz w:val="28"/>
                <w:szCs w:val="28"/>
              </w:rPr>
            </w:pPr>
            <w:r>
              <w:rPr>
                <w:rFonts w:cstheme="minorHAnsi"/>
                <w:sz w:val="28"/>
                <w:szCs w:val="28"/>
              </w:rPr>
              <w:t>v2.12.0 - September 21, 2021</w:t>
            </w:r>
          </w:p>
          <w:p w14:paraId="707C8C08" w14:textId="297642DA" w:rsidR="0028371E" w:rsidRDefault="0028371E" w:rsidP="0023074C">
            <w:pPr>
              <w:rPr>
                <w:rFonts w:cstheme="minorHAnsi"/>
                <w:sz w:val="28"/>
                <w:szCs w:val="28"/>
              </w:rPr>
            </w:pPr>
            <w:r>
              <w:rPr>
                <w:rFonts w:cstheme="minorHAnsi"/>
                <w:sz w:val="28"/>
                <w:szCs w:val="28"/>
              </w:rPr>
              <w:t xml:space="preserve">v2.13.0 - </w:t>
            </w:r>
            <w:r w:rsidR="00ED0869">
              <w:rPr>
                <w:rFonts w:cstheme="minorHAnsi"/>
                <w:sz w:val="28"/>
                <w:szCs w:val="28"/>
              </w:rPr>
              <w:t>October 29, 2021</w:t>
            </w:r>
          </w:p>
          <w:p w14:paraId="38EF5EE4" w14:textId="30D73535" w:rsidR="001901B2" w:rsidRDefault="001901B2" w:rsidP="0023074C">
            <w:pPr>
              <w:rPr>
                <w:rFonts w:cstheme="minorHAnsi"/>
                <w:sz w:val="28"/>
                <w:szCs w:val="28"/>
              </w:rPr>
            </w:pPr>
            <w:r>
              <w:rPr>
                <w:rFonts w:cstheme="minorHAnsi"/>
                <w:sz w:val="28"/>
                <w:szCs w:val="28"/>
              </w:rPr>
              <w:t>v2.14.0 - Nov</w:t>
            </w:r>
            <w:r w:rsidR="00D277B3">
              <w:rPr>
                <w:rFonts w:cstheme="minorHAnsi"/>
                <w:sz w:val="28"/>
                <w:szCs w:val="28"/>
              </w:rPr>
              <w:t>ember</w:t>
            </w:r>
            <w:r>
              <w:rPr>
                <w:rFonts w:cstheme="minorHAnsi"/>
                <w:sz w:val="28"/>
                <w:szCs w:val="28"/>
              </w:rPr>
              <w:t xml:space="preserve"> 29, 2021</w:t>
            </w:r>
          </w:p>
          <w:p w14:paraId="4B20EFB2" w14:textId="09F168EE" w:rsidR="00D277B3" w:rsidRDefault="00D277B3" w:rsidP="0023074C">
            <w:pPr>
              <w:rPr>
                <w:rFonts w:cstheme="minorHAnsi"/>
                <w:sz w:val="28"/>
                <w:szCs w:val="28"/>
              </w:rPr>
            </w:pPr>
            <w:r>
              <w:rPr>
                <w:rFonts w:cstheme="minorHAnsi"/>
                <w:sz w:val="28"/>
                <w:szCs w:val="28"/>
              </w:rPr>
              <w:t>v2.15.0 - December 2</w:t>
            </w:r>
            <w:r w:rsidR="000C6C82">
              <w:rPr>
                <w:rFonts w:cstheme="minorHAnsi"/>
                <w:sz w:val="28"/>
                <w:szCs w:val="28"/>
              </w:rPr>
              <w:t>0</w:t>
            </w:r>
            <w:r>
              <w:rPr>
                <w:rFonts w:cstheme="minorHAnsi"/>
                <w:sz w:val="28"/>
                <w:szCs w:val="28"/>
              </w:rPr>
              <w:t>, 2021</w:t>
            </w:r>
          </w:p>
          <w:p w14:paraId="0D532DBC" w14:textId="5C3FBE63" w:rsidR="00267353" w:rsidRDefault="00267353" w:rsidP="0023074C">
            <w:pPr>
              <w:rPr>
                <w:rFonts w:cstheme="minorHAnsi"/>
                <w:sz w:val="28"/>
                <w:szCs w:val="28"/>
              </w:rPr>
            </w:pPr>
            <w:r>
              <w:rPr>
                <w:rFonts w:cstheme="minorHAnsi"/>
                <w:sz w:val="28"/>
                <w:szCs w:val="28"/>
              </w:rPr>
              <w:t>v2.16.0 - January 31, 2022</w:t>
            </w:r>
          </w:p>
          <w:p w14:paraId="1477BDC0" w14:textId="430C33AB" w:rsidR="00846564" w:rsidRDefault="00846564" w:rsidP="0023074C">
            <w:pPr>
              <w:rPr>
                <w:rFonts w:cstheme="minorHAnsi"/>
                <w:sz w:val="28"/>
                <w:szCs w:val="28"/>
              </w:rPr>
            </w:pPr>
            <w:r>
              <w:rPr>
                <w:rFonts w:cstheme="minorHAnsi"/>
                <w:sz w:val="28"/>
                <w:szCs w:val="28"/>
              </w:rPr>
              <w:t>v2.17.0 - February 25, 2022</w:t>
            </w:r>
          </w:p>
          <w:p w14:paraId="46270D19" w14:textId="56CE99D2" w:rsidR="00917D7C" w:rsidRDefault="00917D7C" w:rsidP="0023074C">
            <w:pPr>
              <w:rPr>
                <w:rFonts w:cstheme="minorHAnsi"/>
                <w:sz w:val="28"/>
                <w:szCs w:val="28"/>
              </w:rPr>
            </w:pPr>
            <w:r>
              <w:rPr>
                <w:rFonts w:cstheme="minorHAnsi"/>
                <w:sz w:val="28"/>
                <w:szCs w:val="28"/>
              </w:rPr>
              <w:t xml:space="preserve">v2.18.0 - March </w:t>
            </w:r>
            <w:r w:rsidR="0049615F">
              <w:rPr>
                <w:rFonts w:cstheme="minorHAnsi"/>
                <w:sz w:val="28"/>
                <w:szCs w:val="28"/>
              </w:rPr>
              <w:t>23</w:t>
            </w:r>
            <w:r>
              <w:rPr>
                <w:rFonts w:cstheme="minorHAnsi"/>
                <w:sz w:val="28"/>
                <w:szCs w:val="28"/>
              </w:rPr>
              <w:t>, 2022</w:t>
            </w:r>
          </w:p>
          <w:p w14:paraId="4EF00001" w14:textId="7430AB28" w:rsidR="0006361B" w:rsidRDefault="0006361B" w:rsidP="0023074C">
            <w:pPr>
              <w:rPr>
                <w:rFonts w:cstheme="minorHAnsi"/>
                <w:sz w:val="28"/>
                <w:szCs w:val="28"/>
              </w:rPr>
            </w:pPr>
            <w:r>
              <w:rPr>
                <w:rFonts w:cstheme="minorHAnsi"/>
                <w:sz w:val="28"/>
                <w:szCs w:val="28"/>
              </w:rPr>
              <w:t>v2.19.0 - April 14, 2022</w:t>
            </w:r>
          </w:p>
          <w:p w14:paraId="0A2304F0" w14:textId="29632CDE" w:rsidR="00A16E28" w:rsidRDefault="00A16E28" w:rsidP="0023074C">
            <w:pPr>
              <w:rPr>
                <w:rFonts w:cstheme="minorHAnsi"/>
                <w:sz w:val="28"/>
                <w:szCs w:val="28"/>
              </w:rPr>
            </w:pPr>
            <w:r>
              <w:rPr>
                <w:rFonts w:cstheme="minorHAnsi"/>
                <w:sz w:val="28"/>
                <w:szCs w:val="28"/>
              </w:rPr>
              <w:t>v2.20.0 - May 17, 2022</w:t>
            </w:r>
          </w:p>
          <w:p w14:paraId="5CBD11F2" w14:textId="5085D41D" w:rsidR="008F371B" w:rsidRDefault="008F371B" w:rsidP="0023074C">
            <w:pPr>
              <w:rPr>
                <w:rFonts w:cstheme="minorHAnsi"/>
                <w:sz w:val="28"/>
                <w:szCs w:val="28"/>
              </w:rPr>
            </w:pPr>
            <w:r>
              <w:rPr>
                <w:rFonts w:cstheme="minorHAnsi"/>
                <w:sz w:val="28"/>
                <w:szCs w:val="28"/>
              </w:rPr>
              <w:t>v2.21.0 - June 15, 2022</w:t>
            </w:r>
          </w:p>
          <w:p w14:paraId="3927479C" w14:textId="57E15F1C" w:rsidR="00351D29" w:rsidRDefault="00351D29" w:rsidP="0023074C">
            <w:pPr>
              <w:rPr>
                <w:rFonts w:cstheme="minorHAnsi"/>
                <w:sz w:val="28"/>
                <w:szCs w:val="28"/>
              </w:rPr>
            </w:pPr>
            <w:r>
              <w:rPr>
                <w:rFonts w:cstheme="minorHAnsi"/>
                <w:sz w:val="28"/>
                <w:szCs w:val="28"/>
              </w:rPr>
              <w:t xml:space="preserve">v2.22.0 - July </w:t>
            </w:r>
            <w:r w:rsidR="00E72FEC">
              <w:rPr>
                <w:rFonts w:cstheme="minorHAnsi"/>
                <w:sz w:val="28"/>
                <w:szCs w:val="28"/>
              </w:rPr>
              <w:t>28</w:t>
            </w:r>
            <w:r>
              <w:rPr>
                <w:rFonts w:cstheme="minorHAnsi"/>
                <w:sz w:val="28"/>
                <w:szCs w:val="28"/>
              </w:rPr>
              <w:t>, 2022</w:t>
            </w:r>
          </w:p>
          <w:p w14:paraId="4BA19D06" w14:textId="77777777" w:rsidR="00A27DF0" w:rsidRPr="00D66342" w:rsidRDefault="00A27DF0" w:rsidP="0023074C">
            <w:pPr>
              <w:rPr>
                <w:rFonts w:cstheme="minorHAnsi"/>
                <w:sz w:val="28"/>
                <w:szCs w:val="28"/>
              </w:rPr>
            </w:pPr>
          </w:p>
          <w:p w14:paraId="5D49308F" w14:textId="77777777" w:rsidR="00E16925" w:rsidRPr="00D66342" w:rsidRDefault="00E16925" w:rsidP="00E16925">
            <w:pPr>
              <w:rPr>
                <w:rFonts w:cstheme="minorHAnsi"/>
                <w:sz w:val="28"/>
                <w:szCs w:val="28"/>
              </w:rPr>
            </w:pPr>
          </w:p>
          <w:p w14:paraId="5BD8C5B9" w14:textId="75E9261B" w:rsidR="00E16925" w:rsidRPr="00D66342" w:rsidRDefault="00E16925" w:rsidP="00E16925">
            <w:pPr>
              <w:rPr>
                <w:rFonts w:cstheme="minorHAnsi"/>
                <w:sz w:val="28"/>
                <w:szCs w:val="28"/>
              </w:rPr>
            </w:pPr>
            <w:r w:rsidRPr="00D66342">
              <w:rPr>
                <w:rFonts w:cstheme="minorHAnsi"/>
                <w:sz w:val="28"/>
                <w:szCs w:val="28"/>
              </w:rPr>
              <w:t>==============================================================</w:t>
            </w:r>
          </w:p>
          <w:p w14:paraId="26263A00" w14:textId="385BD298" w:rsidR="00E16925" w:rsidRPr="00D66342" w:rsidRDefault="00E16925" w:rsidP="008B35EA">
            <w:pPr>
              <w:pStyle w:val="Heading1"/>
            </w:pPr>
            <w:r w:rsidRPr="00D66342">
              <w:t>New Features and Updates</w:t>
            </w:r>
          </w:p>
          <w:p w14:paraId="238BEC24" w14:textId="05F8844A" w:rsidR="00E16925" w:rsidRPr="00D66342" w:rsidRDefault="00E16925" w:rsidP="00E16925">
            <w:pPr>
              <w:rPr>
                <w:rFonts w:cstheme="minorHAnsi"/>
                <w:sz w:val="28"/>
                <w:szCs w:val="28"/>
              </w:rPr>
            </w:pPr>
            <w:r w:rsidRPr="00D66342">
              <w:rPr>
                <w:rFonts w:cstheme="minorHAnsi"/>
                <w:sz w:val="28"/>
                <w:szCs w:val="28"/>
              </w:rPr>
              <w:t>==============================================================</w:t>
            </w:r>
          </w:p>
          <w:p w14:paraId="49EEE842" w14:textId="77777777" w:rsidR="00E16925" w:rsidRPr="00D66342" w:rsidRDefault="00E16925" w:rsidP="00E16925">
            <w:pPr>
              <w:rPr>
                <w:rFonts w:cstheme="minorHAnsi"/>
                <w:sz w:val="28"/>
                <w:szCs w:val="28"/>
              </w:rPr>
            </w:pPr>
          </w:p>
          <w:p w14:paraId="44CEAAD3" w14:textId="6DE448CE" w:rsidR="00F568C7" w:rsidRPr="00D66342" w:rsidRDefault="00F568C7" w:rsidP="00F568C7">
            <w:pPr>
              <w:rPr>
                <w:rFonts w:cstheme="minorHAnsi"/>
                <w:sz w:val="28"/>
                <w:szCs w:val="28"/>
              </w:rPr>
            </w:pPr>
            <w:r w:rsidRPr="00D66342">
              <w:rPr>
                <w:rFonts w:cstheme="minorHAnsi"/>
                <w:sz w:val="28"/>
                <w:szCs w:val="28"/>
              </w:rPr>
              <w:t>The following features</w:t>
            </w:r>
            <w:r w:rsidR="00F171CB">
              <w:rPr>
                <w:rFonts w:cstheme="minorHAnsi"/>
                <w:sz w:val="28"/>
                <w:szCs w:val="28"/>
              </w:rPr>
              <w:t>,</w:t>
            </w:r>
            <w:r w:rsidRPr="00D66342">
              <w:rPr>
                <w:rFonts w:cstheme="minorHAnsi"/>
                <w:sz w:val="28"/>
                <w:szCs w:val="28"/>
              </w:rPr>
              <w:t xml:space="preserve"> enhancements</w:t>
            </w:r>
            <w:r w:rsidR="00F171CB">
              <w:rPr>
                <w:rFonts w:cstheme="minorHAnsi"/>
                <w:sz w:val="28"/>
                <w:szCs w:val="28"/>
              </w:rPr>
              <w:t>,</w:t>
            </w:r>
            <w:r w:rsidRPr="00D66342">
              <w:rPr>
                <w:rFonts w:cstheme="minorHAnsi"/>
                <w:sz w:val="28"/>
                <w:szCs w:val="28"/>
              </w:rPr>
              <w:t xml:space="preserve"> and bug fixes have been incorporated in this </w:t>
            </w:r>
            <w:r w:rsidR="00E45858">
              <w:rPr>
                <w:rFonts w:cstheme="minorHAnsi"/>
                <w:sz w:val="28"/>
                <w:szCs w:val="28"/>
              </w:rPr>
              <w:t>R</w:t>
            </w:r>
            <w:r w:rsidRPr="00D66342">
              <w:rPr>
                <w:rFonts w:cstheme="minorHAnsi"/>
                <w:sz w:val="28"/>
                <w:szCs w:val="28"/>
              </w:rPr>
              <w:t>elease:</w:t>
            </w:r>
          </w:p>
          <w:p w14:paraId="236A91C6" w14:textId="4A672B80" w:rsidR="00A27DF0" w:rsidRDefault="00A27DF0" w:rsidP="00F568C7">
            <w:pPr>
              <w:rPr>
                <w:rFonts w:cstheme="minorHAnsi"/>
                <w:sz w:val="28"/>
                <w:szCs w:val="28"/>
              </w:rPr>
            </w:pPr>
          </w:p>
          <w:p w14:paraId="3E4FBDC8" w14:textId="77777777" w:rsidR="00A27DF0" w:rsidRPr="00D66342" w:rsidRDefault="00A27DF0" w:rsidP="00F568C7">
            <w:pPr>
              <w:rPr>
                <w:rFonts w:cstheme="minorHAnsi"/>
                <w:sz w:val="28"/>
                <w:szCs w:val="28"/>
              </w:rPr>
            </w:pPr>
          </w:p>
          <w:p w14:paraId="7BE9F177" w14:textId="7630A2F8" w:rsidR="0007754D" w:rsidRDefault="001423B4" w:rsidP="004C5EE6">
            <w:pPr>
              <w:rPr>
                <w:bCs/>
                <w:sz w:val="28"/>
                <w:szCs w:val="28"/>
              </w:rPr>
            </w:pPr>
            <w:r>
              <w:rPr>
                <w:rFonts w:cstheme="minorHAnsi"/>
                <w:b/>
                <w:sz w:val="28"/>
                <w:szCs w:val="28"/>
                <w:u w:val="single"/>
              </w:rPr>
              <w:t xml:space="preserve">Functional/GUI </w:t>
            </w:r>
            <w:r w:rsidR="00F568C7" w:rsidRPr="00D66342">
              <w:rPr>
                <w:rFonts w:cstheme="minorHAnsi"/>
                <w:b/>
                <w:sz w:val="28"/>
                <w:szCs w:val="28"/>
                <w:u w:val="single"/>
              </w:rPr>
              <w:t>Enhancements:</w:t>
            </w:r>
          </w:p>
          <w:p w14:paraId="776DEC6A" w14:textId="77777777" w:rsidR="00D277B3" w:rsidRDefault="00D277B3" w:rsidP="00D277B3">
            <w:pPr>
              <w:rPr>
                <w:rFonts w:cstheme="minorHAnsi"/>
                <w:sz w:val="28"/>
                <w:szCs w:val="28"/>
                <w:u w:val="single"/>
              </w:rPr>
            </w:pPr>
          </w:p>
          <w:p w14:paraId="58FD1771" w14:textId="1C30FEFE" w:rsidR="00584746" w:rsidRDefault="00584746" w:rsidP="00584746">
            <w:pPr>
              <w:rPr>
                <w:sz w:val="28"/>
                <w:szCs w:val="28"/>
              </w:rPr>
            </w:pPr>
          </w:p>
          <w:p w14:paraId="0291DD76" w14:textId="74C43C30" w:rsidR="007F71C3" w:rsidRDefault="001744C7" w:rsidP="007F71C3">
            <w:pPr>
              <w:rPr>
                <w:sz w:val="28"/>
                <w:szCs w:val="28"/>
              </w:rPr>
            </w:pPr>
            <w:r w:rsidRPr="00E84C75">
              <w:rPr>
                <w:rFonts w:cstheme="minorHAnsi"/>
                <w:sz w:val="28"/>
                <w:szCs w:val="28"/>
                <w:u w:val="single"/>
              </w:rPr>
              <w:t>HPCDATAMGM-1</w:t>
            </w:r>
            <w:r w:rsidR="00C0033A">
              <w:rPr>
                <w:rFonts w:cstheme="minorHAnsi"/>
                <w:sz w:val="28"/>
                <w:szCs w:val="28"/>
                <w:u w:val="single"/>
              </w:rPr>
              <w:t>61</w:t>
            </w:r>
            <w:r w:rsidR="00351D29">
              <w:rPr>
                <w:rFonts w:cstheme="minorHAnsi"/>
                <w:sz w:val="28"/>
                <w:szCs w:val="28"/>
                <w:u w:val="single"/>
              </w:rPr>
              <w:t>3</w:t>
            </w:r>
            <w:r w:rsidRPr="00E84C75">
              <w:rPr>
                <w:rFonts w:cstheme="minorHAnsi"/>
                <w:sz w:val="28"/>
                <w:szCs w:val="28"/>
                <w:u w:val="single"/>
              </w:rPr>
              <w:t>:</w:t>
            </w:r>
            <w:r w:rsidRPr="00E84C75">
              <w:rPr>
                <w:rFonts w:cstheme="minorHAnsi"/>
                <w:sz w:val="28"/>
                <w:szCs w:val="28"/>
              </w:rPr>
              <w:t xml:space="preserve">  </w:t>
            </w:r>
            <w:r w:rsidR="00351D29">
              <w:rPr>
                <w:rFonts w:cstheme="minorHAnsi"/>
                <w:sz w:val="28"/>
                <w:szCs w:val="28"/>
              </w:rPr>
              <w:t xml:space="preserve">Enhanced the DME </w:t>
            </w:r>
            <w:r w:rsidR="00D32E2E">
              <w:rPr>
                <w:rFonts w:cstheme="minorHAnsi"/>
                <w:sz w:val="28"/>
                <w:szCs w:val="28"/>
              </w:rPr>
              <w:t xml:space="preserve">Get Collection/Collection List/Data Object List </w:t>
            </w:r>
            <w:r w:rsidR="00351D29">
              <w:rPr>
                <w:rFonts w:cstheme="minorHAnsi"/>
                <w:sz w:val="28"/>
                <w:szCs w:val="28"/>
              </w:rPr>
              <w:t>REST API</w:t>
            </w:r>
            <w:r w:rsidR="009636AF">
              <w:rPr>
                <w:rFonts w:cstheme="minorHAnsi"/>
                <w:sz w:val="28"/>
                <w:szCs w:val="28"/>
              </w:rPr>
              <w:t>s</w:t>
            </w:r>
            <w:r w:rsidR="00351D29">
              <w:rPr>
                <w:rFonts w:cstheme="minorHAnsi"/>
                <w:sz w:val="28"/>
                <w:szCs w:val="28"/>
              </w:rPr>
              <w:t xml:space="preserve"> to </w:t>
            </w:r>
            <w:r w:rsidR="009636AF">
              <w:rPr>
                <w:rFonts w:cstheme="minorHAnsi"/>
                <w:sz w:val="28"/>
                <w:szCs w:val="28"/>
              </w:rPr>
              <w:t>incorporate</w:t>
            </w:r>
            <w:r w:rsidR="00666EAB">
              <w:rPr>
                <w:rFonts w:cstheme="minorHAnsi"/>
                <w:sz w:val="28"/>
                <w:szCs w:val="28"/>
              </w:rPr>
              <w:t xml:space="preserve"> new fields for </w:t>
            </w:r>
            <w:r w:rsidR="00351D29">
              <w:rPr>
                <w:rFonts w:cstheme="minorHAnsi"/>
                <w:sz w:val="28"/>
                <w:szCs w:val="28"/>
              </w:rPr>
              <w:t>provid</w:t>
            </w:r>
            <w:r w:rsidR="00666EAB">
              <w:rPr>
                <w:rFonts w:cstheme="minorHAnsi"/>
                <w:sz w:val="28"/>
                <w:szCs w:val="28"/>
              </w:rPr>
              <w:t>ing</w:t>
            </w:r>
            <w:r w:rsidR="00351D29">
              <w:rPr>
                <w:rFonts w:cstheme="minorHAnsi"/>
                <w:sz w:val="28"/>
                <w:szCs w:val="28"/>
              </w:rPr>
              <w:t xml:space="preserve"> </w:t>
            </w:r>
            <w:r w:rsidR="009636AF">
              <w:rPr>
                <w:rFonts w:cstheme="minorHAnsi"/>
                <w:sz w:val="28"/>
                <w:szCs w:val="28"/>
              </w:rPr>
              <w:t>percent complete</w:t>
            </w:r>
            <w:r w:rsidR="00351D29">
              <w:rPr>
                <w:rFonts w:cstheme="minorHAnsi"/>
                <w:sz w:val="28"/>
                <w:szCs w:val="28"/>
              </w:rPr>
              <w:t xml:space="preserve"> information on </w:t>
            </w:r>
            <w:r w:rsidR="00795985">
              <w:rPr>
                <w:rFonts w:cstheme="minorHAnsi"/>
                <w:sz w:val="28"/>
                <w:szCs w:val="28"/>
              </w:rPr>
              <w:t xml:space="preserve">the staging of files </w:t>
            </w:r>
            <w:r w:rsidR="009636AF">
              <w:rPr>
                <w:rFonts w:cstheme="minorHAnsi"/>
                <w:sz w:val="28"/>
                <w:szCs w:val="28"/>
              </w:rPr>
              <w:t xml:space="preserve"> during Globus download transactions. The files are staged on the DME server prior to </w:t>
            </w:r>
            <w:r w:rsidR="00795985">
              <w:rPr>
                <w:rFonts w:cstheme="minorHAnsi"/>
                <w:sz w:val="28"/>
                <w:szCs w:val="28"/>
              </w:rPr>
              <w:t xml:space="preserve">being </w:t>
            </w:r>
            <w:r w:rsidR="009636AF">
              <w:rPr>
                <w:rFonts w:cstheme="minorHAnsi"/>
                <w:sz w:val="28"/>
                <w:szCs w:val="28"/>
              </w:rPr>
              <w:t>transfer</w:t>
            </w:r>
            <w:r w:rsidR="00795985">
              <w:rPr>
                <w:rFonts w:cstheme="minorHAnsi"/>
                <w:sz w:val="28"/>
                <w:szCs w:val="28"/>
              </w:rPr>
              <w:t>red</w:t>
            </w:r>
            <w:r w:rsidR="009636AF">
              <w:rPr>
                <w:rFonts w:cstheme="minorHAnsi"/>
                <w:sz w:val="28"/>
                <w:szCs w:val="28"/>
              </w:rPr>
              <w:t xml:space="preserve"> to the destination endpoint</w:t>
            </w:r>
            <w:r w:rsidR="00351D29">
              <w:rPr>
                <w:rFonts w:cstheme="minorHAnsi"/>
                <w:sz w:val="28"/>
                <w:szCs w:val="28"/>
              </w:rPr>
              <w:t>. Previously</w:t>
            </w:r>
            <w:r w:rsidR="00E72FEC">
              <w:rPr>
                <w:rFonts w:cstheme="minorHAnsi"/>
                <w:sz w:val="28"/>
                <w:szCs w:val="28"/>
              </w:rPr>
              <w:t>,</w:t>
            </w:r>
            <w:r w:rsidR="00351D29">
              <w:rPr>
                <w:rFonts w:cstheme="minorHAnsi"/>
                <w:sz w:val="28"/>
                <w:szCs w:val="28"/>
              </w:rPr>
              <w:t xml:space="preserve"> </w:t>
            </w:r>
            <w:r w:rsidR="007F71C3">
              <w:rPr>
                <w:rFonts w:cstheme="minorHAnsi"/>
                <w:sz w:val="28"/>
                <w:szCs w:val="28"/>
              </w:rPr>
              <w:t xml:space="preserve">percent complete </w:t>
            </w:r>
            <w:r w:rsidR="009636AF">
              <w:rPr>
                <w:rFonts w:cstheme="minorHAnsi"/>
                <w:sz w:val="28"/>
                <w:szCs w:val="28"/>
              </w:rPr>
              <w:t>information was</w:t>
            </w:r>
            <w:r w:rsidR="007F71C3">
              <w:rPr>
                <w:rFonts w:cstheme="minorHAnsi"/>
                <w:sz w:val="28"/>
                <w:szCs w:val="28"/>
              </w:rPr>
              <w:t xml:space="preserve"> provided only after the actual transfer </w:t>
            </w:r>
            <w:r w:rsidR="00E72FEC">
              <w:rPr>
                <w:rFonts w:cstheme="minorHAnsi"/>
                <w:sz w:val="28"/>
                <w:szCs w:val="28"/>
              </w:rPr>
              <w:t xml:space="preserve">had </w:t>
            </w:r>
            <w:r w:rsidR="007F71C3">
              <w:rPr>
                <w:rFonts w:cstheme="minorHAnsi"/>
                <w:sz w:val="28"/>
                <w:szCs w:val="28"/>
              </w:rPr>
              <w:t>begun</w:t>
            </w:r>
            <w:r w:rsidRPr="00C0033A">
              <w:rPr>
                <w:rStyle w:val="s1"/>
                <w:sz w:val="28"/>
                <w:szCs w:val="28"/>
              </w:rPr>
              <w:t>.</w:t>
            </w:r>
            <w:r w:rsidR="00AB1E8E">
              <w:rPr>
                <w:rStyle w:val="s1"/>
                <w:sz w:val="28"/>
                <w:szCs w:val="28"/>
              </w:rPr>
              <w:t xml:space="preserve"> </w:t>
            </w:r>
            <w:r w:rsidR="00AB1E8E" w:rsidRPr="003A5C16">
              <w:rPr>
                <w:rStyle w:val="s1"/>
                <w:sz w:val="28"/>
                <w:szCs w:val="28"/>
              </w:rPr>
              <w:t>For details,</w:t>
            </w:r>
            <w:r w:rsidR="007F71C3">
              <w:rPr>
                <w:sz w:val="28"/>
                <w:szCs w:val="28"/>
              </w:rPr>
              <w:t xml:space="preserve"> refer to sections 5.</w:t>
            </w:r>
            <w:r w:rsidR="002D33C8">
              <w:rPr>
                <w:sz w:val="28"/>
                <w:szCs w:val="28"/>
              </w:rPr>
              <w:t>53</w:t>
            </w:r>
            <w:r w:rsidR="007F71C3">
              <w:rPr>
                <w:sz w:val="28"/>
                <w:szCs w:val="28"/>
              </w:rPr>
              <w:t xml:space="preserve"> in the </w:t>
            </w:r>
            <w:hyperlink r:id="rId7" w:history="1">
              <w:r w:rsidR="007F71C3" w:rsidRPr="001269EE">
                <w:rPr>
                  <w:rStyle w:val="Hyperlink"/>
                  <w:sz w:val="28"/>
                  <w:szCs w:val="28"/>
                </w:rPr>
                <w:t>DME API Specification</w:t>
              </w:r>
            </w:hyperlink>
            <w:r w:rsidR="007F71C3" w:rsidRPr="001269EE">
              <w:rPr>
                <w:sz w:val="28"/>
                <w:szCs w:val="28"/>
              </w:rPr>
              <w:t>.</w:t>
            </w:r>
          </w:p>
          <w:p w14:paraId="6DBC6DC5" w14:textId="2AE587DD" w:rsidR="006D0188" w:rsidRDefault="006D0188" w:rsidP="00E84C75">
            <w:pPr>
              <w:rPr>
                <w:rStyle w:val="s1"/>
                <w:u w:val="single"/>
              </w:rPr>
            </w:pPr>
          </w:p>
          <w:p w14:paraId="45FB4A48" w14:textId="77777777" w:rsidR="006D0188" w:rsidRPr="00C0033A" w:rsidRDefault="006D0188" w:rsidP="00E84C75">
            <w:pPr>
              <w:rPr>
                <w:rStyle w:val="s1"/>
                <w:sz w:val="28"/>
                <w:szCs w:val="28"/>
              </w:rPr>
            </w:pPr>
          </w:p>
          <w:p w14:paraId="62B62BA5" w14:textId="3F7CF83A" w:rsidR="00106B3F" w:rsidRPr="00B543A4" w:rsidRDefault="00106B3F" w:rsidP="00106B3F">
            <w:pPr>
              <w:rPr>
                <w:sz w:val="28"/>
                <w:szCs w:val="28"/>
              </w:rPr>
            </w:pPr>
            <w:r w:rsidRPr="004513A8">
              <w:rPr>
                <w:rFonts w:cstheme="minorHAnsi"/>
                <w:sz w:val="28"/>
                <w:szCs w:val="28"/>
                <w:u w:val="single"/>
              </w:rPr>
              <w:t>HPCDATAMGM-</w:t>
            </w:r>
            <w:r>
              <w:rPr>
                <w:rFonts w:cstheme="minorHAnsi"/>
                <w:sz w:val="28"/>
                <w:szCs w:val="28"/>
                <w:u w:val="single"/>
              </w:rPr>
              <w:t>16</w:t>
            </w:r>
            <w:r w:rsidR="00B543A4">
              <w:rPr>
                <w:rFonts w:cstheme="minorHAnsi"/>
                <w:sz w:val="28"/>
                <w:szCs w:val="28"/>
                <w:u w:val="single"/>
              </w:rPr>
              <w:t>4</w:t>
            </w:r>
            <w:r>
              <w:rPr>
                <w:rFonts w:cstheme="minorHAnsi"/>
                <w:sz w:val="28"/>
                <w:szCs w:val="28"/>
                <w:u w:val="single"/>
              </w:rPr>
              <w:t>1</w:t>
            </w:r>
            <w:r w:rsidRPr="00C0033A">
              <w:rPr>
                <w:sz w:val="28"/>
                <w:szCs w:val="28"/>
                <w:u w:val="single"/>
              </w:rPr>
              <w:t>:</w:t>
            </w:r>
            <w:r w:rsidRPr="00C0033A">
              <w:rPr>
                <w:sz w:val="28"/>
                <w:szCs w:val="28"/>
              </w:rPr>
              <w:t xml:space="preserve">  </w:t>
            </w:r>
            <w:r w:rsidR="007F71C3" w:rsidRPr="00B543A4">
              <w:rPr>
                <w:sz w:val="28"/>
                <w:szCs w:val="28"/>
              </w:rPr>
              <w:t>E</w:t>
            </w:r>
            <w:r w:rsidR="007F71C3" w:rsidRPr="003A270B">
              <w:rPr>
                <w:sz w:val="28"/>
                <w:szCs w:val="28"/>
              </w:rPr>
              <w:t xml:space="preserve">nhanced the DME web application to display </w:t>
            </w:r>
            <w:r w:rsidR="00795985">
              <w:rPr>
                <w:sz w:val="28"/>
                <w:szCs w:val="28"/>
              </w:rPr>
              <w:t>o</w:t>
            </w:r>
            <w:r w:rsidR="007F71C3" w:rsidRPr="003A270B">
              <w:rPr>
                <w:sz w:val="28"/>
                <w:szCs w:val="28"/>
              </w:rPr>
              <w:t xml:space="preserve">n the </w:t>
            </w:r>
            <w:r w:rsidR="009636AF">
              <w:rPr>
                <w:sz w:val="28"/>
                <w:szCs w:val="28"/>
              </w:rPr>
              <w:t>D</w:t>
            </w:r>
            <w:r w:rsidR="007F71C3" w:rsidRPr="003A270B">
              <w:rPr>
                <w:sz w:val="28"/>
                <w:szCs w:val="28"/>
              </w:rPr>
              <w:t xml:space="preserve">ownload </w:t>
            </w:r>
            <w:r w:rsidR="009636AF">
              <w:rPr>
                <w:sz w:val="28"/>
                <w:szCs w:val="28"/>
              </w:rPr>
              <w:t>T</w:t>
            </w:r>
            <w:r w:rsidR="007F71C3" w:rsidRPr="003A270B">
              <w:rPr>
                <w:sz w:val="28"/>
                <w:szCs w:val="28"/>
              </w:rPr>
              <w:t>ask page, a</w:t>
            </w:r>
            <w:r w:rsidR="00B543A4">
              <w:rPr>
                <w:sz w:val="28"/>
                <w:szCs w:val="28"/>
              </w:rPr>
              <w:t xml:space="preserve">n additional section for showing </w:t>
            </w:r>
            <w:r w:rsidR="00666EAB">
              <w:rPr>
                <w:sz w:val="28"/>
                <w:szCs w:val="28"/>
              </w:rPr>
              <w:t xml:space="preserve">the file </w:t>
            </w:r>
            <w:r w:rsidR="00B543A4">
              <w:rPr>
                <w:sz w:val="28"/>
                <w:szCs w:val="28"/>
              </w:rPr>
              <w:t xml:space="preserve">staging </w:t>
            </w:r>
            <w:r w:rsidR="00666EAB">
              <w:rPr>
                <w:sz w:val="28"/>
                <w:szCs w:val="28"/>
              </w:rPr>
              <w:t>status prior to the start of the actual transfer</w:t>
            </w:r>
            <w:r w:rsidR="009636AF">
              <w:rPr>
                <w:sz w:val="28"/>
                <w:szCs w:val="28"/>
              </w:rPr>
              <w:t xml:space="preserve"> for Globus transactions</w:t>
            </w:r>
            <w:r w:rsidR="00B543A4">
              <w:rPr>
                <w:sz w:val="28"/>
                <w:szCs w:val="28"/>
              </w:rPr>
              <w:t xml:space="preserve">. This </w:t>
            </w:r>
            <w:r w:rsidR="007C1D28">
              <w:rPr>
                <w:sz w:val="28"/>
                <w:szCs w:val="28"/>
              </w:rPr>
              <w:t xml:space="preserve">new </w:t>
            </w:r>
            <w:r w:rsidR="00666EAB">
              <w:rPr>
                <w:sz w:val="28"/>
                <w:szCs w:val="28"/>
              </w:rPr>
              <w:t xml:space="preserve">section </w:t>
            </w:r>
            <w:r w:rsidR="00B543A4">
              <w:rPr>
                <w:sz w:val="28"/>
                <w:szCs w:val="28"/>
              </w:rPr>
              <w:t xml:space="preserve">displays a </w:t>
            </w:r>
            <w:r w:rsidR="007F71C3" w:rsidRPr="003A270B">
              <w:rPr>
                <w:sz w:val="28"/>
                <w:szCs w:val="28"/>
              </w:rPr>
              <w:t>progress bar indicating the percent of data staged</w:t>
            </w:r>
            <w:r w:rsidR="00B543A4">
              <w:rPr>
                <w:sz w:val="28"/>
                <w:szCs w:val="28"/>
              </w:rPr>
              <w:t xml:space="preserve"> for each file</w:t>
            </w:r>
            <w:r w:rsidR="00CB3649" w:rsidRPr="00B543A4">
              <w:rPr>
                <w:color w:val="000000"/>
                <w:sz w:val="28"/>
                <w:szCs w:val="28"/>
              </w:rPr>
              <w:t xml:space="preserve">. </w:t>
            </w:r>
            <w:r w:rsidRPr="00B543A4">
              <w:rPr>
                <w:sz w:val="28"/>
                <w:szCs w:val="28"/>
              </w:rPr>
              <w:t>For details</w:t>
            </w:r>
            <w:r w:rsidR="00B543A4" w:rsidRPr="00B543A4">
              <w:rPr>
                <w:sz w:val="28"/>
                <w:szCs w:val="28"/>
              </w:rPr>
              <w:t xml:space="preserve">, refer to </w:t>
            </w:r>
            <w:hyperlink r:id="rId8" w:history="1">
              <w:r w:rsidR="00993FDB">
                <w:rPr>
                  <w:rStyle w:val="Hyperlink"/>
                  <w:sz w:val="28"/>
                  <w:szCs w:val="28"/>
                </w:rPr>
                <w:t>Viewing Download Status</w:t>
              </w:r>
            </w:hyperlink>
            <w:r w:rsidRPr="00B543A4">
              <w:rPr>
                <w:sz w:val="28"/>
                <w:szCs w:val="28"/>
              </w:rPr>
              <w:t>.</w:t>
            </w:r>
          </w:p>
          <w:p w14:paraId="22DD1BE6" w14:textId="77777777" w:rsidR="002952B7" w:rsidRPr="00E84C75" w:rsidRDefault="002952B7" w:rsidP="00E84C75">
            <w:pPr>
              <w:rPr>
                <w:sz w:val="28"/>
                <w:szCs w:val="28"/>
              </w:rPr>
            </w:pPr>
          </w:p>
          <w:p w14:paraId="3C530253" w14:textId="4BE640E4" w:rsidR="006D0188" w:rsidRDefault="00330508" w:rsidP="00D15F1C">
            <w:pPr>
              <w:rPr>
                <w:sz w:val="28"/>
                <w:szCs w:val="28"/>
                <w:u w:val="single"/>
              </w:rPr>
            </w:pPr>
            <w:r>
              <w:rPr>
                <w:rFonts w:cstheme="minorHAnsi"/>
                <w:b/>
                <w:bCs/>
                <w:color w:val="000000"/>
                <w:sz w:val="28"/>
                <w:szCs w:val="28"/>
                <w:u w:val="single"/>
              </w:rPr>
              <w:t>Improvements</w:t>
            </w:r>
            <w:r w:rsidR="00153791">
              <w:rPr>
                <w:rFonts w:cstheme="minorHAnsi"/>
                <w:b/>
                <w:bCs/>
                <w:color w:val="000000"/>
                <w:sz w:val="28"/>
                <w:szCs w:val="28"/>
                <w:u w:val="single"/>
              </w:rPr>
              <w:t xml:space="preserve"> </w:t>
            </w:r>
            <w:r w:rsidR="007C7DB6">
              <w:rPr>
                <w:rFonts w:cstheme="minorHAnsi"/>
                <w:b/>
                <w:bCs/>
                <w:color w:val="000000"/>
                <w:sz w:val="28"/>
                <w:szCs w:val="28"/>
                <w:u w:val="single"/>
              </w:rPr>
              <w:t xml:space="preserve">and </w:t>
            </w:r>
            <w:r w:rsidR="005103F3">
              <w:rPr>
                <w:rFonts w:cstheme="minorHAnsi"/>
                <w:b/>
                <w:bCs/>
                <w:color w:val="000000"/>
                <w:sz w:val="28"/>
                <w:szCs w:val="28"/>
                <w:u w:val="single"/>
              </w:rPr>
              <w:t>B</w:t>
            </w:r>
            <w:r w:rsidR="00D15F1C">
              <w:rPr>
                <w:rFonts w:cstheme="minorHAnsi"/>
                <w:b/>
                <w:bCs/>
                <w:color w:val="000000"/>
                <w:sz w:val="28"/>
                <w:szCs w:val="28"/>
                <w:u w:val="single"/>
              </w:rPr>
              <w:t xml:space="preserve">ug </w:t>
            </w:r>
            <w:r w:rsidR="005103F3">
              <w:rPr>
                <w:rFonts w:cstheme="minorHAnsi"/>
                <w:b/>
                <w:bCs/>
                <w:color w:val="000000"/>
                <w:sz w:val="28"/>
                <w:szCs w:val="28"/>
                <w:u w:val="single"/>
              </w:rPr>
              <w:t>F</w:t>
            </w:r>
            <w:r w:rsidR="00D15F1C">
              <w:rPr>
                <w:rFonts w:cstheme="minorHAnsi"/>
                <w:b/>
                <w:bCs/>
                <w:color w:val="000000"/>
                <w:sz w:val="28"/>
                <w:szCs w:val="28"/>
                <w:u w:val="single"/>
              </w:rPr>
              <w:t>ixes</w:t>
            </w:r>
            <w:r w:rsidR="00D15F1C" w:rsidRPr="00DE195A">
              <w:rPr>
                <w:rFonts w:cstheme="minorHAnsi"/>
                <w:b/>
                <w:bCs/>
                <w:color w:val="000000"/>
                <w:sz w:val="28"/>
                <w:szCs w:val="28"/>
                <w:u w:val="single"/>
              </w:rPr>
              <w:t>:</w:t>
            </w:r>
          </w:p>
          <w:p w14:paraId="4E78AA70" w14:textId="77777777" w:rsidR="00DD14C5" w:rsidRPr="006D0188" w:rsidRDefault="00DD14C5" w:rsidP="008E0A9C">
            <w:pPr>
              <w:rPr>
                <w:sz w:val="28"/>
                <w:szCs w:val="28"/>
              </w:rPr>
            </w:pPr>
          </w:p>
          <w:p w14:paraId="54D129DE" w14:textId="451EA985" w:rsidR="006D0188" w:rsidRPr="003A5C16" w:rsidRDefault="005B204B" w:rsidP="003A5C16">
            <w:pPr>
              <w:spacing w:before="120"/>
              <w:rPr>
                <w:rFonts w:eastAsiaTheme="minorEastAsia"/>
                <w:color w:val="000000" w:themeColor="text1"/>
                <w:sz w:val="28"/>
                <w:szCs w:val="28"/>
              </w:rPr>
            </w:pPr>
            <w:r w:rsidRPr="00037272">
              <w:rPr>
                <w:sz w:val="28"/>
                <w:szCs w:val="28"/>
                <w:u w:val="single"/>
              </w:rPr>
              <w:t>HPCDATAMGM-1</w:t>
            </w:r>
            <w:r w:rsidR="00EC1FFC" w:rsidRPr="00037272">
              <w:rPr>
                <w:sz w:val="28"/>
                <w:szCs w:val="28"/>
                <w:u w:val="single"/>
              </w:rPr>
              <w:t>6</w:t>
            </w:r>
            <w:r w:rsidR="00DD14C5" w:rsidRPr="00037272">
              <w:rPr>
                <w:sz w:val="28"/>
                <w:szCs w:val="28"/>
                <w:u w:val="single"/>
              </w:rPr>
              <w:t>2</w:t>
            </w:r>
            <w:r w:rsidR="008C42D5">
              <w:rPr>
                <w:sz w:val="28"/>
                <w:szCs w:val="28"/>
                <w:u w:val="single"/>
              </w:rPr>
              <w:t>2</w:t>
            </w:r>
            <w:r w:rsidR="00180986" w:rsidRPr="00037272">
              <w:rPr>
                <w:sz w:val="28"/>
                <w:szCs w:val="28"/>
                <w:u w:val="single"/>
              </w:rPr>
              <w:t>:</w:t>
            </w:r>
            <w:r w:rsidR="009717CD" w:rsidRPr="00037272">
              <w:rPr>
                <w:sz w:val="28"/>
                <w:szCs w:val="28"/>
              </w:rPr>
              <w:t xml:space="preserve"> </w:t>
            </w:r>
            <w:r w:rsidR="008C42D5">
              <w:rPr>
                <w:sz w:val="28"/>
                <w:szCs w:val="28"/>
              </w:rPr>
              <w:t xml:space="preserve"> Synchronized the </w:t>
            </w:r>
            <w:r w:rsidR="000E6E70">
              <w:rPr>
                <w:sz w:val="28"/>
                <w:szCs w:val="28"/>
              </w:rPr>
              <w:t>folder tree</w:t>
            </w:r>
            <w:r w:rsidR="008C42D5">
              <w:rPr>
                <w:sz w:val="28"/>
                <w:szCs w:val="28"/>
              </w:rPr>
              <w:t xml:space="preserve"> and the </w:t>
            </w:r>
            <w:r w:rsidR="000E6E70">
              <w:rPr>
                <w:sz w:val="28"/>
                <w:szCs w:val="28"/>
              </w:rPr>
              <w:t>table view</w:t>
            </w:r>
            <w:r w:rsidR="008C42D5">
              <w:rPr>
                <w:sz w:val="28"/>
                <w:szCs w:val="28"/>
              </w:rPr>
              <w:t xml:space="preserve"> of the Browse Menu </w:t>
            </w:r>
            <w:r w:rsidR="007C1D28">
              <w:rPr>
                <w:sz w:val="28"/>
                <w:szCs w:val="28"/>
              </w:rPr>
              <w:t xml:space="preserve">of the DME web application </w:t>
            </w:r>
            <w:r w:rsidR="008C42D5">
              <w:rPr>
                <w:sz w:val="28"/>
                <w:szCs w:val="28"/>
              </w:rPr>
              <w:t xml:space="preserve">such that </w:t>
            </w:r>
            <w:r w:rsidR="00E72FEC">
              <w:rPr>
                <w:sz w:val="28"/>
                <w:szCs w:val="28"/>
              </w:rPr>
              <w:t xml:space="preserve">when the user selects </w:t>
            </w:r>
            <w:r w:rsidR="009636AF">
              <w:rPr>
                <w:sz w:val="28"/>
                <w:szCs w:val="28"/>
              </w:rPr>
              <w:t xml:space="preserve">the folder </w:t>
            </w:r>
            <w:r w:rsidR="00795985">
              <w:rPr>
                <w:sz w:val="28"/>
                <w:szCs w:val="28"/>
              </w:rPr>
              <w:t>o</w:t>
            </w:r>
            <w:r w:rsidR="009636AF">
              <w:rPr>
                <w:sz w:val="28"/>
                <w:szCs w:val="28"/>
              </w:rPr>
              <w:t>n the table view</w:t>
            </w:r>
            <w:r w:rsidR="00E72FEC">
              <w:rPr>
                <w:sz w:val="28"/>
                <w:szCs w:val="28"/>
              </w:rPr>
              <w:t>, the system</w:t>
            </w:r>
            <w:r w:rsidR="009636AF">
              <w:rPr>
                <w:sz w:val="28"/>
                <w:szCs w:val="28"/>
              </w:rPr>
              <w:t xml:space="preserve"> </w:t>
            </w:r>
            <w:r w:rsidR="00527CB5">
              <w:rPr>
                <w:sz w:val="28"/>
                <w:szCs w:val="28"/>
              </w:rPr>
              <w:t xml:space="preserve">also </w:t>
            </w:r>
            <w:r w:rsidR="00E72FEC">
              <w:rPr>
                <w:sz w:val="28"/>
                <w:szCs w:val="28"/>
              </w:rPr>
              <w:t xml:space="preserve">selects the folder </w:t>
            </w:r>
            <w:r w:rsidR="00795985">
              <w:rPr>
                <w:sz w:val="28"/>
                <w:szCs w:val="28"/>
              </w:rPr>
              <w:t>o</w:t>
            </w:r>
            <w:r w:rsidR="00527CB5">
              <w:rPr>
                <w:sz w:val="28"/>
                <w:szCs w:val="28"/>
              </w:rPr>
              <w:t xml:space="preserve">n the folder </w:t>
            </w:r>
            <w:r w:rsidR="00795985">
              <w:rPr>
                <w:sz w:val="28"/>
                <w:szCs w:val="28"/>
              </w:rPr>
              <w:t>tree</w:t>
            </w:r>
            <w:r w:rsidR="00527CB5">
              <w:rPr>
                <w:sz w:val="28"/>
                <w:szCs w:val="28"/>
              </w:rPr>
              <w:t xml:space="preserve"> and </w:t>
            </w:r>
            <w:r w:rsidR="00E72FEC">
              <w:rPr>
                <w:sz w:val="28"/>
                <w:szCs w:val="28"/>
              </w:rPr>
              <w:t xml:space="preserve">displays it </w:t>
            </w:r>
            <w:r w:rsidR="00527CB5">
              <w:rPr>
                <w:sz w:val="28"/>
                <w:szCs w:val="28"/>
              </w:rPr>
              <w:t>to the user</w:t>
            </w:r>
            <w:r w:rsidR="008C42D5">
              <w:rPr>
                <w:sz w:val="28"/>
                <w:szCs w:val="28"/>
              </w:rPr>
              <w:t xml:space="preserve">. </w:t>
            </w:r>
            <w:r w:rsidR="000E6E70">
              <w:rPr>
                <w:sz w:val="28"/>
                <w:szCs w:val="28"/>
              </w:rPr>
              <w:t>Previously, the user had to manually scroll to th</w:t>
            </w:r>
            <w:r w:rsidR="007C1D28">
              <w:rPr>
                <w:sz w:val="28"/>
                <w:szCs w:val="28"/>
              </w:rPr>
              <w:t>at</w:t>
            </w:r>
            <w:r w:rsidR="000E6E70">
              <w:rPr>
                <w:sz w:val="28"/>
                <w:szCs w:val="28"/>
              </w:rPr>
              <w:t xml:space="preserve"> folder</w:t>
            </w:r>
            <w:r w:rsidR="007C1D28">
              <w:rPr>
                <w:sz w:val="28"/>
                <w:szCs w:val="28"/>
              </w:rPr>
              <w:t xml:space="preserve"> on the folder tree</w:t>
            </w:r>
            <w:r w:rsidR="000E6E70">
              <w:rPr>
                <w:sz w:val="28"/>
                <w:szCs w:val="28"/>
              </w:rPr>
              <w:t>.</w:t>
            </w:r>
          </w:p>
          <w:p w14:paraId="19DA8E86" w14:textId="77777777" w:rsidR="0096042E" w:rsidRPr="006D0188" w:rsidRDefault="0096042E" w:rsidP="003A0323">
            <w:pPr>
              <w:rPr>
                <w:sz w:val="28"/>
                <w:szCs w:val="28"/>
              </w:rPr>
            </w:pPr>
          </w:p>
          <w:p w14:paraId="346145B7" w14:textId="1415017E" w:rsidR="007B5C40" w:rsidRDefault="00DD14C5" w:rsidP="003A0323">
            <w:pPr>
              <w:rPr>
                <w:sz w:val="28"/>
                <w:szCs w:val="28"/>
                <w:u w:val="single"/>
              </w:rPr>
            </w:pPr>
            <w:r w:rsidRPr="003A5C16">
              <w:rPr>
                <w:sz w:val="28"/>
                <w:szCs w:val="28"/>
                <w:u w:val="single"/>
              </w:rPr>
              <w:t>HPCDATAMGM-15</w:t>
            </w:r>
            <w:r w:rsidR="000E6E70">
              <w:rPr>
                <w:sz w:val="28"/>
                <w:szCs w:val="28"/>
                <w:u w:val="single"/>
              </w:rPr>
              <w:t>82</w:t>
            </w:r>
            <w:r>
              <w:rPr>
                <w:sz w:val="28"/>
                <w:szCs w:val="28"/>
              </w:rPr>
              <w:t xml:space="preserve">: </w:t>
            </w:r>
            <w:r w:rsidR="00B45952">
              <w:rPr>
                <w:sz w:val="28"/>
                <w:szCs w:val="28"/>
              </w:rPr>
              <w:t xml:space="preserve">Enhanced the Browse page of the DME web application to make </w:t>
            </w:r>
            <w:r w:rsidR="000E6E70">
              <w:rPr>
                <w:sz w:val="28"/>
                <w:szCs w:val="28"/>
              </w:rPr>
              <w:t>the panel width</w:t>
            </w:r>
            <w:r w:rsidR="00B45952">
              <w:rPr>
                <w:sz w:val="28"/>
                <w:szCs w:val="28"/>
              </w:rPr>
              <w:t>s</w:t>
            </w:r>
            <w:r w:rsidR="000E6E70">
              <w:rPr>
                <w:sz w:val="28"/>
                <w:szCs w:val="28"/>
              </w:rPr>
              <w:t xml:space="preserve"> of the folder tree and table view adjustable by the user</w:t>
            </w:r>
            <w:r w:rsidR="00037272">
              <w:rPr>
                <w:sz w:val="28"/>
                <w:szCs w:val="28"/>
              </w:rPr>
              <w:t xml:space="preserve">. </w:t>
            </w:r>
            <w:r w:rsidR="00B45952">
              <w:rPr>
                <w:sz w:val="28"/>
                <w:szCs w:val="28"/>
              </w:rPr>
              <w:t>Users can now modify the width</w:t>
            </w:r>
            <w:r w:rsidR="00795985">
              <w:rPr>
                <w:sz w:val="28"/>
                <w:szCs w:val="28"/>
              </w:rPr>
              <w:t>s</w:t>
            </w:r>
            <w:r w:rsidR="00B45952">
              <w:rPr>
                <w:sz w:val="28"/>
                <w:szCs w:val="28"/>
              </w:rPr>
              <w:t xml:space="preserve"> of these sections by dragging the center bar </w:t>
            </w:r>
            <w:r w:rsidR="007C1D28">
              <w:rPr>
                <w:sz w:val="28"/>
                <w:szCs w:val="28"/>
              </w:rPr>
              <w:t xml:space="preserve">on the page </w:t>
            </w:r>
            <w:r w:rsidR="00B45952">
              <w:rPr>
                <w:sz w:val="28"/>
                <w:szCs w:val="28"/>
              </w:rPr>
              <w:t xml:space="preserve">to the left or right. </w:t>
            </w:r>
          </w:p>
          <w:p w14:paraId="02C2BC89" w14:textId="77777777" w:rsidR="00F124DC" w:rsidRDefault="00F124DC" w:rsidP="00F124DC">
            <w:pPr>
              <w:rPr>
                <w:sz w:val="28"/>
                <w:szCs w:val="28"/>
                <w:u w:val="single"/>
              </w:rPr>
            </w:pPr>
          </w:p>
          <w:p w14:paraId="67E32DB9" w14:textId="5160D644" w:rsidR="00FE443A" w:rsidRDefault="00F124DC" w:rsidP="00C47153">
            <w:pPr>
              <w:rPr>
                <w:rFonts w:cstheme="minorHAnsi"/>
                <w:sz w:val="28"/>
                <w:szCs w:val="28"/>
              </w:rPr>
            </w:pPr>
            <w:r w:rsidRPr="00D1607E">
              <w:rPr>
                <w:sz w:val="28"/>
                <w:szCs w:val="28"/>
                <w:u w:val="single"/>
              </w:rPr>
              <w:t>HPCDATAMGM-16</w:t>
            </w:r>
            <w:r w:rsidR="00B45952">
              <w:rPr>
                <w:sz w:val="28"/>
                <w:szCs w:val="28"/>
                <w:u w:val="single"/>
              </w:rPr>
              <w:t>00</w:t>
            </w:r>
            <w:r>
              <w:rPr>
                <w:sz w:val="28"/>
                <w:szCs w:val="28"/>
              </w:rPr>
              <w:t xml:space="preserve">: </w:t>
            </w:r>
            <w:r w:rsidR="00EB44B3">
              <w:rPr>
                <w:sz w:val="28"/>
                <w:szCs w:val="28"/>
              </w:rPr>
              <w:t xml:space="preserve"> Enhanced the </w:t>
            </w:r>
            <w:r w:rsidR="007C1D28">
              <w:rPr>
                <w:sz w:val="28"/>
                <w:szCs w:val="28"/>
              </w:rPr>
              <w:t xml:space="preserve">Bulk Data Registration </w:t>
            </w:r>
            <w:r w:rsidR="00443E9D">
              <w:rPr>
                <w:sz w:val="28"/>
                <w:szCs w:val="28"/>
              </w:rPr>
              <w:t xml:space="preserve">Completed </w:t>
            </w:r>
            <w:r w:rsidR="007C1D28">
              <w:rPr>
                <w:sz w:val="28"/>
                <w:szCs w:val="28"/>
              </w:rPr>
              <w:t xml:space="preserve">notification </w:t>
            </w:r>
            <w:r w:rsidR="00B45952">
              <w:rPr>
                <w:sz w:val="28"/>
                <w:szCs w:val="28"/>
              </w:rPr>
              <w:t xml:space="preserve">to </w:t>
            </w:r>
            <w:r w:rsidR="00C47153">
              <w:rPr>
                <w:sz w:val="28"/>
                <w:szCs w:val="28"/>
              </w:rPr>
              <w:t xml:space="preserve">differentiate between </w:t>
            </w:r>
            <w:r w:rsidR="00443E9D">
              <w:rPr>
                <w:sz w:val="28"/>
                <w:szCs w:val="28"/>
              </w:rPr>
              <w:t>the registration of a</w:t>
            </w:r>
            <w:r w:rsidR="00C47153">
              <w:rPr>
                <w:sz w:val="28"/>
                <w:szCs w:val="28"/>
              </w:rPr>
              <w:t xml:space="preserve"> link and a physical data object. The term 'Link' will now precede the path of the data object in the </w:t>
            </w:r>
            <w:r w:rsidR="00443E9D">
              <w:rPr>
                <w:sz w:val="28"/>
                <w:szCs w:val="28"/>
              </w:rPr>
              <w:t xml:space="preserve">notification </w:t>
            </w:r>
            <w:r w:rsidR="00C47153">
              <w:rPr>
                <w:sz w:val="28"/>
                <w:szCs w:val="28"/>
              </w:rPr>
              <w:t xml:space="preserve">email if </w:t>
            </w:r>
            <w:r w:rsidR="00443E9D">
              <w:rPr>
                <w:sz w:val="28"/>
                <w:szCs w:val="28"/>
              </w:rPr>
              <w:t>the registration was performed for a</w:t>
            </w:r>
            <w:r w:rsidR="00C47153">
              <w:rPr>
                <w:sz w:val="28"/>
                <w:szCs w:val="28"/>
              </w:rPr>
              <w:t xml:space="preserve"> link. </w:t>
            </w:r>
          </w:p>
          <w:p w14:paraId="555E9A38" w14:textId="77777777" w:rsidR="001E7599" w:rsidRDefault="001E7599" w:rsidP="00AF50AD">
            <w:pPr>
              <w:rPr>
                <w:rFonts w:cstheme="minorHAnsi"/>
                <w:sz w:val="28"/>
                <w:szCs w:val="28"/>
              </w:rPr>
            </w:pPr>
          </w:p>
          <w:p w14:paraId="30A0C064" w14:textId="77777777" w:rsidR="001E7599" w:rsidRDefault="001E7599" w:rsidP="00AF50AD">
            <w:pPr>
              <w:rPr>
                <w:rFonts w:cstheme="minorHAnsi"/>
                <w:sz w:val="28"/>
                <w:szCs w:val="28"/>
              </w:rPr>
            </w:pPr>
          </w:p>
          <w:p w14:paraId="4BF93A27" w14:textId="06F9EF68" w:rsidR="003D3056" w:rsidRPr="003D3056" w:rsidRDefault="003D3056" w:rsidP="008F4777">
            <w:pPr>
              <w:rPr>
                <w:b/>
                <w:bCs/>
                <w:sz w:val="28"/>
                <w:szCs w:val="28"/>
                <w:u w:val="single"/>
              </w:rPr>
            </w:pPr>
            <w:r w:rsidRPr="00D64997">
              <w:rPr>
                <w:b/>
                <w:bCs/>
                <w:sz w:val="28"/>
                <w:szCs w:val="28"/>
                <w:u w:val="single"/>
              </w:rPr>
              <w:t>Operational</w:t>
            </w:r>
            <w:r>
              <w:rPr>
                <w:b/>
                <w:bCs/>
                <w:sz w:val="28"/>
                <w:szCs w:val="28"/>
                <w:u w:val="single"/>
              </w:rPr>
              <w:t>/Performance</w:t>
            </w:r>
            <w:r w:rsidRPr="00D64997">
              <w:rPr>
                <w:b/>
                <w:bCs/>
                <w:sz w:val="28"/>
                <w:szCs w:val="28"/>
                <w:u w:val="single"/>
              </w:rPr>
              <w:t xml:space="preserve"> </w:t>
            </w:r>
            <w:r>
              <w:rPr>
                <w:b/>
                <w:bCs/>
                <w:sz w:val="28"/>
                <w:szCs w:val="28"/>
                <w:u w:val="single"/>
              </w:rPr>
              <w:t>Improvements</w:t>
            </w:r>
            <w:r w:rsidRPr="00D64997">
              <w:rPr>
                <w:b/>
                <w:bCs/>
                <w:sz w:val="28"/>
                <w:szCs w:val="28"/>
                <w:u w:val="single"/>
              </w:rPr>
              <w:t>:</w:t>
            </w:r>
          </w:p>
          <w:p w14:paraId="2500842D" w14:textId="77777777" w:rsidR="003D3056" w:rsidRDefault="003D3056" w:rsidP="008F4777">
            <w:pPr>
              <w:rPr>
                <w:sz w:val="28"/>
                <w:szCs w:val="28"/>
                <w:u w:val="single"/>
              </w:rPr>
            </w:pPr>
          </w:p>
          <w:p w14:paraId="26213952" w14:textId="709478D0" w:rsidR="008F4777" w:rsidRDefault="008F4777" w:rsidP="008F4777">
            <w:pPr>
              <w:rPr>
                <w:sz w:val="28"/>
                <w:szCs w:val="28"/>
              </w:rPr>
            </w:pPr>
            <w:r w:rsidRPr="002C7176">
              <w:rPr>
                <w:sz w:val="28"/>
                <w:szCs w:val="28"/>
                <w:u w:val="single"/>
              </w:rPr>
              <w:t>HPCDATAMGM-1</w:t>
            </w:r>
            <w:r w:rsidR="00A449C5">
              <w:rPr>
                <w:sz w:val="28"/>
                <w:szCs w:val="28"/>
                <w:u w:val="single"/>
              </w:rPr>
              <w:t>6</w:t>
            </w:r>
            <w:r w:rsidR="00E44517">
              <w:rPr>
                <w:sz w:val="28"/>
                <w:szCs w:val="28"/>
                <w:u w:val="single"/>
              </w:rPr>
              <w:t>44</w:t>
            </w:r>
            <w:r w:rsidRPr="002C7176">
              <w:rPr>
                <w:sz w:val="28"/>
                <w:szCs w:val="28"/>
              </w:rPr>
              <w:t xml:space="preserve">: </w:t>
            </w:r>
            <w:r w:rsidR="005C6864">
              <w:rPr>
                <w:sz w:val="28"/>
                <w:szCs w:val="28"/>
              </w:rPr>
              <w:t xml:space="preserve">Added </w:t>
            </w:r>
            <w:r w:rsidR="00795985">
              <w:rPr>
                <w:sz w:val="28"/>
                <w:szCs w:val="28"/>
              </w:rPr>
              <w:t xml:space="preserve">the </w:t>
            </w:r>
            <w:r w:rsidR="005C6864">
              <w:rPr>
                <w:sz w:val="28"/>
                <w:szCs w:val="28"/>
              </w:rPr>
              <w:t xml:space="preserve">ability to specify </w:t>
            </w:r>
            <w:r w:rsidR="00795985">
              <w:rPr>
                <w:sz w:val="28"/>
                <w:szCs w:val="28"/>
              </w:rPr>
              <w:t xml:space="preserve">the </w:t>
            </w:r>
            <w:r w:rsidR="005C6864">
              <w:rPr>
                <w:sz w:val="28"/>
                <w:szCs w:val="28"/>
              </w:rPr>
              <w:t xml:space="preserve">minimum part size during data migration </w:t>
            </w:r>
            <w:r w:rsidR="00E44517">
              <w:rPr>
                <w:sz w:val="28"/>
                <w:szCs w:val="28"/>
              </w:rPr>
              <w:t xml:space="preserve">to eliminate errors caused by insufficient heap size. </w:t>
            </w:r>
          </w:p>
          <w:p w14:paraId="7B38F8DB" w14:textId="5B8E3E02" w:rsidR="006529E1" w:rsidRDefault="006529E1" w:rsidP="00AF50AD">
            <w:pPr>
              <w:rPr>
                <w:rFonts w:cstheme="minorHAnsi"/>
                <w:sz w:val="28"/>
                <w:szCs w:val="28"/>
              </w:rPr>
            </w:pPr>
          </w:p>
          <w:p w14:paraId="0B836288" w14:textId="77777777" w:rsidR="006529E1" w:rsidRPr="00D679F0" w:rsidRDefault="006529E1" w:rsidP="006529E1">
            <w:pPr>
              <w:rPr>
                <w:rFonts w:cstheme="minorHAnsi"/>
                <w:sz w:val="28"/>
                <w:szCs w:val="28"/>
              </w:rPr>
            </w:pPr>
            <w:r w:rsidRPr="00D66342">
              <w:rPr>
                <w:rFonts w:cstheme="minorHAnsi"/>
                <w:sz w:val="28"/>
                <w:szCs w:val="28"/>
              </w:rPr>
              <w:t>==============================================================</w:t>
            </w:r>
          </w:p>
          <w:p w14:paraId="4A67B4E0" w14:textId="545F6408" w:rsidR="006529E1" w:rsidRPr="00D66342" w:rsidRDefault="00467EFB" w:rsidP="008B35EA">
            <w:pPr>
              <w:pStyle w:val="Heading1"/>
            </w:pPr>
            <w:r>
              <w:lastRenderedPageBreak/>
              <w:t xml:space="preserve">Important Notes </w:t>
            </w:r>
          </w:p>
          <w:p w14:paraId="6A325415" w14:textId="77777777" w:rsidR="006529E1" w:rsidRDefault="006529E1" w:rsidP="006529E1">
            <w:pPr>
              <w:rPr>
                <w:rFonts w:cstheme="minorHAnsi"/>
                <w:sz w:val="28"/>
                <w:szCs w:val="28"/>
              </w:rPr>
            </w:pPr>
            <w:r w:rsidRPr="00D66342">
              <w:rPr>
                <w:rFonts w:cstheme="minorHAnsi"/>
                <w:sz w:val="28"/>
                <w:szCs w:val="28"/>
              </w:rPr>
              <w:t>==============================================================</w:t>
            </w:r>
          </w:p>
          <w:p w14:paraId="0AD3C4C5" w14:textId="77777777" w:rsidR="006529E1" w:rsidRDefault="006529E1" w:rsidP="006529E1">
            <w:pPr>
              <w:rPr>
                <w:rStyle w:val="s1"/>
              </w:rPr>
            </w:pPr>
          </w:p>
          <w:p w14:paraId="70665C2C" w14:textId="786148CF" w:rsidR="006529E1" w:rsidRPr="00467EFB" w:rsidRDefault="00726A78" w:rsidP="006529E1">
            <w:pPr>
              <w:rPr>
                <w:rFonts w:cstheme="minorHAnsi"/>
                <w:sz w:val="28"/>
                <w:szCs w:val="28"/>
              </w:rPr>
            </w:pPr>
            <w:r>
              <w:rPr>
                <w:sz w:val="28"/>
                <w:szCs w:val="28"/>
              </w:rPr>
              <w:t xml:space="preserve">Release 2.19.0 updated the </w:t>
            </w:r>
            <w:r w:rsidR="006529E1" w:rsidRPr="00467EFB">
              <w:rPr>
                <w:rStyle w:val="s1"/>
                <w:sz w:val="28"/>
                <w:szCs w:val="28"/>
              </w:rPr>
              <w:t xml:space="preserve">DME API </w:t>
            </w:r>
            <w:r w:rsidR="006529E1" w:rsidRPr="00467EFB">
              <w:rPr>
                <w:color w:val="000000"/>
                <w:sz w:val="28"/>
                <w:szCs w:val="28"/>
              </w:rPr>
              <w:t>server </w:t>
            </w:r>
            <w:r w:rsidR="006529E1" w:rsidRPr="00467EFB">
              <w:rPr>
                <w:sz w:val="28"/>
                <w:szCs w:val="28"/>
              </w:rPr>
              <w:t>keystore</w:t>
            </w:r>
            <w:r w:rsidR="006529E1" w:rsidRPr="00467EFB">
              <w:rPr>
                <w:color w:val="000000"/>
                <w:sz w:val="28"/>
                <w:szCs w:val="28"/>
              </w:rPr>
              <w:t xml:space="preserve">.  If you are using </w:t>
            </w:r>
            <w:r w:rsidR="00467EFB">
              <w:rPr>
                <w:color w:val="000000"/>
                <w:sz w:val="28"/>
                <w:szCs w:val="28"/>
              </w:rPr>
              <w:t>command line utilities (CLU)</w:t>
            </w:r>
            <w:r w:rsidR="006529E1" w:rsidRPr="00467EFB">
              <w:rPr>
                <w:color w:val="000000"/>
                <w:sz w:val="28"/>
                <w:szCs w:val="28"/>
              </w:rPr>
              <w:t xml:space="preserve">, update your public key at </w:t>
            </w:r>
            <w:r w:rsidR="006529E1" w:rsidRPr="00467EFB">
              <w:rPr>
                <w:b/>
                <w:bCs/>
                <w:color w:val="000000"/>
                <w:sz w:val="28"/>
                <w:szCs w:val="28"/>
              </w:rPr>
              <w:t>utils/hpc-client/keystore/keystore-prod.jks</w:t>
            </w:r>
            <w:r w:rsidR="006529E1" w:rsidRPr="00467EFB">
              <w:rPr>
                <w:color w:val="000000"/>
                <w:sz w:val="28"/>
                <w:szCs w:val="28"/>
              </w:rPr>
              <w:t xml:space="preserve"> from GitHub master before running any commands</w:t>
            </w:r>
            <w:r>
              <w:rPr>
                <w:color w:val="000000"/>
                <w:sz w:val="28"/>
                <w:szCs w:val="28"/>
              </w:rPr>
              <w:t>,</w:t>
            </w:r>
            <w:r w:rsidR="00EF17A1">
              <w:rPr>
                <w:color w:val="000000"/>
                <w:sz w:val="28"/>
                <w:szCs w:val="28"/>
              </w:rPr>
              <w:t xml:space="preserve"> if you did not update it in Release 2.19.0</w:t>
            </w:r>
            <w:r w:rsidR="006529E1" w:rsidRPr="00467EFB">
              <w:rPr>
                <w:color w:val="000000"/>
                <w:sz w:val="28"/>
                <w:szCs w:val="28"/>
              </w:rPr>
              <w:t>.</w:t>
            </w:r>
          </w:p>
          <w:p w14:paraId="0EF3463D" w14:textId="25DA50BA" w:rsidR="006529E1" w:rsidRPr="00467EFB" w:rsidRDefault="006529E1" w:rsidP="006529E1">
            <w:pPr>
              <w:rPr>
                <w:rFonts w:cstheme="minorHAnsi"/>
                <w:sz w:val="28"/>
                <w:szCs w:val="28"/>
              </w:rPr>
            </w:pPr>
          </w:p>
          <w:p w14:paraId="4357BCBF" w14:textId="77777777" w:rsidR="006529E1" w:rsidRPr="00931C82" w:rsidRDefault="006529E1" w:rsidP="006529E1">
            <w:pPr>
              <w:rPr>
                <w:rFonts w:cstheme="minorHAnsi"/>
                <w:sz w:val="28"/>
                <w:szCs w:val="28"/>
              </w:rPr>
            </w:pPr>
          </w:p>
          <w:p w14:paraId="0A460677" w14:textId="0625D0FE" w:rsidR="00E16925" w:rsidRPr="00D66342" w:rsidRDefault="00E16925" w:rsidP="00E16925">
            <w:pPr>
              <w:rPr>
                <w:rFonts w:cstheme="minorHAnsi"/>
                <w:sz w:val="28"/>
                <w:szCs w:val="28"/>
              </w:rPr>
            </w:pPr>
            <w:r w:rsidRPr="00D66342">
              <w:rPr>
                <w:rFonts w:cstheme="minorHAnsi"/>
                <w:sz w:val="28"/>
                <w:szCs w:val="28"/>
              </w:rPr>
              <w:t>==============================================================</w:t>
            </w:r>
          </w:p>
          <w:p w14:paraId="3B72BCA0" w14:textId="10FFDE91" w:rsidR="00E16925" w:rsidRPr="00D66342" w:rsidRDefault="00E16925" w:rsidP="008B35EA">
            <w:pPr>
              <w:pStyle w:val="Heading1"/>
            </w:pPr>
            <w:r w:rsidRPr="00D66342">
              <w:t>Bug Reports and Support</w:t>
            </w:r>
          </w:p>
          <w:p w14:paraId="3BBB2536" w14:textId="6488771F" w:rsidR="00E16925" w:rsidRPr="00D66342" w:rsidRDefault="00E16925" w:rsidP="00E16925">
            <w:pPr>
              <w:rPr>
                <w:rFonts w:cstheme="minorHAnsi"/>
                <w:sz w:val="28"/>
                <w:szCs w:val="28"/>
              </w:rPr>
            </w:pPr>
            <w:r w:rsidRPr="00D66342">
              <w:rPr>
                <w:rFonts w:cstheme="minorHAnsi"/>
                <w:sz w:val="28"/>
                <w:szCs w:val="28"/>
              </w:rPr>
              <w:t>==============================================================</w:t>
            </w:r>
          </w:p>
          <w:p w14:paraId="2050AC2F" w14:textId="77777777" w:rsidR="004E6073" w:rsidRPr="00D66342" w:rsidRDefault="004E6073" w:rsidP="00E16925">
            <w:pPr>
              <w:rPr>
                <w:rFonts w:cstheme="minorHAnsi"/>
                <w:sz w:val="28"/>
                <w:szCs w:val="28"/>
              </w:rPr>
            </w:pPr>
          </w:p>
          <w:p w14:paraId="51EA3C1F" w14:textId="4BDAFC23" w:rsidR="004E6073" w:rsidRDefault="00F37C7A" w:rsidP="00E16925">
            <w:pPr>
              <w:rPr>
                <w:rFonts w:cstheme="minorHAnsi"/>
                <w:sz w:val="28"/>
                <w:szCs w:val="28"/>
              </w:rPr>
            </w:pPr>
            <w:r w:rsidRPr="00D66342">
              <w:rPr>
                <w:rFonts w:cstheme="minorHAnsi"/>
                <w:sz w:val="28"/>
                <w:szCs w:val="28"/>
              </w:rPr>
              <w:t xml:space="preserve">For issues, questions or suggestions, </w:t>
            </w:r>
            <w:r w:rsidR="00D3627D">
              <w:rPr>
                <w:rFonts w:cstheme="minorHAnsi"/>
                <w:sz w:val="28"/>
                <w:szCs w:val="28"/>
              </w:rPr>
              <w:t>contact</w:t>
            </w:r>
            <w:r w:rsidRPr="00D66342">
              <w:rPr>
                <w:rFonts w:cstheme="minorHAnsi"/>
                <w:sz w:val="28"/>
                <w:szCs w:val="28"/>
              </w:rPr>
              <w:t xml:space="preserve"> </w:t>
            </w:r>
            <w:hyperlink r:id="rId9" w:history="1">
              <w:r w:rsidR="00D679F0" w:rsidRPr="00B2381B">
                <w:rPr>
                  <w:rStyle w:val="Hyperlink"/>
                  <w:rFonts w:cstheme="minorHAnsi"/>
                  <w:sz w:val="28"/>
                  <w:szCs w:val="28"/>
                </w:rPr>
                <w:t>ncidatavault@nih.gov</w:t>
              </w:r>
            </w:hyperlink>
            <w:r w:rsidR="00206D12">
              <w:rPr>
                <w:rFonts w:cstheme="minorHAnsi"/>
                <w:sz w:val="28"/>
                <w:szCs w:val="28"/>
              </w:rPr>
              <w:t>.</w:t>
            </w:r>
            <w:r w:rsidR="004E6073" w:rsidRPr="00D66342">
              <w:rPr>
                <w:rFonts w:cstheme="minorHAnsi"/>
                <w:sz w:val="28"/>
                <w:szCs w:val="28"/>
              </w:rPr>
              <w:t xml:space="preserve"> </w:t>
            </w:r>
          </w:p>
          <w:p w14:paraId="0EC89D92" w14:textId="2B0796FE" w:rsidR="00D679F0" w:rsidRDefault="00D679F0" w:rsidP="00E16925">
            <w:pPr>
              <w:rPr>
                <w:rFonts w:cstheme="minorHAnsi"/>
                <w:sz w:val="28"/>
                <w:szCs w:val="28"/>
              </w:rPr>
            </w:pPr>
          </w:p>
          <w:p w14:paraId="2211622E" w14:textId="77777777" w:rsidR="00E16925" w:rsidRPr="00D66342" w:rsidRDefault="00E16925" w:rsidP="00E16925">
            <w:pPr>
              <w:rPr>
                <w:rFonts w:cstheme="minorHAnsi"/>
                <w:sz w:val="28"/>
                <w:szCs w:val="28"/>
              </w:rPr>
            </w:pPr>
          </w:p>
          <w:p w14:paraId="40D5293C" w14:textId="577AB828" w:rsidR="00D679F0" w:rsidRPr="00D679F0" w:rsidRDefault="00E16925" w:rsidP="0040095C">
            <w:pPr>
              <w:rPr>
                <w:rFonts w:cstheme="minorHAnsi"/>
                <w:sz w:val="28"/>
                <w:szCs w:val="28"/>
              </w:rPr>
            </w:pPr>
            <w:r w:rsidRPr="00D66342">
              <w:rPr>
                <w:rFonts w:cstheme="minorHAnsi"/>
                <w:sz w:val="28"/>
                <w:szCs w:val="28"/>
              </w:rPr>
              <w:t>==============================================================</w:t>
            </w:r>
          </w:p>
          <w:p w14:paraId="10F81C9E" w14:textId="73AE599B" w:rsidR="00E16925" w:rsidRPr="00D66342" w:rsidRDefault="00E16925" w:rsidP="008B35EA">
            <w:pPr>
              <w:pStyle w:val="Heading1"/>
            </w:pPr>
            <w:r w:rsidRPr="00D66342">
              <w:t>Documentation</w:t>
            </w:r>
          </w:p>
          <w:p w14:paraId="196E8190" w14:textId="4EC36B54" w:rsidR="00E16925" w:rsidRPr="00D66342" w:rsidRDefault="00E16925" w:rsidP="00E16925">
            <w:pPr>
              <w:rPr>
                <w:rFonts w:cstheme="minorHAnsi"/>
                <w:sz w:val="28"/>
                <w:szCs w:val="28"/>
              </w:rPr>
            </w:pPr>
            <w:r w:rsidRPr="00D66342">
              <w:rPr>
                <w:rFonts w:cstheme="minorHAnsi"/>
                <w:sz w:val="28"/>
                <w:szCs w:val="28"/>
              </w:rPr>
              <w:t>==============================================================</w:t>
            </w:r>
          </w:p>
          <w:p w14:paraId="4DCE82D7" w14:textId="77777777" w:rsidR="00D679F0" w:rsidRDefault="00D679F0" w:rsidP="00E16925">
            <w:pPr>
              <w:rPr>
                <w:rFonts w:cstheme="minorHAnsi"/>
                <w:sz w:val="28"/>
                <w:szCs w:val="28"/>
              </w:rPr>
            </w:pPr>
          </w:p>
          <w:p w14:paraId="3F6D3293" w14:textId="19F7ADAD" w:rsidR="00E16925" w:rsidRPr="00D66342" w:rsidRDefault="00F37C7A" w:rsidP="00E16925">
            <w:pPr>
              <w:rPr>
                <w:rFonts w:cstheme="minorHAnsi"/>
                <w:sz w:val="28"/>
                <w:szCs w:val="28"/>
              </w:rPr>
            </w:pPr>
            <w:r w:rsidRPr="00D66342">
              <w:rPr>
                <w:rFonts w:cstheme="minorHAnsi"/>
                <w:sz w:val="28"/>
                <w:szCs w:val="28"/>
              </w:rPr>
              <w:t>For instructions on how to use the Web User Interface</w:t>
            </w:r>
            <w:r w:rsidR="00F171CB">
              <w:rPr>
                <w:rFonts w:cstheme="minorHAnsi"/>
                <w:sz w:val="28"/>
                <w:szCs w:val="28"/>
              </w:rPr>
              <w:t xml:space="preserve"> or </w:t>
            </w:r>
            <w:r w:rsidR="00F171CB" w:rsidRPr="007C5E66">
              <w:rPr>
                <w:rFonts w:cstheme="minorHAnsi"/>
                <w:sz w:val="28"/>
                <w:szCs w:val="28"/>
              </w:rPr>
              <w:t>Command Line Utilities (CLU)</w:t>
            </w:r>
            <w:r w:rsidRPr="00D66342">
              <w:rPr>
                <w:rFonts w:cstheme="minorHAnsi"/>
                <w:sz w:val="28"/>
                <w:szCs w:val="28"/>
              </w:rPr>
              <w:t xml:space="preserve">,  visit </w:t>
            </w:r>
            <w:hyperlink r:id="rId10" w:history="1">
              <w:r w:rsidRPr="00D66342">
                <w:rPr>
                  <w:rStyle w:val="Hyperlink"/>
                  <w:rFonts w:cstheme="minorHAnsi"/>
                  <w:sz w:val="28"/>
                  <w:szCs w:val="28"/>
                </w:rPr>
                <w:t>https://wiki.nci.nih.gov/display/DMEdoc/DME+User+Guide</w:t>
              </w:r>
            </w:hyperlink>
            <w:r w:rsidR="00206D12">
              <w:rPr>
                <w:rStyle w:val="Hyperlink"/>
                <w:rFonts w:cstheme="minorHAnsi"/>
                <w:sz w:val="28"/>
                <w:szCs w:val="28"/>
              </w:rPr>
              <w:t>.</w:t>
            </w:r>
          </w:p>
          <w:p w14:paraId="6ED1126D" w14:textId="77777777" w:rsidR="00F37C7A" w:rsidRPr="00D66342" w:rsidRDefault="00F37C7A" w:rsidP="00E16925">
            <w:pPr>
              <w:rPr>
                <w:rFonts w:cstheme="minorHAnsi"/>
                <w:sz w:val="28"/>
                <w:szCs w:val="28"/>
              </w:rPr>
            </w:pPr>
          </w:p>
          <w:p w14:paraId="2734B963" w14:textId="77777777" w:rsidR="00F37C7A" w:rsidRPr="00D66342" w:rsidRDefault="00F37C7A" w:rsidP="00E16925">
            <w:pPr>
              <w:rPr>
                <w:rFonts w:cstheme="minorHAnsi"/>
                <w:sz w:val="28"/>
                <w:szCs w:val="28"/>
              </w:rPr>
            </w:pPr>
          </w:p>
          <w:p w14:paraId="0AA4F229" w14:textId="1964F5B1" w:rsidR="00F37C7A" w:rsidRPr="00D66342" w:rsidRDefault="00F37C7A" w:rsidP="00E16925">
            <w:pPr>
              <w:rPr>
                <w:rFonts w:cstheme="minorHAnsi"/>
                <w:sz w:val="28"/>
                <w:szCs w:val="28"/>
              </w:rPr>
            </w:pPr>
            <w:r w:rsidRPr="00D66342">
              <w:rPr>
                <w:rFonts w:cstheme="minorHAnsi"/>
                <w:sz w:val="28"/>
                <w:szCs w:val="28"/>
              </w:rPr>
              <w:t>For details on the REST API,</w:t>
            </w:r>
            <w:r w:rsidR="00D3627D">
              <w:rPr>
                <w:rFonts w:cstheme="minorHAnsi"/>
                <w:sz w:val="28"/>
                <w:szCs w:val="28"/>
              </w:rPr>
              <w:t xml:space="preserve"> </w:t>
            </w:r>
            <w:r w:rsidRPr="00D66342">
              <w:rPr>
                <w:rFonts w:cstheme="minorHAnsi"/>
                <w:sz w:val="28"/>
                <w:szCs w:val="28"/>
              </w:rPr>
              <w:t>refer to the API Specification located at</w:t>
            </w:r>
          </w:p>
          <w:p w14:paraId="016468DC" w14:textId="5FCDD3C8" w:rsidR="00974271" w:rsidRPr="00D66342" w:rsidRDefault="00000000" w:rsidP="00E16925">
            <w:pPr>
              <w:rPr>
                <w:rFonts w:cstheme="minorHAnsi"/>
                <w:sz w:val="28"/>
                <w:szCs w:val="28"/>
              </w:rPr>
            </w:pPr>
            <w:hyperlink r:id="rId11" w:history="1">
              <w:r w:rsidR="00F37C7A" w:rsidRPr="00D66342">
                <w:rPr>
                  <w:rStyle w:val="Hyperlink"/>
                  <w:rFonts w:cstheme="minorHAnsi"/>
                  <w:sz w:val="28"/>
                  <w:szCs w:val="28"/>
                </w:rPr>
                <w:t>https://github.com/CBIIT/HPC_DME_APIs/blob/master/doc/guides/HPC_API_Specification.docx</w:t>
              </w:r>
            </w:hyperlink>
            <w:r w:rsidR="00206D12">
              <w:rPr>
                <w:rStyle w:val="Hyperlink"/>
                <w:rFonts w:cstheme="minorHAnsi"/>
                <w:sz w:val="28"/>
                <w:szCs w:val="28"/>
              </w:rPr>
              <w:t>.</w:t>
            </w:r>
          </w:p>
          <w:p w14:paraId="173BE7E4" w14:textId="067E4667" w:rsidR="00E16925" w:rsidRDefault="00E16925" w:rsidP="00E16925">
            <w:pPr>
              <w:rPr>
                <w:rFonts w:cstheme="minorHAnsi"/>
                <w:sz w:val="28"/>
                <w:szCs w:val="28"/>
              </w:rPr>
            </w:pPr>
          </w:p>
          <w:p w14:paraId="355F9E28" w14:textId="77777777" w:rsidR="00D679F0" w:rsidRPr="00D66342" w:rsidRDefault="00D679F0" w:rsidP="00E16925">
            <w:pPr>
              <w:rPr>
                <w:rFonts w:cstheme="minorHAnsi"/>
                <w:sz w:val="28"/>
                <w:szCs w:val="28"/>
              </w:rPr>
            </w:pPr>
          </w:p>
          <w:p w14:paraId="703BDFFC" w14:textId="1F07EE1F" w:rsidR="00E16925" w:rsidRPr="00D66342" w:rsidRDefault="00E16925" w:rsidP="00E16925">
            <w:pPr>
              <w:rPr>
                <w:rFonts w:cstheme="minorHAnsi"/>
                <w:sz w:val="28"/>
                <w:szCs w:val="28"/>
              </w:rPr>
            </w:pPr>
            <w:r w:rsidRPr="00D66342">
              <w:rPr>
                <w:rFonts w:cstheme="minorHAnsi"/>
                <w:sz w:val="28"/>
                <w:szCs w:val="28"/>
              </w:rPr>
              <w:t>==============================================================</w:t>
            </w:r>
          </w:p>
          <w:p w14:paraId="440CC7DB" w14:textId="4922960F" w:rsidR="00E16925" w:rsidRPr="00D66342" w:rsidRDefault="00E16925" w:rsidP="008B35EA">
            <w:pPr>
              <w:pStyle w:val="Heading1"/>
            </w:pPr>
            <w:r w:rsidRPr="00D66342">
              <w:t>Re</w:t>
            </w:r>
            <w:r w:rsidR="00F37C7A" w:rsidRPr="00D66342">
              <w:t>sources</w:t>
            </w:r>
          </w:p>
          <w:p w14:paraId="395BEB9C" w14:textId="5A9CDE78" w:rsidR="00E16925" w:rsidRPr="00D66342" w:rsidRDefault="00E16925" w:rsidP="00E16925">
            <w:pPr>
              <w:rPr>
                <w:rFonts w:cstheme="minorHAnsi"/>
                <w:sz w:val="28"/>
                <w:szCs w:val="28"/>
              </w:rPr>
            </w:pPr>
            <w:r w:rsidRPr="00D66342">
              <w:rPr>
                <w:rFonts w:cstheme="minorHAnsi"/>
                <w:sz w:val="28"/>
                <w:szCs w:val="28"/>
              </w:rPr>
              <w:t>==============================================================</w:t>
            </w:r>
          </w:p>
          <w:p w14:paraId="166A8B5A" w14:textId="77777777" w:rsidR="00E16925" w:rsidRPr="00D66342" w:rsidRDefault="00E16925" w:rsidP="00E16925">
            <w:pPr>
              <w:rPr>
                <w:rFonts w:cstheme="minorHAnsi"/>
                <w:sz w:val="28"/>
                <w:szCs w:val="28"/>
              </w:rPr>
            </w:pPr>
          </w:p>
          <w:p w14:paraId="1070C0B5" w14:textId="64C49856" w:rsidR="00E16925" w:rsidRDefault="00E16925" w:rsidP="00E16925">
            <w:pPr>
              <w:rPr>
                <w:rFonts w:cstheme="minorHAnsi"/>
                <w:sz w:val="28"/>
                <w:szCs w:val="28"/>
              </w:rPr>
            </w:pPr>
            <w:r w:rsidRPr="00D66342">
              <w:rPr>
                <w:rFonts w:cstheme="minorHAnsi"/>
                <w:sz w:val="28"/>
                <w:szCs w:val="28"/>
              </w:rPr>
              <w:lastRenderedPageBreak/>
              <w:t>The following URLs access web pages relevant to</w:t>
            </w:r>
            <w:r w:rsidR="00974271" w:rsidRPr="00D66342">
              <w:rPr>
                <w:rFonts w:cstheme="minorHAnsi"/>
                <w:sz w:val="28"/>
                <w:szCs w:val="28"/>
              </w:rPr>
              <w:t xml:space="preserve"> HPC DME</w:t>
            </w:r>
            <w:r w:rsidRPr="00D66342">
              <w:rPr>
                <w:rFonts w:cstheme="minorHAnsi"/>
                <w:sz w:val="28"/>
                <w:szCs w:val="28"/>
              </w:rPr>
              <w:t>.</w:t>
            </w:r>
          </w:p>
          <w:p w14:paraId="6514FDD9" w14:textId="715B492B" w:rsidR="00DE195A" w:rsidRDefault="00DE195A" w:rsidP="00E16925">
            <w:pPr>
              <w:rPr>
                <w:rFonts w:cstheme="minorHAnsi"/>
                <w:sz w:val="28"/>
                <w:szCs w:val="28"/>
              </w:rPr>
            </w:pPr>
          </w:p>
          <w:p w14:paraId="633D1117" w14:textId="23C38A66" w:rsidR="00F95364" w:rsidRDefault="00DE195A" w:rsidP="00E16925">
            <w:pPr>
              <w:rPr>
                <w:rFonts w:cstheme="minorHAnsi"/>
                <w:sz w:val="28"/>
                <w:szCs w:val="28"/>
              </w:rPr>
            </w:pPr>
            <w:r>
              <w:rPr>
                <w:rFonts w:cstheme="minorHAnsi"/>
                <w:sz w:val="28"/>
                <w:szCs w:val="28"/>
              </w:rPr>
              <w:t xml:space="preserve">DME </w:t>
            </w:r>
            <w:r w:rsidR="00F95364">
              <w:rPr>
                <w:rFonts w:cstheme="minorHAnsi"/>
                <w:sz w:val="28"/>
                <w:szCs w:val="28"/>
              </w:rPr>
              <w:t xml:space="preserve">User Guide </w:t>
            </w:r>
          </w:p>
          <w:p w14:paraId="5612E092" w14:textId="5373D2B5" w:rsidR="00DE195A" w:rsidRDefault="00000000" w:rsidP="00E16925">
            <w:pPr>
              <w:rPr>
                <w:rFonts w:cstheme="minorHAnsi"/>
                <w:sz w:val="28"/>
                <w:szCs w:val="28"/>
              </w:rPr>
            </w:pPr>
            <w:hyperlink r:id="rId12" w:history="1">
              <w:r w:rsidR="00F95364" w:rsidRPr="00D77AB9">
                <w:rPr>
                  <w:rStyle w:val="Hyperlink"/>
                  <w:rFonts w:cstheme="minorHAnsi"/>
                  <w:sz w:val="28"/>
                  <w:szCs w:val="28"/>
                </w:rPr>
                <w:t>https://wiki.nci.nih.gov/display/DMEdoc/DME+User+Guide</w:t>
              </w:r>
            </w:hyperlink>
          </w:p>
          <w:p w14:paraId="509D9E65" w14:textId="77777777" w:rsidR="00E16925" w:rsidRPr="00D66342" w:rsidRDefault="00E16925" w:rsidP="00E16925">
            <w:pPr>
              <w:rPr>
                <w:rFonts w:cstheme="minorHAnsi"/>
                <w:sz w:val="28"/>
                <w:szCs w:val="28"/>
              </w:rPr>
            </w:pPr>
          </w:p>
          <w:p w14:paraId="49D25CD6" w14:textId="4D2FF6C6" w:rsidR="00E16925" w:rsidRPr="00D66342" w:rsidRDefault="00974271" w:rsidP="00E16925">
            <w:pPr>
              <w:rPr>
                <w:rFonts w:cstheme="minorHAnsi"/>
                <w:sz w:val="28"/>
                <w:szCs w:val="28"/>
              </w:rPr>
            </w:pPr>
            <w:r w:rsidRPr="00D66342">
              <w:rPr>
                <w:rFonts w:cstheme="minorHAnsi"/>
                <w:sz w:val="28"/>
                <w:szCs w:val="28"/>
              </w:rPr>
              <w:t xml:space="preserve">DME GitHub </w:t>
            </w:r>
            <w:r w:rsidR="00E16925" w:rsidRPr="00D66342">
              <w:rPr>
                <w:rFonts w:cstheme="minorHAnsi"/>
                <w:sz w:val="28"/>
                <w:szCs w:val="28"/>
              </w:rPr>
              <w:t>Home Page</w:t>
            </w:r>
          </w:p>
          <w:p w14:paraId="21E59318" w14:textId="07D25D77" w:rsidR="008F0F08" w:rsidRPr="00D66342" w:rsidRDefault="00000000" w:rsidP="00E16925">
            <w:pPr>
              <w:rPr>
                <w:rFonts w:cstheme="minorHAnsi"/>
                <w:sz w:val="28"/>
                <w:szCs w:val="28"/>
              </w:rPr>
            </w:pPr>
            <w:hyperlink r:id="rId13" w:history="1">
              <w:r w:rsidR="008F0F08" w:rsidRPr="00D66342">
                <w:rPr>
                  <w:rStyle w:val="Hyperlink"/>
                  <w:rFonts w:cstheme="minorHAnsi"/>
                  <w:sz w:val="28"/>
                  <w:szCs w:val="28"/>
                </w:rPr>
                <w:t>https://github.com/CBIIT/HPC_DME_APIs</w:t>
              </w:r>
            </w:hyperlink>
          </w:p>
          <w:p w14:paraId="0D52E1F8" w14:textId="77777777" w:rsidR="00974271" w:rsidRPr="00D66342" w:rsidRDefault="00974271" w:rsidP="00E16925">
            <w:pPr>
              <w:rPr>
                <w:rFonts w:cstheme="minorHAnsi"/>
                <w:sz w:val="28"/>
                <w:szCs w:val="28"/>
              </w:rPr>
            </w:pPr>
          </w:p>
          <w:p w14:paraId="3FB398D9" w14:textId="02CA4EF5" w:rsidR="00974271" w:rsidRPr="00D66342" w:rsidRDefault="00974271" w:rsidP="00E16925">
            <w:pPr>
              <w:rPr>
                <w:rFonts w:cstheme="minorHAnsi"/>
                <w:sz w:val="28"/>
                <w:szCs w:val="28"/>
              </w:rPr>
            </w:pPr>
            <w:r w:rsidRPr="00D66342">
              <w:rPr>
                <w:rFonts w:cstheme="minorHAnsi"/>
                <w:sz w:val="28"/>
                <w:szCs w:val="28"/>
              </w:rPr>
              <w:t>DME Agile JIRA Board Home Page:</w:t>
            </w:r>
          </w:p>
          <w:p w14:paraId="6A2E7D31" w14:textId="235973F9" w:rsidR="008F0F08" w:rsidRPr="00D66342" w:rsidRDefault="00000000" w:rsidP="00E16925">
            <w:pPr>
              <w:rPr>
                <w:rFonts w:cstheme="minorHAnsi"/>
                <w:sz w:val="28"/>
                <w:szCs w:val="28"/>
              </w:rPr>
            </w:pPr>
            <w:hyperlink r:id="rId14" w:history="1">
              <w:r w:rsidR="008F0F08" w:rsidRPr="00D66342">
                <w:rPr>
                  <w:rStyle w:val="Hyperlink"/>
                  <w:rFonts w:cstheme="minorHAnsi"/>
                  <w:sz w:val="28"/>
                  <w:szCs w:val="28"/>
                </w:rPr>
                <w:t>https://tracker.nci.nih.gov/secure/RapidBoard.jspa?rapidView=244</w:t>
              </w:r>
            </w:hyperlink>
          </w:p>
          <w:p w14:paraId="37913006" w14:textId="77777777" w:rsidR="00974271" w:rsidRPr="00D66342" w:rsidRDefault="00974271" w:rsidP="00E16925">
            <w:pPr>
              <w:rPr>
                <w:rFonts w:cstheme="minorHAnsi"/>
                <w:sz w:val="28"/>
                <w:szCs w:val="28"/>
              </w:rPr>
            </w:pPr>
          </w:p>
          <w:p w14:paraId="57EC1BC9" w14:textId="77777777" w:rsidR="00E16925" w:rsidRPr="00D66342" w:rsidRDefault="003514A0" w:rsidP="00E16925">
            <w:pPr>
              <w:rPr>
                <w:rFonts w:cstheme="minorHAnsi"/>
                <w:sz w:val="28"/>
                <w:szCs w:val="28"/>
              </w:rPr>
            </w:pPr>
            <w:r w:rsidRPr="00D66342">
              <w:rPr>
                <w:rFonts w:cstheme="minorHAnsi"/>
                <w:sz w:val="28"/>
                <w:szCs w:val="28"/>
              </w:rPr>
              <w:t>iRODS Open Source Data Management Software home page:</w:t>
            </w:r>
          </w:p>
          <w:p w14:paraId="6CF66026" w14:textId="64C8919A" w:rsidR="00E16925" w:rsidRPr="00D66342" w:rsidRDefault="00000000" w:rsidP="00E16925">
            <w:pPr>
              <w:rPr>
                <w:rFonts w:cstheme="minorHAnsi"/>
                <w:sz w:val="28"/>
                <w:szCs w:val="28"/>
              </w:rPr>
            </w:pPr>
            <w:hyperlink r:id="rId15" w:history="1">
              <w:r w:rsidR="008F0F08" w:rsidRPr="00D66342">
                <w:rPr>
                  <w:rStyle w:val="Hyperlink"/>
                  <w:rFonts w:cstheme="minorHAnsi"/>
                  <w:sz w:val="28"/>
                  <w:szCs w:val="28"/>
                </w:rPr>
                <w:t>https://irods.org/</w:t>
              </w:r>
            </w:hyperlink>
          </w:p>
        </w:tc>
      </w:tr>
      <w:tr w:rsidR="00467EFB" w:rsidRPr="004072BE" w14:paraId="161A9C06" w14:textId="77777777" w:rsidTr="000222AD">
        <w:trPr>
          <w:tblCellSpacing w:w="0" w:type="dxa"/>
        </w:trPr>
        <w:tc>
          <w:tcPr>
            <w:tcW w:w="9810" w:type="dxa"/>
            <w:vAlign w:val="center"/>
          </w:tcPr>
          <w:p w14:paraId="50D1A7AE" w14:textId="77777777" w:rsidR="00467EFB" w:rsidRDefault="00467EFB" w:rsidP="00E16925">
            <w:pPr>
              <w:rPr>
                <w:rFonts w:cstheme="minorHAnsi"/>
                <w:sz w:val="28"/>
                <w:szCs w:val="28"/>
              </w:rPr>
            </w:pPr>
          </w:p>
        </w:tc>
      </w:tr>
      <w:tr w:rsidR="00F43337" w:rsidRPr="00E16925" w14:paraId="18194795" w14:textId="77777777" w:rsidTr="000222AD">
        <w:trPr>
          <w:trHeight w:val="981"/>
          <w:tblCellSpacing w:w="0" w:type="dxa"/>
        </w:trPr>
        <w:tc>
          <w:tcPr>
            <w:tcW w:w="9810" w:type="dxa"/>
            <w:vAlign w:val="center"/>
          </w:tcPr>
          <w:p w14:paraId="40B25928" w14:textId="77777777" w:rsidR="00F43337" w:rsidRPr="00D66342" w:rsidRDefault="00F43337" w:rsidP="00E16925">
            <w:pPr>
              <w:rPr>
                <w:rFonts w:cstheme="minorHAnsi"/>
                <w:sz w:val="28"/>
                <w:szCs w:val="28"/>
              </w:rPr>
            </w:pPr>
          </w:p>
          <w:p w14:paraId="3312408A" w14:textId="77777777" w:rsidR="00320665" w:rsidRPr="00D66342" w:rsidRDefault="00320665" w:rsidP="00E16925">
            <w:pPr>
              <w:rPr>
                <w:rFonts w:cstheme="minorHAnsi"/>
                <w:sz w:val="28"/>
                <w:szCs w:val="28"/>
              </w:rPr>
            </w:pPr>
            <w:r w:rsidRPr="00D66342">
              <w:rPr>
                <w:rFonts w:cstheme="minorHAnsi"/>
                <w:sz w:val="28"/>
                <w:szCs w:val="28"/>
              </w:rPr>
              <w:t>Globus:</w:t>
            </w:r>
          </w:p>
          <w:p w14:paraId="0B1502E0" w14:textId="1655A139" w:rsidR="00320665" w:rsidRPr="00D66342" w:rsidRDefault="00000000" w:rsidP="00E16925">
            <w:pPr>
              <w:rPr>
                <w:rFonts w:cstheme="minorHAnsi"/>
                <w:sz w:val="28"/>
                <w:szCs w:val="28"/>
              </w:rPr>
            </w:pPr>
            <w:hyperlink r:id="rId16" w:history="1">
              <w:r w:rsidR="008F0F08" w:rsidRPr="00D66342">
                <w:rPr>
                  <w:rStyle w:val="Hyperlink"/>
                  <w:rFonts w:cstheme="minorHAnsi"/>
                  <w:sz w:val="28"/>
                  <w:szCs w:val="28"/>
                </w:rPr>
                <w:t>https://www.globus.org</w:t>
              </w:r>
            </w:hyperlink>
          </w:p>
          <w:p w14:paraId="479E1F08" w14:textId="31970E86" w:rsidR="008F0F08" w:rsidRPr="00D66342" w:rsidRDefault="008F0F08" w:rsidP="00E16925">
            <w:pPr>
              <w:rPr>
                <w:rFonts w:cstheme="minorHAnsi"/>
                <w:sz w:val="28"/>
                <w:szCs w:val="28"/>
              </w:rPr>
            </w:pPr>
          </w:p>
        </w:tc>
      </w:tr>
    </w:tbl>
    <w:p w14:paraId="1CDBD228" w14:textId="77777777" w:rsidR="001917A9" w:rsidRPr="00E16925" w:rsidRDefault="001917A9" w:rsidP="00E16925"/>
    <w:sectPr w:rsidR="001917A9" w:rsidRPr="00E169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00F99"/>
    <w:multiLevelType w:val="multilevel"/>
    <w:tmpl w:val="205A9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F65DBE"/>
    <w:multiLevelType w:val="hybridMultilevel"/>
    <w:tmpl w:val="0D2212F6"/>
    <w:lvl w:ilvl="0" w:tplc="04090001">
      <w:start w:val="1"/>
      <w:numFmt w:val="bullet"/>
      <w:lvlText w:val=""/>
      <w:lvlJc w:val="left"/>
      <w:pPr>
        <w:ind w:left="790" w:hanging="360"/>
      </w:pPr>
      <w:rPr>
        <w:rFonts w:ascii="Symbol" w:hAnsi="Symbol" w:hint="default"/>
      </w:rPr>
    </w:lvl>
    <w:lvl w:ilvl="1" w:tplc="04090003" w:tentative="1">
      <w:start w:val="1"/>
      <w:numFmt w:val="bullet"/>
      <w:lvlText w:val="o"/>
      <w:lvlJc w:val="left"/>
      <w:pPr>
        <w:ind w:left="1510" w:hanging="360"/>
      </w:pPr>
      <w:rPr>
        <w:rFonts w:ascii="Courier New" w:hAnsi="Courier New" w:cs="Courier New" w:hint="default"/>
      </w:rPr>
    </w:lvl>
    <w:lvl w:ilvl="2" w:tplc="04090005" w:tentative="1">
      <w:start w:val="1"/>
      <w:numFmt w:val="bullet"/>
      <w:lvlText w:val=""/>
      <w:lvlJc w:val="left"/>
      <w:pPr>
        <w:ind w:left="2230" w:hanging="360"/>
      </w:pPr>
      <w:rPr>
        <w:rFonts w:ascii="Wingdings" w:hAnsi="Wingdings" w:hint="default"/>
      </w:rPr>
    </w:lvl>
    <w:lvl w:ilvl="3" w:tplc="04090001" w:tentative="1">
      <w:start w:val="1"/>
      <w:numFmt w:val="bullet"/>
      <w:lvlText w:val=""/>
      <w:lvlJc w:val="left"/>
      <w:pPr>
        <w:ind w:left="2950" w:hanging="360"/>
      </w:pPr>
      <w:rPr>
        <w:rFonts w:ascii="Symbol" w:hAnsi="Symbol" w:hint="default"/>
      </w:rPr>
    </w:lvl>
    <w:lvl w:ilvl="4" w:tplc="04090003" w:tentative="1">
      <w:start w:val="1"/>
      <w:numFmt w:val="bullet"/>
      <w:lvlText w:val="o"/>
      <w:lvlJc w:val="left"/>
      <w:pPr>
        <w:ind w:left="3670" w:hanging="360"/>
      </w:pPr>
      <w:rPr>
        <w:rFonts w:ascii="Courier New" w:hAnsi="Courier New" w:cs="Courier New" w:hint="default"/>
      </w:rPr>
    </w:lvl>
    <w:lvl w:ilvl="5" w:tplc="04090005" w:tentative="1">
      <w:start w:val="1"/>
      <w:numFmt w:val="bullet"/>
      <w:lvlText w:val=""/>
      <w:lvlJc w:val="left"/>
      <w:pPr>
        <w:ind w:left="4390" w:hanging="360"/>
      </w:pPr>
      <w:rPr>
        <w:rFonts w:ascii="Wingdings" w:hAnsi="Wingdings" w:hint="default"/>
      </w:rPr>
    </w:lvl>
    <w:lvl w:ilvl="6" w:tplc="04090001" w:tentative="1">
      <w:start w:val="1"/>
      <w:numFmt w:val="bullet"/>
      <w:lvlText w:val=""/>
      <w:lvlJc w:val="left"/>
      <w:pPr>
        <w:ind w:left="5110" w:hanging="360"/>
      </w:pPr>
      <w:rPr>
        <w:rFonts w:ascii="Symbol" w:hAnsi="Symbol" w:hint="default"/>
      </w:rPr>
    </w:lvl>
    <w:lvl w:ilvl="7" w:tplc="04090003" w:tentative="1">
      <w:start w:val="1"/>
      <w:numFmt w:val="bullet"/>
      <w:lvlText w:val="o"/>
      <w:lvlJc w:val="left"/>
      <w:pPr>
        <w:ind w:left="5830" w:hanging="360"/>
      </w:pPr>
      <w:rPr>
        <w:rFonts w:ascii="Courier New" w:hAnsi="Courier New" w:cs="Courier New" w:hint="default"/>
      </w:rPr>
    </w:lvl>
    <w:lvl w:ilvl="8" w:tplc="04090005" w:tentative="1">
      <w:start w:val="1"/>
      <w:numFmt w:val="bullet"/>
      <w:lvlText w:val=""/>
      <w:lvlJc w:val="left"/>
      <w:pPr>
        <w:ind w:left="6550" w:hanging="360"/>
      </w:pPr>
      <w:rPr>
        <w:rFonts w:ascii="Wingdings" w:hAnsi="Wingdings" w:hint="default"/>
      </w:rPr>
    </w:lvl>
  </w:abstractNum>
  <w:abstractNum w:abstractNumId="2" w15:restartNumberingAfterBreak="0">
    <w:nsid w:val="044E60FC"/>
    <w:multiLevelType w:val="hybridMultilevel"/>
    <w:tmpl w:val="D1F09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DB714E"/>
    <w:multiLevelType w:val="multilevel"/>
    <w:tmpl w:val="0F44E9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1A6BDF"/>
    <w:multiLevelType w:val="multilevel"/>
    <w:tmpl w:val="56BA7C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CF67DDD"/>
    <w:multiLevelType w:val="multilevel"/>
    <w:tmpl w:val="9A6ED3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D926B1"/>
    <w:multiLevelType w:val="hybridMultilevel"/>
    <w:tmpl w:val="28800D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E848A5"/>
    <w:multiLevelType w:val="multilevel"/>
    <w:tmpl w:val="2932B4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8DE2ADB"/>
    <w:multiLevelType w:val="multilevel"/>
    <w:tmpl w:val="9E640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1F2089E"/>
    <w:multiLevelType w:val="hybridMultilevel"/>
    <w:tmpl w:val="1BA620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23192A0B"/>
    <w:multiLevelType w:val="hybridMultilevel"/>
    <w:tmpl w:val="55922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B042F0"/>
    <w:multiLevelType w:val="multilevel"/>
    <w:tmpl w:val="750831E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70C2CEC"/>
    <w:multiLevelType w:val="hybridMultilevel"/>
    <w:tmpl w:val="4D123B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810FAB"/>
    <w:multiLevelType w:val="hybridMultilevel"/>
    <w:tmpl w:val="9D2E66EC"/>
    <w:lvl w:ilvl="0" w:tplc="CCF08F36">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BA25D2"/>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5" w15:restartNumberingAfterBreak="0">
    <w:nsid w:val="37ED3683"/>
    <w:multiLevelType w:val="multilevel"/>
    <w:tmpl w:val="103E6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A2D0C57"/>
    <w:multiLevelType w:val="hybridMultilevel"/>
    <w:tmpl w:val="52722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BC827C8"/>
    <w:multiLevelType w:val="multilevel"/>
    <w:tmpl w:val="B15801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ED128BB"/>
    <w:multiLevelType w:val="multilevel"/>
    <w:tmpl w:val="96FA8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325BC9"/>
    <w:multiLevelType w:val="hybridMultilevel"/>
    <w:tmpl w:val="4BAC779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424633D2"/>
    <w:multiLevelType w:val="multilevel"/>
    <w:tmpl w:val="84867DD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31B288B"/>
    <w:multiLevelType w:val="hybridMultilevel"/>
    <w:tmpl w:val="0FCE95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6C666C2"/>
    <w:multiLevelType w:val="hybridMultilevel"/>
    <w:tmpl w:val="E01C1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03A1289"/>
    <w:multiLevelType w:val="multilevel"/>
    <w:tmpl w:val="6BC614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51EC1F03"/>
    <w:multiLevelType w:val="multilevel"/>
    <w:tmpl w:val="C1CA11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8B27AEB"/>
    <w:multiLevelType w:val="hybridMultilevel"/>
    <w:tmpl w:val="BC64F784"/>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6" w15:restartNumberingAfterBreak="0">
    <w:nsid w:val="59596382"/>
    <w:multiLevelType w:val="multilevel"/>
    <w:tmpl w:val="961E71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ADC6AE6"/>
    <w:multiLevelType w:val="hybridMultilevel"/>
    <w:tmpl w:val="9DCC21E4"/>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C781F4C"/>
    <w:multiLevelType w:val="hybridMultilevel"/>
    <w:tmpl w:val="AD3EA5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61E13B1A"/>
    <w:multiLevelType w:val="hybridMultilevel"/>
    <w:tmpl w:val="09BA69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62B75896"/>
    <w:multiLevelType w:val="hybridMultilevel"/>
    <w:tmpl w:val="E34432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1" w15:restartNumberingAfterBreak="0">
    <w:nsid w:val="631731BD"/>
    <w:multiLevelType w:val="multilevel"/>
    <w:tmpl w:val="DEA89728"/>
    <w:lvl w:ilvl="0">
      <w:start w:val="1"/>
      <w:numFmt w:val="decimal"/>
      <w:pStyle w:val="Heading1"/>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32" w15:restartNumberingAfterBreak="0">
    <w:nsid w:val="6A115B64"/>
    <w:multiLevelType w:val="multilevel"/>
    <w:tmpl w:val="BC3A7F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07307C"/>
    <w:multiLevelType w:val="hybridMultilevel"/>
    <w:tmpl w:val="74EE4600"/>
    <w:lvl w:ilvl="0" w:tplc="04090003">
      <w:start w:val="1"/>
      <w:numFmt w:val="bullet"/>
      <w:lvlText w:val="o"/>
      <w:lvlJc w:val="left"/>
      <w:pPr>
        <w:ind w:left="1080" w:hanging="360"/>
      </w:pPr>
      <w:rPr>
        <w:rFonts w:ascii="Courier New" w:hAnsi="Courier New" w:cs="Courier New"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C6F1A09"/>
    <w:multiLevelType w:val="multilevel"/>
    <w:tmpl w:val="1B7CD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3409FA"/>
    <w:multiLevelType w:val="hybridMultilevel"/>
    <w:tmpl w:val="D048D2FE"/>
    <w:lvl w:ilvl="0" w:tplc="26BE9970">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FC0E52"/>
    <w:multiLevelType w:val="hybridMultilevel"/>
    <w:tmpl w:val="B99AE5D4"/>
    <w:lvl w:ilvl="0" w:tplc="29C849C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13B474A"/>
    <w:multiLevelType w:val="hybridMultilevel"/>
    <w:tmpl w:val="4A82B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D36408"/>
    <w:multiLevelType w:val="hybridMultilevel"/>
    <w:tmpl w:val="E1ECB95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9" w15:restartNumberingAfterBreak="0">
    <w:nsid w:val="78BE588F"/>
    <w:multiLevelType w:val="multilevel"/>
    <w:tmpl w:val="43242328"/>
    <w:lvl w:ilvl="0">
      <w:start w:val="1"/>
      <w:numFmt w:val="decimal"/>
      <w:lvlText w:val="%1.0"/>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0" w15:restartNumberingAfterBreak="0">
    <w:nsid w:val="7D114961"/>
    <w:multiLevelType w:val="hybridMultilevel"/>
    <w:tmpl w:val="C4AC91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E803F3E"/>
    <w:multiLevelType w:val="hybridMultilevel"/>
    <w:tmpl w:val="89201E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FB22B29"/>
    <w:multiLevelType w:val="multilevel"/>
    <w:tmpl w:val="F1FCE44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59233175">
    <w:abstractNumId w:val="18"/>
  </w:num>
  <w:num w:numId="2" w16cid:durableId="1604608403">
    <w:abstractNumId w:val="10"/>
  </w:num>
  <w:num w:numId="3" w16cid:durableId="973410744">
    <w:abstractNumId w:val="22"/>
  </w:num>
  <w:num w:numId="4" w16cid:durableId="663053372">
    <w:abstractNumId w:val="41"/>
  </w:num>
  <w:num w:numId="5" w16cid:durableId="586117591">
    <w:abstractNumId w:val="4"/>
  </w:num>
  <w:num w:numId="6" w16cid:durableId="1789082655">
    <w:abstractNumId w:val="24"/>
  </w:num>
  <w:num w:numId="7" w16cid:durableId="401298758">
    <w:abstractNumId w:val="7"/>
  </w:num>
  <w:num w:numId="8" w16cid:durableId="1594629875">
    <w:abstractNumId w:val="17"/>
  </w:num>
  <w:num w:numId="9" w16cid:durableId="1899512455">
    <w:abstractNumId w:val="3"/>
  </w:num>
  <w:num w:numId="10" w16cid:durableId="2112117317">
    <w:abstractNumId w:val="20"/>
  </w:num>
  <w:num w:numId="11" w16cid:durableId="1789201468">
    <w:abstractNumId w:val="42"/>
  </w:num>
  <w:num w:numId="12" w16cid:durableId="694042708">
    <w:abstractNumId w:val="11"/>
  </w:num>
  <w:num w:numId="13" w16cid:durableId="1253851089">
    <w:abstractNumId w:val="5"/>
  </w:num>
  <w:num w:numId="14" w16cid:durableId="1470365865">
    <w:abstractNumId w:val="38"/>
  </w:num>
  <w:num w:numId="15" w16cid:durableId="1803381241">
    <w:abstractNumId w:val="12"/>
  </w:num>
  <w:num w:numId="16" w16cid:durableId="74673936">
    <w:abstractNumId w:val="19"/>
  </w:num>
  <w:num w:numId="17" w16cid:durableId="1301157643">
    <w:abstractNumId w:val="35"/>
  </w:num>
  <w:num w:numId="18" w16cid:durableId="736559201">
    <w:abstractNumId w:val="26"/>
  </w:num>
  <w:num w:numId="19" w16cid:durableId="1691763021">
    <w:abstractNumId w:val="23"/>
  </w:num>
  <w:num w:numId="20" w16cid:durableId="1154370271">
    <w:abstractNumId w:val="36"/>
  </w:num>
  <w:num w:numId="21" w16cid:durableId="1219786843">
    <w:abstractNumId w:val="37"/>
  </w:num>
  <w:num w:numId="22" w16cid:durableId="916020045">
    <w:abstractNumId w:val="13"/>
  </w:num>
  <w:num w:numId="23" w16cid:durableId="331832465">
    <w:abstractNumId w:val="27"/>
  </w:num>
  <w:num w:numId="24" w16cid:durableId="1957713285">
    <w:abstractNumId w:val="25"/>
  </w:num>
  <w:num w:numId="25" w16cid:durableId="35476403">
    <w:abstractNumId w:val="2"/>
  </w:num>
  <w:num w:numId="26" w16cid:durableId="281571082">
    <w:abstractNumId w:val="34"/>
  </w:num>
  <w:num w:numId="27" w16cid:durableId="1290747546">
    <w:abstractNumId w:val="15"/>
  </w:num>
  <w:num w:numId="28" w16cid:durableId="50200811">
    <w:abstractNumId w:val="9"/>
  </w:num>
  <w:num w:numId="29" w16cid:durableId="1951280350">
    <w:abstractNumId w:val="1"/>
  </w:num>
  <w:num w:numId="30" w16cid:durableId="395055396">
    <w:abstractNumId w:val="21"/>
  </w:num>
  <w:num w:numId="31" w16cid:durableId="1060592631">
    <w:abstractNumId w:val="8"/>
  </w:num>
  <w:num w:numId="32" w16cid:durableId="753625984">
    <w:abstractNumId w:val="32"/>
  </w:num>
  <w:num w:numId="33" w16cid:durableId="1818767223">
    <w:abstractNumId w:val="0"/>
  </w:num>
  <w:num w:numId="34" w16cid:durableId="772632429">
    <w:abstractNumId w:val="16"/>
  </w:num>
  <w:num w:numId="35" w16cid:durableId="1762870908">
    <w:abstractNumId w:val="30"/>
  </w:num>
  <w:num w:numId="36" w16cid:durableId="1455060813">
    <w:abstractNumId w:val="28"/>
  </w:num>
  <w:num w:numId="37" w16cid:durableId="765425943">
    <w:abstractNumId w:val="40"/>
  </w:num>
  <w:num w:numId="38" w16cid:durableId="256257731">
    <w:abstractNumId w:val="6"/>
  </w:num>
  <w:num w:numId="39" w16cid:durableId="364213572">
    <w:abstractNumId w:val="39"/>
  </w:num>
  <w:num w:numId="40" w16cid:durableId="1503816959">
    <w:abstractNumId w:val="14"/>
  </w:num>
  <w:num w:numId="41" w16cid:durableId="865947462">
    <w:abstractNumId w:val="31"/>
  </w:num>
  <w:num w:numId="42" w16cid:durableId="545140961">
    <w:abstractNumId w:val="29"/>
  </w:num>
  <w:num w:numId="43" w16cid:durableId="1879775859">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6925"/>
    <w:rsid w:val="00000781"/>
    <w:rsid w:val="00002152"/>
    <w:rsid w:val="00007EB5"/>
    <w:rsid w:val="000100F1"/>
    <w:rsid w:val="0001092B"/>
    <w:rsid w:val="000114C9"/>
    <w:rsid w:val="00011DC2"/>
    <w:rsid w:val="00011F21"/>
    <w:rsid w:val="0001262E"/>
    <w:rsid w:val="00012CDE"/>
    <w:rsid w:val="0001328C"/>
    <w:rsid w:val="0001400F"/>
    <w:rsid w:val="00016FF7"/>
    <w:rsid w:val="00017727"/>
    <w:rsid w:val="00017AC1"/>
    <w:rsid w:val="000212F9"/>
    <w:rsid w:val="000222AD"/>
    <w:rsid w:val="00022FA4"/>
    <w:rsid w:val="00024AAB"/>
    <w:rsid w:val="00032AD1"/>
    <w:rsid w:val="00034424"/>
    <w:rsid w:val="00034E65"/>
    <w:rsid w:val="0003626B"/>
    <w:rsid w:val="00037272"/>
    <w:rsid w:val="00041137"/>
    <w:rsid w:val="0004265D"/>
    <w:rsid w:val="00042CE4"/>
    <w:rsid w:val="000434DD"/>
    <w:rsid w:val="00043A0C"/>
    <w:rsid w:val="00043EF7"/>
    <w:rsid w:val="000511C6"/>
    <w:rsid w:val="00053251"/>
    <w:rsid w:val="0005460B"/>
    <w:rsid w:val="00055061"/>
    <w:rsid w:val="000577E5"/>
    <w:rsid w:val="00060C24"/>
    <w:rsid w:val="00060DCA"/>
    <w:rsid w:val="00061335"/>
    <w:rsid w:val="0006361B"/>
    <w:rsid w:val="000648AC"/>
    <w:rsid w:val="0006592C"/>
    <w:rsid w:val="00066652"/>
    <w:rsid w:val="000724D4"/>
    <w:rsid w:val="00072F94"/>
    <w:rsid w:val="000739E8"/>
    <w:rsid w:val="00076AF9"/>
    <w:rsid w:val="0007754D"/>
    <w:rsid w:val="00080CE1"/>
    <w:rsid w:val="000829D4"/>
    <w:rsid w:val="00084430"/>
    <w:rsid w:val="00085831"/>
    <w:rsid w:val="00085F56"/>
    <w:rsid w:val="00087A13"/>
    <w:rsid w:val="00091BE5"/>
    <w:rsid w:val="0009284C"/>
    <w:rsid w:val="000976DA"/>
    <w:rsid w:val="000A038E"/>
    <w:rsid w:val="000A0F17"/>
    <w:rsid w:val="000A7058"/>
    <w:rsid w:val="000A7988"/>
    <w:rsid w:val="000B23B7"/>
    <w:rsid w:val="000B2A1B"/>
    <w:rsid w:val="000B72A6"/>
    <w:rsid w:val="000C3993"/>
    <w:rsid w:val="000C461D"/>
    <w:rsid w:val="000C6C82"/>
    <w:rsid w:val="000D11AC"/>
    <w:rsid w:val="000D1EE3"/>
    <w:rsid w:val="000D306C"/>
    <w:rsid w:val="000D3205"/>
    <w:rsid w:val="000D455A"/>
    <w:rsid w:val="000D76BC"/>
    <w:rsid w:val="000E0C07"/>
    <w:rsid w:val="000E0C67"/>
    <w:rsid w:val="000E1368"/>
    <w:rsid w:val="000E1D66"/>
    <w:rsid w:val="000E25B3"/>
    <w:rsid w:val="000E60B3"/>
    <w:rsid w:val="000E6A40"/>
    <w:rsid w:val="000E6E70"/>
    <w:rsid w:val="000F0B71"/>
    <w:rsid w:val="000F4889"/>
    <w:rsid w:val="000F4CEB"/>
    <w:rsid w:val="000F6151"/>
    <w:rsid w:val="000F6AEC"/>
    <w:rsid w:val="00102621"/>
    <w:rsid w:val="00105BA4"/>
    <w:rsid w:val="00106B3F"/>
    <w:rsid w:val="001105A4"/>
    <w:rsid w:val="001107AC"/>
    <w:rsid w:val="00111F6F"/>
    <w:rsid w:val="00116338"/>
    <w:rsid w:val="00116903"/>
    <w:rsid w:val="00116ADF"/>
    <w:rsid w:val="001269EE"/>
    <w:rsid w:val="00131501"/>
    <w:rsid w:val="001319CE"/>
    <w:rsid w:val="00132456"/>
    <w:rsid w:val="00134E60"/>
    <w:rsid w:val="00135488"/>
    <w:rsid w:val="00140558"/>
    <w:rsid w:val="001423B4"/>
    <w:rsid w:val="00142C3B"/>
    <w:rsid w:val="00142C56"/>
    <w:rsid w:val="00144BC8"/>
    <w:rsid w:val="0015035D"/>
    <w:rsid w:val="00150A93"/>
    <w:rsid w:val="0015248A"/>
    <w:rsid w:val="00153791"/>
    <w:rsid w:val="0015459E"/>
    <w:rsid w:val="00155207"/>
    <w:rsid w:val="00162113"/>
    <w:rsid w:val="00163611"/>
    <w:rsid w:val="00166F90"/>
    <w:rsid w:val="001716FB"/>
    <w:rsid w:val="001723E8"/>
    <w:rsid w:val="00173361"/>
    <w:rsid w:val="001744C7"/>
    <w:rsid w:val="00174EC3"/>
    <w:rsid w:val="001761E0"/>
    <w:rsid w:val="00176335"/>
    <w:rsid w:val="00176805"/>
    <w:rsid w:val="00180986"/>
    <w:rsid w:val="001827F0"/>
    <w:rsid w:val="001828A4"/>
    <w:rsid w:val="00183036"/>
    <w:rsid w:val="00184243"/>
    <w:rsid w:val="00187629"/>
    <w:rsid w:val="001901B2"/>
    <w:rsid w:val="001912E5"/>
    <w:rsid w:val="001917A9"/>
    <w:rsid w:val="00191A32"/>
    <w:rsid w:val="00191EE4"/>
    <w:rsid w:val="00192BD4"/>
    <w:rsid w:val="00196818"/>
    <w:rsid w:val="0019728F"/>
    <w:rsid w:val="001972E4"/>
    <w:rsid w:val="00197E29"/>
    <w:rsid w:val="001A00B9"/>
    <w:rsid w:val="001A0326"/>
    <w:rsid w:val="001A0786"/>
    <w:rsid w:val="001A177F"/>
    <w:rsid w:val="001A23DB"/>
    <w:rsid w:val="001A45E8"/>
    <w:rsid w:val="001A4DB6"/>
    <w:rsid w:val="001A7F20"/>
    <w:rsid w:val="001B12F2"/>
    <w:rsid w:val="001B25AE"/>
    <w:rsid w:val="001B56FD"/>
    <w:rsid w:val="001C0100"/>
    <w:rsid w:val="001C1BFF"/>
    <w:rsid w:val="001C2024"/>
    <w:rsid w:val="001C40FF"/>
    <w:rsid w:val="001C44AB"/>
    <w:rsid w:val="001C76CF"/>
    <w:rsid w:val="001C7BF2"/>
    <w:rsid w:val="001D073C"/>
    <w:rsid w:val="001D50F6"/>
    <w:rsid w:val="001E2B7B"/>
    <w:rsid w:val="001E3209"/>
    <w:rsid w:val="001E44EA"/>
    <w:rsid w:val="001E5AF2"/>
    <w:rsid w:val="001E7335"/>
    <w:rsid w:val="001E7599"/>
    <w:rsid w:val="001F0972"/>
    <w:rsid w:val="001F3B8B"/>
    <w:rsid w:val="002047E7"/>
    <w:rsid w:val="002056DD"/>
    <w:rsid w:val="00205EA3"/>
    <w:rsid w:val="00206D12"/>
    <w:rsid w:val="0021005C"/>
    <w:rsid w:val="0021158A"/>
    <w:rsid w:val="00211894"/>
    <w:rsid w:val="00211EFF"/>
    <w:rsid w:val="00212062"/>
    <w:rsid w:val="00213847"/>
    <w:rsid w:val="0021765A"/>
    <w:rsid w:val="00217937"/>
    <w:rsid w:val="00221C38"/>
    <w:rsid w:val="00222250"/>
    <w:rsid w:val="00223887"/>
    <w:rsid w:val="00226594"/>
    <w:rsid w:val="0023074C"/>
    <w:rsid w:val="00231D88"/>
    <w:rsid w:val="00231FD9"/>
    <w:rsid w:val="002375CC"/>
    <w:rsid w:val="00237FF4"/>
    <w:rsid w:val="00240214"/>
    <w:rsid w:val="002408D6"/>
    <w:rsid w:val="00241366"/>
    <w:rsid w:val="0024311A"/>
    <w:rsid w:val="00243C99"/>
    <w:rsid w:val="002506D7"/>
    <w:rsid w:val="00251398"/>
    <w:rsid w:val="00255B39"/>
    <w:rsid w:val="00255E34"/>
    <w:rsid w:val="0025690D"/>
    <w:rsid w:val="00256B0E"/>
    <w:rsid w:val="002601C2"/>
    <w:rsid w:val="002622B1"/>
    <w:rsid w:val="00263198"/>
    <w:rsid w:val="00264310"/>
    <w:rsid w:val="00265C82"/>
    <w:rsid w:val="00267353"/>
    <w:rsid w:val="00271045"/>
    <w:rsid w:val="002724B8"/>
    <w:rsid w:val="002726A2"/>
    <w:rsid w:val="00272D36"/>
    <w:rsid w:val="00273C88"/>
    <w:rsid w:val="002747C4"/>
    <w:rsid w:val="00276809"/>
    <w:rsid w:val="0027791B"/>
    <w:rsid w:val="00280BD3"/>
    <w:rsid w:val="0028186F"/>
    <w:rsid w:val="00283194"/>
    <w:rsid w:val="0028371E"/>
    <w:rsid w:val="00283F50"/>
    <w:rsid w:val="00284EEE"/>
    <w:rsid w:val="00286187"/>
    <w:rsid w:val="00290E07"/>
    <w:rsid w:val="00292FFC"/>
    <w:rsid w:val="0029421D"/>
    <w:rsid w:val="002942B2"/>
    <w:rsid w:val="002952B7"/>
    <w:rsid w:val="00295593"/>
    <w:rsid w:val="002A0287"/>
    <w:rsid w:val="002A0C16"/>
    <w:rsid w:val="002A1414"/>
    <w:rsid w:val="002A1639"/>
    <w:rsid w:val="002A2352"/>
    <w:rsid w:val="002A59B3"/>
    <w:rsid w:val="002A59CE"/>
    <w:rsid w:val="002A6934"/>
    <w:rsid w:val="002B066C"/>
    <w:rsid w:val="002B0ADD"/>
    <w:rsid w:val="002B1043"/>
    <w:rsid w:val="002B47F6"/>
    <w:rsid w:val="002B4D6E"/>
    <w:rsid w:val="002B5A17"/>
    <w:rsid w:val="002B7945"/>
    <w:rsid w:val="002C2E2C"/>
    <w:rsid w:val="002C7176"/>
    <w:rsid w:val="002C7D63"/>
    <w:rsid w:val="002D1C17"/>
    <w:rsid w:val="002D1DDC"/>
    <w:rsid w:val="002D2407"/>
    <w:rsid w:val="002D33C8"/>
    <w:rsid w:val="002D447E"/>
    <w:rsid w:val="002D493F"/>
    <w:rsid w:val="002E2FB8"/>
    <w:rsid w:val="002F1C66"/>
    <w:rsid w:val="002F21D9"/>
    <w:rsid w:val="002F3E76"/>
    <w:rsid w:val="002F4897"/>
    <w:rsid w:val="002F5D20"/>
    <w:rsid w:val="00300A95"/>
    <w:rsid w:val="0030102E"/>
    <w:rsid w:val="00301C66"/>
    <w:rsid w:val="00302D37"/>
    <w:rsid w:val="00302EC0"/>
    <w:rsid w:val="00303A0E"/>
    <w:rsid w:val="0030796A"/>
    <w:rsid w:val="00310B24"/>
    <w:rsid w:val="003139F5"/>
    <w:rsid w:val="003162E0"/>
    <w:rsid w:val="00320665"/>
    <w:rsid w:val="0032078F"/>
    <w:rsid w:val="003220FC"/>
    <w:rsid w:val="00324135"/>
    <w:rsid w:val="0032486B"/>
    <w:rsid w:val="00324B7D"/>
    <w:rsid w:val="0032683F"/>
    <w:rsid w:val="00330508"/>
    <w:rsid w:val="00334720"/>
    <w:rsid w:val="00337E18"/>
    <w:rsid w:val="003434F9"/>
    <w:rsid w:val="0034676A"/>
    <w:rsid w:val="00351166"/>
    <w:rsid w:val="003514A0"/>
    <w:rsid w:val="00351902"/>
    <w:rsid w:val="00351D29"/>
    <w:rsid w:val="003539F7"/>
    <w:rsid w:val="00353AFA"/>
    <w:rsid w:val="00353BC4"/>
    <w:rsid w:val="00355699"/>
    <w:rsid w:val="003566FD"/>
    <w:rsid w:val="00361E94"/>
    <w:rsid w:val="00362713"/>
    <w:rsid w:val="00363701"/>
    <w:rsid w:val="00364404"/>
    <w:rsid w:val="00364DA4"/>
    <w:rsid w:val="00366BEE"/>
    <w:rsid w:val="003700CD"/>
    <w:rsid w:val="00371B63"/>
    <w:rsid w:val="003746F2"/>
    <w:rsid w:val="00374761"/>
    <w:rsid w:val="003753FF"/>
    <w:rsid w:val="00376196"/>
    <w:rsid w:val="00376C26"/>
    <w:rsid w:val="00377D72"/>
    <w:rsid w:val="00380D4C"/>
    <w:rsid w:val="00381A2F"/>
    <w:rsid w:val="00381E2A"/>
    <w:rsid w:val="00381ED3"/>
    <w:rsid w:val="00382CAB"/>
    <w:rsid w:val="00383A79"/>
    <w:rsid w:val="00383DB3"/>
    <w:rsid w:val="00384004"/>
    <w:rsid w:val="003907AA"/>
    <w:rsid w:val="00390CD9"/>
    <w:rsid w:val="003919AF"/>
    <w:rsid w:val="00392C31"/>
    <w:rsid w:val="00394BB5"/>
    <w:rsid w:val="00394E44"/>
    <w:rsid w:val="00394FA6"/>
    <w:rsid w:val="003973BF"/>
    <w:rsid w:val="00397785"/>
    <w:rsid w:val="003A0167"/>
    <w:rsid w:val="003A02C4"/>
    <w:rsid w:val="003A0323"/>
    <w:rsid w:val="003A1956"/>
    <w:rsid w:val="003A2255"/>
    <w:rsid w:val="003A270B"/>
    <w:rsid w:val="003A3103"/>
    <w:rsid w:val="003A3CC5"/>
    <w:rsid w:val="003A4FF9"/>
    <w:rsid w:val="003A5C16"/>
    <w:rsid w:val="003A5CF3"/>
    <w:rsid w:val="003A6CA8"/>
    <w:rsid w:val="003B12B9"/>
    <w:rsid w:val="003B2D8C"/>
    <w:rsid w:val="003B2E0A"/>
    <w:rsid w:val="003B34EA"/>
    <w:rsid w:val="003B4A1E"/>
    <w:rsid w:val="003B4E0F"/>
    <w:rsid w:val="003B6093"/>
    <w:rsid w:val="003C1202"/>
    <w:rsid w:val="003C3A20"/>
    <w:rsid w:val="003C3B2C"/>
    <w:rsid w:val="003C561D"/>
    <w:rsid w:val="003C5D5F"/>
    <w:rsid w:val="003C6A1C"/>
    <w:rsid w:val="003D0593"/>
    <w:rsid w:val="003D07A0"/>
    <w:rsid w:val="003D1FAB"/>
    <w:rsid w:val="003D3056"/>
    <w:rsid w:val="003D3BD3"/>
    <w:rsid w:val="003D5315"/>
    <w:rsid w:val="003D6AF2"/>
    <w:rsid w:val="003E33F5"/>
    <w:rsid w:val="003E3E55"/>
    <w:rsid w:val="003E419D"/>
    <w:rsid w:val="003E68E6"/>
    <w:rsid w:val="003E7FB5"/>
    <w:rsid w:val="003F163F"/>
    <w:rsid w:val="003F751C"/>
    <w:rsid w:val="003F7AB0"/>
    <w:rsid w:val="003F7E9A"/>
    <w:rsid w:val="0040095C"/>
    <w:rsid w:val="004014AC"/>
    <w:rsid w:val="00401BA0"/>
    <w:rsid w:val="00401CE4"/>
    <w:rsid w:val="00402891"/>
    <w:rsid w:val="00403E13"/>
    <w:rsid w:val="0040491C"/>
    <w:rsid w:val="004072BE"/>
    <w:rsid w:val="00411ACE"/>
    <w:rsid w:val="00412B8E"/>
    <w:rsid w:val="0041494B"/>
    <w:rsid w:val="0041738A"/>
    <w:rsid w:val="004176ED"/>
    <w:rsid w:val="00417EA8"/>
    <w:rsid w:val="0042054D"/>
    <w:rsid w:val="00421C59"/>
    <w:rsid w:val="0042343F"/>
    <w:rsid w:val="004254F1"/>
    <w:rsid w:val="00426313"/>
    <w:rsid w:val="00426B47"/>
    <w:rsid w:val="004273F8"/>
    <w:rsid w:val="0043283E"/>
    <w:rsid w:val="00435488"/>
    <w:rsid w:val="004371E9"/>
    <w:rsid w:val="00441F71"/>
    <w:rsid w:val="00443E9D"/>
    <w:rsid w:val="0044497C"/>
    <w:rsid w:val="00446263"/>
    <w:rsid w:val="0045086B"/>
    <w:rsid w:val="004513A8"/>
    <w:rsid w:val="00455360"/>
    <w:rsid w:val="004568E2"/>
    <w:rsid w:val="00457BEF"/>
    <w:rsid w:val="004612E2"/>
    <w:rsid w:val="00462C14"/>
    <w:rsid w:val="00463E5F"/>
    <w:rsid w:val="004641FB"/>
    <w:rsid w:val="00465CC6"/>
    <w:rsid w:val="00467EFB"/>
    <w:rsid w:val="0047165F"/>
    <w:rsid w:val="004717E6"/>
    <w:rsid w:val="0047279F"/>
    <w:rsid w:val="004729C4"/>
    <w:rsid w:val="00474BEE"/>
    <w:rsid w:val="004758AA"/>
    <w:rsid w:val="004765D9"/>
    <w:rsid w:val="00477108"/>
    <w:rsid w:val="00477C43"/>
    <w:rsid w:val="00481B8B"/>
    <w:rsid w:val="004825CF"/>
    <w:rsid w:val="00484ACD"/>
    <w:rsid w:val="004863F8"/>
    <w:rsid w:val="004934B3"/>
    <w:rsid w:val="0049389D"/>
    <w:rsid w:val="00493988"/>
    <w:rsid w:val="00493FF5"/>
    <w:rsid w:val="0049615F"/>
    <w:rsid w:val="00496C45"/>
    <w:rsid w:val="004A2329"/>
    <w:rsid w:val="004A3349"/>
    <w:rsid w:val="004A466C"/>
    <w:rsid w:val="004A5647"/>
    <w:rsid w:val="004A6871"/>
    <w:rsid w:val="004A6E5E"/>
    <w:rsid w:val="004A6F23"/>
    <w:rsid w:val="004B3326"/>
    <w:rsid w:val="004B3D59"/>
    <w:rsid w:val="004B56C8"/>
    <w:rsid w:val="004B592C"/>
    <w:rsid w:val="004C03E1"/>
    <w:rsid w:val="004C38B8"/>
    <w:rsid w:val="004C4B67"/>
    <w:rsid w:val="004C4BB6"/>
    <w:rsid w:val="004C5434"/>
    <w:rsid w:val="004C5EE6"/>
    <w:rsid w:val="004C69B1"/>
    <w:rsid w:val="004D0CAC"/>
    <w:rsid w:val="004D1533"/>
    <w:rsid w:val="004D2630"/>
    <w:rsid w:val="004D2964"/>
    <w:rsid w:val="004D359B"/>
    <w:rsid w:val="004D432C"/>
    <w:rsid w:val="004D4EBA"/>
    <w:rsid w:val="004D70B4"/>
    <w:rsid w:val="004E4588"/>
    <w:rsid w:val="004E4C3E"/>
    <w:rsid w:val="004E5198"/>
    <w:rsid w:val="004E6073"/>
    <w:rsid w:val="004F0F30"/>
    <w:rsid w:val="004F1A70"/>
    <w:rsid w:val="004F1BE7"/>
    <w:rsid w:val="004F45A2"/>
    <w:rsid w:val="004F50C6"/>
    <w:rsid w:val="004F55BF"/>
    <w:rsid w:val="004F58FC"/>
    <w:rsid w:val="004F595E"/>
    <w:rsid w:val="004F760A"/>
    <w:rsid w:val="004F7752"/>
    <w:rsid w:val="004F7B2B"/>
    <w:rsid w:val="00500757"/>
    <w:rsid w:val="00500A18"/>
    <w:rsid w:val="005019E3"/>
    <w:rsid w:val="0050261A"/>
    <w:rsid w:val="0050417A"/>
    <w:rsid w:val="0050475F"/>
    <w:rsid w:val="00505AD2"/>
    <w:rsid w:val="00505CE2"/>
    <w:rsid w:val="00510287"/>
    <w:rsid w:val="005103F3"/>
    <w:rsid w:val="00511437"/>
    <w:rsid w:val="0051483D"/>
    <w:rsid w:val="0052215A"/>
    <w:rsid w:val="0052256A"/>
    <w:rsid w:val="00524133"/>
    <w:rsid w:val="005247F5"/>
    <w:rsid w:val="0052620B"/>
    <w:rsid w:val="0052648B"/>
    <w:rsid w:val="005267A4"/>
    <w:rsid w:val="00527CB5"/>
    <w:rsid w:val="0053177C"/>
    <w:rsid w:val="00532FDB"/>
    <w:rsid w:val="00535C49"/>
    <w:rsid w:val="00542F27"/>
    <w:rsid w:val="005431C2"/>
    <w:rsid w:val="00543D0F"/>
    <w:rsid w:val="005442F0"/>
    <w:rsid w:val="00544C71"/>
    <w:rsid w:val="00547CCC"/>
    <w:rsid w:val="005509E8"/>
    <w:rsid w:val="005518A7"/>
    <w:rsid w:val="0055281B"/>
    <w:rsid w:val="00553D85"/>
    <w:rsid w:val="00553F20"/>
    <w:rsid w:val="00554477"/>
    <w:rsid w:val="005550C7"/>
    <w:rsid w:val="0055586B"/>
    <w:rsid w:val="00555B55"/>
    <w:rsid w:val="005566DC"/>
    <w:rsid w:val="0056409B"/>
    <w:rsid w:val="00565880"/>
    <w:rsid w:val="00567678"/>
    <w:rsid w:val="0057152D"/>
    <w:rsid w:val="005736DD"/>
    <w:rsid w:val="00575549"/>
    <w:rsid w:val="005774F7"/>
    <w:rsid w:val="005778CC"/>
    <w:rsid w:val="005779F0"/>
    <w:rsid w:val="0058085F"/>
    <w:rsid w:val="005821A0"/>
    <w:rsid w:val="0058229C"/>
    <w:rsid w:val="005830A2"/>
    <w:rsid w:val="00584746"/>
    <w:rsid w:val="005863A2"/>
    <w:rsid w:val="005909D0"/>
    <w:rsid w:val="00592CDF"/>
    <w:rsid w:val="005966DA"/>
    <w:rsid w:val="00597294"/>
    <w:rsid w:val="005A0F4A"/>
    <w:rsid w:val="005A2BA1"/>
    <w:rsid w:val="005A2CDD"/>
    <w:rsid w:val="005A33F4"/>
    <w:rsid w:val="005A4489"/>
    <w:rsid w:val="005A5853"/>
    <w:rsid w:val="005A6A00"/>
    <w:rsid w:val="005A6B02"/>
    <w:rsid w:val="005B049B"/>
    <w:rsid w:val="005B2009"/>
    <w:rsid w:val="005B204B"/>
    <w:rsid w:val="005B6BA4"/>
    <w:rsid w:val="005C0D47"/>
    <w:rsid w:val="005C3D25"/>
    <w:rsid w:val="005C4B0C"/>
    <w:rsid w:val="005C5371"/>
    <w:rsid w:val="005C550E"/>
    <w:rsid w:val="005C6864"/>
    <w:rsid w:val="005D08A4"/>
    <w:rsid w:val="005D17F4"/>
    <w:rsid w:val="005D2448"/>
    <w:rsid w:val="005D28B6"/>
    <w:rsid w:val="005D35F4"/>
    <w:rsid w:val="005D3B37"/>
    <w:rsid w:val="005D42A1"/>
    <w:rsid w:val="005D5A9F"/>
    <w:rsid w:val="005E2BF2"/>
    <w:rsid w:val="005E355B"/>
    <w:rsid w:val="005E47DB"/>
    <w:rsid w:val="005E7C77"/>
    <w:rsid w:val="005E7E5C"/>
    <w:rsid w:val="005F01C1"/>
    <w:rsid w:val="005F1C03"/>
    <w:rsid w:val="005F73F0"/>
    <w:rsid w:val="00602697"/>
    <w:rsid w:val="00610051"/>
    <w:rsid w:val="00614ADE"/>
    <w:rsid w:val="00616794"/>
    <w:rsid w:val="00621DCA"/>
    <w:rsid w:val="00623C5E"/>
    <w:rsid w:val="00623CCD"/>
    <w:rsid w:val="00623D43"/>
    <w:rsid w:val="006251B7"/>
    <w:rsid w:val="00633E6A"/>
    <w:rsid w:val="00637358"/>
    <w:rsid w:val="00641C12"/>
    <w:rsid w:val="00641E63"/>
    <w:rsid w:val="00645563"/>
    <w:rsid w:val="00645632"/>
    <w:rsid w:val="00646CB0"/>
    <w:rsid w:val="006520F8"/>
    <w:rsid w:val="0065260C"/>
    <w:rsid w:val="006529E1"/>
    <w:rsid w:val="00653106"/>
    <w:rsid w:val="00654E73"/>
    <w:rsid w:val="006552C7"/>
    <w:rsid w:val="00656D80"/>
    <w:rsid w:val="0066072E"/>
    <w:rsid w:val="00660894"/>
    <w:rsid w:val="00660A94"/>
    <w:rsid w:val="00660C35"/>
    <w:rsid w:val="0066147D"/>
    <w:rsid w:val="00663C73"/>
    <w:rsid w:val="006644E5"/>
    <w:rsid w:val="006654A6"/>
    <w:rsid w:val="006658B8"/>
    <w:rsid w:val="00666EAB"/>
    <w:rsid w:val="00670E11"/>
    <w:rsid w:val="00670EC0"/>
    <w:rsid w:val="006721DC"/>
    <w:rsid w:val="00672C49"/>
    <w:rsid w:val="00673839"/>
    <w:rsid w:val="006759C7"/>
    <w:rsid w:val="00676228"/>
    <w:rsid w:val="00677E2A"/>
    <w:rsid w:val="00677EB7"/>
    <w:rsid w:val="00681C6F"/>
    <w:rsid w:val="00683F40"/>
    <w:rsid w:val="00684C53"/>
    <w:rsid w:val="00685C7C"/>
    <w:rsid w:val="006868E6"/>
    <w:rsid w:val="006879E1"/>
    <w:rsid w:val="006900A1"/>
    <w:rsid w:val="006905EA"/>
    <w:rsid w:val="006915E4"/>
    <w:rsid w:val="00694BE0"/>
    <w:rsid w:val="006959CF"/>
    <w:rsid w:val="006A043C"/>
    <w:rsid w:val="006A234C"/>
    <w:rsid w:val="006A24A6"/>
    <w:rsid w:val="006A2B4B"/>
    <w:rsid w:val="006A302E"/>
    <w:rsid w:val="006A3639"/>
    <w:rsid w:val="006A4A0F"/>
    <w:rsid w:val="006A4F89"/>
    <w:rsid w:val="006A6C2B"/>
    <w:rsid w:val="006A77CA"/>
    <w:rsid w:val="006B0CE9"/>
    <w:rsid w:val="006B4016"/>
    <w:rsid w:val="006B4259"/>
    <w:rsid w:val="006B4269"/>
    <w:rsid w:val="006B5522"/>
    <w:rsid w:val="006B6D83"/>
    <w:rsid w:val="006B741F"/>
    <w:rsid w:val="006B7B77"/>
    <w:rsid w:val="006C28FB"/>
    <w:rsid w:val="006C3DD6"/>
    <w:rsid w:val="006C4421"/>
    <w:rsid w:val="006C78C2"/>
    <w:rsid w:val="006D0188"/>
    <w:rsid w:val="006D12B5"/>
    <w:rsid w:val="006D14A2"/>
    <w:rsid w:val="006D21FB"/>
    <w:rsid w:val="006D6560"/>
    <w:rsid w:val="006E0A95"/>
    <w:rsid w:val="006E127C"/>
    <w:rsid w:val="006E15EA"/>
    <w:rsid w:val="006E1F17"/>
    <w:rsid w:val="006E23CC"/>
    <w:rsid w:val="006E60E7"/>
    <w:rsid w:val="006E6CF0"/>
    <w:rsid w:val="006E760E"/>
    <w:rsid w:val="006F03AE"/>
    <w:rsid w:val="006F115A"/>
    <w:rsid w:val="006F3ECE"/>
    <w:rsid w:val="006F4FA3"/>
    <w:rsid w:val="006F52AA"/>
    <w:rsid w:val="006F6EB8"/>
    <w:rsid w:val="006F72E3"/>
    <w:rsid w:val="007007DC"/>
    <w:rsid w:val="0071066D"/>
    <w:rsid w:val="00710BED"/>
    <w:rsid w:val="007116AD"/>
    <w:rsid w:val="00713B22"/>
    <w:rsid w:val="007141D0"/>
    <w:rsid w:val="00714F87"/>
    <w:rsid w:val="00715202"/>
    <w:rsid w:val="00715BC1"/>
    <w:rsid w:val="00721DD7"/>
    <w:rsid w:val="00722125"/>
    <w:rsid w:val="00726A78"/>
    <w:rsid w:val="00727041"/>
    <w:rsid w:val="00727D51"/>
    <w:rsid w:val="00730F9A"/>
    <w:rsid w:val="00731B0B"/>
    <w:rsid w:val="00737402"/>
    <w:rsid w:val="00740643"/>
    <w:rsid w:val="0074311C"/>
    <w:rsid w:val="00744697"/>
    <w:rsid w:val="00744A53"/>
    <w:rsid w:val="007452F5"/>
    <w:rsid w:val="007456CF"/>
    <w:rsid w:val="00746182"/>
    <w:rsid w:val="0074703D"/>
    <w:rsid w:val="00753D3A"/>
    <w:rsid w:val="00754917"/>
    <w:rsid w:val="00754F22"/>
    <w:rsid w:val="00756262"/>
    <w:rsid w:val="0075683F"/>
    <w:rsid w:val="00760B76"/>
    <w:rsid w:val="00763923"/>
    <w:rsid w:val="00765D1B"/>
    <w:rsid w:val="00771174"/>
    <w:rsid w:val="00773E86"/>
    <w:rsid w:val="00774B28"/>
    <w:rsid w:val="007756BB"/>
    <w:rsid w:val="00775B0C"/>
    <w:rsid w:val="00775D2E"/>
    <w:rsid w:val="00780136"/>
    <w:rsid w:val="00782398"/>
    <w:rsid w:val="00782BE4"/>
    <w:rsid w:val="0078409B"/>
    <w:rsid w:val="007842C5"/>
    <w:rsid w:val="007843C4"/>
    <w:rsid w:val="00786654"/>
    <w:rsid w:val="00786A2F"/>
    <w:rsid w:val="00790FDE"/>
    <w:rsid w:val="007919FC"/>
    <w:rsid w:val="00793A77"/>
    <w:rsid w:val="007952E7"/>
    <w:rsid w:val="007956BF"/>
    <w:rsid w:val="007957B6"/>
    <w:rsid w:val="00795985"/>
    <w:rsid w:val="0079735E"/>
    <w:rsid w:val="0079792A"/>
    <w:rsid w:val="007A104C"/>
    <w:rsid w:val="007A14C4"/>
    <w:rsid w:val="007A1790"/>
    <w:rsid w:val="007A479F"/>
    <w:rsid w:val="007A4948"/>
    <w:rsid w:val="007A5BAA"/>
    <w:rsid w:val="007B0085"/>
    <w:rsid w:val="007B382E"/>
    <w:rsid w:val="007B4BF1"/>
    <w:rsid w:val="007B5C40"/>
    <w:rsid w:val="007B5F9C"/>
    <w:rsid w:val="007B629A"/>
    <w:rsid w:val="007B7565"/>
    <w:rsid w:val="007B791F"/>
    <w:rsid w:val="007C074A"/>
    <w:rsid w:val="007C1A52"/>
    <w:rsid w:val="007C1D28"/>
    <w:rsid w:val="007C2D77"/>
    <w:rsid w:val="007C2FD8"/>
    <w:rsid w:val="007C359D"/>
    <w:rsid w:val="007C4646"/>
    <w:rsid w:val="007C4744"/>
    <w:rsid w:val="007C5AD2"/>
    <w:rsid w:val="007C6617"/>
    <w:rsid w:val="007C7DB6"/>
    <w:rsid w:val="007D1E1A"/>
    <w:rsid w:val="007D43BF"/>
    <w:rsid w:val="007D73B4"/>
    <w:rsid w:val="007E0E1E"/>
    <w:rsid w:val="007E2302"/>
    <w:rsid w:val="007E2806"/>
    <w:rsid w:val="007E40A0"/>
    <w:rsid w:val="007E4B16"/>
    <w:rsid w:val="007E6900"/>
    <w:rsid w:val="007E6F14"/>
    <w:rsid w:val="007E6F17"/>
    <w:rsid w:val="007E7ACE"/>
    <w:rsid w:val="007F16F5"/>
    <w:rsid w:val="007F17FB"/>
    <w:rsid w:val="007F2545"/>
    <w:rsid w:val="007F3841"/>
    <w:rsid w:val="007F4A45"/>
    <w:rsid w:val="007F5999"/>
    <w:rsid w:val="007F63B4"/>
    <w:rsid w:val="007F64DA"/>
    <w:rsid w:val="007F71C3"/>
    <w:rsid w:val="007F73A5"/>
    <w:rsid w:val="00800F13"/>
    <w:rsid w:val="00801F0B"/>
    <w:rsid w:val="00805406"/>
    <w:rsid w:val="00805D10"/>
    <w:rsid w:val="0080614F"/>
    <w:rsid w:val="00806560"/>
    <w:rsid w:val="0080696E"/>
    <w:rsid w:val="00806B2C"/>
    <w:rsid w:val="00810BCE"/>
    <w:rsid w:val="00811B6E"/>
    <w:rsid w:val="0081460F"/>
    <w:rsid w:val="00814B03"/>
    <w:rsid w:val="00817127"/>
    <w:rsid w:val="0081793F"/>
    <w:rsid w:val="00820FCD"/>
    <w:rsid w:val="008221CD"/>
    <w:rsid w:val="008233C0"/>
    <w:rsid w:val="0082411F"/>
    <w:rsid w:val="00825160"/>
    <w:rsid w:val="00825FF2"/>
    <w:rsid w:val="00827208"/>
    <w:rsid w:val="00827273"/>
    <w:rsid w:val="00830035"/>
    <w:rsid w:val="00830233"/>
    <w:rsid w:val="0083178D"/>
    <w:rsid w:val="00833AEB"/>
    <w:rsid w:val="008340C6"/>
    <w:rsid w:val="00835DE1"/>
    <w:rsid w:val="008375BC"/>
    <w:rsid w:val="00837E4C"/>
    <w:rsid w:val="008404C5"/>
    <w:rsid w:val="008407C9"/>
    <w:rsid w:val="00843305"/>
    <w:rsid w:val="00843967"/>
    <w:rsid w:val="00843F33"/>
    <w:rsid w:val="008449ED"/>
    <w:rsid w:val="00846564"/>
    <w:rsid w:val="00852257"/>
    <w:rsid w:val="008545C1"/>
    <w:rsid w:val="00854950"/>
    <w:rsid w:val="0085553B"/>
    <w:rsid w:val="00857647"/>
    <w:rsid w:val="0085787B"/>
    <w:rsid w:val="00857DFA"/>
    <w:rsid w:val="00860540"/>
    <w:rsid w:val="00861EDE"/>
    <w:rsid w:val="00863D6A"/>
    <w:rsid w:val="00866146"/>
    <w:rsid w:val="008706F8"/>
    <w:rsid w:val="0087101A"/>
    <w:rsid w:val="008711B6"/>
    <w:rsid w:val="008735D6"/>
    <w:rsid w:val="008743B3"/>
    <w:rsid w:val="00874D03"/>
    <w:rsid w:val="00875932"/>
    <w:rsid w:val="0088195F"/>
    <w:rsid w:val="00881C7F"/>
    <w:rsid w:val="00882BDD"/>
    <w:rsid w:val="00885071"/>
    <w:rsid w:val="00892AD7"/>
    <w:rsid w:val="00897709"/>
    <w:rsid w:val="008A070E"/>
    <w:rsid w:val="008A1DC2"/>
    <w:rsid w:val="008A5308"/>
    <w:rsid w:val="008A6138"/>
    <w:rsid w:val="008B2A34"/>
    <w:rsid w:val="008B35EA"/>
    <w:rsid w:val="008B6D7E"/>
    <w:rsid w:val="008C166D"/>
    <w:rsid w:val="008C42D5"/>
    <w:rsid w:val="008C523C"/>
    <w:rsid w:val="008C5CD6"/>
    <w:rsid w:val="008C63ED"/>
    <w:rsid w:val="008C723A"/>
    <w:rsid w:val="008D0758"/>
    <w:rsid w:val="008D2369"/>
    <w:rsid w:val="008D3383"/>
    <w:rsid w:val="008D3E68"/>
    <w:rsid w:val="008D5B18"/>
    <w:rsid w:val="008D5E9D"/>
    <w:rsid w:val="008D6B5A"/>
    <w:rsid w:val="008D7551"/>
    <w:rsid w:val="008E0499"/>
    <w:rsid w:val="008E0A9C"/>
    <w:rsid w:val="008E1F56"/>
    <w:rsid w:val="008E2654"/>
    <w:rsid w:val="008E2CE5"/>
    <w:rsid w:val="008E366E"/>
    <w:rsid w:val="008E5D66"/>
    <w:rsid w:val="008E7941"/>
    <w:rsid w:val="008F0F08"/>
    <w:rsid w:val="008F17D3"/>
    <w:rsid w:val="008F371B"/>
    <w:rsid w:val="008F4777"/>
    <w:rsid w:val="008F4D9B"/>
    <w:rsid w:val="008F780D"/>
    <w:rsid w:val="0090180E"/>
    <w:rsid w:val="0090510F"/>
    <w:rsid w:val="00906718"/>
    <w:rsid w:val="00906922"/>
    <w:rsid w:val="0090789D"/>
    <w:rsid w:val="009105E9"/>
    <w:rsid w:val="00911A65"/>
    <w:rsid w:val="00913370"/>
    <w:rsid w:val="00914168"/>
    <w:rsid w:val="00914CDC"/>
    <w:rsid w:val="0091568F"/>
    <w:rsid w:val="00917D7C"/>
    <w:rsid w:val="00921392"/>
    <w:rsid w:val="00925C7A"/>
    <w:rsid w:val="0092646F"/>
    <w:rsid w:val="00931641"/>
    <w:rsid w:val="00931C82"/>
    <w:rsid w:val="009334AD"/>
    <w:rsid w:val="009373F8"/>
    <w:rsid w:val="00937AAE"/>
    <w:rsid w:val="009405B1"/>
    <w:rsid w:val="009420E8"/>
    <w:rsid w:val="00942AD9"/>
    <w:rsid w:val="00945088"/>
    <w:rsid w:val="009463C9"/>
    <w:rsid w:val="00946570"/>
    <w:rsid w:val="00950280"/>
    <w:rsid w:val="00951636"/>
    <w:rsid w:val="009533D3"/>
    <w:rsid w:val="0096042E"/>
    <w:rsid w:val="00961DCD"/>
    <w:rsid w:val="009636AF"/>
    <w:rsid w:val="009645C0"/>
    <w:rsid w:val="00965161"/>
    <w:rsid w:val="00966F53"/>
    <w:rsid w:val="009717CD"/>
    <w:rsid w:val="00972400"/>
    <w:rsid w:val="00974271"/>
    <w:rsid w:val="0097434A"/>
    <w:rsid w:val="0097483F"/>
    <w:rsid w:val="00974D72"/>
    <w:rsid w:val="009754F8"/>
    <w:rsid w:val="009763AD"/>
    <w:rsid w:val="00981BBC"/>
    <w:rsid w:val="00990BC5"/>
    <w:rsid w:val="0099107F"/>
    <w:rsid w:val="00993745"/>
    <w:rsid w:val="00993FDB"/>
    <w:rsid w:val="00995851"/>
    <w:rsid w:val="0099591F"/>
    <w:rsid w:val="00995D11"/>
    <w:rsid w:val="009A21B3"/>
    <w:rsid w:val="009A2D91"/>
    <w:rsid w:val="009A3B86"/>
    <w:rsid w:val="009A5F5C"/>
    <w:rsid w:val="009A6DFB"/>
    <w:rsid w:val="009B1E7B"/>
    <w:rsid w:val="009B461A"/>
    <w:rsid w:val="009B4676"/>
    <w:rsid w:val="009B5092"/>
    <w:rsid w:val="009B5850"/>
    <w:rsid w:val="009B6501"/>
    <w:rsid w:val="009B67F7"/>
    <w:rsid w:val="009B76A4"/>
    <w:rsid w:val="009B7FF3"/>
    <w:rsid w:val="009C4983"/>
    <w:rsid w:val="009C4B31"/>
    <w:rsid w:val="009C59CF"/>
    <w:rsid w:val="009D159B"/>
    <w:rsid w:val="009D1D0B"/>
    <w:rsid w:val="009D7BD2"/>
    <w:rsid w:val="009E178B"/>
    <w:rsid w:val="009E4301"/>
    <w:rsid w:val="009E6119"/>
    <w:rsid w:val="009E6459"/>
    <w:rsid w:val="009E753C"/>
    <w:rsid w:val="009F7C7C"/>
    <w:rsid w:val="00A0174E"/>
    <w:rsid w:val="00A01FE7"/>
    <w:rsid w:val="00A0300D"/>
    <w:rsid w:val="00A036F4"/>
    <w:rsid w:val="00A0541E"/>
    <w:rsid w:val="00A054CD"/>
    <w:rsid w:val="00A05957"/>
    <w:rsid w:val="00A07C66"/>
    <w:rsid w:val="00A1293B"/>
    <w:rsid w:val="00A160A3"/>
    <w:rsid w:val="00A16B86"/>
    <w:rsid w:val="00A16B92"/>
    <w:rsid w:val="00A16E28"/>
    <w:rsid w:val="00A17462"/>
    <w:rsid w:val="00A21280"/>
    <w:rsid w:val="00A22E34"/>
    <w:rsid w:val="00A23CCE"/>
    <w:rsid w:val="00A253C3"/>
    <w:rsid w:val="00A25994"/>
    <w:rsid w:val="00A26D36"/>
    <w:rsid w:val="00A26E0E"/>
    <w:rsid w:val="00A27DF0"/>
    <w:rsid w:val="00A31492"/>
    <w:rsid w:val="00A32EAE"/>
    <w:rsid w:val="00A33011"/>
    <w:rsid w:val="00A33112"/>
    <w:rsid w:val="00A37ABE"/>
    <w:rsid w:val="00A4184B"/>
    <w:rsid w:val="00A41D51"/>
    <w:rsid w:val="00A43240"/>
    <w:rsid w:val="00A43736"/>
    <w:rsid w:val="00A447F7"/>
    <w:rsid w:val="00A449C5"/>
    <w:rsid w:val="00A454BD"/>
    <w:rsid w:val="00A45CD1"/>
    <w:rsid w:val="00A45EB6"/>
    <w:rsid w:val="00A52B97"/>
    <w:rsid w:val="00A52C8C"/>
    <w:rsid w:val="00A53644"/>
    <w:rsid w:val="00A53D02"/>
    <w:rsid w:val="00A53FE1"/>
    <w:rsid w:val="00A54838"/>
    <w:rsid w:val="00A55E8D"/>
    <w:rsid w:val="00A55EF2"/>
    <w:rsid w:val="00A56630"/>
    <w:rsid w:val="00A57351"/>
    <w:rsid w:val="00A5767A"/>
    <w:rsid w:val="00A601F6"/>
    <w:rsid w:val="00A6151D"/>
    <w:rsid w:val="00A61889"/>
    <w:rsid w:val="00A6218F"/>
    <w:rsid w:val="00A6273D"/>
    <w:rsid w:val="00A640DC"/>
    <w:rsid w:val="00A64DFF"/>
    <w:rsid w:val="00A6553C"/>
    <w:rsid w:val="00A66CB4"/>
    <w:rsid w:val="00A67379"/>
    <w:rsid w:val="00A70CEF"/>
    <w:rsid w:val="00A7297A"/>
    <w:rsid w:val="00A73062"/>
    <w:rsid w:val="00A7475D"/>
    <w:rsid w:val="00A75609"/>
    <w:rsid w:val="00A8142C"/>
    <w:rsid w:val="00A81843"/>
    <w:rsid w:val="00A81FD4"/>
    <w:rsid w:val="00A82402"/>
    <w:rsid w:val="00A8261A"/>
    <w:rsid w:val="00A8442D"/>
    <w:rsid w:val="00A84586"/>
    <w:rsid w:val="00A8590F"/>
    <w:rsid w:val="00A86109"/>
    <w:rsid w:val="00A9115C"/>
    <w:rsid w:val="00A9151F"/>
    <w:rsid w:val="00A92AD6"/>
    <w:rsid w:val="00A95256"/>
    <w:rsid w:val="00A9665D"/>
    <w:rsid w:val="00A96980"/>
    <w:rsid w:val="00A96CB5"/>
    <w:rsid w:val="00A9723A"/>
    <w:rsid w:val="00A97309"/>
    <w:rsid w:val="00AA2222"/>
    <w:rsid w:val="00AA3005"/>
    <w:rsid w:val="00AA34A6"/>
    <w:rsid w:val="00AA48EA"/>
    <w:rsid w:val="00AA640D"/>
    <w:rsid w:val="00AA7051"/>
    <w:rsid w:val="00AA7123"/>
    <w:rsid w:val="00AB0777"/>
    <w:rsid w:val="00AB0AF6"/>
    <w:rsid w:val="00AB0E87"/>
    <w:rsid w:val="00AB11E6"/>
    <w:rsid w:val="00AB1B00"/>
    <w:rsid w:val="00AB1E8E"/>
    <w:rsid w:val="00AB2797"/>
    <w:rsid w:val="00AB28F7"/>
    <w:rsid w:val="00AB5698"/>
    <w:rsid w:val="00AB7FE4"/>
    <w:rsid w:val="00AC2145"/>
    <w:rsid w:val="00AC2883"/>
    <w:rsid w:val="00AC28F8"/>
    <w:rsid w:val="00AC3864"/>
    <w:rsid w:val="00AC4291"/>
    <w:rsid w:val="00AC47F4"/>
    <w:rsid w:val="00AD321E"/>
    <w:rsid w:val="00AD5154"/>
    <w:rsid w:val="00AD584D"/>
    <w:rsid w:val="00AD79C2"/>
    <w:rsid w:val="00AE1542"/>
    <w:rsid w:val="00AE3636"/>
    <w:rsid w:val="00AE4197"/>
    <w:rsid w:val="00AE46EB"/>
    <w:rsid w:val="00AE57E8"/>
    <w:rsid w:val="00AE59E4"/>
    <w:rsid w:val="00AE6333"/>
    <w:rsid w:val="00AF1693"/>
    <w:rsid w:val="00AF20BC"/>
    <w:rsid w:val="00AF3228"/>
    <w:rsid w:val="00AF3344"/>
    <w:rsid w:val="00AF4206"/>
    <w:rsid w:val="00AF4423"/>
    <w:rsid w:val="00AF48FF"/>
    <w:rsid w:val="00AF50AD"/>
    <w:rsid w:val="00AF6908"/>
    <w:rsid w:val="00B00FF7"/>
    <w:rsid w:val="00B015E1"/>
    <w:rsid w:val="00B03D5D"/>
    <w:rsid w:val="00B06162"/>
    <w:rsid w:val="00B06FF2"/>
    <w:rsid w:val="00B141CE"/>
    <w:rsid w:val="00B1441B"/>
    <w:rsid w:val="00B15010"/>
    <w:rsid w:val="00B163F1"/>
    <w:rsid w:val="00B1699A"/>
    <w:rsid w:val="00B20D35"/>
    <w:rsid w:val="00B2163B"/>
    <w:rsid w:val="00B21BBC"/>
    <w:rsid w:val="00B21CF6"/>
    <w:rsid w:val="00B22FD5"/>
    <w:rsid w:val="00B2458F"/>
    <w:rsid w:val="00B268E0"/>
    <w:rsid w:val="00B34DAA"/>
    <w:rsid w:val="00B37FD7"/>
    <w:rsid w:val="00B41837"/>
    <w:rsid w:val="00B45952"/>
    <w:rsid w:val="00B46D9B"/>
    <w:rsid w:val="00B5002F"/>
    <w:rsid w:val="00B50CD6"/>
    <w:rsid w:val="00B5101B"/>
    <w:rsid w:val="00B511E9"/>
    <w:rsid w:val="00B52165"/>
    <w:rsid w:val="00B52616"/>
    <w:rsid w:val="00B543A4"/>
    <w:rsid w:val="00B54C88"/>
    <w:rsid w:val="00B56B4C"/>
    <w:rsid w:val="00B606F8"/>
    <w:rsid w:val="00B619E1"/>
    <w:rsid w:val="00B61A0E"/>
    <w:rsid w:val="00B62CA1"/>
    <w:rsid w:val="00B64ACC"/>
    <w:rsid w:val="00B7061D"/>
    <w:rsid w:val="00B75590"/>
    <w:rsid w:val="00B76382"/>
    <w:rsid w:val="00B767AC"/>
    <w:rsid w:val="00B77306"/>
    <w:rsid w:val="00B77C0C"/>
    <w:rsid w:val="00B80A56"/>
    <w:rsid w:val="00B82344"/>
    <w:rsid w:val="00B84E53"/>
    <w:rsid w:val="00B854A8"/>
    <w:rsid w:val="00B860E5"/>
    <w:rsid w:val="00B86911"/>
    <w:rsid w:val="00B9005B"/>
    <w:rsid w:val="00B90ED5"/>
    <w:rsid w:val="00B9518A"/>
    <w:rsid w:val="00B9534C"/>
    <w:rsid w:val="00B9648C"/>
    <w:rsid w:val="00B97990"/>
    <w:rsid w:val="00BA06A3"/>
    <w:rsid w:val="00BA0CE6"/>
    <w:rsid w:val="00BA1022"/>
    <w:rsid w:val="00BA2861"/>
    <w:rsid w:val="00BA29BE"/>
    <w:rsid w:val="00BA2C31"/>
    <w:rsid w:val="00BA2CF6"/>
    <w:rsid w:val="00BA3B1C"/>
    <w:rsid w:val="00BA6A0E"/>
    <w:rsid w:val="00BA7437"/>
    <w:rsid w:val="00BB04C8"/>
    <w:rsid w:val="00BB106D"/>
    <w:rsid w:val="00BB643D"/>
    <w:rsid w:val="00BC2203"/>
    <w:rsid w:val="00BC4662"/>
    <w:rsid w:val="00BC4750"/>
    <w:rsid w:val="00BC5B6F"/>
    <w:rsid w:val="00BC6FDF"/>
    <w:rsid w:val="00BC7425"/>
    <w:rsid w:val="00BD0F52"/>
    <w:rsid w:val="00BD128E"/>
    <w:rsid w:val="00BD28F7"/>
    <w:rsid w:val="00BD45AF"/>
    <w:rsid w:val="00BD748C"/>
    <w:rsid w:val="00BE1D02"/>
    <w:rsid w:val="00BE2EF0"/>
    <w:rsid w:val="00BE6F4F"/>
    <w:rsid w:val="00BE731B"/>
    <w:rsid w:val="00BE7B53"/>
    <w:rsid w:val="00BF1AA1"/>
    <w:rsid w:val="00BF1C55"/>
    <w:rsid w:val="00BF3904"/>
    <w:rsid w:val="00BF3B84"/>
    <w:rsid w:val="00BF5050"/>
    <w:rsid w:val="00BF5442"/>
    <w:rsid w:val="00BF7EBD"/>
    <w:rsid w:val="00BF7FA3"/>
    <w:rsid w:val="00C0033A"/>
    <w:rsid w:val="00C009E2"/>
    <w:rsid w:val="00C00B53"/>
    <w:rsid w:val="00C01108"/>
    <w:rsid w:val="00C0146F"/>
    <w:rsid w:val="00C02C83"/>
    <w:rsid w:val="00C04818"/>
    <w:rsid w:val="00C04E7A"/>
    <w:rsid w:val="00C07647"/>
    <w:rsid w:val="00C10834"/>
    <w:rsid w:val="00C10E5B"/>
    <w:rsid w:val="00C117F1"/>
    <w:rsid w:val="00C11F47"/>
    <w:rsid w:val="00C143B7"/>
    <w:rsid w:val="00C14C9F"/>
    <w:rsid w:val="00C14E75"/>
    <w:rsid w:val="00C17647"/>
    <w:rsid w:val="00C21669"/>
    <w:rsid w:val="00C229AB"/>
    <w:rsid w:val="00C248C8"/>
    <w:rsid w:val="00C24E4E"/>
    <w:rsid w:val="00C275FF"/>
    <w:rsid w:val="00C31003"/>
    <w:rsid w:val="00C3130B"/>
    <w:rsid w:val="00C3500C"/>
    <w:rsid w:val="00C364E9"/>
    <w:rsid w:val="00C37EC6"/>
    <w:rsid w:val="00C40CA3"/>
    <w:rsid w:val="00C40F77"/>
    <w:rsid w:val="00C41388"/>
    <w:rsid w:val="00C41BB6"/>
    <w:rsid w:val="00C432E9"/>
    <w:rsid w:val="00C43F54"/>
    <w:rsid w:val="00C4422F"/>
    <w:rsid w:val="00C47153"/>
    <w:rsid w:val="00C50145"/>
    <w:rsid w:val="00C506B0"/>
    <w:rsid w:val="00C54055"/>
    <w:rsid w:val="00C553A3"/>
    <w:rsid w:val="00C561C0"/>
    <w:rsid w:val="00C56FB4"/>
    <w:rsid w:val="00C57817"/>
    <w:rsid w:val="00C579EC"/>
    <w:rsid w:val="00C57FE0"/>
    <w:rsid w:val="00C63FF4"/>
    <w:rsid w:val="00C659DE"/>
    <w:rsid w:val="00C676C2"/>
    <w:rsid w:val="00C676C8"/>
    <w:rsid w:val="00C7076E"/>
    <w:rsid w:val="00C71653"/>
    <w:rsid w:val="00C723D8"/>
    <w:rsid w:val="00C72C21"/>
    <w:rsid w:val="00C75910"/>
    <w:rsid w:val="00C7654D"/>
    <w:rsid w:val="00C76B68"/>
    <w:rsid w:val="00C80B8A"/>
    <w:rsid w:val="00C81822"/>
    <w:rsid w:val="00C81BA9"/>
    <w:rsid w:val="00C81F21"/>
    <w:rsid w:val="00C82628"/>
    <w:rsid w:val="00C82964"/>
    <w:rsid w:val="00C83005"/>
    <w:rsid w:val="00C8543F"/>
    <w:rsid w:val="00C874B2"/>
    <w:rsid w:val="00C906EA"/>
    <w:rsid w:val="00C91970"/>
    <w:rsid w:val="00C92332"/>
    <w:rsid w:val="00C93655"/>
    <w:rsid w:val="00C96BD9"/>
    <w:rsid w:val="00CA1029"/>
    <w:rsid w:val="00CA11FF"/>
    <w:rsid w:val="00CA250A"/>
    <w:rsid w:val="00CA31AA"/>
    <w:rsid w:val="00CA4EBA"/>
    <w:rsid w:val="00CB21BD"/>
    <w:rsid w:val="00CB3649"/>
    <w:rsid w:val="00CB4820"/>
    <w:rsid w:val="00CB4A54"/>
    <w:rsid w:val="00CB5099"/>
    <w:rsid w:val="00CB6199"/>
    <w:rsid w:val="00CB7B8B"/>
    <w:rsid w:val="00CC0740"/>
    <w:rsid w:val="00CC1298"/>
    <w:rsid w:val="00CC136F"/>
    <w:rsid w:val="00CC464A"/>
    <w:rsid w:val="00CC6ACC"/>
    <w:rsid w:val="00CC7B94"/>
    <w:rsid w:val="00CD179C"/>
    <w:rsid w:val="00CD310B"/>
    <w:rsid w:val="00CD3D9C"/>
    <w:rsid w:val="00CD4341"/>
    <w:rsid w:val="00CE50AE"/>
    <w:rsid w:val="00CE72EE"/>
    <w:rsid w:val="00CF466D"/>
    <w:rsid w:val="00CF4DA1"/>
    <w:rsid w:val="00CF4F1A"/>
    <w:rsid w:val="00CF52D3"/>
    <w:rsid w:val="00CF5924"/>
    <w:rsid w:val="00CF6B38"/>
    <w:rsid w:val="00CF6BB8"/>
    <w:rsid w:val="00CF708D"/>
    <w:rsid w:val="00D02223"/>
    <w:rsid w:val="00D04408"/>
    <w:rsid w:val="00D05E6B"/>
    <w:rsid w:val="00D05F9C"/>
    <w:rsid w:val="00D0630A"/>
    <w:rsid w:val="00D1023A"/>
    <w:rsid w:val="00D116FF"/>
    <w:rsid w:val="00D1420D"/>
    <w:rsid w:val="00D149F8"/>
    <w:rsid w:val="00D1565E"/>
    <w:rsid w:val="00D15F1C"/>
    <w:rsid w:val="00D1607E"/>
    <w:rsid w:val="00D1695E"/>
    <w:rsid w:val="00D17C30"/>
    <w:rsid w:val="00D20904"/>
    <w:rsid w:val="00D20BBE"/>
    <w:rsid w:val="00D2104B"/>
    <w:rsid w:val="00D21D2F"/>
    <w:rsid w:val="00D22C2A"/>
    <w:rsid w:val="00D23A34"/>
    <w:rsid w:val="00D24BE6"/>
    <w:rsid w:val="00D26BAC"/>
    <w:rsid w:val="00D277B3"/>
    <w:rsid w:val="00D32E29"/>
    <w:rsid w:val="00D32E2E"/>
    <w:rsid w:val="00D33AD3"/>
    <w:rsid w:val="00D35F85"/>
    <w:rsid w:val="00D35FC6"/>
    <w:rsid w:val="00D3627D"/>
    <w:rsid w:val="00D379D1"/>
    <w:rsid w:val="00D402A4"/>
    <w:rsid w:val="00D42155"/>
    <w:rsid w:val="00D4327C"/>
    <w:rsid w:val="00D43722"/>
    <w:rsid w:val="00D43766"/>
    <w:rsid w:val="00D44179"/>
    <w:rsid w:val="00D457F4"/>
    <w:rsid w:val="00D45E24"/>
    <w:rsid w:val="00D46072"/>
    <w:rsid w:val="00D4723D"/>
    <w:rsid w:val="00D506B9"/>
    <w:rsid w:val="00D5152E"/>
    <w:rsid w:val="00D52788"/>
    <w:rsid w:val="00D55684"/>
    <w:rsid w:val="00D56117"/>
    <w:rsid w:val="00D57792"/>
    <w:rsid w:val="00D57EFA"/>
    <w:rsid w:val="00D61D33"/>
    <w:rsid w:val="00D6272D"/>
    <w:rsid w:val="00D62BE2"/>
    <w:rsid w:val="00D62F25"/>
    <w:rsid w:val="00D630EE"/>
    <w:rsid w:val="00D6486E"/>
    <w:rsid w:val="00D64997"/>
    <w:rsid w:val="00D66342"/>
    <w:rsid w:val="00D679F0"/>
    <w:rsid w:val="00D70D78"/>
    <w:rsid w:val="00D71B0B"/>
    <w:rsid w:val="00D7321C"/>
    <w:rsid w:val="00D7333F"/>
    <w:rsid w:val="00D758B5"/>
    <w:rsid w:val="00D75BE2"/>
    <w:rsid w:val="00D772DD"/>
    <w:rsid w:val="00D77D48"/>
    <w:rsid w:val="00D8033D"/>
    <w:rsid w:val="00D820BE"/>
    <w:rsid w:val="00D84EC2"/>
    <w:rsid w:val="00D879A3"/>
    <w:rsid w:val="00D904B3"/>
    <w:rsid w:val="00D930D9"/>
    <w:rsid w:val="00DA0049"/>
    <w:rsid w:val="00DA0911"/>
    <w:rsid w:val="00DA4171"/>
    <w:rsid w:val="00DA51DB"/>
    <w:rsid w:val="00DA6C73"/>
    <w:rsid w:val="00DA7B79"/>
    <w:rsid w:val="00DB13BA"/>
    <w:rsid w:val="00DB1E1D"/>
    <w:rsid w:val="00DB527E"/>
    <w:rsid w:val="00DB56FA"/>
    <w:rsid w:val="00DB5FB4"/>
    <w:rsid w:val="00DB623C"/>
    <w:rsid w:val="00DB7CE2"/>
    <w:rsid w:val="00DB7E47"/>
    <w:rsid w:val="00DC0BD0"/>
    <w:rsid w:val="00DC11B0"/>
    <w:rsid w:val="00DC18E1"/>
    <w:rsid w:val="00DC1A5C"/>
    <w:rsid w:val="00DC1A69"/>
    <w:rsid w:val="00DC1BCB"/>
    <w:rsid w:val="00DC4159"/>
    <w:rsid w:val="00DC4E63"/>
    <w:rsid w:val="00DC5679"/>
    <w:rsid w:val="00DC60E8"/>
    <w:rsid w:val="00DC7C46"/>
    <w:rsid w:val="00DC7F9A"/>
    <w:rsid w:val="00DD14C5"/>
    <w:rsid w:val="00DD256F"/>
    <w:rsid w:val="00DD258D"/>
    <w:rsid w:val="00DD4658"/>
    <w:rsid w:val="00DD4982"/>
    <w:rsid w:val="00DD4C01"/>
    <w:rsid w:val="00DD5F20"/>
    <w:rsid w:val="00DE195A"/>
    <w:rsid w:val="00DE1C64"/>
    <w:rsid w:val="00DE4DA7"/>
    <w:rsid w:val="00DE51C3"/>
    <w:rsid w:val="00DF1E71"/>
    <w:rsid w:val="00DF2085"/>
    <w:rsid w:val="00DF2CB2"/>
    <w:rsid w:val="00DF384C"/>
    <w:rsid w:val="00DF5321"/>
    <w:rsid w:val="00DF5C8C"/>
    <w:rsid w:val="00DF601E"/>
    <w:rsid w:val="00DF6928"/>
    <w:rsid w:val="00DF76D2"/>
    <w:rsid w:val="00E016DE"/>
    <w:rsid w:val="00E01CE1"/>
    <w:rsid w:val="00E04D07"/>
    <w:rsid w:val="00E07A7F"/>
    <w:rsid w:val="00E07E89"/>
    <w:rsid w:val="00E10324"/>
    <w:rsid w:val="00E12A97"/>
    <w:rsid w:val="00E13AA3"/>
    <w:rsid w:val="00E13B41"/>
    <w:rsid w:val="00E150A8"/>
    <w:rsid w:val="00E16925"/>
    <w:rsid w:val="00E25A4D"/>
    <w:rsid w:val="00E358BC"/>
    <w:rsid w:val="00E3739D"/>
    <w:rsid w:val="00E40E5E"/>
    <w:rsid w:val="00E42273"/>
    <w:rsid w:val="00E42620"/>
    <w:rsid w:val="00E42733"/>
    <w:rsid w:val="00E43A17"/>
    <w:rsid w:val="00E44517"/>
    <w:rsid w:val="00E45858"/>
    <w:rsid w:val="00E4623C"/>
    <w:rsid w:val="00E51223"/>
    <w:rsid w:val="00E51637"/>
    <w:rsid w:val="00E537B6"/>
    <w:rsid w:val="00E54069"/>
    <w:rsid w:val="00E54885"/>
    <w:rsid w:val="00E549E6"/>
    <w:rsid w:val="00E61F3B"/>
    <w:rsid w:val="00E67428"/>
    <w:rsid w:val="00E67D64"/>
    <w:rsid w:val="00E70CEF"/>
    <w:rsid w:val="00E71608"/>
    <w:rsid w:val="00E72069"/>
    <w:rsid w:val="00E72FEC"/>
    <w:rsid w:val="00E730F6"/>
    <w:rsid w:val="00E7525F"/>
    <w:rsid w:val="00E77B85"/>
    <w:rsid w:val="00E77F04"/>
    <w:rsid w:val="00E8032E"/>
    <w:rsid w:val="00E80796"/>
    <w:rsid w:val="00E810EE"/>
    <w:rsid w:val="00E81B5A"/>
    <w:rsid w:val="00E8257F"/>
    <w:rsid w:val="00E84A1D"/>
    <w:rsid w:val="00E84C75"/>
    <w:rsid w:val="00E87317"/>
    <w:rsid w:val="00E87579"/>
    <w:rsid w:val="00E9176D"/>
    <w:rsid w:val="00E94C6E"/>
    <w:rsid w:val="00E95B4D"/>
    <w:rsid w:val="00E95E87"/>
    <w:rsid w:val="00E96439"/>
    <w:rsid w:val="00EA00AC"/>
    <w:rsid w:val="00EA4523"/>
    <w:rsid w:val="00EA49E5"/>
    <w:rsid w:val="00EA68F7"/>
    <w:rsid w:val="00EA6DE3"/>
    <w:rsid w:val="00EB084E"/>
    <w:rsid w:val="00EB13BC"/>
    <w:rsid w:val="00EB1877"/>
    <w:rsid w:val="00EB43BE"/>
    <w:rsid w:val="00EB44B3"/>
    <w:rsid w:val="00EB6E64"/>
    <w:rsid w:val="00EB782F"/>
    <w:rsid w:val="00EC0A64"/>
    <w:rsid w:val="00EC1FFC"/>
    <w:rsid w:val="00EC31D2"/>
    <w:rsid w:val="00ED0869"/>
    <w:rsid w:val="00ED505B"/>
    <w:rsid w:val="00ED53C6"/>
    <w:rsid w:val="00EE0A7C"/>
    <w:rsid w:val="00EE2BD5"/>
    <w:rsid w:val="00EE3EF5"/>
    <w:rsid w:val="00EE4757"/>
    <w:rsid w:val="00EE4AC4"/>
    <w:rsid w:val="00EE6AC7"/>
    <w:rsid w:val="00EE709C"/>
    <w:rsid w:val="00EF1054"/>
    <w:rsid w:val="00EF17A1"/>
    <w:rsid w:val="00EF35B5"/>
    <w:rsid w:val="00EF4699"/>
    <w:rsid w:val="00EF6863"/>
    <w:rsid w:val="00F00895"/>
    <w:rsid w:val="00F00C51"/>
    <w:rsid w:val="00F023B6"/>
    <w:rsid w:val="00F024EE"/>
    <w:rsid w:val="00F05167"/>
    <w:rsid w:val="00F10066"/>
    <w:rsid w:val="00F124DC"/>
    <w:rsid w:val="00F16431"/>
    <w:rsid w:val="00F171CB"/>
    <w:rsid w:val="00F209D8"/>
    <w:rsid w:val="00F20A24"/>
    <w:rsid w:val="00F24DE8"/>
    <w:rsid w:val="00F275EF"/>
    <w:rsid w:val="00F2772E"/>
    <w:rsid w:val="00F33CC8"/>
    <w:rsid w:val="00F35256"/>
    <w:rsid w:val="00F35271"/>
    <w:rsid w:val="00F363FB"/>
    <w:rsid w:val="00F36AF7"/>
    <w:rsid w:val="00F37C7A"/>
    <w:rsid w:val="00F40293"/>
    <w:rsid w:val="00F405E3"/>
    <w:rsid w:val="00F43337"/>
    <w:rsid w:val="00F44070"/>
    <w:rsid w:val="00F45A2C"/>
    <w:rsid w:val="00F46933"/>
    <w:rsid w:val="00F55BF5"/>
    <w:rsid w:val="00F568C7"/>
    <w:rsid w:val="00F60296"/>
    <w:rsid w:val="00F61847"/>
    <w:rsid w:val="00F62244"/>
    <w:rsid w:val="00F622BF"/>
    <w:rsid w:val="00F62A94"/>
    <w:rsid w:val="00F6729F"/>
    <w:rsid w:val="00F7092C"/>
    <w:rsid w:val="00F7264D"/>
    <w:rsid w:val="00F736E6"/>
    <w:rsid w:val="00F75755"/>
    <w:rsid w:val="00F75C44"/>
    <w:rsid w:val="00F7741B"/>
    <w:rsid w:val="00F80721"/>
    <w:rsid w:val="00F8260C"/>
    <w:rsid w:val="00F8454E"/>
    <w:rsid w:val="00F85214"/>
    <w:rsid w:val="00F85526"/>
    <w:rsid w:val="00F868E2"/>
    <w:rsid w:val="00F86911"/>
    <w:rsid w:val="00F86933"/>
    <w:rsid w:val="00F87E77"/>
    <w:rsid w:val="00F91496"/>
    <w:rsid w:val="00F9329C"/>
    <w:rsid w:val="00F946E4"/>
    <w:rsid w:val="00F95130"/>
    <w:rsid w:val="00F95364"/>
    <w:rsid w:val="00F95578"/>
    <w:rsid w:val="00F97A4E"/>
    <w:rsid w:val="00FA2497"/>
    <w:rsid w:val="00FA25CA"/>
    <w:rsid w:val="00FA2E54"/>
    <w:rsid w:val="00FA3204"/>
    <w:rsid w:val="00FA47D4"/>
    <w:rsid w:val="00FA4E8B"/>
    <w:rsid w:val="00FA6125"/>
    <w:rsid w:val="00FA6BC4"/>
    <w:rsid w:val="00FB123D"/>
    <w:rsid w:val="00FB1C38"/>
    <w:rsid w:val="00FB3B7E"/>
    <w:rsid w:val="00FB3D5C"/>
    <w:rsid w:val="00FB4B64"/>
    <w:rsid w:val="00FC1C1B"/>
    <w:rsid w:val="00FC4108"/>
    <w:rsid w:val="00FC5995"/>
    <w:rsid w:val="00FC5BDA"/>
    <w:rsid w:val="00FC65D2"/>
    <w:rsid w:val="00FC6B13"/>
    <w:rsid w:val="00FC7367"/>
    <w:rsid w:val="00FD0558"/>
    <w:rsid w:val="00FD2472"/>
    <w:rsid w:val="00FD6B15"/>
    <w:rsid w:val="00FE11FF"/>
    <w:rsid w:val="00FE14F6"/>
    <w:rsid w:val="00FE443A"/>
    <w:rsid w:val="00FE7484"/>
    <w:rsid w:val="00FF0056"/>
    <w:rsid w:val="00FF0AB0"/>
    <w:rsid w:val="00FF171D"/>
    <w:rsid w:val="00FF2F2D"/>
    <w:rsid w:val="00FF41B2"/>
    <w:rsid w:val="00FF50D1"/>
    <w:rsid w:val="00FF57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04C5BD"/>
  <w15:chartTrackingRefBased/>
  <w15:docId w15:val="{297BB3A8-78DB-FE42-8EB7-A8D8D286E2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8F4777"/>
    <w:pPr>
      <w:spacing w:after="0" w:line="240" w:lineRule="auto"/>
    </w:pPr>
    <w:rPr>
      <w:rFonts w:ascii="Times New Roman" w:eastAsia="Times New Roman" w:hAnsi="Times New Roman" w:cs="Times New Roman"/>
      <w:sz w:val="24"/>
      <w:szCs w:val="24"/>
    </w:rPr>
  </w:style>
  <w:style w:type="paragraph" w:styleId="Heading1">
    <w:name w:val="heading 1"/>
    <w:basedOn w:val="Normal"/>
    <w:link w:val="Heading1Char"/>
    <w:uiPriority w:val="9"/>
    <w:qFormat/>
    <w:rsid w:val="00727041"/>
    <w:pPr>
      <w:numPr>
        <w:numId w:val="41"/>
      </w:numPr>
      <w:spacing w:before="100" w:beforeAutospacing="1" w:after="100" w:afterAutospacing="1"/>
      <w:outlineLvl w:val="0"/>
    </w:pPr>
    <w:rPr>
      <w:b/>
      <w:bCs/>
      <w:kern w:val="36"/>
      <w:sz w:val="28"/>
      <w:szCs w:val="28"/>
    </w:rPr>
  </w:style>
  <w:style w:type="paragraph" w:styleId="Heading2">
    <w:name w:val="heading 2"/>
    <w:basedOn w:val="Normal"/>
    <w:next w:val="Normal"/>
    <w:link w:val="Heading2Char"/>
    <w:uiPriority w:val="9"/>
    <w:unhideWhenUsed/>
    <w:qFormat/>
    <w:rsid w:val="006529E1"/>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4">
    <w:name w:val="heading 4"/>
    <w:basedOn w:val="Normal"/>
    <w:next w:val="Normal"/>
    <w:link w:val="Heading4Char"/>
    <w:uiPriority w:val="9"/>
    <w:semiHidden/>
    <w:unhideWhenUsed/>
    <w:qFormat/>
    <w:rsid w:val="007C6617"/>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7041"/>
    <w:rPr>
      <w:rFonts w:ascii="Times New Roman" w:eastAsia="Times New Roman" w:hAnsi="Times New Roman" w:cs="Times New Roman"/>
      <w:b/>
      <w:bCs/>
      <w:kern w:val="36"/>
      <w:sz w:val="28"/>
      <w:szCs w:val="28"/>
    </w:rPr>
  </w:style>
  <w:style w:type="character" w:styleId="Hyperlink">
    <w:name w:val="Hyperlink"/>
    <w:basedOn w:val="DefaultParagraphFont"/>
    <w:uiPriority w:val="99"/>
    <w:unhideWhenUsed/>
    <w:rsid w:val="00E16925"/>
    <w:rPr>
      <w:color w:val="0000FF"/>
      <w:u w:val="single"/>
    </w:rPr>
  </w:style>
  <w:style w:type="character" w:customStyle="1" w:styleId="unknown-user">
    <w:name w:val="unknown-user"/>
    <w:basedOn w:val="DefaultParagraphFont"/>
    <w:rsid w:val="00E16925"/>
  </w:style>
  <w:style w:type="character" w:styleId="HTMLCode">
    <w:name w:val="HTML Code"/>
    <w:basedOn w:val="DefaultParagraphFont"/>
    <w:uiPriority w:val="99"/>
    <w:semiHidden/>
    <w:unhideWhenUsed/>
    <w:rsid w:val="00E16925"/>
    <w:rPr>
      <w:rFonts w:ascii="Courier New" w:eastAsia="Times New Roman" w:hAnsi="Courier New" w:cs="Courier New"/>
      <w:sz w:val="20"/>
      <w:szCs w:val="20"/>
    </w:rPr>
  </w:style>
  <w:style w:type="paragraph" w:styleId="ListParagraph">
    <w:name w:val="List Paragraph"/>
    <w:basedOn w:val="Normal"/>
    <w:uiPriority w:val="34"/>
    <w:qFormat/>
    <w:rsid w:val="006905EA"/>
    <w:pPr>
      <w:spacing w:before="60" w:after="60"/>
      <w:ind w:left="720"/>
      <w:contextualSpacing/>
      <w:jc w:val="both"/>
    </w:pPr>
  </w:style>
  <w:style w:type="character" w:customStyle="1" w:styleId="Heading4Char">
    <w:name w:val="Heading 4 Char"/>
    <w:basedOn w:val="DefaultParagraphFont"/>
    <w:link w:val="Heading4"/>
    <w:uiPriority w:val="9"/>
    <w:semiHidden/>
    <w:rsid w:val="007C6617"/>
    <w:rPr>
      <w:rFonts w:asciiTheme="majorHAnsi" w:eastAsiaTheme="majorEastAsia" w:hAnsiTheme="majorHAnsi" w:cstheme="majorBidi"/>
      <w:i/>
      <w:iCs/>
      <w:color w:val="2E74B5" w:themeColor="accent1" w:themeShade="BF"/>
    </w:rPr>
  </w:style>
  <w:style w:type="character" w:styleId="CommentReference">
    <w:name w:val="annotation reference"/>
    <w:basedOn w:val="DefaultParagraphFont"/>
    <w:uiPriority w:val="99"/>
    <w:semiHidden/>
    <w:unhideWhenUsed/>
    <w:rsid w:val="00713B22"/>
    <w:rPr>
      <w:sz w:val="16"/>
      <w:szCs w:val="16"/>
    </w:rPr>
  </w:style>
  <w:style w:type="paragraph" w:styleId="CommentText">
    <w:name w:val="annotation text"/>
    <w:basedOn w:val="Normal"/>
    <w:link w:val="CommentTextChar"/>
    <w:uiPriority w:val="99"/>
    <w:semiHidden/>
    <w:unhideWhenUsed/>
    <w:rsid w:val="00713B22"/>
    <w:pPr>
      <w:spacing w:after="160"/>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semiHidden/>
    <w:rsid w:val="00713B22"/>
    <w:rPr>
      <w:sz w:val="20"/>
      <w:szCs w:val="20"/>
    </w:rPr>
  </w:style>
  <w:style w:type="paragraph" w:styleId="CommentSubject">
    <w:name w:val="annotation subject"/>
    <w:basedOn w:val="CommentText"/>
    <w:next w:val="CommentText"/>
    <w:link w:val="CommentSubjectChar"/>
    <w:uiPriority w:val="99"/>
    <w:semiHidden/>
    <w:unhideWhenUsed/>
    <w:rsid w:val="00713B22"/>
    <w:rPr>
      <w:b/>
      <w:bCs/>
    </w:rPr>
  </w:style>
  <w:style w:type="character" w:customStyle="1" w:styleId="CommentSubjectChar">
    <w:name w:val="Comment Subject Char"/>
    <w:basedOn w:val="CommentTextChar"/>
    <w:link w:val="CommentSubject"/>
    <w:uiPriority w:val="99"/>
    <w:semiHidden/>
    <w:rsid w:val="00713B22"/>
    <w:rPr>
      <w:b/>
      <w:bCs/>
      <w:sz w:val="20"/>
      <w:szCs w:val="20"/>
    </w:rPr>
  </w:style>
  <w:style w:type="paragraph" w:styleId="BalloonText">
    <w:name w:val="Balloon Text"/>
    <w:basedOn w:val="Normal"/>
    <w:link w:val="BalloonTextChar"/>
    <w:uiPriority w:val="99"/>
    <w:semiHidden/>
    <w:unhideWhenUsed/>
    <w:rsid w:val="00713B2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13B22"/>
    <w:rPr>
      <w:rFonts w:ascii="Segoe UI" w:hAnsi="Segoe UI" w:cs="Segoe UI"/>
      <w:sz w:val="18"/>
      <w:szCs w:val="18"/>
    </w:rPr>
  </w:style>
  <w:style w:type="character" w:styleId="FollowedHyperlink">
    <w:name w:val="FollowedHyperlink"/>
    <w:basedOn w:val="DefaultParagraphFont"/>
    <w:uiPriority w:val="99"/>
    <w:semiHidden/>
    <w:unhideWhenUsed/>
    <w:rsid w:val="003973BF"/>
    <w:rPr>
      <w:color w:val="954F72" w:themeColor="followedHyperlink"/>
      <w:u w:val="single"/>
    </w:rPr>
  </w:style>
  <w:style w:type="paragraph" w:styleId="NormalWeb">
    <w:name w:val="Normal (Web)"/>
    <w:basedOn w:val="Normal"/>
    <w:uiPriority w:val="99"/>
    <w:unhideWhenUsed/>
    <w:rsid w:val="00066652"/>
    <w:pPr>
      <w:spacing w:before="100" w:beforeAutospacing="1" w:after="100" w:afterAutospacing="1"/>
    </w:pPr>
  </w:style>
  <w:style w:type="paragraph" w:styleId="DocumentMap">
    <w:name w:val="Document Map"/>
    <w:basedOn w:val="Normal"/>
    <w:link w:val="DocumentMapChar"/>
    <w:uiPriority w:val="99"/>
    <w:semiHidden/>
    <w:unhideWhenUsed/>
    <w:rsid w:val="00292FFC"/>
  </w:style>
  <w:style w:type="character" w:customStyle="1" w:styleId="DocumentMapChar">
    <w:name w:val="Document Map Char"/>
    <w:basedOn w:val="DefaultParagraphFont"/>
    <w:link w:val="DocumentMap"/>
    <w:uiPriority w:val="99"/>
    <w:semiHidden/>
    <w:rsid w:val="00292FFC"/>
    <w:rPr>
      <w:rFonts w:ascii="Times New Roman" w:hAnsi="Times New Roman" w:cs="Times New Roman"/>
      <w:sz w:val="24"/>
      <w:szCs w:val="24"/>
    </w:rPr>
  </w:style>
  <w:style w:type="character" w:styleId="UnresolvedMention">
    <w:name w:val="Unresolved Mention"/>
    <w:basedOn w:val="DefaultParagraphFont"/>
    <w:uiPriority w:val="99"/>
    <w:rsid w:val="00A9665D"/>
    <w:rPr>
      <w:color w:val="605E5C"/>
      <w:shd w:val="clear" w:color="auto" w:fill="E1DFDD"/>
    </w:rPr>
  </w:style>
  <w:style w:type="character" w:styleId="Emphasis">
    <w:name w:val="Emphasis"/>
    <w:basedOn w:val="DefaultParagraphFont"/>
    <w:uiPriority w:val="20"/>
    <w:qFormat/>
    <w:rsid w:val="00906922"/>
    <w:rPr>
      <w:i/>
      <w:iCs/>
    </w:rPr>
  </w:style>
  <w:style w:type="paragraph" w:styleId="Revision">
    <w:name w:val="Revision"/>
    <w:hidden/>
    <w:uiPriority w:val="99"/>
    <w:semiHidden/>
    <w:rsid w:val="00264310"/>
    <w:pPr>
      <w:spacing w:after="0" w:line="240" w:lineRule="auto"/>
    </w:pPr>
    <w:rPr>
      <w:rFonts w:ascii="Times New Roman" w:eastAsia="Times New Roman" w:hAnsi="Times New Roman" w:cs="Times New Roman"/>
      <w:sz w:val="24"/>
      <w:szCs w:val="24"/>
    </w:rPr>
  </w:style>
  <w:style w:type="character" w:customStyle="1" w:styleId="s1">
    <w:name w:val="s1"/>
    <w:basedOn w:val="DefaultParagraphFont"/>
    <w:rsid w:val="00A253C3"/>
  </w:style>
  <w:style w:type="character" w:customStyle="1" w:styleId="pluginpagetreechildrenspan">
    <w:name w:val="plugin_pagetree_children_span"/>
    <w:basedOn w:val="DefaultParagraphFont"/>
    <w:rsid w:val="00174EC3"/>
  </w:style>
  <w:style w:type="character" w:customStyle="1" w:styleId="Heading2Char">
    <w:name w:val="Heading 2 Char"/>
    <w:basedOn w:val="DefaultParagraphFont"/>
    <w:link w:val="Heading2"/>
    <w:uiPriority w:val="9"/>
    <w:rsid w:val="006529E1"/>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467EF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7EF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7EFB"/>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467EFB"/>
    <w:rPr>
      <w:rFonts w:eastAsiaTheme="minorEastAsia"/>
      <w:color w:val="5A5A5A" w:themeColor="text1" w:themeTint="A5"/>
      <w:spacing w:val="15"/>
    </w:rPr>
  </w:style>
  <w:style w:type="character" w:customStyle="1" w:styleId="apple-converted-space">
    <w:name w:val="apple-converted-space"/>
    <w:basedOn w:val="DefaultParagraphFont"/>
    <w:rsid w:val="00CB36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53">
      <w:bodyDiv w:val="1"/>
      <w:marLeft w:val="0"/>
      <w:marRight w:val="0"/>
      <w:marTop w:val="0"/>
      <w:marBottom w:val="0"/>
      <w:divBdr>
        <w:top w:val="none" w:sz="0" w:space="0" w:color="auto"/>
        <w:left w:val="none" w:sz="0" w:space="0" w:color="auto"/>
        <w:bottom w:val="none" w:sz="0" w:space="0" w:color="auto"/>
        <w:right w:val="none" w:sz="0" w:space="0" w:color="auto"/>
      </w:divBdr>
    </w:div>
    <w:div w:id="23361966">
      <w:bodyDiv w:val="1"/>
      <w:marLeft w:val="0"/>
      <w:marRight w:val="0"/>
      <w:marTop w:val="0"/>
      <w:marBottom w:val="0"/>
      <w:divBdr>
        <w:top w:val="none" w:sz="0" w:space="0" w:color="auto"/>
        <w:left w:val="none" w:sz="0" w:space="0" w:color="auto"/>
        <w:bottom w:val="none" w:sz="0" w:space="0" w:color="auto"/>
        <w:right w:val="none" w:sz="0" w:space="0" w:color="auto"/>
      </w:divBdr>
    </w:div>
    <w:div w:id="57172588">
      <w:bodyDiv w:val="1"/>
      <w:marLeft w:val="0"/>
      <w:marRight w:val="0"/>
      <w:marTop w:val="0"/>
      <w:marBottom w:val="0"/>
      <w:divBdr>
        <w:top w:val="none" w:sz="0" w:space="0" w:color="auto"/>
        <w:left w:val="none" w:sz="0" w:space="0" w:color="auto"/>
        <w:bottom w:val="none" w:sz="0" w:space="0" w:color="auto"/>
        <w:right w:val="none" w:sz="0" w:space="0" w:color="auto"/>
      </w:divBdr>
    </w:div>
    <w:div w:id="58211380">
      <w:bodyDiv w:val="1"/>
      <w:marLeft w:val="0"/>
      <w:marRight w:val="0"/>
      <w:marTop w:val="0"/>
      <w:marBottom w:val="0"/>
      <w:divBdr>
        <w:top w:val="none" w:sz="0" w:space="0" w:color="auto"/>
        <w:left w:val="none" w:sz="0" w:space="0" w:color="auto"/>
        <w:bottom w:val="none" w:sz="0" w:space="0" w:color="auto"/>
        <w:right w:val="none" w:sz="0" w:space="0" w:color="auto"/>
      </w:divBdr>
    </w:div>
    <w:div w:id="58479696">
      <w:bodyDiv w:val="1"/>
      <w:marLeft w:val="0"/>
      <w:marRight w:val="0"/>
      <w:marTop w:val="0"/>
      <w:marBottom w:val="0"/>
      <w:divBdr>
        <w:top w:val="none" w:sz="0" w:space="0" w:color="auto"/>
        <w:left w:val="none" w:sz="0" w:space="0" w:color="auto"/>
        <w:bottom w:val="none" w:sz="0" w:space="0" w:color="auto"/>
        <w:right w:val="none" w:sz="0" w:space="0" w:color="auto"/>
      </w:divBdr>
    </w:div>
    <w:div w:id="60177308">
      <w:bodyDiv w:val="1"/>
      <w:marLeft w:val="0"/>
      <w:marRight w:val="0"/>
      <w:marTop w:val="0"/>
      <w:marBottom w:val="0"/>
      <w:divBdr>
        <w:top w:val="none" w:sz="0" w:space="0" w:color="auto"/>
        <w:left w:val="none" w:sz="0" w:space="0" w:color="auto"/>
        <w:bottom w:val="none" w:sz="0" w:space="0" w:color="auto"/>
        <w:right w:val="none" w:sz="0" w:space="0" w:color="auto"/>
      </w:divBdr>
    </w:div>
    <w:div w:id="71003692">
      <w:bodyDiv w:val="1"/>
      <w:marLeft w:val="0"/>
      <w:marRight w:val="0"/>
      <w:marTop w:val="0"/>
      <w:marBottom w:val="0"/>
      <w:divBdr>
        <w:top w:val="none" w:sz="0" w:space="0" w:color="auto"/>
        <w:left w:val="none" w:sz="0" w:space="0" w:color="auto"/>
        <w:bottom w:val="none" w:sz="0" w:space="0" w:color="auto"/>
        <w:right w:val="none" w:sz="0" w:space="0" w:color="auto"/>
      </w:divBdr>
    </w:div>
    <w:div w:id="77214495">
      <w:bodyDiv w:val="1"/>
      <w:marLeft w:val="0"/>
      <w:marRight w:val="0"/>
      <w:marTop w:val="0"/>
      <w:marBottom w:val="0"/>
      <w:divBdr>
        <w:top w:val="none" w:sz="0" w:space="0" w:color="auto"/>
        <w:left w:val="none" w:sz="0" w:space="0" w:color="auto"/>
        <w:bottom w:val="none" w:sz="0" w:space="0" w:color="auto"/>
        <w:right w:val="none" w:sz="0" w:space="0" w:color="auto"/>
      </w:divBdr>
    </w:div>
    <w:div w:id="92090159">
      <w:bodyDiv w:val="1"/>
      <w:marLeft w:val="0"/>
      <w:marRight w:val="0"/>
      <w:marTop w:val="0"/>
      <w:marBottom w:val="0"/>
      <w:divBdr>
        <w:top w:val="none" w:sz="0" w:space="0" w:color="auto"/>
        <w:left w:val="none" w:sz="0" w:space="0" w:color="auto"/>
        <w:bottom w:val="none" w:sz="0" w:space="0" w:color="auto"/>
        <w:right w:val="none" w:sz="0" w:space="0" w:color="auto"/>
      </w:divBdr>
    </w:div>
    <w:div w:id="97650735">
      <w:bodyDiv w:val="1"/>
      <w:marLeft w:val="0"/>
      <w:marRight w:val="0"/>
      <w:marTop w:val="0"/>
      <w:marBottom w:val="0"/>
      <w:divBdr>
        <w:top w:val="none" w:sz="0" w:space="0" w:color="auto"/>
        <w:left w:val="none" w:sz="0" w:space="0" w:color="auto"/>
        <w:bottom w:val="none" w:sz="0" w:space="0" w:color="auto"/>
        <w:right w:val="none" w:sz="0" w:space="0" w:color="auto"/>
      </w:divBdr>
    </w:div>
    <w:div w:id="103353114">
      <w:bodyDiv w:val="1"/>
      <w:marLeft w:val="0"/>
      <w:marRight w:val="0"/>
      <w:marTop w:val="0"/>
      <w:marBottom w:val="0"/>
      <w:divBdr>
        <w:top w:val="none" w:sz="0" w:space="0" w:color="auto"/>
        <w:left w:val="none" w:sz="0" w:space="0" w:color="auto"/>
        <w:bottom w:val="none" w:sz="0" w:space="0" w:color="auto"/>
        <w:right w:val="none" w:sz="0" w:space="0" w:color="auto"/>
      </w:divBdr>
    </w:div>
    <w:div w:id="104934942">
      <w:bodyDiv w:val="1"/>
      <w:marLeft w:val="0"/>
      <w:marRight w:val="0"/>
      <w:marTop w:val="0"/>
      <w:marBottom w:val="0"/>
      <w:divBdr>
        <w:top w:val="none" w:sz="0" w:space="0" w:color="auto"/>
        <w:left w:val="none" w:sz="0" w:space="0" w:color="auto"/>
        <w:bottom w:val="none" w:sz="0" w:space="0" w:color="auto"/>
        <w:right w:val="none" w:sz="0" w:space="0" w:color="auto"/>
      </w:divBdr>
    </w:div>
    <w:div w:id="109403372">
      <w:bodyDiv w:val="1"/>
      <w:marLeft w:val="0"/>
      <w:marRight w:val="0"/>
      <w:marTop w:val="0"/>
      <w:marBottom w:val="0"/>
      <w:divBdr>
        <w:top w:val="none" w:sz="0" w:space="0" w:color="auto"/>
        <w:left w:val="none" w:sz="0" w:space="0" w:color="auto"/>
        <w:bottom w:val="none" w:sz="0" w:space="0" w:color="auto"/>
        <w:right w:val="none" w:sz="0" w:space="0" w:color="auto"/>
      </w:divBdr>
    </w:div>
    <w:div w:id="120392216">
      <w:bodyDiv w:val="1"/>
      <w:marLeft w:val="0"/>
      <w:marRight w:val="0"/>
      <w:marTop w:val="0"/>
      <w:marBottom w:val="0"/>
      <w:divBdr>
        <w:top w:val="none" w:sz="0" w:space="0" w:color="auto"/>
        <w:left w:val="none" w:sz="0" w:space="0" w:color="auto"/>
        <w:bottom w:val="none" w:sz="0" w:space="0" w:color="auto"/>
        <w:right w:val="none" w:sz="0" w:space="0" w:color="auto"/>
      </w:divBdr>
    </w:div>
    <w:div w:id="129137195">
      <w:bodyDiv w:val="1"/>
      <w:marLeft w:val="0"/>
      <w:marRight w:val="0"/>
      <w:marTop w:val="0"/>
      <w:marBottom w:val="0"/>
      <w:divBdr>
        <w:top w:val="none" w:sz="0" w:space="0" w:color="auto"/>
        <w:left w:val="none" w:sz="0" w:space="0" w:color="auto"/>
        <w:bottom w:val="none" w:sz="0" w:space="0" w:color="auto"/>
        <w:right w:val="none" w:sz="0" w:space="0" w:color="auto"/>
      </w:divBdr>
      <w:divsChild>
        <w:div w:id="166481582">
          <w:marLeft w:val="0"/>
          <w:marRight w:val="0"/>
          <w:marTop w:val="0"/>
          <w:marBottom w:val="0"/>
          <w:divBdr>
            <w:top w:val="none" w:sz="0" w:space="0" w:color="auto"/>
            <w:left w:val="none" w:sz="0" w:space="0" w:color="auto"/>
            <w:bottom w:val="none" w:sz="0" w:space="0" w:color="auto"/>
            <w:right w:val="none" w:sz="0" w:space="0" w:color="auto"/>
          </w:divBdr>
        </w:div>
      </w:divsChild>
    </w:div>
    <w:div w:id="150029679">
      <w:bodyDiv w:val="1"/>
      <w:marLeft w:val="0"/>
      <w:marRight w:val="0"/>
      <w:marTop w:val="0"/>
      <w:marBottom w:val="0"/>
      <w:divBdr>
        <w:top w:val="none" w:sz="0" w:space="0" w:color="auto"/>
        <w:left w:val="none" w:sz="0" w:space="0" w:color="auto"/>
        <w:bottom w:val="none" w:sz="0" w:space="0" w:color="auto"/>
        <w:right w:val="none" w:sz="0" w:space="0" w:color="auto"/>
      </w:divBdr>
    </w:div>
    <w:div w:id="187792036">
      <w:bodyDiv w:val="1"/>
      <w:marLeft w:val="0"/>
      <w:marRight w:val="0"/>
      <w:marTop w:val="0"/>
      <w:marBottom w:val="0"/>
      <w:divBdr>
        <w:top w:val="none" w:sz="0" w:space="0" w:color="auto"/>
        <w:left w:val="none" w:sz="0" w:space="0" w:color="auto"/>
        <w:bottom w:val="none" w:sz="0" w:space="0" w:color="auto"/>
        <w:right w:val="none" w:sz="0" w:space="0" w:color="auto"/>
      </w:divBdr>
    </w:div>
    <w:div w:id="189880064">
      <w:bodyDiv w:val="1"/>
      <w:marLeft w:val="0"/>
      <w:marRight w:val="0"/>
      <w:marTop w:val="0"/>
      <w:marBottom w:val="0"/>
      <w:divBdr>
        <w:top w:val="none" w:sz="0" w:space="0" w:color="auto"/>
        <w:left w:val="none" w:sz="0" w:space="0" w:color="auto"/>
        <w:bottom w:val="none" w:sz="0" w:space="0" w:color="auto"/>
        <w:right w:val="none" w:sz="0" w:space="0" w:color="auto"/>
      </w:divBdr>
    </w:div>
    <w:div w:id="210772996">
      <w:bodyDiv w:val="1"/>
      <w:marLeft w:val="0"/>
      <w:marRight w:val="0"/>
      <w:marTop w:val="0"/>
      <w:marBottom w:val="0"/>
      <w:divBdr>
        <w:top w:val="none" w:sz="0" w:space="0" w:color="auto"/>
        <w:left w:val="none" w:sz="0" w:space="0" w:color="auto"/>
        <w:bottom w:val="none" w:sz="0" w:space="0" w:color="auto"/>
        <w:right w:val="none" w:sz="0" w:space="0" w:color="auto"/>
      </w:divBdr>
    </w:div>
    <w:div w:id="214702999">
      <w:bodyDiv w:val="1"/>
      <w:marLeft w:val="0"/>
      <w:marRight w:val="0"/>
      <w:marTop w:val="0"/>
      <w:marBottom w:val="0"/>
      <w:divBdr>
        <w:top w:val="none" w:sz="0" w:space="0" w:color="auto"/>
        <w:left w:val="none" w:sz="0" w:space="0" w:color="auto"/>
        <w:bottom w:val="none" w:sz="0" w:space="0" w:color="auto"/>
        <w:right w:val="none" w:sz="0" w:space="0" w:color="auto"/>
      </w:divBdr>
    </w:div>
    <w:div w:id="235744069">
      <w:bodyDiv w:val="1"/>
      <w:marLeft w:val="0"/>
      <w:marRight w:val="0"/>
      <w:marTop w:val="0"/>
      <w:marBottom w:val="0"/>
      <w:divBdr>
        <w:top w:val="none" w:sz="0" w:space="0" w:color="auto"/>
        <w:left w:val="none" w:sz="0" w:space="0" w:color="auto"/>
        <w:bottom w:val="none" w:sz="0" w:space="0" w:color="auto"/>
        <w:right w:val="none" w:sz="0" w:space="0" w:color="auto"/>
      </w:divBdr>
    </w:div>
    <w:div w:id="285163838">
      <w:bodyDiv w:val="1"/>
      <w:marLeft w:val="0"/>
      <w:marRight w:val="0"/>
      <w:marTop w:val="0"/>
      <w:marBottom w:val="0"/>
      <w:divBdr>
        <w:top w:val="none" w:sz="0" w:space="0" w:color="auto"/>
        <w:left w:val="none" w:sz="0" w:space="0" w:color="auto"/>
        <w:bottom w:val="none" w:sz="0" w:space="0" w:color="auto"/>
        <w:right w:val="none" w:sz="0" w:space="0" w:color="auto"/>
      </w:divBdr>
    </w:div>
    <w:div w:id="291398513">
      <w:bodyDiv w:val="1"/>
      <w:marLeft w:val="0"/>
      <w:marRight w:val="0"/>
      <w:marTop w:val="0"/>
      <w:marBottom w:val="0"/>
      <w:divBdr>
        <w:top w:val="none" w:sz="0" w:space="0" w:color="auto"/>
        <w:left w:val="none" w:sz="0" w:space="0" w:color="auto"/>
        <w:bottom w:val="none" w:sz="0" w:space="0" w:color="auto"/>
        <w:right w:val="none" w:sz="0" w:space="0" w:color="auto"/>
      </w:divBdr>
    </w:div>
    <w:div w:id="341517012">
      <w:bodyDiv w:val="1"/>
      <w:marLeft w:val="0"/>
      <w:marRight w:val="0"/>
      <w:marTop w:val="0"/>
      <w:marBottom w:val="0"/>
      <w:divBdr>
        <w:top w:val="none" w:sz="0" w:space="0" w:color="auto"/>
        <w:left w:val="none" w:sz="0" w:space="0" w:color="auto"/>
        <w:bottom w:val="none" w:sz="0" w:space="0" w:color="auto"/>
        <w:right w:val="none" w:sz="0" w:space="0" w:color="auto"/>
      </w:divBdr>
    </w:div>
    <w:div w:id="355696353">
      <w:bodyDiv w:val="1"/>
      <w:marLeft w:val="0"/>
      <w:marRight w:val="0"/>
      <w:marTop w:val="0"/>
      <w:marBottom w:val="0"/>
      <w:divBdr>
        <w:top w:val="none" w:sz="0" w:space="0" w:color="auto"/>
        <w:left w:val="none" w:sz="0" w:space="0" w:color="auto"/>
        <w:bottom w:val="none" w:sz="0" w:space="0" w:color="auto"/>
        <w:right w:val="none" w:sz="0" w:space="0" w:color="auto"/>
      </w:divBdr>
    </w:div>
    <w:div w:id="382101681">
      <w:bodyDiv w:val="1"/>
      <w:marLeft w:val="0"/>
      <w:marRight w:val="0"/>
      <w:marTop w:val="0"/>
      <w:marBottom w:val="0"/>
      <w:divBdr>
        <w:top w:val="none" w:sz="0" w:space="0" w:color="auto"/>
        <w:left w:val="none" w:sz="0" w:space="0" w:color="auto"/>
        <w:bottom w:val="none" w:sz="0" w:space="0" w:color="auto"/>
        <w:right w:val="none" w:sz="0" w:space="0" w:color="auto"/>
      </w:divBdr>
    </w:div>
    <w:div w:id="391932730">
      <w:bodyDiv w:val="1"/>
      <w:marLeft w:val="0"/>
      <w:marRight w:val="0"/>
      <w:marTop w:val="0"/>
      <w:marBottom w:val="0"/>
      <w:divBdr>
        <w:top w:val="none" w:sz="0" w:space="0" w:color="auto"/>
        <w:left w:val="none" w:sz="0" w:space="0" w:color="auto"/>
        <w:bottom w:val="none" w:sz="0" w:space="0" w:color="auto"/>
        <w:right w:val="none" w:sz="0" w:space="0" w:color="auto"/>
      </w:divBdr>
    </w:div>
    <w:div w:id="402946301">
      <w:bodyDiv w:val="1"/>
      <w:marLeft w:val="0"/>
      <w:marRight w:val="0"/>
      <w:marTop w:val="0"/>
      <w:marBottom w:val="0"/>
      <w:divBdr>
        <w:top w:val="none" w:sz="0" w:space="0" w:color="auto"/>
        <w:left w:val="none" w:sz="0" w:space="0" w:color="auto"/>
        <w:bottom w:val="none" w:sz="0" w:space="0" w:color="auto"/>
        <w:right w:val="none" w:sz="0" w:space="0" w:color="auto"/>
      </w:divBdr>
    </w:div>
    <w:div w:id="429786001">
      <w:bodyDiv w:val="1"/>
      <w:marLeft w:val="0"/>
      <w:marRight w:val="0"/>
      <w:marTop w:val="0"/>
      <w:marBottom w:val="0"/>
      <w:divBdr>
        <w:top w:val="none" w:sz="0" w:space="0" w:color="auto"/>
        <w:left w:val="none" w:sz="0" w:space="0" w:color="auto"/>
        <w:bottom w:val="none" w:sz="0" w:space="0" w:color="auto"/>
        <w:right w:val="none" w:sz="0" w:space="0" w:color="auto"/>
      </w:divBdr>
    </w:div>
    <w:div w:id="448623820">
      <w:bodyDiv w:val="1"/>
      <w:marLeft w:val="0"/>
      <w:marRight w:val="0"/>
      <w:marTop w:val="0"/>
      <w:marBottom w:val="0"/>
      <w:divBdr>
        <w:top w:val="none" w:sz="0" w:space="0" w:color="auto"/>
        <w:left w:val="none" w:sz="0" w:space="0" w:color="auto"/>
        <w:bottom w:val="none" w:sz="0" w:space="0" w:color="auto"/>
        <w:right w:val="none" w:sz="0" w:space="0" w:color="auto"/>
      </w:divBdr>
    </w:div>
    <w:div w:id="463427824">
      <w:bodyDiv w:val="1"/>
      <w:marLeft w:val="0"/>
      <w:marRight w:val="0"/>
      <w:marTop w:val="0"/>
      <w:marBottom w:val="0"/>
      <w:divBdr>
        <w:top w:val="none" w:sz="0" w:space="0" w:color="auto"/>
        <w:left w:val="none" w:sz="0" w:space="0" w:color="auto"/>
        <w:bottom w:val="none" w:sz="0" w:space="0" w:color="auto"/>
        <w:right w:val="none" w:sz="0" w:space="0" w:color="auto"/>
      </w:divBdr>
    </w:div>
    <w:div w:id="477570931">
      <w:bodyDiv w:val="1"/>
      <w:marLeft w:val="0"/>
      <w:marRight w:val="0"/>
      <w:marTop w:val="0"/>
      <w:marBottom w:val="0"/>
      <w:divBdr>
        <w:top w:val="none" w:sz="0" w:space="0" w:color="auto"/>
        <w:left w:val="none" w:sz="0" w:space="0" w:color="auto"/>
        <w:bottom w:val="none" w:sz="0" w:space="0" w:color="auto"/>
        <w:right w:val="none" w:sz="0" w:space="0" w:color="auto"/>
      </w:divBdr>
    </w:div>
    <w:div w:id="513762784">
      <w:bodyDiv w:val="1"/>
      <w:marLeft w:val="0"/>
      <w:marRight w:val="0"/>
      <w:marTop w:val="0"/>
      <w:marBottom w:val="0"/>
      <w:divBdr>
        <w:top w:val="none" w:sz="0" w:space="0" w:color="auto"/>
        <w:left w:val="none" w:sz="0" w:space="0" w:color="auto"/>
        <w:bottom w:val="none" w:sz="0" w:space="0" w:color="auto"/>
        <w:right w:val="none" w:sz="0" w:space="0" w:color="auto"/>
      </w:divBdr>
    </w:div>
    <w:div w:id="525749153">
      <w:bodyDiv w:val="1"/>
      <w:marLeft w:val="0"/>
      <w:marRight w:val="0"/>
      <w:marTop w:val="0"/>
      <w:marBottom w:val="0"/>
      <w:divBdr>
        <w:top w:val="none" w:sz="0" w:space="0" w:color="auto"/>
        <w:left w:val="none" w:sz="0" w:space="0" w:color="auto"/>
        <w:bottom w:val="none" w:sz="0" w:space="0" w:color="auto"/>
        <w:right w:val="none" w:sz="0" w:space="0" w:color="auto"/>
      </w:divBdr>
    </w:div>
    <w:div w:id="530461357">
      <w:bodyDiv w:val="1"/>
      <w:marLeft w:val="0"/>
      <w:marRight w:val="0"/>
      <w:marTop w:val="0"/>
      <w:marBottom w:val="0"/>
      <w:divBdr>
        <w:top w:val="none" w:sz="0" w:space="0" w:color="auto"/>
        <w:left w:val="none" w:sz="0" w:space="0" w:color="auto"/>
        <w:bottom w:val="none" w:sz="0" w:space="0" w:color="auto"/>
        <w:right w:val="none" w:sz="0" w:space="0" w:color="auto"/>
      </w:divBdr>
    </w:div>
    <w:div w:id="534582479">
      <w:bodyDiv w:val="1"/>
      <w:marLeft w:val="0"/>
      <w:marRight w:val="0"/>
      <w:marTop w:val="0"/>
      <w:marBottom w:val="0"/>
      <w:divBdr>
        <w:top w:val="none" w:sz="0" w:space="0" w:color="auto"/>
        <w:left w:val="none" w:sz="0" w:space="0" w:color="auto"/>
        <w:bottom w:val="none" w:sz="0" w:space="0" w:color="auto"/>
        <w:right w:val="none" w:sz="0" w:space="0" w:color="auto"/>
      </w:divBdr>
    </w:div>
    <w:div w:id="543912720">
      <w:bodyDiv w:val="1"/>
      <w:marLeft w:val="0"/>
      <w:marRight w:val="0"/>
      <w:marTop w:val="0"/>
      <w:marBottom w:val="0"/>
      <w:divBdr>
        <w:top w:val="none" w:sz="0" w:space="0" w:color="auto"/>
        <w:left w:val="none" w:sz="0" w:space="0" w:color="auto"/>
        <w:bottom w:val="none" w:sz="0" w:space="0" w:color="auto"/>
        <w:right w:val="none" w:sz="0" w:space="0" w:color="auto"/>
      </w:divBdr>
    </w:div>
    <w:div w:id="569925422">
      <w:bodyDiv w:val="1"/>
      <w:marLeft w:val="0"/>
      <w:marRight w:val="0"/>
      <w:marTop w:val="0"/>
      <w:marBottom w:val="0"/>
      <w:divBdr>
        <w:top w:val="none" w:sz="0" w:space="0" w:color="auto"/>
        <w:left w:val="none" w:sz="0" w:space="0" w:color="auto"/>
        <w:bottom w:val="none" w:sz="0" w:space="0" w:color="auto"/>
        <w:right w:val="none" w:sz="0" w:space="0" w:color="auto"/>
      </w:divBdr>
    </w:div>
    <w:div w:id="569929915">
      <w:bodyDiv w:val="1"/>
      <w:marLeft w:val="0"/>
      <w:marRight w:val="0"/>
      <w:marTop w:val="0"/>
      <w:marBottom w:val="0"/>
      <w:divBdr>
        <w:top w:val="none" w:sz="0" w:space="0" w:color="auto"/>
        <w:left w:val="none" w:sz="0" w:space="0" w:color="auto"/>
        <w:bottom w:val="none" w:sz="0" w:space="0" w:color="auto"/>
        <w:right w:val="none" w:sz="0" w:space="0" w:color="auto"/>
      </w:divBdr>
    </w:div>
    <w:div w:id="573395179">
      <w:bodyDiv w:val="1"/>
      <w:marLeft w:val="0"/>
      <w:marRight w:val="0"/>
      <w:marTop w:val="0"/>
      <w:marBottom w:val="0"/>
      <w:divBdr>
        <w:top w:val="none" w:sz="0" w:space="0" w:color="auto"/>
        <w:left w:val="none" w:sz="0" w:space="0" w:color="auto"/>
        <w:bottom w:val="none" w:sz="0" w:space="0" w:color="auto"/>
        <w:right w:val="none" w:sz="0" w:space="0" w:color="auto"/>
      </w:divBdr>
      <w:divsChild>
        <w:div w:id="449519379">
          <w:marLeft w:val="0"/>
          <w:marRight w:val="0"/>
          <w:marTop w:val="0"/>
          <w:marBottom w:val="0"/>
          <w:divBdr>
            <w:top w:val="none" w:sz="0" w:space="0" w:color="auto"/>
            <w:left w:val="none" w:sz="0" w:space="0" w:color="auto"/>
            <w:bottom w:val="none" w:sz="0" w:space="0" w:color="auto"/>
            <w:right w:val="none" w:sz="0" w:space="0" w:color="auto"/>
          </w:divBdr>
        </w:div>
      </w:divsChild>
    </w:div>
    <w:div w:id="580867048">
      <w:bodyDiv w:val="1"/>
      <w:marLeft w:val="0"/>
      <w:marRight w:val="0"/>
      <w:marTop w:val="0"/>
      <w:marBottom w:val="0"/>
      <w:divBdr>
        <w:top w:val="none" w:sz="0" w:space="0" w:color="auto"/>
        <w:left w:val="none" w:sz="0" w:space="0" w:color="auto"/>
        <w:bottom w:val="none" w:sz="0" w:space="0" w:color="auto"/>
        <w:right w:val="none" w:sz="0" w:space="0" w:color="auto"/>
      </w:divBdr>
    </w:div>
    <w:div w:id="588271747">
      <w:bodyDiv w:val="1"/>
      <w:marLeft w:val="0"/>
      <w:marRight w:val="0"/>
      <w:marTop w:val="0"/>
      <w:marBottom w:val="0"/>
      <w:divBdr>
        <w:top w:val="none" w:sz="0" w:space="0" w:color="auto"/>
        <w:left w:val="none" w:sz="0" w:space="0" w:color="auto"/>
        <w:bottom w:val="none" w:sz="0" w:space="0" w:color="auto"/>
        <w:right w:val="none" w:sz="0" w:space="0" w:color="auto"/>
      </w:divBdr>
    </w:div>
    <w:div w:id="604196796">
      <w:bodyDiv w:val="1"/>
      <w:marLeft w:val="0"/>
      <w:marRight w:val="0"/>
      <w:marTop w:val="0"/>
      <w:marBottom w:val="0"/>
      <w:divBdr>
        <w:top w:val="none" w:sz="0" w:space="0" w:color="auto"/>
        <w:left w:val="none" w:sz="0" w:space="0" w:color="auto"/>
        <w:bottom w:val="none" w:sz="0" w:space="0" w:color="auto"/>
        <w:right w:val="none" w:sz="0" w:space="0" w:color="auto"/>
      </w:divBdr>
    </w:div>
    <w:div w:id="605769764">
      <w:bodyDiv w:val="1"/>
      <w:marLeft w:val="0"/>
      <w:marRight w:val="0"/>
      <w:marTop w:val="0"/>
      <w:marBottom w:val="0"/>
      <w:divBdr>
        <w:top w:val="none" w:sz="0" w:space="0" w:color="auto"/>
        <w:left w:val="none" w:sz="0" w:space="0" w:color="auto"/>
        <w:bottom w:val="none" w:sz="0" w:space="0" w:color="auto"/>
        <w:right w:val="none" w:sz="0" w:space="0" w:color="auto"/>
      </w:divBdr>
    </w:div>
    <w:div w:id="609095395">
      <w:bodyDiv w:val="1"/>
      <w:marLeft w:val="0"/>
      <w:marRight w:val="0"/>
      <w:marTop w:val="0"/>
      <w:marBottom w:val="0"/>
      <w:divBdr>
        <w:top w:val="none" w:sz="0" w:space="0" w:color="auto"/>
        <w:left w:val="none" w:sz="0" w:space="0" w:color="auto"/>
        <w:bottom w:val="none" w:sz="0" w:space="0" w:color="auto"/>
        <w:right w:val="none" w:sz="0" w:space="0" w:color="auto"/>
      </w:divBdr>
    </w:div>
    <w:div w:id="615336159">
      <w:bodyDiv w:val="1"/>
      <w:marLeft w:val="0"/>
      <w:marRight w:val="0"/>
      <w:marTop w:val="0"/>
      <w:marBottom w:val="0"/>
      <w:divBdr>
        <w:top w:val="none" w:sz="0" w:space="0" w:color="auto"/>
        <w:left w:val="none" w:sz="0" w:space="0" w:color="auto"/>
        <w:bottom w:val="none" w:sz="0" w:space="0" w:color="auto"/>
        <w:right w:val="none" w:sz="0" w:space="0" w:color="auto"/>
      </w:divBdr>
    </w:div>
    <w:div w:id="616833409">
      <w:bodyDiv w:val="1"/>
      <w:marLeft w:val="0"/>
      <w:marRight w:val="0"/>
      <w:marTop w:val="0"/>
      <w:marBottom w:val="0"/>
      <w:divBdr>
        <w:top w:val="none" w:sz="0" w:space="0" w:color="auto"/>
        <w:left w:val="none" w:sz="0" w:space="0" w:color="auto"/>
        <w:bottom w:val="none" w:sz="0" w:space="0" w:color="auto"/>
        <w:right w:val="none" w:sz="0" w:space="0" w:color="auto"/>
      </w:divBdr>
    </w:div>
    <w:div w:id="684407608">
      <w:bodyDiv w:val="1"/>
      <w:marLeft w:val="0"/>
      <w:marRight w:val="0"/>
      <w:marTop w:val="0"/>
      <w:marBottom w:val="0"/>
      <w:divBdr>
        <w:top w:val="none" w:sz="0" w:space="0" w:color="auto"/>
        <w:left w:val="none" w:sz="0" w:space="0" w:color="auto"/>
        <w:bottom w:val="none" w:sz="0" w:space="0" w:color="auto"/>
        <w:right w:val="none" w:sz="0" w:space="0" w:color="auto"/>
      </w:divBdr>
    </w:div>
    <w:div w:id="692220128">
      <w:bodyDiv w:val="1"/>
      <w:marLeft w:val="0"/>
      <w:marRight w:val="0"/>
      <w:marTop w:val="0"/>
      <w:marBottom w:val="0"/>
      <w:divBdr>
        <w:top w:val="none" w:sz="0" w:space="0" w:color="auto"/>
        <w:left w:val="none" w:sz="0" w:space="0" w:color="auto"/>
        <w:bottom w:val="none" w:sz="0" w:space="0" w:color="auto"/>
        <w:right w:val="none" w:sz="0" w:space="0" w:color="auto"/>
      </w:divBdr>
    </w:div>
    <w:div w:id="713887069">
      <w:bodyDiv w:val="1"/>
      <w:marLeft w:val="0"/>
      <w:marRight w:val="0"/>
      <w:marTop w:val="0"/>
      <w:marBottom w:val="0"/>
      <w:divBdr>
        <w:top w:val="none" w:sz="0" w:space="0" w:color="auto"/>
        <w:left w:val="none" w:sz="0" w:space="0" w:color="auto"/>
        <w:bottom w:val="none" w:sz="0" w:space="0" w:color="auto"/>
        <w:right w:val="none" w:sz="0" w:space="0" w:color="auto"/>
      </w:divBdr>
    </w:div>
    <w:div w:id="808403368">
      <w:bodyDiv w:val="1"/>
      <w:marLeft w:val="0"/>
      <w:marRight w:val="0"/>
      <w:marTop w:val="0"/>
      <w:marBottom w:val="0"/>
      <w:divBdr>
        <w:top w:val="none" w:sz="0" w:space="0" w:color="auto"/>
        <w:left w:val="none" w:sz="0" w:space="0" w:color="auto"/>
        <w:bottom w:val="none" w:sz="0" w:space="0" w:color="auto"/>
        <w:right w:val="none" w:sz="0" w:space="0" w:color="auto"/>
      </w:divBdr>
    </w:div>
    <w:div w:id="811101383">
      <w:bodyDiv w:val="1"/>
      <w:marLeft w:val="0"/>
      <w:marRight w:val="0"/>
      <w:marTop w:val="0"/>
      <w:marBottom w:val="0"/>
      <w:divBdr>
        <w:top w:val="none" w:sz="0" w:space="0" w:color="auto"/>
        <w:left w:val="none" w:sz="0" w:space="0" w:color="auto"/>
        <w:bottom w:val="none" w:sz="0" w:space="0" w:color="auto"/>
        <w:right w:val="none" w:sz="0" w:space="0" w:color="auto"/>
      </w:divBdr>
    </w:div>
    <w:div w:id="821656567">
      <w:bodyDiv w:val="1"/>
      <w:marLeft w:val="0"/>
      <w:marRight w:val="0"/>
      <w:marTop w:val="0"/>
      <w:marBottom w:val="0"/>
      <w:divBdr>
        <w:top w:val="none" w:sz="0" w:space="0" w:color="auto"/>
        <w:left w:val="none" w:sz="0" w:space="0" w:color="auto"/>
        <w:bottom w:val="none" w:sz="0" w:space="0" w:color="auto"/>
        <w:right w:val="none" w:sz="0" w:space="0" w:color="auto"/>
      </w:divBdr>
    </w:div>
    <w:div w:id="831915374">
      <w:bodyDiv w:val="1"/>
      <w:marLeft w:val="0"/>
      <w:marRight w:val="0"/>
      <w:marTop w:val="0"/>
      <w:marBottom w:val="0"/>
      <w:divBdr>
        <w:top w:val="none" w:sz="0" w:space="0" w:color="auto"/>
        <w:left w:val="none" w:sz="0" w:space="0" w:color="auto"/>
        <w:bottom w:val="none" w:sz="0" w:space="0" w:color="auto"/>
        <w:right w:val="none" w:sz="0" w:space="0" w:color="auto"/>
      </w:divBdr>
    </w:div>
    <w:div w:id="836579454">
      <w:bodyDiv w:val="1"/>
      <w:marLeft w:val="0"/>
      <w:marRight w:val="0"/>
      <w:marTop w:val="0"/>
      <w:marBottom w:val="0"/>
      <w:divBdr>
        <w:top w:val="none" w:sz="0" w:space="0" w:color="auto"/>
        <w:left w:val="none" w:sz="0" w:space="0" w:color="auto"/>
        <w:bottom w:val="none" w:sz="0" w:space="0" w:color="auto"/>
        <w:right w:val="none" w:sz="0" w:space="0" w:color="auto"/>
      </w:divBdr>
    </w:div>
    <w:div w:id="843397878">
      <w:bodyDiv w:val="1"/>
      <w:marLeft w:val="0"/>
      <w:marRight w:val="0"/>
      <w:marTop w:val="0"/>
      <w:marBottom w:val="0"/>
      <w:divBdr>
        <w:top w:val="none" w:sz="0" w:space="0" w:color="auto"/>
        <w:left w:val="none" w:sz="0" w:space="0" w:color="auto"/>
        <w:bottom w:val="none" w:sz="0" w:space="0" w:color="auto"/>
        <w:right w:val="none" w:sz="0" w:space="0" w:color="auto"/>
      </w:divBdr>
    </w:div>
    <w:div w:id="849442872">
      <w:bodyDiv w:val="1"/>
      <w:marLeft w:val="0"/>
      <w:marRight w:val="0"/>
      <w:marTop w:val="0"/>
      <w:marBottom w:val="0"/>
      <w:divBdr>
        <w:top w:val="none" w:sz="0" w:space="0" w:color="auto"/>
        <w:left w:val="none" w:sz="0" w:space="0" w:color="auto"/>
        <w:bottom w:val="none" w:sz="0" w:space="0" w:color="auto"/>
        <w:right w:val="none" w:sz="0" w:space="0" w:color="auto"/>
      </w:divBdr>
    </w:div>
    <w:div w:id="853302774">
      <w:bodyDiv w:val="1"/>
      <w:marLeft w:val="0"/>
      <w:marRight w:val="0"/>
      <w:marTop w:val="0"/>
      <w:marBottom w:val="0"/>
      <w:divBdr>
        <w:top w:val="none" w:sz="0" w:space="0" w:color="auto"/>
        <w:left w:val="none" w:sz="0" w:space="0" w:color="auto"/>
        <w:bottom w:val="none" w:sz="0" w:space="0" w:color="auto"/>
        <w:right w:val="none" w:sz="0" w:space="0" w:color="auto"/>
      </w:divBdr>
    </w:div>
    <w:div w:id="859969228">
      <w:bodyDiv w:val="1"/>
      <w:marLeft w:val="0"/>
      <w:marRight w:val="0"/>
      <w:marTop w:val="0"/>
      <w:marBottom w:val="0"/>
      <w:divBdr>
        <w:top w:val="none" w:sz="0" w:space="0" w:color="auto"/>
        <w:left w:val="none" w:sz="0" w:space="0" w:color="auto"/>
        <w:bottom w:val="none" w:sz="0" w:space="0" w:color="auto"/>
        <w:right w:val="none" w:sz="0" w:space="0" w:color="auto"/>
      </w:divBdr>
    </w:div>
    <w:div w:id="872229035">
      <w:bodyDiv w:val="1"/>
      <w:marLeft w:val="0"/>
      <w:marRight w:val="0"/>
      <w:marTop w:val="0"/>
      <w:marBottom w:val="0"/>
      <w:divBdr>
        <w:top w:val="none" w:sz="0" w:space="0" w:color="auto"/>
        <w:left w:val="none" w:sz="0" w:space="0" w:color="auto"/>
        <w:bottom w:val="none" w:sz="0" w:space="0" w:color="auto"/>
        <w:right w:val="none" w:sz="0" w:space="0" w:color="auto"/>
      </w:divBdr>
    </w:div>
    <w:div w:id="881089389">
      <w:bodyDiv w:val="1"/>
      <w:marLeft w:val="0"/>
      <w:marRight w:val="0"/>
      <w:marTop w:val="0"/>
      <w:marBottom w:val="0"/>
      <w:divBdr>
        <w:top w:val="none" w:sz="0" w:space="0" w:color="auto"/>
        <w:left w:val="none" w:sz="0" w:space="0" w:color="auto"/>
        <w:bottom w:val="none" w:sz="0" w:space="0" w:color="auto"/>
        <w:right w:val="none" w:sz="0" w:space="0" w:color="auto"/>
      </w:divBdr>
    </w:div>
    <w:div w:id="895235650">
      <w:bodyDiv w:val="1"/>
      <w:marLeft w:val="0"/>
      <w:marRight w:val="0"/>
      <w:marTop w:val="0"/>
      <w:marBottom w:val="0"/>
      <w:divBdr>
        <w:top w:val="none" w:sz="0" w:space="0" w:color="auto"/>
        <w:left w:val="none" w:sz="0" w:space="0" w:color="auto"/>
        <w:bottom w:val="none" w:sz="0" w:space="0" w:color="auto"/>
        <w:right w:val="none" w:sz="0" w:space="0" w:color="auto"/>
      </w:divBdr>
    </w:div>
    <w:div w:id="900797288">
      <w:bodyDiv w:val="1"/>
      <w:marLeft w:val="0"/>
      <w:marRight w:val="0"/>
      <w:marTop w:val="0"/>
      <w:marBottom w:val="0"/>
      <w:divBdr>
        <w:top w:val="none" w:sz="0" w:space="0" w:color="auto"/>
        <w:left w:val="none" w:sz="0" w:space="0" w:color="auto"/>
        <w:bottom w:val="none" w:sz="0" w:space="0" w:color="auto"/>
        <w:right w:val="none" w:sz="0" w:space="0" w:color="auto"/>
      </w:divBdr>
    </w:div>
    <w:div w:id="912355721">
      <w:bodyDiv w:val="1"/>
      <w:marLeft w:val="0"/>
      <w:marRight w:val="0"/>
      <w:marTop w:val="0"/>
      <w:marBottom w:val="0"/>
      <w:divBdr>
        <w:top w:val="none" w:sz="0" w:space="0" w:color="auto"/>
        <w:left w:val="none" w:sz="0" w:space="0" w:color="auto"/>
        <w:bottom w:val="none" w:sz="0" w:space="0" w:color="auto"/>
        <w:right w:val="none" w:sz="0" w:space="0" w:color="auto"/>
      </w:divBdr>
      <w:divsChild>
        <w:div w:id="625551274">
          <w:marLeft w:val="0"/>
          <w:marRight w:val="0"/>
          <w:marTop w:val="0"/>
          <w:marBottom w:val="0"/>
          <w:divBdr>
            <w:top w:val="none" w:sz="0" w:space="0" w:color="auto"/>
            <w:left w:val="none" w:sz="0" w:space="0" w:color="auto"/>
            <w:bottom w:val="none" w:sz="0" w:space="0" w:color="auto"/>
            <w:right w:val="none" w:sz="0" w:space="0" w:color="auto"/>
          </w:divBdr>
          <w:divsChild>
            <w:div w:id="919023407">
              <w:marLeft w:val="0"/>
              <w:marRight w:val="0"/>
              <w:marTop w:val="0"/>
              <w:marBottom w:val="0"/>
              <w:divBdr>
                <w:top w:val="none" w:sz="0" w:space="0" w:color="auto"/>
                <w:left w:val="none" w:sz="0" w:space="0" w:color="auto"/>
                <w:bottom w:val="none" w:sz="0" w:space="0" w:color="auto"/>
                <w:right w:val="none" w:sz="0" w:space="0" w:color="auto"/>
              </w:divBdr>
              <w:divsChild>
                <w:div w:id="627051969">
                  <w:marLeft w:val="0"/>
                  <w:marRight w:val="0"/>
                  <w:marTop w:val="0"/>
                  <w:marBottom w:val="0"/>
                  <w:divBdr>
                    <w:top w:val="none" w:sz="0" w:space="0" w:color="auto"/>
                    <w:left w:val="none" w:sz="0" w:space="0" w:color="auto"/>
                    <w:bottom w:val="none" w:sz="0" w:space="0" w:color="auto"/>
                    <w:right w:val="none" w:sz="0" w:space="0" w:color="auto"/>
                  </w:divBdr>
                </w:div>
                <w:div w:id="830945148">
                  <w:marLeft w:val="0"/>
                  <w:marRight w:val="0"/>
                  <w:marTop w:val="0"/>
                  <w:marBottom w:val="0"/>
                  <w:divBdr>
                    <w:top w:val="none" w:sz="0" w:space="0" w:color="auto"/>
                    <w:left w:val="none" w:sz="0" w:space="0" w:color="auto"/>
                    <w:bottom w:val="none" w:sz="0" w:space="0" w:color="auto"/>
                    <w:right w:val="none" w:sz="0" w:space="0" w:color="auto"/>
                  </w:divBdr>
                </w:div>
                <w:div w:id="831456771">
                  <w:marLeft w:val="0"/>
                  <w:marRight w:val="0"/>
                  <w:marTop w:val="0"/>
                  <w:marBottom w:val="0"/>
                  <w:divBdr>
                    <w:top w:val="none" w:sz="0" w:space="0" w:color="auto"/>
                    <w:left w:val="none" w:sz="0" w:space="0" w:color="auto"/>
                    <w:bottom w:val="none" w:sz="0" w:space="0" w:color="auto"/>
                    <w:right w:val="none" w:sz="0" w:space="0" w:color="auto"/>
                  </w:divBdr>
                </w:div>
                <w:div w:id="964887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3301646">
      <w:bodyDiv w:val="1"/>
      <w:marLeft w:val="0"/>
      <w:marRight w:val="0"/>
      <w:marTop w:val="0"/>
      <w:marBottom w:val="0"/>
      <w:divBdr>
        <w:top w:val="none" w:sz="0" w:space="0" w:color="auto"/>
        <w:left w:val="none" w:sz="0" w:space="0" w:color="auto"/>
        <w:bottom w:val="none" w:sz="0" w:space="0" w:color="auto"/>
        <w:right w:val="none" w:sz="0" w:space="0" w:color="auto"/>
      </w:divBdr>
      <w:divsChild>
        <w:div w:id="526647804">
          <w:marLeft w:val="0"/>
          <w:marRight w:val="0"/>
          <w:marTop w:val="0"/>
          <w:marBottom w:val="0"/>
          <w:divBdr>
            <w:top w:val="none" w:sz="0" w:space="0" w:color="auto"/>
            <w:left w:val="none" w:sz="0" w:space="0" w:color="auto"/>
            <w:bottom w:val="none" w:sz="0" w:space="0" w:color="auto"/>
            <w:right w:val="none" w:sz="0" w:space="0" w:color="auto"/>
          </w:divBdr>
          <w:divsChild>
            <w:div w:id="1335455639">
              <w:marLeft w:val="0"/>
              <w:marRight w:val="0"/>
              <w:marTop w:val="0"/>
              <w:marBottom w:val="0"/>
              <w:divBdr>
                <w:top w:val="none" w:sz="0" w:space="0" w:color="auto"/>
                <w:left w:val="none" w:sz="0" w:space="0" w:color="auto"/>
                <w:bottom w:val="none" w:sz="0" w:space="0" w:color="auto"/>
                <w:right w:val="none" w:sz="0" w:space="0" w:color="auto"/>
              </w:divBdr>
              <w:divsChild>
                <w:div w:id="1615403979">
                  <w:marLeft w:val="0"/>
                  <w:marRight w:val="0"/>
                  <w:marTop w:val="0"/>
                  <w:marBottom w:val="0"/>
                  <w:divBdr>
                    <w:top w:val="none" w:sz="0" w:space="0" w:color="auto"/>
                    <w:left w:val="none" w:sz="0" w:space="0" w:color="auto"/>
                    <w:bottom w:val="none" w:sz="0" w:space="0" w:color="auto"/>
                    <w:right w:val="none" w:sz="0" w:space="0" w:color="auto"/>
                  </w:divBdr>
                  <w:divsChild>
                    <w:div w:id="2089836997">
                      <w:marLeft w:val="0"/>
                      <w:marRight w:val="0"/>
                      <w:marTop w:val="0"/>
                      <w:marBottom w:val="0"/>
                      <w:divBdr>
                        <w:top w:val="none" w:sz="0" w:space="0" w:color="auto"/>
                        <w:left w:val="none" w:sz="0" w:space="0" w:color="auto"/>
                        <w:bottom w:val="none" w:sz="0" w:space="0" w:color="auto"/>
                        <w:right w:val="none" w:sz="0" w:space="0" w:color="auto"/>
                      </w:divBdr>
                      <w:divsChild>
                        <w:div w:id="140848131">
                          <w:marLeft w:val="0"/>
                          <w:marRight w:val="0"/>
                          <w:marTop w:val="0"/>
                          <w:marBottom w:val="0"/>
                          <w:divBdr>
                            <w:top w:val="none" w:sz="0" w:space="0" w:color="auto"/>
                            <w:left w:val="none" w:sz="0" w:space="0" w:color="auto"/>
                            <w:bottom w:val="none" w:sz="0" w:space="0" w:color="auto"/>
                            <w:right w:val="none" w:sz="0" w:space="0" w:color="auto"/>
                          </w:divBdr>
                          <w:divsChild>
                            <w:div w:id="361394908">
                              <w:marLeft w:val="0"/>
                              <w:marRight w:val="0"/>
                              <w:marTop w:val="0"/>
                              <w:marBottom w:val="0"/>
                              <w:divBdr>
                                <w:top w:val="none" w:sz="0" w:space="0" w:color="auto"/>
                                <w:left w:val="none" w:sz="0" w:space="0" w:color="auto"/>
                                <w:bottom w:val="none" w:sz="0" w:space="0" w:color="auto"/>
                                <w:right w:val="none" w:sz="0" w:space="0" w:color="auto"/>
                              </w:divBdr>
                              <w:divsChild>
                                <w:div w:id="1128620978">
                                  <w:marLeft w:val="0"/>
                                  <w:marRight w:val="0"/>
                                  <w:marTop w:val="0"/>
                                  <w:marBottom w:val="0"/>
                                  <w:divBdr>
                                    <w:top w:val="none" w:sz="0" w:space="0" w:color="auto"/>
                                    <w:left w:val="none" w:sz="0" w:space="0" w:color="auto"/>
                                    <w:bottom w:val="none" w:sz="0" w:space="0" w:color="auto"/>
                                    <w:right w:val="none" w:sz="0" w:space="0" w:color="auto"/>
                                  </w:divBdr>
                                  <w:divsChild>
                                    <w:div w:id="5253417">
                                      <w:marLeft w:val="0"/>
                                      <w:marRight w:val="0"/>
                                      <w:marTop w:val="0"/>
                                      <w:marBottom w:val="0"/>
                                      <w:divBdr>
                                        <w:top w:val="none" w:sz="0" w:space="0" w:color="auto"/>
                                        <w:left w:val="none" w:sz="0" w:space="0" w:color="auto"/>
                                        <w:bottom w:val="none" w:sz="0" w:space="0" w:color="auto"/>
                                        <w:right w:val="none" w:sz="0" w:space="0" w:color="auto"/>
                                      </w:divBdr>
                                    </w:div>
                                    <w:div w:id="5986297">
                                      <w:marLeft w:val="0"/>
                                      <w:marRight w:val="0"/>
                                      <w:marTop w:val="0"/>
                                      <w:marBottom w:val="0"/>
                                      <w:divBdr>
                                        <w:top w:val="none" w:sz="0" w:space="0" w:color="auto"/>
                                        <w:left w:val="none" w:sz="0" w:space="0" w:color="auto"/>
                                        <w:bottom w:val="none" w:sz="0" w:space="0" w:color="auto"/>
                                        <w:right w:val="none" w:sz="0" w:space="0" w:color="auto"/>
                                      </w:divBdr>
                                    </w:div>
                                    <w:div w:id="10450870">
                                      <w:marLeft w:val="0"/>
                                      <w:marRight w:val="0"/>
                                      <w:marTop w:val="0"/>
                                      <w:marBottom w:val="0"/>
                                      <w:divBdr>
                                        <w:top w:val="none" w:sz="0" w:space="0" w:color="auto"/>
                                        <w:left w:val="none" w:sz="0" w:space="0" w:color="auto"/>
                                        <w:bottom w:val="none" w:sz="0" w:space="0" w:color="auto"/>
                                        <w:right w:val="none" w:sz="0" w:space="0" w:color="auto"/>
                                      </w:divBdr>
                                    </w:div>
                                    <w:div w:id="15471467">
                                      <w:marLeft w:val="0"/>
                                      <w:marRight w:val="0"/>
                                      <w:marTop w:val="0"/>
                                      <w:marBottom w:val="0"/>
                                      <w:divBdr>
                                        <w:top w:val="none" w:sz="0" w:space="0" w:color="auto"/>
                                        <w:left w:val="none" w:sz="0" w:space="0" w:color="auto"/>
                                        <w:bottom w:val="none" w:sz="0" w:space="0" w:color="auto"/>
                                        <w:right w:val="none" w:sz="0" w:space="0" w:color="auto"/>
                                      </w:divBdr>
                                    </w:div>
                                    <w:div w:id="44107938">
                                      <w:marLeft w:val="0"/>
                                      <w:marRight w:val="0"/>
                                      <w:marTop w:val="0"/>
                                      <w:marBottom w:val="0"/>
                                      <w:divBdr>
                                        <w:top w:val="none" w:sz="0" w:space="0" w:color="auto"/>
                                        <w:left w:val="none" w:sz="0" w:space="0" w:color="auto"/>
                                        <w:bottom w:val="none" w:sz="0" w:space="0" w:color="auto"/>
                                        <w:right w:val="none" w:sz="0" w:space="0" w:color="auto"/>
                                      </w:divBdr>
                                    </w:div>
                                    <w:div w:id="51734304">
                                      <w:marLeft w:val="0"/>
                                      <w:marRight w:val="0"/>
                                      <w:marTop w:val="0"/>
                                      <w:marBottom w:val="0"/>
                                      <w:divBdr>
                                        <w:top w:val="none" w:sz="0" w:space="0" w:color="auto"/>
                                        <w:left w:val="none" w:sz="0" w:space="0" w:color="auto"/>
                                        <w:bottom w:val="none" w:sz="0" w:space="0" w:color="auto"/>
                                        <w:right w:val="none" w:sz="0" w:space="0" w:color="auto"/>
                                      </w:divBdr>
                                    </w:div>
                                    <w:div w:id="53049222">
                                      <w:marLeft w:val="0"/>
                                      <w:marRight w:val="0"/>
                                      <w:marTop w:val="0"/>
                                      <w:marBottom w:val="0"/>
                                      <w:divBdr>
                                        <w:top w:val="none" w:sz="0" w:space="0" w:color="auto"/>
                                        <w:left w:val="none" w:sz="0" w:space="0" w:color="auto"/>
                                        <w:bottom w:val="none" w:sz="0" w:space="0" w:color="auto"/>
                                        <w:right w:val="none" w:sz="0" w:space="0" w:color="auto"/>
                                      </w:divBdr>
                                    </w:div>
                                    <w:div w:id="59838648">
                                      <w:marLeft w:val="0"/>
                                      <w:marRight w:val="0"/>
                                      <w:marTop w:val="0"/>
                                      <w:marBottom w:val="0"/>
                                      <w:divBdr>
                                        <w:top w:val="none" w:sz="0" w:space="0" w:color="auto"/>
                                        <w:left w:val="none" w:sz="0" w:space="0" w:color="auto"/>
                                        <w:bottom w:val="none" w:sz="0" w:space="0" w:color="auto"/>
                                        <w:right w:val="none" w:sz="0" w:space="0" w:color="auto"/>
                                      </w:divBdr>
                                    </w:div>
                                    <w:div w:id="85618043">
                                      <w:marLeft w:val="0"/>
                                      <w:marRight w:val="0"/>
                                      <w:marTop w:val="0"/>
                                      <w:marBottom w:val="0"/>
                                      <w:divBdr>
                                        <w:top w:val="none" w:sz="0" w:space="0" w:color="auto"/>
                                        <w:left w:val="none" w:sz="0" w:space="0" w:color="auto"/>
                                        <w:bottom w:val="none" w:sz="0" w:space="0" w:color="auto"/>
                                        <w:right w:val="none" w:sz="0" w:space="0" w:color="auto"/>
                                      </w:divBdr>
                                    </w:div>
                                    <w:div w:id="98568455">
                                      <w:marLeft w:val="0"/>
                                      <w:marRight w:val="0"/>
                                      <w:marTop w:val="0"/>
                                      <w:marBottom w:val="0"/>
                                      <w:divBdr>
                                        <w:top w:val="none" w:sz="0" w:space="0" w:color="auto"/>
                                        <w:left w:val="none" w:sz="0" w:space="0" w:color="auto"/>
                                        <w:bottom w:val="none" w:sz="0" w:space="0" w:color="auto"/>
                                        <w:right w:val="none" w:sz="0" w:space="0" w:color="auto"/>
                                      </w:divBdr>
                                    </w:div>
                                    <w:div w:id="101002328">
                                      <w:marLeft w:val="0"/>
                                      <w:marRight w:val="0"/>
                                      <w:marTop w:val="0"/>
                                      <w:marBottom w:val="0"/>
                                      <w:divBdr>
                                        <w:top w:val="none" w:sz="0" w:space="0" w:color="auto"/>
                                        <w:left w:val="none" w:sz="0" w:space="0" w:color="auto"/>
                                        <w:bottom w:val="none" w:sz="0" w:space="0" w:color="auto"/>
                                        <w:right w:val="none" w:sz="0" w:space="0" w:color="auto"/>
                                      </w:divBdr>
                                    </w:div>
                                    <w:div w:id="103888497">
                                      <w:marLeft w:val="0"/>
                                      <w:marRight w:val="0"/>
                                      <w:marTop w:val="0"/>
                                      <w:marBottom w:val="0"/>
                                      <w:divBdr>
                                        <w:top w:val="none" w:sz="0" w:space="0" w:color="auto"/>
                                        <w:left w:val="none" w:sz="0" w:space="0" w:color="auto"/>
                                        <w:bottom w:val="none" w:sz="0" w:space="0" w:color="auto"/>
                                        <w:right w:val="none" w:sz="0" w:space="0" w:color="auto"/>
                                      </w:divBdr>
                                    </w:div>
                                    <w:div w:id="134103514">
                                      <w:marLeft w:val="0"/>
                                      <w:marRight w:val="0"/>
                                      <w:marTop w:val="0"/>
                                      <w:marBottom w:val="0"/>
                                      <w:divBdr>
                                        <w:top w:val="none" w:sz="0" w:space="0" w:color="auto"/>
                                        <w:left w:val="none" w:sz="0" w:space="0" w:color="auto"/>
                                        <w:bottom w:val="none" w:sz="0" w:space="0" w:color="auto"/>
                                        <w:right w:val="none" w:sz="0" w:space="0" w:color="auto"/>
                                      </w:divBdr>
                                    </w:div>
                                    <w:div w:id="135073042">
                                      <w:marLeft w:val="0"/>
                                      <w:marRight w:val="0"/>
                                      <w:marTop w:val="0"/>
                                      <w:marBottom w:val="0"/>
                                      <w:divBdr>
                                        <w:top w:val="none" w:sz="0" w:space="0" w:color="auto"/>
                                        <w:left w:val="none" w:sz="0" w:space="0" w:color="auto"/>
                                        <w:bottom w:val="none" w:sz="0" w:space="0" w:color="auto"/>
                                        <w:right w:val="none" w:sz="0" w:space="0" w:color="auto"/>
                                      </w:divBdr>
                                    </w:div>
                                    <w:div w:id="142477196">
                                      <w:marLeft w:val="0"/>
                                      <w:marRight w:val="0"/>
                                      <w:marTop w:val="0"/>
                                      <w:marBottom w:val="0"/>
                                      <w:divBdr>
                                        <w:top w:val="none" w:sz="0" w:space="0" w:color="auto"/>
                                        <w:left w:val="none" w:sz="0" w:space="0" w:color="auto"/>
                                        <w:bottom w:val="none" w:sz="0" w:space="0" w:color="auto"/>
                                        <w:right w:val="none" w:sz="0" w:space="0" w:color="auto"/>
                                      </w:divBdr>
                                    </w:div>
                                    <w:div w:id="158733049">
                                      <w:marLeft w:val="0"/>
                                      <w:marRight w:val="0"/>
                                      <w:marTop w:val="0"/>
                                      <w:marBottom w:val="0"/>
                                      <w:divBdr>
                                        <w:top w:val="none" w:sz="0" w:space="0" w:color="auto"/>
                                        <w:left w:val="none" w:sz="0" w:space="0" w:color="auto"/>
                                        <w:bottom w:val="none" w:sz="0" w:space="0" w:color="auto"/>
                                        <w:right w:val="none" w:sz="0" w:space="0" w:color="auto"/>
                                      </w:divBdr>
                                    </w:div>
                                    <w:div w:id="176430130">
                                      <w:marLeft w:val="0"/>
                                      <w:marRight w:val="0"/>
                                      <w:marTop w:val="0"/>
                                      <w:marBottom w:val="0"/>
                                      <w:divBdr>
                                        <w:top w:val="none" w:sz="0" w:space="0" w:color="auto"/>
                                        <w:left w:val="none" w:sz="0" w:space="0" w:color="auto"/>
                                        <w:bottom w:val="none" w:sz="0" w:space="0" w:color="auto"/>
                                        <w:right w:val="none" w:sz="0" w:space="0" w:color="auto"/>
                                      </w:divBdr>
                                    </w:div>
                                    <w:div w:id="178663318">
                                      <w:marLeft w:val="0"/>
                                      <w:marRight w:val="0"/>
                                      <w:marTop w:val="0"/>
                                      <w:marBottom w:val="0"/>
                                      <w:divBdr>
                                        <w:top w:val="none" w:sz="0" w:space="0" w:color="auto"/>
                                        <w:left w:val="none" w:sz="0" w:space="0" w:color="auto"/>
                                        <w:bottom w:val="none" w:sz="0" w:space="0" w:color="auto"/>
                                        <w:right w:val="none" w:sz="0" w:space="0" w:color="auto"/>
                                      </w:divBdr>
                                    </w:div>
                                    <w:div w:id="213853687">
                                      <w:marLeft w:val="0"/>
                                      <w:marRight w:val="0"/>
                                      <w:marTop w:val="0"/>
                                      <w:marBottom w:val="0"/>
                                      <w:divBdr>
                                        <w:top w:val="none" w:sz="0" w:space="0" w:color="auto"/>
                                        <w:left w:val="none" w:sz="0" w:space="0" w:color="auto"/>
                                        <w:bottom w:val="none" w:sz="0" w:space="0" w:color="auto"/>
                                        <w:right w:val="none" w:sz="0" w:space="0" w:color="auto"/>
                                      </w:divBdr>
                                    </w:div>
                                    <w:div w:id="243147585">
                                      <w:marLeft w:val="0"/>
                                      <w:marRight w:val="0"/>
                                      <w:marTop w:val="0"/>
                                      <w:marBottom w:val="0"/>
                                      <w:divBdr>
                                        <w:top w:val="none" w:sz="0" w:space="0" w:color="auto"/>
                                        <w:left w:val="none" w:sz="0" w:space="0" w:color="auto"/>
                                        <w:bottom w:val="none" w:sz="0" w:space="0" w:color="auto"/>
                                        <w:right w:val="none" w:sz="0" w:space="0" w:color="auto"/>
                                      </w:divBdr>
                                    </w:div>
                                    <w:div w:id="255093652">
                                      <w:marLeft w:val="0"/>
                                      <w:marRight w:val="0"/>
                                      <w:marTop w:val="0"/>
                                      <w:marBottom w:val="0"/>
                                      <w:divBdr>
                                        <w:top w:val="none" w:sz="0" w:space="0" w:color="auto"/>
                                        <w:left w:val="none" w:sz="0" w:space="0" w:color="auto"/>
                                        <w:bottom w:val="none" w:sz="0" w:space="0" w:color="auto"/>
                                        <w:right w:val="none" w:sz="0" w:space="0" w:color="auto"/>
                                      </w:divBdr>
                                    </w:div>
                                    <w:div w:id="261307597">
                                      <w:marLeft w:val="0"/>
                                      <w:marRight w:val="0"/>
                                      <w:marTop w:val="0"/>
                                      <w:marBottom w:val="0"/>
                                      <w:divBdr>
                                        <w:top w:val="none" w:sz="0" w:space="0" w:color="auto"/>
                                        <w:left w:val="none" w:sz="0" w:space="0" w:color="auto"/>
                                        <w:bottom w:val="none" w:sz="0" w:space="0" w:color="auto"/>
                                        <w:right w:val="none" w:sz="0" w:space="0" w:color="auto"/>
                                      </w:divBdr>
                                    </w:div>
                                    <w:div w:id="266083031">
                                      <w:marLeft w:val="0"/>
                                      <w:marRight w:val="0"/>
                                      <w:marTop w:val="0"/>
                                      <w:marBottom w:val="0"/>
                                      <w:divBdr>
                                        <w:top w:val="none" w:sz="0" w:space="0" w:color="auto"/>
                                        <w:left w:val="none" w:sz="0" w:space="0" w:color="auto"/>
                                        <w:bottom w:val="none" w:sz="0" w:space="0" w:color="auto"/>
                                        <w:right w:val="none" w:sz="0" w:space="0" w:color="auto"/>
                                      </w:divBdr>
                                    </w:div>
                                    <w:div w:id="269971391">
                                      <w:marLeft w:val="0"/>
                                      <w:marRight w:val="0"/>
                                      <w:marTop w:val="0"/>
                                      <w:marBottom w:val="0"/>
                                      <w:divBdr>
                                        <w:top w:val="none" w:sz="0" w:space="0" w:color="auto"/>
                                        <w:left w:val="none" w:sz="0" w:space="0" w:color="auto"/>
                                        <w:bottom w:val="none" w:sz="0" w:space="0" w:color="auto"/>
                                        <w:right w:val="none" w:sz="0" w:space="0" w:color="auto"/>
                                      </w:divBdr>
                                    </w:div>
                                    <w:div w:id="275796127">
                                      <w:marLeft w:val="0"/>
                                      <w:marRight w:val="0"/>
                                      <w:marTop w:val="0"/>
                                      <w:marBottom w:val="0"/>
                                      <w:divBdr>
                                        <w:top w:val="none" w:sz="0" w:space="0" w:color="auto"/>
                                        <w:left w:val="none" w:sz="0" w:space="0" w:color="auto"/>
                                        <w:bottom w:val="none" w:sz="0" w:space="0" w:color="auto"/>
                                        <w:right w:val="none" w:sz="0" w:space="0" w:color="auto"/>
                                      </w:divBdr>
                                    </w:div>
                                    <w:div w:id="281695217">
                                      <w:marLeft w:val="0"/>
                                      <w:marRight w:val="0"/>
                                      <w:marTop w:val="0"/>
                                      <w:marBottom w:val="0"/>
                                      <w:divBdr>
                                        <w:top w:val="none" w:sz="0" w:space="0" w:color="auto"/>
                                        <w:left w:val="none" w:sz="0" w:space="0" w:color="auto"/>
                                        <w:bottom w:val="none" w:sz="0" w:space="0" w:color="auto"/>
                                        <w:right w:val="none" w:sz="0" w:space="0" w:color="auto"/>
                                      </w:divBdr>
                                    </w:div>
                                    <w:div w:id="285813381">
                                      <w:marLeft w:val="0"/>
                                      <w:marRight w:val="0"/>
                                      <w:marTop w:val="0"/>
                                      <w:marBottom w:val="0"/>
                                      <w:divBdr>
                                        <w:top w:val="none" w:sz="0" w:space="0" w:color="auto"/>
                                        <w:left w:val="none" w:sz="0" w:space="0" w:color="auto"/>
                                        <w:bottom w:val="none" w:sz="0" w:space="0" w:color="auto"/>
                                        <w:right w:val="none" w:sz="0" w:space="0" w:color="auto"/>
                                      </w:divBdr>
                                    </w:div>
                                    <w:div w:id="305014132">
                                      <w:marLeft w:val="0"/>
                                      <w:marRight w:val="0"/>
                                      <w:marTop w:val="0"/>
                                      <w:marBottom w:val="0"/>
                                      <w:divBdr>
                                        <w:top w:val="none" w:sz="0" w:space="0" w:color="auto"/>
                                        <w:left w:val="none" w:sz="0" w:space="0" w:color="auto"/>
                                        <w:bottom w:val="none" w:sz="0" w:space="0" w:color="auto"/>
                                        <w:right w:val="none" w:sz="0" w:space="0" w:color="auto"/>
                                      </w:divBdr>
                                    </w:div>
                                    <w:div w:id="305549920">
                                      <w:marLeft w:val="0"/>
                                      <w:marRight w:val="0"/>
                                      <w:marTop w:val="0"/>
                                      <w:marBottom w:val="0"/>
                                      <w:divBdr>
                                        <w:top w:val="none" w:sz="0" w:space="0" w:color="auto"/>
                                        <w:left w:val="none" w:sz="0" w:space="0" w:color="auto"/>
                                        <w:bottom w:val="none" w:sz="0" w:space="0" w:color="auto"/>
                                        <w:right w:val="none" w:sz="0" w:space="0" w:color="auto"/>
                                      </w:divBdr>
                                    </w:div>
                                    <w:div w:id="313098121">
                                      <w:marLeft w:val="0"/>
                                      <w:marRight w:val="0"/>
                                      <w:marTop w:val="0"/>
                                      <w:marBottom w:val="0"/>
                                      <w:divBdr>
                                        <w:top w:val="none" w:sz="0" w:space="0" w:color="auto"/>
                                        <w:left w:val="none" w:sz="0" w:space="0" w:color="auto"/>
                                        <w:bottom w:val="none" w:sz="0" w:space="0" w:color="auto"/>
                                        <w:right w:val="none" w:sz="0" w:space="0" w:color="auto"/>
                                      </w:divBdr>
                                    </w:div>
                                    <w:div w:id="340936874">
                                      <w:marLeft w:val="0"/>
                                      <w:marRight w:val="0"/>
                                      <w:marTop w:val="0"/>
                                      <w:marBottom w:val="0"/>
                                      <w:divBdr>
                                        <w:top w:val="none" w:sz="0" w:space="0" w:color="auto"/>
                                        <w:left w:val="none" w:sz="0" w:space="0" w:color="auto"/>
                                        <w:bottom w:val="none" w:sz="0" w:space="0" w:color="auto"/>
                                        <w:right w:val="none" w:sz="0" w:space="0" w:color="auto"/>
                                      </w:divBdr>
                                    </w:div>
                                    <w:div w:id="346715771">
                                      <w:marLeft w:val="0"/>
                                      <w:marRight w:val="0"/>
                                      <w:marTop w:val="0"/>
                                      <w:marBottom w:val="0"/>
                                      <w:divBdr>
                                        <w:top w:val="none" w:sz="0" w:space="0" w:color="auto"/>
                                        <w:left w:val="none" w:sz="0" w:space="0" w:color="auto"/>
                                        <w:bottom w:val="none" w:sz="0" w:space="0" w:color="auto"/>
                                        <w:right w:val="none" w:sz="0" w:space="0" w:color="auto"/>
                                      </w:divBdr>
                                    </w:div>
                                    <w:div w:id="365299600">
                                      <w:marLeft w:val="0"/>
                                      <w:marRight w:val="0"/>
                                      <w:marTop w:val="0"/>
                                      <w:marBottom w:val="0"/>
                                      <w:divBdr>
                                        <w:top w:val="none" w:sz="0" w:space="0" w:color="auto"/>
                                        <w:left w:val="none" w:sz="0" w:space="0" w:color="auto"/>
                                        <w:bottom w:val="none" w:sz="0" w:space="0" w:color="auto"/>
                                        <w:right w:val="none" w:sz="0" w:space="0" w:color="auto"/>
                                      </w:divBdr>
                                    </w:div>
                                    <w:div w:id="379063600">
                                      <w:marLeft w:val="0"/>
                                      <w:marRight w:val="0"/>
                                      <w:marTop w:val="0"/>
                                      <w:marBottom w:val="0"/>
                                      <w:divBdr>
                                        <w:top w:val="none" w:sz="0" w:space="0" w:color="auto"/>
                                        <w:left w:val="none" w:sz="0" w:space="0" w:color="auto"/>
                                        <w:bottom w:val="none" w:sz="0" w:space="0" w:color="auto"/>
                                        <w:right w:val="none" w:sz="0" w:space="0" w:color="auto"/>
                                      </w:divBdr>
                                    </w:div>
                                    <w:div w:id="380596232">
                                      <w:marLeft w:val="0"/>
                                      <w:marRight w:val="0"/>
                                      <w:marTop w:val="0"/>
                                      <w:marBottom w:val="0"/>
                                      <w:divBdr>
                                        <w:top w:val="none" w:sz="0" w:space="0" w:color="auto"/>
                                        <w:left w:val="none" w:sz="0" w:space="0" w:color="auto"/>
                                        <w:bottom w:val="none" w:sz="0" w:space="0" w:color="auto"/>
                                        <w:right w:val="none" w:sz="0" w:space="0" w:color="auto"/>
                                      </w:divBdr>
                                    </w:div>
                                    <w:div w:id="404106806">
                                      <w:marLeft w:val="0"/>
                                      <w:marRight w:val="0"/>
                                      <w:marTop w:val="0"/>
                                      <w:marBottom w:val="0"/>
                                      <w:divBdr>
                                        <w:top w:val="none" w:sz="0" w:space="0" w:color="auto"/>
                                        <w:left w:val="none" w:sz="0" w:space="0" w:color="auto"/>
                                        <w:bottom w:val="none" w:sz="0" w:space="0" w:color="auto"/>
                                        <w:right w:val="none" w:sz="0" w:space="0" w:color="auto"/>
                                      </w:divBdr>
                                    </w:div>
                                    <w:div w:id="422149817">
                                      <w:marLeft w:val="0"/>
                                      <w:marRight w:val="0"/>
                                      <w:marTop w:val="0"/>
                                      <w:marBottom w:val="0"/>
                                      <w:divBdr>
                                        <w:top w:val="none" w:sz="0" w:space="0" w:color="auto"/>
                                        <w:left w:val="none" w:sz="0" w:space="0" w:color="auto"/>
                                        <w:bottom w:val="none" w:sz="0" w:space="0" w:color="auto"/>
                                        <w:right w:val="none" w:sz="0" w:space="0" w:color="auto"/>
                                      </w:divBdr>
                                    </w:div>
                                    <w:div w:id="440346129">
                                      <w:marLeft w:val="0"/>
                                      <w:marRight w:val="0"/>
                                      <w:marTop w:val="0"/>
                                      <w:marBottom w:val="0"/>
                                      <w:divBdr>
                                        <w:top w:val="none" w:sz="0" w:space="0" w:color="auto"/>
                                        <w:left w:val="none" w:sz="0" w:space="0" w:color="auto"/>
                                        <w:bottom w:val="none" w:sz="0" w:space="0" w:color="auto"/>
                                        <w:right w:val="none" w:sz="0" w:space="0" w:color="auto"/>
                                      </w:divBdr>
                                    </w:div>
                                    <w:div w:id="451754651">
                                      <w:marLeft w:val="0"/>
                                      <w:marRight w:val="0"/>
                                      <w:marTop w:val="0"/>
                                      <w:marBottom w:val="0"/>
                                      <w:divBdr>
                                        <w:top w:val="none" w:sz="0" w:space="0" w:color="auto"/>
                                        <w:left w:val="none" w:sz="0" w:space="0" w:color="auto"/>
                                        <w:bottom w:val="none" w:sz="0" w:space="0" w:color="auto"/>
                                        <w:right w:val="none" w:sz="0" w:space="0" w:color="auto"/>
                                      </w:divBdr>
                                    </w:div>
                                    <w:div w:id="461654618">
                                      <w:marLeft w:val="0"/>
                                      <w:marRight w:val="0"/>
                                      <w:marTop w:val="0"/>
                                      <w:marBottom w:val="0"/>
                                      <w:divBdr>
                                        <w:top w:val="none" w:sz="0" w:space="0" w:color="auto"/>
                                        <w:left w:val="none" w:sz="0" w:space="0" w:color="auto"/>
                                        <w:bottom w:val="none" w:sz="0" w:space="0" w:color="auto"/>
                                        <w:right w:val="none" w:sz="0" w:space="0" w:color="auto"/>
                                      </w:divBdr>
                                    </w:div>
                                    <w:div w:id="476535319">
                                      <w:marLeft w:val="0"/>
                                      <w:marRight w:val="0"/>
                                      <w:marTop w:val="0"/>
                                      <w:marBottom w:val="0"/>
                                      <w:divBdr>
                                        <w:top w:val="none" w:sz="0" w:space="0" w:color="auto"/>
                                        <w:left w:val="none" w:sz="0" w:space="0" w:color="auto"/>
                                        <w:bottom w:val="none" w:sz="0" w:space="0" w:color="auto"/>
                                        <w:right w:val="none" w:sz="0" w:space="0" w:color="auto"/>
                                      </w:divBdr>
                                    </w:div>
                                    <w:div w:id="478183137">
                                      <w:marLeft w:val="0"/>
                                      <w:marRight w:val="0"/>
                                      <w:marTop w:val="0"/>
                                      <w:marBottom w:val="0"/>
                                      <w:divBdr>
                                        <w:top w:val="none" w:sz="0" w:space="0" w:color="auto"/>
                                        <w:left w:val="none" w:sz="0" w:space="0" w:color="auto"/>
                                        <w:bottom w:val="none" w:sz="0" w:space="0" w:color="auto"/>
                                        <w:right w:val="none" w:sz="0" w:space="0" w:color="auto"/>
                                      </w:divBdr>
                                    </w:div>
                                    <w:div w:id="493565403">
                                      <w:marLeft w:val="0"/>
                                      <w:marRight w:val="0"/>
                                      <w:marTop w:val="0"/>
                                      <w:marBottom w:val="0"/>
                                      <w:divBdr>
                                        <w:top w:val="none" w:sz="0" w:space="0" w:color="auto"/>
                                        <w:left w:val="none" w:sz="0" w:space="0" w:color="auto"/>
                                        <w:bottom w:val="none" w:sz="0" w:space="0" w:color="auto"/>
                                        <w:right w:val="none" w:sz="0" w:space="0" w:color="auto"/>
                                      </w:divBdr>
                                    </w:div>
                                    <w:div w:id="513500476">
                                      <w:marLeft w:val="0"/>
                                      <w:marRight w:val="0"/>
                                      <w:marTop w:val="0"/>
                                      <w:marBottom w:val="0"/>
                                      <w:divBdr>
                                        <w:top w:val="none" w:sz="0" w:space="0" w:color="auto"/>
                                        <w:left w:val="none" w:sz="0" w:space="0" w:color="auto"/>
                                        <w:bottom w:val="none" w:sz="0" w:space="0" w:color="auto"/>
                                        <w:right w:val="none" w:sz="0" w:space="0" w:color="auto"/>
                                      </w:divBdr>
                                    </w:div>
                                    <w:div w:id="516385322">
                                      <w:marLeft w:val="0"/>
                                      <w:marRight w:val="0"/>
                                      <w:marTop w:val="0"/>
                                      <w:marBottom w:val="0"/>
                                      <w:divBdr>
                                        <w:top w:val="none" w:sz="0" w:space="0" w:color="auto"/>
                                        <w:left w:val="none" w:sz="0" w:space="0" w:color="auto"/>
                                        <w:bottom w:val="none" w:sz="0" w:space="0" w:color="auto"/>
                                        <w:right w:val="none" w:sz="0" w:space="0" w:color="auto"/>
                                      </w:divBdr>
                                    </w:div>
                                    <w:div w:id="535973865">
                                      <w:marLeft w:val="0"/>
                                      <w:marRight w:val="0"/>
                                      <w:marTop w:val="0"/>
                                      <w:marBottom w:val="0"/>
                                      <w:divBdr>
                                        <w:top w:val="none" w:sz="0" w:space="0" w:color="auto"/>
                                        <w:left w:val="none" w:sz="0" w:space="0" w:color="auto"/>
                                        <w:bottom w:val="none" w:sz="0" w:space="0" w:color="auto"/>
                                        <w:right w:val="none" w:sz="0" w:space="0" w:color="auto"/>
                                      </w:divBdr>
                                    </w:div>
                                    <w:div w:id="536623250">
                                      <w:marLeft w:val="0"/>
                                      <w:marRight w:val="0"/>
                                      <w:marTop w:val="0"/>
                                      <w:marBottom w:val="0"/>
                                      <w:divBdr>
                                        <w:top w:val="none" w:sz="0" w:space="0" w:color="auto"/>
                                        <w:left w:val="none" w:sz="0" w:space="0" w:color="auto"/>
                                        <w:bottom w:val="none" w:sz="0" w:space="0" w:color="auto"/>
                                        <w:right w:val="none" w:sz="0" w:space="0" w:color="auto"/>
                                      </w:divBdr>
                                    </w:div>
                                    <w:div w:id="546375253">
                                      <w:marLeft w:val="0"/>
                                      <w:marRight w:val="0"/>
                                      <w:marTop w:val="0"/>
                                      <w:marBottom w:val="0"/>
                                      <w:divBdr>
                                        <w:top w:val="none" w:sz="0" w:space="0" w:color="auto"/>
                                        <w:left w:val="none" w:sz="0" w:space="0" w:color="auto"/>
                                        <w:bottom w:val="none" w:sz="0" w:space="0" w:color="auto"/>
                                        <w:right w:val="none" w:sz="0" w:space="0" w:color="auto"/>
                                      </w:divBdr>
                                    </w:div>
                                    <w:div w:id="551843053">
                                      <w:marLeft w:val="0"/>
                                      <w:marRight w:val="0"/>
                                      <w:marTop w:val="0"/>
                                      <w:marBottom w:val="0"/>
                                      <w:divBdr>
                                        <w:top w:val="none" w:sz="0" w:space="0" w:color="auto"/>
                                        <w:left w:val="none" w:sz="0" w:space="0" w:color="auto"/>
                                        <w:bottom w:val="none" w:sz="0" w:space="0" w:color="auto"/>
                                        <w:right w:val="none" w:sz="0" w:space="0" w:color="auto"/>
                                      </w:divBdr>
                                    </w:div>
                                    <w:div w:id="561256756">
                                      <w:marLeft w:val="0"/>
                                      <w:marRight w:val="0"/>
                                      <w:marTop w:val="0"/>
                                      <w:marBottom w:val="0"/>
                                      <w:divBdr>
                                        <w:top w:val="none" w:sz="0" w:space="0" w:color="auto"/>
                                        <w:left w:val="none" w:sz="0" w:space="0" w:color="auto"/>
                                        <w:bottom w:val="none" w:sz="0" w:space="0" w:color="auto"/>
                                        <w:right w:val="none" w:sz="0" w:space="0" w:color="auto"/>
                                      </w:divBdr>
                                    </w:div>
                                    <w:div w:id="567424639">
                                      <w:marLeft w:val="0"/>
                                      <w:marRight w:val="0"/>
                                      <w:marTop w:val="0"/>
                                      <w:marBottom w:val="0"/>
                                      <w:divBdr>
                                        <w:top w:val="none" w:sz="0" w:space="0" w:color="auto"/>
                                        <w:left w:val="none" w:sz="0" w:space="0" w:color="auto"/>
                                        <w:bottom w:val="none" w:sz="0" w:space="0" w:color="auto"/>
                                        <w:right w:val="none" w:sz="0" w:space="0" w:color="auto"/>
                                      </w:divBdr>
                                    </w:div>
                                    <w:div w:id="576869208">
                                      <w:marLeft w:val="0"/>
                                      <w:marRight w:val="0"/>
                                      <w:marTop w:val="0"/>
                                      <w:marBottom w:val="0"/>
                                      <w:divBdr>
                                        <w:top w:val="none" w:sz="0" w:space="0" w:color="auto"/>
                                        <w:left w:val="none" w:sz="0" w:space="0" w:color="auto"/>
                                        <w:bottom w:val="none" w:sz="0" w:space="0" w:color="auto"/>
                                        <w:right w:val="none" w:sz="0" w:space="0" w:color="auto"/>
                                      </w:divBdr>
                                    </w:div>
                                    <w:div w:id="588275296">
                                      <w:marLeft w:val="0"/>
                                      <w:marRight w:val="0"/>
                                      <w:marTop w:val="0"/>
                                      <w:marBottom w:val="0"/>
                                      <w:divBdr>
                                        <w:top w:val="none" w:sz="0" w:space="0" w:color="auto"/>
                                        <w:left w:val="none" w:sz="0" w:space="0" w:color="auto"/>
                                        <w:bottom w:val="none" w:sz="0" w:space="0" w:color="auto"/>
                                        <w:right w:val="none" w:sz="0" w:space="0" w:color="auto"/>
                                      </w:divBdr>
                                    </w:div>
                                    <w:div w:id="590433778">
                                      <w:marLeft w:val="0"/>
                                      <w:marRight w:val="0"/>
                                      <w:marTop w:val="0"/>
                                      <w:marBottom w:val="0"/>
                                      <w:divBdr>
                                        <w:top w:val="none" w:sz="0" w:space="0" w:color="auto"/>
                                        <w:left w:val="none" w:sz="0" w:space="0" w:color="auto"/>
                                        <w:bottom w:val="none" w:sz="0" w:space="0" w:color="auto"/>
                                        <w:right w:val="none" w:sz="0" w:space="0" w:color="auto"/>
                                      </w:divBdr>
                                    </w:div>
                                    <w:div w:id="598568249">
                                      <w:marLeft w:val="0"/>
                                      <w:marRight w:val="0"/>
                                      <w:marTop w:val="0"/>
                                      <w:marBottom w:val="0"/>
                                      <w:divBdr>
                                        <w:top w:val="none" w:sz="0" w:space="0" w:color="auto"/>
                                        <w:left w:val="none" w:sz="0" w:space="0" w:color="auto"/>
                                        <w:bottom w:val="none" w:sz="0" w:space="0" w:color="auto"/>
                                        <w:right w:val="none" w:sz="0" w:space="0" w:color="auto"/>
                                      </w:divBdr>
                                    </w:div>
                                    <w:div w:id="602760534">
                                      <w:marLeft w:val="0"/>
                                      <w:marRight w:val="0"/>
                                      <w:marTop w:val="0"/>
                                      <w:marBottom w:val="0"/>
                                      <w:divBdr>
                                        <w:top w:val="none" w:sz="0" w:space="0" w:color="auto"/>
                                        <w:left w:val="none" w:sz="0" w:space="0" w:color="auto"/>
                                        <w:bottom w:val="none" w:sz="0" w:space="0" w:color="auto"/>
                                        <w:right w:val="none" w:sz="0" w:space="0" w:color="auto"/>
                                      </w:divBdr>
                                    </w:div>
                                    <w:div w:id="605235917">
                                      <w:marLeft w:val="0"/>
                                      <w:marRight w:val="0"/>
                                      <w:marTop w:val="0"/>
                                      <w:marBottom w:val="0"/>
                                      <w:divBdr>
                                        <w:top w:val="none" w:sz="0" w:space="0" w:color="auto"/>
                                        <w:left w:val="none" w:sz="0" w:space="0" w:color="auto"/>
                                        <w:bottom w:val="none" w:sz="0" w:space="0" w:color="auto"/>
                                        <w:right w:val="none" w:sz="0" w:space="0" w:color="auto"/>
                                      </w:divBdr>
                                    </w:div>
                                    <w:div w:id="620502679">
                                      <w:marLeft w:val="0"/>
                                      <w:marRight w:val="0"/>
                                      <w:marTop w:val="0"/>
                                      <w:marBottom w:val="0"/>
                                      <w:divBdr>
                                        <w:top w:val="none" w:sz="0" w:space="0" w:color="auto"/>
                                        <w:left w:val="none" w:sz="0" w:space="0" w:color="auto"/>
                                        <w:bottom w:val="none" w:sz="0" w:space="0" w:color="auto"/>
                                        <w:right w:val="none" w:sz="0" w:space="0" w:color="auto"/>
                                      </w:divBdr>
                                    </w:div>
                                    <w:div w:id="623000601">
                                      <w:marLeft w:val="0"/>
                                      <w:marRight w:val="0"/>
                                      <w:marTop w:val="0"/>
                                      <w:marBottom w:val="0"/>
                                      <w:divBdr>
                                        <w:top w:val="none" w:sz="0" w:space="0" w:color="auto"/>
                                        <w:left w:val="none" w:sz="0" w:space="0" w:color="auto"/>
                                        <w:bottom w:val="none" w:sz="0" w:space="0" w:color="auto"/>
                                        <w:right w:val="none" w:sz="0" w:space="0" w:color="auto"/>
                                      </w:divBdr>
                                    </w:div>
                                    <w:div w:id="639846353">
                                      <w:marLeft w:val="0"/>
                                      <w:marRight w:val="0"/>
                                      <w:marTop w:val="0"/>
                                      <w:marBottom w:val="0"/>
                                      <w:divBdr>
                                        <w:top w:val="none" w:sz="0" w:space="0" w:color="auto"/>
                                        <w:left w:val="none" w:sz="0" w:space="0" w:color="auto"/>
                                        <w:bottom w:val="none" w:sz="0" w:space="0" w:color="auto"/>
                                        <w:right w:val="none" w:sz="0" w:space="0" w:color="auto"/>
                                      </w:divBdr>
                                    </w:div>
                                    <w:div w:id="644969269">
                                      <w:marLeft w:val="0"/>
                                      <w:marRight w:val="0"/>
                                      <w:marTop w:val="0"/>
                                      <w:marBottom w:val="0"/>
                                      <w:divBdr>
                                        <w:top w:val="none" w:sz="0" w:space="0" w:color="auto"/>
                                        <w:left w:val="none" w:sz="0" w:space="0" w:color="auto"/>
                                        <w:bottom w:val="none" w:sz="0" w:space="0" w:color="auto"/>
                                        <w:right w:val="none" w:sz="0" w:space="0" w:color="auto"/>
                                      </w:divBdr>
                                    </w:div>
                                    <w:div w:id="656303421">
                                      <w:marLeft w:val="0"/>
                                      <w:marRight w:val="0"/>
                                      <w:marTop w:val="0"/>
                                      <w:marBottom w:val="0"/>
                                      <w:divBdr>
                                        <w:top w:val="none" w:sz="0" w:space="0" w:color="auto"/>
                                        <w:left w:val="none" w:sz="0" w:space="0" w:color="auto"/>
                                        <w:bottom w:val="none" w:sz="0" w:space="0" w:color="auto"/>
                                        <w:right w:val="none" w:sz="0" w:space="0" w:color="auto"/>
                                      </w:divBdr>
                                    </w:div>
                                    <w:div w:id="662702626">
                                      <w:marLeft w:val="0"/>
                                      <w:marRight w:val="0"/>
                                      <w:marTop w:val="0"/>
                                      <w:marBottom w:val="0"/>
                                      <w:divBdr>
                                        <w:top w:val="none" w:sz="0" w:space="0" w:color="auto"/>
                                        <w:left w:val="none" w:sz="0" w:space="0" w:color="auto"/>
                                        <w:bottom w:val="none" w:sz="0" w:space="0" w:color="auto"/>
                                        <w:right w:val="none" w:sz="0" w:space="0" w:color="auto"/>
                                      </w:divBdr>
                                    </w:div>
                                    <w:div w:id="696930735">
                                      <w:marLeft w:val="0"/>
                                      <w:marRight w:val="0"/>
                                      <w:marTop w:val="0"/>
                                      <w:marBottom w:val="0"/>
                                      <w:divBdr>
                                        <w:top w:val="none" w:sz="0" w:space="0" w:color="auto"/>
                                        <w:left w:val="none" w:sz="0" w:space="0" w:color="auto"/>
                                        <w:bottom w:val="none" w:sz="0" w:space="0" w:color="auto"/>
                                        <w:right w:val="none" w:sz="0" w:space="0" w:color="auto"/>
                                      </w:divBdr>
                                    </w:div>
                                    <w:div w:id="699012984">
                                      <w:marLeft w:val="0"/>
                                      <w:marRight w:val="0"/>
                                      <w:marTop w:val="0"/>
                                      <w:marBottom w:val="0"/>
                                      <w:divBdr>
                                        <w:top w:val="none" w:sz="0" w:space="0" w:color="auto"/>
                                        <w:left w:val="none" w:sz="0" w:space="0" w:color="auto"/>
                                        <w:bottom w:val="none" w:sz="0" w:space="0" w:color="auto"/>
                                        <w:right w:val="none" w:sz="0" w:space="0" w:color="auto"/>
                                      </w:divBdr>
                                    </w:div>
                                    <w:div w:id="723528719">
                                      <w:marLeft w:val="0"/>
                                      <w:marRight w:val="0"/>
                                      <w:marTop w:val="0"/>
                                      <w:marBottom w:val="0"/>
                                      <w:divBdr>
                                        <w:top w:val="none" w:sz="0" w:space="0" w:color="auto"/>
                                        <w:left w:val="none" w:sz="0" w:space="0" w:color="auto"/>
                                        <w:bottom w:val="none" w:sz="0" w:space="0" w:color="auto"/>
                                        <w:right w:val="none" w:sz="0" w:space="0" w:color="auto"/>
                                      </w:divBdr>
                                    </w:div>
                                    <w:div w:id="726415353">
                                      <w:marLeft w:val="0"/>
                                      <w:marRight w:val="0"/>
                                      <w:marTop w:val="0"/>
                                      <w:marBottom w:val="0"/>
                                      <w:divBdr>
                                        <w:top w:val="none" w:sz="0" w:space="0" w:color="auto"/>
                                        <w:left w:val="none" w:sz="0" w:space="0" w:color="auto"/>
                                        <w:bottom w:val="none" w:sz="0" w:space="0" w:color="auto"/>
                                        <w:right w:val="none" w:sz="0" w:space="0" w:color="auto"/>
                                      </w:divBdr>
                                    </w:div>
                                    <w:div w:id="734472839">
                                      <w:marLeft w:val="0"/>
                                      <w:marRight w:val="0"/>
                                      <w:marTop w:val="0"/>
                                      <w:marBottom w:val="0"/>
                                      <w:divBdr>
                                        <w:top w:val="none" w:sz="0" w:space="0" w:color="auto"/>
                                        <w:left w:val="none" w:sz="0" w:space="0" w:color="auto"/>
                                        <w:bottom w:val="none" w:sz="0" w:space="0" w:color="auto"/>
                                        <w:right w:val="none" w:sz="0" w:space="0" w:color="auto"/>
                                      </w:divBdr>
                                    </w:div>
                                    <w:div w:id="738361110">
                                      <w:marLeft w:val="0"/>
                                      <w:marRight w:val="0"/>
                                      <w:marTop w:val="0"/>
                                      <w:marBottom w:val="0"/>
                                      <w:divBdr>
                                        <w:top w:val="none" w:sz="0" w:space="0" w:color="auto"/>
                                        <w:left w:val="none" w:sz="0" w:space="0" w:color="auto"/>
                                        <w:bottom w:val="none" w:sz="0" w:space="0" w:color="auto"/>
                                        <w:right w:val="none" w:sz="0" w:space="0" w:color="auto"/>
                                      </w:divBdr>
                                    </w:div>
                                    <w:div w:id="771365653">
                                      <w:marLeft w:val="0"/>
                                      <w:marRight w:val="0"/>
                                      <w:marTop w:val="0"/>
                                      <w:marBottom w:val="0"/>
                                      <w:divBdr>
                                        <w:top w:val="none" w:sz="0" w:space="0" w:color="auto"/>
                                        <w:left w:val="none" w:sz="0" w:space="0" w:color="auto"/>
                                        <w:bottom w:val="none" w:sz="0" w:space="0" w:color="auto"/>
                                        <w:right w:val="none" w:sz="0" w:space="0" w:color="auto"/>
                                      </w:divBdr>
                                    </w:div>
                                    <w:div w:id="790973628">
                                      <w:marLeft w:val="0"/>
                                      <w:marRight w:val="0"/>
                                      <w:marTop w:val="0"/>
                                      <w:marBottom w:val="0"/>
                                      <w:divBdr>
                                        <w:top w:val="none" w:sz="0" w:space="0" w:color="auto"/>
                                        <w:left w:val="none" w:sz="0" w:space="0" w:color="auto"/>
                                        <w:bottom w:val="none" w:sz="0" w:space="0" w:color="auto"/>
                                        <w:right w:val="none" w:sz="0" w:space="0" w:color="auto"/>
                                      </w:divBdr>
                                    </w:div>
                                    <w:div w:id="791216723">
                                      <w:marLeft w:val="0"/>
                                      <w:marRight w:val="0"/>
                                      <w:marTop w:val="0"/>
                                      <w:marBottom w:val="0"/>
                                      <w:divBdr>
                                        <w:top w:val="none" w:sz="0" w:space="0" w:color="auto"/>
                                        <w:left w:val="none" w:sz="0" w:space="0" w:color="auto"/>
                                        <w:bottom w:val="none" w:sz="0" w:space="0" w:color="auto"/>
                                        <w:right w:val="none" w:sz="0" w:space="0" w:color="auto"/>
                                      </w:divBdr>
                                    </w:div>
                                    <w:div w:id="804203118">
                                      <w:marLeft w:val="0"/>
                                      <w:marRight w:val="0"/>
                                      <w:marTop w:val="0"/>
                                      <w:marBottom w:val="0"/>
                                      <w:divBdr>
                                        <w:top w:val="none" w:sz="0" w:space="0" w:color="auto"/>
                                        <w:left w:val="none" w:sz="0" w:space="0" w:color="auto"/>
                                        <w:bottom w:val="none" w:sz="0" w:space="0" w:color="auto"/>
                                        <w:right w:val="none" w:sz="0" w:space="0" w:color="auto"/>
                                      </w:divBdr>
                                    </w:div>
                                    <w:div w:id="807431649">
                                      <w:marLeft w:val="0"/>
                                      <w:marRight w:val="0"/>
                                      <w:marTop w:val="0"/>
                                      <w:marBottom w:val="0"/>
                                      <w:divBdr>
                                        <w:top w:val="none" w:sz="0" w:space="0" w:color="auto"/>
                                        <w:left w:val="none" w:sz="0" w:space="0" w:color="auto"/>
                                        <w:bottom w:val="none" w:sz="0" w:space="0" w:color="auto"/>
                                        <w:right w:val="none" w:sz="0" w:space="0" w:color="auto"/>
                                      </w:divBdr>
                                    </w:div>
                                    <w:div w:id="815076132">
                                      <w:marLeft w:val="0"/>
                                      <w:marRight w:val="0"/>
                                      <w:marTop w:val="0"/>
                                      <w:marBottom w:val="0"/>
                                      <w:divBdr>
                                        <w:top w:val="none" w:sz="0" w:space="0" w:color="auto"/>
                                        <w:left w:val="none" w:sz="0" w:space="0" w:color="auto"/>
                                        <w:bottom w:val="none" w:sz="0" w:space="0" w:color="auto"/>
                                        <w:right w:val="none" w:sz="0" w:space="0" w:color="auto"/>
                                      </w:divBdr>
                                    </w:div>
                                    <w:div w:id="824711376">
                                      <w:marLeft w:val="0"/>
                                      <w:marRight w:val="0"/>
                                      <w:marTop w:val="0"/>
                                      <w:marBottom w:val="0"/>
                                      <w:divBdr>
                                        <w:top w:val="none" w:sz="0" w:space="0" w:color="auto"/>
                                        <w:left w:val="none" w:sz="0" w:space="0" w:color="auto"/>
                                        <w:bottom w:val="none" w:sz="0" w:space="0" w:color="auto"/>
                                        <w:right w:val="none" w:sz="0" w:space="0" w:color="auto"/>
                                      </w:divBdr>
                                    </w:div>
                                    <w:div w:id="824858116">
                                      <w:marLeft w:val="0"/>
                                      <w:marRight w:val="0"/>
                                      <w:marTop w:val="0"/>
                                      <w:marBottom w:val="0"/>
                                      <w:divBdr>
                                        <w:top w:val="none" w:sz="0" w:space="0" w:color="auto"/>
                                        <w:left w:val="none" w:sz="0" w:space="0" w:color="auto"/>
                                        <w:bottom w:val="none" w:sz="0" w:space="0" w:color="auto"/>
                                        <w:right w:val="none" w:sz="0" w:space="0" w:color="auto"/>
                                      </w:divBdr>
                                    </w:div>
                                    <w:div w:id="825781919">
                                      <w:marLeft w:val="0"/>
                                      <w:marRight w:val="0"/>
                                      <w:marTop w:val="0"/>
                                      <w:marBottom w:val="0"/>
                                      <w:divBdr>
                                        <w:top w:val="none" w:sz="0" w:space="0" w:color="auto"/>
                                        <w:left w:val="none" w:sz="0" w:space="0" w:color="auto"/>
                                        <w:bottom w:val="none" w:sz="0" w:space="0" w:color="auto"/>
                                        <w:right w:val="none" w:sz="0" w:space="0" w:color="auto"/>
                                      </w:divBdr>
                                    </w:div>
                                    <w:div w:id="827595375">
                                      <w:marLeft w:val="0"/>
                                      <w:marRight w:val="0"/>
                                      <w:marTop w:val="0"/>
                                      <w:marBottom w:val="0"/>
                                      <w:divBdr>
                                        <w:top w:val="none" w:sz="0" w:space="0" w:color="auto"/>
                                        <w:left w:val="none" w:sz="0" w:space="0" w:color="auto"/>
                                        <w:bottom w:val="none" w:sz="0" w:space="0" w:color="auto"/>
                                        <w:right w:val="none" w:sz="0" w:space="0" w:color="auto"/>
                                      </w:divBdr>
                                    </w:div>
                                    <w:div w:id="831794891">
                                      <w:marLeft w:val="0"/>
                                      <w:marRight w:val="0"/>
                                      <w:marTop w:val="0"/>
                                      <w:marBottom w:val="0"/>
                                      <w:divBdr>
                                        <w:top w:val="none" w:sz="0" w:space="0" w:color="auto"/>
                                        <w:left w:val="none" w:sz="0" w:space="0" w:color="auto"/>
                                        <w:bottom w:val="none" w:sz="0" w:space="0" w:color="auto"/>
                                        <w:right w:val="none" w:sz="0" w:space="0" w:color="auto"/>
                                      </w:divBdr>
                                    </w:div>
                                    <w:div w:id="836850145">
                                      <w:marLeft w:val="0"/>
                                      <w:marRight w:val="0"/>
                                      <w:marTop w:val="0"/>
                                      <w:marBottom w:val="0"/>
                                      <w:divBdr>
                                        <w:top w:val="none" w:sz="0" w:space="0" w:color="auto"/>
                                        <w:left w:val="none" w:sz="0" w:space="0" w:color="auto"/>
                                        <w:bottom w:val="none" w:sz="0" w:space="0" w:color="auto"/>
                                        <w:right w:val="none" w:sz="0" w:space="0" w:color="auto"/>
                                      </w:divBdr>
                                    </w:div>
                                    <w:div w:id="840315722">
                                      <w:marLeft w:val="0"/>
                                      <w:marRight w:val="0"/>
                                      <w:marTop w:val="0"/>
                                      <w:marBottom w:val="0"/>
                                      <w:divBdr>
                                        <w:top w:val="none" w:sz="0" w:space="0" w:color="auto"/>
                                        <w:left w:val="none" w:sz="0" w:space="0" w:color="auto"/>
                                        <w:bottom w:val="none" w:sz="0" w:space="0" w:color="auto"/>
                                        <w:right w:val="none" w:sz="0" w:space="0" w:color="auto"/>
                                      </w:divBdr>
                                    </w:div>
                                    <w:div w:id="861433741">
                                      <w:marLeft w:val="0"/>
                                      <w:marRight w:val="0"/>
                                      <w:marTop w:val="0"/>
                                      <w:marBottom w:val="0"/>
                                      <w:divBdr>
                                        <w:top w:val="none" w:sz="0" w:space="0" w:color="auto"/>
                                        <w:left w:val="none" w:sz="0" w:space="0" w:color="auto"/>
                                        <w:bottom w:val="none" w:sz="0" w:space="0" w:color="auto"/>
                                        <w:right w:val="none" w:sz="0" w:space="0" w:color="auto"/>
                                      </w:divBdr>
                                    </w:div>
                                    <w:div w:id="869146397">
                                      <w:marLeft w:val="0"/>
                                      <w:marRight w:val="0"/>
                                      <w:marTop w:val="0"/>
                                      <w:marBottom w:val="0"/>
                                      <w:divBdr>
                                        <w:top w:val="none" w:sz="0" w:space="0" w:color="auto"/>
                                        <w:left w:val="none" w:sz="0" w:space="0" w:color="auto"/>
                                        <w:bottom w:val="none" w:sz="0" w:space="0" w:color="auto"/>
                                        <w:right w:val="none" w:sz="0" w:space="0" w:color="auto"/>
                                      </w:divBdr>
                                    </w:div>
                                    <w:div w:id="875436104">
                                      <w:marLeft w:val="0"/>
                                      <w:marRight w:val="0"/>
                                      <w:marTop w:val="0"/>
                                      <w:marBottom w:val="0"/>
                                      <w:divBdr>
                                        <w:top w:val="none" w:sz="0" w:space="0" w:color="auto"/>
                                        <w:left w:val="none" w:sz="0" w:space="0" w:color="auto"/>
                                        <w:bottom w:val="none" w:sz="0" w:space="0" w:color="auto"/>
                                        <w:right w:val="none" w:sz="0" w:space="0" w:color="auto"/>
                                      </w:divBdr>
                                    </w:div>
                                    <w:div w:id="875506897">
                                      <w:marLeft w:val="0"/>
                                      <w:marRight w:val="0"/>
                                      <w:marTop w:val="0"/>
                                      <w:marBottom w:val="0"/>
                                      <w:divBdr>
                                        <w:top w:val="none" w:sz="0" w:space="0" w:color="auto"/>
                                        <w:left w:val="none" w:sz="0" w:space="0" w:color="auto"/>
                                        <w:bottom w:val="none" w:sz="0" w:space="0" w:color="auto"/>
                                        <w:right w:val="none" w:sz="0" w:space="0" w:color="auto"/>
                                      </w:divBdr>
                                    </w:div>
                                    <w:div w:id="881480835">
                                      <w:marLeft w:val="0"/>
                                      <w:marRight w:val="0"/>
                                      <w:marTop w:val="0"/>
                                      <w:marBottom w:val="0"/>
                                      <w:divBdr>
                                        <w:top w:val="none" w:sz="0" w:space="0" w:color="auto"/>
                                        <w:left w:val="none" w:sz="0" w:space="0" w:color="auto"/>
                                        <w:bottom w:val="none" w:sz="0" w:space="0" w:color="auto"/>
                                        <w:right w:val="none" w:sz="0" w:space="0" w:color="auto"/>
                                      </w:divBdr>
                                    </w:div>
                                    <w:div w:id="884830234">
                                      <w:marLeft w:val="0"/>
                                      <w:marRight w:val="0"/>
                                      <w:marTop w:val="0"/>
                                      <w:marBottom w:val="0"/>
                                      <w:divBdr>
                                        <w:top w:val="none" w:sz="0" w:space="0" w:color="auto"/>
                                        <w:left w:val="none" w:sz="0" w:space="0" w:color="auto"/>
                                        <w:bottom w:val="none" w:sz="0" w:space="0" w:color="auto"/>
                                        <w:right w:val="none" w:sz="0" w:space="0" w:color="auto"/>
                                      </w:divBdr>
                                    </w:div>
                                    <w:div w:id="888422780">
                                      <w:marLeft w:val="0"/>
                                      <w:marRight w:val="0"/>
                                      <w:marTop w:val="0"/>
                                      <w:marBottom w:val="0"/>
                                      <w:divBdr>
                                        <w:top w:val="none" w:sz="0" w:space="0" w:color="auto"/>
                                        <w:left w:val="none" w:sz="0" w:space="0" w:color="auto"/>
                                        <w:bottom w:val="none" w:sz="0" w:space="0" w:color="auto"/>
                                        <w:right w:val="none" w:sz="0" w:space="0" w:color="auto"/>
                                      </w:divBdr>
                                    </w:div>
                                    <w:div w:id="902103087">
                                      <w:marLeft w:val="0"/>
                                      <w:marRight w:val="0"/>
                                      <w:marTop w:val="0"/>
                                      <w:marBottom w:val="0"/>
                                      <w:divBdr>
                                        <w:top w:val="none" w:sz="0" w:space="0" w:color="auto"/>
                                        <w:left w:val="none" w:sz="0" w:space="0" w:color="auto"/>
                                        <w:bottom w:val="none" w:sz="0" w:space="0" w:color="auto"/>
                                        <w:right w:val="none" w:sz="0" w:space="0" w:color="auto"/>
                                      </w:divBdr>
                                    </w:div>
                                    <w:div w:id="906233909">
                                      <w:marLeft w:val="0"/>
                                      <w:marRight w:val="0"/>
                                      <w:marTop w:val="0"/>
                                      <w:marBottom w:val="0"/>
                                      <w:divBdr>
                                        <w:top w:val="none" w:sz="0" w:space="0" w:color="auto"/>
                                        <w:left w:val="none" w:sz="0" w:space="0" w:color="auto"/>
                                        <w:bottom w:val="none" w:sz="0" w:space="0" w:color="auto"/>
                                        <w:right w:val="none" w:sz="0" w:space="0" w:color="auto"/>
                                      </w:divBdr>
                                    </w:div>
                                    <w:div w:id="911964999">
                                      <w:marLeft w:val="0"/>
                                      <w:marRight w:val="0"/>
                                      <w:marTop w:val="0"/>
                                      <w:marBottom w:val="0"/>
                                      <w:divBdr>
                                        <w:top w:val="none" w:sz="0" w:space="0" w:color="auto"/>
                                        <w:left w:val="none" w:sz="0" w:space="0" w:color="auto"/>
                                        <w:bottom w:val="none" w:sz="0" w:space="0" w:color="auto"/>
                                        <w:right w:val="none" w:sz="0" w:space="0" w:color="auto"/>
                                      </w:divBdr>
                                    </w:div>
                                    <w:div w:id="912157277">
                                      <w:marLeft w:val="0"/>
                                      <w:marRight w:val="0"/>
                                      <w:marTop w:val="0"/>
                                      <w:marBottom w:val="0"/>
                                      <w:divBdr>
                                        <w:top w:val="none" w:sz="0" w:space="0" w:color="auto"/>
                                        <w:left w:val="none" w:sz="0" w:space="0" w:color="auto"/>
                                        <w:bottom w:val="none" w:sz="0" w:space="0" w:color="auto"/>
                                        <w:right w:val="none" w:sz="0" w:space="0" w:color="auto"/>
                                      </w:divBdr>
                                    </w:div>
                                    <w:div w:id="940917641">
                                      <w:marLeft w:val="0"/>
                                      <w:marRight w:val="0"/>
                                      <w:marTop w:val="0"/>
                                      <w:marBottom w:val="0"/>
                                      <w:divBdr>
                                        <w:top w:val="none" w:sz="0" w:space="0" w:color="auto"/>
                                        <w:left w:val="none" w:sz="0" w:space="0" w:color="auto"/>
                                        <w:bottom w:val="none" w:sz="0" w:space="0" w:color="auto"/>
                                        <w:right w:val="none" w:sz="0" w:space="0" w:color="auto"/>
                                      </w:divBdr>
                                    </w:div>
                                    <w:div w:id="944190281">
                                      <w:marLeft w:val="0"/>
                                      <w:marRight w:val="0"/>
                                      <w:marTop w:val="0"/>
                                      <w:marBottom w:val="0"/>
                                      <w:divBdr>
                                        <w:top w:val="none" w:sz="0" w:space="0" w:color="auto"/>
                                        <w:left w:val="none" w:sz="0" w:space="0" w:color="auto"/>
                                        <w:bottom w:val="none" w:sz="0" w:space="0" w:color="auto"/>
                                        <w:right w:val="none" w:sz="0" w:space="0" w:color="auto"/>
                                      </w:divBdr>
                                    </w:div>
                                    <w:div w:id="964121815">
                                      <w:marLeft w:val="0"/>
                                      <w:marRight w:val="0"/>
                                      <w:marTop w:val="0"/>
                                      <w:marBottom w:val="0"/>
                                      <w:divBdr>
                                        <w:top w:val="none" w:sz="0" w:space="0" w:color="auto"/>
                                        <w:left w:val="none" w:sz="0" w:space="0" w:color="auto"/>
                                        <w:bottom w:val="none" w:sz="0" w:space="0" w:color="auto"/>
                                        <w:right w:val="none" w:sz="0" w:space="0" w:color="auto"/>
                                      </w:divBdr>
                                    </w:div>
                                    <w:div w:id="977607163">
                                      <w:marLeft w:val="0"/>
                                      <w:marRight w:val="0"/>
                                      <w:marTop w:val="0"/>
                                      <w:marBottom w:val="0"/>
                                      <w:divBdr>
                                        <w:top w:val="none" w:sz="0" w:space="0" w:color="auto"/>
                                        <w:left w:val="none" w:sz="0" w:space="0" w:color="auto"/>
                                        <w:bottom w:val="none" w:sz="0" w:space="0" w:color="auto"/>
                                        <w:right w:val="none" w:sz="0" w:space="0" w:color="auto"/>
                                      </w:divBdr>
                                    </w:div>
                                    <w:div w:id="982392727">
                                      <w:marLeft w:val="0"/>
                                      <w:marRight w:val="0"/>
                                      <w:marTop w:val="0"/>
                                      <w:marBottom w:val="0"/>
                                      <w:divBdr>
                                        <w:top w:val="none" w:sz="0" w:space="0" w:color="auto"/>
                                        <w:left w:val="none" w:sz="0" w:space="0" w:color="auto"/>
                                        <w:bottom w:val="none" w:sz="0" w:space="0" w:color="auto"/>
                                        <w:right w:val="none" w:sz="0" w:space="0" w:color="auto"/>
                                      </w:divBdr>
                                    </w:div>
                                    <w:div w:id="987172305">
                                      <w:marLeft w:val="0"/>
                                      <w:marRight w:val="0"/>
                                      <w:marTop w:val="0"/>
                                      <w:marBottom w:val="0"/>
                                      <w:divBdr>
                                        <w:top w:val="none" w:sz="0" w:space="0" w:color="auto"/>
                                        <w:left w:val="none" w:sz="0" w:space="0" w:color="auto"/>
                                        <w:bottom w:val="none" w:sz="0" w:space="0" w:color="auto"/>
                                        <w:right w:val="none" w:sz="0" w:space="0" w:color="auto"/>
                                      </w:divBdr>
                                    </w:div>
                                    <w:div w:id="995845313">
                                      <w:marLeft w:val="0"/>
                                      <w:marRight w:val="0"/>
                                      <w:marTop w:val="0"/>
                                      <w:marBottom w:val="0"/>
                                      <w:divBdr>
                                        <w:top w:val="none" w:sz="0" w:space="0" w:color="auto"/>
                                        <w:left w:val="none" w:sz="0" w:space="0" w:color="auto"/>
                                        <w:bottom w:val="none" w:sz="0" w:space="0" w:color="auto"/>
                                        <w:right w:val="none" w:sz="0" w:space="0" w:color="auto"/>
                                      </w:divBdr>
                                    </w:div>
                                    <w:div w:id="1041901422">
                                      <w:marLeft w:val="0"/>
                                      <w:marRight w:val="0"/>
                                      <w:marTop w:val="0"/>
                                      <w:marBottom w:val="0"/>
                                      <w:divBdr>
                                        <w:top w:val="none" w:sz="0" w:space="0" w:color="auto"/>
                                        <w:left w:val="none" w:sz="0" w:space="0" w:color="auto"/>
                                        <w:bottom w:val="none" w:sz="0" w:space="0" w:color="auto"/>
                                        <w:right w:val="none" w:sz="0" w:space="0" w:color="auto"/>
                                      </w:divBdr>
                                    </w:div>
                                    <w:div w:id="1069035922">
                                      <w:marLeft w:val="0"/>
                                      <w:marRight w:val="0"/>
                                      <w:marTop w:val="0"/>
                                      <w:marBottom w:val="0"/>
                                      <w:divBdr>
                                        <w:top w:val="none" w:sz="0" w:space="0" w:color="auto"/>
                                        <w:left w:val="none" w:sz="0" w:space="0" w:color="auto"/>
                                        <w:bottom w:val="none" w:sz="0" w:space="0" w:color="auto"/>
                                        <w:right w:val="none" w:sz="0" w:space="0" w:color="auto"/>
                                      </w:divBdr>
                                    </w:div>
                                    <w:div w:id="1075396502">
                                      <w:marLeft w:val="0"/>
                                      <w:marRight w:val="0"/>
                                      <w:marTop w:val="0"/>
                                      <w:marBottom w:val="0"/>
                                      <w:divBdr>
                                        <w:top w:val="none" w:sz="0" w:space="0" w:color="auto"/>
                                        <w:left w:val="none" w:sz="0" w:space="0" w:color="auto"/>
                                        <w:bottom w:val="none" w:sz="0" w:space="0" w:color="auto"/>
                                        <w:right w:val="none" w:sz="0" w:space="0" w:color="auto"/>
                                      </w:divBdr>
                                    </w:div>
                                    <w:div w:id="1077944781">
                                      <w:marLeft w:val="0"/>
                                      <w:marRight w:val="0"/>
                                      <w:marTop w:val="0"/>
                                      <w:marBottom w:val="0"/>
                                      <w:divBdr>
                                        <w:top w:val="none" w:sz="0" w:space="0" w:color="auto"/>
                                        <w:left w:val="none" w:sz="0" w:space="0" w:color="auto"/>
                                        <w:bottom w:val="none" w:sz="0" w:space="0" w:color="auto"/>
                                        <w:right w:val="none" w:sz="0" w:space="0" w:color="auto"/>
                                      </w:divBdr>
                                    </w:div>
                                    <w:div w:id="1078557331">
                                      <w:marLeft w:val="0"/>
                                      <w:marRight w:val="0"/>
                                      <w:marTop w:val="0"/>
                                      <w:marBottom w:val="0"/>
                                      <w:divBdr>
                                        <w:top w:val="none" w:sz="0" w:space="0" w:color="auto"/>
                                        <w:left w:val="none" w:sz="0" w:space="0" w:color="auto"/>
                                        <w:bottom w:val="none" w:sz="0" w:space="0" w:color="auto"/>
                                        <w:right w:val="none" w:sz="0" w:space="0" w:color="auto"/>
                                      </w:divBdr>
                                    </w:div>
                                    <w:div w:id="1082024992">
                                      <w:marLeft w:val="0"/>
                                      <w:marRight w:val="0"/>
                                      <w:marTop w:val="0"/>
                                      <w:marBottom w:val="0"/>
                                      <w:divBdr>
                                        <w:top w:val="none" w:sz="0" w:space="0" w:color="auto"/>
                                        <w:left w:val="none" w:sz="0" w:space="0" w:color="auto"/>
                                        <w:bottom w:val="none" w:sz="0" w:space="0" w:color="auto"/>
                                        <w:right w:val="none" w:sz="0" w:space="0" w:color="auto"/>
                                      </w:divBdr>
                                    </w:div>
                                    <w:div w:id="1083721478">
                                      <w:marLeft w:val="0"/>
                                      <w:marRight w:val="0"/>
                                      <w:marTop w:val="0"/>
                                      <w:marBottom w:val="0"/>
                                      <w:divBdr>
                                        <w:top w:val="none" w:sz="0" w:space="0" w:color="auto"/>
                                        <w:left w:val="none" w:sz="0" w:space="0" w:color="auto"/>
                                        <w:bottom w:val="none" w:sz="0" w:space="0" w:color="auto"/>
                                        <w:right w:val="none" w:sz="0" w:space="0" w:color="auto"/>
                                      </w:divBdr>
                                    </w:div>
                                    <w:div w:id="1108546892">
                                      <w:marLeft w:val="0"/>
                                      <w:marRight w:val="0"/>
                                      <w:marTop w:val="0"/>
                                      <w:marBottom w:val="0"/>
                                      <w:divBdr>
                                        <w:top w:val="none" w:sz="0" w:space="0" w:color="auto"/>
                                        <w:left w:val="none" w:sz="0" w:space="0" w:color="auto"/>
                                        <w:bottom w:val="none" w:sz="0" w:space="0" w:color="auto"/>
                                        <w:right w:val="none" w:sz="0" w:space="0" w:color="auto"/>
                                      </w:divBdr>
                                    </w:div>
                                    <w:div w:id="1114862956">
                                      <w:marLeft w:val="0"/>
                                      <w:marRight w:val="0"/>
                                      <w:marTop w:val="0"/>
                                      <w:marBottom w:val="0"/>
                                      <w:divBdr>
                                        <w:top w:val="none" w:sz="0" w:space="0" w:color="auto"/>
                                        <w:left w:val="none" w:sz="0" w:space="0" w:color="auto"/>
                                        <w:bottom w:val="none" w:sz="0" w:space="0" w:color="auto"/>
                                        <w:right w:val="none" w:sz="0" w:space="0" w:color="auto"/>
                                      </w:divBdr>
                                    </w:div>
                                    <w:div w:id="1118529671">
                                      <w:marLeft w:val="0"/>
                                      <w:marRight w:val="0"/>
                                      <w:marTop w:val="0"/>
                                      <w:marBottom w:val="0"/>
                                      <w:divBdr>
                                        <w:top w:val="none" w:sz="0" w:space="0" w:color="auto"/>
                                        <w:left w:val="none" w:sz="0" w:space="0" w:color="auto"/>
                                        <w:bottom w:val="none" w:sz="0" w:space="0" w:color="auto"/>
                                        <w:right w:val="none" w:sz="0" w:space="0" w:color="auto"/>
                                      </w:divBdr>
                                    </w:div>
                                    <w:div w:id="1120761544">
                                      <w:marLeft w:val="0"/>
                                      <w:marRight w:val="0"/>
                                      <w:marTop w:val="0"/>
                                      <w:marBottom w:val="0"/>
                                      <w:divBdr>
                                        <w:top w:val="none" w:sz="0" w:space="0" w:color="auto"/>
                                        <w:left w:val="none" w:sz="0" w:space="0" w:color="auto"/>
                                        <w:bottom w:val="none" w:sz="0" w:space="0" w:color="auto"/>
                                        <w:right w:val="none" w:sz="0" w:space="0" w:color="auto"/>
                                      </w:divBdr>
                                    </w:div>
                                    <w:div w:id="1136725607">
                                      <w:marLeft w:val="0"/>
                                      <w:marRight w:val="0"/>
                                      <w:marTop w:val="0"/>
                                      <w:marBottom w:val="0"/>
                                      <w:divBdr>
                                        <w:top w:val="none" w:sz="0" w:space="0" w:color="auto"/>
                                        <w:left w:val="none" w:sz="0" w:space="0" w:color="auto"/>
                                        <w:bottom w:val="none" w:sz="0" w:space="0" w:color="auto"/>
                                        <w:right w:val="none" w:sz="0" w:space="0" w:color="auto"/>
                                      </w:divBdr>
                                    </w:div>
                                    <w:div w:id="1146894530">
                                      <w:marLeft w:val="0"/>
                                      <w:marRight w:val="0"/>
                                      <w:marTop w:val="0"/>
                                      <w:marBottom w:val="0"/>
                                      <w:divBdr>
                                        <w:top w:val="none" w:sz="0" w:space="0" w:color="auto"/>
                                        <w:left w:val="none" w:sz="0" w:space="0" w:color="auto"/>
                                        <w:bottom w:val="none" w:sz="0" w:space="0" w:color="auto"/>
                                        <w:right w:val="none" w:sz="0" w:space="0" w:color="auto"/>
                                      </w:divBdr>
                                    </w:div>
                                    <w:div w:id="1154562916">
                                      <w:marLeft w:val="0"/>
                                      <w:marRight w:val="0"/>
                                      <w:marTop w:val="0"/>
                                      <w:marBottom w:val="0"/>
                                      <w:divBdr>
                                        <w:top w:val="none" w:sz="0" w:space="0" w:color="auto"/>
                                        <w:left w:val="none" w:sz="0" w:space="0" w:color="auto"/>
                                        <w:bottom w:val="none" w:sz="0" w:space="0" w:color="auto"/>
                                        <w:right w:val="none" w:sz="0" w:space="0" w:color="auto"/>
                                      </w:divBdr>
                                    </w:div>
                                    <w:div w:id="1163471425">
                                      <w:marLeft w:val="0"/>
                                      <w:marRight w:val="0"/>
                                      <w:marTop w:val="0"/>
                                      <w:marBottom w:val="0"/>
                                      <w:divBdr>
                                        <w:top w:val="none" w:sz="0" w:space="0" w:color="auto"/>
                                        <w:left w:val="none" w:sz="0" w:space="0" w:color="auto"/>
                                        <w:bottom w:val="none" w:sz="0" w:space="0" w:color="auto"/>
                                        <w:right w:val="none" w:sz="0" w:space="0" w:color="auto"/>
                                      </w:divBdr>
                                    </w:div>
                                    <w:div w:id="1169056514">
                                      <w:marLeft w:val="0"/>
                                      <w:marRight w:val="0"/>
                                      <w:marTop w:val="0"/>
                                      <w:marBottom w:val="0"/>
                                      <w:divBdr>
                                        <w:top w:val="none" w:sz="0" w:space="0" w:color="auto"/>
                                        <w:left w:val="none" w:sz="0" w:space="0" w:color="auto"/>
                                        <w:bottom w:val="none" w:sz="0" w:space="0" w:color="auto"/>
                                        <w:right w:val="none" w:sz="0" w:space="0" w:color="auto"/>
                                      </w:divBdr>
                                    </w:div>
                                    <w:div w:id="1182547027">
                                      <w:marLeft w:val="0"/>
                                      <w:marRight w:val="0"/>
                                      <w:marTop w:val="0"/>
                                      <w:marBottom w:val="0"/>
                                      <w:divBdr>
                                        <w:top w:val="none" w:sz="0" w:space="0" w:color="auto"/>
                                        <w:left w:val="none" w:sz="0" w:space="0" w:color="auto"/>
                                        <w:bottom w:val="none" w:sz="0" w:space="0" w:color="auto"/>
                                        <w:right w:val="none" w:sz="0" w:space="0" w:color="auto"/>
                                      </w:divBdr>
                                    </w:div>
                                    <w:div w:id="1184972827">
                                      <w:marLeft w:val="0"/>
                                      <w:marRight w:val="0"/>
                                      <w:marTop w:val="0"/>
                                      <w:marBottom w:val="0"/>
                                      <w:divBdr>
                                        <w:top w:val="none" w:sz="0" w:space="0" w:color="auto"/>
                                        <w:left w:val="none" w:sz="0" w:space="0" w:color="auto"/>
                                        <w:bottom w:val="none" w:sz="0" w:space="0" w:color="auto"/>
                                        <w:right w:val="none" w:sz="0" w:space="0" w:color="auto"/>
                                      </w:divBdr>
                                    </w:div>
                                    <w:div w:id="1191070764">
                                      <w:marLeft w:val="0"/>
                                      <w:marRight w:val="0"/>
                                      <w:marTop w:val="0"/>
                                      <w:marBottom w:val="0"/>
                                      <w:divBdr>
                                        <w:top w:val="none" w:sz="0" w:space="0" w:color="auto"/>
                                        <w:left w:val="none" w:sz="0" w:space="0" w:color="auto"/>
                                        <w:bottom w:val="none" w:sz="0" w:space="0" w:color="auto"/>
                                        <w:right w:val="none" w:sz="0" w:space="0" w:color="auto"/>
                                      </w:divBdr>
                                    </w:div>
                                    <w:div w:id="1191214357">
                                      <w:marLeft w:val="0"/>
                                      <w:marRight w:val="0"/>
                                      <w:marTop w:val="0"/>
                                      <w:marBottom w:val="0"/>
                                      <w:divBdr>
                                        <w:top w:val="none" w:sz="0" w:space="0" w:color="auto"/>
                                        <w:left w:val="none" w:sz="0" w:space="0" w:color="auto"/>
                                        <w:bottom w:val="none" w:sz="0" w:space="0" w:color="auto"/>
                                        <w:right w:val="none" w:sz="0" w:space="0" w:color="auto"/>
                                      </w:divBdr>
                                    </w:div>
                                    <w:div w:id="1191338127">
                                      <w:marLeft w:val="0"/>
                                      <w:marRight w:val="0"/>
                                      <w:marTop w:val="0"/>
                                      <w:marBottom w:val="0"/>
                                      <w:divBdr>
                                        <w:top w:val="none" w:sz="0" w:space="0" w:color="auto"/>
                                        <w:left w:val="none" w:sz="0" w:space="0" w:color="auto"/>
                                        <w:bottom w:val="none" w:sz="0" w:space="0" w:color="auto"/>
                                        <w:right w:val="none" w:sz="0" w:space="0" w:color="auto"/>
                                      </w:divBdr>
                                    </w:div>
                                    <w:div w:id="1209876782">
                                      <w:marLeft w:val="0"/>
                                      <w:marRight w:val="0"/>
                                      <w:marTop w:val="0"/>
                                      <w:marBottom w:val="0"/>
                                      <w:divBdr>
                                        <w:top w:val="none" w:sz="0" w:space="0" w:color="auto"/>
                                        <w:left w:val="none" w:sz="0" w:space="0" w:color="auto"/>
                                        <w:bottom w:val="none" w:sz="0" w:space="0" w:color="auto"/>
                                        <w:right w:val="none" w:sz="0" w:space="0" w:color="auto"/>
                                      </w:divBdr>
                                    </w:div>
                                    <w:div w:id="1215701193">
                                      <w:marLeft w:val="0"/>
                                      <w:marRight w:val="0"/>
                                      <w:marTop w:val="0"/>
                                      <w:marBottom w:val="0"/>
                                      <w:divBdr>
                                        <w:top w:val="none" w:sz="0" w:space="0" w:color="auto"/>
                                        <w:left w:val="none" w:sz="0" w:space="0" w:color="auto"/>
                                        <w:bottom w:val="none" w:sz="0" w:space="0" w:color="auto"/>
                                        <w:right w:val="none" w:sz="0" w:space="0" w:color="auto"/>
                                      </w:divBdr>
                                    </w:div>
                                    <w:div w:id="1224096421">
                                      <w:marLeft w:val="0"/>
                                      <w:marRight w:val="0"/>
                                      <w:marTop w:val="0"/>
                                      <w:marBottom w:val="0"/>
                                      <w:divBdr>
                                        <w:top w:val="none" w:sz="0" w:space="0" w:color="auto"/>
                                        <w:left w:val="none" w:sz="0" w:space="0" w:color="auto"/>
                                        <w:bottom w:val="none" w:sz="0" w:space="0" w:color="auto"/>
                                        <w:right w:val="none" w:sz="0" w:space="0" w:color="auto"/>
                                      </w:divBdr>
                                    </w:div>
                                    <w:div w:id="1227228653">
                                      <w:marLeft w:val="0"/>
                                      <w:marRight w:val="0"/>
                                      <w:marTop w:val="0"/>
                                      <w:marBottom w:val="0"/>
                                      <w:divBdr>
                                        <w:top w:val="none" w:sz="0" w:space="0" w:color="auto"/>
                                        <w:left w:val="none" w:sz="0" w:space="0" w:color="auto"/>
                                        <w:bottom w:val="none" w:sz="0" w:space="0" w:color="auto"/>
                                        <w:right w:val="none" w:sz="0" w:space="0" w:color="auto"/>
                                      </w:divBdr>
                                    </w:div>
                                    <w:div w:id="1232929650">
                                      <w:marLeft w:val="0"/>
                                      <w:marRight w:val="0"/>
                                      <w:marTop w:val="0"/>
                                      <w:marBottom w:val="0"/>
                                      <w:divBdr>
                                        <w:top w:val="none" w:sz="0" w:space="0" w:color="auto"/>
                                        <w:left w:val="none" w:sz="0" w:space="0" w:color="auto"/>
                                        <w:bottom w:val="none" w:sz="0" w:space="0" w:color="auto"/>
                                        <w:right w:val="none" w:sz="0" w:space="0" w:color="auto"/>
                                      </w:divBdr>
                                    </w:div>
                                    <w:div w:id="1238050410">
                                      <w:marLeft w:val="0"/>
                                      <w:marRight w:val="0"/>
                                      <w:marTop w:val="0"/>
                                      <w:marBottom w:val="0"/>
                                      <w:divBdr>
                                        <w:top w:val="none" w:sz="0" w:space="0" w:color="auto"/>
                                        <w:left w:val="none" w:sz="0" w:space="0" w:color="auto"/>
                                        <w:bottom w:val="none" w:sz="0" w:space="0" w:color="auto"/>
                                        <w:right w:val="none" w:sz="0" w:space="0" w:color="auto"/>
                                      </w:divBdr>
                                    </w:div>
                                    <w:div w:id="1241450398">
                                      <w:marLeft w:val="0"/>
                                      <w:marRight w:val="0"/>
                                      <w:marTop w:val="0"/>
                                      <w:marBottom w:val="0"/>
                                      <w:divBdr>
                                        <w:top w:val="none" w:sz="0" w:space="0" w:color="auto"/>
                                        <w:left w:val="none" w:sz="0" w:space="0" w:color="auto"/>
                                        <w:bottom w:val="none" w:sz="0" w:space="0" w:color="auto"/>
                                        <w:right w:val="none" w:sz="0" w:space="0" w:color="auto"/>
                                      </w:divBdr>
                                    </w:div>
                                    <w:div w:id="1272081447">
                                      <w:marLeft w:val="0"/>
                                      <w:marRight w:val="0"/>
                                      <w:marTop w:val="0"/>
                                      <w:marBottom w:val="0"/>
                                      <w:divBdr>
                                        <w:top w:val="none" w:sz="0" w:space="0" w:color="auto"/>
                                        <w:left w:val="none" w:sz="0" w:space="0" w:color="auto"/>
                                        <w:bottom w:val="none" w:sz="0" w:space="0" w:color="auto"/>
                                        <w:right w:val="none" w:sz="0" w:space="0" w:color="auto"/>
                                      </w:divBdr>
                                    </w:div>
                                    <w:div w:id="1293053881">
                                      <w:marLeft w:val="0"/>
                                      <w:marRight w:val="0"/>
                                      <w:marTop w:val="0"/>
                                      <w:marBottom w:val="0"/>
                                      <w:divBdr>
                                        <w:top w:val="none" w:sz="0" w:space="0" w:color="auto"/>
                                        <w:left w:val="none" w:sz="0" w:space="0" w:color="auto"/>
                                        <w:bottom w:val="none" w:sz="0" w:space="0" w:color="auto"/>
                                        <w:right w:val="none" w:sz="0" w:space="0" w:color="auto"/>
                                      </w:divBdr>
                                    </w:div>
                                    <w:div w:id="1305432965">
                                      <w:marLeft w:val="0"/>
                                      <w:marRight w:val="0"/>
                                      <w:marTop w:val="0"/>
                                      <w:marBottom w:val="0"/>
                                      <w:divBdr>
                                        <w:top w:val="none" w:sz="0" w:space="0" w:color="auto"/>
                                        <w:left w:val="none" w:sz="0" w:space="0" w:color="auto"/>
                                        <w:bottom w:val="none" w:sz="0" w:space="0" w:color="auto"/>
                                        <w:right w:val="none" w:sz="0" w:space="0" w:color="auto"/>
                                      </w:divBdr>
                                    </w:div>
                                    <w:div w:id="1305814098">
                                      <w:marLeft w:val="0"/>
                                      <w:marRight w:val="0"/>
                                      <w:marTop w:val="0"/>
                                      <w:marBottom w:val="0"/>
                                      <w:divBdr>
                                        <w:top w:val="none" w:sz="0" w:space="0" w:color="auto"/>
                                        <w:left w:val="none" w:sz="0" w:space="0" w:color="auto"/>
                                        <w:bottom w:val="none" w:sz="0" w:space="0" w:color="auto"/>
                                        <w:right w:val="none" w:sz="0" w:space="0" w:color="auto"/>
                                      </w:divBdr>
                                    </w:div>
                                    <w:div w:id="1318076326">
                                      <w:marLeft w:val="0"/>
                                      <w:marRight w:val="0"/>
                                      <w:marTop w:val="0"/>
                                      <w:marBottom w:val="0"/>
                                      <w:divBdr>
                                        <w:top w:val="none" w:sz="0" w:space="0" w:color="auto"/>
                                        <w:left w:val="none" w:sz="0" w:space="0" w:color="auto"/>
                                        <w:bottom w:val="none" w:sz="0" w:space="0" w:color="auto"/>
                                        <w:right w:val="none" w:sz="0" w:space="0" w:color="auto"/>
                                      </w:divBdr>
                                    </w:div>
                                    <w:div w:id="1326785283">
                                      <w:marLeft w:val="0"/>
                                      <w:marRight w:val="0"/>
                                      <w:marTop w:val="0"/>
                                      <w:marBottom w:val="0"/>
                                      <w:divBdr>
                                        <w:top w:val="none" w:sz="0" w:space="0" w:color="auto"/>
                                        <w:left w:val="none" w:sz="0" w:space="0" w:color="auto"/>
                                        <w:bottom w:val="none" w:sz="0" w:space="0" w:color="auto"/>
                                        <w:right w:val="none" w:sz="0" w:space="0" w:color="auto"/>
                                      </w:divBdr>
                                    </w:div>
                                    <w:div w:id="1329211771">
                                      <w:marLeft w:val="0"/>
                                      <w:marRight w:val="0"/>
                                      <w:marTop w:val="0"/>
                                      <w:marBottom w:val="0"/>
                                      <w:divBdr>
                                        <w:top w:val="none" w:sz="0" w:space="0" w:color="auto"/>
                                        <w:left w:val="none" w:sz="0" w:space="0" w:color="auto"/>
                                        <w:bottom w:val="none" w:sz="0" w:space="0" w:color="auto"/>
                                        <w:right w:val="none" w:sz="0" w:space="0" w:color="auto"/>
                                      </w:divBdr>
                                    </w:div>
                                    <w:div w:id="1340349541">
                                      <w:marLeft w:val="0"/>
                                      <w:marRight w:val="0"/>
                                      <w:marTop w:val="0"/>
                                      <w:marBottom w:val="0"/>
                                      <w:divBdr>
                                        <w:top w:val="none" w:sz="0" w:space="0" w:color="auto"/>
                                        <w:left w:val="none" w:sz="0" w:space="0" w:color="auto"/>
                                        <w:bottom w:val="none" w:sz="0" w:space="0" w:color="auto"/>
                                        <w:right w:val="none" w:sz="0" w:space="0" w:color="auto"/>
                                      </w:divBdr>
                                    </w:div>
                                    <w:div w:id="1347361335">
                                      <w:marLeft w:val="0"/>
                                      <w:marRight w:val="0"/>
                                      <w:marTop w:val="0"/>
                                      <w:marBottom w:val="0"/>
                                      <w:divBdr>
                                        <w:top w:val="none" w:sz="0" w:space="0" w:color="auto"/>
                                        <w:left w:val="none" w:sz="0" w:space="0" w:color="auto"/>
                                        <w:bottom w:val="none" w:sz="0" w:space="0" w:color="auto"/>
                                        <w:right w:val="none" w:sz="0" w:space="0" w:color="auto"/>
                                      </w:divBdr>
                                    </w:div>
                                    <w:div w:id="1347638178">
                                      <w:marLeft w:val="0"/>
                                      <w:marRight w:val="0"/>
                                      <w:marTop w:val="0"/>
                                      <w:marBottom w:val="0"/>
                                      <w:divBdr>
                                        <w:top w:val="none" w:sz="0" w:space="0" w:color="auto"/>
                                        <w:left w:val="none" w:sz="0" w:space="0" w:color="auto"/>
                                        <w:bottom w:val="none" w:sz="0" w:space="0" w:color="auto"/>
                                        <w:right w:val="none" w:sz="0" w:space="0" w:color="auto"/>
                                      </w:divBdr>
                                    </w:div>
                                    <w:div w:id="1350525521">
                                      <w:marLeft w:val="0"/>
                                      <w:marRight w:val="0"/>
                                      <w:marTop w:val="0"/>
                                      <w:marBottom w:val="0"/>
                                      <w:divBdr>
                                        <w:top w:val="none" w:sz="0" w:space="0" w:color="auto"/>
                                        <w:left w:val="none" w:sz="0" w:space="0" w:color="auto"/>
                                        <w:bottom w:val="none" w:sz="0" w:space="0" w:color="auto"/>
                                        <w:right w:val="none" w:sz="0" w:space="0" w:color="auto"/>
                                      </w:divBdr>
                                    </w:div>
                                    <w:div w:id="1362363154">
                                      <w:marLeft w:val="0"/>
                                      <w:marRight w:val="0"/>
                                      <w:marTop w:val="0"/>
                                      <w:marBottom w:val="0"/>
                                      <w:divBdr>
                                        <w:top w:val="none" w:sz="0" w:space="0" w:color="auto"/>
                                        <w:left w:val="none" w:sz="0" w:space="0" w:color="auto"/>
                                        <w:bottom w:val="none" w:sz="0" w:space="0" w:color="auto"/>
                                        <w:right w:val="none" w:sz="0" w:space="0" w:color="auto"/>
                                      </w:divBdr>
                                    </w:div>
                                    <w:div w:id="1372458524">
                                      <w:marLeft w:val="0"/>
                                      <w:marRight w:val="0"/>
                                      <w:marTop w:val="0"/>
                                      <w:marBottom w:val="0"/>
                                      <w:divBdr>
                                        <w:top w:val="none" w:sz="0" w:space="0" w:color="auto"/>
                                        <w:left w:val="none" w:sz="0" w:space="0" w:color="auto"/>
                                        <w:bottom w:val="none" w:sz="0" w:space="0" w:color="auto"/>
                                        <w:right w:val="none" w:sz="0" w:space="0" w:color="auto"/>
                                      </w:divBdr>
                                    </w:div>
                                    <w:div w:id="1378505539">
                                      <w:marLeft w:val="0"/>
                                      <w:marRight w:val="0"/>
                                      <w:marTop w:val="0"/>
                                      <w:marBottom w:val="0"/>
                                      <w:divBdr>
                                        <w:top w:val="none" w:sz="0" w:space="0" w:color="auto"/>
                                        <w:left w:val="none" w:sz="0" w:space="0" w:color="auto"/>
                                        <w:bottom w:val="none" w:sz="0" w:space="0" w:color="auto"/>
                                        <w:right w:val="none" w:sz="0" w:space="0" w:color="auto"/>
                                      </w:divBdr>
                                    </w:div>
                                    <w:div w:id="1382751299">
                                      <w:marLeft w:val="0"/>
                                      <w:marRight w:val="0"/>
                                      <w:marTop w:val="0"/>
                                      <w:marBottom w:val="0"/>
                                      <w:divBdr>
                                        <w:top w:val="none" w:sz="0" w:space="0" w:color="auto"/>
                                        <w:left w:val="none" w:sz="0" w:space="0" w:color="auto"/>
                                        <w:bottom w:val="none" w:sz="0" w:space="0" w:color="auto"/>
                                        <w:right w:val="none" w:sz="0" w:space="0" w:color="auto"/>
                                      </w:divBdr>
                                    </w:div>
                                    <w:div w:id="1394230155">
                                      <w:marLeft w:val="0"/>
                                      <w:marRight w:val="0"/>
                                      <w:marTop w:val="0"/>
                                      <w:marBottom w:val="0"/>
                                      <w:divBdr>
                                        <w:top w:val="none" w:sz="0" w:space="0" w:color="auto"/>
                                        <w:left w:val="none" w:sz="0" w:space="0" w:color="auto"/>
                                        <w:bottom w:val="none" w:sz="0" w:space="0" w:color="auto"/>
                                        <w:right w:val="none" w:sz="0" w:space="0" w:color="auto"/>
                                      </w:divBdr>
                                    </w:div>
                                    <w:div w:id="1400976976">
                                      <w:marLeft w:val="0"/>
                                      <w:marRight w:val="0"/>
                                      <w:marTop w:val="0"/>
                                      <w:marBottom w:val="0"/>
                                      <w:divBdr>
                                        <w:top w:val="none" w:sz="0" w:space="0" w:color="auto"/>
                                        <w:left w:val="none" w:sz="0" w:space="0" w:color="auto"/>
                                        <w:bottom w:val="none" w:sz="0" w:space="0" w:color="auto"/>
                                        <w:right w:val="none" w:sz="0" w:space="0" w:color="auto"/>
                                      </w:divBdr>
                                    </w:div>
                                    <w:div w:id="1418674018">
                                      <w:marLeft w:val="0"/>
                                      <w:marRight w:val="0"/>
                                      <w:marTop w:val="0"/>
                                      <w:marBottom w:val="0"/>
                                      <w:divBdr>
                                        <w:top w:val="none" w:sz="0" w:space="0" w:color="auto"/>
                                        <w:left w:val="none" w:sz="0" w:space="0" w:color="auto"/>
                                        <w:bottom w:val="none" w:sz="0" w:space="0" w:color="auto"/>
                                        <w:right w:val="none" w:sz="0" w:space="0" w:color="auto"/>
                                      </w:divBdr>
                                    </w:div>
                                    <w:div w:id="1424455917">
                                      <w:marLeft w:val="0"/>
                                      <w:marRight w:val="0"/>
                                      <w:marTop w:val="0"/>
                                      <w:marBottom w:val="0"/>
                                      <w:divBdr>
                                        <w:top w:val="none" w:sz="0" w:space="0" w:color="auto"/>
                                        <w:left w:val="none" w:sz="0" w:space="0" w:color="auto"/>
                                        <w:bottom w:val="none" w:sz="0" w:space="0" w:color="auto"/>
                                        <w:right w:val="none" w:sz="0" w:space="0" w:color="auto"/>
                                      </w:divBdr>
                                    </w:div>
                                    <w:div w:id="1429813149">
                                      <w:marLeft w:val="0"/>
                                      <w:marRight w:val="0"/>
                                      <w:marTop w:val="0"/>
                                      <w:marBottom w:val="0"/>
                                      <w:divBdr>
                                        <w:top w:val="none" w:sz="0" w:space="0" w:color="auto"/>
                                        <w:left w:val="none" w:sz="0" w:space="0" w:color="auto"/>
                                        <w:bottom w:val="none" w:sz="0" w:space="0" w:color="auto"/>
                                        <w:right w:val="none" w:sz="0" w:space="0" w:color="auto"/>
                                      </w:divBdr>
                                    </w:div>
                                    <w:div w:id="1430276570">
                                      <w:marLeft w:val="0"/>
                                      <w:marRight w:val="0"/>
                                      <w:marTop w:val="0"/>
                                      <w:marBottom w:val="0"/>
                                      <w:divBdr>
                                        <w:top w:val="none" w:sz="0" w:space="0" w:color="auto"/>
                                        <w:left w:val="none" w:sz="0" w:space="0" w:color="auto"/>
                                        <w:bottom w:val="none" w:sz="0" w:space="0" w:color="auto"/>
                                        <w:right w:val="none" w:sz="0" w:space="0" w:color="auto"/>
                                      </w:divBdr>
                                    </w:div>
                                    <w:div w:id="1432622911">
                                      <w:marLeft w:val="0"/>
                                      <w:marRight w:val="0"/>
                                      <w:marTop w:val="0"/>
                                      <w:marBottom w:val="0"/>
                                      <w:divBdr>
                                        <w:top w:val="none" w:sz="0" w:space="0" w:color="auto"/>
                                        <w:left w:val="none" w:sz="0" w:space="0" w:color="auto"/>
                                        <w:bottom w:val="none" w:sz="0" w:space="0" w:color="auto"/>
                                        <w:right w:val="none" w:sz="0" w:space="0" w:color="auto"/>
                                      </w:divBdr>
                                    </w:div>
                                    <w:div w:id="1433283011">
                                      <w:marLeft w:val="0"/>
                                      <w:marRight w:val="0"/>
                                      <w:marTop w:val="0"/>
                                      <w:marBottom w:val="0"/>
                                      <w:divBdr>
                                        <w:top w:val="none" w:sz="0" w:space="0" w:color="auto"/>
                                        <w:left w:val="none" w:sz="0" w:space="0" w:color="auto"/>
                                        <w:bottom w:val="none" w:sz="0" w:space="0" w:color="auto"/>
                                        <w:right w:val="none" w:sz="0" w:space="0" w:color="auto"/>
                                      </w:divBdr>
                                    </w:div>
                                    <w:div w:id="1482036498">
                                      <w:marLeft w:val="0"/>
                                      <w:marRight w:val="0"/>
                                      <w:marTop w:val="0"/>
                                      <w:marBottom w:val="0"/>
                                      <w:divBdr>
                                        <w:top w:val="none" w:sz="0" w:space="0" w:color="auto"/>
                                        <w:left w:val="none" w:sz="0" w:space="0" w:color="auto"/>
                                        <w:bottom w:val="none" w:sz="0" w:space="0" w:color="auto"/>
                                        <w:right w:val="none" w:sz="0" w:space="0" w:color="auto"/>
                                      </w:divBdr>
                                    </w:div>
                                    <w:div w:id="1499033295">
                                      <w:marLeft w:val="0"/>
                                      <w:marRight w:val="0"/>
                                      <w:marTop w:val="0"/>
                                      <w:marBottom w:val="0"/>
                                      <w:divBdr>
                                        <w:top w:val="none" w:sz="0" w:space="0" w:color="auto"/>
                                        <w:left w:val="none" w:sz="0" w:space="0" w:color="auto"/>
                                        <w:bottom w:val="none" w:sz="0" w:space="0" w:color="auto"/>
                                        <w:right w:val="none" w:sz="0" w:space="0" w:color="auto"/>
                                      </w:divBdr>
                                    </w:div>
                                    <w:div w:id="1504927756">
                                      <w:marLeft w:val="0"/>
                                      <w:marRight w:val="0"/>
                                      <w:marTop w:val="0"/>
                                      <w:marBottom w:val="0"/>
                                      <w:divBdr>
                                        <w:top w:val="none" w:sz="0" w:space="0" w:color="auto"/>
                                        <w:left w:val="none" w:sz="0" w:space="0" w:color="auto"/>
                                        <w:bottom w:val="none" w:sz="0" w:space="0" w:color="auto"/>
                                        <w:right w:val="none" w:sz="0" w:space="0" w:color="auto"/>
                                      </w:divBdr>
                                    </w:div>
                                    <w:div w:id="1512328772">
                                      <w:marLeft w:val="0"/>
                                      <w:marRight w:val="0"/>
                                      <w:marTop w:val="0"/>
                                      <w:marBottom w:val="0"/>
                                      <w:divBdr>
                                        <w:top w:val="none" w:sz="0" w:space="0" w:color="auto"/>
                                        <w:left w:val="none" w:sz="0" w:space="0" w:color="auto"/>
                                        <w:bottom w:val="none" w:sz="0" w:space="0" w:color="auto"/>
                                        <w:right w:val="none" w:sz="0" w:space="0" w:color="auto"/>
                                      </w:divBdr>
                                    </w:div>
                                    <w:div w:id="1520503689">
                                      <w:marLeft w:val="0"/>
                                      <w:marRight w:val="0"/>
                                      <w:marTop w:val="0"/>
                                      <w:marBottom w:val="0"/>
                                      <w:divBdr>
                                        <w:top w:val="none" w:sz="0" w:space="0" w:color="auto"/>
                                        <w:left w:val="none" w:sz="0" w:space="0" w:color="auto"/>
                                        <w:bottom w:val="none" w:sz="0" w:space="0" w:color="auto"/>
                                        <w:right w:val="none" w:sz="0" w:space="0" w:color="auto"/>
                                      </w:divBdr>
                                    </w:div>
                                    <w:div w:id="1522207229">
                                      <w:marLeft w:val="0"/>
                                      <w:marRight w:val="0"/>
                                      <w:marTop w:val="0"/>
                                      <w:marBottom w:val="0"/>
                                      <w:divBdr>
                                        <w:top w:val="none" w:sz="0" w:space="0" w:color="auto"/>
                                        <w:left w:val="none" w:sz="0" w:space="0" w:color="auto"/>
                                        <w:bottom w:val="none" w:sz="0" w:space="0" w:color="auto"/>
                                        <w:right w:val="none" w:sz="0" w:space="0" w:color="auto"/>
                                      </w:divBdr>
                                    </w:div>
                                    <w:div w:id="1525707173">
                                      <w:marLeft w:val="0"/>
                                      <w:marRight w:val="0"/>
                                      <w:marTop w:val="0"/>
                                      <w:marBottom w:val="0"/>
                                      <w:divBdr>
                                        <w:top w:val="none" w:sz="0" w:space="0" w:color="auto"/>
                                        <w:left w:val="none" w:sz="0" w:space="0" w:color="auto"/>
                                        <w:bottom w:val="none" w:sz="0" w:space="0" w:color="auto"/>
                                        <w:right w:val="none" w:sz="0" w:space="0" w:color="auto"/>
                                      </w:divBdr>
                                    </w:div>
                                    <w:div w:id="1526215860">
                                      <w:marLeft w:val="0"/>
                                      <w:marRight w:val="0"/>
                                      <w:marTop w:val="0"/>
                                      <w:marBottom w:val="0"/>
                                      <w:divBdr>
                                        <w:top w:val="none" w:sz="0" w:space="0" w:color="auto"/>
                                        <w:left w:val="none" w:sz="0" w:space="0" w:color="auto"/>
                                        <w:bottom w:val="none" w:sz="0" w:space="0" w:color="auto"/>
                                        <w:right w:val="none" w:sz="0" w:space="0" w:color="auto"/>
                                      </w:divBdr>
                                    </w:div>
                                    <w:div w:id="1549217508">
                                      <w:marLeft w:val="0"/>
                                      <w:marRight w:val="0"/>
                                      <w:marTop w:val="0"/>
                                      <w:marBottom w:val="0"/>
                                      <w:divBdr>
                                        <w:top w:val="none" w:sz="0" w:space="0" w:color="auto"/>
                                        <w:left w:val="none" w:sz="0" w:space="0" w:color="auto"/>
                                        <w:bottom w:val="none" w:sz="0" w:space="0" w:color="auto"/>
                                        <w:right w:val="none" w:sz="0" w:space="0" w:color="auto"/>
                                      </w:divBdr>
                                    </w:div>
                                    <w:div w:id="1551652218">
                                      <w:marLeft w:val="0"/>
                                      <w:marRight w:val="0"/>
                                      <w:marTop w:val="0"/>
                                      <w:marBottom w:val="0"/>
                                      <w:divBdr>
                                        <w:top w:val="none" w:sz="0" w:space="0" w:color="auto"/>
                                        <w:left w:val="none" w:sz="0" w:space="0" w:color="auto"/>
                                        <w:bottom w:val="none" w:sz="0" w:space="0" w:color="auto"/>
                                        <w:right w:val="none" w:sz="0" w:space="0" w:color="auto"/>
                                      </w:divBdr>
                                    </w:div>
                                    <w:div w:id="1558541486">
                                      <w:marLeft w:val="0"/>
                                      <w:marRight w:val="0"/>
                                      <w:marTop w:val="0"/>
                                      <w:marBottom w:val="0"/>
                                      <w:divBdr>
                                        <w:top w:val="none" w:sz="0" w:space="0" w:color="auto"/>
                                        <w:left w:val="none" w:sz="0" w:space="0" w:color="auto"/>
                                        <w:bottom w:val="none" w:sz="0" w:space="0" w:color="auto"/>
                                        <w:right w:val="none" w:sz="0" w:space="0" w:color="auto"/>
                                      </w:divBdr>
                                    </w:div>
                                    <w:div w:id="1569069289">
                                      <w:marLeft w:val="0"/>
                                      <w:marRight w:val="0"/>
                                      <w:marTop w:val="0"/>
                                      <w:marBottom w:val="0"/>
                                      <w:divBdr>
                                        <w:top w:val="none" w:sz="0" w:space="0" w:color="auto"/>
                                        <w:left w:val="none" w:sz="0" w:space="0" w:color="auto"/>
                                        <w:bottom w:val="none" w:sz="0" w:space="0" w:color="auto"/>
                                        <w:right w:val="none" w:sz="0" w:space="0" w:color="auto"/>
                                      </w:divBdr>
                                    </w:div>
                                    <w:div w:id="1572808249">
                                      <w:marLeft w:val="0"/>
                                      <w:marRight w:val="0"/>
                                      <w:marTop w:val="0"/>
                                      <w:marBottom w:val="0"/>
                                      <w:divBdr>
                                        <w:top w:val="none" w:sz="0" w:space="0" w:color="auto"/>
                                        <w:left w:val="none" w:sz="0" w:space="0" w:color="auto"/>
                                        <w:bottom w:val="none" w:sz="0" w:space="0" w:color="auto"/>
                                        <w:right w:val="none" w:sz="0" w:space="0" w:color="auto"/>
                                      </w:divBdr>
                                    </w:div>
                                    <w:div w:id="1574857102">
                                      <w:marLeft w:val="0"/>
                                      <w:marRight w:val="0"/>
                                      <w:marTop w:val="0"/>
                                      <w:marBottom w:val="0"/>
                                      <w:divBdr>
                                        <w:top w:val="none" w:sz="0" w:space="0" w:color="auto"/>
                                        <w:left w:val="none" w:sz="0" w:space="0" w:color="auto"/>
                                        <w:bottom w:val="none" w:sz="0" w:space="0" w:color="auto"/>
                                        <w:right w:val="none" w:sz="0" w:space="0" w:color="auto"/>
                                      </w:divBdr>
                                    </w:div>
                                    <w:div w:id="1576040515">
                                      <w:marLeft w:val="0"/>
                                      <w:marRight w:val="0"/>
                                      <w:marTop w:val="0"/>
                                      <w:marBottom w:val="0"/>
                                      <w:divBdr>
                                        <w:top w:val="none" w:sz="0" w:space="0" w:color="auto"/>
                                        <w:left w:val="none" w:sz="0" w:space="0" w:color="auto"/>
                                        <w:bottom w:val="none" w:sz="0" w:space="0" w:color="auto"/>
                                        <w:right w:val="none" w:sz="0" w:space="0" w:color="auto"/>
                                      </w:divBdr>
                                    </w:div>
                                    <w:div w:id="1587224452">
                                      <w:marLeft w:val="0"/>
                                      <w:marRight w:val="0"/>
                                      <w:marTop w:val="0"/>
                                      <w:marBottom w:val="0"/>
                                      <w:divBdr>
                                        <w:top w:val="none" w:sz="0" w:space="0" w:color="auto"/>
                                        <w:left w:val="none" w:sz="0" w:space="0" w:color="auto"/>
                                        <w:bottom w:val="none" w:sz="0" w:space="0" w:color="auto"/>
                                        <w:right w:val="none" w:sz="0" w:space="0" w:color="auto"/>
                                      </w:divBdr>
                                    </w:div>
                                    <w:div w:id="1587303430">
                                      <w:marLeft w:val="0"/>
                                      <w:marRight w:val="0"/>
                                      <w:marTop w:val="0"/>
                                      <w:marBottom w:val="0"/>
                                      <w:divBdr>
                                        <w:top w:val="none" w:sz="0" w:space="0" w:color="auto"/>
                                        <w:left w:val="none" w:sz="0" w:space="0" w:color="auto"/>
                                        <w:bottom w:val="none" w:sz="0" w:space="0" w:color="auto"/>
                                        <w:right w:val="none" w:sz="0" w:space="0" w:color="auto"/>
                                      </w:divBdr>
                                    </w:div>
                                    <w:div w:id="1588225309">
                                      <w:marLeft w:val="0"/>
                                      <w:marRight w:val="0"/>
                                      <w:marTop w:val="0"/>
                                      <w:marBottom w:val="0"/>
                                      <w:divBdr>
                                        <w:top w:val="none" w:sz="0" w:space="0" w:color="auto"/>
                                        <w:left w:val="none" w:sz="0" w:space="0" w:color="auto"/>
                                        <w:bottom w:val="none" w:sz="0" w:space="0" w:color="auto"/>
                                        <w:right w:val="none" w:sz="0" w:space="0" w:color="auto"/>
                                      </w:divBdr>
                                    </w:div>
                                    <w:div w:id="1589731776">
                                      <w:marLeft w:val="0"/>
                                      <w:marRight w:val="0"/>
                                      <w:marTop w:val="0"/>
                                      <w:marBottom w:val="0"/>
                                      <w:divBdr>
                                        <w:top w:val="none" w:sz="0" w:space="0" w:color="auto"/>
                                        <w:left w:val="none" w:sz="0" w:space="0" w:color="auto"/>
                                        <w:bottom w:val="none" w:sz="0" w:space="0" w:color="auto"/>
                                        <w:right w:val="none" w:sz="0" w:space="0" w:color="auto"/>
                                      </w:divBdr>
                                    </w:div>
                                    <w:div w:id="1597978003">
                                      <w:marLeft w:val="0"/>
                                      <w:marRight w:val="0"/>
                                      <w:marTop w:val="0"/>
                                      <w:marBottom w:val="0"/>
                                      <w:divBdr>
                                        <w:top w:val="none" w:sz="0" w:space="0" w:color="auto"/>
                                        <w:left w:val="none" w:sz="0" w:space="0" w:color="auto"/>
                                        <w:bottom w:val="none" w:sz="0" w:space="0" w:color="auto"/>
                                        <w:right w:val="none" w:sz="0" w:space="0" w:color="auto"/>
                                      </w:divBdr>
                                    </w:div>
                                    <w:div w:id="1599750714">
                                      <w:marLeft w:val="0"/>
                                      <w:marRight w:val="0"/>
                                      <w:marTop w:val="0"/>
                                      <w:marBottom w:val="0"/>
                                      <w:divBdr>
                                        <w:top w:val="none" w:sz="0" w:space="0" w:color="auto"/>
                                        <w:left w:val="none" w:sz="0" w:space="0" w:color="auto"/>
                                        <w:bottom w:val="none" w:sz="0" w:space="0" w:color="auto"/>
                                        <w:right w:val="none" w:sz="0" w:space="0" w:color="auto"/>
                                      </w:divBdr>
                                    </w:div>
                                    <w:div w:id="1604915360">
                                      <w:marLeft w:val="0"/>
                                      <w:marRight w:val="0"/>
                                      <w:marTop w:val="0"/>
                                      <w:marBottom w:val="0"/>
                                      <w:divBdr>
                                        <w:top w:val="none" w:sz="0" w:space="0" w:color="auto"/>
                                        <w:left w:val="none" w:sz="0" w:space="0" w:color="auto"/>
                                        <w:bottom w:val="none" w:sz="0" w:space="0" w:color="auto"/>
                                        <w:right w:val="none" w:sz="0" w:space="0" w:color="auto"/>
                                      </w:divBdr>
                                    </w:div>
                                    <w:div w:id="1616210070">
                                      <w:marLeft w:val="0"/>
                                      <w:marRight w:val="0"/>
                                      <w:marTop w:val="0"/>
                                      <w:marBottom w:val="0"/>
                                      <w:divBdr>
                                        <w:top w:val="none" w:sz="0" w:space="0" w:color="auto"/>
                                        <w:left w:val="none" w:sz="0" w:space="0" w:color="auto"/>
                                        <w:bottom w:val="none" w:sz="0" w:space="0" w:color="auto"/>
                                        <w:right w:val="none" w:sz="0" w:space="0" w:color="auto"/>
                                      </w:divBdr>
                                    </w:div>
                                    <w:div w:id="1619679401">
                                      <w:marLeft w:val="0"/>
                                      <w:marRight w:val="0"/>
                                      <w:marTop w:val="0"/>
                                      <w:marBottom w:val="0"/>
                                      <w:divBdr>
                                        <w:top w:val="none" w:sz="0" w:space="0" w:color="auto"/>
                                        <w:left w:val="none" w:sz="0" w:space="0" w:color="auto"/>
                                        <w:bottom w:val="none" w:sz="0" w:space="0" w:color="auto"/>
                                        <w:right w:val="none" w:sz="0" w:space="0" w:color="auto"/>
                                      </w:divBdr>
                                    </w:div>
                                    <w:div w:id="1621061756">
                                      <w:marLeft w:val="0"/>
                                      <w:marRight w:val="0"/>
                                      <w:marTop w:val="0"/>
                                      <w:marBottom w:val="0"/>
                                      <w:divBdr>
                                        <w:top w:val="none" w:sz="0" w:space="0" w:color="auto"/>
                                        <w:left w:val="none" w:sz="0" w:space="0" w:color="auto"/>
                                        <w:bottom w:val="none" w:sz="0" w:space="0" w:color="auto"/>
                                        <w:right w:val="none" w:sz="0" w:space="0" w:color="auto"/>
                                      </w:divBdr>
                                    </w:div>
                                    <w:div w:id="1630697807">
                                      <w:marLeft w:val="0"/>
                                      <w:marRight w:val="0"/>
                                      <w:marTop w:val="0"/>
                                      <w:marBottom w:val="0"/>
                                      <w:divBdr>
                                        <w:top w:val="none" w:sz="0" w:space="0" w:color="auto"/>
                                        <w:left w:val="none" w:sz="0" w:space="0" w:color="auto"/>
                                        <w:bottom w:val="none" w:sz="0" w:space="0" w:color="auto"/>
                                        <w:right w:val="none" w:sz="0" w:space="0" w:color="auto"/>
                                      </w:divBdr>
                                    </w:div>
                                    <w:div w:id="1670058590">
                                      <w:marLeft w:val="0"/>
                                      <w:marRight w:val="0"/>
                                      <w:marTop w:val="0"/>
                                      <w:marBottom w:val="0"/>
                                      <w:divBdr>
                                        <w:top w:val="none" w:sz="0" w:space="0" w:color="auto"/>
                                        <w:left w:val="none" w:sz="0" w:space="0" w:color="auto"/>
                                        <w:bottom w:val="none" w:sz="0" w:space="0" w:color="auto"/>
                                        <w:right w:val="none" w:sz="0" w:space="0" w:color="auto"/>
                                      </w:divBdr>
                                    </w:div>
                                    <w:div w:id="1677802675">
                                      <w:marLeft w:val="0"/>
                                      <w:marRight w:val="0"/>
                                      <w:marTop w:val="0"/>
                                      <w:marBottom w:val="0"/>
                                      <w:divBdr>
                                        <w:top w:val="none" w:sz="0" w:space="0" w:color="auto"/>
                                        <w:left w:val="none" w:sz="0" w:space="0" w:color="auto"/>
                                        <w:bottom w:val="none" w:sz="0" w:space="0" w:color="auto"/>
                                        <w:right w:val="none" w:sz="0" w:space="0" w:color="auto"/>
                                      </w:divBdr>
                                    </w:div>
                                    <w:div w:id="1692417971">
                                      <w:marLeft w:val="0"/>
                                      <w:marRight w:val="0"/>
                                      <w:marTop w:val="0"/>
                                      <w:marBottom w:val="0"/>
                                      <w:divBdr>
                                        <w:top w:val="none" w:sz="0" w:space="0" w:color="auto"/>
                                        <w:left w:val="none" w:sz="0" w:space="0" w:color="auto"/>
                                        <w:bottom w:val="none" w:sz="0" w:space="0" w:color="auto"/>
                                        <w:right w:val="none" w:sz="0" w:space="0" w:color="auto"/>
                                      </w:divBdr>
                                    </w:div>
                                    <w:div w:id="1700428717">
                                      <w:marLeft w:val="0"/>
                                      <w:marRight w:val="0"/>
                                      <w:marTop w:val="0"/>
                                      <w:marBottom w:val="0"/>
                                      <w:divBdr>
                                        <w:top w:val="none" w:sz="0" w:space="0" w:color="auto"/>
                                        <w:left w:val="none" w:sz="0" w:space="0" w:color="auto"/>
                                        <w:bottom w:val="none" w:sz="0" w:space="0" w:color="auto"/>
                                        <w:right w:val="none" w:sz="0" w:space="0" w:color="auto"/>
                                      </w:divBdr>
                                    </w:div>
                                    <w:div w:id="1709332594">
                                      <w:marLeft w:val="0"/>
                                      <w:marRight w:val="0"/>
                                      <w:marTop w:val="0"/>
                                      <w:marBottom w:val="0"/>
                                      <w:divBdr>
                                        <w:top w:val="none" w:sz="0" w:space="0" w:color="auto"/>
                                        <w:left w:val="none" w:sz="0" w:space="0" w:color="auto"/>
                                        <w:bottom w:val="none" w:sz="0" w:space="0" w:color="auto"/>
                                        <w:right w:val="none" w:sz="0" w:space="0" w:color="auto"/>
                                      </w:divBdr>
                                    </w:div>
                                    <w:div w:id="1760369101">
                                      <w:marLeft w:val="0"/>
                                      <w:marRight w:val="0"/>
                                      <w:marTop w:val="0"/>
                                      <w:marBottom w:val="0"/>
                                      <w:divBdr>
                                        <w:top w:val="none" w:sz="0" w:space="0" w:color="auto"/>
                                        <w:left w:val="none" w:sz="0" w:space="0" w:color="auto"/>
                                        <w:bottom w:val="none" w:sz="0" w:space="0" w:color="auto"/>
                                        <w:right w:val="none" w:sz="0" w:space="0" w:color="auto"/>
                                      </w:divBdr>
                                    </w:div>
                                    <w:div w:id="1766801904">
                                      <w:marLeft w:val="0"/>
                                      <w:marRight w:val="0"/>
                                      <w:marTop w:val="0"/>
                                      <w:marBottom w:val="0"/>
                                      <w:divBdr>
                                        <w:top w:val="none" w:sz="0" w:space="0" w:color="auto"/>
                                        <w:left w:val="none" w:sz="0" w:space="0" w:color="auto"/>
                                        <w:bottom w:val="none" w:sz="0" w:space="0" w:color="auto"/>
                                        <w:right w:val="none" w:sz="0" w:space="0" w:color="auto"/>
                                      </w:divBdr>
                                    </w:div>
                                    <w:div w:id="1769347079">
                                      <w:marLeft w:val="0"/>
                                      <w:marRight w:val="0"/>
                                      <w:marTop w:val="0"/>
                                      <w:marBottom w:val="0"/>
                                      <w:divBdr>
                                        <w:top w:val="none" w:sz="0" w:space="0" w:color="auto"/>
                                        <w:left w:val="none" w:sz="0" w:space="0" w:color="auto"/>
                                        <w:bottom w:val="none" w:sz="0" w:space="0" w:color="auto"/>
                                        <w:right w:val="none" w:sz="0" w:space="0" w:color="auto"/>
                                      </w:divBdr>
                                    </w:div>
                                    <w:div w:id="1771270565">
                                      <w:marLeft w:val="0"/>
                                      <w:marRight w:val="0"/>
                                      <w:marTop w:val="0"/>
                                      <w:marBottom w:val="0"/>
                                      <w:divBdr>
                                        <w:top w:val="none" w:sz="0" w:space="0" w:color="auto"/>
                                        <w:left w:val="none" w:sz="0" w:space="0" w:color="auto"/>
                                        <w:bottom w:val="none" w:sz="0" w:space="0" w:color="auto"/>
                                        <w:right w:val="none" w:sz="0" w:space="0" w:color="auto"/>
                                      </w:divBdr>
                                    </w:div>
                                    <w:div w:id="1773357401">
                                      <w:marLeft w:val="0"/>
                                      <w:marRight w:val="0"/>
                                      <w:marTop w:val="0"/>
                                      <w:marBottom w:val="0"/>
                                      <w:divBdr>
                                        <w:top w:val="none" w:sz="0" w:space="0" w:color="auto"/>
                                        <w:left w:val="none" w:sz="0" w:space="0" w:color="auto"/>
                                        <w:bottom w:val="none" w:sz="0" w:space="0" w:color="auto"/>
                                        <w:right w:val="none" w:sz="0" w:space="0" w:color="auto"/>
                                      </w:divBdr>
                                    </w:div>
                                    <w:div w:id="1793592016">
                                      <w:marLeft w:val="0"/>
                                      <w:marRight w:val="0"/>
                                      <w:marTop w:val="0"/>
                                      <w:marBottom w:val="0"/>
                                      <w:divBdr>
                                        <w:top w:val="none" w:sz="0" w:space="0" w:color="auto"/>
                                        <w:left w:val="none" w:sz="0" w:space="0" w:color="auto"/>
                                        <w:bottom w:val="none" w:sz="0" w:space="0" w:color="auto"/>
                                        <w:right w:val="none" w:sz="0" w:space="0" w:color="auto"/>
                                      </w:divBdr>
                                    </w:div>
                                    <w:div w:id="1794051994">
                                      <w:marLeft w:val="0"/>
                                      <w:marRight w:val="0"/>
                                      <w:marTop w:val="0"/>
                                      <w:marBottom w:val="0"/>
                                      <w:divBdr>
                                        <w:top w:val="none" w:sz="0" w:space="0" w:color="auto"/>
                                        <w:left w:val="none" w:sz="0" w:space="0" w:color="auto"/>
                                        <w:bottom w:val="none" w:sz="0" w:space="0" w:color="auto"/>
                                        <w:right w:val="none" w:sz="0" w:space="0" w:color="auto"/>
                                      </w:divBdr>
                                    </w:div>
                                    <w:div w:id="1799687837">
                                      <w:marLeft w:val="0"/>
                                      <w:marRight w:val="0"/>
                                      <w:marTop w:val="0"/>
                                      <w:marBottom w:val="0"/>
                                      <w:divBdr>
                                        <w:top w:val="none" w:sz="0" w:space="0" w:color="auto"/>
                                        <w:left w:val="none" w:sz="0" w:space="0" w:color="auto"/>
                                        <w:bottom w:val="none" w:sz="0" w:space="0" w:color="auto"/>
                                        <w:right w:val="none" w:sz="0" w:space="0" w:color="auto"/>
                                      </w:divBdr>
                                    </w:div>
                                    <w:div w:id="1803225993">
                                      <w:marLeft w:val="0"/>
                                      <w:marRight w:val="0"/>
                                      <w:marTop w:val="0"/>
                                      <w:marBottom w:val="0"/>
                                      <w:divBdr>
                                        <w:top w:val="none" w:sz="0" w:space="0" w:color="auto"/>
                                        <w:left w:val="none" w:sz="0" w:space="0" w:color="auto"/>
                                        <w:bottom w:val="none" w:sz="0" w:space="0" w:color="auto"/>
                                        <w:right w:val="none" w:sz="0" w:space="0" w:color="auto"/>
                                      </w:divBdr>
                                    </w:div>
                                    <w:div w:id="1805659885">
                                      <w:marLeft w:val="0"/>
                                      <w:marRight w:val="0"/>
                                      <w:marTop w:val="0"/>
                                      <w:marBottom w:val="0"/>
                                      <w:divBdr>
                                        <w:top w:val="none" w:sz="0" w:space="0" w:color="auto"/>
                                        <w:left w:val="none" w:sz="0" w:space="0" w:color="auto"/>
                                        <w:bottom w:val="none" w:sz="0" w:space="0" w:color="auto"/>
                                        <w:right w:val="none" w:sz="0" w:space="0" w:color="auto"/>
                                      </w:divBdr>
                                    </w:div>
                                    <w:div w:id="1809735492">
                                      <w:marLeft w:val="0"/>
                                      <w:marRight w:val="0"/>
                                      <w:marTop w:val="0"/>
                                      <w:marBottom w:val="0"/>
                                      <w:divBdr>
                                        <w:top w:val="none" w:sz="0" w:space="0" w:color="auto"/>
                                        <w:left w:val="none" w:sz="0" w:space="0" w:color="auto"/>
                                        <w:bottom w:val="none" w:sz="0" w:space="0" w:color="auto"/>
                                        <w:right w:val="none" w:sz="0" w:space="0" w:color="auto"/>
                                      </w:divBdr>
                                    </w:div>
                                    <w:div w:id="1813670083">
                                      <w:marLeft w:val="0"/>
                                      <w:marRight w:val="0"/>
                                      <w:marTop w:val="0"/>
                                      <w:marBottom w:val="0"/>
                                      <w:divBdr>
                                        <w:top w:val="none" w:sz="0" w:space="0" w:color="auto"/>
                                        <w:left w:val="none" w:sz="0" w:space="0" w:color="auto"/>
                                        <w:bottom w:val="none" w:sz="0" w:space="0" w:color="auto"/>
                                        <w:right w:val="none" w:sz="0" w:space="0" w:color="auto"/>
                                      </w:divBdr>
                                    </w:div>
                                    <w:div w:id="1813986325">
                                      <w:marLeft w:val="0"/>
                                      <w:marRight w:val="0"/>
                                      <w:marTop w:val="0"/>
                                      <w:marBottom w:val="0"/>
                                      <w:divBdr>
                                        <w:top w:val="none" w:sz="0" w:space="0" w:color="auto"/>
                                        <w:left w:val="none" w:sz="0" w:space="0" w:color="auto"/>
                                        <w:bottom w:val="none" w:sz="0" w:space="0" w:color="auto"/>
                                        <w:right w:val="none" w:sz="0" w:space="0" w:color="auto"/>
                                      </w:divBdr>
                                    </w:div>
                                    <w:div w:id="1849827619">
                                      <w:marLeft w:val="0"/>
                                      <w:marRight w:val="0"/>
                                      <w:marTop w:val="0"/>
                                      <w:marBottom w:val="0"/>
                                      <w:divBdr>
                                        <w:top w:val="none" w:sz="0" w:space="0" w:color="auto"/>
                                        <w:left w:val="none" w:sz="0" w:space="0" w:color="auto"/>
                                        <w:bottom w:val="none" w:sz="0" w:space="0" w:color="auto"/>
                                        <w:right w:val="none" w:sz="0" w:space="0" w:color="auto"/>
                                      </w:divBdr>
                                    </w:div>
                                    <w:div w:id="1855724712">
                                      <w:marLeft w:val="0"/>
                                      <w:marRight w:val="0"/>
                                      <w:marTop w:val="0"/>
                                      <w:marBottom w:val="0"/>
                                      <w:divBdr>
                                        <w:top w:val="none" w:sz="0" w:space="0" w:color="auto"/>
                                        <w:left w:val="none" w:sz="0" w:space="0" w:color="auto"/>
                                        <w:bottom w:val="none" w:sz="0" w:space="0" w:color="auto"/>
                                        <w:right w:val="none" w:sz="0" w:space="0" w:color="auto"/>
                                      </w:divBdr>
                                    </w:div>
                                    <w:div w:id="1856844209">
                                      <w:marLeft w:val="0"/>
                                      <w:marRight w:val="0"/>
                                      <w:marTop w:val="0"/>
                                      <w:marBottom w:val="0"/>
                                      <w:divBdr>
                                        <w:top w:val="none" w:sz="0" w:space="0" w:color="auto"/>
                                        <w:left w:val="none" w:sz="0" w:space="0" w:color="auto"/>
                                        <w:bottom w:val="none" w:sz="0" w:space="0" w:color="auto"/>
                                        <w:right w:val="none" w:sz="0" w:space="0" w:color="auto"/>
                                      </w:divBdr>
                                    </w:div>
                                    <w:div w:id="1857453575">
                                      <w:marLeft w:val="0"/>
                                      <w:marRight w:val="0"/>
                                      <w:marTop w:val="0"/>
                                      <w:marBottom w:val="0"/>
                                      <w:divBdr>
                                        <w:top w:val="none" w:sz="0" w:space="0" w:color="auto"/>
                                        <w:left w:val="none" w:sz="0" w:space="0" w:color="auto"/>
                                        <w:bottom w:val="none" w:sz="0" w:space="0" w:color="auto"/>
                                        <w:right w:val="none" w:sz="0" w:space="0" w:color="auto"/>
                                      </w:divBdr>
                                    </w:div>
                                    <w:div w:id="1862284073">
                                      <w:marLeft w:val="0"/>
                                      <w:marRight w:val="0"/>
                                      <w:marTop w:val="0"/>
                                      <w:marBottom w:val="0"/>
                                      <w:divBdr>
                                        <w:top w:val="none" w:sz="0" w:space="0" w:color="auto"/>
                                        <w:left w:val="none" w:sz="0" w:space="0" w:color="auto"/>
                                        <w:bottom w:val="none" w:sz="0" w:space="0" w:color="auto"/>
                                        <w:right w:val="none" w:sz="0" w:space="0" w:color="auto"/>
                                      </w:divBdr>
                                    </w:div>
                                    <w:div w:id="1864981016">
                                      <w:marLeft w:val="0"/>
                                      <w:marRight w:val="0"/>
                                      <w:marTop w:val="0"/>
                                      <w:marBottom w:val="0"/>
                                      <w:divBdr>
                                        <w:top w:val="none" w:sz="0" w:space="0" w:color="auto"/>
                                        <w:left w:val="none" w:sz="0" w:space="0" w:color="auto"/>
                                        <w:bottom w:val="none" w:sz="0" w:space="0" w:color="auto"/>
                                        <w:right w:val="none" w:sz="0" w:space="0" w:color="auto"/>
                                      </w:divBdr>
                                    </w:div>
                                    <w:div w:id="1889608635">
                                      <w:marLeft w:val="0"/>
                                      <w:marRight w:val="0"/>
                                      <w:marTop w:val="0"/>
                                      <w:marBottom w:val="0"/>
                                      <w:divBdr>
                                        <w:top w:val="none" w:sz="0" w:space="0" w:color="auto"/>
                                        <w:left w:val="none" w:sz="0" w:space="0" w:color="auto"/>
                                        <w:bottom w:val="none" w:sz="0" w:space="0" w:color="auto"/>
                                        <w:right w:val="none" w:sz="0" w:space="0" w:color="auto"/>
                                      </w:divBdr>
                                    </w:div>
                                    <w:div w:id="1910261074">
                                      <w:marLeft w:val="0"/>
                                      <w:marRight w:val="0"/>
                                      <w:marTop w:val="0"/>
                                      <w:marBottom w:val="0"/>
                                      <w:divBdr>
                                        <w:top w:val="none" w:sz="0" w:space="0" w:color="auto"/>
                                        <w:left w:val="none" w:sz="0" w:space="0" w:color="auto"/>
                                        <w:bottom w:val="none" w:sz="0" w:space="0" w:color="auto"/>
                                        <w:right w:val="none" w:sz="0" w:space="0" w:color="auto"/>
                                      </w:divBdr>
                                    </w:div>
                                    <w:div w:id="1926916737">
                                      <w:marLeft w:val="0"/>
                                      <w:marRight w:val="0"/>
                                      <w:marTop w:val="0"/>
                                      <w:marBottom w:val="0"/>
                                      <w:divBdr>
                                        <w:top w:val="none" w:sz="0" w:space="0" w:color="auto"/>
                                        <w:left w:val="none" w:sz="0" w:space="0" w:color="auto"/>
                                        <w:bottom w:val="none" w:sz="0" w:space="0" w:color="auto"/>
                                        <w:right w:val="none" w:sz="0" w:space="0" w:color="auto"/>
                                      </w:divBdr>
                                    </w:div>
                                    <w:div w:id="1928809226">
                                      <w:marLeft w:val="0"/>
                                      <w:marRight w:val="0"/>
                                      <w:marTop w:val="0"/>
                                      <w:marBottom w:val="0"/>
                                      <w:divBdr>
                                        <w:top w:val="none" w:sz="0" w:space="0" w:color="auto"/>
                                        <w:left w:val="none" w:sz="0" w:space="0" w:color="auto"/>
                                        <w:bottom w:val="none" w:sz="0" w:space="0" w:color="auto"/>
                                        <w:right w:val="none" w:sz="0" w:space="0" w:color="auto"/>
                                      </w:divBdr>
                                    </w:div>
                                    <w:div w:id="1937132565">
                                      <w:marLeft w:val="0"/>
                                      <w:marRight w:val="0"/>
                                      <w:marTop w:val="0"/>
                                      <w:marBottom w:val="0"/>
                                      <w:divBdr>
                                        <w:top w:val="none" w:sz="0" w:space="0" w:color="auto"/>
                                        <w:left w:val="none" w:sz="0" w:space="0" w:color="auto"/>
                                        <w:bottom w:val="none" w:sz="0" w:space="0" w:color="auto"/>
                                        <w:right w:val="none" w:sz="0" w:space="0" w:color="auto"/>
                                      </w:divBdr>
                                    </w:div>
                                    <w:div w:id="1939605786">
                                      <w:marLeft w:val="0"/>
                                      <w:marRight w:val="0"/>
                                      <w:marTop w:val="0"/>
                                      <w:marBottom w:val="0"/>
                                      <w:divBdr>
                                        <w:top w:val="none" w:sz="0" w:space="0" w:color="auto"/>
                                        <w:left w:val="none" w:sz="0" w:space="0" w:color="auto"/>
                                        <w:bottom w:val="none" w:sz="0" w:space="0" w:color="auto"/>
                                        <w:right w:val="none" w:sz="0" w:space="0" w:color="auto"/>
                                      </w:divBdr>
                                    </w:div>
                                    <w:div w:id="1945112851">
                                      <w:marLeft w:val="0"/>
                                      <w:marRight w:val="0"/>
                                      <w:marTop w:val="0"/>
                                      <w:marBottom w:val="0"/>
                                      <w:divBdr>
                                        <w:top w:val="none" w:sz="0" w:space="0" w:color="auto"/>
                                        <w:left w:val="none" w:sz="0" w:space="0" w:color="auto"/>
                                        <w:bottom w:val="none" w:sz="0" w:space="0" w:color="auto"/>
                                        <w:right w:val="none" w:sz="0" w:space="0" w:color="auto"/>
                                      </w:divBdr>
                                    </w:div>
                                    <w:div w:id="1961838197">
                                      <w:marLeft w:val="0"/>
                                      <w:marRight w:val="0"/>
                                      <w:marTop w:val="0"/>
                                      <w:marBottom w:val="0"/>
                                      <w:divBdr>
                                        <w:top w:val="none" w:sz="0" w:space="0" w:color="auto"/>
                                        <w:left w:val="none" w:sz="0" w:space="0" w:color="auto"/>
                                        <w:bottom w:val="none" w:sz="0" w:space="0" w:color="auto"/>
                                        <w:right w:val="none" w:sz="0" w:space="0" w:color="auto"/>
                                      </w:divBdr>
                                    </w:div>
                                    <w:div w:id="1963028149">
                                      <w:marLeft w:val="0"/>
                                      <w:marRight w:val="0"/>
                                      <w:marTop w:val="0"/>
                                      <w:marBottom w:val="0"/>
                                      <w:divBdr>
                                        <w:top w:val="none" w:sz="0" w:space="0" w:color="auto"/>
                                        <w:left w:val="none" w:sz="0" w:space="0" w:color="auto"/>
                                        <w:bottom w:val="none" w:sz="0" w:space="0" w:color="auto"/>
                                        <w:right w:val="none" w:sz="0" w:space="0" w:color="auto"/>
                                      </w:divBdr>
                                    </w:div>
                                    <w:div w:id="1992713821">
                                      <w:marLeft w:val="0"/>
                                      <w:marRight w:val="0"/>
                                      <w:marTop w:val="0"/>
                                      <w:marBottom w:val="0"/>
                                      <w:divBdr>
                                        <w:top w:val="none" w:sz="0" w:space="0" w:color="auto"/>
                                        <w:left w:val="none" w:sz="0" w:space="0" w:color="auto"/>
                                        <w:bottom w:val="none" w:sz="0" w:space="0" w:color="auto"/>
                                        <w:right w:val="none" w:sz="0" w:space="0" w:color="auto"/>
                                      </w:divBdr>
                                    </w:div>
                                    <w:div w:id="2008097099">
                                      <w:marLeft w:val="0"/>
                                      <w:marRight w:val="0"/>
                                      <w:marTop w:val="0"/>
                                      <w:marBottom w:val="0"/>
                                      <w:divBdr>
                                        <w:top w:val="none" w:sz="0" w:space="0" w:color="auto"/>
                                        <w:left w:val="none" w:sz="0" w:space="0" w:color="auto"/>
                                        <w:bottom w:val="none" w:sz="0" w:space="0" w:color="auto"/>
                                        <w:right w:val="none" w:sz="0" w:space="0" w:color="auto"/>
                                      </w:divBdr>
                                    </w:div>
                                    <w:div w:id="2040086450">
                                      <w:marLeft w:val="0"/>
                                      <w:marRight w:val="0"/>
                                      <w:marTop w:val="0"/>
                                      <w:marBottom w:val="0"/>
                                      <w:divBdr>
                                        <w:top w:val="none" w:sz="0" w:space="0" w:color="auto"/>
                                        <w:left w:val="none" w:sz="0" w:space="0" w:color="auto"/>
                                        <w:bottom w:val="none" w:sz="0" w:space="0" w:color="auto"/>
                                        <w:right w:val="none" w:sz="0" w:space="0" w:color="auto"/>
                                      </w:divBdr>
                                    </w:div>
                                    <w:div w:id="2055931623">
                                      <w:marLeft w:val="0"/>
                                      <w:marRight w:val="0"/>
                                      <w:marTop w:val="0"/>
                                      <w:marBottom w:val="0"/>
                                      <w:divBdr>
                                        <w:top w:val="none" w:sz="0" w:space="0" w:color="auto"/>
                                        <w:left w:val="none" w:sz="0" w:space="0" w:color="auto"/>
                                        <w:bottom w:val="none" w:sz="0" w:space="0" w:color="auto"/>
                                        <w:right w:val="none" w:sz="0" w:space="0" w:color="auto"/>
                                      </w:divBdr>
                                    </w:div>
                                    <w:div w:id="2071414690">
                                      <w:marLeft w:val="0"/>
                                      <w:marRight w:val="0"/>
                                      <w:marTop w:val="0"/>
                                      <w:marBottom w:val="0"/>
                                      <w:divBdr>
                                        <w:top w:val="none" w:sz="0" w:space="0" w:color="auto"/>
                                        <w:left w:val="none" w:sz="0" w:space="0" w:color="auto"/>
                                        <w:bottom w:val="none" w:sz="0" w:space="0" w:color="auto"/>
                                        <w:right w:val="none" w:sz="0" w:space="0" w:color="auto"/>
                                      </w:divBdr>
                                    </w:div>
                                    <w:div w:id="2071728148">
                                      <w:marLeft w:val="0"/>
                                      <w:marRight w:val="0"/>
                                      <w:marTop w:val="0"/>
                                      <w:marBottom w:val="0"/>
                                      <w:divBdr>
                                        <w:top w:val="none" w:sz="0" w:space="0" w:color="auto"/>
                                        <w:left w:val="none" w:sz="0" w:space="0" w:color="auto"/>
                                        <w:bottom w:val="none" w:sz="0" w:space="0" w:color="auto"/>
                                        <w:right w:val="none" w:sz="0" w:space="0" w:color="auto"/>
                                      </w:divBdr>
                                    </w:div>
                                    <w:div w:id="2073769245">
                                      <w:marLeft w:val="0"/>
                                      <w:marRight w:val="0"/>
                                      <w:marTop w:val="0"/>
                                      <w:marBottom w:val="0"/>
                                      <w:divBdr>
                                        <w:top w:val="none" w:sz="0" w:space="0" w:color="auto"/>
                                        <w:left w:val="none" w:sz="0" w:space="0" w:color="auto"/>
                                        <w:bottom w:val="none" w:sz="0" w:space="0" w:color="auto"/>
                                        <w:right w:val="none" w:sz="0" w:space="0" w:color="auto"/>
                                      </w:divBdr>
                                    </w:div>
                                    <w:div w:id="2085488538">
                                      <w:marLeft w:val="0"/>
                                      <w:marRight w:val="0"/>
                                      <w:marTop w:val="0"/>
                                      <w:marBottom w:val="0"/>
                                      <w:divBdr>
                                        <w:top w:val="none" w:sz="0" w:space="0" w:color="auto"/>
                                        <w:left w:val="none" w:sz="0" w:space="0" w:color="auto"/>
                                        <w:bottom w:val="none" w:sz="0" w:space="0" w:color="auto"/>
                                        <w:right w:val="none" w:sz="0" w:space="0" w:color="auto"/>
                                      </w:divBdr>
                                    </w:div>
                                    <w:div w:id="2089568990">
                                      <w:marLeft w:val="0"/>
                                      <w:marRight w:val="0"/>
                                      <w:marTop w:val="0"/>
                                      <w:marBottom w:val="0"/>
                                      <w:divBdr>
                                        <w:top w:val="none" w:sz="0" w:space="0" w:color="auto"/>
                                        <w:left w:val="none" w:sz="0" w:space="0" w:color="auto"/>
                                        <w:bottom w:val="none" w:sz="0" w:space="0" w:color="auto"/>
                                        <w:right w:val="none" w:sz="0" w:space="0" w:color="auto"/>
                                      </w:divBdr>
                                    </w:div>
                                    <w:div w:id="2113667764">
                                      <w:marLeft w:val="0"/>
                                      <w:marRight w:val="0"/>
                                      <w:marTop w:val="0"/>
                                      <w:marBottom w:val="0"/>
                                      <w:divBdr>
                                        <w:top w:val="none" w:sz="0" w:space="0" w:color="auto"/>
                                        <w:left w:val="none" w:sz="0" w:space="0" w:color="auto"/>
                                        <w:bottom w:val="none" w:sz="0" w:space="0" w:color="auto"/>
                                        <w:right w:val="none" w:sz="0" w:space="0" w:color="auto"/>
                                      </w:divBdr>
                                    </w:div>
                                    <w:div w:id="2114398928">
                                      <w:marLeft w:val="0"/>
                                      <w:marRight w:val="0"/>
                                      <w:marTop w:val="0"/>
                                      <w:marBottom w:val="0"/>
                                      <w:divBdr>
                                        <w:top w:val="none" w:sz="0" w:space="0" w:color="auto"/>
                                        <w:left w:val="none" w:sz="0" w:space="0" w:color="auto"/>
                                        <w:bottom w:val="none" w:sz="0" w:space="0" w:color="auto"/>
                                        <w:right w:val="none" w:sz="0" w:space="0" w:color="auto"/>
                                      </w:divBdr>
                                    </w:div>
                                    <w:div w:id="2115784300">
                                      <w:marLeft w:val="0"/>
                                      <w:marRight w:val="0"/>
                                      <w:marTop w:val="0"/>
                                      <w:marBottom w:val="0"/>
                                      <w:divBdr>
                                        <w:top w:val="none" w:sz="0" w:space="0" w:color="auto"/>
                                        <w:left w:val="none" w:sz="0" w:space="0" w:color="auto"/>
                                        <w:bottom w:val="none" w:sz="0" w:space="0" w:color="auto"/>
                                        <w:right w:val="none" w:sz="0" w:space="0" w:color="auto"/>
                                      </w:divBdr>
                                    </w:div>
                                    <w:div w:id="2129467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11747672">
              <w:marLeft w:val="0"/>
              <w:marRight w:val="0"/>
              <w:marTop w:val="0"/>
              <w:marBottom w:val="0"/>
              <w:divBdr>
                <w:top w:val="none" w:sz="0" w:space="0" w:color="auto"/>
                <w:left w:val="none" w:sz="0" w:space="0" w:color="auto"/>
                <w:bottom w:val="none" w:sz="0" w:space="0" w:color="auto"/>
                <w:right w:val="none" w:sz="0" w:space="0" w:color="auto"/>
              </w:divBdr>
            </w:div>
          </w:divsChild>
        </w:div>
        <w:div w:id="1064453006">
          <w:marLeft w:val="0"/>
          <w:marRight w:val="0"/>
          <w:marTop w:val="0"/>
          <w:marBottom w:val="0"/>
          <w:divBdr>
            <w:top w:val="none" w:sz="0" w:space="0" w:color="auto"/>
            <w:left w:val="none" w:sz="0" w:space="0" w:color="auto"/>
            <w:bottom w:val="none" w:sz="0" w:space="0" w:color="auto"/>
            <w:right w:val="none" w:sz="0" w:space="0" w:color="auto"/>
          </w:divBdr>
          <w:divsChild>
            <w:div w:id="310401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162364">
      <w:bodyDiv w:val="1"/>
      <w:marLeft w:val="0"/>
      <w:marRight w:val="0"/>
      <w:marTop w:val="0"/>
      <w:marBottom w:val="0"/>
      <w:divBdr>
        <w:top w:val="none" w:sz="0" w:space="0" w:color="auto"/>
        <w:left w:val="none" w:sz="0" w:space="0" w:color="auto"/>
        <w:bottom w:val="none" w:sz="0" w:space="0" w:color="auto"/>
        <w:right w:val="none" w:sz="0" w:space="0" w:color="auto"/>
      </w:divBdr>
    </w:div>
    <w:div w:id="940140451">
      <w:bodyDiv w:val="1"/>
      <w:marLeft w:val="0"/>
      <w:marRight w:val="0"/>
      <w:marTop w:val="0"/>
      <w:marBottom w:val="0"/>
      <w:divBdr>
        <w:top w:val="none" w:sz="0" w:space="0" w:color="auto"/>
        <w:left w:val="none" w:sz="0" w:space="0" w:color="auto"/>
        <w:bottom w:val="none" w:sz="0" w:space="0" w:color="auto"/>
        <w:right w:val="none" w:sz="0" w:space="0" w:color="auto"/>
      </w:divBdr>
    </w:div>
    <w:div w:id="969700457">
      <w:bodyDiv w:val="1"/>
      <w:marLeft w:val="0"/>
      <w:marRight w:val="0"/>
      <w:marTop w:val="0"/>
      <w:marBottom w:val="0"/>
      <w:divBdr>
        <w:top w:val="none" w:sz="0" w:space="0" w:color="auto"/>
        <w:left w:val="none" w:sz="0" w:space="0" w:color="auto"/>
        <w:bottom w:val="none" w:sz="0" w:space="0" w:color="auto"/>
        <w:right w:val="none" w:sz="0" w:space="0" w:color="auto"/>
      </w:divBdr>
    </w:div>
    <w:div w:id="971327690">
      <w:bodyDiv w:val="1"/>
      <w:marLeft w:val="0"/>
      <w:marRight w:val="0"/>
      <w:marTop w:val="0"/>
      <w:marBottom w:val="0"/>
      <w:divBdr>
        <w:top w:val="none" w:sz="0" w:space="0" w:color="auto"/>
        <w:left w:val="none" w:sz="0" w:space="0" w:color="auto"/>
        <w:bottom w:val="none" w:sz="0" w:space="0" w:color="auto"/>
        <w:right w:val="none" w:sz="0" w:space="0" w:color="auto"/>
      </w:divBdr>
    </w:div>
    <w:div w:id="1009257294">
      <w:bodyDiv w:val="1"/>
      <w:marLeft w:val="0"/>
      <w:marRight w:val="0"/>
      <w:marTop w:val="0"/>
      <w:marBottom w:val="0"/>
      <w:divBdr>
        <w:top w:val="none" w:sz="0" w:space="0" w:color="auto"/>
        <w:left w:val="none" w:sz="0" w:space="0" w:color="auto"/>
        <w:bottom w:val="none" w:sz="0" w:space="0" w:color="auto"/>
        <w:right w:val="none" w:sz="0" w:space="0" w:color="auto"/>
      </w:divBdr>
    </w:div>
    <w:div w:id="1072237677">
      <w:bodyDiv w:val="1"/>
      <w:marLeft w:val="0"/>
      <w:marRight w:val="0"/>
      <w:marTop w:val="0"/>
      <w:marBottom w:val="0"/>
      <w:divBdr>
        <w:top w:val="none" w:sz="0" w:space="0" w:color="auto"/>
        <w:left w:val="none" w:sz="0" w:space="0" w:color="auto"/>
        <w:bottom w:val="none" w:sz="0" w:space="0" w:color="auto"/>
        <w:right w:val="none" w:sz="0" w:space="0" w:color="auto"/>
      </w:divBdr>
    </w:div>
    <w:div w:id="1085878543">
      <w:bodyDiv w:val="1"/>
      <w:marLeft w:val="0"/>
      <w:marRight w:val="0"/>
      <w:marTop w:val="0"/>
      <w:marBottom w:val="0"/>
      <w:divBdr>
        <w:top w:val="none" w:sz="0" w:space="0" w:color="auto"/>
        <w:left w:val="none" w:sz="0" w:space="0" w:color="auto"/>
        <w:bottom w:val="none" w:sz="0" w:space="0" w:color="auto"/>
        <w:right w:val="none" w:sz="0" w:space="0" w:color="auto"/>
      </w:divBdr>
      <w:divsChild>
        <w:div w:id="76645932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525292495">
              <w:marLeft w:val="0"/>
              <w:marRight w:val="0"/>
              <w:marTop w:val="0"/>
              <w:marBottom w:val="0"/>
              <w:divBdr>
                <w:top w:val="none" w:sz="0" w:space="0" w:color="auto"/>
                <w:left w:val="none" w:sz="0" w:space="0" w:color="auto"/>
                <w:bottom w:val="none" w:sz="0" w:space="0" w:color="auto"/>
                <w:right w:val="none" w:sz="0" w:space="0" w:color="auto"/>
              </w:divBdr>
              <w:divsChild>
                <w:div w:id="1662201164">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429202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082926">
      <w:bodyDiv w:val="1"/>
      <w:marLeft w:val="0"/>
      <w:marRight w:val="0"/>
      <w:marTop w:val="0"/>
      <w:marBottom w:val="0"/>
      <w:divBdr>
        <w:top w:val="none" w:sz="0" w:space="0" w:color="auto"/>
        <w:left w:val="none" w:sz="0" w:space="0" w:color="auto"/>
        <w:bottom w:val="none" w:sz="0" w:space="0" w:color="auto"/>
        <w:right w:val="none" w:sz="0" w:space="0" w:color="auto"/>
      </w:divBdr>
    </w:div>
    <w:div w:id="1105155859">
      <w:bodyDiv w:val="1"/>
      <w:marLeft w:val="0"/>
      <w:marRight w:val="0"/>
      <w:marTop w:val="0"/>
      <w:marBottom w:val="0"/>
      <w:divBdr>
        <w:top w:val="none" w:sz="0" w:space="0" w:color="auto"/>
        <w:left w:val="none" w:sz="0" w:space="0" w:color="auto"/>
        <w:bottom w:val="none" w:sz="0" w:space="0" w:color="auto"/>
        <w:right w:val="none" w:sz="0" w:space="0" w:color="auto"/>
      </w:divBdr>
    </w:div>
    <w:div w:id="1106465767">
      <w:bodyDiv w:val="1"/>
      <w:marLeft w:val="0"/>
      <w:marRight w:val="0"/>
      <w:marTop w:val="0"/>
      <w:marBottom w:val="0"/>
      <w:divBdr>
        <w:top w:val="none" w:sz="0" w:space="0" w:color="auto"/>
        <w:left w:val="none" w:sz="0" w:space="0" w:color="auto"/>
        <w:bottom w:val="none" w:sz="0" w:space="0" w:color="auto"/>
        <w:right w:val="none" w:sz="0" w:space="0" w:color="auto"/>
      </w:divBdr>
    </w:div>
    <w:div w:id="1109622024">
      <w:bodyDiv w:val="1"/>
      <w:marLeft w:val="0"/>
      <w:marRight w:val="0"/>
      <w:marTop w:val="0"/>
      <w:marBottom w:val="0"/>
      <w:divBdr>
        <w:top w:val="none" w:sz="0" w:space="0" w:color="auto"/>
        <w:left w:val="none" w:sz="0" w:space="0" w:color="auto"/>
        <w:bottom w:val="none" w:sz="0" w:space="0" w:color="auto"/>
        <w:right w:val="none" w:sz="0" w:space="0" w:color="auto"/>
      </w:divBdr>
    </w:div>
    <w:div w:id="1118454146">
      <w:bodyDiv w:val="1"/>
      <w:marLeft w:val="0"/>
      <w:marRight w:val="0"/>
      <w:marTop w:val="0"/>
      <w:marBottom w:val="0"/>
      <w:divBdr>
        <w:top w:val="none" w:sz="0" w:space="0" w:color="auto"/>
        <w:left w:val="none" w:sz="0" w:space="0" w:color="auto"/>
        <w:bottom w:val="none" w:sz="0" w:space="0" w:color="auto"/>
        <w:right w:val="none" w:sz="0" w:space="0" w:color="auto"/>
      </w:divBdr>
    </w:div>
    <w:div w:id="1124615682">
      <w:bodyDiv w:val="1"/>
      <w:marLeft w:val="0"/>
      <w:marRight w:val="0"/>
      <w:marTop w:val="0"/>
      <w:marBottom w:val="0"/>
      <w:divBdr>
        <w:top w:val="none" w:sz="0" w:space="0" w:color="auto"/>
        <w:left w:val="none" w:sz="0" w:space="0" w:color="auto"/>
        <w:bottom w:val="none" w:sz="0" w:space="0" w:color="auto"/>
        <w:right w:val="none" w:sz="0" w:space="0" w:color="auto"/>
      </w:divBdr>
    </w:div>
    <w:div w:id="1130391936">
      <w:bodyDiv w:val="1"/>
      <w:marLeft w:val="0"/>
      <w:marRight w:val="0"/>
      <w:marTop w:val="0"/>
      <w:marBottom w:val="0"/>
      <w:divBdr>
        <w:top w:val="none" w:sz="0" w:space="0" w:color="auto"/>
        <w:left w:val="none" w:sz="0" w:space="0" w:color="auto"/>
        <w:bottom w:val="none" w:sz="0" w:space="0" w:color="auto"/>
        <w:right w:val="none" w:sz="0" w:space="0" w:color="auto"/>
      </w:divBdr>
    </w:div>
    <w:div w:id="1130854410">
      <w:bodyDiv w:val="1"/>
      <w:marLeft w:val="0"/>
      <w:marRight w:val="0"/>
      <w:marTop w:val="0"/>
      <w:marBottom w:val="0"/>
      <w:divBdr>
        <w:top w:val="none" w:sz="0" w:space="0" w:color="auto"/>
        <w:left w:val="none" w:sz="0" w:space="0" w:color="auto"/>
        <w:bottom w:val="none" w:sz="0" w:space="0" w:color="auto"/>
        <w:right w:val="none" w:sz="0" w:space="0" w:color="auto"/>
      </w:divBdr>
    </w:div>
    <w:div w:id="1145321291">
      <w:bodyDiv w:val="1"/>
      <w:marLeft w:val="0"/>
      <w:marRight w:val="0"/>
      <w:marTop w:val="0"/>
      <w:marBottom w:val="0"/>
      <w:divBdr>
        <w:top w:val="none" w:sz="0" w:space="0" w:color="auto"/>
        <w:left w:val="none" w:sz="0" w:space="0" w:color="auto"/>
        <w:bottom w:val="none" w:sz="0" w:space="0" w:color="auto"/>
        <w:right w:val="none" w:sz="0" w:space="0" w:color="auto"/>
      </w:divBdr>
    </w:div>
    <w:div w:id="1153450081">
      <w:bodyDiv w:val="1"/>
      <w:marLeft w:val="0"/>
      <w:marRight w:val="0"/>
      <w:marTop w:val="0"/>
      <w:marBottom w:val="0"/>
      <w:divBdr>
        <w:top w:val="none" w:sz="0" w:space="0" w:color="auto"/>
        <w:left w:val="none" w:sz="0" w:space="0" w:color="auto"/>
        <w:bottom w:val="none" w:sz="0" w:space="0" w:color="auto"/>
        <w:right w:val="none" w:sz="0" w:space="0" w:color="auto"/>
      </w:divBdr>
    </w:div>
    <w:div w:id="1160583624">
      <w:bodyDiv w:val="1"/>
      <w:marLeft w:val="0"/>
      <w:marRight w:val="0"/>
      <w:marTop w:val="0"/>
      <w:marBottom w:val="0"/>
      <w:divBdr>
        <w:top w:val="none" w:sz="0" w:space="0" w:color="auto"/>
        <w:left w:val="none" w:sz="0" w:space="0" w:color="auto"/>
        <w:bottom w:val="none" w:sz="0" w:space="0" w:color="auto"/>
        <w:right w:val="none" w:sz="0" w:space="0" w:color="auto"/>
      </w:divBdr>
    </w:div>
    <w:div w:id="1173032980">
      <w:bodyDiv w:val="1"/>
      <w:marLeft w:val="0"/>
      <w:marRight w:val="0"/>
      <w:marTop w:val="0"/>
      <w:marBottom w:val="0"/>
      <w:divBdr>
        <w:top w:val="none" w:sz="0" w:space="0" w:color="auto"/>
        <w:left w:val="none" w:sz="0" w:space="0" w:color="auto"/>
        <w:bottom w:val="none" w:sz="0" w:space="0" w:color="auto"/>
        <w:right w:val="none" w:sz="0" w:space="0" w:color="auto"/>
      </w:divBdr>
    </w:div>
    <w:div w:id="1192451643">
      <w:bodyDiv w:val="1"/>
      <w:marLeft w:val="0"/>
      <w:marRight w:val="0"/>
      <w:marTop w:val="0"/>
      <w:marBottom w:val="0"/>
      <w:divBdr>
        <w:top w:val="none" w:sz="0" w:space="0" w:color="auto"/>
        <w:left w:val="none" w:sz="0" w:space="0" w:color="auto"/>
        <w:bottom w:val="none" w:sz="0" w:space="0" w:color="auto"/>
        <w:right w:val="none" w:sz="0" w:space="0" w:color="auto"/>
      </w:divBdr>
    </w:div>
    <w:div w:id="1195923041">
      <w:bodyDiv w:val="1"/>
      <w:marLeft w:val="0"/>
      <w:marRight w:val="0"/>
      <w:marTop w:val="0"/>
      <w:marBottom w:val="0"/>
      <w:divBdr>
        <w:top w:val="none" w:sz="0" w:space="0" w:color="auto"/>
        <w:left w:val="none" w:sz="0" w:space="0" w:color="auto"/>
        <w:bottom w:val="none" w:sz="0" w:space="0" w:color="auto"/>
        <w:right w:val="none" w:sz="0" w:space="0" w:color="auto"/>
      </w:divBdr>
    </w:div>
    <w:div w:id="1221017410">
      <w:bodyDiv w:val="1"/>
      <w:marLeft w:val="0"/>
      <w:marRight w:val="0"/>
      <w:marTop w:val="0"/>
      <w:marBottom w:val="0"/>
      <w:divBdr>
        <w:top w:val="none" w:sz="0" w:space="0" w:color="auto"/>
        <w:left w:val="none" w:sz="0" w:space="0" w:color="auto"/>
        <w:bottom w:val="none" w:sz="0" w:space="0" w:color="auto"/>
        <w:right w:val="none" w:sz="0" w:space="0" w:color="auto"/>
      </w:divBdr>
    </w:div>
    <w:div w:id="1247303283">
      <w:bodyDiv w:val="1"/>
      <w:marLeft w:val="0"/>
      <w:marRight w:val="0"/>
      <w:marTop w:val="0"/>
      <w:marBottom w:val="0"/>
      <w:divBdr>
        <w:top w:val="none" w:sz="0" w:space="0" w:color="auto"/>
        <w:left w:val="none" w:sz="0" w:space="0" w:color="auto"/>
        <w:bottom w:val="none" w:sz="0" w:space="0" w:color="auto"/>
        <w:right w:val="none" w:sz="0" w:space="0" w:color="auto"/>
      </w:divBdr>
    </w:div>
    <w:div w:id="1256355672">
      <w:bodyDiv w:val="1"/>
      <w:marLeft w:val="0"/>
      <w:marRight w:val="0"/>
      <w:marTop w:val="0"/>
      <w:marBottom w:val="0"/>
      <w:divBdr>
        <w:top w:val="none" w:sz="0" w:space="0" w:color="auto"/>
        <w:left w:val="none" w:sz="0" w:space="0" w:color="auto"/>
        <w:bottom w:val="none" w:sz="0" w:space="0" w:color="auto"/>
        <w:right w:val="none" w:sz="0" w:space="0" w:color="auto"/>
      </w:divBdr>
    </w:div>
    <w:div w:id="1272397259">
      <w:bodyDiv w:val="1"/>
      <w:marLeft w:val="0"/>
      <w:marRight w:val="0"/>
      <w:marTop w:val="0"/>
      <w:marBottom w:val="0"/>
      <w:divBdr>
        <w:top w:val="none" w:sz="0" w:space="0" w:color="auto"/>
        <w:left w:val="none" w:sz="0" w:space="0" w:color="auto"/>
        <w:bottom w:val="none" w:sz="0" w:space="0" w:color="auto"/>
        <w:right w:val="none" w:sz="0" w:space="0" w:color="auto"/>
      </w:divBdr>
    </w:div>
    <w:div w:id="1285235592">
      <w:bodyDiv w:val="1"/>
      <w:marLeft w:val="0"/>
      <w:marRight w:val="0"/>
      <w:marTop w:val="0"/>
      <w:marBottom w:val="0"/>
      <w:divBdr>
        <w:top w:val="none" w:sz="0" w:space="0" w:color="auto"/>
        <w:left w:val="none" w:sz="0" w:space="0" w:color="auto"/>
        <w:bottom w:val="none" w:sz="0" w:space="0" w:color="auto"/>
        <w:right w:val="none" w:sz="0" w:space="0" w:color="auto"/>
      </w:divBdr>
    </w:div>
    <w:div w:id="1292593040">
      <w:bodyDiv w:val="1"/>
      <w:marLeft w:val="0"/>
      <w:marRight w:val="0"/>
      <w:marTop w:val="0"/>
      <w:marBottom w:val="0"/>
      <w:divBdr>
        <w:top w:val="none" w:sz="0" w:space="0" w:color="auto"/>
        <w:left w:val="none" w:sz="0" w:space="0" w:color="auto"/>
        <w:bottom w:val="none" w:sz="0" w:space="0" w:color="auto"/>
        <w:right w:val="none" w:sz="0" w:space="0" w:color="auto"/>
      </w:divBdr>
    </w:div>
    <w:div w:id="1305038438">
      <w:bodyDiv w:val="1"/>
      <w:marLeft w:val="0"/>
      <w:marRight w:val="0"/>
      <w:marTop w:val="0"/>
      <w:marBottom w:val="0"/>
      <w:divBdr>
        <w:top w:val="none" w:sz="0" w:space="0" w:color="auto"/>
        <w:left w:val="none" w:sz="0" w:space="0" w:color="auto"/>
        <w:bottom w:val="none" w:sz="0" w:space="0" w:color="auto"/>
        <w:right w:val="none" w:sz="0" w:space="0" w:color="auto"/>
      </w:divBdr>
    </w:div>
    <w:div w:id="1310936666">
      <w:bodyDiv w:val="1"/>
      <w:marLeft w:val="0"/>
      <w:marRight w:val="0"/>
      <w:marTop w:val="0"/>
      <w:marBottom w:val="0"/>
      <w:divBdr>
        <w:top w:val="none" w:sz="0" w:space="0" w:color="auto"/>
        <w:left w:val="none" w:sz="0" w:space="0" w:color="auto"/>
        <w:bottom w:val="none" w:sz="0" w:space="0" w:color="auto"/>
        <w:right w:val="none" w:sz="0" w:space="0" w:color="auto"/>
      </w:divBdr>
    </w:div>
    <w:div w:id="1324747293">
      <w:bodyDiv w:val="1"/>
      <w:marLeft w:val="0"/>
      <w:marRight w:val="0"/>
      <w:marTop w:val="0"/>
      <w:marBottom w:val="0"/>
      <w:divBdr>
        <w:top w:val="none" w:sz="0" w:space="0" w:color="auto"/>
        <w:left w:val="none" w:sz="0" w:space="0" w:color="auto"/>
        <w:bottom w:val="none" w:sz="0" w:space="0" w:color="auto"/>
        <w:right w:val="none" w:sz="0" w:space="0" w:color="auto"/>
      </w:divBdr>
    </w:div>
    <w:div w:id="1329018751">
      <w:bodyDiv w:val="1"/>
      <w:marLeft w:val="0"/>
      <w:marRight w:val="0"/>
      <w:marTop w:val="0"/>
      <w:marBottom w:val="0"/>
      <w:divBdr>
        <w:top w:val="none" w:sz="0" w:space="0" w:color="auto"/>
        <w:left w:val="none" w:sz="0" w:space="0" w:color="auto"/>
        <w:bottom w:val="none" w:sz="0" w:space="0" w:color="auto"/>
        <w:right w:val="none" w:sz="0" w:space="0" w:color="auto"/>
      </w:divBdr>
    </w:div>
    <w:div w:id="1399283250">
      <w:bodyDiv w:val="1"/>
      <w:marLeft w:val="0"/>
      <w:marRight w:val="0"/>
      <w:marTop w:val="0"/>
      <w:marBottom w:val="0"/>
      <w:divBdr>
        <w:top w:val="none" w:sz="0" w:space="0" w:color="auto"/>
        <w:left w:val="none" w:sz="0" w:space="0" w:color="auto"/>
        <w:bottom w:val="none" w:sz="0" w:space="0" w:color="auto"/>
        <w:right w:val="none" w:sz="0" w:space="0" w:color="auto"/>
      </w:divBdr>
    </w:div>
    <w:div w:id="1411318474">
      <w:bodyDiv w:val="1"/>
      <w:marLeft w:val="0"/>
      <w:marRight w:val="0"/>
      <w:marTop w:val="0"/>
      <w:marBottom w:val="0"/>
      <w:divBdr>
        <w:top w:val="none" w:sz="0" w:space="0" w:color="auto"/>
        <w:left w:val="none" w:sz="0" w:space="0" w:color="auto"/>
        <w:bottom w:val="none" w:sz="0" w:space="0" w:color="auto"/>
        <w:right w:val="none" w:sz="0" w:space="0" w:color="auto"/>
      </w:divBdr>
    </w:div>
    <w:div w:id="1428574142">
      <w:bodyDiv w:val="1"/>
      <w:marLeft w:val="0"/>
      <w:marRight w:val="0"/>
      <w:marTop w:val="0"/>
      <w:marBottom w:val="0"/>
      <w:divBdr>
        <w:top w:val="none" w:sz="0" w:space="0" w:color="auto"/>
        <w:left w:val="none" w:sz="0" w:space="0" w:color="auto"/>
        <w:bottom w:val="none" w:sz="0" w:space="0" w:color="auto"/>
        <w:right w:val="none" w:sz="0" w:space="0" w:color="auto"/>
      </w:divBdr>
      <w:divsChild>
        <w:div w:id="820072976">
          <w:marLeft w:val="0"/>
          <w:marRight w:val="0"/>
          <w:marTop w:val="0"/>
          <w:marBottom w:val="0"/>
          <w:divBdr>
            <w:top w:val="none" w:sz="0" w:space="0" w:color="auto"/>
            <w:left w:val="none" w:sz="0" w:space="0" w:color="auto"/>
            <w:bottom w:val="none" w:sz="0" w:space="0" w:color="auto"/>
            <w:right w:val="none" w:sz="0" w:space="0" w:color="auto"/>
          </w:divBdr>
        </w:div>
      </w:divsChild>
    </w:div>
    <w:div w:id="1428774794">
      <w:bodyDiv w:val="1"/>
      <w:marLeft w:val="0"/>
      <w:marRight w:val="0"/>
      <w:marTop w:val="0"/>
      <w:marBottom w:val="0"/>
      <w:divBdr>
        <w:top w:val="none" w:sz="0" w:space="0" w:color="auto"/>
        <w:left w:val="none" w:sz="0" w:space="0" w:color="auto"/>
        <w:bottom w:val="none" w:sz="0" w:space="0" w:color="auto"/>
        <w:right w:val="none" w:sz="0" w:space="0" w:color="auto"/>
      </w:divBdr>
    </w:div>
    <w:div w:id="1450928854">
      <w:bodyDiv w:val="1"/>
      <w:marLeft w:val="0"/>
      <w:marRight w:val="0"/>
      <w:marTop w:val="0"/>
      <w:marBottom w:val="0"/>
      <w:divBdr>
        <w:top w:val="none" w:sz="0" w:space="0" w:color="auto"/>
        <w:left w:val="none" w:sz="0" w:space="0" w:color="auto"/>
        <w:bottom w:val="none" w:sz="0" w:space="0" w:color="auto"/>
        <w:right w:val="none" w:sz="0" w:space="0" w:color="auto"/>
      </w:divBdr>
    </w:div>
    <w:div w:id="1458985465">
      <w:bodyDiv w:val="1"/>
      <w:marLeft w:val="0"/>
      <w:marRight w:val="0"/>
      <w:marTop w:val="0"/>
      <w:marBottom w:val="0"/>
      <w:divBdr>
        <w:top w:val="none" w:sz="0" w:space="0" w:color="auto"/>
        <w:left w:val="none" w:sz="0" w:space="0" w:color="auto"/>
        <w:bottom w:val="none" w:sz="0" w:space="0" w:color="auto"/>
        <w:right w:val="none" w:sz="0" w:space="0" w:color="auto"/>
      </w:divBdr>
    </w:div>
    <w:div w:id="1459299352">
      <w:bodyDiv w:val="1"/>
      <w:marLeft w:val="0"/>
      <w:marRight w:val="0"/>
      <w:marTop w:val="0"/>
      <w:marBottom w:val="0"/>
      <w:divBdr>
        <w:top w:val="none" w:sz="0" w:space="0" w:color="auto"/>
        <w:left w:val="none" w:sz="0" w:space="0" w:color="auto"/>
        <w:bottom w:val="none" w:sz="0" w:space="0" w:color="auto"/>
        <w:right w:val="none" w:sz="0" w:space="0" w:color="auto"/>
      </w:divBdr>
    </w:div>
    <w:div w:id="1463304752">
      <w:bodyDiv w:val="1"/>
      <w:marLeft w:val="0"/>
      <w:marRight w:val="0"/>
      <w:marTop w:val="0"/>
      <w:marBottom w:val="0"/>
      <w:divBdr>
        <w:top w:val="none" w:sz="0" w:space="0" w:color="auto"/>
        <w:left w:val="none" w:sz="0" w:space="0" w:color="auto"/>
        <w:bottom w:val="none" w:sz="0" w:space="0" w:color="auto"/>
        <w:right w:val="none" w:sz="0" w:space="0" w:color="auto"/>
      </w:divBdr>
    </w:div>
    <w:div w:id="1468012366">
      <w:bodyDiv w:val="1"/>
      <w:marLeft w:val="0"/>
      <w:marRight w:val="0"/>
      <w:marTop w:val="0"/>
      <w:marBottom w:val="0"/>
      <w:divBdr>
        <w:top w:val="none" w:sz="0" w:space="0" w:color="auto"/>
        <w:left w:val="none" w:sz="0" w:space="0" w:color="auto"/>
        <w:bottom w:val="none" w:sz="0" w:space="0" w:color="auto"/>
        <w:right w:val="none" w:sz="0" w:space="0" w:color="auto"/>
      </w:divBdr>
      <w:divsChild>
        <w:div w:id="588929670">
          <w:marLeft w:val="0"/>
          <w:marRight w:val="0"/>
          <w:marTop w:val="0"/>
          <w:marBottom w:val="0"/>
          <w:divBdr>
            <w:top w:val="none" w:sz="0" w:space="0" w:color="auto"/>
            <w:left w:val="none" w:sz="0" w:space="0" w:color="auto"/>
            <w:bottom w:val="none" w:sz="0" w:space="0" w:color="auto"/>
            <w:right w:val="none" w:sz="0" w:space="0" w:color="auto"/>
          </w:divBdr>
        </w:div>
      </w:divsChild>
    </w:div>
    <w:div w:id="1494103985">
      <w:bodyDiv w:val="1"/>
      <w:marLeft w:val="0"/>
      <w:marRight w:val="0"/>
      <w:marTop w:val="0"/>
      <w:marBottom w:val="0"/>
      <w:divBdr>
        <w:top w:val="none" w:sz="0" w:space="0" w:color="auto"/>
        <w:left w:val="none" w:sz="0" w:space="0" w:color="auto"/>
        <w:bottom w:val="none" w:sz="0" w:space="0" w:color="auto"/>
        <w:right w:val="none" w:sz="0" w:space="0" w:color="auto"/>
      </w:divBdr>
    </w:div>
    <w:div w:id="1517890174">
      <w:bodyDiv w:val="1"/>
      <w:marLeft w:val="0"/>
      <w:marRight w:val="0"/>
      <w:marTop w:val="0"/>
      <w:marBottom w:val="0"/>
      <w:divBdr>
        <w:top w:val="none" w:sz="0" w:space="0" w:color="auto"/>
        <w:left w:val="none" w:sz="0" w:space="0" w:color="auto"/>
        <w:bottom w:val="none" w:sz="0" w:space="0" w:color="auto"/>
        <w:right w:val="none" w:sz="0" w:space="0" w:color="auto"/>
      </w:divBdr>
    </w:div>
    <w:div w:id="1561670504">
      <w:bodyDiv w:val="1"/>
      <w:marLeft w:val="0"/>
      <w:marRight w:val="0"/>
      <w:marTop w:val="0"/>
      <w:marBottom w:val="0"/>
      <w:divBdr>
        <w:top w:val="none" w:sz="0" w:space="0" w:color="auto"/>
        <w:left w:val="none" w:sz="0" w:space="0" w:color="auto"/>
        <w:bottom w:val="none" w:sz="0" w:space="0" w:color="auto"/>
        <w:right w:val="none" w:sz="0" w:space="0" w:color="auto"/>
      </w:divBdr>
    </w:div>
    <w:div w:id="1577781600">
      <w:bodyDiv w:val="1"/>
      <w:marLeft w:val="0"/>
      <w:marRight w:val="0"/>
      <w:marTop w:val="0"/>
      <w:marBottom w:val="0"/>
      <w:divBdr>
        <w:top w:val="none" w:sz="0" w:space="0" w:color="auto"/>
        <w:left w:val="none" w:sz="0" w:space="0" w:color="auto"/>
        <w:bottom w:val="none" w:sz="0" w:space="0" w:color="auto"/>
        <w:right w:val="none" w:sz="0" w:space="0" w:color="auto"/>
      </w:divBdr>
    </w:div>
    <w:div w:id="1579553925">
      <w:bodyDiv w:val="1"/>
      <w:marLeft w:val="0"/>
      <w:marRight w:val="0"/>
      <w:marTop w:val="0"/>
      <w:marBottom w:val="0"/>
      <w:divBdr>
        <w:top w:val="none" w:sz="0" w:space="0" w:color="auto"/>
        <w:left w:val="none" w:sz="0" w:space="0" w:color="auto"/>
        <w:bottom w:val="none" w:sz="0" w:space="0" w:color="auto"/>
        <w:right w:val="none" w:sz="0" w:space="0" w:color="auto"/>
      </w:divBdr>
    </w:div>
    <w:div w:id="1588273528">
      <w:bodyDiv w:val="1"/>
      <w:marLeft w:val="0"/>
      <w:marRight w:val="0"/>
      <w:marTop w:val="0"/>
      <w:marBottom w:val="0"/>
      <w:divBdr>
        <w:top w:val="none" w:sz="0" w:space="0" w:color="auto"/>
        <w:left w:val="none" w:sz="0" w:space="0" w:color="auto"/>
        <w:bottom w:val="none" w:sz="0" w:space="0" w:color="auto"/>
        <w:right w:val="none" w:sz="0" w:space="0" w:color="auto"/>
      </w:divBdr>
    </w:div>
    <w:div w:id="1591817356">
      <w:bodyDiv w:val="1"/>
      <w:marLeft w:val="0"/>
      <w:marRight w:val="0"/>
      <w:marTop w:val="0"/>
      <w:marBottom w:val="0"/>
      <w:divBdr>
        <w:top w:val="none" w:sz="0" w:space="0" w:color="auto"/>
        <w:left w:val="none" w:sz="0" w:space="0" w:color="auto"/>
        <w:bottom w:val="none" w:sz="0" w:space="0" w:color="auto"/>
        <w:right w:val="none" w:sz="0" w:space="0" w:color="auto"/>
      </w:divBdr>
    </w:div>
    <w:div w:id="1610505666">
      <w:bodyDiv w:val="1"/>
      <w:marLeft w:val="0"/>
      <w:marRight w:val="0"/>
      <w:marTop w:val="0"/>
      <w:marBottom w:val="0"/>
      <w:divBdr>
        <w:top w:val="none" w:sz="0" w:space="0" w:color="auto"/>
        <w:left w:val="none" w:sz="0" w:space="0" w:color="auto"/>
        <w:bottom w:val="none" w:sz="0" w:space="0" w:color="auto"/>
        <w:right w:val="none" w:sz="0" w:space="0" w:color="auto"/>
      </w:divBdr>
      <w:divsChild>
        <w:div w:id="219023136">
          <w:marLeft w:val="0"/>
          <w:marRight w:val="0"/>
          <w:marTop w:val="0"/>
          <w:marBottom w:val="0"/>
          <w:divBdr>
            <w:top w:val="none" w:sz="0" w:space="0" w:color="auto"/>
            <w:left w:val="none" w:sz="0" w:space="0" w:color="auto"/>
            <w:bottom w:val="none" w:sz="0" w:space="0" w:color="auto"/>
            <w:right w:val="none" w:sz="0" w:space="0" w:color="auto"/>
          </w:divBdr>
        </w:div>
      </w:divsChild>
    </w:div>
    <w:div w:id="1635745143">
      <w:bodyDiv w:val="1"/>
      <w:marLeft w:val="0"/>
      <w:marRight w:val="0"/>
      <w:marTop w:val="0"/>
      <w:marBottom w:val="0"/>
      <w:divBdr>
        <w:top w:val="none" w:sz="0" w:space="0" w:color="auto"/>
        <w:left w:val="none" w:sz="0" w:space="0" w:color="auto"/>
        <w:bottom w:val="none" w:sz="0" w:space="0" w:color="auto"/>
        <w:right w:val="none" w:sz="0" w:space="0" w:color="auto"/>
      </w:divBdr>
    </w:div>
    <w:div w:id="1638870873">
      <w:bodyDiv w:val="1"/>
      <w:marLeft w:val="0"/>
      <w:marRight w:val="0"/>
      <w:marTop w:val="0"/>
      <w:marBottom w:val="0"/>
      <w:divBdr>
        <w:top w:val="none" w:sz="0" w:space="0" w:color="auto"/>
        <w:left w:val="none" w:sz="0" w:space="0" w:color="auto"/>
        <w:bottom w:val="none" w:sz="0" w:space="0" w:color="auto"/>
        <w:right w:val="none" w:sz="0" w:space="0" w:color="auto"/>
      </w:divBdr>
    </w:div>
    <w:div w:id="1654066871">
      <w:bodyDiv w:val="1"/>
      <w:marLeft w:val="0"/>
      <w:marRight w:val="0"/>
      <w:marTop w:val="0"/>
      <w:marBottom w:val="0"/>
      <w:divBdr>
        <w:top w:val="none" w:sz="0" w:space="0" w:color="auto"/>
        <w:left w:val="none" w:sz="0" w:space="0" w:color="auto"/>
        <w:bottom w:val="none" w:sz="0" w:space="0" w:color="auto"/>
        <w:right w:val="none" w:sz="0" w:space="0" w:color="auto"/>
      </w:divBdr>
    </w:div>
    <w:div w:id="1660619060">
      <w:bodyDiv w:val="1"/>
      <w:marLeft w:val="0"/>
      <w:marRight w:val="0"/>
      <w:marTop w:val="0"/>
      <w:marBottom w:val="0"/>
      <w:divBdr>
        <w:top w:val="none" w:sz="0" w:space="0" w:color="auto"/>
        <w:left w:val="none" w:sz="0" w:space="0" w:color="auto"/>
        <w:bottom w:val="none" w:sz="0" w:space="0" w:color="auto"/>
        <w:right w:val="none" w:sz="0" w:space="0" w:color="auto"/>
      </w:divBdr>
    </w:div>
    <w:div w:id="1683048423">
      <w:bodyDiv w:val="1"/>
      <w:marLeft w:val="0"/>
      <w:marRight w:val="0"/>
      <w:marTop w:val="0"/>
      <w:marBottom w:val="0"/>
      <w:divBdr>
        <w:top w:val="none" w:sz="0" w:space="0" w:color="auto"/>
        <w:left w:val="none" w:sz="0" w:space="0" w:color="auto"/>
        <w:bottom w:val="none" w:sz="0" w:space="0" w:color="auto"/>
        <w:right w:val="none" w:sz="0" w:space="0" w:color="auto"/>
      </w:divBdr>
    </w:div>
    <w:div w:id="1691644672">
      <w:bodyDiv w:val="1"/>
      <w:marLeft w:val="0"/>
      <w:marRight w:val="0"/>
      <w:marTop w:val="0"/>
      <w:marBottom w:val="0"/>
      <w:divBdr>
        <w:top w:val="none" w:sz="0" w:space="0" w:color="auto"/>
        <w:left w:val="none" w:sz="0" w:space="0" w:color="auto"/>
        <w:bottom w:val="none" w:sz="0" w:space="0" w:color="auto"/>
        <w:right w:val="none" w:sz="0" w:space="0" w:color="auto"/>
      </w:divBdr>
    </w:div>
    <w:div w:id="1727870795">
      <w:bodyDiv w:val="1"/>
      <w:marLeft w:val="0"/>
      <w:marRight w:val="0"/>
      <w:marTop w:val="0"/>
      <w:marBottom w:val="0"/>
      <w:divBdr>
        <w:top w:val="none" w:sz="0" w:space="0" w:color="auto"/>
        <w:left w:val="none" w:sz="0" w:space="0" w:color="auto"/>
        <w:bottom w:val="none" w:sz="0" w:space="0" w:color="auto"/>
        <w:right w:val="none" w:sz="0" w:space="0" w:color="auto"/>
      </w:divBdr>
    </w:div>
    <w:div w:id="1741370917">
      <w:bodyDiv w:val="1"/>
      <w:marLeft w:val="0"/>
      <w:marRight w:val="0"/>
      <w:marTop w:val="0"/>
      <w:marBottom w:val="0"/>
      <w:divBdr>
        <w:top w:val="none" w:sz="0" w:space="0" w:color="auto"/>
        <w:left w:val="none" w:sz="0" w:space="0" w:color="auto"/>
        <w:bottom w:val="none" w:sz="0" w:space="0" w:color="auto"/>
        <w:right w:val="none" w:sz="0" w:space="0" w:color="auto"/>
      </w:divBdr>
    </w:div>
    <w:div w:id="1752695971">
      <w:bodyDiv w:val="1"/>
      <w:marLeft w:val="0"/>
      <w:marRight w:val="0"/>
      <w:marTop w:val="0"/>
      <w:marBottom w:val="0"/>
      <w:divBdr>
        <w:top w:val="none" w:sz="0" w:space="0" w:color="auto"/>
        <w:left w:val="none" w:sz="0" w:space="0" w:color="auto"/>
        <w:bottom w:val="none" w:sz="0" w:space="0" w:color="auto"/>
        <w:right w:val="none" w:sz="0" w:space="0" w:color="auto"/>
      </w:divBdr>
    </w:div>
    <w:div w:id="1757170777">
      <w:bodyDiv w:val="1"/>
      <w:marLeft w:val="0"/>
      <w:marRight w:val="0"/>
      <w:marTop w:val="0"/>
      <w:marBottom w:val="0"/>
      <w:divBdr>
        <w:top w:val="none" w:sz="0" w:space="0" w:color="auto"/>
        <w:left w:val="none" w:sz="0" w:space="0" w:color="auto"/>
        <w:bottom w:val="none" w:sz="0" w:space="0" w:color="auto"/>
        <w:right w:val="none" w:sz="0" w:space="0" w:color="auto"/>
      </w:divBdr>
    </w:div>
    <w:div w:id="1758017587">
      <w:bodyDiv w:val="1"/>
      <w:marLeft w:val="0"/>
      <w:marRight w:val="0"/>
      <w:marTop w:val="0"/>
      <w:marBottom w:val="0"/>
      <w:divBdr>
        <w:top w:val="none" w:sz="0" w:space="0" w:color="auto"/>
        <w:left w:val="none" w:sz="0" w:space="0" w:color="auto"/>
        <w:bottom w:val="none" w:sz="0" w:space="0" w:color="auto"/>
        <w:right w:val="none" w:sz="0" w:space="0" w:color="auto"/>
      </w:divBdr>
    </w:div>
    <w:div w:id="1767723853">
      <w:bodyDiv w:val="1"/>
      <w:marLeft w:val="0"/>
      <w:marRight w:val="0"/>
      <w:marTop w:val="0"/>
      <w:marBottom w:val="0"/>
      <w:divBdr>
        <w:top w:val="none" w:sz="0" w:space="0" w:color="auto"/>
        <w:left w:val="none" w:sz="0" w:space="0" w:color="auto"/>
        <w:bottom w:val="none" w:sz="0" w:space="0" w:color="auto"/>
        <w:right w:val="none" w:sz="0" w:space="0" w:color="auto"/>
      </w:divBdr>
    </w:div>
    <w:div w:id="1821192695">
      <w:bodyDiv w:val="1"/>
      <w:marLeft w:val="0"/>
      <w:marRight w:val="0"/>
      <w:marTop w:val="0"/>
      <w:marBottom w:val="0"/>
      <w:divBdr>
        <w:top w:val="none" w:sz="0" w:space="0" w:color="auto"/>
        <w:left w:val="none" w:sz="0" w:space="0" w:color="auto"/>
        <w:bottom w:val="none" w:sz="0" w:space="0" w:color="auto"/>
        <w:right w:val="none" w:sz="0" w:space="0" w:color="auto"/>
      </w:divBdr>
    </w:div>
    <w:div w:id="1828401270">
      <w:bodyDiv w:val="1"/>
      <w:marLeft w:val="0"/>
      <w:marRight w:val="0"/>
      <w:marTop w:val="0"/>
      <w:marBottom w:val="0"/>
      <w:divBdr>
        <w:top w:val="none" w:sz="0" w:space="0" w:color="auto"/>
        <w:left w:val="none" w:sz="0" w:space="0" w:color="auto"/>
        <w:bottom w:val="none" w:sz="0" w:space="0" w:color="auto"/>
        <w:right w:val="none" w:sz="0" w:space="0" w:color="auto"/>
      </w:divBdr>
    </w:div>
    <w:div w:id="1829859810">
      <w:bodyDiv w:val="1"/>
      <w:marLeft w:val="0"/>
      <w:marRight w:val="0"/>
      <w:marTop w:val="0"/>
      <w:marBottom w:val="0"/>
      <w:divBdr>
        <w:top w:val="none" w:sz="0" w:space="0" w:color="auto"/>
        <w:left w:val="none" w:sz="0" w:space="0" w:color="auto"/>
        <w:bottom w:val="none" w:sz="0" w:space="0" w:color="auto"/>
        <w:right w:val="none" w:sz="0" w:space="0" w:color="auto"/>
      </w:divBdr>
    </w:div>
    <w:div w:id="1830244683">
      <w:bodyDiv w:val="1"/>
      <w:marLeft w:val="0"/>
      <w:marRight w:val="0"/>
      <w:marTop w:val="0"/>
      <w:marBottom w:val="0"/>
      <w:divBdr>
        <w:top w:val="none" w:sz="0" w:space="0" w:color="auto"/>
        <w:left w:val="none" w:sz="0" w:space="0" w:color="auto"/>
        <w:bottom w:val="none" w:sz="0" w:space="0" w:color="auto"/>
        <w:right w:val="none" w:sz="0" w:space="0" w:color="auto"/>
      </w:divBdr>
    </w:div>
    <w:div w:id="1834486826">
      <w:bodyDiv w:val="1"/>
      <w:marLeft w:val="0"/>
      <w:marRight w:val="0"/>
      <w:marTop w:val="0"/>
      <w:marBottom w:val="0"/>
      <w:divBdr>
        <w:top w:val="none" w:sz="0" w:space="0" w:color="auto"/>
        <w:left w:val="none" w:sz="0" w:space="0" w:color="auto"/>
        <w:bottom w:val="none" w:sz="0" w:space="0" w:color="auto"/>
        <w:right w:val="none" w:sz="0" w:space="0" w:color="auto"/>
      </w:divBdr>
    </w:div>
    <w:div w:id="1837112893">
      <w:bodyDiv w:val="1"/>
      <w:marLeft w:val="0"/>
      <w:marRight w:val="0"/>
      <w:marTop w:val="0"/>
      <w:marBottom w:val="0"/>
      <w:divBdr>
        <w:top w:val="none" w:sz="0" w:space="0" w:color="auto"/>
        <w:left w:val="none" w:sz="0" w:space="0" w:color="auto"/>
        <w:bottom w:val="none" w:sz="0" w:space="0" w:color="auto"/>
        <w:right w:val="none" w:sz="0" w:space="0" w:color="auto"/>
      </w:divBdr>
    </w:div>
    <w:div w:id="1846557170">
      <w:bodyDiv w:val="1"/>
      <w:marLeft w:val="0"/>
      <w:marRight w:val="0"/>
      <w:marTop w:val="0"/>
      <w:marBottom w:val="0"/>
      <w:divBdr>
        <w:top w:val="none" w:sz="0" w:space="0" w:color="auto"/>
        <w:left w:val="none" w:sz="0" w:space="0" w:color="auto"/>
        <w:bottom w:val="none" w:sz="0" w:space="0" w:color="auto"/>
        <w:right w:val="none" w:sz="0" w:space="0" w:color="auto"/>
      </w:divBdr>
    </w:div>
    <w:div w:id="1848248208">
      <w:bodyDiv w:val="1"/>
      <w:marLeft w:val="0"/>
      <w:marRight w:val="0"/>
      <w:marTop w:val="0"/>
      <w:marBottom w:val="0"/>
      <w:divBdr>
        <w:top w:val="none" w:sz="0" w:space="0" w:color="auto"/>
        <w:left w:val="none" w:sz="0" w:space="0" w:color="auto"/>
        <w:bottom w:val="none" w:sz="0" w:space="0" w:color="auto"/>
        <w:right w:val="none" w:sz="0" w:space="0" w:color="auto"/>
      </w:divBdr>
    </w:div>
    <w:div w:id="1848665085">
      <w:bodyDiv w:val="1"/>
      <w:marLeft w:val="0"/>
      <w:marRight w:val="0"/>
      <w:marTop w:val="0"/>
      <w:marBottom w:val="0"/>
      <w:divBdr>
        <w:top w:val="none" w:sz="0" w:space="0" w:color="auto"/>
        <w:left w:val="none" w:sz="0" w:space="0" w:color="auto"/>
        <w:bottom w:val="none" w:sz="0" w:space="0" w:color="auto"/>
        <w:right w:val="none" w:sz="0" w:space="0" w:color="auto"/>
      </w:divBdr>
    </w:div>
    <w:div w:id="1855535388">
      <w:bodyDiv w:val="1"/>
      <w:marLeft w:val="0"/>
      <w:marRight w:val="0"/>
      <w:marTop w:val="0"/>
      <w:marBottom w:val="0"/>
      <w:divBdr>
        <w:top w:val="none" w:sz="0" w:space="0" w:color="auto"/>
        <w:left w:val="none" w:sz="0" w:space="0" w:color="auto"/>
        <w:bottom w:val="none" w:sz="0" w:space="0" w:color="auto"/>
        <w:right w:val="none" w:sz="0" w:space="0" w:color="auto"/>
      </w:divBdr>
    </w:div>
    <w:div w:id="1880162412">
      <w:bodyDiv w:val="1"/>
      <w:marLeft w:val="0"/>
      <w:marRight w:val="0"/>
      <w:marTop w:val="0"/>
      <w:marBottom w:val="0"/>
      <w:divBdr>
        <w:top w:val="none" w:sz="0" w:space="0" w:color="auto"/>
        <w:left w:val="none" w:sz="0" w:space="0" w:color="auto"/>
        <w:bottom w:val="none" w:sz="0" w:space="0" w:color="auto"/>
        <w:right w:val="none" w:sz="0" w:space="0" w:color="auto"/>
      </w:divBdr>
    </w:div>
    <w:div w:id="1917589330">
      <w:bodyDiv w:val="1"/>
      <w:marLeft w:val="0"/>
      <w:marRight w:val="0"/>
      <w:marTop w:val="0"/>
      <w:marBottom w:val="0"/>
      <w:divBdr>
        <w:top w:val="none" w:sz="0" w:space="0" w:color="auto"/>
        <w:left w:val="none" w:sz="0" w:space="0" w:color="auto"/>
        <w:bottom w:val="none" w:sz="0" w:space="0" w:color="auto"/>
        <w:right w:val="none" w:sz="0" w:space="0" w:color="auto"/>
      </w:divBdr>
    </w:div>
    <w:div w:id="1921400143">
      <w:bodyDiv w:val="1"/>
      <w:marLeft w:val="0"/>
      <w:marRight w:val="0"/>
      <w:marTop w:val="0"/>
      <w:marBottom w:val="0"/>
      <w:divBdr>
        <w:top w:val="none" w:sz="0" w:space="0" w:color="auto"/>
        <w:left w:val="none" w:sz="0" w:space="0" w:color="auto"/>
        <w:bottom w:val="none" w:sz="0" w:space="0" w:color="auto"/>
        <w:right w:val="none" w:sz="0" w:space="0" w:color="auto"/>
      </w:divBdr>
    </w:div>
    <w:div w:id="1956985669">
      <w:bodyDiv w:val="1"/>
      <w:marLeft w:val="0"/>
      <w:marRight w:val="0"/>
      <w:marTop w:val="0"/>
      <w:marBottom w:val="0"/>
      <w:divBdr>
        <w:top w:val="none" w:sz="0" w:space="0" w:color="auto"/>
        <w:left w:val="none" w:sz="0" w:space="0" w:color="auto"/>
        <w:bottom w:val="none" w:sz="0" w:space="0" w:color="auto"/>
        <w:right w:val="none" w:sz="0" w:space="0" w:color="auto"/>
      </w:divBdr>
    </w:div>
    <w:div w:id="1986081364">
      <w:bodyDiv w:val="1"/>
      <w:marLeft w:val="0"/>
      <w:marRight w:val="0"/>
      <w:marTop w:val="0"/>
      <w:marBottom w:val="0"/>
      <w:divBdr>
        <w:top w:val="none" w:sz="0" w:space="0" w:color="auto"/>
        <w:left w:val="none" w:sz="0" w:space="0" w:color="auto"/>
        <w:bottom w:val="none" w:sz="0" w:space="0" w:color="auto"/>
        <w:right w:val="none" w:sz="0" w:space="0" w:color="auto"/>
      </w:divBdr>
    </w:div>
    <w:div w:id="1986275943">
      <w:bodyDiv w:val="1"/>
      <w:marLeft w:val="0"/>
      <w:marRight w:val="0"/>
      <w:marTop w:val="0"/>
      <w:marBottom w:val="0"/>
      <w:divBdr>
        <w:top w:val="none" w:sz="0" w:space="0" w:color="auto"/>
        <w:left w:val="none" w:sz="0" w:space="0" w:color="auto"/>
        <w:bottom w:val="none" w:sz="0" w:space="0" w:color="auto"/>
        <w:right w:val="none" w:sz="0" w:space="0" w:color="auto"/>
      </w:divBdr>
    </w:div>
    <w:div w:id="1996060102">
      <w:bodyDiv w:val="1"/>
      <w:marLeft w:val="0"/>
      <w:marRight w:val="0"/>
      <w:marTop w:val="0"/>
      <w:marBottom w:val="0"/>
      <w:divBdr>
        <w:top w:val="none" w:sz="0" w:space="0" w:color="auto"/>
        <w:left w:val="none" w:sz="0" w:space="0" w:color="auto"/>
        <w:bottom w:val="none" w:sz="0" w:space="0" w:color="auto"/>
        <w:right w:val="none" w:sz="0" w:space="0" w:color="auto"/>
      </w:divBdr>
    </w:div>
    <w:div w:id="2008482243">
      <w:bodyDiv w:val="1"/>
      <w:marLeft w:val="0"/>
      <w:marRight w:val="0"/>
      <w:marTop w:val="0"/>
      <w:marBottom w:val="0"/>
      <w:divBdr>
        <w:top w:val="none" w:sz="0" w:space="0" w:color="auto"/>
        <w:left w:val="none" w:sz="0" w:space="0" w:color="auto"/>
        <w:bottom w:val="none" w:sz="0" w:space="0" w:color="auto"/>
        <w:right w:val="none" w:sz="0" w:space="0" w:color="auto"/>
      </w:divBdr>
    </w:div>
    <w:div w:id="2009599317">
      <w:bodyDiv w:val="1"/>
      <w:marLeft w:val="0"/>
      <w:marRight w:val="0"/>
      <w:marTop w:val="0"/>
      <w:marBottom w:val="0"/>
      <w:divBdr>
        <w:top w:val="none" w:sz="0" w:space="0" w:color="auto"/>
        <w:left w:val="none" w:sz="0" w:space="0" w:color="auto"/>
        <w:bottom w:val="none" w:sz="0" w:space="0" w:color="auto"/>
        <w:right w:val="none" w:sz="0" w:space="0" w:color="auto"/>
      </w:divBdr>
    </w:div>
    <w:div w:id="2018068429">
      <w:bodyDiv w:val="1"/>
      <w:marLeft w:val="0"/>
      <w:marRight w:val="0"/>
      <w:marTop w:val="0"/>
      <w:marBottom w:val="0"/>
      <w:divBdr>
        <w:top w:val="none" w:sz="0" w:space="0" w:color="auto"/>
        <w:left w:val="none" w:sz="0" w:space="0" w:color="auto"/>
        <w:bottom w:val="none" w:sz="0" w:space="0" w:color="auto"/>
        <w:right w:val="none" w:sz="0" w:space="0" w:color="auto"/>
      </w:divBdr>
    </w:div>
    <w:div w:id="2032995215">
      <w:bodyDiv w:val="1"/>
      <w:marLeft w:val="0"/>
      <w:marRight w:val="0"/>
      <w:marTop w:val="0"/>
      <w:marBottom w:val="0"/>
      <w:divBdr>
        <w:top w:val="none" w:sz="0" w:space="0" w:color="auto"/>
        <w:left w:val="none" w:sz="0" w:space="0" w:color="auto"/>
        <w:bottom w:val="none" w:sz="0" w:space="0" w:color="auto"/>
        <w:right w:val="none" w:sz="0" w:space="0" w:color="auto"/>
      </w:divBdr>
    </w:div>
    <w:div w:id="2056536899">
      <w:bodyDiv w:val="1"/>
      <w:marLeft w:val="0"/>
      <w:marRight w:val="0"/>
      <w:marTop w:val="0"/>
      <w:marBottom w:val="0"/>
      <w:divBdr>
        <w:top w:val="none" w:sz="0" w:space="0" w:color="auto"/>
        <w:left w:val="none" w:sz="0" w:space="0" w:color="auto"/>
        <w:bottom w:val="none" w:sz="0" w:space="0" w:color="auto"/>
        <w:right w:val="none" w:sz="0" w:space="0" w:color="auto"/>
      </w:divBdr>
    </w:div>
    <w:div w:id="2058239404">
      <w:bodyDiv w:val="1"/>
      <w:marLeft w:val="0"/>
      <w:marRight w:val="0"/>
      <w:marTop w:val="0"/>
      <w:marBottom w:val="0"/>
      <w:divBdr>
        <w:top w:val="none" w:sz="0" w:space="0" w:color="auto"/>
        <w:left w:val="none" w:sz="0" w:space="0" w:color="auto"/>
        <w:bottom w:val="none" w:sz="0" w:space="0" w:color="auto"/>
        <w:right w:val="none" w:sz="0" w:space="0" w:color="auto"/>
      </w:divBdr>
    </w:div>
    <w:div w:id="2069255640">
      <w:bodyDiv w:val="1"/>
      <w:marLeft w:val="0"/>
      <w:marRight w:val="0"/>
      <w:marTop w:val="0"/>
      <w:marBottom w:val="0"/>
      <w:divBdr>
        <w:top w:val="none" w:sz="0" w:space="0" w:color="auto"/>
        <w:left w:val="none" w:sz="0" w:space="0" w:color="auto"/>
        <w:bottom w:val="none" w:sz="0" w:space="0" w:color="auto"/>
        <w:right w:val="none" w:sz="0" w:space="0" w:color="auto"/>
      </w:divBdr>
    </w:div>
    <w:div w:id="2091613499">
      <w:bodyDiv w:val="1"/>
      <w:marLeft w:val="0"/>
      <w:marRight w:val="0"/>
      <w:marTop w:val="0"/>
      <w:marBottom w:val="0"/>
      <w:divBdr>
        <w:top w:val="none" w:sz="0" w:space="0" w:color="auto"/>
        <w:left w:val="none" w:sz="0" w:space="0" w:color="auto"/>
        <w:bottom w:val="none" w:sz="0" w:space="0" w:color="auto"/>
        <w:right w:val="none" w:sz="0" w:space="0" w:color="auto"/>
      </w:divBdr>
    </w:div>
    <w:div w:id="2099789872">
      <w:bodyDiv w:val="1"/>
      <w:marLeft w:val="0"/>
      <w:marRight w:val="0"/>
      <w:marTop w:val="0"/>
      <w:marBottom w:val="0"/>
      <w:divBdr>
        <w:top w:val="none" w:sz="0" w:space="0" w:color="auto"/>
        <w:left w:val="none" w:sz="0" w:space="0" w:color="auto"/>
        <w:bottom w:val="none" w:sz="0" w:space="0" w:color="auto"/>
        <w:right w:val="none" w:sz="0" w:space="0" w:color="auto"/>
      </w:divBdr>
    </w:div>
    <w:div w:id="21406808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iki.nci.nih.gov/x/x4tbG" TargetMode="External"/><Relationship Id="rId13" Type="http://schemas.openxmlformats.org/officeDocument/2006/relationships/hyperlink" Target="https://github.com/CBIIT/HPC_DME_APIs"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https://github.com/CBIIT/HPC_DME_APIs/blob/master/doc/guides/HPC_API_Specification.docx" TargetMode="External"/><Relationship Id="rId12" Type="http://schemas.openxmlformats.org/officeDocument/2006/relationships/hyperlink" Target="https://wiki.nci.nih.gov/display/DMEdoc/DME+User+Guide"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www.globus.org" TargetMode="External"/><Relationship Id="rId1" Type="http://schemas.openxmlformats.org/officeDocument/2006/relationships/customXml" Target="../customXml/item1.xml"/><Relationship Id="rId6" Type="http://schemas.openxmlformats.org/officeDocument/2006/relationships/hyperlink" Target="mailto:NCIDataVault@mail.nih.gov" TargetMode="External"/><Relationship Id="rId11" Type="http://schemas.openxmlformats.org/officeDocument/2006/relationships/hyperlink" Target="https://github.com/CBIIT/HPC_DME_APIs/blob/master/doc/guides/HPC_API_Specification.docx" TargetMode="External"/><Relationship Id="rId5" Type="http://schemas.openxmlformats.org/officeDocument/2006/relationships/webSettings" Target="webSettings.xml"/><Relationship Id="rId15" Type="http://schemas.openxmlformats.org/officeDocument/2006/relationships/hyperlink" Target="https://irods.org/" TargetMode="External"/><Relationship Id="rId10" Type="http://schemas.openxmlformats.org/officeDocument/2006/relationships/hyperlink" Target="https://wiki.nci.nih.gov/display/DMEdoc/DME+User+Guide" TargetMode="External"/><Relationship Id="rId4" Type="http://schemas.openxmlformats.org/officeDocument/2006/relationships/settings" Target="settings.xml"/><Relationship Id="rId9" Type="http://schemas.openxmlformats.org/officeDocument/2006/relationships/hyperlink" Target="mailto:ncidatavault@nih.gov" TargetMode="External"/><Relationship Id="rId14" Type="http://schemas.openxmlformats.org/officeDocument/2006/relationships/hyperlink" Target="https://tracker.nci.nih.gov/secure/RapidBoard.jspa?rapidView=24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A41FF14-F45E-4E7F-BE2F-F32E1106AD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6</Pages>
  <Words>1184</Words>
  <Characters>6753</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Zhengwu (NIH/NCI) [C]</dc:creator>
  <cp:keywords/>
  <dc:description/>
  <cp:lastModifiedBy>Menon, Sunita (NIH/NCI) [C]</cp:lastModifiedBy>
  <cp:revision>3</cp:revision>
  <dcterms:created xsi:type="dcterms:W3CDTF">2022-07-28T22:12:00Z</dcterms:created>
  <dcterms:modified xsi:type="dcterms:W3CDTF">2022-07-28T22:12:00Z</dcterms:modified>
</cp:coreProperties>
</file>