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072D5D" w14:textId="41F852DB" w:rsidR="00A27DF0" w:rsidRPr="00292FFC" w:rsidRDefault="00265C82" w:rsidP="00E16925">
      <w:pPr>
        <w:spacing w:before="100" w:beforeAutospacing="1" w:after="100" w:afterAutospacing="1"/>
        <w:outlineLvl w:val="0"/>
        <w:rPr>
          <w:b/>
          <w:bCs/>
          <w:kern w:val="36"/>
          <w:sz w:val="32"/>
          <w:szCs w:val="32"/>
        </w:rPr>
      </w:pPr>
      <w:r w:rsidRPr="00292FFC">
        <w:rPr>
          <w:b/>
          <w:bCs/>
          <w:kern w:val="36"/>
          <w:sz w:val="32"/>
          <w:szCs w:val="32"/>
        </w:rPr>
        <w:t>DME 1.</w:t>
      </w:r>
      <w:r w:rsidR="0099107F">
        <w:rPr>
          <w:b/>
          <w:bCs/>
          <w:kern w:val="36"/>
          <w:sz w:val="32"/>
          <w:szCs w:val="32"/>
        </w:rPr>
        <w:t>2</w:t>
      </w:r>
      <w:ins w:id="0" w:author="Menon, Sunita (NIH/NCI) [C]" w:date="2020-03-31T13:54:00Z">
        <w:r w:rsidR="00403E13">
          <w:rPr>
            <w:b/>
            <w:bCs/>
            <w:kern w:val="36"/>
            <w:sz w:val="32"/>
            <w:szCs w:val="32"/>
          </w:rPr>
          <w:t>4</w:t>
        </w:r>
      </w:ins>
      <w:del w:id="1" w:author="Menon, Sunita (NIH/NCI) [C]" w:date="2020-03-31T13:54:00Z">
        <w:r w:rsidR="002A0287" w:rsidDel="00403E13">
          <w:rPr>
            <w:b/>
            <w:bCs/>
            <w:kern w:val="36"/>
            <w:sz w:val="32"/>
            <w:szCs w:val="32"/>
          </w:rPr>
          <w:delText>3</w:delText>
        </w:r>
      </w:del>
      <w:r w:rsidR="008221CD">
        <w:rPr>
          <w:b/>
          <w:bCs/>
          <w:kern w:val="36"/>
          <w:sz w:val="32"/>
          <w:szCs w:val="32"/>
        </w:rPr>
        <w:t>.0</w:t>
      </w:r>
      <w:r w:rsidR="00E16925" w:rsidRPr="00292FFC">
        <w:rPr>
          <w:b/>
          <w:bCs/>
          <w:kern w:val="36"/>
          <w:sz w:val="32"/>
          <w:szCs w:val="32"/>
        </w:rPr>
        <w:t xml:space="preserve"> Release Notes </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2189F13C" w14:textId="6E8F6A75" w:rsidR="00E16925" w:rsidRPr="00D66342" w:rsidRDefault="008221CD" w:rsidP="00E16925">
            <w:pPr>
              <w:rPr>
                <w:rFonts w:cstheme="minorHAnsi"/>
                <w:sz w:val="28"/>
                <w:szCs w:val="28"/>
              </w:rPr>
            </w:pPr>
            <w:r w:rsidRPr="00D66342">
              <w:rPr>
                <w:rFonts w:cstheme="minorHAnsi"/>
                <w:sz w:val="28"/>
                <w:szCs w:val="28"/>
              </w:rPr>
              <w:t>Version: 1.</w:t>
            </w:r>
            <w:r w:rsidR="0099107F">
              <w:rPr>
                <w:rFonts w:cstheme="minorHAnsi"/>
                <w:sz w:val="28"/>
                <w:szCs w:val="28"/>
              </w:rPr>
              <w:t>2</w:t>
            </w:r>
            <w:ins w:id="2" w:author="Menon, Sunita (NIH/NCI) [C]" w:date="2020-03-31T13:54:00Z">
              <w:r w:rsidR="00403E13">
                <w:rPr>
                  <w:rFonts w:cstheme="minorHAnsi"/>
                  <w:sz w:val="28"/>
                  <w:szCs w:val="28"/>
                </w:rPr>
                <w:t>4</w:t>
              </w:r>
            </w:ins>
            <w:del w:id="3" w:author="Menon, Sunita (NIH/NCI) [C]" w:date="2020-03-31T13:54:00Z">
              <w:r w:rsidR="002A0287" w:rsidDel="00403E13">
                <w:rPr>
                  <w:rFonts w:cstheme="minorHAnsi"/>
                  <w:sz w:val="28"/>
                  <w:szCs w:val="28"/>
                </w:rPr>
                <w:delText>3</w:delText>
              </w:r>
            </w:del>
            <w:r w:rsidRPr="00D66342">
              <w:rPr>
                <w:rFonts w:cstheme="minorHAnsi"/>
                <w:sz w:val="28"/>
                <w:szCs w:val="28"/>
              </w:rPr>
              <w:t>.0</w:t>
            </w:r>
          </w:p>
          <w:p w14:paraId="43F84EAF" w14:textId="1B60C8A9" w:rsidR="00E16925" w:rsidRPr="00D66342" w:rsidRDefault="0005460B" w:rsidP="00E16925">
            <w:pPr>
              <w:rPr>
                <w:rFonts w:cstheme="minorHAnsi"/>
                <w:sz w:val="28"/>
                <w:szCs w:val="28"/>
              </w:rPr>
            </w:pPr>
            <w:r w:rsidRPr="00D66342">
              <w:rPr>
                <w:rFonts w:cstheme="minorHAnsi"/>
                <w:sz w:val="28"/>
                <w:szCs w:val="28"/>
              </w:rPr>
              <w:t xml:space="preserve">Date: </w:t>
            </w:r>
            <w:ins w:id="4" w:author="Menon, Sunita (NIH/NCI) [C]" w:date="2020-03-31T13:54:00Z">
              <w:r w:rsidR="00403E13">
                <w:rPr>
                  <w:rFonts w:cstheme="minorHAnsi"/>
                  <w:sz w:val="28"/>
                  <w:szCs w:val="28"/>
                </w:rPr>
                <w:t>April</w:t>
              </w:r>
            </w:ins>
            <w:del w:id="5" w:author="Menon, Sunita (NIH/NCI) [C]" w:date="2020-03-31T13:54:00Z">
              <w:r w:rsidR="00BA7437" w:rsidDel="00403E13">
                <w:rPr>
                  <w:rFonts w:cstheme="minorHAnsi"/>
                  <w:sz w:val="28"/>
                  <w:szCs w:val="28"/>
                </w:rPr>
                <w:delText>March</w:delText>
              </w:r>
            </w:del>
            <w:r w:rsidR="00DD4658">
              <w:rPr>
                <w:rFonts w:cstheme="minorHAnsi"/>
                <w:sz w:val="28"/>
                <w:szCs w:val="28"/>
              </w:rPr>
              <w:t xml:space="preserve"> </w:t>
            </w:r>
            <w:ins w:id="6" w:author="Menon, Sunita (NIH/NCI) [C]" w:date="2020-03-31T13:54:00Z">
              <w:r w:rsidR="00403E13">
                <w:rPr>
                  <w:rFonts w:cstheme="minorHAnsi"/>
                  <w:sz w:val="28"/>
                  <w:szCs w:val="28"/>
                </w:rPr>
                <w:t>1</w:t>
              </w:r>
            </w:ins>
            <w:del w:id="7" w:author="Menon, Sunita (NIH/NCI) [C]" w:date="2020-03-31T13:54:00Z">
              <w:r w:rsidR="002A0287" w:rsidDel="00403E13">
                <w:rPr>
                  <w:rFonts w:cstheme="minorHAnsi"/>
                  <w:sz w:val="28"/>
                  <w:szCs w:val="28"/>
                </w:rPr>
                <w:delText>9</w:delText>
              </w:r>
            </w:del>
            <w:r w:rsidR="0023074C" w:rsidRPr="00D66342">
              <w:rPr>
                <w:rFonts w:cstheme="minorHAnsi"/>
                <w:sz w:val="28"/>
                <w:szCs w:val="28"/>
              </w:rPr>
              <w:t>, 20</w:t>
            </w:r>
            <w:r w:rsidR="00DD4658">
              <w:rPr>
                <w:rFonts w:cstheme="minorHAnsi"/>
                <w:sz w:val="28"/>
                <w:szCs w:val="28"/>
              </w:rPr>
              <w:t>20</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77777777" w:rsidR="00E16925" w:rsidRPr="00D66342" w:rsidRDefault="00E16925" w:rsidP="00E16925">
            <w:pPr>
              <w:rPr>
                <w:rFonts w:cstheme="minorHAnsi"/>
                <w:b/>
                <w:sz w:val="28"/>
                <w:szCs w:val="28"/>
              </w:rPr>
            </w:pPr>
            <w:r w:rsidRPr="00D66342">
              <w:rPr>
                <w:rFonts w:cstheme="minorHAnsi"/>
                <w:sz w:val="28"/>
                <w:szCs w:val="28"/>
              </w:rPr>
              <w:t>                            </w:t>
            </w: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0A0FC067" w:rsidR="00E16925" w:rsidRPr="00D66342" w:rsidRDefault="00E16925" w:rsidP="006B741F">
            <w:pPr>
              <w:spacing w:line="276" w:lineRule="auto"/>
              <w:rPr>
                <w:rFonts w:cstheme="minorHAnsi"/>
                <w:sz w:val="28"/>
                <w:szCs w:val="28"/>
              </w:rPr>
            </w:pPr>
            <w:r w:rsidRPr="00D66342">
              <w:rPr>
                <w:rFonts w:cstheme="minorHAnsi"/>
                <w:sz w:val="28"/>
                <w:szCs w:val="28"/>
              </w:rPr>
              <w:t>1.0 DME Introduction</w:t>
            </w:r>
          </w:p>
          <w:p w14:paraId="17EDD14F" w14:textId="77777777" w:rsidR="00E16925" w:rsidRPr="00D66342" w:rsidRDefault="00E16925" w:rsidP="006B741F">
            <w:pPr>
              <w:spacing w:line="276" w:lineRule="auto"/>
              <w:rPr>
                <w:rFonts w:cstheme="minorHAnsi"/>
                <w:sz w:val="28"/>
                <w:szCs w:val="28"/>
              </w:rPr>
            </w:pPr>
            <w:r w:rsidRPr="00D66342">
              <w:rPr>
                <w:rFonts w:cstheme="minorHAnsi"/>
                <w:sz w:val="28"/>
                <w:szCs w:val="28"/>
              </w:rPr>
              <w:t>2.0 Release History</w:t>
            </w:r>
          </w:p>
          <w:p w14:paraId="19839440" w14:textId="77777777" w:rsidR="00E16925" w:rsidRPr="00D66342" w:rsidRDefault="00E16925" w:rsidP="006B741F">
            <w:pPr>
              <w:spacing w:line="276" w:lineRule="auto"/>
              <w:rPr>
                <w:rFonts w:cstheme="minorHAnsi"/>
                <w:sz w:val="28"/>
                <w:szCs w:val="28"/>
              </w:rPr>
            </w:pPr>
            <w:r w:rsidRPr="00D66342">
              <w:rPr>
                <w:rFonts w:cstheme="minorHAnsi"/>
                <w:sz w:val="28"/>
                <w:szCs w:val="28"/>
              </w:rPr>
              <w:t>3.0 New Features and Updates</w:t>
            </w:r>
          </w:p>
          <w:p w14:paraId="67DB18D7" w14:textId="77777777" w:rsidR="00E16925" w:rsidRPr="00D66342" w:rsidRDefault="00290E07" w:rsidP="006B741F">
            <w:pPr>
              <w:spacing w:line="276" w:lineRule="auto"/>
              <w:rPr>
                <w:rFonts w:cstheme="minorHAnsi"/>
                <w:sz w:val="28"/>
                <w:szCs w:val="28"/>
              </w:rPr>
            </w:pPr>
            <w:r w:rsidRPr="00D66342">
              <w:rPr>
                <w:rFonts w:cstheme="minorHAnsi"/>
                <w:sz w:val="28"/>
                <w:szCs w:val="28"/>
              </w:rPr>
              <w:t>4</w:t>
            </w:r>
            <w:r w:rsidR="00E16925" w:rsidRPr="00D66342">
              <w:rPr>
                <w:rFonts w:cstheme="minorHAnsi"/>
                <w:sz w:val="28"/>
                <w:szCs w:val="28"/>
              </w:rPr>
              <w:t>.0 Bug Reports and Support</w:t>
            </w:r>
          </w:p>
          <w:p w14:paraId="5B54D5C8" w14:textId="77777777" w:rsidR="00E16925" w:rsidRPr="00D66342" w:rsidRDefault="00290E07" w:rsidP="006B741F">
            <w:pPr>
              <w:spacing w:line="276" w:lineRule="auto"/>
              <w:rPr>
                <w:rFonts w:cstheme="minorHAnsi"/>
                <w:sz w:val="28"/>
                <w:szCs w:val="28"/>
              </w:rPr>
            </w:pPr>
            <w:r w:rsidRPr="00D66342">
              <w:rPr>
                <w:rFonts w:cstheme="minorHAnsi"/>
                <w:sz w:val="28"/>
                <w:szCs w:val="28"/>
              </w:rPr>
              <w:t>5</w:t>
            </w:r>
            <w:r w:rsidR="00E16925" w:rsidRPr="00D66342">
              <w:rPr>
                <w:rFonts w:cstheme="minorHAnsi"/>
                <w:sz w:val="28"/>
                <w:szCs w:val="28"/>
              </w:rPr>
              <w:t>.0 Documentation</w:t>
            </w:r>
          </w:p>
          <w:p w14:paraId="609A4627" w14:textId="77777777" w:rsidR="00E16925" w:rsidRPr="00D66342" w:rsidRDefault="00290E07" w:rsidP="006B741F">
            <w:pPr>
              <w:spacing w:line="276" w:lineRule="auto"/>
              <w:rPr>
                <w:rFonts w:cstheme="minorHAnsi"/>
                <w:sz w:val="28"/>
                <w:szCs w:val="28"/>
              </w:rPr>
            </w:pPr>
            <w:r w:rsidRPr="00D66342">
              <w:rPr>
                <w:rFonts w:cstheme="minorHAnsi"/>
                <w:sz w:val="28"/>
                <w:szCs w:val="28"/>
              </w:rPr>
              <w:t>6</w:t>
            </w:r>
            <w:r w:rsidR="00E16925" w:rsidRPr="00D66342">
              <w:rPr>
                <w:rFonts w:cstheme="minorHAnsi"/>
                <w:sz w:val="28"/>
                <w:szCs w:val="28"/>
              </w:rPr>
              <w:t>.0 References</w:t>
            </w:r>
          </w:p>
          <w:p w14:paraId="1982209C" w14:textId="77777777" w:rsidR="00E16925" w:rsidRPr="00D66342" w:rsidRDefault="00E16925" w:rsidP="00E16925">
            <w:pPr>
              <w:rPr>
                <w:rFonts w:cstheme="minorHAnsi"/>
                <w:sz w:val="28"/>
                <w:szCs w:val="28"/>
              </w:rPr>
            </w:pPr>
          </w:p>
          <w:p w14:paraId="3029BD5D" w14:textId="63F27CCD" w:rsidR="00E16925" w:rsidRPr="00D66342" w:rsidRDefault="00E16925" w:rsidP="00E16925">
            <w:pPr>
              <w:rPr>
                <w:rFonts w:cstheme="minorHAnsi"/>
                <w:sz w:val="28"/>
                <w:szCs w:val="28"/>
              </w:rPr>
            </w:pPr>
            <w:r w:rsidRPr="00D66342">
              <w:rPr>
                <w:rFonts w:cstheme="minorHAnsi"/>
                <w:sz w:val="28"/>
                <w:szCs w:val="28"/>
              </w:rPr>
              <w:t>==============================================================</w:t>
            </w:r>
          </w:p>
          <w:p w14:paraId="4C527792" w14:textId="1954DDBA" w:rsidR="00E16925" w:rsidRPr="00D66342" w:rsidRDefault="00E16925" w:rsidP="00E16925">
            <w:pPr>
              <w:rPr>
                <w:rFonts w:cstheme="minorHAnsi"/>
                <w:b/>
                <w:sz w:val="28"/>
                <w:szCs w:val="28"/>
              </w:rPr>
            </w:pPr>
            <w:r w:rsidRPr="00D66342">
              <w:rPr>
                <w:rFonts w:cstheme="minorHAnsi"/>
                <w:b/>
                <w:sz w:val="28"/>
                <w:szCs w:val="28"/>
              </w:rPr>
              <w:t>                      1.0 DME Introduction</w:t>
            </w:r>
          </w:p>
          <w:p w14:paraId="12C1ED44" w14:textId="2BBAA6E2" w:rsidR="00E16925" w:rsidRPr="00D66342" w:rsidRDefault="00E16925" w:rsidP="00E16925">
            <w:pPr>
              <w:rPr>
                <w:rFonts w:cstheme="minorHAnsi"/>
                <w:sz w:val="28"/>
                <w:szCs w:val="28"/>
              </w:rPr>
            </w:pPr>
            <w:r w:rsidRPr="00D66342">
              <w:rPr>
                <w:rFonts w:cstheme="minorHAnsi"/>
                <w:sz w:val="28"/>
                <w:szCs w:val="28"/>
              </w:rPr>
              <w:t>==============================================================</w:t>
            </w:r>
          </w:p>
          <w:p w14:paraId="34B7F949" w14:textId="77777777" w:rsidR="00E16925" w:rsidRPr="00D66342" w:rsidRDefault="00E16925" w:rsidP="00E16925">
            <w:pPr>
              <w:rPr>
                <w:rFonts w:cstheme="minorHAnsi"/>
                <w:sz w:val="28"/>
                <w:szCs w:val="28"/>
              </w:rPr>
            </w:pPr>
          </w:p>
          <w:p w14:paraId="0F53CDDE" w14:textId="04A82EAE"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xml:space="preserve"> offers open-ended storage and management of </w:t>
            </w:r>
            <w:del w:id="8" w:author="Menon, Sunita (NIH/NCI) [C]" w:date="2020-03-31T14:26:00Z">
              <w:r w:rsidRPr="00DD03D7" w:rsidDel="00AC2883">
                <w:rPr>
                  <w:color w:val="000000"/>
                  <w:sz w:val="28"/>
                  <w:szCs w:val="28"/>
                </w:rPr>
                <w:delText xml:space="preserve">large </w:delText>
              </w:r>
            </w:del>
            <w:r w:rsidRPr="00DD03D7">
              <w:rPr>
                <w:color w:val="000000"/>
                <w:sz w:val="28"/>
                <w:szCs w:val="28"/>
              </w:rPr>
              <w:t>scientific research datasets. It eliminates the need to maintain</w:t>
            </w:r>
            <w:ins w:id="9" w:author="Menon, Sunita (NIH/NCI) [C]" w:date="2020-03-31T14:27:00Z">
              <w:r w:rsidR="00AC2883">
                <w:rPr>
                  <w:color w:val="000000"/>
                  <w:sz w:val="28"/>
                  <w:szCs w:val="28"/>
                </w:rPr>
                <w:t xml:space="preserve"> </w:t>
              </w:r>
            </w:ins>
            <w:del w:id="10" w:author="Menon, Sunita (NIH/NCI) [C]" w:date="2020-03-31T14:27:00Z">
              <w:r w:rsidRPr="00DD03D7" w:rsidDel="00AC2883">
                <w:rPr>
                  <w:color w:val="000000"/>
                  <w:sz w:val="28"/>
                  <w:szCs w:val="28"/>
                </w:rPr>
                <w:delText xml:space="preserve"> </w:delText>
              </w:r>
            </w:del>
            <w:r w:rsidRPr="00DD03D7">
              <w:rPr>
                <w:color w:val="000000"/>
                <w:sz w:val="28"/>
                <w:szCs w:val="28"/>
              </w:rPr>
              <w:t>redundant copies of large heterogenous data and provides the ability to annotate, retrieve, and share datasets for further research, analysis, and collaboration.</w:t>
            </w:r>
          </w:p>
          <w:p w14:paraId="1D0D7386"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(folders), and a collection might have one or more collections within it. A collection can be identified by a custom collection type such as Project, Study, Sample, and so on, the default being 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 xml:space="preserve">DME provides an entry point to archive data to the NCI Data Vault, and to manage, transfer, access, and share data across disparate systems securely and efficiently. DME allows you to associate user-defined metadata to </w:t>
            </w:r>
            <w:proofErr w:type="gramStart"/>
            <w:r w:rsidRPr="00DD03D7">
              <w:rPr>
                <w:color w:val="000000"/>
                <w:sz w:val="28"/>
                <w:szCs w:val="28"/>
              </w:rPr>
              <w:t>registered</w:t>
            </w:r>
            <w:proofErr w:type="gramEnd"/>
            <w:r w:rsidRPr="00DD03D7">
              <w:rPr>
                <w:color w:val="000000"/>
                <w:sz w:val="28"/>
                <w:szCs w:val="28"/>
              </w:rPr>
              <w:t xml:space="preserve">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22A5EF90" w:rsidR="00C50145" w:rsidRPr="00D66342" w:rsidRDefault="00D3627D" w:rsidP="00BB04C8">
            <w:pPr>
              <w:pStyle w:val="NormalWeb"/>
              <w:rPr>
                <w:rFonts w:cstheme="minorHAnsi"/>
                <w:sz w:val="28"/>
                <w:szCs w:val="28"/>
              </w:rPr>
            </w:pPr>
            <w:r w:rsidRPr="00DD03D7">
              <w:rPr>
                <w:color w:val="000000"/>
                <w:sz w:val="28"/>
                <w:szCs w:val="28"/>
              </w:rPr>
              <w:lastRenderedPageBreak/>
              <w:t>If you have an NIH account, the NCI Data Vault team can give you access to DME. For access requests or any other questions, contact </w:t>
            </w:r>
            <w:hyperlink r:id="rId5" w:history="1">
              <w:r w:rsidRPr="00DD03D7">
                <w:rPr>
                  <w:rStyle w:val="Hyperlink"/>
                  <w:color w:val="0052CC"/>
                  <w:sz w:val="28"/>
                  <w:szCs w:val="28"/>
                </w:rPr>
                <w:t>NCIDataVault@mail.nih.gov</w:t>
              </w:r>
            </w:hyperlink>
            <w:r w:rsidRPr="00DD03D7">
              <w:rPr>
                <w:color w:val="000000"/>
                <w:sz w:val="28"/>
                <w:szCs w:val="28"/>
              </w:rPr>
              <w:t>. </w:t>
            </w:r>
          </w:p>
          <w:p w14:paraId="581D8974" w14:textId="77777777" w:rsidR="00F7264D" w:rsidRPr="00D66342" w:rsidRDefault="00F7264D" w:rsidP="00E16925">
            <w:pPr>
              <w:rPr>
                <w:rFonts w:cstheme="minorHAnsi"/>
                <w:sz w:val="28"/>
                <w:szCs w:val="28"/>
              </w:rPr>
            </w:pPr>
          </w:p>
          <w:p w14:paraId="002F19B6" w14:textId="2245AA77" w:rsidR="00E16925" w:rsidRPr="00D66342" w:rsidRDefault="00E16925" w:rsidP="00E16925">
            <w:pPr>
              <w:rPr>
                <w:rFonts w:cstheme="minorHAnsi"/>
                <w:sz w:val="28"/>
                <w:szCs w:val="28"/>
              </w:rPr>
            </w:pPr>
            <w:r w:rsidRPr="00D66342">
              <w:rPr>
                <w:rFonts w:cstheme="minorHAnsi"/>
                <w:sz w:val="28"/>
                <w:szCs w:val="28"/>
              </w:rPr>
              <w:t>==============================================================</w:t>
            </w:r>
          </w:p>
          <w:p w14:paraId="29FA042E" w14:textId="77777777" w:rsidR="00E16925" w:rsidRPr="00D66342" w:rsidRDefault="00E16925" w:rsidP="00E16925">
            <w:pPr>
              <w:pBdr>
                <w:bottom w:val="double" w:sz="6" w:space="1" w:color="auto"/>
              </w:pBdr>
              <w:rPr>
                <w:rFonts w:cstheme="minorHAnsi"/>
                <w:b/>
                <w:sz w:val="28"/>
                <w:szCs w:val="28"/>
              </w:rPr>
            </w:pPr>
            <w:r w:rsidRPr="00D66342">
              <w:rPr>
                <w:rFonts w:cstheme="minorHAnsi"/>
                <w:sz w:val="28"/>
                <w:szCs w:val="28"/>
              </w:rPr>
              <w:t>                      </w:t>
            </w:r>
            <w:r w:rsidRPr="00D66342">
              <w:rPr>
                <w:rFonts w:cstheme="minorHAnsi"/>
                <w:b/>
                <w:sz w:val="28"/>
                <w:szCs w:val="28"/>
              </w:rPr>
              <w:t>2.0 Release History</w:t>
            </w:r>
          </w:p>
          <w:p w14:paraId="0519F533" w14:textId="77777777" w:rsidR="006B741F" w:rsidRPr="00D66342" w:rsidRDefault="006B741F" w:rsidP="00E16925">
            <w:pPr>
              <w:rPr>
                <w:rFonts w:cstheme="minorHAnsi"/>
                <w:sz w:val="28"/>
                <w:szCs w:val="28"/>
              </w:rPr>
            </w:pPr>
          </w:p>
          <w:p w14:paraId="5195B3C1" w14:textId="77777777" w:rsidR="00A27DF0" w:rsidRDefault="00A27DF0" w:rsidP="006905EA">
            <w:pPr>
              <w:rPr>
                <w:rFonts w:cstheme="minorHAnsi"/>
                <w:sz w:val="28"/>
                <w:szCs w:val="28"/>
              </w:rPr>
            </w:pPr>
          </w:p>
          <w:p w14:paraId="62769FB4" w14:textId="1211D7EF" w:rsidR="00E16925" w:rsidRPr="00D66342" w:rsidRDefault="00256B0E" w:rsidP="006905EA">
            <w:pPr>
              <w:rPr>
                <w:rFonts w:cstheme="minorHAnsi"/>
                <w:sz w:val="28"/>
                <w:szCs w:val="28"/>
              </w:rPr>
            </w:pPr>
            <w:r w:rsidRPr="00D66342">
              <w:rPr>
                <w:rFonts w:cstheme="minorHAnsi"/>
                <w:sz w:val="28"/>
                <w:szCs w:val="28"/>
              </w:rPr>
              <w:t xml:space="preserve">v1.0.0 </w:t>
            </w:r>
            <w:proofErr w:type="gramStart"/>
            <w:r w:rsidRPr="00D66342">
              <w:rPr>
                <w:rFonts w:cstheme="minorHAnsi"/>
                <w:sz w:val="28"/>
                <w:szCs w:val="28"/>
              </w:rPr>
              <w:t xml:space="preserve">- </w:t>
            </w:r>
            <w:r w:rsidR="006905EA" w:rsidRPr="00D66342">
              <w:rPr>
                <w:rFonts w:cstheme="minorHAnsi"/>
                <w:sz w:val="28"/>
                <w:szCs w:val="28"/>
              </w:rPr>
              <w:t xml:space="preserve"> </w:t>
            </w:r>
            <w:r w:rsidR="005A6A00" w:rsidRPr="00D66342">
              <w:rPr>
                <w:rFonts w:cstheme="minorHAnsi"/>
                <w:sz w:val="28"/>
                <w:szCs w:val="28"/>
              </w:rPr>
              <w:t>December</w:t>
            </w:r>
            <w:proofErr w:type="gramEnd"/>
            <w:r w:rsidR="006905EA" w:rsidRPr="00D66342">
              <w:rPr>
                <w:rFonts w:cstheme="minorHAnsi"/>
                <w:sz w:val="28"/>
                <w:szCs w:val="28"/>
              </w:rPr>
              <w:t xml:space="preserve"> </w:t>
            </w:r>
            <w:r w:rsidR="005A6A00" w:rsidRPr="00D66342">
              <w:rPr>
                <w:rFonts w:cstheme="minorHAnsi"/>
                <w:sz w:val="28"/>
                <w:szCs w:val="28"/>
              </w:rPr>
              <w:t>28, 2016</w:t>
            </w:r>
          </w:p>
          <w:p w14:paraId="7BD99B3F" w14:textId="77777777" w:rsidR="00256B0E" w:rsidRPr="00D66342" w:rsidRDefault="00256B0E" w:rsidP="00256B0E">
            <w:pPr>
              <w:rPr>
                <w:rFonts w:cstheme="minorHAnsi"/>
                <w:sz w:val="28"/>
                <w:szCs w:val="28"/>
              </w:rPr>
            </w:pPr>
            <w:r w:rsidRPr="00D66342">
              <w:rPr>
                <w:rFonts w:cstheme="minorHAnsi"/>
                <w:sz w:val="28"/>
                <w:szCs w:val="28"/>
              </w:rPr>
              <w:t xml:space="preserve">v1.1.0 </w:t>
            </w:r>
            <w:proofErr w:type="gramStart"/>
            <w:r w:rsidRPr="00D66342">
              <w:rPr>
                <w:rFonts w:cstheme="minorHAnsi"/>
                <w:sz w:val="28"/>
                <w:szCs w:val="28"/>
              </w:rPr>
              <w:t>-  May</w:t>
            </w:r>
            <w:proofErr w:type="gramEnd"/>
            <w:r w:rsidRPr="00D66342">
              <w:rPr>
                <w:rFonts w:cstheme="minorHAnsi"/>
                <w:sz w:val="28"/>
                <w:szCs w:val="28"/>
              </w:rPr>
              <w:t xml:space="preserve"> </w:t>
            </w:r>
            <w:r w:rsidR="005A6A00" w:rsidRPr="00D66342">
              <w:rPr>
                <w:rFonts w:cstheme="minorHAnsi"/>
                <w:sz w:val="28"/>
                <w:szCs w:val="28"/>
              </w:rPr>
              <w:t>15</w:t>
            </w:r>
            <w:r w:rsidRPr="00D66342">
              <w:rPr>
                <w:rFonts w:cstheme="minorHAnsi"/>
                <w:sz w:val="28"/>
                <w:szCs w:val="28"/>
              </w:rPr>
              <w:t>, 2017</w:t>
            </w:r>
          </w:p>
          <w:p w14:paraId="6625BE70" w14:textId="77777777" w:rsidR="00256B0E" w:rsidRPr="00D66342" w:rsidRDefault="00256B0E" w:rsidP="00256B0E">
            <w:pPr>
              <w:rPr>
                <w:rFonts w:cstheme="minorHAnsi"/>
                <w:sz w:val="28"/>
                <w:szCs w:val="28"/>
              </w:rPr>
            </w:pPr>
            <w:r w:rsidRPr="00D66342">
              <w:rPr>
                <w:rFonts w:cstheme="minorHAnsi"/>
                <w:sz w:val="28"/>
                <w:szCs w:val="28"/>
              </w:rPr>
              <w:t xml:space="preserve">v1.2.0 </w:t>
            </w:r>
            <w:proofErr w:type="gramStart"/>
            <w:r w:rsidRPr="00D66342">
              <w:rPr>
                <w:rFonts w:cstheme="minorHAnsi"/>
                <w:sz w:val="28"/>
                <w:szCs w:val="28"/>
              </w:rPr>
              <w:t>-  June</w:t>
            </w:r>
            <w:proofErr w:type="gramEnd"/>
            <w:r w:rsidRPr="00D66342">
              <w:rPr>
                <w:rFonts w:cstheme="minorHAnsi"/>
                <w:sz w:val="28"/>
                <w:szCs w:val="28"/>
              </w:rPr>
              <w:t xml:space="preserve"> </w:t>
            </w:r>
            <w:r w:rsidR="00ED505B" w:rsidRPr="00D66342">
              <w:rPr>
                <w:rFonts w:cstheme="minorHAnsi"/>
                <w:sz w:val="28"/>
                <w:szCs w:val="28"/>
              </w:rPr>
              <w:t>23</w:t>
            </w:r>
            <w:r w:rsidRPr="00D66342">
              <w:rPr>
                <w:rFonts w:cstheme="minorHAnsi"/>
                <w:sz w:val="28"/>
                <w:szCs w:val="28"/>
              </w:rPr>
              <w:t>, 2017</w:t>
            </w:r>
          </w:p>
          <w:p w14:paraId="5107C6F2" w14:textId="77777777" w:rsidR="00265C82" w:rsidRPr="00D66342" w:rsidRDefault="00265C82" w:rsidP="00265C82">
            <w:pPr>
              <w:rPr>
                <w:rFonts w:cstheme="minorHAnsi"/>
                <w:sz w:val="28"/>
                <w:szCs w:val="28"/>
              </w:rPr>
            </w:pPr>
            <w:r w:rsidRPr="00D66342">
              <w:rPr>
                <w:rFonts w:cstheme="minorHAnsi"/>
                <w:sz w:val="28"/>
                <w:szCs w:val="28"/>
              </w:rPr>
              <w:t xml:space="preserve">v1.3.0 </w:t>
            </w:r>
            <w:proofErr w:type="gramStart"/>
            <w:r w:rsidRPr="00D66342">
              <w:rPr>
                <w:rFonts w:cstheme="minorHAnsi"/>
                <w:sz w:val="28"/>
                <w:szCs w:val="28"/>
              </w:rPr>
              <w:t>-  September</w:t>
            </w:r>
            <w:proofErr w:type="gramEnd"/>
            <w:r w:rsidRPr="00D66342">
              <w:rPr>
                <w:rFonts w:cstheme="minorHAnsi"/>
                <w:sz w:val="28"/>
                <w:szCs w:val="28"/>
              </w:rPr>
              <w:t xml:space="preserve">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w:t>
            </w:r>
            <w:proofErr w:type="gramStart"/>
            <w:r w:rsidRPr="00D66342">
              <w:rPr>
                <w:rFonts w:cstheme="minorHAnsi"/>
                <w:sz w:val="28"/>
                <w:szCs w:val="28"/>
              </w:rPr>
              <w:t xml:space="preserve">-  </w:t>
            </w:r>
            <w:r w:rsidR="00961DCD" w:rsidRPr="00D66342">
              <w:rPr>
                <w:rFonts w:cstheme="minorHAnsi"/>
                <w:sz w:val="28"/>
                <w:szCs w:val="28"/>
              </w:rPr>
              <w:t>November</w:t>
            </w:r>
            <w:proofErr w:type="gramEnd"/>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 xml:space="preserve">v1.5.0 </w:t>
            </w:r>
            <w:proofErr w:type="gramStart"/>
            <w:r w:rsidRPr="00D66342">
              <w:rPr>
                <w:rFonts w:cstheme="minorHAnsi"/>
                <w:sz w:val="28"/>
                <w:szCs w:val="28"/>
              </w:rPr>
              <w:t>-  December</w:t>
            </w:r>
            <w:proofErr w:type="gramEnd"/>
            <w:r w:rsidRPr="00D66342">
              <w:rPr>
                <w:rFonts w:cstheme="minorHAnsi"/>
                <w:sz w:val="28"/>
                <w:szCs w:val="28"/>
              </w:rPr>
              <w:t xml:space="preserve">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w:t>
            </w:r>
            <w:proofErr w:type="gramStart"/>
            <w:r w:rsidRPr="00D66342">
              <w:rPr>
                <w:rFonts w:cstheme="minorHAnsi"/>
                <w:sz w:val="28"/>
                <w:szCs w:val="28"/>
              </w:rPr>
              <w:t xml:space="preserve">-  </w:t>
            </w:r>
            <w:r w:rsidR="00A64DFF" w:rsidRPr="00D66342">
              <w:rPr>
                <w:rFonts w:cstheme="minorHAnsi"/>
                <w:sz w:val="28"/>
                <w:szCs w:val="28"/>
              </w:rPr>
              <w:t>February</w:t>
            </w:r>
            <w:proofErr w:type="gramEnd"/>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t>v1.18.0 – October 11, 2019</w:t>
            </w:r>
          </w:p>
          <w:p w14:paraId="72977808" w14:textId="384BDA2B" w:rsidR="00641C12" w:rsidRDefault="00641C12" w:rsidP="0023074C">
            <w:pPr>
              <w:rPr>
                <w:rFonts w:cstheme="minorHAnsi"/>
                <w:sz w:val="28"/>
                <w:szCs w:val="28"/>
              </w:rPr>
            </w:pPr>
            <w:r>
              <w:rPr>
                <w:rFonts w:cstheme="minorHAnsi"/>
                <w:sz w:val="28"/>
                <w:szCs w:val="28"/>
              </w:rPr>
              <w:t>v1.19.0 – November 8, 2019</w:t>
            </w:r>
          </w:p>
          <w:p w14:paraId="50FD71B2" w14:textId="6AA6777D" w:rsidR="0099107F" w:rsidRDefault="0099107F" w:rsidP="0023074C">
            <w:pPr>
              <w:rPr>
                <w:rFonts w:cstheme="minorHAnsi"/>
                <w:sz w:val="28"/>
                <w:szCs w:val="28"/>
              </w:rPr>
            </w:pPr>
            <w:r>
              <w:rPr>
                <w:rFonts w:cstheme="minorHAnsi"/>
                <w:sz w:val="28"/>
                <w:szCs w:val="28"/>
              </w:rPr>
              <w:t>v1.20.0 – December 2, 2019</w:t>
            </w:r>
          </w:p>
          <w:p w14:paraId="0F42D4AC" w14:textId="3E10701B" w:rsidR="00DD4658" w:rsidRDefault="00DD4658" w:rsidP="0023074C">
            <w:pPr>
              <w:rPr>
                <w:rFonts w:cstheme="minorHAnsi"/>
                <w:sz w:val="28"/>
                <w:szCs w:val="28"/>
              </w:rPr>
            </w:pPr>
            <w:r>
              <w:rPr>
                <w:rFonts w:cstheme="minorHAnsi"/>
                <w:sz w:val="28"/>
                <w:szCs w:val="28"/>
              </w:rPr>
              <w:t>v1.21.0 – January 9, 20</w:t>
            </w:r>
            <w:r w:rsidR="003D6AF2">
              <w:rPr>
                <w:rFonts w:cstheme="minorHAnsi"/>
                <w:sz w:val="28"/>
                <w:szCs w:val="28"/>
              </w:rPr>
              <w:t>20</w:t>
            </w:r>
          </w:p>
          <w:p w14:paraId="7354BC0B" w14:textId="739B92A1" w:rsidR="003D6AF2" w:rsidRDefault="00A27DF0" w:rsidP="0023074C">
            <w:pPr>
              <w:rPr>
                <w:rFonts w:cstheme="minorHAnsi"/>
                <w:sz w:val="28"/>
                <w:szCs w:val="28"/>
              </w:rPr>
            </w:pPr>
            <w:r>
              <w:rPr>
                <w:rFonts w:cstheme="minorHAnsi"/>
                <w:sz w:val="28"/>
                <w:szCs w:val="28"/>
              </w:rPr>
              <w:t>v</w:t>
            </w:r>
            <w:r w:rsidR="003D6AF2">
              <w:rPr>
                <w:rFonts w:cstheme="minorHAnsi"/>
                <w:sz w:val="28"/>
                <w:szCs w:val="28"/>
              </w:rPr>
              <w:t>1.22.0 – February 6, 2020</w:t>
            </w:r>
          </w:p>
          <w:p w14:paraId="325517BC" w14:textId="5A53C7EC" w:rsidR="002A0287" w:rsidRDefault="002A0287" w:rsidP="0023074C">
            <w:pPr>
              <w:rPr>
                <w:ins w:id="11" w:author="Menon, Sunita (NIH/NCI) [C]" w:date="2020-03-31T14:25:00Z"/>
                <w:rFonts w:cstheme="minorHAnsi"/>
                <w:sz w:val="28"/>
                <w:szCs w:val="28"/>
              </w:rPr>
            </w:pPr>
            <w:r>
              <w:rPr>
                <w:rFonts w:cstheme="minorHAnsi"/>
                <w:sz w:val="28"/>
                <w:szCs w:val="28"/>
              </w:rPr>
              <w:t>v1.23.0 – March 9, 2020</w:t>
            </w:r>
          </w:p>
          <w:p w14:paraId="5B2983D9" w14:textId="1A713919" w:rsidR="00AC2883" w:rsidRDefault="00AC2883" w:rsidP="0023074C">
            <w:pPr>
              <w:rPr>
                <w:rFonts w:cstheme="minorHAnsi"/>
                <w:sz w:val="28"/>
                <w:szCs w:val="28"/>
              </w:rPr>
            </w:pPr>
            <w:ins w:id="12" w:author="Menon, Sunita (NIH/NCI) [C]" w:date="2020-03-31T14:25:00Z">
              <w:r>
                <w:rPr>
                  <w:rFonts w:cstheme="minorHAnsi"/>
                  <w:sz w:val="28"/>
                  <w:szCs w:val="28"/>
                </w:rPr>
                <w:t xml:space="preserve">v1.24.0 </w:t>
              </w:r>
            </w:ins>
            <w:ins w:id="13" w:author="Menon, Sunita (NIH/NCI) [C]" w:date="2020-03-31T14:26:00Z">
              <w:r>
                <w:rPr>
                  <w:rFonts w:cstheme="minorHAnsi"/>
                  <w:sz w:val="28"/>
                  <w:szCs w:val="28"/>
                </w:rPr>
                <w:t>–</w:t>
              </w:r>
            </w:ins>
            <w:ins w:id="14" w:author="Menon, Sunita (NIH/NCI) [C]" w:date="2020-03-31T14:25:00Z">
              <w:r>
                <w:rPr>
                  <w:rFonts w:cstheme="minorHAnsi"/>
                  <w:sz w:val="28"/>
                  <w:szCs w:val="28"/>
                </w:rPr>
                <w:t xml:space="preserve"> April</w:t>
              </w:r>
            </w:ins>
            <w:ins w:id="15" w:author="Menon, Sunita (NIH/NCI) [C]" w:date="2020-03-31T14:26:00Z">
              <w:r>
                <w:rPr>
                  <w:rFonts w:cstheme="minorHAnsi"/>
                  <w:sz w:val="28"/>
                  <w:szCs w:val="28"/>
                </w:rPr>
                <w:t xml:space="preserve"> 1, 2020</w:t>
              </w:r>
            </w:ins>
          </w:p>
          <w:p w14:paraId="4BA19D06" w14:textId="77777777" w:rsidR="00A27DF0" w:rsidRPr="00D66342" w:rsidRDefault="00A27DF0" w:rsidP="0023074C">
            <w:pPr>
              <w:rPr>
                <w:rFonts w:cstheme="minorHAnsi"/>
                <w:sz w:val="28"/>
                <w:szCs w:val="28"/>
              </w:rPr>
            </w:pP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77777777" w:rsidR="00E16925" w:rsidRPr="00D66342" w:rsidRDefault="00E16925" w:rsidP="00E16925">
            <w:pPr>
              <w:rPr>
                <w:rFonts w:cstheme="minorHAnsi"/>
                <w:b/>
                <w:sz w:val="28"/>
                <w:szCs w:val="28"/>
              </w:rPr>
            </w:pPr>
            <w:r w:rsidRPr="00D66342">
              <w:rPr>
                <w:rFonts w:cstheme="minorHAnsi"/>
                <w:b/>
                <w:sz w:val="28"/>
                <w:szCs w:val="28"/>
              </w:rPr>
              <w:lastRenderedPageBreak/>
              <w:t>                      3.0 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5A27989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release:</w:t>
            </w:r>
          </w:p>
          <w:p w14:paraId="236A91C6" w14:textId="4A672B80" w:rsidR="00A27DF0" w:rsidRDefault="00A27DF0" w:rsidP="00F568C7">
            <w:pPr>
              <w:rPr>
                <w:rFonts w:cstheme="minorHAnsi"/>
                <w:sz w:val="28"/>
                <w:szCs w:val="28"/>
              </w:rPr>
            </w:pPr>
          </w:p>
          <w:p w14:paraId="3E4FBDC8" w14:textId="77777777" w:rsidR="00A27DF0" w:rsidRPr="00D66342" w:rsidRDefault="00A27DF0" w:rsidP="00F568C7">
            <w:pPr>
              <w:rPr>
                <w:rFonts w:cstheme="minorHAnsi"/>
                <w:sz w:val="28"/>
                <w:szCs w:val="28"/>
              </w:rPr>
            </w:pPr>
          </w:p>
          <w:p w14:paraId="05EDADA7" w14:textId="755F5F4B" w:rsidR="00F568C7" w:rsidRDefault="00F568C7" w:rsidP="00F568C7">
            <w:pPr>
              <w:rPr>
                <w:ins w:id="16" w:author="Menon, Sunita (NIH/NCI) [C]" w:date="2020-03-31T16:41:00Z"/>
                <w:rFonts w:cstheme="minorHAnsi"/>
                <w:b/>
                <w:sz w:val="28"/>
                <w:szCs w:val="28"/>
                <w:u w:val="single"/>
              </w:rPr>
            </w:pPr>
            <w:r w:rsidRPr="00D66342">
              <w:rPr>
                <w:rFonts w:cstheme="minorHAnsi"/>
                <w:b/>
                <w:sz w:val="28"/>
                <w:szCs w:val="28"/>
                <w:u w:val="single"/>
              </w:rPr>
              <w:t>Enhancements:</w:t>
            </w:r>
          </w:p>
          <w:p w14:paraId="66D7AF70" w14:textId="7B724ACE" w:rsidR="00300A95" w:rsidRDefault="00300A95" w:rsidP="00F568C7">
            <w:pPr>
              <w:rPr>
                <w:ins w:id="17" w:author="Menon, Sunita (NIH/NCI) [C]" w:date="2020-03-31T16:41:00Z"/>
                <w:rFonts w:cstheme="minorHAnsi"/>
                <w:b/>
                <w:sz w:val="28"/>
                <w:szCs w:val="28"/>
                <w:u w:val="single"/>
              </w:rPr>
            </w:pPr>
          </w:p>
          <w:p w14:paraId="6B0DCE89" w14:textId="164B20A1" w:rsidR="005D08A4" w:rsidRDefault="001C40FF" w:rsidP="00F568C7">
            <w:pPr>
              <w:rPr>
                <w:ins w:id="18" w:author="Menon, Sunita (NIH/NCI) [C]" w:date="2020-03-31T20:15:00Z"/>
                <w:rStyle w:val="Hyperlink"/>
                <w:bCs/>
                <w:sz w:val="28"/>
                <w:szCs w:val="28"/>
              </w:rPr>
            </w:pPr>
            <w:ins w:id="19" w:author="Menon, Sunita (NIH/NCI) [C]" w:date="2020-03-31T17:22:00Z">
              <w:r w:rsidRPr="00D379D1">
                <w:rPr>
                  <w:rFonts w:cstheme="minorHAnsi"/>
                  <w:bCs/>
                  <w:sz w:val="28"/>
                  <w:szCs w:val="28"/>
                  <w:u w:val="single"/>
                  <w:rPrChange w:id="20" w:author="Menon, Sunita (NIH/NCI) [C]" w:date="2020-03-31T17:47:00Z">
                    <w:rPr>
                      <w:rFonts w:cstheme="minorHAnsi"/>
                      <w:b/>
                      <w:sz w:val="28"/>
                      <w:szCs w:val="28"/>
                      <w:u w:val="single"/>
                    </w:rPr>
                  </w:rPrChange>
                </w:rPr>
                <w:t>HPCDATAMGM-</w:t>
              </w:r>
            </w:ins>
            <w:ins w:id="21" w:author="Menon, Sunita (NIH/NCI) [C]" w:date="2020-03-31T17:43:00Z">
              <w:r w:rsidR="00AF4423" w:rsidRPr="00D379D1">
                <w:rPr>
                  <w:rFonts w:cstheme="minorHAnsi"/>
                  <w:bCs/>
                  <w:sz w:val="28"/>
                  <w:szCs w:val="28"/>
                  <w:u w:val="single"/>
                  <w:rPrChange w:id="22" w:author="Menon, Sunita (NIH/NCI) [C]" w:date="2020-03-31T17:47:00Z">
                    <w:rPr>
                      <w:rFonts w:cstheme="minorHAnsi"/>
                      <w:b/>
                      <w:sz w:val="28"/>
                      <w:szCs w:val="28"/>
                      <w:u w:val="single"/>
                    </w:rPr>
                  </w:rPrChange>
                </w:rPr>
                <w:t>1265</w:t>
              </w:r>
            </w:ins>
            <w:ins w:id="23" w:author="Menon, Sunita (NIH/NCI) [C]" w:date="2020-03-31T21:11:00Z">
              <w:r w:rsidR="004C5434">
                <w:rPr>
                  <w:rFonts w:cstheme="minorHAnsi"/>
                  <w:bCs/>
                  <w:sz w:val="28"/>
                  <w:szCs w:val="28"/>
                  <w:u w:val="single"/>
                </w:rPr>
                <w:t>,1274</w:t>
              </w:r>
            </w:ins>
            <w:ins w:id="24" w:author="Menon, Sunita (NIH/NCI) [C]" w:date="2020-03-31T17:43:00Z">
              <w:r w:rsidR="00AF4423" w:rsidRPr="00D379D1">
                <w:rPr>
                  <w:rFonts w:cstheme="minorHAnsi"/>
                  <w:bCs/>
                  <w:sz w:val="28"/>
                  <w:szCs w:val="28"/>
                  <w:u w:val="single"/>
                  <w:rPrChange w:id="25" w:author="Menon, Sunita (NIH/NCI) [C]" w:date="2020-03-31T17:47:00Z">
                    <w:rPr>
                      <w:rFonts w:cstheme="minorHAnsi"/>
                      <w:b/>
                      <w:sz w:val="28"/>
                      <w:szCs w:val="28"/>
                      <w:u w:val="single"/>
                    </w:rPr>
                  </w:rPrChange>
                </w:rPr>
                <w:t>:</w:t>
              </w:r>
              <w:r w:rsidR="00AF4423" w:rsidRPr="005D08A4">
                <w:rPr>
                  <w:rFonts w:cstheme="minorHAnsi"/>
                  <w:bCs/>
                  <w:sz w:val="28"/>
                  <w:szCs w:val="28"/>
                  <w:rPrChange w:id="26" w:author="Menon, Sunita (NIH/NCI) [C]" w:date="2020-03-31T20:21:00Z">
                    <w:rPr>
                      <w:rFonts w:cstheme="minorHAnsi"/>
                      <w:b/>
                      <w:sz w:val="28"/>
                      <w:szCs w:val="28"/>
                      <w:u w:val="single"/>
                    </w:rPr>
                  </w:rPrChange>
                </w:rPr>
                <w:t xml:space="preserve"> </w:t>
              </w:r>
            </w:ins>
            <w:ins w:id="27" w:author="Menon, Sunita (NIH/NCI) [C]" w:date="2020-03-31T21:19:00Z">
              <w:r w:rsidR="00FF171D">
                <w:rPr>
                  <w:rFonts w:cstheme="minorHAnsi"/>
                  <w:bCs/>
                  <w:sz w:val="28"/>
                  <w:szCs w:val="28"/>
                </w:rPr>
                <w:t xml:space="preserve"> </w:t>
              </w:r>
            </w:ins>
            <w:ins w:id="28" w:author="Menon, Sunita (NIH/NCI) [C]" w:date="2020-03-31T17:44:00Z">
              <w:r w:rsidR="00AF4423" w:rsidRPr="00D379D1">
                <w:rPr>
                  <w:rFonts w:cstheme="minorHAnsi"/>
                  <w:bCs/>
                  <w:sz w:val="28"/>
                  <w:szCs w:val="28"/>
                  <w:rPrChange w:id="29" w:author="Menon, Sunita (NIH/NCI) [C]" w:date="2020-03-31T17:47:00Z">
                    <w:rPr>
                      <w:rFonts w:cstheme="minorHAnsi"/>
                      <w:b/>
                      <w:sz w:val="28"/>
                      <w:szCs w:val="28"/>
                      <w:u w:val="single"/>
                    </w:rPr>
                  </w:rPrChange>
                </w:rPr>
                <w:t>A</w:t>
              </w:r>
            </w:ins>
            <w:ins w:id="30" w:author="Menon, Sunita (NIH/NCI) [C]" w:date="2020-03-31T17:43:00Z">
              <w:r w:rsidR="00AF4423" w:rsidRPr="00D379D1">
                <w:rPr>
                  <w:rFonts w:cstheme="minorHAnsi"/>
                  <w:bCs/>
                  <w:sz w:val="28"/>
                  <w:szCs w:val="28"/>
                  <w:rPrChange w:id="31" w:author="Menon, Sunita (NIH/NCI) [C]" w:date="2020-03-31T17:47:00Z">
                    <w:rPr>
                      <w:rFonts w:cstheme="minorHAnsi"/>
                      <w:b/>
                      <w:sz w:val="28"/>
                      <w:szCs w:val="28"/>
                      <w:u w:val="single"/>
                    </w:rPr>
                  </w:rPrChange>
                </w:rPr>
                <w:t xml:space="preserve">dded </w:t>
              </w:r>
            </w:ins>
            <w:ins w:id="32" w:author="Menon, Sunita (NIH/NCI) [C]" w:date="2020-03-31T17:44:00Z">
              <w:r w:rsidR="00AF4423" w:rsidRPr="00D379D1">
                <w:rPr>
                  <w:rFonts w:cstheme="minorHAnsi"/>
                  <w:bCs/>
                  <w:sz w:val="28"/>
                  <w:szCs w:val="28"/>
                  <w:rPrChange w:id="33" w:author="Menon, Sunita (NIH/NCI) [C]" w:date="2020-03-31T17:47:00Z">
                    <w:rPr>
                      <w:rFonts w:cstheme="minorHAnsi"/>
                      <w:b/>
                      <w:sz w:val="28"/>
                      <w:szCs w:val="28"/>
                      <w:u w:val="single"/>
                    </w:rPr>
                  </w:rPrChange>
                </w:rPr>
                <w:t xml:space="preserve">REST API </w:t>
              </w:r>
            </w:ins>
            <w:ins w:id="34" w:author="Menon, Sunita (NIH/NCI) [C]" w:date="2020-03-31T17:43:00Z">
              <w:r w:rsidR="00AF4423" w:rsidRPr="00D379D1">
                <w:rPr>
                  <w:rFonts w:cstheme="minorHAnsi"/>
                  <w:bCs/>
                  <w:sz w:val="28"/>
                  <w:szCs w:val="28"/>
                  <w:rPrChange w:id="35" w:author="Menon, Sunita (NIH/NCI) [C]" w:date="2020-03-31T17:47:00Z">
                    <w:rPr>
                      <w:rFonts w:cstheme="minorHAnsi"/>
                      <w:b/>
                      <w:sz w:val="28"/>
                      <w:szCs w:val="28"/>
                      <w:u w:val="single"/>
                    </w:rPr>
                  </w:rPrChange>
                </w:rPr>
                <w:t xml:space="preserve">support for multipart upload. </w:t>
              </w:r>
            </w:ins>
            <w:ins w:id="36" w:author="Menon, Sunita (NIH/NCI) [C]" w:date="2020-03-31T17:46:00Z">
              <w:r w:rsidR="00D379D1" w:rsidRPr="00D379D1">
                <w:rPr>
                  <w:bCs/>
                  <w:sz w:val="28"/>
                  <w:szCs w:val="28"/>
                  <w:rPrChange w:id="37" w:author="Menon, Sunita (NIH/NCI) [C]" w:date="2020-03-31T17:47:00Z">
                    <w:rPr>
                      <w:sz w:val="28"/>
                      <w:szCs w:val="28"/>
                    </w:rPr>
                  </w:rPrChange>
                </w:rPr>
                <w:t>For details, refer to section 5.</w:t>
              </w:r>
            </w:ins>
            <w:ins w:id="38" w:author="Menon, Sunita (NIH/NCI) [C]" w:date="2020-03-31T21:19:00Z">
              <w:r w:rsidR="00FF171D">
                <w:rPr>
                  <w:bCs/>
                  <w:sz w:val="28"/>
                  <w:szCs w:val="28"/>
                </w:rPr>
                <w:t>XX</w:t>
              </w:r>
            </w:ins>
            <w:ins w:id="39" w:author="Menon, Sunita (NIH/NCI) [C]" w:date="2020-03-31T17:46:00Z">
              <w:r w:rsidR="00D379D1" w:rsidRPr="00D379D1">
                <w:rPr>
                  <w:bCs/>
                  <w:sz w:val="28"/>
                  <w:szCs w:val="28"/>
                  <w:rPrChange w:id="40" w:author="Menon, Sunita (NIH/NCI) [C]" w:date="2020-03-31T17:47:00Z">
                    <w:rPr>
                      <w:sz w:val="28"/>
                      <w:szCs w:val="28"/>
                    </w:rPr>
                  </w:rPrChange>
                </w:rPr>
                <w:t xml:space="preserve"> of the </w:t>
              </w:r>
              <w:r w:rsidR="00D379D1" w:rsidRPr="00D379D1">
                <w:rPr>
                  <w:bCs/>
                  <w:sz w:val="28"/>
                  <w:szCs w:val="28"/>
                  <w:rPrChange w:id="41" w:author="Menon, Sunita (NIH/NCI) [C]" w:date="2020-03-31T17:47:00Z">
                    <w:rPr/>
                  </w:rPrChange>
                </w:rPr>
                <w:fldChar w:fldCharType="begin"/>
              </w:r>
              <w:r w:rsidR="00D379D1" w:rsidRPr="00D379D1">
                <w:rPr>
                  <w:bCs/>
                  <w:sz w:val="28"/>
                  <w:szCs w:val="28"/>
                  <w:rPrChange w:id="42" w:author="Menon, Sunita (NIH/NCI) [C]" w:date="2020-03-31T17:47:00Z">
                    <w:rPr/>
                  </w:rPrChange>
                </w:rPr>
                <w:instrText xml:space="preserve"> HYPERLINK "https://github.com/CBIIT/HPC_DME_APIs/blob/master/doc/guides/HPC_API_Specification.docx" </w:instrText>
              </w:r>
              <w:r w:rsidR="00D379D1" w:rsidRPr="00D379D1">
                <w:rPr>
                  <w:bCs/>
                  <w:sz w:val="28"/>
                  <w:szCs w:val="28"/>
                  <w:rPrChange w:id="43" w:author="Menon, Sunita (NIH/NCI) [C]" w:date="2020-03-31T17:47:00Z">
                    <w:rPr/>
                  </w:rPrChange>
                </w:rPr>
                <w:fldChar w:fldCharType="separate"/>
              </w:r>
              <w:r w:rsidR="00D379D1" w:rsidRPr="00D379D1">
                <w:rPr>
                  <w:rStyle w:val="Hyperlink"/>
                  <w:bCs/>
                  <w:sz w:val="28"/>
                  <w:szCs w:val="28"/>
                  <w:rPrChange w:id="44" w:author="Menon, Sunita (NIH/NCI) [C]" w:date="2020-03-31T17:47:00Z">
                    <w:rPr>
                      <w:rStyle w:val="Hyperlink"/>
                      <w:sz w:val="28"/>
                      <w:szCs w:val="28"/>
                    </w:rPr>
                  </w:rPrChange>
                </w:rPr>
                <w:t>DME API Specification</w:t>
              </w:r>
              <w:r w:rsidR="00D379D1" w:rsidRPr="00D379D1">
                <w:rPr>
                  <w:rStyle w:val="Hyperlink"/>
                  <w:bCs/>
                  <w:sz w:val="28"/>
                  <w:szCs w:val="28"/>
                  <w:rPrChange w:id="45" w:author="Menon, Sunita (NIH/NCI) [C]" w:date="2020-03-31T17:47:00Z">
                    <w:rPr>
                      <w:rStyle w:val="Hyperlink"/>
                      <w:sz w:val="28"/>
                      <w:szCs w:val="28"/>
                    </w:rPr>
                  </w:rPrChange>
                </w:rPr>
                <w:fldChar w:fldCharType="end"/>
              </w:r>
              <w:r w:rsidR="00D379D1" w:rsidRPr="00D379D1">
                <w:rPr>
                  <w:rStyle w:val="Hyperlink"/>
                  <w:bCs/>
                  <w:sz w:val="28"/>
                  <w:szCs w:val="28"/>
                  <w:rPrChange w:id="46" w:author="Menon, Sunita (NIH/NCI) [C]" w:date="2020-03-31T17:47:00Z">
                    <w:rPr>
                      <w:rStyle w:val="Hyperlink"/>
                      <w:sz w:val="28"/>
                      <w:szCs w:val="28"/>
                    </w:rPr>
                  </w:rPrChange>
                </w:rPr>
                <w:t>.</w:t>
              </w:r>
              <w:r w:rsidR="00D379D1" w:rsidRPr="00D379D1">
                <w:rPr>
                  <w:rStyle w:val="Hyperlink"/>
                  <w:bCs/>
                  <w:sz w:val="28"/>
                  <w:szCs w:val="28"/>
                  <w:rPrChange w:id="47" w:author="Menon, Sunita (NIH/NCI) [C]" w:date="2020-03-31T17:47:00Z">
                    <w:rPr>
                      <w:rStyle w:val="Hyperlink"/>
                    </w:rPr>
                  </w:rPrChange>
                </w:rPr>
                <w:t xml:space="preserve"> </w:t>
              </w:r>
            </w:ins>
          </w:p>
          <w:p w14:paraId="5E68AD08" w14:textId="77777777" w:rsidR="005D08A4" w:rsidRDefault="005D08A4" w:rsidP="00F568C7">
            <w:pPr>
              <w:rPr>
                <w:ins w:id="48" w:author="Menon, Sunita (NIH/NCI) [C]" w:date="2020-03-31T20:15:00Z"/>
                <w:rStyle w:val="Hyperlink"/>
                <w:bCs/>
              </w:rPr>
            </w:pPr>
          </w:p>
          <w:p w14:paraId="48019D73" w14:textId="1C7534A1" w:rsidR="00FF171D" w:rsidRPr="00BA06A3" w:rsidRDefault="005D08A4" w:rsidP="00BA06A3">
            <w:pPr>
              <w:pStyle w:val="Heading1"/>
              <w:rPr>
                <w:ins w:id="49" w:author="Menon, Sunita (NIH/NCI) [C]" w:date="2020-03-31T21:15:00Z"/>
                <w:b w:val="0"/>
                <w:rPrChange w:id="50" w:author="Menon, Sunita (NIH/NCI) [C]" w:date="2020-03-31T22:10:00Z">
                  <w:rPr>
                    <w:ins w:id="51" w:author="Menon, Sunita (NIH/NCI) [C]" w:date="2020-03-31T21:15:00Z"/>
                    <w:rFonts w:cstheme="minorHAnsi"/>
                    <w:bCs/>
                    <w:sz w:val="28"/>
                    <w:szCs w:val="28"/>
                  </w:rPr>
                </w:rPrChange>
              </w:rPr>
              <w:pPrChange w:id="52" w:author="Menon, Sunita (NIH/NCI) [C]" w:date="2020-03-31T22:10:00Z">
                <w:pPr/>
              </w:pPrChange>
            </w:pPr>
            <w:ins w:id="53" w:author="Menon, Sunita (NIH/NCI) [C]" w:date="2020-03-31T20:16:00Z">
              <w:r w:rsidRPr="007A479F">
                <w:rPr>
                  <w:rStyle w:val="Hyperlink"/>
                  <w:b w:val="0"/>
                  <w:color w:val="000000" w:themeColor="text1"/>
                  <w:sz w:val="28"/>
                  <w:szCs w:val="28"/>
                  <w:rPrChange w:id="54" w:author="Menon, Sunita (NIH/NCI) [C]" w:date="2020-03-31T22:30:00Z">
                    <w:rPr>
                      <w:rStyle w:val="Hyperlink"/>
                      <w:bCs/>
                    </w:rPr>
                  </w:rPrChange>
                </w:rPr>
                <w:t>HPCDTAMGM-</w:t>
              </w:r>
            </w:ins>
            <w:ins w:id="55" w:author="Menon, Sunita (NIH/NCI) [C]" w:date="2020-03-31T20:21:00Z">
              <w:r w:rsidRPr="007A479F">
                <w:rPr>
                  <w:rStyle w:val="Hyperlink"/>
                  <w:b w:val="0"/>
                  <w:color w:val="000000" w:themeColor="text1"/>
                  <w:sz w:val="28"/>
                  <w:szCs w:val="28"/>
                  <w:rPrChange w:id="56" w:author="Menon, Sunita (NIH/NCI) [C]" w:date="2020-03-31T22:30:00Z">
                    <w:rPr>
                      <w:rStyle w:val="Hyperlink"/>
                      <w:bCs/>
                    </w:rPr>
                  </w:rPrChange>
                </w:rPr>
                <w:t>1267</w:t>
              </w:r>
              <w:r w:rsidRPr="005D08A4">
                <w:rPr>
                  <w:rStyle w:val="Hyperlink"/>
                  <w:bCs w:val="0"/>
                  <w:sz w:val="28"/>
                  <w:szCs w:val="28"/>
                  <w:rPrChange w:id="57" w:author="Menon, Sunita (NIH/NCI) [C]" w:date="2020-03-31T20:22:00Z">
                    <w:rPr>
                      <w:rStyle w:val="Hyperlink"/>
                      <w:bCs/>
                    </w:rPr>
                  </w:rPrChange>
                </w:rPr>
                <w:t>:</w:t>
              </w:r>
              <w:r w:rsidRPr="005D08A4">
                <w:rPr>
                  <w:rStyle w:val="Hyperlink"/>
                  <w:bCs w:val="0"/>
                  <w:u w:val="none"/>
                  <w:rPrChange w:id="58" w:author="Menon, Sunita (NIH/NCI) [C]" w:date="2020-03-31T20:21:00Z">
                    <w:rPr>
                      <w:rStyle w:val="Hyperlink"/>
                      <w:bCs/>
                    </w:rPr>
                  </w:rPrChange>
                </w:rPr>
                <w:t xml:space="preserve">  </w:t>
              </w:r>
            </w:ins>
            <w:ins w:id="59" w:author="Menon, Sunita (NIH/NCI) [C]" w:date="2020-03-31T20:28:00Z">
              <w:r w:rsidR="0052620B" w:rsidRPr="00993745">
                <w:rPr>
                  <w:rStyle w:val="Hyperlink"/>
                  <w:b w:val="0"/>
                  <w:color w:val="000000" w:themeColor="text1"/>
                  <w:sz w:val="28"/>
                  <w:szCs w:val="28"/>
                  <w:u w:val="none"/>
                  <w:rPrChange w:id="60" w:author="Menon, Sunita (NIH/NCI) [C]" w:date="2020-03-31T22:08:00Z">
                    <w:rPr>
                      <w:rStyle w:val="Hyperlink"/>
                      <w:bCs/>
                      <w:u w:val="none"/>
                    </w:rPr>
                  </w:rPrChange>
                </w:rPr>
                <w:t>M</w:t>
              </w:r>
            </w:ins>
            <w:ins w:id="61" w:author="Menon, Sunita (NIH/NCI) [C]" w:date="2020-03-31T17:44:00Z">
              <w:r w:rsidR="00AF4423" w:rsidRPr="00993745">
                <w:rPr>
                  <w:rFonts w:cstheme="minorHAnsi"/>
                  <w:b w:val="0"/>
                  <w:color w:val="000000" w:themeColor="text1"/>
                  <w:sz w:val="28"/>
                  <w:szCs w:val="28"/>
                  <w:rPrChange w:id="62" w:author="Menon, Sunita (NIH/NCI) [C]" w:date="2020-03-31T22:08:00Z">
                    <w:rPr>
                      <w:rFonts w:cstheme="minorHAnsi"/>
                      <w:b/>
                      <w:sz w:val="28"/>
                      <w:szCs w:val="28"/>
                      <w:u w:val="single"/>
                    </w:rPr>
                  </w:rPrChange>
                </w:rPr>
                <w:t xml:space="preserve">odified </w:t>
              </w:r>
            </w:ins>
            <w:ins w:id="63" w:author="Menon, Sunita (NIH/NCI) [C]" w:date="2020-03-31T17:47:00Z">
              <w:r w:rsidR="00D379D1" w:rsidRPr="00993745">
                <w:rPr>
                  <w:rFonts w:cstheme="minorHAnsi"/>
                  <w:b w:val="0"/>
                  <w:color w:val="000000" w:themeColor="text1"/>
                  <w:sz w:val="28"/>
                  <w:szCs w:val="28"/>
                  <w:rPrChange w:id="64" w:author="Menon, Sunita (NIH/NCI) [C]" w:date="2020-03-31T22:08:00Z">
                    <w:rPr>
                      <w:rFonts w:cstheme="minorHAnsi"/>
                      <w:bCs/>
                      <w:sz w:val="28"/>
                      <w:szCs w:val="28"/>
                      <w:u w:val="single"/>
                    </w:rPr>
                  </w:rPrChange>
                </w:rPr>
                <w:t xml:space="preserve">the </w:t>
              </w:r>
            </w:ins>
            <w:proofErr w:type="spellStart"/>
            <w:ins w:id="65" w:author="Menon, Sunita (NIH/NCI) [C]" w:date="2020-03-31T17:44:00Z">
              <w:r w:rsidR="00AF4423" w:rsidRPr="00993745">
                <w:rPr>
                  <w:rFonts w:cstheme="minorHAnsi"/>
                  <w:b w:val="0"/>
                  <w:i/>
                  <w:iCs/>
                  <w:color w:val="000000" w:themeColor="text1"/>
                  <w:sz w:val="28"/>
                  <w:szCs w:val="28"/>
                  <w:rPrChange w:id="66" w:author="Menon, Sunita (NIH/NCI) [C]" w:date="2020-03-31T22:08:00Z">
                    <w:rPr>
                      <w:rFonts w:cstheme="minorHAnsi"/>
                      <w:b/>
                      <w:sz w:val="28"/>
                      <w:szCs w:val="28"/>
                      <w:u w:val="single"/>
                    </w:rPr>
                  </w:rPrChange>
                </w:rPr>
                <w:t>dm_register_directory</w:t>
              </w:r>
              <w:proofErr w:type="spellEnd"/>
              <w:r w:rsidR="00AF4423" w:rsidRPr="00993745">
                <w:rPr>
                  <w:rFonts w:cstheme="minorHAnsi"/>
                  <w:b w:val="0"/>
                  <w:color w:val="000000" w:themeColor="text1"/>
                  <w:sz w:val="28"/>
                  <w:szCs w:val="28"/>
                  <w:rPrChange w:id="67" w:author="Menon, Sunita (NIH/NCI) [C]" w:date="2020-03-31T22:08:00Z">
                    <w:rPr>
                      <w:rFonts w:cstheme="minorHAnsi"/>
                      <w:b/>
                      <w:sz w:val="28"/>
                      <w:szCs w:val="28"/>
                      <w:u w:val="single"/>
                    </w:rPr>
                  </w:rPrChange>
                </w:rPr>
                <w:t xml:space="preserve"> </w:t>
              </w:r>
            </w:ins>
            <w:ins w:id="68" w:author="Menon, Sunita (NIH/NCI) [C]" w:date="2020-03-31T17:47:00Z">
              <w:r w:rsidR="00D379D1" w:rsidRPr="00993745">
                <w:rPr>
                  <w:rFonts w:cstheme="minorHAnsi"/>
                  <w:b w:val="0"/>
                  <w:color w:val="000000" w:themeColor="text1"/>
                  <w:sz w:val="28"/>
                  <w:szCs w:val="28"/>
                  <w:rPrChange w:id="69" w:author="Menon, Sunita (NIH/NCI) [C]" w:date="2020-03-31T22:08:00Z">
                    <w:rPr>
                      <w:rFonts w:cstheme="minorHAnsi"/>
                      <w:bCs/>
                      <w:sz w:val="28"/>
                      <w:szCs w:val="28"/>
                    </w:rPr>
                  </w:rPrChange>
                </w:rPr>
                <w:t>C</w:t>
              </w:r>
            </w:ins>
            <w:ins w:id="70" w:author="Menon, Sunita (NIH/NCI) [C]" w:date="2020-03-31T17:48:00Z">
              <w:r w:rsidR="00D379D1" w:rsidRPr="00993745">
                <w:rPr>
                  <w:rFonts w:cstheme="minorHAnsi"/>
                  <w:b w:val="0"/>
                  <w:color w:val="000000" w:themeColor="text1"/>
                  <w:sz w:val="28"/>
                  <w:szCs w:val="28"/>
                  <w:rPrChange w:id="71" w:author="Menon, Sunita (NIH/NCI) [C]" w:date="2020-03-31T22:08:00Z">
                    <w:rPr>
                      <w:rFonts w:cstheme="minorHAnsi"/>
                      <w:bCs/>
                      <w:sz w:val="28"/>
                      <w:szCs w:val="28"/>
                    </w:rPr>
                  </w:rPrChange>
                </w:rPr>
                <w:t xml:space="preserve">LU </w:t>
              </w:r>
            </w:ins>
            <w:ins w:id="72" w:author="Menon, Sunita (NIH/NCI) [C]" w:date="2020-03-31T17:44:00Z">
              <w:r w:rsidR="00AF4423" w:rsidRPr="00993745">
                <w:rPr>
                  <w:rFonts w:cstheme="minorHAnsi"/>
                  <w:b w:val="0"/>
                  <w:color w:val="000000" w:themeColor="text1"/>
                  <w:sz w:val="28"/>
                  <w:szCs w:val="28"/>
                  <w:rPrChange w:id="73" w:author="Menon, Sunita (NIH/NCI) [C]" w:date="2020-03-31T22:08:00Z">
                    <w:rPr>
                      <w:rFonts w:cstheme="minorHAnsi"/>
                      <w:b/>
                      <w:sz w:val="28"/>
                      <w:szCs w:val="28"/>
                      <w:u w:val="single"/>
                    </w:rPr>
                  </w:rPrChange>
                </w:rPr>
                <w:t xml:space="preserve">command </w:t>
              </w:r>
              <w:r w:rsidR="00AF4423" w:rsidRPr="00D379D1">
                <w:rPr>
                  <w:rFonts w:cstheme="minorHAnsi"/>
                  <w:b w:val="0"/>
                  <w:sz w:val="28"/>
                  <w:szCs w:val="28"/>
                  <w:rPrChange w:id="74" w:author="Menon, Sunita (NIH/NCI) [C]" w:date="2020-03-31T17:47:00Z">
                    <w:rPr>
                      <w:rFonts w:cstheme="minorHAnsi"/>
                      <w:b/>
                      <w:sz w:val="28"/>
                      <w:szCs w:val="28"/>
                      <w:u w:val="single"/>
                    </w:rPr>
                  </w:rPrChange>
                </w:rPr>
                <w:t>to perform multi</w:t>
              </w:r>
            </w:ins>
            <w:ins w:id="75" w:author="Menon, Sunita (NIH/NCI) [C]" w:date="2020-03-31T22:08:00Z">
              <w:r w:rsidR="00BA06A3">
                <w:rPr>
                  <w:rFonts w:cstheme="minorHAnsi"/>
                  <w:b w:val="0"/>
                  <w:sz w:val="28"/>
                  <w:szCs w:val="28"/>
                </w:rPr>
                <w:t>-</w:t>
              </w:r>
            </w:ins>
            <w:ins w:id="76" w:author="Menon, Sunita (NIH/NCI) [C]" w:date="2020-03-31T17:44:00Z">
              <w:r w:rsidR="00AF4423" w:rsidRPr="00D379D1">
                <w:rPr>
                  <w:rFonts w:cstheme="minorHAnsi"/>
                  <w:b w:val="0"/>
                  <w:sz w:val="28"/>
                  <w:szCs w:val="28"/>
                  <w:rPrChange w:id="77" w:author="Menon, Sunita (NIH/NCI) [C]" w:date="2020-03-31T17:47:00Z">
                    <w:rPr>
                      <w:rFonts w:cstheme="minorHAnsi"/>
                      <w:b/>
                      <w:sz w:val="28"/>
                      <w:szCs w:val="28"/>
                      <w:u w:val="single"/>
                    </w:rPr>
                  </w:rPrChange>
                </w:rPr>
                <w:t xml:space="preserve">part upload </w:t>
              </w:r>
            </w:ins>
            <w:ins w:id="78" w:author="Menon, Sunita (NIH/NCI) [C]" w:date="2020-03-31T17:46:00Z">
              <w:r w:rsidR="00D379D1" w:rsidRPr="00D379D1">
                <w:rPr>
                  <w:rFonts w:cstheme="minorHAnsi"/>
                  <w:b w:val="0"/>
                  <w:sz w:val="28"/>
                  <w:szCs w:val="28"/>
                  <w:rPrChange w:id="79" w:author="Menon, Sunita (NIH/NCI) [C]" w:date="2020-03-31T17:47:00Z">
                    <w:rPr>
                      <w:rFonts w:cstheme="minorHAnsi"/>
                      <w:b/>
                      <w:sz w:val="28"/>
                      <w:szCs w:val="28"/>
                      <w:u w:val="single"/>
                    </w:rPr>
                  </w:rPrChange>
                </w:rPr>
                <w:t xml:space="preserve">for files </w:t>
              </w:r>
            </w:ins>
            <w:ins w:id="80" w:author="Menon, Sunita (NIH/NCI) [C]" w:date="2020-03-31T22:09:00Z">
              <w:r w:rsidR="00BA06A3">
                <w:rPr>
                  <w:rFonts w:cstheme="minorHAnsi"/>
                  <w:b w:val="0"/>
                  <w:sz w:val="28"/>
                  <w:szCs w:val="28"/>
                </w:rPr>
                <w:t>larger than</w:t>
              </w:r>
            </w:ins>
            <w:ins w:id="81" w:author="Menon, Sunita (NIH/NCI) [C]" w:date="2020-03-31T17:46:00Z">
              <w:r w:rsidR="00D379D1" w:rsidRPr="00D379D1">
                <w:rPr>
                  <w:rFonts w:cstheme="minorHAnsi"/>
                  <w:b w:val="0"/>
                  <w:sz w:val="28"/>
                  <w:szCs w:val="28"/>
                  <w:rPrChange w:id="82" w:author="Menon, Sunita (NIH/NCI) [C]" w:date="2020-03-31T17:47:00Z">
                    <w:rPr>
                      <w:rFonts w:cstheme="minorHAnsi"/>
                      <w:b/>
                      <w:sz w:val="28"/>
                      <w:szCs w:val="28"/>
                      <w:u w:val="single"/>
                    </w:rPr>
                  </w:rPrChange>
                </w:rPr>
                <w:t xml:space="preserve"> the</w:t>
              </w:r>
            </w:ins>
            <w:ins w:id="83" w:author="Menon, Sunita (NIH/NCI) [C]" w:date="2020-03-31T17:48:00Z">
              <w:r w:rsidR="00D379D1">
                <w:rPr>
                  <w:rFonts w:cstheme="minorHAnsi"/>
                  <w:bCs w:val="0"/>
                  <w:sz w:val="28"/>
                  <w:szCs w:val="28"/>
                </w:rPr>
                <w:t xml:space="preserve"> </w:t>
              </w:r>
              <w:r w:rsidR="00D379D1" w:rsidRPr="00993745">
                <w:rPr>
                  <w:rFonts w:cstheme="minorHAnsi"/>
                  <w:b w:val="0"/>
                  <w:sz w:val="28"/>
                  <w:szCs w:val="28"/>
                  <w:rPrChange w:id="84" w:author="Menon, Sunita (NIH/NCI) [C]" w:date="2020-03-31T22:08:00Z">
                    <w:rPr>
                      <w:rFonts w:cstheme="minorHAnsi"/>
                      <w:bCs/>
                      <w:sz w:val="28"/>
                      <w:szCs w:val="28"/>
                    </w:rPr>
                  </w:rPrChange>
                </w:rPr>
                <w:t>user</w:t>
              </w:r>
            </w:ins>
            <w:ins w:id="85" w:author="Menon, Sunita (NIH/NCI) [C]" w:date="2020-03-31T17:44:00Z">
              <w:r w:rsidR="00AF4423" w:rsidRPr="00993745">
                <w:rPr>
                  <w:rFonts w:cstheme="minorHAnsi"/>
                  <w:b w:val="0"/>
                  <w:sz w:val="28"/>
                  <w:szCs w:val="28"/>
                  <w:rPrChange w:id="86" w:author="Menon, Sunita (NIH/NCI) [C]" w:date="2020-03-31T22:08:00Z">
                    <w:rPr>
                      <w:rFonts w:cstheme="minorHAnsi"/>
                      <w:b/>
                      <w:sz w:val="28"/>
                      <w:szCs w:val="28"/>
                      <w:u w:val="single"/>
                    </w:rPr>
                  </w:rPrChange>
                </w:rPr>
                <w:t xml:space="preserve"> configur</w:t>
              </w:r>
            </w:ins>
            <w:ins w:id="87" w:author="Menon, Sunita (NIH/NCI) [C]" w:date="2020-03-31T17:49:00Z">
              <w:r w:rsidR="00D379D1" w:rsidRPr="00993745">
                <w:rPr>
                  <w:rFonts w:cstheme="minorHAnsi"/>
                  <w:b w:val="0"/>
                  <w:sz w:val="28"/>
                  <w:szCs w:val="28"/>
                  <w:rPrChange w:id="88" w:author="Menon, Sunita (NIH/NCI) [C]" w:date="2020-03-31T22:08:00Z">
                    <w:rPr>
                      <w:rFonts w:cstheme="minorHAnsi"/>
                      <w:bCs/>
                      <w:sz w:val="28"/>
                      <w:szCs w:val="28"/>
                    </w:rPr>
                  </w:rPrChange>
                </w:rPr>
                <w:t>able</w:t>
              </w:r>
            </w:ins>
            <w:ins w:id="89" w:author="Menon, Sunita (NIH/NCI) [C]" w:date="2020-03-31T17:44:00Z">
              <w:r w:rsidR="00AF4423" w:rsidRPr="00993745">
                <w:rPr>
                  <w:rFonts w:cstheme="minorHAnsi"/>
                  <w:b w:val="0"/>
                  <w:sz w:val="28"/>
                  <w:szCs w:val="28"/>
                  <w:rPrChange w:id="90" w:author="Menon, Sunita (NIH/NCI) [C]" w:date="2020-03-31T22:08:00Z">
                    <w:rPr>
                      <w:rFonts w:cstheme="minorHAnsi"/>
                      <w:b/>
                      <w:sz w:val="28"/>
                      <w:szCs w:val="28"/>
                      <w:u w:val="single"/>
                    </w:rPr>
                  </w:rPrChange>
                </w:rPr>
                <w:t xml:space="preserve"> limi</w:t>
              </w:r>
            </w:ins>
            <w:ins w:id="91" w:author="Menon, Sunita (NIH/NCI) [C]" w:date="2020-03-31T22:09:00Z">
              <w:r w:rsidR="00BA06A3">
                <w:rPr>
                  <w:rFonts w:cstheme="minorHAnsi"/>
                  <w:b w:val="0"/>
                  <w:sz w:val="28"/>
                  <w:szCs w:val="28"/>
                </w:rPr>
                <w:t>t</w:t>
              </w:r>
            </w:ins>
            <w:ins w:id="92" w:author="Menon, Sunita (NIH/NCI) [C]" w:date="2020-03-31T17:44:00Z">
              <w:r w:rsidR="00AF4423" w:rsidRPr="00993745">
                <w:rPr>
                  <w:rFonts w:cstheme="minorHAnsi"/>
                  <w:b w:val="0"/>
                  <w:sz w:val="28"/>
                  <w:szCs w:val="28"/>
                  <w:rPrChange w:id="93" w:author="Menon, Sunita (NIH/NCI) [C]" w:date="2020-03-31T22:08:00Z">
                    <w:rPr>
                      <w:rFonts w:cstheme="minorHAnsi"/>
                      <w:b/>
                      <w:sz w:val="28"/>
                      <w:szCs w:val="28"/>
                      <w:u w:val="single"/>
                    </w:rPr>
                  </w:rPrChange>
                </w:rPr>
                <w:t>.</w:t>
              </w:r>
            </w:ins>
            <w:ins w:id="94" w:author="Menon, Sunita (NIH/NCI) [C]" w:date="2020-03-31T22:03:00Z">
              <w:r w:rsidR="00993745" w:rsidRPr="00993745">
                <w:rPr>
                  <w:rFonts w:cstheme="minorHAnsi"/>
                  <w:b w:val="0"/>
                  <w:sz w:val="28"/>
                  <w:szCs w:val="28"/>
                  <w:rPrChange w:id="95" w:author="Menon, Sunita (NIH/NCI) [C]" w:date="2020-03-31T22:08:00Z">
                    <w:rPr>
                      <w:rFonts w:cstheme="minorHAnsi"/>
                      <w:bCs/>
                      <w:sz w:val="28"/>
                      <w:szCs w:val="28"/>
                    </w:rPr>
                  </w:rPrChange>
                </w:rPr>
                <w:t xml:space="preserve"> For details on</w:t>
              </w:r>
            </w:ins>
            <w:ins w:id="96" w:author="Menon, Sunita (NIH/NCI) [C]" w:date="2020-03-31T22:06:00Z">
              <w:r w:rsidR="00993745" w:rsidRPr="00993745">
                <w:rPr>
                  <w:rFonts w:cstheme="minorHAnsi"/>
                  <w:b w:val="0"/>
                  <w:sz w:val="28"/>
                  <w:szCs w:val="28"/>
                  <w:rPrChange w:id="97" w:author="Menon, Sunita (NIH/NCI) [C]" w:date="2020-03-31T22:08:00Z">
                    <w:rPr>
                      <w:rFonts w:cstheme="minorHAnsi"/>
                      <w:bCs/>
                      <w:sz w:val="28"/>
                      <w:szCs w:val="28"/>
                    </w:rPr>
                  </w:rPrChange>
                </w:rPr>
                <w:t xml:space="preserve"> using</w:t>
              </w:r>
            </w:ins>
            <w:ins w:id="98" w:author="Menon, Sunita (NIH/NCI) [C]" w:date="2020-03-31T22:03:00Z">
              <w:r w:rsidR="00993745" w:rsidRPr="00993745">
                <w:rPr>
                  <w:rFonts w:cstheme="minorHAnsi"/>
                  <w:b w:val="0"/>
                  <w:sz w:val="28"/>
                  <w:szCs w:val="28"/>
                  <w:rPrChange w:id="99" w:author="Menon, Sunita (NIH/NCI) [C]" w:date="2020-03-31T22:08:00Z">
                    <w:rPr>
                      <w:rFonts w:cstheme="minorHAnsi"/>
                      <w:bCs/>
                      <w:sz w:val="28"/>
                      <w:szCs w:val="28"/>
                    </w:rPr>
                  </w:rPrChange>
                </w:rPr>
                <w:t xml:space="preserve"> this command, refer to</w:t>
              </w:r>
            </w:ins>
            <w:ins w:id="100" w:author="Menon, Sunita (NIH/NCI) [C]" w:date="2020-03-31T22:06:00Z">
              <w:r w:rsidR="00993745">
                <w:rPr>
                  <w:rFonts w:cstheme="minorHAnsi"/>
                  <w:bCs w:val="0"/>
                  <w:sz w:val="28"/>
                  <w:szCs w:val="28"/>
                </w:rPr>
                <w:t xml:space="preserve"> </w:t>
              </w:r>
            </w:ins>
            <w:ins w:id="101" w:author="Menon, Sunita (NIH/NCI) [C]" w:date="2020-03-31T22:07:00Z">
              <w:r w:rsidR="00993745" w:rsidRPr="00993745">
                <w:rPr>
                  <w:b w:val="0"/>
                  <w:bCs w:val="0"/>
                  <w:sz w:val="28"/>
                  <w:szCs w:val="28"/>
                  <w:rPrChange w:id="102" w:author="Menon, Sunita (NIH/NCI) [C]" w:date="2020-03-31T22:07:00Z">
                    <w:rPr/>
                  </w:rPrChange>
                </w:rPr>
                <w:fldChar w:fldCharType="begin"/>
              </w:r>
              <w:r w:rsidR="00993745" w:rsidRPr="00993745">
                <w:rPr>
                  <w:b w:val="0"/>
                  <w:bCs w:val="0"/>
                  <w:sz w:val="28"/>
                  <w:szCs w:val="28"/>
                  <w:rPrChange w:id="103" w:author="Menon, Sunita (NIH/NCI) [C]" w:date="2020-03-31T22:07:00Z">
                    <w:rPr/>
                  </w:rPrChange>
                </w:rPr>
                <w:instrText xml:space="preserve"> HYPERLINK "https://wiki.nci.nih.gov/display/DMEdoc/Registering+Directory+Contents+from+Your+File+System+via+the+CLU" </w:instrText>
              </w:r>
              <w:r w:rsidR="00993745" w:rsidRPr="00993745">
                <w:rPr>
                  <w:b w:val="0"/>
                  <w:bCs w:val="0"/>
                  <w:sz w:val="28"/>
                  <w:szCs w:val="28"/>
                  <w:rPrChange w:id="104" w:author="Menon, Sunita (NIH/NCI) [C]" w:date="2020-03-31T22:07:00Z">
                    <w:rPr/>
                  </w:rPrChange>
                </w:rPr>
                <w:fldChar w:fldCharType="separate"/>
              </w:r>
              <w:r w:rsidR="00993745" w:rsidRPr="00993745">
                <w:rPr>
                  <w:rStyle w:val="Hyperlink"/>
                  <w:b w:val="0"/>
                  <w:bCs w:val="0"/>
                  <w:sz w:val="28"/>
                  <w:szCs w:val="28"/>
                  <w:rPrChange w:id="105" w:author="Menon, Sunita (NIH/NCI) [C]" w:date="2020-03-31T22:07:00Z">
                    <w:rPr>
                      <w:rStyle w:val="Hyperlink"/>
                    </w:rPr>
                  </w:rPrChange>
                </w:rPr>
                <w:t>Registering Directory Contents from Your File System via the CLU</w:t>
              </w:r>
              <w:r w:rsidR="00993745" w:rsidRPr="00993745">
                <w:rPr>
                  <w:b w:val="0"/>
                  <w:bCs w:val="0"/>
                  <w:sz w:val="28"/>
                  <w:szCs w:val="28"/>
                  <w:rPrChange w:id="106" w:author="Menon, Sunita (NIH/NCI) [C]" w:date="2020-03-31T22:07:00Z">
                    <w:rPr/>
                  </w:rPrChange>
                </w:rPr>
                <w:fldChar w:fldCharType="end"/>
              </w:r>
              <w:r w:rsidR="00993745">
                <w:rPr>
                  <w:b w:val="0"/>
                  <w:bCs w:val="0"/>
                  <w:sz w:val="28"/>
                  <w:szCs w:val="28"/>
                </w:rPr>
                <w:t xml:space="preserve"> </w:t>
              </w:r>
            </w:ins>
            <w:ins w:id="107" w:author="Menon, Sunita (NIH/NCI) [C]" w:date="2020-03-31T22:09:00Z">
              <w:r w:rsidR="00BA06A3">
                <w:rPr>
                  <w:b w:val="0"/>
                  <w:bCs w:val="0"/>
                  <w:sz w:val="28"/>
                  <w:szCs w:val="28"/>
                </w:rPr>
                <w:t xml:space="preserve">page on </w:t>
              </w:r>
            </w:ins>
            <w:ins w:id="108" w:author="Menon, Sunita (NIH/NCI) [C]" w:date="2020-03-31T22:06:00Z">
              <w:r w:rsidR="00993745" w:rsidRPr="00993745">
                <w:rPr>
                  <w:rFonts w:cstheme="minorHAnsi"/>
                  <w:b w:val="0"/>
                  <w:sz w:val="28"/>
                  <w:szCs w:val="28"/>
                  <w:rPrChange w:id="109" w:author="Menon, Sunita (NIH/NCI) [C]" w:date="2020-03-31T22:07:00Z">
                    <w:rPr>
                      <w:rFonts w:cstheme="minorHAnsi"/>
                      <w:bCs/>
                      <w:sz w:val="28"/>
                      <w:szCs w:val="28"/>
                    </w:rPr>
                  </w:rPrChange>
                </w:rPr>
                <w:t>the Wiki User Guide</w:t>
              </w:r>
            </w:ins>
            <w:ins w:id="110" w:author="Menon, Sunita (NIH/NCI) [C]" w:date="2020-03-31T22:07:00Z">
              <w:r w:rsidR="00993745" w:rsidRPr="00993745">
                <w:rPr>
                  <w:rFonts w:cstheme="minorHAnsi"/>
                  <w:b w:val="0"/>
                  <w:sz w:val="28"/>
                  <w:szCs w:val="28"/>
                  <w:rPrChange w:id="111" w:author="Menon, Sunita (NIH/NCI) [C]" w:date="2020-03-31T22:07:00Z">
                    <w:rPr>
                      <w:rFonts w:cstheme="minorHAnsi"/>
                      <w:bCs/>
                      <w:sz w:val="28"/>
                      <w:szCs w:val="28"/>
                    </w:rPr>
                  </w:rPrChange>
                </w:rPr>
                <w:t>.</w:t>
              </w:r>
            </w:ins>
          </w:p>
          <w:p w14:paraId="4AAAD611" w14:textId="4E269D54" w:rsidR="00FF171D" w:rsidRPr="00FF171D" w:rsidRDefault="00FF171D" w:rsidP="00F568C7">
            <w:pPr>
              <w:rPr>
                <w:ins w:id="112" w:author="Menon, Sunita (NIH/NCI) [C]" w:date="2020-03-31T17:43:00Z"/>
                <w:rPrChange w:id="113" w:author="Menon, Sunita (NIH/NCI) [C]" w:date="2020-03-31T21:17:00Z">
                  <w:rPr>
                    <w:ins w:id="114" w:author="Menon, Sunita (NIH/NCI) [C]" w:date="2020-03-31T17:43:00Z"/>
                    <w:rFonts w:cstheme="minorHAnsi"/>
                    <w:b/>
                    <w:sz w:val="28"/>
                    <w:szCs w:val="28"/>
                    <w:u w:val="single"/>
                  </w:rPr>
                </w:rPrChange>
              </w:rPr>
            </w:pPr>
            <w:ins w:id="115" w:author="Menon, Sunita (NIH/NCI) [C]" w:date="2020-03-31T21:15:00Z">
              <w:r w:rsidRPr="00FF171D">
                <w:rPr>
                  <w:rFonts w:cstheme="minorHAnsi"/>
                  <w:bCs/>
                  <w:sz w:val="28"/>
                  <w:szCs w:val="28"/>
                  <w:u w:val="single"/>
                  <w:rPrChange w:id="116" w:author="Menon, Sunita (NIH/NCI) [C]" w:date="2020-03-31T21:18:00Z">
                    <w:rPr>
                      <w:rFonts w:cstheme="minorHAnsi"/>
                      <w:bCs/>
                      <w:sz w:val="28"/>
                      <w:szCs w:val="28"/>
                    </w:rPr>
                  </w:rPrChange>
                </w:rPr>
                <w:t>HPCDATAMGM-</w:t>
              </w:r>
            </w:ins>
            <w:ins w:id="117" w:author="Menon, Sunita (NIH/NCI) [C]" w:date="2020-03-31T21:16:00Z">
              <w:r w:rsidRPr="00FF171D">
                <w:rPr>
                  <w:rFonts w:cstheme="minorHAnsi"/>
                  <w:bCs/>
                  <w:sz w:val="28"/>
                  <w:szCs w:val="28"/>
                  <w:u w:val="single"/>
                  <w:rPrChange w:id="118" w:author="Menon, Sunita (NIH/NCI) [C]" w:date="2020-03-31T21:18:00Z">
                    <w:rPr>
                      <w:rFonts w:cstheme="minorHAnsi"/>
                      <w:bCs/>
                      <w:sz w:val="28"/>
                      <w:szCs w:val="28"/>
                    </w:rPr>
                  </w:rPrChange>
                </w:rPr>
                <w:t>1276</w:t>
              </w:r>
              <w:r>
                <w:rPr>
                  <w:rFonts w:cstheme="minorHAnsi"/>
                  <w:bCs/>
                  <w:sz w:val="28"/>
                  <w:szCs w:val="28"/>
                </w:rPr>
                <w:t xml:space="preserve">: Added new </w:t>
              </w:r>
            </w:ins>
            <w:ins w:id="119" w:author="Menon, Sunita (NIH/NCI) [C]" w:date="2020-03-31T22:15:00Z">
              <w:r w:rsidR="009B4676">
                <w:rPr>
                  <w:rFonts w:cstheme="minorHAnsi"/>
                  <w:bCs/>
                  <w:sz w:val="28"/>
                  <w:szCs w:val="28"/>
                </w:rPr>
                <w:t xml:space="preserve">Get User Groups </w:t>
              </w:r>
            </w:ins>
            <w:ins w:id="120" w:author="Menon, Sunita (NIH/NCI) [C]" w:date="2020-03-31T21:16:00Z">
              <w:r>
                <w:rPr>
                  <w:rFonts w:cstheme="minorHAnsi"/>
                  <w:bCs/>
                  <w:sz w:val="28"/>
                  <w:szCs w:val="28"/>
                </w:rPr>
                <w:t xml:space="preserve">REST API </w:t>
              </w:r>
            </w:ins>
            <w:ins w:id="121" w:author="Menon, Sunita (NIH/NCI) [C]" w:date="2020-03-31T21:17:00Z">
              <w:r>
                <w:rPr>
                  <w:rFonts w:cstheme="minorHAnsi"/>
                  <w:bCs/>
                  <w:sz w:val="28"/>
                  <w:szCs w:val="28"/>
                </w:rPr>
                <w:t xml:space="preserve">to return the list of Groups the user belongs to. </w:t>
              </w:r>
            </w:ins>
            <w:ins w:id="122" w:author="Menon, Sunita (NIH/NCI) [C]" w:date="2020-03-31T21:18:00Z">
              <w:r w:rsidRPr="006A1D41">
                <w:rPr>
                  <w:bCs/>
                  <w:sz w:val="28"/>
                  <w:szCs w:val="28"/>
                </w:rPr>
                <w:t>For details, refer to section 5.</w:t>
              </w:r>
            </w:ins>
            <w:ins w:id="123" w:author="Menon, Sunita (NIH/NCI) [C]" w:date="2020-03-31T22:15:00Z">
              <w:r w:rsidR="009B4676">
                <w:rPr>
                  <w:bCs/>
                  <w:sz w:val="28"/>
                  <w:szCs w:val="28"/>
                </w:rPr>
                <w:t>8</w:t>
              </w:r>
            </w:ins>
            <w:ins w:id="124" w:author="Menon, Sunita (NIH/NCI) [C]" w:date="2020-03-31T21:18:00Z">
              <w:r w:rsidRPr="006A1D41">
                <w:rPr>
                  <w:bCs/>
                  <w:sz w:val="28"/>
                  <w:szCs w:val="28"/>
                </w:rPr>
                <w:t xml:space="preserve"> of the </w:t>
              </w:r>
              <w:r w:rsidRPr="006A1D41">
                <w:rPr>
                  <w:bCs/>
                  <w:sz w:val="28"/>
                  <w:szCs w:val="28"/>
                </w:rPr>
                <w:fldChar w:fldCharType="begin"/>
              </w:r>
              <w:r w:rsidRPr="006A1D41">
                <w:rPr>
                  <w:bCs/>
                  <w:sz w:val="28"/>
                  <w:szCs w:val="28"/>
                </w:rPr>
                <w:instrText xml:space="preserve"> HYPERLINK "https://github.com/CBIIT/HPC_DME_APIs/blob/master/doc/guides/HPC_API_Specification.docx" </w:instrText>
              </w:r>
              <w:r w:rsidRPr="006A1D41">
                <w:rPr>
                  <w:bCs/>
                  <w:sz w:val="28"/>
                  <w:szCs w:val="28"/>
                </w:rPr>
                <w:fldChar w:fldCharType="separate"/>
              </w:r>
              <w:r w:rsidRPr="006A1D41">
                <w:rPr>
                  <w:rStyle w:val="Hyperlink"/>
                  <w:bCs/>
                  <w:sz w:val="28"/>
                  <w:szCs w:val="28"/>
                </w:rPr>
                <w:t>DME API Specification</w:t>
              </w:r>
              <w:r w:rsidRPr="006A1D41">
                <w:rPr>
                  <w:rStyle w:val="Hyperlink"/>
                  <w:bCs/>
                  <w:sz w:val="28"/>
                  <w:szCs w:val="28"/>
                </w:rPr>
                <w:fldChar w:fldCharType="end"/>
              </w:r>
              <w:r w:rsidRPr="006A1D41">
                <w:rPr>
                  <w:rStyle w:val="Hyperlink"/>
                  <w:bCs/>
                  <w:sz w:val="28"/>
                  <w:szCs w:val="28"/>
                </w:rPr>
                <w:t>.</w:t>
              </w:r>
            </w:ins>
          </w:p>
          <w:p w14:paraId="73648D0E" w14:textId="77777777" w:rsidR="00AF4423" w:rsidRDefault="00AF4423" w:rsidP="00F568C7">
            <w:pPr>
              <w:rPr>
                <w:ins w:id="125" w:author="Menon, Sunita (NIH/NCI) [C]" w:date="2020-03-31T14:28:00Z"/>
                <w:rFonts w:cstheme="minorHAnsi"/>
                <w:b/>
                <w:sz w:val="28"/>
                <w:szCs w:val="28"/>
                <w:u w:val="single"/>
              </w:rPr>
            </w:pPr>
          </w:p>
          <w:p w14:paraId="2C970F80" w14:textId="77777777" w:rsidR="00AC2883" w:rsidDel="00AC2883" w:rsidRDefault="00AC2883" w:rsidP="00F568C7">
            <w:pPr>
              <w:rPr>
                <w:del w:id="126" w:author="Menon, Sunita (NIH/NCI) [C]" w:date="2020-03-31T14:31:00Z"/>
                <w:rFonts w:cstheme="minorHAnsi"/>
                <w:b/>
                <w:sz w:val="28"/>
                <w:szCs w:val="28"/>
                <w:u w:val="single"/>
              </w:rPr>
            </w:pPr>
          </w:p>
          <w:p w14:paraId="3181A4C5" w14:textId="559ADDFA" w:rsidR="002A0287" w:rsidDel="00AC2883" w:rsidRDefault="002A0287" w:rsidP="00F568C7">
            <w:pPr>
              <w:rPr>
                <w:del w:id="127" w:author="Menon, Sunita (NIH/NCI) [C]" w:date="2020-03-31T14:31:00Z"/>
                <w:rFonts w:cstheme="minorHAnsi"/>
                <w:b/>
                <w:sz w:val="28"/>
                <w:szCs w:val="28"/>
                <w:u w:val="single"/>
              </w:rPr>
            </w:pPr>
          </w:p>
          <w:p w14:paraId="5FD3A2A3" w14:textId="28974B66" w:rsidR="002A0287" w:rsidDel="00300A95" w:rsidRDefault="002A0287" w:rsidP="00F568C7">
            <w:pPr>
              <w:rPr>
                <w:del w:id="128" w:author="Menon, Sunita (NIH/NCI) [C]" w:date="2020-03-31T16:39:00Z"/>
                <w:sz w:val="28"/>
                <w:szCs w:val="28"/>
              </w:rPr>
            </w:pPr>
            <w:r w:rsidRPr="00AA2222">
              <w:rPr>
                <w:sz w:val="28"/>
                <w:szCs w:val="28"/>
                <w:u w:val="single"/>
              </w:rPr>
              <w:t>HPCDATAMGM-1</w:t>
            </w:r>
            <w:r>
              <w:rPr>
                <w:sz w:val="28"/>
                <w:szCs w:val="28"/>
                <w:u w:val="single"/>
              </w:rPr>
              <w:t>2</w:t>
            </w:r>
            <w:ins w:id="129" w:author="Menon, Sunita (NIH/NCI) [C]" w:date="2020-03-31T14:31:00Z">
              <w:r w:rsidR="00AC2883">
                <w:rPr>
                  <w:sz w:val="28"/>
                  <w:szCs w:val="28"/>
                  <w:u w:val="single"/>
                </w:rPr>
                <w:t>69</w:t>
              </w:r>
            </w:ins>
            <w:ins w:id="130" w:author="Menon, Sunita (NIH/NCI) [C]" w:date="2020-03-31T17:08:00Z">
              <w:r w:rsidR="009C4983">
                <w:rPr>
                  <w:sz w:val="28"/>
                  <w:szCs w:val="28"/>
                  <w:u w:val="single"/>
                </w:rPr>
                <w:t>, 1271</w:t>
              </w:r>
            </w:ins>
            <w:del w:id="131" w:author="Menon, Sunita (NIH/NCI) [C]" w:date="2020-03-31T14:31:00Z">
              <w:r w:rsidDel="00AC2883">
                <w:rPr>
                  <w:sz w:val="28"/>
                  <w:szCs w:val="28"/>
                  <w:u w:val="single"/>
                </w:rPr>
                <w:delText>52</w:delText>
              </w:r>
            </w:del>
            <w:r w:rsidRPr="00AA2222">
              <w:rPr>
                <w:sz w:val="28"/>
                <w:szCs w:val="28"/>
                <w:u w:val="single"/>
              </w:rPr>
              <w:t>:</w:t>
            </w:r>
            <w:r>
              <w:rPr>
                <w:sz w:val="28"/>
                <w:szCs w:val="28"/>
              </w:rPr>
              <w:t xml:space="preserve"> </w:t>
            </w:r>
            <w:r w:rsidR="00DC4159">
              <w:rPr>
                <w:sz w:val="28"/>
                <w:szCs w:val="28"/>
              </w:rPr>
              <w:t xml:space="preserve">Added </w:t>
            </w:r>
            <w:ins w:id="132" w:author="Menon, Sunita (NIH/NCI) [C]" w:date="2020-03-31T14:31:00Z">
              <w:r w:rsidR="00AC2883">
                <w:rPr>
                  <w:sz w:val="28"/>
                  <w:szCs w:val="28"/>
                </w:rPr>
                <w:t xml:space="preserve">the ability to </w:t>
              </w:r>
            </w:ins>
            <w:ins w:id="133" w:author="Menon, Sunita (NIH/NCI) [C]" w:date="2020-03-31T14:32:00Z">
              <w:r w:rsidR="00AC2883">
                <w:rPr>
                  <w:sz w:val="28"/>
                  <w:szCs w:val="28"/>
                </w:rPr>
                <w:t xml:space="preserve">decrypt </w:t>
              </w:r>
            </w:ins>
            <w:ins w:id="134" w:author="Menon, Sunita (NIH/NCI) [C]" w:date="2020-03-31T14:54:00Z">
              <w:r w:rsidR="009B461A">
                <w:rPr>
                  <w:sz w:val="28"/>
                  <w:szCs w:val="28"/>
                </w:rPr>
                <w:t xml:space="preserve">user </w:t>
              </w:r>
            </w:ins>
            <w:ins w:id="135" w:author="Menon, Sunita (NIH/NCI) [C]" w:date="2020-03-31T14:55:00Z">
              <w:r w:rsidR="009B461A">
                <w:rPr>
                  <w:sz w:val="28"/>
                  <w:szCs w:val="28"/>
                </w:rPr>
                <w:t xml:space="preserve">encrypted metadata </w:t>
              </w:r>
            </w:ins>
            <w:ins w:id="136" w:author="Menon, Sunita (NIH/NCI) [C]" w:date="2020-03-31T14:32:00Z">
              <w:r w:rsidR="00AC2883">
                <w:rPr>
                  <w:sz w:val="28"/>
                  <w:szCs w:val="28"/>
                </w:rPr>
                <w:t xml:space="preserve">and display </w:t>
              </w:r>
            </w:ins>
            <w:ins w:id="137" w:author="Menon, Sunita (NIH/NCI) [C]" w:date="2020-03-31T14:55:00Z">
              <w:r w:rsidR="009B461A">
                <w:rPr>
                  <w:sz w:val="28"/>
                  <w:szCs w:val="28"/>
                </w:rPr>
                <w:t xml:space="preserve">is </w:t>
              </w:r>
            </w:ins>
            <w:ins w:id="138" w:author="Menon, Sunita (NIH/NCI) [C]" w:date="2020-03-31T14:32:00Z">
              <w:r w:rsidR="00AC2883">
                <w:rPr>
                  <w:sz w:val="28"/>
                  <w:szCs w:val="28"/>
                </w:rPr>
                <w:t>on the DME web application</w:t>
              </w:r>
            </w:ins>
            <w:ins w:id="139" w:author="Menon, Sunita (NIH/NCI) [C]" w:date="2020-03-31T16:39:00Z">
              <w:r w:rsidR="00300A95">
                <w:rPr>
                  <w:sz w:val="28"/>
                  <w:szCs w:val="28"/>
                </w:rPr>
                <w:t xml:space="preserve"> in </w:t>
              </w:r>
            </w:ins>
            <w:ins w:id="140" w:author="Menon, Sunita (NIH/NCI) [C]" w:date="2020-03-31T22:17:00Z">
              <w:r w:rsidR="003A0167">
                <w:rPr>
                  <w:sz w:val="28"/>
                  <w:szCs w:val="28"/>
                </w:rPr>
                <w:t xml:space="preserve">the </w:t>
              </w:r>
            </w:ins>
            <w:ins w:id="141" w:author="Menon, Sunita (NIH/NCI) [C]" w:date="2020-03-31T16:39:00Z">
              <w:r w:rsidR="00300A95">
                <w:rPr>
                  <w:sz w:val="28"/>
                  <w:szCs w:val="28"/>
                </w:rPr>
                <w:t>detailed view and search results</w:t>
              </w:r>
            </w:ins>
            <w:ins w:id="142" w:author="Menon, Sunita (NIH/NCI) [C]" w:date="2020-03-31T14:32:00Z">
              <w:r w:rsidR="00AC2883">
                <w:rPr>
                  <w:sz w:val="28"/>
                  <w:szCs w:val="28"/>
                </w:rPr>
                <w:t>.</w:t>
              </w:r>
            </w:ins>
            <w:ins w:id="143" w:author="Menon, Sunita (NIH/NCI) [C]" w:date="2020-03-31T14:55:00Z">
              <w:r w:rsidR="009B461A">
                <w:rPr>
                  <w:sz w:val="28"/>
                  <w:szCs w:val="28"/>
                </w:rPr>
                <w:t xml:space="preserve"> </w:t>
              </w:r>
              <w:r w:rsidR="00C81BA9">
                <w:rPr>
                  <w:sz w:val="28"/>
                  <w:szCs w:val="28"/>
                </w:rPr>
                <w:t xml:space="preserve">This is part of the effort underway to manage </w:t>
              </w:r>
            </w:ins>
            <w:ins w:id="144" w:author="Menon, Sunita (NIH/NCI) [C]" w:date="2020-03-31T16:38:00Z">
              <w:r w:rsidR="00300A95">
                <w:rPr>
                  <w:sz w:val="28"/>
                  <w:szCs w:val="28"/>
                </w:rPr>
                <w:t xml:space="preserve">PII </w:t>
              </w:r>
            </w:ins>
            <w:ins w:id="145" w:author="Menon, Sunita (NIH/NCI) [C]" w:date="2020-03-31T14:56:00Z">
              <w:r w:rsidR="00C81BA9">
                <w:rPr>
                  <w:sz w:val="28"/>
                  <w:szCs w:val="28"/>
                </w:rPr>
                <w:t>metadata encrypted outside of DME.</w:t>
              </w:r>
            </w:ins>
            <w:del w:id="146" w:author="Menon, Sunita (NIH/NCI) [C]" w:date="2020-03-31T16:38:00Z">
              <w:r w:rsidR="00DC4159" w:rsidDel="00300A95">
                <w:rPr>
                  <w:sz w:val="28"/>
                  <w:szCs w:val="28"/>
                </w:rPr>
                <w:delText>new REST API to enable users to c</w:delText>
              </w:r>
              <w:r w:rsidDel="00300A95">
                <w:rPr>
                  <w:sz w:val="28"/>
                  <w:szCs w:val="28"/>
                </w:rPr>
                <w:delText xml:space="preserve">ancel </w:delText>
              </w:r>
              <w:r w:rsidR="00DC4159" w:rsidDel="00300A95">
                <w:rPr>
                  <w:sz w:val="28"/>
                  <w:szCs w:val="28"/>
                </w:rPr>
                <w:delText>d</w:delText>
              </w:r>
              <w:r w:rsidDel="00300A95">
                <w:rPr>
                  <w:sz w:val="28"/>
                  <w:szCs w:val="28"/>
                </w:rPr>
                <w:delText>ownload</w:delText>
              </w:r>
              <w:r w:rsidR="00DC4159" w:rsidDel="00300A95">
                <w:rPr>
                  <w:sz w:val="28"/>
                  <w:szCs w:val="28"/>
                </w:rPr>
                <w:delText xml:space="preserve"> requests</w:delText>
              </w:r>
              <w:r w:rsidDel="00300A95">
                <w:rPr>
                  <w:sz w:val="28"/>
                  <w:szCs w:val="28"/>
                </w:rPr>
                <w:delText xml:space="preserve"> for list of collections and list of objects. For details, refer to section 5.4</w:delText>
              </w:r>
              <w:r w:rsidR="00DC4159" w:rsidDel="00300A95">
                <w:rPr>
                  <w:sz w:val="28"/>
                  <w:szCs w:val="28"/>
                </w:rPr>
                <w:delText>6</w:delText>
              </w:r>
              <w:r w:rsidDel="00300A95">
                <w:rPr>
                  <w:sz w:val="28"/>
                  <w:szCs w:val="28"/>
                </w:rPr>
                <w:delText xml:space="preserve"> of the </w:delText>
              </w:r>
              <w:r w:rsidR="007A479F" w:rsidDel="00300A95">
                <w:fldChar w:fldCharType="begin"/>
              </w:r>
              <w:r w:rsidR="007A479F" w:rsidDel="00300A95">
                <w:delInstrText xml:space="preserve"> HYPERLINK "https://github.com/CBIIT/HPC_DME_APIs/blob/master/doc/guides/HPC_API_Specification.docx" </w:delInstrText>
              </w:r>
              <w:r w:rsidR="007A479F" w:rsidDel="00300A95">
                <w:fldChar w:fldCharType="separate"/>
              </w:r>
              <w:r w:rsidRPr="006658B8" w:rsidDel="00300A95">
                <w:rPr>
                  <w:rStyle w:val="Hyperlink"/>
                  <w:sz w:val="28"/>
                  <w:szCs w:val="28"/>
                </w:rPr>
                <w:delText>DME API Specification</w:delText>
              </w:r>
              <w:r w:rsidR="007A479F" w:rsidDel="00300A95">
                <w:rPr>
                  <w:rStyle w:val="Hyperlink"/>
                  <w:sz w:val="28"/>
                  <w:szCs w:val="28"/>
                </w:rPr>
                <w:fldChar w:fldCharType="end"/>
              </w:r>
            </w:del>
            <w:del w:id="147" w:author="Menon, Sunita (NIH/NCI) [C]" w:date="2020-03-31T16:39:00Z">
              <w:r w:rsidDel="00300A95">
                <w:rPr>
                  <w:sz w:val="28"/>
                  <w:szCs w:val="28"/>
                </w:rPr>
                <w:delText>.</w:delText>
              </w:r>
            </w:del>
          </w:p>
          <w:p w14:paraId="33AFABD2" w14:textId="77777777" w:rsidR="00300A95" w:rsidRDefault="00300A95" w:rsidP="002A0287">
            <w:pPr>
              <w:rPr>
                <w:ins w:id="148" w:author="Menon, Sunita (NIH/NCI) [C]" w:date="2020-03-31T16:39:00Z"/>
                <w:sz w:val="28"/>
                <w:szCs w:val="28"/>
              </w:rPr>
            </w:pPr>
          </w:p>
          <w:p w14:paraId="31429371" w14:textId="77777777" w:rsidR="002A0287" w:rsidRDefault="002A0287" w:rsidP="00F568C7">
            <w:pPr>
              <w:rPr>
                <w:rFonts w:cstheme="minorHAnsi"/>
                <w:b/>
                <w:sz w:val="28"/>
                <w:szCs w:val="28"/>
                <w:u w:val="single"/>
              </w:rPr>
            </w:pPr>
          </w:p>
          <w:p w14:paraId="3A3BFFEA" w14:textId="49B7D71E" w:rsidR="00FA25CA" w:rsidRDefault="002A0287" w:rsidP="00F568C7">
            <w:pPr>
              <w:rPr>
                <w:ins w:id="149" w:author="Menon, Sunita (NIH/NCI) [C]" w:date="2020-03-31T21:22:00Z"/>
                <w:rFonts w:cstheme="minorHAnsi"/>
                <w:bCs/>
                <w:sz w:val="28"/>
                <w:szCs w:val="28"/>
              </w:rPr>
            </w:pPr>
            <w:r w:rsidRPr="002A0287">
              <w:rPr>
                <w:rFonts w:cstheme="minorHAnsi"/>
                <w:bCs/>
                <w:sz w:val="28"/>
                <w:szCs w:val="28"/>
                <w:u w:val="single"/>
              </w:rPr>
              <w:t>HPCDATAMGM-12</w:t>
            </w:r>
            <w:ins w:id="150" w:author="Menon, Sunita (NIH/NCI) [C]" w:date="2020-03-31T17:00:00Z">
              <w:r w:rsidR="00A601F6">
                <w:rPr>
                  <w:rFonts w:cstheme="minorHAnsi"/>
                  <w:bCs/>
                  <w:sz w:val="28"/>
                  <w:szCs w:val="28"/>
                  <w:u w:val="single"/>
                </w:rPr>
                <w:t>45</w:t>
              </w:r>
            </w:ins>
            <w:del w:id="151" w:author="Menon, Sunita (NIH/NCI) [C]" w:date="2020-03-31T17:00:00Z">
              <w:r w:rsidRPr="002A0287" w:rsidDel="00A601F6">
                <w:rPr>
                  <w:rFonts w:cstheme="minorHAnsi"/>
                  <w:bCs/>
                  <w:sz w:val="28"/>
                  <w:szCs w:val="28"/>
                  <w:u w:val="single"/>
                </w:rPr>
                <w:delText>15</w:delText>
              </w:r>
            </w:del>
            <w:r w:rsidRPr="000F4CEB">
              <w:rPr>
                <w:rFonts w:cstheme="minorHAnsi"/>
                <w:bCs/>
                <w:sz w:val="28"/>
                <w:szCs w:val="28"/>
              </w:rPr>
              <w:t xml:space="preserve">: </w:t>
            </w:r>
            <w:r w:rsidR="00381A2F" w:rsidRPr="000F4CEB">
              <w:rPr>
                <w:rFonts w:cstheme="minorHAnsi"/>
                <w:bCs/>
                <w:sz w:val="28"/>
                <w:szCs w:val="28"/>
              </w:rPr>
              <w:t>A</w:t>
            </w:r>
            <w:r w:rsidR="00381A2F" w:rsidRPr="00381A2F">
              <w:rPr>
                <w:rFonts w:cstheme="minorHAnsi"/>
                <w:bCs/>
                <w:sz w:val="28"/>
                <w:szCs w:val="28"/>
              </w:rPr>
              <w:t>dded t</w:t>
            </w:r>
            <w:r w:rsidR="00381A2F">
              <w:rPr>
                <w:rFonts w:cstheme="minorHAnsi"/>
                <w:bCs/>
                <w:sz w:val="28"/>
                <w:szCs w:val="28"/>
              </w:rPr>
              <w:t xml:space="preserve">he ability </w:t>
            </w:r>
            <w:ins w:id="152" w:author="Menon, Sunita (NIH/NCI) [C]" w:date="2020-03-31T17:00:00Z">
              <w:r w:rsidR="00A601F6">
                <w:rPr>
                  <w:rFonts w:cstheme="minorHAnsi"/>
                  <w:bCs/>
                  <w:sz w:val="28"/>
                  <w:szCs w:val="28"/>
                </w:rPr>
                <w:t xml:space="preserve">for Group administrators </w:t>
              </w:r>
            </w:ins>
            <w:r w:rsidR="00381A2F">
              <w:rPr>
                <w:rFonts w:cstheme="minorHAnsi"/>
                <w:bCs/>
                <w:sz w:val="28"/>
                <w:szCs w:val="28"/>
              </w:rPr>
              <w:t xml:space="preserve">to </w:t>
            </w:r>
            <w:ins w:id="153" w:author="Menon, Sunita (NIH/NCI) [C]" w:date="2020-03-31T17:00:00Z">
              <w:r w:rsidR="00A601F6">
                <w:rPr>
                  <w:rFonts w:cstheme="minorHAnsi"/>
                  <w:bCs/>
                  <w:sz w:val="28"/>
                  <w:szCs w:val="28"/>
                </w:rPr>
                <w:t xml:space="preserve">search for a user by DOC in the DME web application. </w:t>
              </w:r>
            </w:ins>
            <w:del w:id="154" w:author="Menon, Sunita (NIH/NCI) [C]" w:date="2020-03-31T17:01:00Z">
              <w:r w:rsidR="00381A2F" w:rsidDel="00A601F6">
                <w:rPr>
                  <w:rFonts w:cstheme="minorHAnsi"/>
                  <w:bCs/>
                  <w:sz w:val="28"/>
                  <w:szCs w:val="28"/>
                </w:rPr>
                <w:delText xml:space="preserve">cancel download requests </w:delText>
              </w:r>
              <w:r w:rsidR="00DC4159" w:rsidDel="00A601F6">
                <w:rPr>
                  <w:rFonts w:cstheme="minorHAnsi"/>
                  <w:bCs/>
                  <w:sz w:val="28"/>
                  <w:szCs w:val="28"/>
                </w:rPr>
                <w:delText xml:space="preserve">(for collections, list of collections and list of objects) </w:delText>
              </w:r>
              <w:r w:rsidR="00381A2F" w:rsidDel="00A601F6">
                <w:rPr>
                  <w:rFonts w:cstheme="minorHAnsi"/>
                  <w:bCs/>
                  <w:sz w:val="28"/>
                  <w:szCs w:val="28"/>
                </w:rPr>
                <w:delText>through the web application GUI. A cancel icon will no</w:delText>
              </w:r>
              <w:r w:rsidR="00B76382" w:rsidDel="00A601F6">
                <w:rPr>
                  <w:rFonts w:cstheme="minorHAnsi"/>
                  <w:bCs/>
                  <w:sz w:val="28"/>
                  <w:szCs w:val="28"/>
                </w:rPr>
                <w:delText>w</w:delText>
              </w:r>
              <w:r w:rsidR="00381A2F" w:rsidDel="00A601F6">
                <w:rPr>
                  <w:rFonts w:cstheme="minorHAnsi"/>
                  <w:bCs/>
                  <w:sz w:val="28"/>
                  <w:szCs w:val="28"/>
                </w:rPr>
                <w:delText xml:space="preserve"> be available on the Download Task page for ongoing requests. </w:delText>
              </w:r>
            </w:del>
            <w:r w:rsidR="00381A2F">
              <w:rPr>
                <w:rFonts w:cstheme="minorHAnsi"/>
                <w:bCs/>
                <w:sz w:val="28"/>
                <w:szCs w:val="28"/>
              </w:rPr>
              <w:t>For additional information, refer to</w:t>
            </w:r>
            <w:del w:id="155" w:author="Menon, Sunita (NIH/NCI) [C]" w:date="2020-03-31T22:18:00Z">
              <w:r w:rsidR="00381A2F" w:rsidDel="003A0167">
                <w:rPr>
                  <w:rFonts w:cstheme="minorHAnsi"/>
                  <w:bCs/>
                  <w:sz w:val="28"/>
                  <w:szCs w:val="28"/>
                </w:rPr>
                <w:delText xml:space="preserve"> </w:delText>
              </w:r>
              <w:r w:rsidR="00B76382" w:rsidDel="003A0167">
                <w:rPr>
                  <w:rFonts w:cstheme="minorHAnsi"/>
                  <w:bCs/>
                  <w:sz w:val="28"/>
                  <w:szCs w:val="28"/>
                </w:rPr>
                <w:delText>the</w:delText>
              </w:r>
            </w:del>
            <w:r w:rsidR="00B76382">
              <w:rPr>
                <w:rFonts w:cstheme="minorHAnsi"/>
                <w:bCs/>
                <w:sz w:val="28"/>
                <w:szCs w:val="28"/>
              </w:rPr>
              <w:t xml:space="preserve"> </w:t>
            </w:r>
            <w:r w:rsidR="007A479F">
              <w:fldChar w:fldCharType="begin"/>
            </w:r>
            <w:ins w:id="156" w:author="Menon, Sunita (NIH/NCI) [C]" w:date="2020-03-31T17:05:00Z">
              <w:r w:rsidR="004F7B2B">
                <w:instrText>HYPERLINK "https://wiki.nci.nih.gov/display/DMEdoc/Finding+a+User+via+the+GUI"</w:instrText>
              </w:r>
            </w:ins>
            <w:del w:id="157" w:author="Menon, Sunita (NIH/NCI) [C]" w:date="2020-03-31T17:05:00Z">
              <w:r w:rsidR="007A479F" w:rsidDel="004F7B2B">
                <w:delInstrText xml:space="preserve"> HYPE</w:delInstrText>
              </w:r>
              <w:r w:rsidR="007A479F" w:rsidDel="004F7B2B">
                <w:delInstrText xml:space="preserve">RLINK "https://wiki.nci.nih.gov/display/DMEdoc/Viewing+Download+Status" </w:delInstrText>
              </w:r>
            </w:del>
            <w:ins w:id="158" w:author="Menon, Sunita (NIH/NCI) [C]" w:date="2020-03-31T17:05:00Z"/>
            <w:r w:rsidR="007A479F">
              <w:fldChar w:fldCharType="separate"/>
            </w:r>
            <w:del w:id="159" w:author="Menon, Sunita (NIH/NCI) [C]" w:date="2020-03-31T17:05:00Z">
              <w:r w:rsidR="00B76382" w:rsidRPr="00B76382" w:rsidDel="004F7B2B">
                <w:rPr>
                  <w:rStyle w:val="Hyperlink"/>
                  <w:rFonts w:cstheme="minorHAnsi"/>
                  <w:bCs/>
                  <w:sz w:val="28"/>
                  <w:szCs w:val="28"/>
                </w:rPr>
                <w:delText>Viewing Download Status</w:delText>
              </w:r>
            </w:del>
            <w:ins w:id="160" w:author="Menon, Sunita (NIH/NCI) [C]" w:date="2020-03-31T17:05:00Z">
              <w:r w:rsidR="004F7B2B">
                <w:rPr>
                  <w:rStyle w:val="Hyperlink"/>
                  <w:rFonts w:cstheme="minorHAnsi"/>
                  <w:bCs/>
                  <w:sz w:val="28"/>
                  <w:szCs w:val="28"/>
                </w:rPr>
                <w:t>Finding a User via the GUI</w:t>
              </w:r>
            </w:ins>
            <w:r w:rsidR="007A479F">
              <w:rPr>
                <w:rStyle w:val="Hyperlink"/>
                <w:rFonts w:cstheme="minorHAnsi"/>
                <w:bCs/>
                <w:sz w:val="28"/>
                <w:szCs w:val="28"/>
              </w:rPr>
              <w:fldChar w:fldCharType="end"/>
            </w:r>
            <w:r w:rsidR="00B76382">
              <w:rPr>
                <w:rFonts w:cstheme="minorHAnsi"/>
                <w:bCs/>
                <w:sz w:val="28"/>
                <w:szCs w:val="28"/>
              </w:rPr>
              <w:t xml:space="preserve"> </w:t>
            </w:r>
            <w:r w:rsidR="000F4CEB" w:rsidRPr="000F4CEB">
              <w:rPr>
                <w:bCs/>
                <w:sz w:val="28"/>
                <w:szCs w:val="28"/>
              </w:rPr>
              <w:t>p</w:t>
            </w:r>
            <w:r w:rsidR="000F4CEB" w:rsidRPr="000F4CEB">
              <w:rPr>
                <w:rFonts w:cstheme="minorHAnsi"/>
                <w:bCs/>
                <w:sz w:val="28"/>
                <w:szCs w:val="28"/>
              </w:rPr>
              <w:t>age</w:t>
            </w:r>
            <w:ins w:id="161" w:author="Menon, Sunita (NIH/NCI) [C]" w:date="2020-03-31T22:18:00Z">
              <w:r w:rsidR="003A0167">
                <w:rPr>
                  <w:rFonts w:cstheme="minorHAnsi"/>
                  <w:bCs/>
                  <w:sz w:val="28"/>
                  <w:szCs w:val="28"/>
                </w:rPr>
                <w:t xml:space="preserve"> in the Wiki User Guide</w:t>
              </w:r>
            </w:ins>
            <w:r w:rsidR="000F4CEB" w:rsidRPr="000F4CEB">
              <w:rPr>
                <w:rFonts w:cstheme="minorHAnsi"/>
                <w:bCs/>
                <w:sz w:val="28"/>
                <w:szCs w:val="28"/>
              </w:rPr>
              <w:t>.</w:t>
            </w:r>
          </w:p>
          <w:p w14:paraId="45E29A85" w14:textId="214EAD1F" w:rsidR="00FF171D" w:rsidRDefault="00FF171D" w:rsidP="00F568C7">
            <w:pPr>
              <w:rPr>
                <w:ins w:id="162" w:author="Menon, Sunita (NIH/NCI) [C]" w:date="2020-03-31T21:22:00Z"/>
                <w:rFonts w:cstheme="minorHAnsi"/>
                <w:bCs/>
                <w:sz w:val="28"/>
                <w:szCs w:val="28"/>
              </w:rPr>
            </w:pPr>
          </w:p>
          <w:p w14:paraId="625438B4" w14:textId="2BD7B26A" w:rsidR="00FF171D" w:rsidDel="00FF171D" w:rsidRDefault="00FF171D" w:rsidP="00F568C7">
            <w:pPr>
              <w:rPr>
                <w:del w:id="163" w:author="Menon, Sunita (NIH/NCI) [C]" w:date="2020-03-31T21:24:00Z"/>
                <w:rFonts w:cstheme="minorHAnsi"/>
                <w:bCs/>
                <w:sz w:val="28"/>
                <w:szCs w:val="28"/>
              </w:rPr>
            </w:pPr>
          </w:p>
          <w:p w14:paraId="1F750501" w14:textId="674DBEEB" w:rsidR="000F4CEB" w:rsidDel="00B9005B" w:rsidRDefault="000F4CEB" w:rsidP="00F568C7">
            <w:pPr>
              <w:rPr>
                <w:del w:id="164" w:author="Menon, Sunita (NIH/NCI) [C]" w:date="2020-03-31T17:53:00Z"/>
              </w:rPr>
            </w:pPr>
          </w:p>
          <w:p w14:paraId="2CA2291F" w14:textId="06987280" w:rsidR="000F4CEB" w:rsidRPr="000F4CEB" w:rsidDel="00B9005B" w:rsidRDefault="000F4CEB" w:rsidP="00F568C7">
            <w:pPr>
              <w:rPr>
                <w:del w:id="165" w:author="Menon, Sunita (NIH/NCI) [C]" w:date="2020-03-31T17:53:00Z"/>
                <w:sz w:val="28"/>
                <w:szCs w:val="28"/>
              </w:rPr>
            </w:pPr>
            <w:del w:id="166" w:author="Menon, Sunita (NIH/NCI) [C]" w:date="2020-03-31T17:53:00Z">
              <w:r w:rsidRPr="00DC4159" w:rsidDel="00B9005B">
                <w:rPr>
                  <w:sz w:val="28"/>
                  <w:szCs w:val="28"/>
                  <w:u w:val="single"/>
                </w:rPr>
                <w:delText>HPCDATAMGM-1217</w:delText>
              </w:r>
              <w:r w:rsidRPr="000F4CEB" w:rsidDel="00B9005B">
                <w:rPr>
                  <w:sz w:val="28"/>
                  <w:szCs w:val="28"/>
                </w:rPr>
                <w:delText xml:space="preserve">: </w:delText>
              </w:r>
              <w:r w:rsidDel="00B9005B">
                <w:rPr>
                  <w:sz w:val="28"/>
                  <w:szCs w:val="28"/>
                </w:rPr>
                <w:delText xml:space="preserve">Added the ability to </w:delText>
              </w:r>
              <w:r w:rsidR="00DC4159" w:rsidDel="00B9005B">
                <w:rPr>
                  <w:sz w:val="28"/>
                  <w:szCs w:val="28"/>
                </w:rPr>
                <w:delText xml:space="preserve">upload </w:delText>
              </w:r>
              <w:r w:rsidDel="00B9005B">
                <w:rPr>
                  <w:sz w:val="28"/>
                  <w:szCs w:val="28"/>
                </w:rPr>
                <w:delText xml:space="preserve">data from </w:delText>
              </w:r>
              <w:r w:rsidR="00EE0A7C" w:rsidDel="00B9005B">
                <w:rPr>
                  <w:sz w:val="28"/>
                  <w:szCs w:val="28"/>
                </w:rPr>
                <w:delText>an S3 bucket to t</w:delText>
              </w:r>
              <w:r w:rsidR="00575549" w:rsidDel="00B9005B">
                <w:rPr>
                  <w:sz w:val="28"/>
                  <w:szCs w:val="28"/>
                </w:rPr>
                <w:delText>he archive</w:delText>
              </w:r>
              <w:r w:rsidDel="00B9005B">
                <w:rPr>
                  <w:sz w:val="28"/>
                  <w:szCs w:val="28"/>
                </w:rPr>
                <w:delText xml:space="preserve"> through the web application GUI.  This will be available as an additional option in the Register Bulk Data menu. For additional information, refer to </w:delText>
              </w:r>
              <w:r w:rsidR="007A479F" w:rsidDel="00B9005B">
                <w:fldChar w:fldCharType="begin"/>
              </w:r>
              <w:r w:rsidR="007A479F" w:rsidDel="00B9005B">
                <w:delInstrText xml:space="preserve"> HYPERLINK "https://wiki.nci.nih.gov/display/DMEdoc/Uploading+Data+in+Bulk+via+the+GUI" </w:delInstrText>
              </w:r>
              <w:r w:rsidR="007A479F" w:rsidDel="00B9005B">
                <w:fldChar w:fldCharType="separate"/>
              </w:r>
              <w:r w:rsidRPr="000F4CEB" w:rsidDel="00B9005B">
                <w:rPr>
                  <w:rStyle w:val="Hyperlink"/>
                  <w:sz w:val="28"/>
                  <w:szCs w:val="28"/>
                </w:rPr>
                <w:delText>Uploading Data in Bulk via the GUI</w:delText>
              </w:r>
              <w:r w:rsidR="007A479F" w:rsidDel="00B9005B">
                <w:rPr>
                  <w:rStyle w:val="Hyperlink"/>
                  <w:sz w:val="28"/>
                  <w:szCs w:val="28"/>
                </w:rPr>
                <w:fldChar w:fldCharType="end"/>
              </w:r>
              <w:r w:rsidDel="00B9005B">
                <w:rPr>
                  <w:sz w:val="28"/>
                  <w:szCs w:val="28"/>
                </w:rPr>
                <w:delText xml:space="preserve"> page.</w:delText>
              </w:r>
            </w:del>
          </w:p>
          <w:p w14:paraId="6C780C58" w14:textId="57F211EE" w:rsidR="00381A2F" w:rsidDel="00C81BA9" w:rsidRDefault="00381A2F" w:rsidP="00F568C7">
            <w:pPr>
              <w:rPr>
                <w:del w:id="167" w:author="Menon, Sunita (NIH/NCI) [C]" w:date="2020-03-31T14:57:00Z"/>
                <w:rFonts w:cstheme="minorHAnsi"/>
                <w:bCs/>
                <w:sz w:val="28"/>
                <w:szCs w:val="28"/>
              </w:rPr>
            </w:pPr>
          </w:p>
          <w:p w14:paraId="6F084BD7" w14:textId="4044BC00" w:rsidR="00174EC3" w:rsidRPr="00C117F1" w:rsidDel="00B9005B" w:rsidRDefault="00174EC3" w:rsidP="00174EC3">
            <w:pPr>
              <w:rPr>
                <w:del w:id="168" w:author="Menon, Sunita (NIH/NCI) [C]" w:date="2020-03-31T17:53:00Z"/>
                <w:bCs/>
                <w:sz w:val="28"/>
                <w:szCs w:val="28"/>
              </w:rPr>
            </w:pPr>
            <w:del w:id="169" w:author="Menon, Sunita (NIH/NCI) [C]" w:date="2020-03-31T17:53:00Z">
              <w:r w:rsidDel="00B9005B">
                <w:rPr>
                  <w:rFonts w:cstheme="minorHAnsi"/>
                  <w:bCs/>
                  <w:sz w:val="28"/>
                  <w:szCs w:val="28"/>
                </w:rPr>
                <w:delText xml:space="preserve">HPCDATAMGM-1249: Enhanced the web </w:delText>
              </w:r>
            </w:del>
            <w:del w:id="170" w:author="Menon, Sunita (NIH/NCI) [C]" w:date="2020-03-31T14:57:00Z">
              <w:r w:rsidDel="00C81BA9">
                <w:rPr>
                  <w:rFonts w:cstheme="minorHAnsi"/>
                  <w:bCs/>
                  <w:sz w:val="28"/>
                  <w:szCs w:val="28"/>
                </w:rPr>
                <w:delText xml:space="preserve">application </w:delText>
              </w:r>
            </w:del>
            <w:del w:id="171" w:author="Menon, Sunita (NIH/NCI) [C]" w:date="2020-03-31T17:53:00Z">
              <w:r w:rsidDel="00B9005B">
                <w:rPr>
                  <w:rFonts w:cstheme="minorHAnsi"/>
                  <w:bCs/>
                  <w:sz w:val="28"/>
                  <w:szCs w:val="28"/>
                </w:rPr>
                <w:delText xml:space="preserve">GUI to also display the optional metadata names in the list of metadata to input during collection or data object registration. </w:delText>
              </w:r>
              <w:r w:rsidRPr="00174EC3" w:rsidDel="00B9005B">
                <w:rPr>
                  <w:rFonts w:cstheme="minorHAnsi"/>
                  <w:bCs/>
                  <w:sz w:val="28"/>
                  <w:szCs w:val="28"/>
                </w:rPr>
                <w:delText xml:space="preserve">Presently only mandatory metadata names are is displayed. For additional information, refer to </w:delText>
              </w:r>
              <w:r w:rsidR="007A479F" w:rsidDel="00B9005B">
                <w:fldChar w:fldCharType="begin"/>
              </w:r>
              <w:r w:rsidR="007A479F" w:rsidDel="00B9005B">
                <w:delInstrText xml:space="preserve"> HYPERLINK "https://wiki.nci.nih.gov/display/DMEdoc/Creating+an+Empty+Collection+via+the+GUI" </w:delInstrText>
              </w:r>
              <w:r w:rsidR="007A479F" w:rsidDel="00B9005B">
                <w:fldChar w:fldCharType="separate"/>
              </w:r>
              <w:r w:rsidRPr="00174EC3" w:rsidDel="00B9005B">
                <w:rPr>
                  <w:rStyle w:val="Hyperlink"/>
                  <w:bCs/>
                  <w:sz w:val="28"/>
                  <w:szCs w:val="28"/>
                </w:rPr>
                <w:delText>Creating an Empty Collection via the GUI</w:delText>
              </w:r>
              <w:r w:rsidR="007A479F" w:rsidDel="00B9005B">
                <w:rPr>
                  <w:rStyle w:val="Hyperlink"/>
                  <w:bCs/>
                  <w:sz w:val="28"/>
                  <w:szCs w:val="28"/>
                </w:rPr>
                <w:fldChar w:fldCharType="end"/>
              </w:r>
              <w:r w:rsidRPr="00174EC3" w:rsidDel="00B9005B">
                <w:rPr>
                  <w:bCs/>
                  <w:sz w:val="28"/>
                  <w:szCs w:val="28"/>
                </w:rPr>
                <w:delText xml:space="preserve"> and </w:delText>
              </w:r>
              <w:r w:rsidR="007A479F" w:rsidDel="00B9005B">
                <w:fldChar w:fldCharType="begin"/>
              </w:r>
              <w:r w:rsidR="007A479F" w:rsidDel="00B9005B">
                <w:delInstrText xml:space="preserve"> HYPERLINK "https://wiki.nci.nih.gov/display/DMEdoc/Registering+a+Data+</w:delInstrText>
              </w:r>
              <w:r w:rsidR="007A479F" w:rsidDel="00B9005B">
                <w:delInstrText xml:space="preserve">File+via+the+GUI" </w:delInstrText>
              </w:r>
              <w:r w:rsidR="007A479F" w:rsidDel="00B9005B">
                <w:fldChar w:fldCharType="separate"/>
              </w:r>
              <w:r w:rsidRPr="00174EC3" w:rsidDel="00B9005B">
                <w:rPr>
                  <w:rStyle w:val="Hyperlink"/>
                  <w:bCs/>
                  <w:sz w:val="28"/>
                  <w:szCs w:val="28"/>
                </w:rPr>
                <w:delText>Registering a Data File via the GUI</w:delText>
              </w:r>
              <w:r w:rsidR="007A479F" w:rsidDel="00B9005B">
                <w:rPr>
                  <w:rStyle w:val="Hyperlink"/>
                  <w:bCs/>
                  <w:sz w:val="28"/>
                  <w:szCs w:val="28"/>
                </w:rPr>
                <w:fldChar w:fldCharType="end"/>
              </w:r>
              <w:r w:rsidRPr="00174EC3" w:rsidDel="00B9005B">
                <w:rPr>
                  <w:rStyle w:val="pluginpagetreechildrenspan"/>
                  <w:bCs/>
                  <w:sz w:val="28"/>
                  <w:szCs w:val="28"/>
                </w:rPr>
                <w:delText xml:space="preserve"> </w:delText>
              </w:r>
              <w:r w:rsidR="00C117F1" w:rsidRPr="00C117F1" w:rsidDel="00B9005B">
                <w:rPr>
                  <w:rStyle w:val="pluginpagetreechildrenspan"/>
                  <w:bCs/>
                  <w:sz w:val="28"/>
                  <w:szCs w:val="28"/>
                </w:rPr>
                <w:delText>pages.</w:delText>
              </w:r>
            </w:del>
          </w:p>
          <w:p w14:paraId="15602FA9" w14:textId="26111274" w:rsidR="008F4D9B" w:rsidDel="00FF171D" w:rsidRDefault="008F4D9B" w:rsidP="005431C2">
            <w:pPr>
              <w:rPr>
                <w:del w:id="172" w:author="Menon, Sunita (NIH/NCI) [C]" w:date="2020-03-31T21:24:00Z"/>
                <w:rStyle w:val="Hyperlink"/>
                <w:color w:val="000000" w:themeColor="text1"/>
              </w:rPr>
            </w:pPr>
          </w:p>
          <w:p w14:paraId="5C8FF320" w14:textId="18CD25CB" w:rsidR="00BD748C" w:rsidDel="00FF171D" w:rsidRDefault="00BD748C" w:rsidP="00BD748C">
            <w:pPr>
              <w:rPr>
                <w:del w:id="173" w:author="Menon, Sunita (NIH/NCI) [C]" w:date="2020-03-31T21:24:00Z"/>
                <w:sz w:val="28"/>
                <w:szCs w:val="28"/>
              </w:rPr>
            </w:pPr>
          </w:p>
          <w:p w14:paraId="112F93E6" w14:textId="77777777" w:rsidR="0090180E" w:rsidRDefault="0090180E" w:rsidP="00BD748C">
            <w:pPr>
              <w:rPr>
                <w:sz w:val="28"/>
                <w:szCs w:val="28"/>
              </w:rPr>
            </w:pPr>
          </w:p>
          <w:p w14:paraId="23364CCE" w14:textId="521B2003" w:rsidR="0032486B" w:rsidRDefault="00E25A4D" w:rsidP="00DE195A">
            <w:pPr>
              <w:rPr>
                <w:rFonts w:cstheme="minorHAnsi"/>
                <w:b/>
                <w:bCs/>
                <w:color w:val="000000"/>
                <w:sz w:val="28"/>
                <w:szCs w:val="28"/>
                <w:u w:val="single"/>
              </w:rPr>
            </w:pPr>
            <w:r>
              <w:rPr>
                <w:rFonts w:cstheme="minorHAnsi"/>
                <w:b/>
                <w:bCs/>
                <w:color w:val="000000"/>
                <w:sz w:val="28"/>
                <w:szCs w:val="28"/>
                <w:u w:val="single"/>
              </w:rPr>
              <w:t>Misc. Updates</w:t>
            </w:r>
            <w:r w:rsidR="002A0C16">
              <w:rPr>
                <w:rFonts w:cstheme="minorHAnsi"/>
                <w:b/>
                <w:bCs/>
                <w:color w:val="000000"/>
                <w:sz w:val="28"/>
                <w:szCs w:val="28"/>
                <w:u w:val="single"/>
              </w:rPr>
              <w:t>/Bug Fixes</w:t>
            </w:r>
            <w:r w:rsidR="00DE195A" w:rsidRPr="00DE195A">
              <w:rPr>
                <w:rFonts w:cstheme="minorHAnsi"/>
                <w:b/>
                <w:bCs/>
                <w:color w:val="000000"/>
                <w:sz w:val="28"/>
                <w:szCs w:val="28"/>
                <w:u w:val="single"/>
              </w:rPr>
              <w:t>:</w:t>
            </w:r>
          </w:p>
          <w:p w14:paraId="4108E599" w14:textId="77777777" w:rsidR="00284EEE" w:rsidRDefault="00284EEE" w:rsidP="00DE195A">
            <w:pPr>
              <w:rPr>
                <w:rFonts w:cstheme="minorHAnsi"/>
                <w:b/>
                <w:bCs/>
                <w:color w:val="000000"/>
                <w:sz w:val="28"/>
                <w:szCs w:val="28"/>
                <w:u w:val="single"/>
              </w:rPr>
            </w:pPr>
          </w:p>
          <w:p w14:paraId="0CE468D3" w14:textId="53E282C3" w:rsidR="00FF171D" w:rsidRDefault="00FF171D" w:rsidP="00FF171D">
            <w:pPr>
              <w:rPr>
                <w:ins w:id="174" w:author="Menon, Sunita (NIH/NCI) [C]" w:date="2020-03-31T21:24:00Z"/>
                <w:rFonts w:cstheme="minorHAnsi"/>
                <w:bCs/>
                <w:sz w:val="28"/>
                <w:szCs w:val="28"/>
              </w:rPr>
            </w:pPr>
            <w:ins w:id="175" w:author="Menon, Sunita (NIH/NCI) [C]" w:date="2020-03-31T21:24:00Z">
              <w:r w:rsidRPr="006A1D41">
                <w:rPr>
                  <w:rFonts w:cstheme="minorHAnsi"/>
                  <w:bCs/>
                  <w:sz w:val="28"/>
                  <w:szCs w:val="28"/>
                  <w:u w:val="single"/>
                </w:rPr>
                <w:t>HPCDATAMGM-1273</w:t>
              </w:r>
              <w:r>
                <w:rPr>
                  <w:rFonts w:cstheme="minorHAnsi"/>
                  <w:bCs/>
                  <w:sz w:val="28"/>
                  <w:szCs w:val="28"/>
                </w:rPr>
                <w:t xml:space="preserve">: </w:t>
              </w:r>
            </w:ins>
            <w:ins w:id="176" w:author="Menon, Sunita (NIH/NCI) [C]" w:date="2020-03-31T22:29:00Z">
              <w:r w:rsidR="00602697">
                <w:rPr>
                  <w:rFonts w:cstheme="minorHAnsi"/>
                  <w:bCs/>
                  <w:sz w:val="28"/>
                  <w:szCs w:val="28"/>
                </w:rPr>
                <w:t>R</w:t>
              </w:r>
            </w:ins>
            <w:ins w:id="177" w:author="Menon, Sunita (NIH/NCI) [C]" w:date="2020-03-31T22:19:00Z">
              <w:r w:rsidR="00116338">
                <w:rPr>
                  <w:rFonts w:cstheme="minorHAnsi"/>
                  <w:bCs/>
                  <w:sz w:val="28"/>
                  <w:szCs w:val="28"/>
                </w:rPr>
                <w:t>eplaced</w:t>
              </w:r>
            </w:ins>
            <w:ins w:id="178" w:author="Menon, Sunita (NIH/NCI) [C]" w:date="2020-03-31T21:24:00Z">
              <w:r>
                <w:rPr>
                  <w:rFonts w:cstheme="minorHAnsi"/>
                  <w:bCs/>
                  <w:sz w:val="28"/>
                  <w:szCs w:val="28"/>
                </w:rPr>
                <w:t xml:space="preserve"> </w:t>
              </w:r>
            </w:ins>
            <w:ins w:id="179" w:author="Menon, Sunita (NIH/NCI) [C]" w:date="2020-03-31T22:14:00Z">
              <w:r w:rsidR="002F4897">
                <w:rPr>
                  <w:rFonts w:cstheme="minorHAnsi"/>
                  <w:bCs/>
                  <w:sz w:val="28"/>
                  <w:szCs w:val="28"/>
                </w:rPr>
                <w:t xml:space="preserve">the </w:t>
              </w:r>
            </w:ins>
            <w:proofErr w:type="spellStart"/>
            <w:ins w:id="180" w:author="Menon, Sunita (NIH/NCI) [C]" w:date="2020-03-31T21:24:00Z">
              <w:r w:rsidRPr="00116338">
                <w:rPr>
                  <w:rFonts w:cstheme="minorHAnsi"/>
                  <w:bCs/>
                  <w:i/>
                  <w:iCs/>
                  <w:sz w:val="28"/>
                  <w:szCs w:val="28"/>
                  <w:rPrChange w:id="181" w:author="Menon, Sunita (NIH/NCI) [C]" w:date="2020-03-31T22:19:00Z">
                    <w:rPr>
                      <w:rFonts w:cstheme="minorHAnsi"/>
                      <w:bCs/>
                      <w:sz w:val="28"/>
                      <w:szCs w:val="28"/>
                    </w:rPr>
                  </w:rPrChange>
                </w:rPr>
                <w:t>dm_register_dataobject_sync</w:t>
              </w:r>
              <w:proofErr w:type="spellEnd"/>
              <w:r>
                <w:rPr>
                  <w:rFonts w:cstheme="minorHAnsi"/>
                  <w:bCs/>
                  <w:sz w:val="28"/>
                  <w:szCs w:val="28"/>
                </w:rPr>
                <w:t xml:space="preserve"> </w:t>
              </w:r>
            </w:ins>
            <w:ins w:id="182" w:author="Menon, Sunita (NIH/NCI) [C]" w:date="2020-03-31T22:18:00Z">
              <w:r w:rsidR="00116338">
                <w:rPr>
                  <w:rFonts w:cstheme="minorHAnsi"/>
                  <w:bCs/>
                  <w:sz w:val="28"/>
                  <w:szCs w:val="28"/>
                </w:rPr>
                <w:t xml:space="preserve">CLU </w:t>
              </w:r>
            </w:ins>
            <w:ins w:id="183" w:author="Menon, Sunita (NIH/NCI) [C]" w:date="2020-03-31T22:19:00Z">
              <w:r w:rsidR="00116338">
                <w:rPr>
                  <w:rFonts w:cstheme="minorHAnsi"/>
                  <w:bCs/>
                  <w:sz w:val="28"/>
                  <w:szCs w:val="28"/>
                </w:rPr>
                <w:t xml:space="preserve">command </w:t>
              </w:r>
            </w:ins>
            <w:ins w:id="184" w:author="Menon, Sunita (NIH/NCI) [C]" w:date="2020-03-31T21:24:00Z">
              <w:r>
                <w:rPr>
                  <w:rFonts w:cstheme="minorHAnsi"/>
                  <w:bCs/>
                  <w:sz w:val="28"/>
                  <w:szCs w:val="28"/>
                </w:rPr>
                <w:t xml:space="preserve">with </w:t>
              </w:r>
            </w:ins>
            <w:ins w:id="185" w:author="Menon, Sunita (NIH/NCI) [C]" w:date="2020-03-31T22:19:00Z">
              <w:r w:rsidR="00116338">
                <w:rPr>
                  <w:rFonts w:cstheme="minorHAnsi"/>
                  <w:bCs/>
                  <w:sz w:val="28"/>
                  <w:szCs w:val="28"/>
                </w:rPr>
                <w:t xml:space="preserve">the </w:t>
              </w:r>
            </w:ins>
            <w:proofErr w:type="spellStart"/>
            <w:ins w:id="186" w:author="Menon, Sunita (NIH/NCI) [C]" w:date="2020-03-31T21:24:00Z">
              <w:r w:rsidRPr="00116338">
                <w:rPr>
                  <w:rFonts w:cstheme="minorHAnsi"/>
                  <w:bCs/>
                  <w:i/>
                  <w:iCs/>
                  <w:sz w:val="28"/>
                  <w:szCs w:val="28"/>
                  <w:rPrChange w:id="187" w:author="Menon, Sunita (NIH/NCI) [C]" w:date="2020-03-31T22:19:00Z">
                    <w:rPr>
                      <w:rFonts w:cstheme="minorHAnsi"/>
                      <w:bCs/>
                      <w:sz w:val="28"/>
                      <w:szCs w:val="28"/>
                    </w:rPr>
                  </w:rPrChange>
                </w:rPr>
                <w:t>dm_register_dataobject_presigned</w:t>
              </w:r>
              <w:proofErr w:type="spellEnd"/>
              <w:r>
                <w:rPr>
                  <w:rFonts w:cstheme="minorHAnsi"/>
                  <w:bCs/>
                  <w:sz w:val="28"/>
                  <w:szCs w:val="28"/>
                </w:rPr>
                <w:t xml:space="preserve"> CLU to </w:t>
              </w:r>
            </w:ins>
            <w:ins w:id="188" w:author="Menon, Sunita (NIH/NCI) [C]" w:date="2020-03-31T21:26:00Z">
              <w:r w:rsidR="005966DA">
                <w:rPr>
                  <w:rFonts w:cstheme="minorHAnsi"/>
                  <w:bCs/>
                  <w:sz w:val="28"/>
                  <w:szCs w:val="28"/>
                </w:rPr>
                <w:t>always utilize</w:t>
              </w:r>
            </w:ins>
            <w:ins w:id="189" w:author="Menon, Sunita (NIH/NCI) [C]" w:date="2020-03-31T21:24:00Z">
              <w:r>
                <w:rPr>
                  <w:rFonts w:cstheme="minorHAnsi"/>
                  <w:bCs/>
                  <w:sz w:val="28"/>
                  <w:szCs w:val="28"/>
                </w:rPr>
                <w:t xml:space="preserve"> the more efficient pre-signed URL download mechanism for </w:t>
              </w:r>
            </w:ins>
            <w:ins w:id="190" w:author="Menon, Sunita (NIH/NCI) [C]" w:date="2020-03-31T21:26:00Z">
              <w:r w:rsidR="00C63FF4">
                <w:rPr>
                  <w:rFonts w:cstheme="minorHAnsi"/>
                  <w:bCs/>
                  <w:sz w:val="28"/>
                  <w:szCs w:val="28"/>
                </w:rPr>
                <w:t>file</w:t>
              </w:r>
            </w:ins>
            <w:ins w:id="191" w:author="Menon, Sunita (NIH/NCI) [C]" w:date="2020-03-31T21:24:00Z">
              <w:r>
                <w:rPr>
                  <w:rFonts w:cstheme="minorHAnsi"/>
                  <w:bCs/>
                  <w:sz w:val="28"/>
                  <w:szCs w:val="28"/>
                </w:rPr>
                <w:t xml:space="preserve"> downloads. </w:t>
              </w:r>
            </w:ins>
            <w:ins w:id="192" w:author="Menon, Sunita (NIH/NCI) [C]" w:date="2020-03-31T21:27:00Z">
              <w:r w:rsidR="005966DA">
                <w:rPr>
                  <w:rFonts w:cstheme="minorHAnsi"/>
                  <w:bCs/>
                  <w:sz w:val="28"/>
                  <w:szCs w:val="28"/>
                </w:rPr>
                <w:t>This also ensure</w:t>
              </w:r>
            </w:ins>
            <w:ins w:id="193" w:author="Menon, Sunita (NIH/NCI) [C]" w:date="2020-03-31T22:13:00Z">
              <w:r w:rsidR="002F4897">
                <w:rPr>
                  <w:rFonts w:cstheme="minorHAnsi"/>
                  <w:bCs/>
                  <w:sz w:val="28"/>
                  <w:szCs w:val="28"/>
                </w:rPr>
                <w:t>s</w:t>
              </w:r>
            </w:ins>
            <w:ins w:id="194" w:author="Menon, Sunita (NIH/NCI) [C]" w:date="2020-03-31T21:27:00Z">
              <w:r w:rsidR="005966DA">
                <w:rPr>
                  <w:rFonts w:cstheme="minorHAnsi"/>
                  <w:bCs/>
                  <w:sz w:val="28"/>
                  <w:szCs w:val="28"/>
                </w:rPr>
                <w:t xml:space="preserve"> that </w:t>
              </w:r>
            </w:ins>
            <w:ins w:id="195" w:author="Menon, Sunita (NIH/NCI) [C]" w:date="2020-03-31T22:19:00Z">
              <w:r w:rsidR="00116338">
                <w:rPr>
                  <w:rFonts w:cstheme="minorHAnsi"/>
                  <w:bCs/>
                  <w:sz w:val="28"/>
                  <w:szCs w:val="28"/>
                </w:rPr>
                <w:t xml:space="preserve">the </w:t>
              </w:r>
            </w:ins>
            <w:ins w:id="196" w:author="Menon, Sunita (NIH/NCI) [C]" w:date="2020-03-31T21:27:00Z">
              <w:r w:rsidR="005966DA">
                <w:rPr>
                  <w:rFonts w:cstheme="minorHAnsi"/>
                  <w:bCs/>
                  <w:sz w:val="28"/>
                  <w:szCs w:val="28"/>
                </w:rPr>
                <w:t xml:space="preserve">download </w:t>
              </w:r>
            </w:ins>
            <w:ins w:id="197" w:author="Menon, Sunita (NIH/NCI) [C]" w:date="2020-03-31T22:19:00Z">
              <w:r w:rsidR="00116338">
                <w:rPr>
                  <w:rFonts w:cstheme="minorHAnsi"/>
                  <w:bCs/>
                  <w:sz w:val="28"/>
                  <w:szCs w:val="28"/>
                </w:rPr>
                <w:t>is</w:t>
              </w:r>
            </w:ins>
            <w:ins w:id="198" w:author="Menon, Sunita (NIH/NCI) [C]" w:date="2020-03-31T21:27:00Z">
              <w:r w:rsidR="005966DA">
                <w:rPr>
                  <w:rFonts w:cstheme="minorHAnsi"/>
                  <w:bCs/>
                  <w:sz w:val="28"/>
                  <w:szCs w:val="28"/>
                </w:rPr>
                <w:t xml:space="preserve"> not constrained by the memory available on the API server.</w:t>
              </w:r>
            </w:ins>
          </w:p>
          <w:p w14:paraId="3818DE54" w14:textId="77777777" w:rsidR="00FF171D" w:rsidRDefault="00FF171D" w:rsidP="0049389D">
            <w:pPr>
              <w:rPr>
                <w:ins w:id="199" w:author="Menon, Sunita (NIH/NCI) [C]" w:date="2020-03-31T21:24:00Z"/>
                <w:rFonts w:cstheme="minorHAnsi"/>
                <w:color w:val="000000"/>
                <w:sz w:val="28"/>
                <w:szCs w:val="28"/>
                <w:u w:val="single"/>
              </w:rPr>
            </w:pPr>
          </w:p>
          <w:p w14:paraId="51237C64" w14:textId="7E399B6E" w:rsidR="0049389D" w:rsidRPr="0049389D" w:rsidRDefault="00BE7B53" w:rsidP="0049389D">
            <w:pPr>
              <w:rPr>
                <w:ins w:id="200" w:author="Menon, Sunita (NIH/NCI) [C]" w:date="2020-03-31T21:04:00Z"/>
                <w:sz w:val="28"/>
                <w:szCs w:val="28"/>
                <w:rPrChange w:id="201" w:author="Menon, Sunita (NIH/NCI) [C]" w:date="2020-03-31T21:05:00Z">
                  <w:rPr>
                    <w:ins w:id="202" w:author="Menon, Sunita (NIH/NCI) [C]" w:date="2020-03-31T21:04:00Z"/>
                  </w:rPr>
                </w:rPrChange>
              </w:rPr>
            </w:pPr>
            <w:ins w:id="203" w:author="Menon, Sunita (NIH/NCI) [C]" w:date="2020-03-31T21:03:00Z">
              <w:r>
                <w:rPr>
                  <w:rFonts w:cstheme="minorHAnsi"/>
                  <w:color w:val="000000"/>
                  <w:sz w:val="28"/>
                  <w:szCs w:val="28"/>
                  <w:u w:val="single"/>
                </w:rPr>
                <w:lastRenderedPageBreak/>
                <w:t>HPCDATAMGM-127</w:t>
              </w:r>
            </w:ins>
            <w:ins w:id="204" w:author="Menon, Sunita (NIH/NCI) [C]" w:date="2020-03-31T21:12:00Z">
              <w:r w:rsidR="004C5434">
                <w:rPr>
                  <w:rFonts w:cstheme="minorHAnsi"/>
                  <w:color w:val="000000"/>
                  <w:sz w:val="28"/>
                  <w:szCs w:val="28"/>
                  <w:u w:val="single"/>
                </w:rPr>
                <w:t>3</w:t>
              </w:r>
            </w:ins>
            <w:ins w:id="205" w:author="Menon, Sunita (NIH/NCI) [C]" w:date="2020-03-31T21:04:00Z">
              <w:r w:rsidRPr="0049389D">
                <w:rPr>
                  <w:rFonts w:cstheme="minorHAnsi"/>
                  <w:color w:val="000000"/>
                  <w:sz w:val="28"/>
                  <w:szCs w:val="28"/>
                  <w:rPrChange w:id="206" w:author="Menon, Sunita (NIH/NCI) [C]" w:date="2020-03-31T21:05:00Z">
                    <w:rPr>
                      <w:rFonts w:cstheme="minorHAnsi"/>
                      <w:color w:val="000000"/>
                      <w:sz w:val="28"/>
                      <w:szCs w:val="28"/>
                      <w:u w:val="single"/>
                    </w:rPr>
                  </w:rPrChange>
                </w:rPr>
                <w:t>:</w:t>
              </w:r>
              <w:r w:rsidR="0049389D" w:rsidRPr="0049389D">
                <w:rPr>
                  <w:rFonts w:cstheme="minorHAnsi"/>
                  <w:color w:val="000000"/>
                  <w:sz w:val="28"/>
                  <w:szCs w:val="28"/>
                  <w:rPrChange w:id="207" w:author="Menon, Sunita (NIH/NCI) [C]" w:date="2020-03-31T21:05:00Z">
                    <w:rPr>
                      <w:rFonts w:cstheme="minorHAnsi"/>
                      <w:color w:val="000000"/>
                      <w:sz w:val="28"/>
                      <w:szCs w:val="28"/>
                      <w:u w:val="single"/>
                    </w:rPr>
                  </w:rPrChange>
                </w:rPr>
                <w:t xml:space="preserve"> </w:t>
              </w:r>
            </w:ins>
            <w:ins w:id="208" w:author="Menon, Sunita (NIH/NCI) [C]" w:date="2020-03-31T21:05:00Z">
              <w:r w:rsidR="0049389D">
                <w:rPr>
                  <w:rFonts w:cstheme="minorHAnsi"/>
                  <w:color w:val="000000"/>
                  <w:sz w:val="28"/>
                  <w:szCs w:val="28"/>
                </w:rPr>
                <w:t xml:space="preserve">Implemented a workaround for an issue with </w:t>
              </w:r>
              <w:proofErr w:type="spellStart"/>
              <w:r w:rsidR="0049389D">
                <w:rPr>
                  <w:rFonts w:cstheme="minorHAnsi"/>
                  <w:color w:val="000000"/>
                  <w:sz w:val="28"/>
                  <w:szCs w:val="28"/>
                </w:rPr>
                <w:t>Cloudian</w:t>
              </w:r>
              <w:proofErr w:type="spellEnd"/>
              <w:r w:rsidR="0049389D">
                <w:rPr>
                  <w:rFonts w:cstheme="minorHAnsi"/>
                  <w:color w:val="000000"/>
                  <w:sz w:val="28"/>
                  <w:szCs w:val="28"/>
                </w:rPr>
                <w:t xml:space="preserve"> that was causing d</w:t>
              </w:r>
            </w:ins>
            <w:ins w:id="209" w:author="Menon, Sunita (NIH/NCI) [C]" w:date="2020-03-31T21:04:00Z">
              <w:r w:rsidR="0049389D" w:rsidRPr="0049389D">
                <w:rPr>
                  <w:sz w:val="28"/>
                  <w:szCs w:val="28"/>
                  <w:rPrChange w:id="210" w:author="Menon, Sunita (NIH/NCI) [C]" w:date="2020-03-31T21:05:00Z">
                    <w:rPr/>
                  </w:rPrChange>
                </w:rPr>
                <w:t xml:space="preserve">elay with </w:t>
              </w:r>
            </w:ins>
            <w:ins w:id="211" w:author="Menon, Sunita (NIH/NCI) [C]" w:date="2020-03-31T22:13:00Z">
              <w:r w:rsidR="002F4897">
                <w:rPr>
                  <w:sz w:val="28"/>
                  <w:szCs w:val="28"/>
                </w:rPr>
                <w:t>changing the status of uploaded files from URL_GENERATED to ARCHIVED</w:t>
              </w:r>
            </w:ins>
            <w:ins w:id="212" w:author="Menon, Sunita (NIH/NCI) [C]" w:date="2020-03-31T21:06:00Z">
              <w:r w:rsidR="0049389D">
                <w:rPr>
                  <w:sz w:val="28"/>
                  <w:szCs w:val="28"/>
                </w:rPr>
                <w:t>.</w:t>
              </w:r>
            </w:ins>
            <w:ins w:id="213" w:author="Menon, Sunita (NIH/NCI) [C]" w:date="2020-03-31T21:04:00Z">
              <w:r w:rsidR="0049389D" w:rsidRPr="0049389D">
                <w:rPr>
                  <w:sz w:val="28"/>
                  <w:szCs w:val="28"/>
                  <w:rPrChange w:id="214" w:author="Menon, Sunita (NIH/NCI) [C]" w:date="2020-03-31T21:05:00Z">
                    <w:rPr/>
                  </w:rPrChange>
                </w:rPr>
                <w:t xml:space="preserve"> </w:t>
              </w:r>
            </w:ins>
          </w:p>
          <w:p w14:paraId="331648B9" w14:textId="77777777" w:rsidR="00BE7B53" w:rsidRDefault="00BE7B53" w:rsidP="00284EEE">
            <w:pPr>
              <w:rPr>
                <w:ins w:id="215" w:author="Menon, Sunita (NIH/NCI) [C]" w:date="2020-03-31T21:03:00Z"/>
                <w:rFonts w:cstheme="minorHAnsi"/>
                <w:color w:val="000000"/>
                <w:sz w:val="28"/>
                <w:szCs w:val="28"/>
                <w:u w:val="single"/>
              </w:rPr>
            </w:pPr>
          </w:p>
          <w:p w14:paraId="7D9A61B8" w14:textId="16EF4D95" w:rsidR="00300A95" w:rsidRDefault="002A0C16" w:rsidP="00284EEE">
            <w:pPr>
              <w:rPr>
                <w:ins w:id="216" w:author="Menon, Sunita (NIH/NCI) [C]" w:date="2020-03-31T17:54:00Z"/>
                <w:rFonts w:cstheme="minorHAnsi"/>
                <w:color w:val="000000"/>
                <w:sz w:val="28"/>
                <w:szCs w:val="28"/>
              </w:rPr>
            </w:pPr>
            <w:r w:rsidRPr="00C57817">
              <w:rPr>
                <w:rFonts w:cstheme="minorHAnsi"/>
                <w:color w:val="000000"/>
                <w:sz w:val="28"/>
                <w:szCs w:val="28"/>
                <w:u w:val="single"/>
              </w:rPr>
              <w:t>HPCDAMAMGM-12</w:t>
            </w:r>
            <w:ins w:id="217" w:author="Menon, Sunita (NIH/NCI) [C]" w:date="2020-03-31T16:41:00Z">
              <w:r w:rsidR="00300A95">
                <w:rPr>
                  <w:rFonts w:cstheme="minorHAnsi"/>
                  <w:color w:val="000000"/>
                  <w:sz w:val="28"/>
                  <w:szCs w:val="28"/>
                  <w:u w:val="single"/>
                </w:rPr>
                <w:t>43</w:t>
              </w:r>
            </w:ins>
            <w:del w:id="218" w:author="Menon, Sunita (NIH/NCI) [C]" w:date="2020-03-31T16:41:00Z">
              <w:r w:rsidR="00455360" w:rsidRPr="00C57817" w:rsidDel="00300A95">
                <w:rPr>
                  <w:rFonts w:cstheme="minorHAnsi"/>
                  <w:color w:val="000000"/>
                  <w:sz w:val="28"/>
                  <w:szCs w:val="28"/>
                  <w:u w:val="single"/>
                </w:rPr>
                <w:delText>04</w:delText>
              </w:r>
            </w:del>
            <w:r>
              <w:rPr>
                <w:rFonts w:cstheme="minorHAnsi"/>
                <w:color w:val="000000"/>
                <w:sz w:val="28"/>
                <w:szCs w:val="28"/>
              </w:rPr>
              <w:t xml:space="preserve">: </w:t>
            </w:r>
            <w:ins w:id="219" w:author="Menon, Sunita (NIH/NCI) [C]" w:date="2020-03-31T22:20:00Z">
              <w:r w:rsidR="00116338">
                <w:rPr>
                  <w:rFonts w:cstheme="minorHAnsi"/>
                  <w:color w:val="000000"/>
                  <w:sz w:val="28"/>
                  <w:szCs w:val="28"/>
                </w:rPr>
                <w:t>Fixed issue with g</w:t>
              </w:r>
            </w:ins>
            <w:ins w:id="220" w:author="Menon, Sunita (NIH/NCI) [C]" w:date="2020-03-31T16:41:00Z">
              <w:r w:rsidR="00300A95">
                <w:rPr>
                  <w:rFonts w:cstheme="minorHAnsi"/>
                  <w:color w:val="000000"/>
                  <w:sz w:val="28"/>
                  <w:szCs w:val="28"/>
                </w:rPr>
                <w:t>roup admin</w:t>
              </w:r>
            </w:ins>
            <w:ins w:id="221" w:author="Menon, Sunita (NIH/NCI) [C]" w:date="2020-03-31T22:20:00Z">
              <w:r w:rsidR="00116338">
                <w:rPr>
                  <w:rFonts w:cstheme="minorHAnsi"/>
                  <w:color w:val="000000"/>
                  <w:sz w:val="28"/>
                  <w:szCs w:val="28"/>
                </w:rPr>
                <w:t>istrators</w:t>
              </w:r>
            </w:ins>
            <w:ins w:id="222" w:author="Menon, Sunita (NIH/NCI) [C]" w:date="2020-03-31T16:41:00Z">
              <w:r w:rsidR="00300A95">
                <w:rPr>
                  <w:rFonts w:cstheme="minorHAnsi"/>
                  <w:color w:val="000000"/>
                  <w:sz w:val="28"/>
                  <w:szCs w:val="28"/>
                </w:rPr>
                <w:t xml:space="preserve"> receiv</w:t>
              </w:r>
            </w:ins>
            <w:ins w:id="223" w:author="Menon, Sunita (NIH/NCI) [C]" w:date="2020-03-31T22:20:00Z">
              <w:r w:rsidR="00116338">
                <w:rPr>
                  <w:rFonts w:cstheme="minorHAnsi"/>
                  <w:color w:val="000000"/>
                  <w:sz w:val="28"/>
                  <w:szCs w:val="28"/>
                </w:rPr>
                <w:t>ing</w:t>
              </w:r>
            </w:ins>
            <w:ins w:id="224" w:author="Menon, Sunita (NIH/NCI) [C]" w:date="2020-03-31T16:41:00Z">
              <w:r w:rsidR="00300A95">
                <w:rPr>
                  <w:rFonts w:cstheme="minorHAnsi"/>
                  <w:color w:val="000000"/>
                  <w:sz w:val="28"/>
                  <w:szCs w:val="28"/>
                </w:rPr>
                <w:t xml:space="preserve"> error when trying to create </w:t>
              </w:r>
            </w:ins>
            <w:ins w:id="225" w:author="Menon, Sunita (NIH/NCI) [C]" w:date="2020-03-31T22:20:00Z">
              <w:r w:rsidR="00116338">
                <w:rPr>
                  <w:rFonts w:cstheme="minorHAnsi"/>
                  <w:color w:val="000000"/>
                  <w:sz w:val="28"/>
                  <w:szCs w:val="28"/>
                </w:rPr>
                <w:t xml:space="preserve">a </w:t>
              </w:r>
            </w:ins>
            <w:ins w:id="226" w:author="Menon, Sunita (NIH/NCI) [C]" w:date="2020-03-31T16:41:00Z">
              <w:r w:rsidR="00300A95">
                <w:rPr>
                  <w:rFonts w:cstheme="minorHAnsi"/>
                  <w:color w:val="000000"/>
                  <w:sz w:val="28"/>
                  <w:szCs w:val="28"/>
                </w:rPr>
                <w:t xml:space="preserve">new user, </w:t>
              </w:r>
            </w:ins>
            <w:ins w:id="227" w:author="Menon, Sunita (NIH/NCI) [C]" w:date="2020-03-31T22:20:00Z">
              <w:r w:rsidR="00116338">
                <w:rPr>
                  <w:rFonts w:cstheme="minorHAnsi"/>
                  <w:color w:val="000000"/>
                  <w:sz w:val="28"/>
                  <w:szCs w:val="28"/>
                </w:rPr>
                <w:t xml:space="preserve">even </w:t>
              </w:r>
            </w:ins>
            <w:ins w:id="228" w:author="Menon, Sunita (NIH/NCI) [C]" w:date="2020-03-31T16:41:00Z">
              <w:r w:rsidR="00300A95">
                <w:rPr>
                  <w:rFonts w:cstheme="minorHAnsi"/>
                  <w:color w:val="000000"/>
                  <w:sz w:val="28"/>
                  <w:szCs w:val="28"/>
                </w:rPr>
                <w:t>th</w:t>
              </w:r>
            </w:ins>
            <w:ins w:id="229" w:author="Menon, Sunita (NIH/NCI) [C]" w:date="2020-03-31T22:21:00Z">
              <w:r w:rsidR="00116338">
                <w:rPr>
                  <w:rFonts w:cstheme="minorHAnsi"/>
                  <w:color w:val="000000"/>
                  <w:sz w:val="28"/>
                  <w:szCs w:val="28"/>
                </w:rPr>
                <w:t>ough</w:t>
              </w:r>
            </w:ins>
            <w:ins w:id="230" w:author="Menon, Sunita (NIH/NCI) [C]" w:date="2020-03-31T16:41:00Z">
              <w:r w:rsidR="00300A95">
                <w:rPr>
                  <w:rFonts w:cstheme="minorHAnsi"/>
                  <w:color w:val="000000"/>
                  <w:sz w:val="28"/>
                  <w:szCs w:val="28"/>
                </w:rPr>
                <w:t xml:space="preserve"> the user g</w:t>
              </w:r>
            </w:ins>
            <w:ins w:id="231" w:author="Menon, Sunita (NIH/NCI) [C]" w:date="2020-03-31T22:21:00Z">
              <w:r w:rsidR="00116338">
                <w:rPr>
                  <w:rFonts w:cstheme="minorHAnsi"/>
                  <w:color w:val="000000"/>
                  <w:sz w:val="28"/>
                  <w:szCs w:val="28"/>
                </w:rPr>
                <w:t>ets created correctly</w:t>
              </w:r>
            </w:ins>
            <w:ins w:id="232" w:author="Menon, Sunita (NIH/NCI) [C]" w:date="2020-03-31T16:41:00Z">
              <w:r w:rsidR="00300A95">
                <w:rPr>
                  <w:rFonts w:cstheme="minorHAnsi"/>
                  <w:color w:val="000000"/>
                  <w:sz w:val="28"/>
                  <w:szCs w:val="28"/>
                </w:rPr>
                <w:t>.</w:t>
              </w:r>
            </w:ins>
          </w:p>
          <w:p w14:paraId="4FE599DF" w14:textId="364CE2EB" w:rsidR="00B9005B" w:rsidRDefault="00B9005B" w:rsidP="00284EEE">
            <w:pPr>
              <w:rPr>
                <w:ins w:id="233" w:author="Menon, Sunita (NIH/NCI) [C]" w:date="2020-03-31T17:54:00Z"/>
                <w:rFonts w:cstheme="minorHAnsi"/>
                <w:color w:val="000000"/>
                <w:sz w:val="28"/>
                <w:szCs w:val="28"/>
              </w:rPr>
            </w:pPr>
          </w:p>
          <w:p w14:paraId="00EB7E57" w14:textId="61D080EF" w:rsidR="00B9005B" w:rsidRDefault="00B9005B" w:rsidP="00284EEE">
            <w:pPr>
              <w:rPr>
                <w:ins w:id="234" w:author="Menon, Sunita (NIH/NCI) [C]" w:date="2020-03-31T17:55:00Z"/>
                <w:rFonts w:cstheme="minorHAnsi"/>
                <w:color w:val="000000"/>
                <w:sz w:val="28"/>
                <w:szCs w:val="28"/>
              </w:rPr>
            </w:pPr>
            <w:ins w:id="235" w:author="Menon, Sunita (NIH/NCI) [C]" w:date="2020-03-31T17:54:00Z">
              <w:r w:rsidRPr="00C93655">
                <w:rPr>
                  <w:rFonts w:cstheme="minorHAnsi"/>
                  <w:color w:val="000000"/>
                  <w:sz w:val="28"/>
                  <w:szCs w:val="28"/>
                  <w:u w:val="single"/>
                  <w:rPrChange w:id="236" w:author="Menon, Sunita (NIH/NCI) [C]" w:date="2020-03-31T21:24:00Z">
                    <w:rPr>
                      <w:rFonts w:cstheme="minorHAnsi"/>
                      <w:color w:val="000000"/>
                      <w:sz w:val="28"/>
                      <w:szCs w:val="28"/>
                    </w:rPr>
                  </w:rPrChange>
                </w:rPr>
                <w:t>HPCDATAMGM-1172</w:t>
              </w:r>
              <w:r>
                <w:rPr>
                  <w:rFonts w:cstheme="minorHAnsi"/>
                  <w:color w:val="000000"/>
                  <w:sz w:val="28"/>
                  <w:szCs w:val="28"/>
                </w:rPr>
                <w:t xml:space="preserve">: </w:t>
              </w:r>
            </w:ins>
            <w:ins w:id="237" w:author="Menon, Sunita (NIH/NCI) [C]" w:date="2020-03-31T22:21:00Z">
              <w:r w:rsidR="00116338">
                <w:rPr>
                  <w:rFonts w:cstheme="minorHAnsi"/>
                  <w:color w:val="000000"/>
                  <w:sz w:val="28"/>
                  <w:szCs w:val="28"/>
                </w:rPr>
                <w:t xml:space="preserve">Fixed issue with </w:t>
              </w:r>
            </w:ins>
            <w:ins w:id="238" w:author="Menon, Sunita (NIH/NCI) [C]" w:date="2020-03-31T22:24:00Z">
              <w:r w:rsidR="00116338">
                <w:rPr>
                  <w:rFonts w:cstheme="minorHAnsi"/>
                  <w:color w:val="000000"/>
                  <w:sz w:val="28"/>
                  <w:szCs w:val="28"/>
                </w:rPr>
                <w:t xml:space="preserve">the Default Base Path dropdown displaying an empty list </w:t>
              </w:r>
            </w:ins>
            <w:ins w:id="239" w:author="Menon, Sunita (NIH/NCI) [C]" w:date="2020-03-31T17:55:00Z">
              <w:r>
                <w:rPr>
                  <w:rFonts w:cstheme="minorHAnsi"/>
                  <w:color w:val="000000"/>
                  <w:sz w:val="28"/>
                  <w:szCs w:val="28"/>
                </w:rPr>
                <w:t xml:space="preserve">on the Create/Edit </w:t>
              </w:r>
            </w:ins>
            <w:ins w:id="240" w:author="Menon, Sunita (NIH/NCI) [C]" w:date="2020-03-31T22:24:00Z">
              <w:r w:rsidR="00116338">
                <w:rPr>
                  <w:rFonts w:cstheme="minorHAnsi"/>
                  <w:color w:val="000000"/>
                  <w:sz w:val="28"/>
                  <w:szCs w:val="28"/>
                </w:rPr>
                <w:t>U</w:t>
              </w:r>
            </w:ins>
            <w:ins w:id="241" w:author="Menon, Sunita (NIH/NCI) [C]" w:date="2020-03-31T17:55:00Z">
              <w:r>
                <w:rPr>
                  <w:rFonts w:cstheme="minorHAnsi"/>
                  <w:color w:val="000000"/>
                  <w:sz w:val="28"/>
                  <w:szCs w:val="28"/>
                </w:rPr>
                <w:t>ser page of the DME</w:t>
              </w:r>
            </w:ins>
            <w:ins w:id="242" w:author="Menon, Sunita (NIH/NCI) [C]" w:date="2020-03-31T22:24:00Z">
              <w:r w:rsidR="00116338">
                <w:rPr>
                  <w:rFonts w:cstheme="minorHAnsi"/>
                  <w:color w:val="000000"/>
                  <w:sz w:val="28"/>
                  <w:szCs w:val="28"/>
                </w:rPr>
                <w:t xml:space="preserve"> W</w:t>
              </w:r>
            </w:ins>
            <w:ins w:id="243" w:author="Menon, Sunita (NIH/NCI) [C]" w:date="2020-03-31T17:55:00Z">
              <w:r>
                <w:rPr>
                  <w:rFonts w:cstheme="minorHAnsi"/>
                  <w:color w:val="000000"/>
                  <w:sz w:val="28"/>
                  <w:szCs w:val="28"/>
                </w:rPr>
                <w:t xml:space="preserve">eb </w:t>
              </w:r>
            </w:ins>
            <w:ins w:id="244" w:author="Menon, Sunita (NIH/NCI) [C]" w:date="2020-03-31T22:25:00Z">
              <w:r w:rsidR="00116338">
                <w:rPr>
                  <w:rFonts w:cstheme="minorHAnsi"/>
                  <w:color w:val="000000"/>
                  <w:sz w:val="28"/>
                  <w:szCs w:val="28"/>
                </w:rPr>
                <w:t>A</w:t>
              </w:r>
            </w:ins>
            <w:ins w:id="245" w:author="Menon, Sunita (NIH/NCI) [C]" w:date="2020-03-31T17:55:00Z">
              <w:r>
                <w:rPr>
                  <w:rFonts w:cstheme="minorHAnsi"/>
                  <w:color w:val="000000"/>
                  <w:sz w:val="28"/>
                  <w:szCs w:val="28"/>
                </w:rPr>
                <w:t>pplication</w:t>
              </w:r>
            </w:ins>
            <w:ins w:id="246" w:author="Menon, Sunita (NIH/NCI) [C]" w:date="2020-03-31T22:25:00Z">
              <w:r w:rsidR="00116338">
                <w:rPr>
                  <w:rFonts w:cstheme="minorHAnsi"/>
                  <w:color w:val="000000"/>
                  <w:sz w:val="28"/>
                  <w:szCs w:val="28"/>
                </w:rPr>
                <w:t xml:space="preserve"> for group administrators</w:t>
              </w:r>
            </w:ins>
            <w:ins w:id="247" w:author="Menon, Sunita (NIH/NCI) [C]" w:date="2020-03-31T17:55:00Z">
              <w:r>
                <w:rPr>
                  <w:rFonts w:cstheme="minorHAnsi"/>
                  <w:color w:val="000000"/>
                  <w:sz w:val="28"/>
                  <w:szCs w:val="28"/>
                </w:rPr>
                <w:t>.</w:t>
              </w:r>
            </w:ins>
          </w:p>
          <w:p w14:paraId="7434FC54" w14:textId="77777777" w:rsidR="00300A95" w:rsidRDefault="00300A95" w:rsidP="00284EEE">
            <w:pPr>
              <w:rPr>
                <w:ins w:id="248" w:author="Menon, Sunita (NIH/NCI) [C]" w:date="2020-03-31T16:41:00Z"/>
                <w:rFonts w:cstheme="minorHAnsi"/>
                <w:color w:val="000000"/>
                <w:sz w:val="28"/>
                <w:szCs w:val="28"/>
              </w:rPr>
            </w:pPr>
          </w:p>
          <w:p w14:paraId="3E9543B8" w14:textId="04A0A80F" w:rsidR="00284EEE" w:rsidDel="00CB21BD" w:rsidRDefault="00300A95" w:rsidP="00284EEE">
            <w:pPr>
              <w:rPr>
                <w:del w:id="249" w:author="Menon, Sunita (NIH/NCI) [C]" w:date="2020-03-31T16:42:00Z"/>
                <w:rFonts w:cstheme="minorHAnsi"/>
                <w:color w:val="000000"/>
                <w:sz w:val="28"/>
                <w:szCs w:val="28"/>
              </w:rPr>
            </w:pPr>
            <w:ins w:id="250" w:author="Menon, Sunita (NIH/NCI) [C]" w:date="2020-03-31T16:42:00Z">
              <w:r w:rsidRPr="00300A95">
                <w:rPr>
                  <w:rFonts w:cstheme="minorHAnsi"/>
                  <w:color w:val="000000"/>
                  <w:sz w:val="28"/>
                  <w:szCs w:val="28"/>
                  <w:u w:val="single"/>
                  <w:rPrChange w:id="251" w:author="Menon, Sunita (NIH/NCI) [C]" w:date="2020-03-31T16:45:00Z">
                    <w:rPr>
                      <w:rFonts w:cstheme="minorHAnsi"/>
                      <w:color w:val="000000"/>
                      <w:sz w:val="28"/>
                      <w:szCs w:val="28"/>
                    </w:rPr>
                  </w:rPrChange>
                </w:rPr>
                <w:t>HPCDATAMGM-1</w:t>
              </w:r>
            </w:ins>
            <w:ins w:id="252" w:author="Menon, Sunita (NIH/NCI) [C]" w:date="2020-03-31T16:43:00Z">
              <w:r w:rsidRPr="00300A95">
                <w:rPr>
                  <w:rFonts w:cstheme="minorHAnsi"/>
                  <w:color w:val="000000"/>
                  <w:sz w:val="28"/>
                  <w:szCs w:val="28"/>
                  <w:u w:val="single"/>
                  <w:rPrChange w:id="253" w:author="Menon, Sunita (NIH/NCI) [C]" w:date="2020-03-31T16:45:00Z">
                    <w:rPr>
                      <w:rFonts w:cstheme="minorHAnsi"/>
                      <w:color w:val="000000"/>
                      <w:sz w:val="28"/>
                      <w:szCs w:val="28"/>
                    </w:rPr>
                  </w:rPrChange>
                </w:rPr>
                <w:t>263</w:t>
              </w:r>
              <w:r>
                <w:rPr>
                  <w:rFonts w:cstheme="minorHAnsi"/>
                  <w:color w:val="000000"/>
                  <w:sz w:val="28"/>
                  <w:szCs w:val="28"/>
                </w:rPr>
                <w:t xml:space="preserve">: </w:t>
              </w:r>
            </w:ins>
            <w:ins w:id="254" w:author="Menon, Sunita (NIH/NCI) [C]" w:date="2020-03-31T22:25:00Z">
              <w:r w:rsidR="00116338">
                <w:rPr>
                  <w:rFonts w:cstheme="minorHAnsi"/>
                  <w:color w:val="000000"/>
                  <w:sz w:val="28"/>
                  <w:szCs w:val="28"/>
                </w:rPr>
                <w:t>Fixed issue with t</w:t>
              </w:r>
            </w:ins>
            <w:ins w:id="255" w:author="Menon, Sunita (NIH/NCI) [C]" w:date="2020-03-31T20:24:00Z">
              <w:r w:rsidR="005D08A4">
                <w:rPr>
                  <w:rFonts w:cstheme="minorHAnsi"/>
                  <w:color w:val="000000"/>
                  <w:sz w:val="28"/>
                  <w:szCs w:val="28"/>
                </w:rPr>
                <w:t>he ‘</w:t>
              </w:r>
            </w:ins>
            <w:ins w:id="256" w:author="Menon, Sunita (NIH/NCI) [C]" w:date="2020-03-31T16:43:00Z">
              <w:r>
                <w:rPr>
                  <w:rFonts w:cstheme="minorHAnsi"/>
                  <w:color w:val="000000"/>
                  <w:sz w:val="28"/>
                  <w:szCs w:val="28"/>
                </w:rPr>
                <w:t>Required</w:t>
              </w:r>
            </w:ins>
            <w:ins w:id="257" w:author="Menon, Sunita (NIH/NCI) [C]" w:date="2020-03-31T20:24:00Z">
              <w:r w:rsidR="005D08A4">
                <w:rPr>
                  <w:rFonts w:cstheme="minorHAnsi"/>
                  <w:color w:val="000000"/>
                  <w:sz w:val="28"/>
                  <w:szCs w:val="28"/>
                </w:rPr>
                <w:t>’</w:t>
              </w:r>
            </w:ins>
            <w:ins w:id="258" w:author="Menon, Sunita (NIH/NCI) [C]" w:date="2020-03-31T16:43:00Z">
              <w:r>
                <w:rPr>
                  <w:rFonts w:cstheme="minorHAnsi"/>
                  <w:color w:val="000000"/>
                  <w:sz w:val="28"/>
                  <w:szCs w:val="28"/>
                </w:rPr>
                <w:t xml:space="preserve"> placeholder</w:t>
              </w:r>
            </w:ins>
            <w:ins w:id="259" w:author="Menon, Sunita (NIH/NCI) [C]" w:date="2020-03-31T16:45:00Z">
              <w:r>
                <w:rPr>
                  <w:rFonts w:cstheme="minorHAnsi"/>
                  <w:color w:val="000000"/>
                  <w:sz w:val="28"/>
                  <w:szCs w:val="28"/>
                </w:rPr>
                <w:t xml:space="preserve"> </w:t>
              </w:r>
            </w:ins>
            <w:ins w:id="260" w:author="Menon, Sunita (NIH/NCI) [C]" w:date="2020-03-31T22:25:00Z">
              <w:r w:rsidR="00116338">
                <w:rPr>
                  <w:rFonts w:cstheme="minorHAnsi"/>
                  <w:color w:val="000000"/>
                  <w:sz w:val="28"/>
                  <w:szCs w:val="28"/>
                </w:rPr>
                <w:t xml:space="preserve">not being displayed </w:t>
              </w:r>
            </w:ins>
            <w:ins w:id="261" w:author="Menon, Sunita (NIH/NCI) [C]" w:date="2020-03-31T22:26:00Z">
              <w:r w:rsidR="00116338">
                <w:rPr>
                  <w:rFonts w:cstheme="minorHAnsi"/>
                  <w:color w:val="000000"/>
                  <w:sz w:val="28"/>
                  <w:szCs w:val="28"/>
                </w:rPr>
                <w:t>i</w:t>
              </w:r>
            </w:ins>
            <w:ins w:id="262" w:author="Menon, Sunita (NIH/NCI) [C]" w:date="2020-03-31T22:25:00Z">
              <w:r w:rsidR="00116338">
                <w:rPr>
                  <w:rFonts w:cstheme="minorHAnsi"/>
                  <w:color w:val="000000"/>
                  <w:sz w:val="28"/>
                  <w:szCs w:val="28"/>
                </w:rPr>
                <w:t>n the input</w:t>
              </w:r>
            </w:ins>
            <w:ins w:id="263" w:author="Menon, Sunita (NIH/NCI) [C]" w:date="2020-03-31T20:24:00Z">
              <w:r w:rsidR="005D08A4">
                <w:rPr>
                  <w:rFonts w:cstheme="minorHAnsi"/>
                  <w:color w:val="000000"/>
                  <w:sz w:val="28"/>
                  <w:szCs w:val="28"/>
                </w:rPr>
                <w:t xml:space="preserve"> </w:t>
              </w:r>
            </w:ins>
            <w:ins w:id="264" w:author="Menon, Sunita (NIH/NCI) [C]" w:date="2020-03-31T20:25:00Z">
              <w:r w:rsidR="005D08A4">
                <w:rPr>
                  <w:rFonts w:cstheme="minorHAnsi"/>
                  <w:color w:val="000000"/>
                  <w:sz w:val="28"/>
                  <w:szCs w:val="28"/>
                </w:rPr>
                <w:t>fields</w:t>
              </w:r>
            </w:ins>
            <w:ins w:id="265" w:author="Menon, Sunita (NIH/NCI) [C]" w:date="2020-03-31T16:45:00Z">
              <w:r>
                <w:rPr>
                  <w:rFonts w:cstheme="minorHAnsi"/>
                  <w:color w:val="000000"/>
                  <w:sz w:val="28"/>
                  <w:szCs w:val="28"/>
                </w:rPr>
                <w:t xml:space="preserve"> for mandatory metadata</w:t>
              </w:r>
            </w:ins>
            <w:ins w:id="266" w:author="Menon, Sunita (NIH/NCI) [C]" w:date="2020-03-31T16:43:00Z">
              <w:r>
                <w:rPr>
                  <w:rFonts w:cstheme="minorHAnsi"/>
                  <w:color w:val="000000"/>
                  <w:sz w:val="28"/>
                  <w:szCs w:val="28"/>
                </w:rPr>
                <w:t xml:space="preserve"> </w:t>
              </w:r>
            </w:ins>
            <w:ins w:id="267" w:author="Menon, Sunita (NIH/NCI) [C]" w:date="2020-03-31T20:28:00Z">
              <w:r w:rsidR="00BC6FDF">
                <w:rPr>
                  <w:rFonts w:cstheme="minorHAnsi"/>
                  <w:color w:val="000000"/>
                  <w:sz w:val="28"/>
                  <w:szCs w:val="28"/>
                </w:rPr>
                <w:t>in</w:t>
              </w:r>
            </w:ins>
            <w:ins w:id="268" w:author="Menon, Sunita (NIH/NCI) [C]" w:date="2020-03-31T16:43:00Z">
              <w:r>
                <w:rPr>
                  <w:rFonts w:cstheme="minorHAnsi"/>
                  <w:color w:val="000000"/>
                  <w:sz w:val="28"/>
                  <w:szCs w:val="28"/>
                </w:rPr>
                <w:t xml:space="preserve"> </w:t>
              </w:r>
            </w:ins>
            <w:ins w:id="269" w:author="Menon, Sunita (NIH/NCI) [C]" w:date="2020-03-31T20:25:00Z">
              <w:r w:rsidR="005D08A4">
                <w:rPr>
                  <w:rFonts w:cstheme="minorHAnsi"/>
                  <w:color w:val="000000"/>
                  <w:sz w:val="28"/>
                  <w:szCs w:val="28"/>
                </w:rPr>
                <w:t xml:space="preserve">the </w:t>
              </w:r>
            </w:ins>
            <w:ins w:id="270" w:author="Menon, Sunita (NIH/NCI) [C]" w:date="2020-03-31T16:45:00Z">
              <w:r>
                <w:rPr>
                  <w:rFonts w:cstheme="minorHAnsi"/>
                  <w:color w:val="000000"/>
                  <w:sz w:val="28"/>
                  <w:szCs w:val="28"/>
                </w:rPr>
                <w:t>bulk registration screen</w:t>
              </w:r>
            </w:ins>
            <w:ins w:id="271" w:author="Menon, Sunita (NIH/NCI) [C]" w:date="2020-03-31T20:25:00Z">
              <w:r w:rsidR="005D08A4">
                <w:rPr>
                  <w:rFonts w:cstheme="minorHAnsi"/>
                  <w:color w:val="000000"/>
                  <w:sz w:val="28"/>
                  <w:szCs w:val="28"/>
                </w:rPr>
                <w:t xml:space="preserve"> </w:t>
              </w:r>
            </w:ins>
            <w:ins w:id="272" w:author="Menon, Sunita (NIH/NCI) [C]" w:date="2020-03-31T22:26:00Z">
              <w:r w:rsidR="00116338">
                <w:rPr>
                  <w:rFonts w:cstheme="minorHAnsi"/>
                  <w:color w:val="000000"/>
                  <w:sz w:val="28"/>
                  <w:szCs w:val="28"/>
                </w:rPr>
                <w:t>of</w:t>
              </w:r>
            </w:ins>
            <w:ins w:id="273" w:author="Menon, Sunita (NIH/NCI) [C]" w:date="2020-03-31T20:25:00Z">
              <w:r w:rsidR="005D08A4">
                <w:rPr>
                  <w:rFonts w:cstheme="minorHAnsi"/>
                  <w:color w:val="000000"/>
                  <w:sz w:val="28"/>
                  <w:szCs w:val="28"/>
                </w:rPr>
                <w:t xml:space="preserve"> the DME Web Application</w:t>
              </w:r>
            </w:ins>
            <w:ins w:id="274" w:author="Menon, Sunita (NIH/NCI) [C]" w:date="2020-03-31T16:45:00Z">
              <w:r>
                <w:rPr>
                  <w:rFonts w:cstheme="minorHAnsi"/>
                  <w:color w:val="000000"/>
                  <w:sz w:val="28"/>
                  <w:szCs w:val="28"/>
                </w:rPr>
                <w:t>.</w:t>
              </w:r>
            </w:ins>
            <w:del w:id="275" w:author="Menon, Sunita (NIH/NCI) [C]" w:date="2020-03-31T16:42:00Z">
              <w:r w:rsidR="00284EEE" w:rsidRPr="00A32EAE" w:rsidDel="00300A95">
                <w:rPr>
                  <w:rFonts w:cstheme="minorHAnsi"/>
                  <w:color w:val="000000"/>
                  <w:sz w:val="28"/>
                  <w:szCs w:val="28"/>
                </w:rPr>
                <w:delText xml:space="preserve">Added URL in the usage </w:delText>
              </w:r>
              <w:r w:rsidR="00A32EAE" w:rsidDel="00300A95">
                <w:rPr>
                  <w:rFonts w:cstheme="minorHAnsi"/>
                  <w:color w:val="000000"/>
                  <w:sz w:val="28"/>
                  <w:szCs w:val="28"/>
                </w:rPr>
                <w:delText>information</w:delText>
              </w:r>
              <w:r w:rsidR="00284EEE" w:rsidRPr="00A32EAE" w:rsidDel="00300A95">
                <w:rPr>
                  <w:rFonts w:cstheme="minorHAnsi"/>
                  <w:color w:val="000000"/>
                  <w:sz w:val="28"/>
                  <w:szCs w:val="28"/>
                </w:rPr>
                <w:delText xml:space="preserve"> of a CLU command to provide </w:delText>
              </w:r>
              <w:r w:rsidR="00A32EAE" w:rsidDel="00300A95">
                <w:rPr>
                  <w:rFonts w:cstheme="minorHAnsi"/>
                  <w:color w:val="000000"/>
                  <w:sz w:val="28"/>
                  <w:szCs w:val="28"/>
                </w:rPr>
                <w:delText xml:space="preserve">a pointer to </w:delText>
              </w:r>
              <w:r w:rsidR="00284EEE" w:rsidRPr="00A32EAE" w:rsidDel="00300A95">
                <w:rPr>
                  <w:rFonts w:cstheme="minorHAnsi"/>
                  <w:color w:val="000000"/>
                  <w:sz w:val="28"/>
                  <w:szCs w:val="28"/>
                </w:rPr>
                <w:delText>detailed information. This URL will point to the</w:delText>
              </w:r>
              <w:r w:rsidR="00284EEE" w:rsidRPr="00A32EAE" w:rsidDel="00300A95">
                <w:rPr>
                  <w:sz w:val="28"/>
                  <w:szCs w:val="28"/>
                </w:rPr>
                <w:delText xml:space="preserve"> corresponding DME User Guide wiki page and will b</w:delText>
              </w:r>
              <w:r w:rsidR="00A32EAE" w:rsidDel="00300A95">
                <w:rPr>
                  <w:sz w:val="28"/>
                  <w:szCs w:val="28"/>
                </w:rPr>
                <w:delText>e present at the end</w:delText>
              </w:r>
              <w:r w:rsidR="00284EEE" w:rsidRPr="00A32EAE" w:rsidDel="00300A95">
                <w:rPr>
                  <w:sz w:val="28"/>
                  <w:szCs w:val="28"/>
                </w:rPr>
                <w:delText xml:space="preserve"> of the usage info</w:delText>
              </w:r>
              <w:r w:rsidR="00A32EAE" w:rsidDel="00300A95">
                <w:rPr>
                  <w:sz w:val="28"/>
                  <w:szCs w:val="28"/>
                </w:rPr>
                <w:delText>rmation that is displayed</w:delText>
              </w:r>
              <w:r w:rsidR="00284EEE" w:rsidRPr="00A32EAE" w:rsidDel="00300A95">
                <w:rPr>
                  <w:sz w:val="28"/>
                  <w:szCs w:val="28"/>
                </w:rPr>
                <w:delText xml:space="preserve"> when the user types the name of the </w:delText>
              </w:r>
              <w:r w:rsidR="00A32EAE" w:rsidRPr="00A32EAE" w:rsidDel="00300A95">
                <w:rPr>
                  <w:sz w:val="28"/>
                  <w:szCs w:val="28"/>
                </w:rPr>
                <w:delText>CLU</w:delText>
              </w:r>
              <w:r w:rsidR="00284EEE" w:rsidRPr="00A32EAE" w:rsidDel="00300A95">
                <w:rPr>
                  <w:sz w:val="28"/>
                  <w:szCs w:val="28"/>
                </w:rPr>
                <w:delText xml:space="preserve"> command.</w:delText>
              </w:r>
            </w:del>
          </w:p>
          <w:p w14:paraId="01B177D9" w14:textId="104F61A1" w:rsidR="00CB21BD" w:rsidRDefault="00CB21BD" w:rsidP="00DE195A">
            <w:pPr>
              <w:rPr>
                <w:ins w:id="276" w:author="Menon, Sunita (NIH/NCI) [C]" w:date="2020-03-31T16:53:00Z"/>
                <w:rFonts w:cstheme="minorHAnsi"/>
                <w:color w:val="000000"/>
                <w:sz w:val="28"/>
                <w:szCs w:val="28"/>
              </w:rPr>
            </w:pPr>
          </w:p>
          <w:p w14:paraId="50610DE5" w14:textId="0BA0E864" w:rsidR="00CB21BD" w:rsidRDefault="00CB21BD" w:rsidP="00DE195A">
            <w:pPr>
              <w:rPr>
                <w:ins w:id="277" w:author="Menon, Sunita (NIH/NCI) [C]" w:date="2020-03-31T16:53:00Z"/>
                <w:rFonts w:cstheme="minorHAnsi"/>
                <w:color w:val="000000"/>
                <w:sz w:val="28"/>
                <w:szCs w:val="28"/>
              </w:rPr>
            </w:pPr>
          </w:p>
          <w:p w14:paraId="36FFEBF8" w14:textId="77DE0F68" w:rsidR="00CB21BD" w:rsidRDefault="00CB21BD" w:rsidP="00DE195A">
            <w:pPr>
              <w:rPr>
                <w:ins w:id="278" w:author="Menon, Sunita (NIH/NCI) [C]" w:date="2020-03-31T16:53:00Z"/>
                <w:rFonts w:cstheme="minorHAnsi"/>
                <w:color w:val="000000"/>
                <w:sz w:val="28"/>
                <w:szCs w:val="28"/>
              </w:rPr>
            </w:pPr>
            <w:ins w:id="279" w:author="Menon, Sunita (NIH/NCI) [C]" w:date="2020-03-31T16:53:00Z">
              <w:r w:rsidRPr="00CB21BD">
                <w:rPr>
                  <w:rFonts w:cstheme="minorHAnsi"/>
                  <w:color w:val="000000"/>
                  <w:sz w:val="28"/>
                  <w:szCs w:val="28"/>
                  <w:u w:val="single"/>
                  <w:rPrChange w:id="280" w:author="Menon, Sunita (NIH/NCI) [C]" w:date="2020-03-31T16:55:00Z">
                    <w:rPr>
                      <w:rFonts w:cstheme="minorHAnsi"/>
                      <w:color w:val="000000"/>
                      <w:sz w:val="28"/>
                      <w:szCs w:val="28"/>
                    </w:rPr>
                  </w:rPrChange>
                </w:rPr>
                <w:t>HPCDATAMGM-1261</w:t>
              </w:r>
              <w:r>
                <w:rPr>
                  <w:rFonts w:cstheme="minorHAnsi"/>
                  <w:color w:val="000000"/>
                  <w:sz w:val="28"/>
                  <w:szCs w:val="28"/>
                </w:rPr>
                <w:t>: Remove</w:t>
              </w:r>
            </w:ins>
            <w:ins w:id="281" w:author="Menon, Sunita (NIH/NCI) [C]" w:date="2020-03-31T22:26:00Z">
              <w:r w:rsidR="00116338">
                <w:rPr>
                  <w:rFonts w:cstheme="minorHAnsi"/>
                  <w:color w:val="000000"/>
                  <w:sz w:val="28"/>
                  <w:szCs w:val="28"/>
                </w:rPr>
                <w:t>d</w:t>
              </w:r>
            </w:ins>
            <w:ins w:id="282" w:author="Menon, Sunita (NIH/NCI) [C]" w:date="2020-03-31T16:53:00Z">
              <w:r>
                <w:rPr>
                  <w:rFonts w:cstheme="minorHAnsi"/>
                  <w:color w:val="000000"/>
                  <w:sz w:val="28"/>
                  <w:szCs w:val="28"/>
                </w:rPr>
                <w:t xml:space="preserve"> </w:t>
              </w:r>
            </w:ins>
            <w:ins w:id="283" w:author="Menon, Sunita (NIH/NCI) [C]" w:date="2020-03-31T16:54:00Z">
              <w:r>
                <w:rPr>
                  <w:rFonts w:cstheme="minorHAnsi"/>
                  <w:color w:val="000000"/>
                  <w:sz w:val="28"/>
                  <w:szCs w:val="28"/>
                </w:rPr>
                <w:t xml:space="preserve">error messages </w:t>
              </w:r>
            </w:ins>
            <w:ins w:id="284" w:author="Menon, Sunita (NIH/NCI) [C]" w:date="2020-03-31T16:55:00Z">
              <w:r>
                <w:rPr>
                  <w:rFonts w:cstheme="minorHAnsi"/>
                  <w:color w:val="000000"/>
                  <w:sz w:val="28"/>
                  <w:szCs w:val="28"/>
                </w:rPr>
                <w:t xml:space="preserve">for empty rows </w:t>
              </w:r>
            </w:ins>
            <w:ins w:id="285" w:author="Menon, Sunita (NIH/NCI) [C]" w:date="2020-03-31T16:54:00Z">
              <w:r>
                <w:rPr>
                  <w:rFonts w:cstheme="minorHAnsi"/>
                  <w:color w:val="000000"/>
                  <w:sz w:val="28"/>
                  <w:szCs w:val="28"/>
                </w:rPr>
                <w:t xml:space="preserve">during </w:t>
              </w:r>
            </w:ins>
            <w:ins w:id="286" w:author="Menon, Sunita (NIH/NCI) [C]" w:date="2020-03-31T16:53:00Z">
              <w:r>
                <w:rPr>
                  <w:rFonts w:cstheme="minorHAnsi"/>
                  <w:color w:val="000000"/>
                  <w:sz w:val="28"/>
                  <w:szCs w:val="28"/>
                </w:rPr>
                <w:t xml:space="preserve">validation of </w:t>
              </w:r>
            </w:ins>
            <w:ins w:id="287" w:author="Menon, Sunita (NIH/NCI) [C]" w:date="2020-03-31T16:55:00Z">
              <w:r>
                <w:rPr>
                  <w:rFonts w:cstheme="minorHAnsi"/>
                  <w:color w:val="000000"/>
                  <w:sz w:val="28"/>
                  <w:szCs w:val="28"/>
                </w:rPr>
                <w:t xml:space="preserve">metadata while </w:t>
              </w:r>
            </w:ins>
            <w:ins w:id="288" w:author="Menon, Sunita (NIH/NCI) [C]" w:date="2020-03-31T16:54:00Z">
              <w:r>
                <w:rPr>
                  <w:rFonts w:cstheme="minorHAnsi"/>
                  <w:color w:val="000000"/>
                  <w:sz w:val="28"/>
                  <w:szCs w:val="28"/>
                </w:rPr>
                <w:t>regist</w:t>
              </w:r>
            </w:ins>
            <w:ins w:id="289" w:author="Menon, Sunita (NIH/NCI) [C]" w:date="2020-03-31T22:26:00Z">
              <w:r w:rsidR="00116338">
                <w:rPr>
                  <w:rFonts w:cstheme="minorHAnsi"/>
                  <w:color w:val="000000"/>
                  <w:sz w:val="28"/>
                  <w:szCs w:val="28"/>
                </w:rPr>
                <w:t>ering data</w:t>
              </w:r>
            </w:ins>
            <w:ins w:id="290" w:author="Menon, Sunita (NIH/NCI) [C]" w:date="2020-03-31T16:54:00Z">
              <w:r>
                <w:rPr>
                  <w:rFonts w:cstheme="minorHAnsi"/>
                  <w:color w:val="000000"/>
                  <w:sz w:val="28"/>
                  <w:szCs w:val="28"/>
                </w:rPr>
                <w:t xml:space="preserve"> from the DME </w:t>
              </w:r>
            </w:ins>
            <w:ins w:id="291" w:author="Menon, Sunita (NIH/NCI) [C]" w:date="2020-03-31T22:27:00Z">
              <w:r w:rsidR="00116338">
                <w:rPr>
                  <w:rFonts w:cstheme="minorHAnsi"/>
                  <w:color w:val="000000"/>
                  <w:sz w:val="28"/>
                  <w:szCs w:val="28"/>
                </w:rPr>
                <w:t>W</w:t>
              </w:r>
            </w:ins>
            <w:ins w:id="292" w:author="Menon, Sunita (NIH/NCI) [C]" w:date="2020-03-31T16:54:00Z">
              <w:r>
                <w:rPr>
                  <w:rFonts w:cstheme="minorHAnsi"/>
                  <w:color w:val="000000"/>
                  <w:sz w:val="28"/>
                  <w:szCs w:val="28"/>
                </w:rPr>
                <w:t xml:space="preserve">eb </w:t>
              </w:r>
            </w:ins>
            <w:ins w:id="293" w:author="Menon, Sunita (NIH/NCI) [C]" w:date="2020-03-31T22:27:00Z">
              <w:r w:rsidR="00116338">
                <w:rPr>
                  <w:rFonts w:cstheme="minorHAnsi"/>
                  <w:color w:val="000000"/>
                  <w:sz w:val="28"/>
                  <w:szCs w:val="28"/>
                </w:rPr>
                <w:t>A</w:t>
              </w:r>
            </w:ins>
            <w:ins w:id="294" w:author="Menon, Sunita (NIH/NCI) [C]" w:date="2020-03-31T16:54:00Z">
              <w:r>
                <w:rPr>
                  <w:rFonts w:cstheme="minorHAnsi"/>
                  <w:color w:val="000000"/>
                  <w:sz w:val="28"/>
                  <w:szCs w:val="28"/>
                </w:rPr>
                <w:t xml:space="preserve">pplication. These rows will now be </w:t>
              </w:r>
            </w:ins>
            <w:ins w:id="295" w:author="Menon, Sunita (NIH/NCI) [C]" w:date="2020-03-31T22:27:00Z">
              <w:r w:rsidR="00116338">
                <w:rPr>
                  <w:rFonts w:cstheme="minorHAnsi"/>
                  <w:color w:val="000000"/>
                  <w:sz w:val="28"/>
                  <w:szCs w:val="28"/>
                </w:rPr>
                <w:t>ignored</w:t>
              </w:r>
            </w:ins>
            <w:ins w:id="296" w:author="Menon, Sunita (NIH/NCI) [C]" w:date="2020-03-31T16:54:00Z">
              <w:r>
                <w:rPr>
                  <w:rFonts w:cstheme="minorHAnsi"/>
                  <w:color w:val="000000"/>
                  <w:sz w:val="28"/>
                  <w:szCs w:val="28"/>
                </w:rPr>
                <w:t xml:space="preserve"> silently.</w:t>
              </w:r>
            </w:ins>
          </w:p>
          <w:p w14:paraId="00BA1B20" w14:textId="7EAF554A" w:rsidR="00E13AA3" w:rsidRDefault="00E13AA3" w:rsidP="00DE195A">
            <w:pPr>
              <w:rPr>
                <w:rFonts w:cstheme="minorHAnsi"/>
                <w:color w:val="000000"/>
                <w:sz w:val="28"/>
                <w:szCs w:val="28"/>
              </w:rPr>
            </w:pPr>
          </w:p>
          <w:p w14:paraId="4E2574B2" w14:textId="2CD6B3E9" w:rsidR="004C5434" w:rsidRPr="004C5434" w:rsidRDefault="00E13AA3" w:rsidP="004C5434">
            <w:pPr>
              <w:rPr>
                <w:ins w:id="297" w:author="Menon, Sunita (NIH/NCI) [C]" w:date="2020-03-31T21:13:00Z"/>
                <w:sz w:val="28"/>
                <w:szCs w:val="28"/>
                <w:rPrChange w:id="298" w:author="Menon, Sunita (NIH/NCI) [C]" w:date="2020-03-31T21:14:00Z">
                  <w:rPr>
                    <w:ins w:id="299" w:author="Menon, Sunita (NIH/NCI) [C]" w:date="2020-03-31T21:13:00Z"/>
                  </w:rPr>
                </w:rPrChange>
              </w:rPr>
            </w:pPr>
            <w:r w:rsidRPr="004C5434">
              <w:rPr>
                <w:rFonts w:cstheme="minorHAnsi"/>
                <w:color w:val="000000"/>
                <w:sz w:val="28"/>
                <w:szCs w:val="28"/>
                <w:u w:val="single"/>
                <w:rPrChange w:id="300" w:author="Menon, Sunita (NIH/NCI) [C]" w:date="2020-03-31T21:14:00Z">
                  <w:rPr>
                    <w:rFonts w:cstheme="minorHAnsi"/>
                    <w:color w:val="000000"/>
                    <w:sz w:val="28"/>
                    <w:szCs w:val="28"/>
                    <w:u w:val="single"/>
                  </w:rPr>
                </w:rPrChange>
              </w:rPr>
              <w:t>HPCDATAMGM-12</w:t>
            </w:r>
            <w:ins w:id="301" w:author="Menon, Sunita (NIH/NCI) [C]" w:date="2020-03-31T21:13:00Z">
              <w:r w:rsidR="004C5434" w:rsidRPr="004C5434">
                <w:rPr>
                  <w:rFonts w:cstheme="minorHAnsi"/>
                  <w:color w:val="000000"/>
                  <w:sz w:val="28"/>
                  <w:szCs w:val="28"/>
                  <w:u w:val="single"/>
                  <w:rPrChange w:id="302" w:author="Menon, Sunita (NIH/NCI) [C]" w:date="2020-03-31T21:14:00Z">
                    <w:rPr>
                      <w:rFonts w:cstheme="minorHAnsi"/>
                      <w:color w:val="000000"/>
                      <w:sz w:val="28"/>
                      <w:szCs w:val="28"/>
                      <w:u w:val="single"/>
                    </w:rPr>
                  </w:rPrChange>
                </w:rPr>
                <w:t>75</w:t>
              </w:r>
            </w:ins>
            <w:del w:id="303" w:author="Menon, Sunita (NIH/NCI) [C]" w:date="2020-03-31T21:13:00Z">
              <w:r w:rsidR="00A92AD6" w:rsidRPr="004C5434" w:rsidDel="004C5434">
                <w:rPr>
                  <w:rFonts w:cstheme="minorHAnsi"/>
                  <w:color w:val="000000"/>
                  <w:sz w:val="28"/>
                  <w:szCs w:val="28"/>
                  <w:u w:val="single"/>
                  <w:rPrChange w:id="304" w:author="Menon, Sunita (NIH/NCI) [C]" w:date="2020-03-31T21:14:00Z">
                    <w:rPr>
                      <w:rFonts w:cstheme="minorHAnsi"/>
                      <w:color w:val="000000"/>
                      <w:sz w:val="28"/>
                      <w:szCs w:val="28"/>
                      <w:u w:val="single"/>
                    </w:rPr>
                  </w:rPrChange>
                </w:rPr>
                <w:delText>32</w:delText>
              </w:r>
            </w:del>
            <w:r w:rsidRPr="004C5434">
              <w:rPr>
                <w:rFonts w:cstheme="minorHAnsi"/>
                <w:color w:val="000000"/>
                <w:sz w:val="28"/>
                <w:szCs w:val="28"/>
                <w:u w:val="single"/>
                <w:rPrChange w:id="305" w:author="Menon, Sunita (NIH/NCI) [C]" w:date="2020-03-31T21:14:00Z">
                  <w:rPr>
                    <w:rFonts w:cstheme="minorHAnsi"/>
                    <w:color w:val="000000"/>
                    <w:sz w:val="28"/>
                    <w:szCs w:val="28"/>
                    <w:u w:val="single"/>
                  </w:rPr>
                </w:rPrChange>
              </w:rPr>
              <w:t>:</w:t>
            </w:r>
            <w:r w:rsidR="008711B6" w:rsidRPr="004C5434">
              <w:rPr>
                <w:rFonts w:cstheme="minorHAnsi"/>
                <w:color w:val="000000"/>
                <w:sz w:val="28"/>
                <w:szCs w:val="28"/>
                <w:rPrChange w:id="306" w:author="Menon, Sunita (NIH/NCI) [C]" w:date="2020-03-31T21:14:00Z">
                  <w:rPr>
                    <w:rFonts w:cstheme="minorHAnsi"/>
                    <w:color w:val="000000"/>
                    <w:sz w:val="28"/>
                    <w:szCs w:val="28"/>
                  </w:rPr>
                </w:rPrChange>
              </w:rPr>
              <w:t xml:space="preserve"> </w:t>
            </w:r>
            <w:ins w:id="307" w:author="Menon, Sunita (NIH/NCI) [C]" w:date="2020-03-31T21:13:00Z">
              <w:r w:rsidR="004C5434" w:rsidRPr="004C5434">
                <w:rPr>
                  <w:sz w:val="28"/>
                  <w:szCs w:val="28"/>
                  <w:rPrChange w:id="308" w:author="Menon, Sunita (NIH/NCI) [C]" w:date="2020-03-31T21:14:00Z">
                    <w:rPr/>
                  </w:rPrChange>
                </w:rPr>
                <w:t xml:space="preserve">Cannot add </w:t>
              </w:r>
            </w:ins>
            <w:ins w:id="309" w:author="Menon, Sunita (NIH/NCI) [C]" w:date="2020-03-31T22:27:00Z">
              <w:r w:rsidR="00116338">
                <w:rPr>
                  <w:sz w:val="28"/>
                  <w:szCs w:val="28"/>
                </w:rPr>
                <w:t>a sub-</w:t>
              </w:r>
            </w:ins>
            <w:ins w:id="310" w:author="Menon, Sunita (NIH/NCI) [C]" w:date="2020-03-31T21:13:00Z">
              <w:r w:rsidR="004C5434" w:rsidRPr="004C5434">
                <w:rPr>
                  <w:sz w:val="28"/>
                  <w:szCs w:val="28"/>
                  <w:rPrChange w:id="311" w:author="Menon, Sunita (NIH/NCI) [C]" w:date="2020-03-31T21:14:00Z">
                    <w:rPr/>
                  </w:rPrChange>
                </w:rPr>
                <w:t xml:space="preserve">collection through </w:t>
              </w:r>
            </w:ins>
            <w:ins w:id="312" w:author="Menon, Sunita (NIH/NCI) [C]" w:date="2020-03-31T22:27:00Z">
              <w:r w:rsidR="00116338">
                <w:rPr>
                  <w:sz w:val="28"/>
                  <w:szCs w:val="28"/>
                </w:rPr>
                <w:t xml:space="preserve">the </w:t>
              </w:r>
            </w:ins>
            <w:ins w:id="313" w:author="Menon, Sunita (NIH/NCI) [C]" w:date="2020-03-31T21:13:00Z">
              <w:r w:rsidR="004C5434" w:rsidRPr="004C5434">
                <w:rPr>
                  <w:sz w:val="28"/>
                  <w:szCs w:val="28"/>
                  <w:rPrChange w:id="314" w:author="Menon, Sunita (NIH/NCI) [C]" w:date="2020-03-31T21:14:00Z">
                    <w:rPr/>
                  </w:rPrChange>
                </w:rPr>
                <w:t xml:space="preserve">Browse menu </w:t>
              </w:r>
              <w:r w:rsidR="004C5434" w:rsidRPr="004C5434">
                <w:rPr>
                  <w:sz w:val="28"/>
                  <w:szCs w:val="28"/>
                  <w:rPrChange w:id="315" w:author="Menon, Sunita (NIH/NCI) [C]" w:date="2020-03-31T21:14:00Z">
                    <w:rPr/>
                  </w:rPrChange>
                </w:rPr>
                <w:t xml:space="preserve">on the DME Web Application </w:t>
              </w:r>
            </w:ins>
            <w:ins w:id="316" w:author="Menon, Sunita (NIH/NCI) [C]" w:date="2020-03-31T22:27:00Z">
              <w:r w:rsidR="00116338">
                <w:rPr>
                  <w:sz w:val="28"/>
                  <w:szCs w:val="28"/>
                </w:rPr>
                <w:t xml:space="preserve">to a </w:t>
              </w:r>
            </w:ins>
            <w:ins w:id="317" w:author="Menon, Sunita (NIH/NCI) [C]" w:date="2020-03-31T21:13:00Z">
              <w:r w:rsidR="004C5434" w:rsidRPr="004C5434">
                <w:rPr>
                  <w:sz w:val="28"/>
                  <w:szCs w:val="28"/>
                  <w:rPrChange w:id="318" w:author="Menon, Sunita (NIH/NCI) [C]" w:date="2020-03-31T21:14:00Z">
                    <w:rPr/>
                  </w:rPrChange>
                </w:rPr>
                <w:t xml:space="preserve">parent </w:t>
              </w:r>
            </w:ins>
            <w:ins w:id="319" w:author="Menon, Sunita (NIH/NCI) [C]" w:date="2020-03-31T22:27:00Z">
              <w:r w:rsidR="00116338">
                <w:rPr>
                  <w:sz w:val="28"/>
                  <w:szCs w:val="28"/>
                </w:rPr>
                <w:t xml:space="preserve">collection that </w:t>
              </w:r>
            </w:ins>
            <w:ins w:id="320" w:author="Menon, Sunita (NIH/NCI) [C]" w:date="2020-03-31T21:13:00Z">
              <w:r w:rsidR="004C5434" w:rsidRPr="004C5434">
                <w:rPr>
                  <w:sz w:val="28"/>
                  <w:szCs w:val="28"/>
                  <w:rPrChange w:id="321" w:author="Menon, Sunita (NIH/NCI) [C]" w:date="2020-03-31T21:14:00Z">
                    <w:rPr/>
                  </w:rPrChange>
                </w:rPr>
                <w:t>can contain multiple collection types.</w:t>
              </w:r>
            </w:ins>
          </w:p>
          <w:p w14:paraId="2D7E0568" w14:textId="64447EE2" w:rsidR="00C117F1" w:rsidDel="004C5434" w:rsidRDefault="002C7D63" w:rsidP="00C117F1">
            <w:pPr>
              <w:rPr>
                <w:del w:id="322" w:author="Menon, Sunita (NIH/NCI) [C]" w:date="2020-03-31T21:14:00Z"/>
              </w:rPr>
            </w:pPr>
            <w:del w:id="323" w:author="Menon, Sunita (NIH/NCI) [C]" w:date="2020-03-31T21:14:00Z">
              <w:r w:rsidDel="004C5434">
                <w:rPr>
                  <w:rFonts w:cstheme="minorHAnsi"/>
                  <w:color w:val="000000"/>
                  <w:sz w:val="28"/>
                  <w:szCs w:val="28"/>
                </w:rPr>
                <w:delText>Fixed the issue o</w:delText>
              </w:r>
            </w:del>
            <w:del w:id="324" w:author="Menon, Sunita (NIH/NCI) [C]" w:date="2020-03-31T21:13:00Z">
              <w:r w:rsidDel="004C5434">
                <w:rPr>
                  <w:rFonts w:cstheme="minorHAnsi"/>
                  <w:color w:val="000000"/>
                  <w:sz w:val="28"/>
                  <w:szCs w:val="28"/>
                </w:rPr>
                <w:delText xml:space="preserve">f the Add Bookmark CLU returning an OK (201) response for a user Id that does not belong to an NIH A/D account, </w:delText>
              </w:r>
              <w:r w:rsidR="00C117F1" w:rsidRPr="00C117F1" w:rsidDel="004C5434">
                <w:rPr>
                  <w:rFonts w:cstheme="minorHAnsi"/>
                  <w:color w:val="000000"/>
                  <w:sz w:val="28"/>
                  <w:szCs w:val="28"/>
                </w:rPr>
                <w:delText xml:space="preserve">even though the user was not created. </w:delText>
              </w:r>
              <w:r w:rsidR="00C117F1" w:rsidRPr="00C117F1" w:rsidDel="004C5434">
                <w:rPr>
                  <w:color w:val="000000"/>
                  <w:sz w:val="28"/>
                  <w:szCs w:val="28"/>
                </w:rPr>
                <w:delText xml:space="preserve">For information on the Add Bookmark CLU command, </w:delText>
              </w:r>
              <w:r w:rsidR="007A479F" w:rsidDel="004C5434">
                <w:fldChar w:fldCharType="begin"/>
              </w:r>
              <w:r w:rsidR="007A479F" w:rsidDel="004C5434">
                <w:delInstrText xml:space="preserve"> HYPERLINK "https://wiki.nci.nih.gov/display/DMEdoc/Adding+a+Bookmark+and+Permissions+via+the+CLU" </w:delInstrText>
              </w:r>
              <w:r w:rsidR="007A479F" w:rsidDel="004C5434">
                <w:fldChar w:fldCharType="separate"/>
              </w:r>
              <w:r w:rsidR="00C117F1" w:rsidRPr="00C117F1" w:rsidDel="004C5434">
                <w:rPr>
                  <w:rStyle w:val="Hyperlink"/>
                  <w:sz w:val="28"/>
                  <w:szCs w:val="28"/>
                </w:rPr>
                <w:delText>Adding a Bookmark and Permissions via the CLU</w:delText>
              </w:r>
              <w:r w:rsidR="007A479F" w:rsidDel="004C5434">
                <w:rPr>
                  <w:rStyle w:val="Hyperlink"/>
                  <w:sz w:val="28"/>
                  <w:szCs w:val="28"/>
                </w:rPr>
                <w:fldChar w:fldCharType="end"/>
              </w:r>
              <w:r w:rsidR="00C117F1" w:rsidRPr="00C117F1" w:rsidDel="004C5434">
                <w:rPr>
                  <w:sz w:val="28"/>
                  <w:szCs w:val="28"/>
                </w:rPr>
                <w:delText xml:space="preserve"> page.</w:delText>
              </w:r>
            </w:del>
          </w:p>
          <w:p w14:paraId="1CA3A273" w14:textId="77777777" w:rsidR="002A0C16" w:rsidRPr="00835DE1" w:rsidDel="00A601F6" w:rsidRDefault="002A0C16" w:rsidP="00DE195A">
            <w:pPr>
              <w:rPr>
                <w:del w:id="325" w:author="Menon, Sunita (NIH/NCI) [C]" w:date="2020-03-31T16:57:00Z"/>
                <w:color w:val="000000"/>
                <w:sz w:val="28"/>
                <w:szCs w:val="28"/>
              </w:rPr>
            </w:pPr>
          </w:p>
          <w:p w14:paraId="589EEB34" w14:textId="3BFEAD7C" w:rsidR="004641FB" w:rsidRPr="004641FB" w:rsidDel="00A601F6" w:rsidRDefault="00D33AD3" w:rsidP="004641FB">
            <w:pPr>
              <w:rPr>
                <w:del w:id="326" w:author="Menon, Sunita (NIH/NCI) [C]" w:date="2020-03-31T16:57:00Z"/>
                <w:sz w:val="28"/>
                <w:szCs w:val="28"/>
              </w:rPr>
            </w:pPr>
            <w:del w:id="327" w:author="Menon, Sunita (NIH/NCI) [C]" w:date="2020-03-31T16:57:00Z">
              <w:r w:rsidRPr="004641FB" w:rsidDel="00A601F6">
                <w:rPr>
                  <w:rFonts w:cstheme="minorHAnsi"/>
                  <w:color w:val="000000"/>
                  <w:sz w:val="28"/>
                  <w:szCs w:val="28"/>
                  <w:u w:val="single"/>
                </w:rPr>
                <w:delText>HPCDATAMGM-12</w:delText>
              </w:r>
              <w:r w:rsidR="00A92AD6" w:rsidDel="00A601F6">
                <w:rPr>
                  <w:rFonts w:cstheme="minorHAnsi"/>
                  <w:color w:val="000000"/>
                  <w:sz w:val="28"/>
                  <w:szCs w:val="28"/>
                  <w:u w:val="single"/>
                </w:rPr>
                <w:delText>59</w:delText>
              </w:r>
              <w:r w:rsidRPr="004641FB" w:rsidDel="00A601F6">
                <w:rPr>
                  <w:rFonts w:cstheme="minorHAnsi"/>
                  <w:color w:val="000000"/>
                  <w:sz w:val="28"/>
                  <w:szCs w:val="28"/>
                </w:rPr>
                <w:delText xml:space="preserve">: </w:delText>
              </w:r>
              <w:r w:rsidR="002C7D63" w:rsidDel="00A601F6">
                <w:rPr>
                  <w:rFonts w:cstheme="minorHAnsi"/>
                  <w:color w:val="000000"/>
                  <w:sz w:val="28"/>
                  <w:szCs w:val="28"/>
                </w:rPr>
                <w:delText>Fixed issue of t</w:delText>
              </w:r>
              <w:r w:rsidR="00C117F1" w:rsidDel="00A601F6">
                <w:rPr>
                  <w:rFonts w:cstheme="minorHAnsi"/>
                  <w:color w:val="000000"/>
                  <w:sz w:val="28"/>
                  <w:szCs w:val="28"/>
                </w:rPr>
                <w:delText xml:space="preserve">he Cancel </w:delText>
              </w:r>
              <w:r w:rsidR="002C7D63" w:rsidDel="00A601F6">
                <w:rPr>
                  <w:rFonts w:cstheme="minorHAnsi"/>
                  <w:color w:val="000000"/>
                  <w:sz w:val="28"/>
                  <w:szCs w:val="28"/>
                </w:rPr>
                <w:delText xml:space="preserve">Collection </w:delText>
              </w:r>
              <w:r w:rsidR="00C117F1" w:rsidDel="00A601F6">
                <w:rPr>
                  <w:rFonts w:cstheme="minorHAnsi"/>
                  <w:color w:val="000000"/>
                  <w:sz w:val="28"/>
                  <w:szCs w:val="28"/>
                </w:rPr>
                <w:delText>Download API tak</w:delText>
              </w:r>
              <w:r w:rsidR="002C7D63" w:rsidDel="00A601F6">
                <w:rPr>
                  <w:rFonts w:cstheme="minorHAnsi"/>
                  <w:color w:val="000000"/>
                  <w:sz w:val="28"/>
                  <w:szCs w:val="28"/>
                </w:rPr>
                <w:delText>ing</w:delText>
              </w:r>
              <w:r w:rsidR="00C117F1" w:rsidDel="00A601F6">
                <w:rPr>
                  <w:rFonts w:cstheme="minorHAnsi"/>
                  <w:color w:val="000000"/>
                  <w:sz w:val="28"/>
                  <w:szCs w:val="28"/>
                </w:rPr>
                <w:delText xml:space="preserve"> a long time </w:delText>
              </w:r>
              <w:r w:rsidR="002C7D63" w:rsidDel="00A601F6">
                <w:rPr>
                  <w:rFonts w:cstheme="minorHAnsi"/>
                  <w:color w:val="000000"/>
                  <w:sz w:val="28"/>
                  <w:szCs w:val="28"/>
                </w:rPr>
                <w:delText xml:space="preserve">to </w:delText>
              </w:r>
              <w:r w:rsidR="00DA51DB" w:rsidDel="00A601F6">
                <w:rPr>
                  <w:rFonts w:cstheme="minorHAnsi"/>
                  <w:color w:val="000000"/>
                  <w:sz w:val="28"/>
                  <w:szCs w:val="28"/>
                </w:rPr>
                <w:delText xml:space="preserve">remove the </w:delText>
              </w:r>
              <w:r w:rsidR="002C7D63" w:rsidDel="00A601F6">
                <w:rPr>
                  <w:rFonts w:cstheme="minorHAnsi"/>
                  <w:color w:val="000000"/>
                  <w:sz w:val="28"/>
                  <w:szCs w:val="28"/>
                </w:rPr>
                <w:delText xml:space="preserve">download </w:delText>
              </w:r>
              <w:r w:rsidR="00DA51DB" w:rsidDel="00A601F6">
                <w:rPr>
                  <w:rFonts w:cstheme="minorHAnsi"/>
                  <w:color w:val="000000"/>
                  <w:sz w:val="28"/>
                  <w:szCs w:val="28"/>
                </w:rPr>
                <w:delText>request from the download queue</w:delText>
              </w:r>
              <w:r w:rsidR="004641FB" w:rsidRPr="004641FB" w:rsidDel="00A601F6">
                <w:rPr>
                  <w:sz w:val="28"/>
                  <w:szCs w:val="28"/>
                </w:rPr>
                <w:delText>.</w:delText>
              </w:r>
            </w:del>
          </w:p>
          <w:p w14:paraId="730A46D7" w14:textId="6C4CA841" w:rsidR="004641FB" w:rsidDel="004C5434" w:rsidRDefault="004641FB" w:rsidP="004641FB">
            <w:pPr>
              <w:rPr>
                <w:del w:id="328" w:author="Menon, Sunita (NIH/NCI) [C]" w:date="2020-03-31T21:14:00Z"/>
              </w:rPr>
            </w:pPr>
          </w:p>
          <w:p w14:paraId="53DFB315" w14:textId="77777777" w:rsidR="004641FB" w:rsidDel="004C5434" w:rsidRDefault="004641FB" w:rsidP="004641FB">
            <w:pPr>
              <w:rPr>
                <w:del w:id="329" w:author="Menon, Sunita (NIH/NCI) [C]" w:date="2020-03-31T21:14:00Z"/>
              </w:rPr>
            </w:pPr>
          </w:p>
          <w:p w14:paraId="703533D9" w14:textId="53E6EF3F" w:rsidR="00A82402" w:rsidRPr="00A454BD" w:rsidRDefault="00D33AD3" w:rsidP="00DE195A">
            <w:pPr>
              <w:rPr>
                <w:rFonts w:cstheme="minorHAnsi"/>
                <w:color w:val="000000"/>
                <w:sz w:val="28"/>
                <w:szCs w:val="28"/>
              </w:rPr>
            </w:pPr>
            <w:r w:rsidRPr="00D33AD3">
              <w:rPr>
                <w:rFonts w:cstheme="minorHAnsi"/>
                <w:color w:val="000000"/>
                <w:sz w:val="28"/>
                <w:szCs w:val="28"/>
              </w:rPr>
              <w:t xml:space="preserve"> </w:t>
            </w:r>
          </w:p>
          <w:p w14:paraId="6E4FCD38" w14:textId="3FC78493" w:rsidR="00A53644" w:rsidRDefault="00A53644" w:rsidP="00DE195A">
            <w:pPr>
              <w:rPr>
                <w:b/>
                <w:bCs/>
                <w:sz w:val="28"/>
                <w:szCs w:val="28"/>
              </w:rPr>
            </w:pPr>
            <w:r w:rsidRPr="005C5371">
              <w:rPr>
                <w:b/>
                <w:bCs/>
                <w:sz w:val="28"/>
                <w:szCs w:val="28"/>
                <w:u w:val="single"/>
              </w:rPr>
              <w:t>Operational</w:t>
            </w:r>
            <w:r w:rsidR="009D1D0B" w:rsidRPr="005C5371">
              <w:rPr>
                <w:b/>
                <w:bCs/>
                <w:sz w:val="28"/>
                <w:szCs w:val="28"/>
                <w:u w:val="single"/>
              </w:rPr>
              <w:t>/Performance</w:t>
            </w:r>
            <w:r w:rsidRPr="005C5371">
              <w:rPr>
                <w:b/>
                <w:bCs/>
                <w:sz w:val="28"/>
                <w:szCs w:val="28"/>
                <w:u w:val="single"/>
              </w:rPr>
              <w:t xml:space="preserve"> </w:t>
            </w:r>
            <w:r w:rsidR="00D56117">
              <w:rPr>
                <w:b/>
                <w:bCs/>
                <w:sz w:val="28"/>
                <w:szCs w:val="28"/>
                <w:u w:val="single"/>
              </w:rPr>
              <w:t>Improvements</w:t>
            </w:r>
            <w:r w:rsidRPr="005C5371">
              <w:rPr>
                <w:b/>
                <w:bCs/>
                <w:sz w:val="28"/>
                <w:szCs w:val="28"/>
                <w:u w:val="single"/>
              </w:rPr>
              <w:t>:</w:t>
            </w:r>
          </w:p>
          <w:p w14:paraId="03977B39" w14:textId="655EF247" w:rsidR="00A53644" w:rsidRDefault="00A53644" w:rsidP="00DE195A">
            <w:pPr>
              <w:rPr>
                <w:b/>
                <w:bCs/>
                <w:sz w:val="28"/>
                <w:szCs w:val="28"/>
              </w:rPr>
            </w:pPr>
          </w:p>
          <w:p w14:paraId="6F369FCD" w14:textId="08B18ABD" w:rsidR="00623C5E" w:rsidRPr="00353AFA" w:rsidRDefault="00623C5E" w:rsidP="00623C5E">
            <w:pPr>
              <w:rPr>
                <w:sz w:val="28"/>
                <w:szCs w:val="28"/>
              </w:rPr>
            </w:pPr>
            <w:r w:rsidRPr="00116338">
              <w:rPr>
                <w:sz w:val="28"/>
                <w:szCs w:val="28"/>
                <w:u w:val="single"/>
                <w:rPrChange w:id="330" w:author="Menon, Sunita (NIH/NCI) [C]" w:date="2020-03-31T22:28:00Z">
                  <w:rPr>
                    <w:sz w:val="28"/>
                    <w:szCs w:val="28"/>
                  </w:rPr>
                </w:rPrChange>
              </w:rPr>
              <w:t>HPCDATAMGM-126</w:t>
            </w:r>
            <w:ins w:id="331" w:author="Menon, Sunita (NIH/NCI) [C]" w:date="2020-03-31T16:46:00Z">
              <w:r w:rsidR="00300A95" w:rsidRPr="00116338">
                <w:rPr>
                  <w:sz w:val="28"/>
                  <w:szCs w:val="28"/>
                  <w:u w:val="single"/>
                  <w:rPrChange w:id="332" w:author="Menon, Sunita (NIH/NCI) [C]" w:date="2020-03-31T22:28:00Z">
                    <w:rPr>
                      <w:sz w:val="28"/>
                      <w:szCs w:val="28"/>
                    </w:rPr>
                  </w:rPrChange>
                </w:rPr>
                <w:t>6</w:t>
              </w:r>
            </w:ins>
            <w:del w:id="333" w:author="Menon, Sunita (NIH/NCI) [C]" w:date="2020-03-31T16:46:00Z">
              <w:r w:rsidRPr="00353AFA" w:rsidDel="00300A95">
                <w:rPr>
                  <w:sz w:val="28"/>
                  <w:szCs w:val="28"/>
                </w:rPr>
                <w:delText>2</w:delText>
              </w:r>
            </w:del>
            <w:r w:rsidRPr="00353AFA">
              <w:rPr>
                <w:sz w:val="28"/>
                <w:szCs w:val="28"/>
              </w:rPr>
              <w:t xml:space="preserve">:  </w:t>
            </w:r>
            <w:ins w:id="334" w:author="Menon, Sunita (NIH/NCI) [C]" w:date="2020-03-31T16:57:00Z">
              <w:r w:rsidR="00A601F6">
                <w:rPr>
                  <w:sz w:val="28"/>
                  <w:szCs w:val="28"/>
                </w:rPr>
                <w:t>Optimize</w:t>
              </w:r>
            </w:ins>
            <w:ins w:id="335" w:author="Menon, Sunita (NIH/NCI) [C]" w:date="2020-03-31T22:28:00Z">
              <w:r w:rsidR="00116338">
                <w:rPr>
                  <w:sz w:val="28"/>
                  <w:szCs w:val="28"/>
                </w:rPr>
                <w:t>d</w:t>
              </w:r>
            </w:ins>
            <w:ins w:id="336" w:author="Menon, Sunita (NIH/NCI) [C]" w:date="2020-03-31T16:57:00Z">
              <w:r w:rsidR="00A601F6">
                <w:rPr>
                  <w:sz w:val="28"/>
                  <w:szCs w:val="28"/>
                </w:rPr>
                <w:t xml:space="preserve"> user initiated </w:t>
              </w:r>
            </w:ins>
            <w:ins w:id="337" w:author="Menon, Sunita (NIH/NCI) [C]" w:date="2020-03-31T16:58:00Z">
              <w:r w:rsidR="00A601F6">
                <w:rPr>
                  <w:sz w:val="28"/>
                  <w:szCs w:val="28"/>
                </w:rPr>
                <w:t>cancellation of download requests</w:t>
              </w:r>
            </w:ins>
            <w:ins w:id="338" w:author="Menon, Sunita (NIH/NCI) [C]" w:date="2020-03-31T21:28:00Z">
              <w:r w:rsidR="00426313">
                <w:rPr>
                  <w:sz w:val="28"/>
                  <w:szCs w:val="28"/>
                </w:rPr>
                <w:t xml:space="preserve"> by </w:t>
              </w:r>
            </w:ins>
            <w:ins w:id="339" w:author="Menon, Sunita (NIH/NCI) [C]" w:date="2020-03-31T22:28:00Z">
              <w:r w:rsidR="00116338">
                <w:rPr>
                  <w:sz w:val="28"/>
                  <w:szCs w:val="28"/>
                </w:rPr>
                <w:t xml:space="preserve">also </w:t>
              </w:r>
            </w:ins>
            <w:ins w:id="340" w:author="Menon, Sunita (NIH/NCI) [C]" w:date="2020-03-31T21:28:00Z">
              <w:r w:rsidR="00426313">
                <w:rPr>
                  <w:sz w:val="28"/>
                  <w:szCs w:val="28"/>
                </w:rPr>
                <w:t>r</w:t>
              </w:r>
            </w:ins>
            <w:ins w:id="341" w:author="Menon, Sunita (NIH/NCI) [C]" w:date="2020-03-31T16:46:00Z">
              <w:r w:rsidR="00300A95">
                <w:rPr>
                  <w:sz w:val="28"/>
                  <w:szCs w:val="28"/>
                </w:rPr>
                <w:t>emov</w:t>
              </w:r>
            </w:ins>
            <w:ins w:id="342" w:author="Menon, Sunita (NIH/NCI) [C]" w:date="2020-03-31T21:28:00Z">
              <w:r w:rsidR="00426313">
                <w:rPr>
                  <w:sz w:val="28"/>
                  <w:szCs w:val="28"/>
                </w:rPr>
                <w:t>ing</w:t>
              </w:r>
            </w:ins>
            <w:ins w:id="343" w:author="Menon, Sunita (NIH/NCI) [C]" w:date="2020-03-31T16:46:00Z">
              <w:r w:rsidR="00300A95">
                <w:rPr>
                  <w:sz w:val="28"/>
                  <w:szCs w:val="28"/>
                </w:rPr>
                <w:t xml:space="preserve"> </w:t>
              </w:r>
            </w:ins>
            <w:ins w:id="344" w:author="Menon, Sunita (NIH/NCI) [C]" w:date="2020-03-31T16:50:00Z">
              <w:r w:rsidR="00300A95">
                <w:rPr>
                  <w:sz w:val="28"/>
                  <w:szCs w:val="28"/>
                </w:rPr>
                <w:t xml:space="preserve">unprocessed transactions already submitted to Globus </w:t>
              </w:r>
            </w:ins>
            <w:ins w:id="345" w:author="Menon, Sunita (NIH/NCI) [C]" w:date="2020-03-31T21:28:00Z">
              <w:r w:rsidR="00426313">
                <w:rPr>
                  <w:sz w:val="28"/>
                  <w:szCs w:val="28"/>
                </w:rPr>
                <w:t xml:space="preserve">transfer </w:t>
              </w:r>
            </w:ins>
            <w:ins w:id="346" w:author="Menon, Sunita (NIH/NCI) [C]" w:date="2020-03-31T16:50:00Z">
              <w:r w:rsidR="00300A95">
                <w:rPr>
                  <w:sz w:val="28"/>
                  <w:szCs w:val="28"/>
                </w:rPr>
                <w:t>queue</w:t>
              </w:r>
            </w:ins>
            <w:ins w:id="347" w:author="Menon, Sunita (NIH/NCI) [C]" w:date="2020-03-31T21:28:00Z">
              <w:r w:rsidR="00426313">
                <w:rPr>
                  <w:sz w:val="28"/>
                  <w:szCs w:val="28"/>
                </w:rPr>
                <w:t>.</w:t>
              </w:r>
            </w:ins>
            <w:del w:id="348" w:author="Menon, Sunita (NIH/NCI) [C]" w:date="2020-03-31T16:50:00Z">
              <w:r w:rsidR="00353AFA" w:rsidRPr="00353AFA" w:rsidDel="00300A95">
                <w:rPr>
                  <w:sz w:val="28"/>
                  <w:szCs w:val="28"/>
                </w:rPr>
                <w:delText xml:space="preserve">Fixed issue with </w:delText>
              </w:r>
              <w:r w:rsidRPr="00353AFA" w:rsidDel="00300A95">
                <w:rPr>
                  <w:sz w:val="28"/>
                  <w:szCs w:val="28"/>
                </w:rPr>
                <w:delText>pre-signed URL upload</w:delText>
              </w:r>
              <w:r w:rsidR="00353AFA" w:rsidRPr="00353AFA" w:rsidDel="00300A95">
                <w:rPr>
                  <w:sz w:val="28"/>
                  <w:szCs w:val="28"/>
                </w:rPr>
                <w:delText xml:space="preserve">s taking a long time to </w:delText>
              </w:r>
              <w:r w:rsidR="00353AFA" w:rsidDel="00300A95">
                <w:rPr>
                  <w:sz w:val="28"/>
                  <w:szCs w:val="28"/>
                </w:rPr>
                <w:delText>record</w:delText>
              </w:r>
              <w:r w:rsidR="00353AFA" w:rsidRPr="00353AFA" w:rsidDel="00300A95">
                <w:rPr>
                  <w:sz w:val="28"/>
                  <w:szCs w:val="28"/>
                </w:rPr>
                <w:delText xml:space="preserve"> completion</w:delText>
              </w:r>
              <w:r w:rsidR="00353AFA" w:rsidDel="00300A95">
                <w:rPr>
                  <w:sz w:val="28"/>
                  <w:szCs w:val="28"/>
                </w:rPr>
                <w:delText xml:space="preserve"> on Cloudian</w:delText>
              </w:r>
              <w:r w:rsidR="00353AFA" w:rsidRPr="00353AFA" w:rsidDel="00300A95">
                <w:rPr>
                  <w:sz w:val="28"/>
                  <w:szCs w:val="28"/>
                </w:rPr>
                <w:delText>, even though the file was already uploaded.</w:delText>
              </w:r>
              <w:r w:rsidR="00353AFA" w:rsidDel="00300A95">
                <w:rPr>
                  <w:sz w:val="28"/>
                  <w:szCs w:val="28"/>
                </w:rPr>
                <w:delText xml:space="preserve"> This was occurring on about 50% of the transactions</w:delText>
              </w:r>
            </w:del>
            <w:del w:id="349" w:author="Menon, Sunita (NIH/NCI) [C]" w:date="2020-03-31T16:58:00Z">
              <w:r w:rsidR="00353AFA" w:rsidDel="00A601F6">
                <w:rPr>
                  <w:sz w:val="28"/>
                  <w:szCs w:val="28"/>
                </w:rPr>
                <w:delText>.</w:delText>
              </w:r>
            </w:del>
          </w:p>
          <w:p w14:paraId="36B82382" w14:textId="41C8C274" w:rsidR="007F4A45" w:rsidRDefault="007F4A45" w:rsidP="00DE195A">
            <w:pPr>
              <w:rPr>
                <w:sz w:val="28"/>
                <w:szCs w:val="28"/>
              </w:rPr>
            </w:pPr>
          </w:p>
          <w:p w14:paraId="48553428" w14:textId="5DF40464" w:rsidR="007F4A45" w:rsidRDefault="007F4A45" w:rsidP="00DE195A">
            <w:pPr>
              <w:rPr>
                <w:ins w:id="350" w:author="Menon, Sunita (NIH/NCI) [C]" w:date="2020-03-31T21:53:00Z"/>
                <w:sz w:val="28"/>
                <w:szCs w:val="28"/>
              </w:rPr>
            </w:pPr>
            <w:r w:rsidRPr="001E44EA">
              <w:rPr>
                <w:sz w:val="28"/>
                <w:szCs w:val="28"/>
                <w:u w:val="single"/>
              </w:rPr>
              <w:t>HPCDATAMGM-1</w:t>
            </w:r>
            <w:ins w:id="351" w:author="Menon, Sunita (NIH/NCI) [C]" w:date="2020-03-31T16:51:00Z">
              <w:r w:rsidR="00300A95">
                <w:rPr>
                  <w:sz w:val="28"/>
                  <w:szCs w:val="28"/>
                  <w:u w:val="single"/>
                </w:rPr>
                <w:t>190</w:t>
              </w:r>
            </w:ins>
            <w:del w:id="352" w:author="Menon, Sunita (NIH/NCI) [C]" w:date="2020-03-31T16:51:00Z">
              <w:r w:rsidR="007B629A" w:rsidDel="00300A95">
                <w:rPr>
                  <w:sz w:val="28"/>
                  <w:szCs w:val="28"/>
                  <w:u w:val="single"/>
                </w:rPr>
                <w:delText>257</w:delText>
              </w:r>
            </w:del>
            <w:r w:rsidRPr="001E44EA">
              <w:rPr>
                <w:sz w:val="28"/>
                <w:szCs w:val="28"/>
                <w:u w:val="single"/>
              </w:rPr>
              <w:t>:</w:t>
            </w:r>
            <w:r>
              <w:rPr>
                <w:sz w:val="28"/>
                <w:szCs w:val="28"/>
              </w:rPr>
              <w:t xml:space="preserve"> </w:t>
            </w:r>
            <w:r w:rsidR="007B629A">
              <w:rPr>
                <w:sz w:val="28"/>
                <w:szCs w:val="28"/>
              </w:rPr>
              <w:t xml:space="preserve">Added </w:t>
            </w:r>
            <w:ins w:id="353" w:author="Menon, Sunita (NIH/NCI) [C]" w:date="2020-03-31T16:52:00Z">
              <w:r w:rsidR="00300A95">
                <w:rPr>
                  <w:sz w:val="28"/>
                  <w:szCs w:val="28"/>
                </w:rPr>
                <w:t xml:space="preserve">ability for system administrators to refresh data management configurations </w:t>
              </w:r>
              <w:r w:rsidR="00CB21BD">
                <w:rPr>
                  <w:sz w:val="28"/>
                  <w:szCs w:val="28"/>
                </w:rPr>
                <w:t>without requiring tomcat restart</w:t>
              </w:r>
            </w:ins>
            <w:del w:id="354" w:author="Menon, Sunita (NIH/NCI) [C]" w:date="2020-03-31T16:52:00Z">
              <w:r w:rsidR="007B629A" w:rsidDel="00CB21BD">
                <w:rPr>
                  <w:sz w:val="28"/>
                  <w:szCs w:val="28"/>
                </w:rPr>
                <w:delText>system configuration to limit file size for synchronous downloads and uploads. This is currently configured to 5GB</w:delText>
              </w:r>
            </w:del>
            <w:r w:rsidR="00E72069">
              <w:rPr>
                <w:sz w:val="28"/>
                <w:szCs w:val="28"/>
              </w:rPr>
              <w:t xml:space="preserve">. </w:t>
            </w:r>
          </w:p>
          <w:p w14:paraId="7559642A" w14:textId="0164986C" w:rsidR="00AB5698" w:rsidRDefault="00AB5698" w:rsidP="00DE195A">
            <w:pPr>
              <w:rPr>
                <w:ins w:id="355" w:author="Menon, Sunita (NIH/NCI) [C]" w:date="2020-03-31T21:53:00Z"/>
                <w:sz w:val="28"/>
                <w:szCs w:val="28"/>
              </w:rPr>
            </w:pPr>
          </w:p>
          <w:p w14:paraId="0B380FC6" w14:textId="220BF6AE" w:rsidR="00AB5698" w:rsidRPr="00A53644" w:rsidRDefault="00AB5698" w:rsidP="00DE195A">
            <w:pPr>
              <w:rPr>
                <w:sz w:val="28"/>
                <w:szCs w:val="28"/>
              </w:rPr>
            </w:pPr>
            <w:ins w:id="356" w:author="Menon, Sunita (NIH/NCI) [C]" w:date="2020-03-31T21:53:00Z">
              <w:r w:rsidRPr="007F2545">
                <w:rPr>
                  <w:sz w:val="28"/>
                  <w:szCs w:val="28"/>
                  <w:u w:val="single"/>
                  <w:rPrChange w:id="357" w:author="Menon, Sunita (NIH/NCI) [C]" w:date="2020-03-31T21:59:00Z">
                    <w:rPr>
                      <w:sz w:val="28"/>
                      <w:szCs w:val="28"/>
                    </w:rPr>
                  </w:rPrChange>
                </w:rPr>
                <w:t>HPCDATAMGM-1255</w:t>
              </w:r>
              <w:r>
                <w:rPr>
                  <w:sz w:val="28"/>
                  <w:szCs w:val="28"/>
                </w:rPr>
                <w:t xml:space="preserve">: Added </w:t>
              </w:r>
            </w:ins>
            <w:ins w:id="358" w:author="Menon, Sunita (NIH/NCI) [C]" w:date="2020-03-31T21:54:00Z">
              <w:r>
                <w:rPr>
                  <w:sz w:val="28"/>
                  <w:szCs w:val="28"/>
                </w:rPr>
                <w:t xml:space="preserve">auditing of synchronous download transactions. </w:t>
              </w:r>
            </w:ins>
            <w:ins w:id="359" w:author="Menon, Sunita (NIH/NCI) [C]" w:date="2020-03-31T21:58:00Z">
              <w:r w:rsidR="007F2545">
                <w:rPr>
                  <w:sz w:val="28"/>
                  <w:szCs w:val="28"/>
                </w:rPr>
                <w:t>This will be recorded in the HPC_DOWNLOAD</w:t>
              </w:r>
            </w:ins>
            <w:ins w:id="360" w:author="Menon, Sunita (NIH/NCI) [C]" w:date="2020-03-31T21:59:00Z">
              <w:r w:rsidR="007F2545">
                <w:rPr>
                  <w:sz w:val="28"/>
                  <w:szCs w:val="28"/>
                </w:rPr>
                <w:t xml:space="preserve">_TASK_RESULT table in the </w:t>
              </w:r>
              <w:proofErr w:type="spellStart"/>
              <w:r w:rsidR="007F2545">
                <w:rPr>
                  <w:sz w:val="28"/>
                  <w:szCs w:val="28"/>
                </w:rPr>
                <w:t>iRODS</w:t>
              </w:r>
              <w:proofErr w:type="spellEnd"/>
              <w:r w:rsidR="007F2545">
                <w:rPr>
                  <w:sz w:val="28"/>
                  <w:szCs w:val="28"/>
                </w:rPr>
                <w:t xml:space="preserve"> database.</w:t>
              </w:r>
            </w:ins>
          </w:p>
          <w:p w14:paraId="766C72F9" w14:textId="3983A48E" w:rsidR="005C0D47" w:rsidDel="007F2545" w:rsidRDefault="005C0D47" w:rsidP="00DE195A">
            <w:pPr>
              <w:rPr>
                <w:del w:id="361" w:author="Menon, Sunita (NIH/NCI) [C]" w:date="2020-03-31T21:59:00Z"/>
                <w:rFonts w:cstheme="minorHAnsi"/>
                <w:sz w:val="28"/>
                <w:szCs w:val="28"/>
              </w:rPr>
            </w:pPr>
          </w:p>
          <w:p w14:paraId="3A09F36C" w14:textId="77777777" w:rsidR="00381ED3" w:rsidRDefault="00381ED3" w:rsidP="00DE195A">
            <w:pPr>
              <w:rPr>
                <w:sz w:val="28"/>
                <w:szCs w:val="28"/>
                <w:u w:val="single"/>
              </w:rPr>
            </w:pPr>
          </w:p>
          <w:p w14:paraId="060C83FE" w14:textId="77777777" w:rsidR="00684C53" w:rsidRPr="00D66342" w:rsidRDefault="00684C53" w:rsidP="00AF50AD">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4</w:t>
            </w:r>
            <w:r w:rsidRPr="00D66342">
              <w:rPr>
                <w:rFonts w:cstheme="minorHAnsi"/>
                <w:b/>
                <w:sz w:val="28"/>
                <w:szCs w:val="28"/>
              </w:rPr>
              <w:t>.0 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00DFC8A" w:rsidR="004E6073" w:rsidRPr="00D66342" w:rsidRDefault="00F37C7A" w:rsidP="00E16925">
            <w:pPr>
              <w:rPr>
                <w:rFonts w:cstheme="minorHAnsi"/>
                <w:sz w:val="28"/>
                <w:szCs w:val="28"/>
              </w:rPr>
            </w:pPr>
            <w:r w:rsidRPr="00D66342">
              <w:rPr>
                <w:rFonts w:cstheme="minorHAnsi"/>
                <w:sz w:val="28"/>
                <w:szCs w:val="28"/>
              </w:rPr>
              <w:t xml:space="preserve">For issues, questions or suggestions, </w:t>
            </w:r>
            <w:r w:rsidR="00D3627D">
              <w:rPr>
                <w:rFonts w:cstheme="minorHAnsi"/>
                <w:sz w:val="28"/>
                <w:szCs w:val="28"/>
              </w:rPr>
              <w:t>contact</w:t>
            </w:r>
            <w:r w:rsidRPr="00D66342">
              <w:rPr>
                <w:rFonts w:cstheme="minorHAnsi"/>
                <w:sz w:val="28"/>
                <w:szCs w:val="28"/>
              </w:rPr>
              <w:t xml:space="preserve"> ncidatavault@nih.gov</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0FF04E4A" w14:textId="2F6E44D0" w:rsidR="00E16925" w:rsidRPr="00D66342" w:rsidRDefault="00E16925" w:rsidP="00E16925">
            <w:pPr>
              <w:rPr>
                <w:rFonts w:cstheme="minorHAnsi"/>
                <w:sz w:val="28"/>
                <w:szCs w:val="28"/>
              </w:rPr>
            </w:pPr>
            <w:r w:rsidRPr="00D66342">
              <w:rPr>
                <w:rFonts w:cstheme="minorHAnsi"/>
                <w:sz w:val="28"/>
                <w:szCs w:val="28"/>
              </w:rPr>
              <w:t>==============================================================</w:t>
            </w:r>
          </w:p>
          <w:p w14:paraId="10F81C9E"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5</w:t>
            </w:r>
            <w:r w:rsidRPr="00D66342">
              <w:rPr>
                <w:rFonts w:cstheme="minorHAnsi"/>
                <w:b/>
                <w:sz w:val="28"/>
                <w:szCs w:val="28"/>
              </w:rPr>
              <w:t>.0 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3F6D3293" w14:textId="739E147E"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6" w:history="1">
              <w:r w:rsidRPr="00D66342">
                <w:rPr>
                  <w:rStyle w:val="Hyperlink"/>
                  <w:rFonts w:cstheme="minorHAnsi"/>
                  <w:sz w:val="28"/>
                  <w:szCs w:val="28"/>
                </w:rPr>
                <w:t>https://wiki.nci.nih.gov/display/DMEdoc/DME+User+Guide</w:t>
              </w:r>
            </w:hyperlink>
          </w:p>
          <w:p w14:paraId="6ED1126D" w14:textId="77777777" w:rsidR="00F37C7A" w:rsidRPr="00D66342" w:rsidRDefault="00F37C7A" w:rsidP="00E16925">
            <w:pPr>
              <w:rPr>
                <w:rFonts w:cstheme="minorHAnsi"/>
                <w:sz w:val="28"/>
                <w:szCs w:val="28"/>
              </w:rPr>
            </w:pPr>
          </w:p>
          <w:p w14:paraId="6ED125F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08695B2E" w:rsidR="00974271" w:rsidRPr="00D66342" w:rsidRDefault="007A479F" w:rsidP="00E16925">
            <w:pPr>
              <w:rPr>
                <w:rFonts w:cstheme="minorHAnsi"/>
                <w:sz w:val="28"/>
                <w:szCs w:val="28"/>
              </w:rPr>
            </w:pPr>
            <w:hyperlink r:id="rId7" w:history="1">
              <w:r w:rsidR="00F37C7A" w:rsidRPr="00D66342">
                <w:rPr>
                  <w:rStyle w:val="Hyperlink"/>
                  <w:rFonts w:cstheme="minorHAnsi"/>
                  <w:sz w:val="28"/>
                  <w:szCs w:val="28"/>
                </w:rPr>
                <w:t>https://github.com/CBIIT/HPC_DME_APIs/blob/master/doc/guides/HPC_API_Specification.docx</w:t>
              </w:r>
            </w:hyperlink>
          </w:p>
          <w:p w14:paraId="4471AE55" w14:textId="77777777" w:rsidR="00F37C7A" w:rsidRPr="00D66342" w:rsidRDefault="00F37C7A" w:rsidP="00E16925">
            <w:pPr>
              <w:rPr>
                <w:rFonts w:cstheme="minorHAnsi"/>
                <w:sz w:val="28"/>
                <w:szCs w:val="28"/>
              </w:rPr>
            </w:pPr>
          </w:p>
          <w:p w14:paraId="04176983" w14:textId="469BADB7" w:rsidR="00E16925" w:rsidRPr="00D66342" w:rsidRDefault="00974271" w:rsidP="00E16925">
            <w:pPr>
              <w:rPr>
                <w:rFonts w:cstheme="minorHAnsi"/>
                <w:sz w:val="28"/>
                <w:szCs w:val="28"/>
              </w:rPr>
            </w:pPr>
            <w:r w:rsidRPr="00D66342">
              <w:rPr>
                <w:rFonts w:cstheme="minorHAnsi"/>
                <w:sz w:val="28"/>
                <w:szCs w:val="28"/>
              </w:rPr>
              <w:t xml:space="preserve">Training related documentation and presentation </w:t>
            </w:r>
            <w:r w:rsidR="00F37C7A" w:rsidRPr="00D66342">
              <w:rPr>
                <w:rFonts w:cstheme="minorHAnsi"/>
                <w:sz w:val="28"/>
                <w:szCs w:val="28"/>
              </w:rPr>
              <w:t>is available at:</w:t>
            </w:r>
          </w:p>
          <w:p w14:paraId="39C2E3BC" w14:textId="04A779B1" w:rsidR="008F0F08" w:rsidRPr="00D66342" w:rsidRDefault="007A479F" w:rsidP="00E16925">
            <w:pPr>
              <w:rPr>
                <w:rFonts w:cstheme="minorHAnsi"/>
                <w:sz w:val="28"/>
                <w:szCs w:val="28"/>
                <w:u w:val="single"/>
              </w:rPr>
            </w:pPr>
            <w:hyperlink r:id="rId8" w:history="1">
              <w:r w:rsidR="00974271" w:rsidRPr="00D66342">
                <w:rPr>
                  <w:rStyle w:val="Hyperlink"/>
                  <w:rFonts w:cstheme="minorHAnsi"/>
                  <w:color w:val="auto"/>
                  <w:sz w:val="28"/>
                  <w:szCs w:val="28"/>
                </w:rPr>
                <w:t>https://github.com/CBIIT/HPC_DME_APIs/tree/master/doc/training</w:t>
              </w:r>
            </w:hyperlink>
          </w:p>
          <w:p w14:paraId="173BE7E4" w14:textId="77777777" w:rsidR="00E16925" w:rsidRPr="00D66342" w:rsidRDefault="00E16925"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6CA7AD3E" w:rsidR="00E16925" w:rsidRPr="00D66342" w:rsidRDefault="00E16925" w:rsidP="00E16925">
            <w:pPr>
              <w:rPr>
                <w:rFonts w:cstheme="minorHAnsi"/>
                <w:b/>
                <w:sz w:val="28"/>
                <w:szCs w:val="28"/>
              </w:rPr>
            </w:pPr>
            <w:r w:rsidRPr="00D66342">
              <w:rPr>
                <w:rFonts w:cstheme="minorHAnsi"/>
                <w:sz w:val="28"/>
                <w:szCs w:val="28"/>
              </w:rPr>
              <w:t>                        </w:t>
            </w:r>
            <w:r w:rsidR="00974271" w:rsidRPr="00D66342">
              <w:rPr>
                <w:rFonts w:cstheme="minorHAnsi"/>
                <w:b/>
                <w:sz w:val="28"/>
                <w:szCs w:val="28"/>
              </w:rPr>
              <w:t>6</w:t>
            </w:r>
            <w:r w:rsidRPr="00D66342">
              <w:rPr>
                <w:rFonts w:cstheme="minorHAnsi"/>
                <w:b/>
                <w:sz w:val="28"/>
                <w:szCs w:val="28"/>
              </w:rPr>
              <w:t>.0 Re</w:t>
            </w:r>
            <w:r w:rsidR="00F37C7A" w:rsidRPr="00D66342">
              <w:rPr>
                <w:rFonts w:cstheme="minorHAnsi"/>
                <w:b/>
                <w:sz w:val="28"/>
                <w:szCs w:val="28"/>
              </w:rPr>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7A479F" w:rsidP="00E16925">
            <w:pPr>
              <w:rPr>
                <w:rFonts w:cstheme="minorHAnsi"/>
                <w:sz w:val="28"/>
                <w:szCs w:val="28"/>
              </w:rPr>
            </w:pPr>
            <w:hyperlink r:id="rId9"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77777777" w:rsidR="00E16925" w:rsidRPr="00D66342" w:rsidRDefault="00974271" w:rsidP="00E16925">
            <w:pPr>
              <w:rPr>
                <w:rFonts w:cstheme="minorHAnsi"/>
                <w:sz w:val="28"/>
                <w:szCs w:val="28"/>
              </w:rPr>
            </w:pPr>
            <w:r w:rsidRPr="00D66342">
              <w:rPr>
                <w:rFonts w:cstheme="minorHAnsi"/>
                <w:sz w:val="28"/>
                <w:szCs w:val="28"/>
              </w:rPr>
              <w:t xml:space="preserve">HPC DME GitHub </w:t>
            </w:r>
            <w:r w:rsidR="00E16925" w:rsidRPr="00D66342">
              <w:rPr>
                <w:rFonts w:cstheme="minorHAnsi"/>
                <w:sz w:val="28"/>
                <w:szCs w:val="28"/>
              </w:rPr>
              <w:t>Home Page</w:t>
            </w:r>
          </w:p>
          <w:p w14:paraId="21E59318" w14:textId="07D25D77" w:rsidR="008F0F08" w:rsidRPr="00D66342" w:rsidRDefault="007A479F" w:rsidP="00E16925">
            <w:pPr>
              <w:rPr>
                <w:rFonts w:cstheme="minorHAnsi"/>
                <w:sz w:val="28"/>
                <w:szCs w:val="28"/>
              </w:rPr>
            </w:pPr>
            <w:hyperlink r:id="rId10"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77777777" w:rsidR="00974271" w:rsidRPr="00D66342" w:rsidRDefault="00974271" w:rsidP="00E16925">
            <w:pPr>
              <w:rPr>
                <w:rFonts w:cstheme="minorHAnsi"/>
                <w:sz w:val="28"/>
                <w:szCs w:val="28"/>
              </w:rPr>
            </w:pPr>
            <w:r w:rsidRPr="00D66342">
              <w:rPr>
                <w:rFonts w:cstheme="minorHAnsi"/>
                <w:sz w:val="28"/>
                <w:szCs w:val="28"/>
              </w:rPr>
              <w:t>NCI HPC DME Agile JIRA Board Home Page:</w:t>
            </w:r>
          </w:p>
          <w:p w14:paraId="6A2E7D31" w14:textId="235973F9" w:rsidR="008F0F08" w:rsidRPr="00D66342" w:rsidRDefault="007A479F" w:rsidP="00E16925">
            <w:pPr>
              <w:rPr>
                <w:rFonts w:cstheme="minorHAnsi"/>
                <w:sz w:val="28"/>
                <w:szCs w:val="28"/>
              </w:rPr>
            </w:pPr>
            <w:hyperlink r:id="rId11"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04FB9D36" w14:textId="4A8C043E" w:rsidR="008F0F08" w:rsidRPr="00D66342" w:rsidRDefault="007A479F" w:rsidP="00E16925">
            <w:pPr>
              <w:rPr>
                <w:rFonts w:cstheme="minorHAnsi"/>
                <w:sz w:val="28"/>
                <w:szCs w:val="28"/>
              </w:rPr>
            </w:pPr>
            <w:hyperlink r:id="rId12" w:history="1">
              <w:r w:rsidR="008F0F08" w:rsidRPr="00D66342">
                <w:rPr>
                  <w:rStyle w:val="Hyperlink"/>
                  <w:rFonts w:cstheme="minorHAnsi"/>
                  <w:sz w:val="28"/>
                  <w:szCs w:val="28"/>
                </w:rPr>
                <w:t>https://irods.org/</w:t>
              </w:r>
            </w:hyperlink>
          </w:p>
          <w:p w14:paraId="5C314352" w14:textId="77777777" w:rsidR="003514A0" w:rsidRPr="00D66342" w:rsidRDefault="003514A0" w:rsidP="00E16925">
            <w:pPr>
              <w:rPr>
                <w:rFonts w:cstheme="minorHAnsi"/>
                <w:sz w:val="28"/>
                <w:szCs w:val="28"/>
              </w:rPr>
            </w:pPr>
          </w:p>
          <w:p w14:paraId="514E5B8C" w14:textId="7ECD74C7" w:rsidR="008F0F08" w:rsidRPr="00D66342" w:rsidRDefault="003514A0" w:rsidP="00E16925">
            <w:pPr>
              <w:rPr>
                <w:rFonts w:cstheme="minorHAnsi"/>
                <w:sz w:val="28"/>
                <w:szCs w:val="28"/>
              </w:rPr>
            </w:pPr>
            <w:r w:rsidRPr="00D66342">
              <w:rPr>
                <w:rFonts w:cstheme="minorHAnsi"/>
                <w:sz w:val="28"/>
                <w:szCs w:val="28"/>
              </w:rPr>
              <w:t>IBM Clever</w:t>
            </w:r>
            <w:r w:rsidR="006E6CF0">
              <w:rPr>
                <w:rFonts w:cstheme="minorHAnsi"/>
                <w:sz w:val="28"/>
                <w:szCs w:val="28"/>
              </w:rPr>
              <w:t>s</w:t>
            </w:r>
            <w:r w:rsidRPr="00D66342">
              <w:rPr>
                <w:rFonts w:cstheme="minorHAnsi"/>
                <w:sz w:val="28"/>
                <w:szCs w:val="28"/>
              </w:rPr>
              <w:t>afe Object Storage:</w:t>
            </w:r>
          </w:p>
          <w:p w14:paraId="6CF66026" w14:textId="34706B73" w:rsidR="00E16925" w:rsidRPr="00D66342" w:rsidRDefault="007A479F" w:rsidP="00E16925">
            <w:pPr>
              <w:rPr>
                <w:rFonts w:cstheme="minorHAnsi"/>
                <w:sz w:val="28"/>
                <w:szCs w:val="28"/>
              </w:rPr>
            </w:pPr>
            <w:hyperlink r:id="rId13" w:history="1">
              <w:r w:rsidR="008F0F08" w:rsidRPr="00D66342">
                <w:rPr>
                  <w:rStyle w:val="Hyperlink"/>
                  <w:rFonts w:cstheme="minorHAnsi"/>
                  <w:sz w:val="28"/>
                  <w:szCs w:val="28"/>
                </w:rPr>
                <w:t>https://www.ibm.com/cloud-computing/products/storage/object-storage/why-cos/</w:t>
              </w:r>
            </w:hyperlink>
          </w:p>
        </w:tc>
      </w:tr>
      <w:tr w:rsidR="00F43337" w:rsidRPr="00E16925" w14:paraId="18194795" w14:textId="77777777" w:rsidTr="005B049B">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7A479F" w:rsidP="00E16925">
            <w:pPr>
              <w:rPr>
                <w:rFonts w:cstheme="minorHAnsi"/>
                <w:sz w:val="28"/>
                <w:szCs w:val="28"/>
              </w:rPr>
            </w:pPr>
            <w:hyperlink r:id="rId14"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12"/>
  </w:num>
  <w:num w:numId="4">
    <w:abstractNumId w:val="21"/>
  </w:num>
  <w:num w:numId="5">
    <w:abstractNumId w:val="1"/>
  </w:num>
  <w:num w:numId="6">
    <w:abstractNumId w:val="14"/>
  </w:num>
  <w:num w:numId="7">
    <w:abstractNumId w:val="3"/>
  </w:num>
  <w:num w:numId="8">
    <w:abstractNumId w:val="8"/>
  </w:num>
  <w:num w:numId="9">
    <w:abstractNumId w:val="0"/>
  </w:num>
  <w:num w:numId="10">
    <w:abstractNumId w:val="11"/>
  </w:num>
  <w:num w:numId="11">
    <w:abstractNumId w:val="22"/>
  </w:num>
  <w:num w:numId="12">
    <w:abstractNumId w:val="5"/>
  </w:num>
  <w:num w:numId="13">
    <w:abstractNumId w:val="2"/>
  </w:num>
  <w:num w:numId="14">
    <w:abstractNumId w:val="20"/>
  </w:num>
  <w:num w:numId="15">
    <w:abstractNumId w:val="6"/>
  </w:num>
  <w:num w:numId="16">
    <w:abstractNumId w:val="10"/>
  </w:num>
  <w:num w:numId="17">
    <w:abstractNumId w:val="17"/>
  </w:num>
  <w:num w:numId="18">
    <w:abstractNumId w:val="15"/>
  </w:num>
  <w:num w:numId="19">
    <w:abstractNumId w:val="13"/>
  </w:num>
  <w:num w:numId="20">
    <w:abstractNumId w:val="18"/>
  </w:num>
  <w:num w:numId="21">
    <w:abstractNumId w:val="19"/>
  </w:num>
  <w:num w:numId="22">
    <w:abstractNumId w:val="7"/>
  </w:num>
  <w:num w:numId="23">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enon, Sunita (NIH/NCI) [C]">
    <w15:presenceInfo w15:providerId="AD" w15:userId="S::menons2@nih.gov::758ef455-cee4-484e-950b-e649d9c01c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1092B"/>
    <w:rsid w:val="00011F21"/>
    <w:rsid w:val="0001400F"/>
    <w:rsid w:val="00016FF7"/>
    <w:rsid w:val="00017727"/>
    <w:rsid w:val="00024AAB"/>
    <w:rsid w:val="00032AD1"/>
    <w:rsid w:val="0003626B"/>
    <w:rsid w:val="00042CE4"/>
    <w:rsid w:val="000434DD"/>
    <w:rsid w:val="0005460B"/>
    <w:rsid w:val="00055061"/>
    <w:rsid w:val="00066652"/>
    <w:rsid w:val="000724D4"/>
    <w:rsid w:val="00076AF9"/>
    <w:rsid w:val="00084430"/>
    <w:rsid w:val="00085831"/>
    <w:rsid w:val="0009284C"/>
    <w:rsid w:val="000A7058"/>
    <w:rsid w:val="000A7988"/>
    <w:rsid w:val="000B23B7"/>
    <w:rsid w:val="000B2A1B"/>
    <w:rsid w:val="000B72A6"/>
    <w:rsid w:val="000C3993"/>
    <w:rsid w:val="000E0C07"/>
    <w:rsid w:val="000E1368"/>
    <w:rsid w:val="000E25B3"/>
    <w:rsid w:val="000E6A40"/>
    <w:rsid w:val="000F0B71"/>
    <w:rsid w:val="000F4CEB"/>
    <w:rsid w:val="000F6151"/>
    <w:rsid w:val="00102621"/>
    <w:rsid w:val="001105A4"/>
    <w:rsid w:val="00116338"/>
    <w:rsid w:val="00116903"/>
    <w:rsid w:val="00134E60"/>
    <w:rsid w:val="00144BC8"/>
    <w:rsid w:val="0015035D"/>
    <w:rsid w:val="0015248A"/>
    <w:rsid w:val="00155207"/>
    <w:rsid w:val="00162113"/>
    <w:rsid w:val="001716FB"/>
    <w:rsid w:val="00173361"/>
    <w:rsid w:val="00174EC3"/>
    <w:rsid w:val="00176335"/>
    <w:rsid w:val="00176805"/>
    <w:rsid w:val="00183036"/>
    <w:rsid w:val="00187629"/>
    <w:rsid w:val="001917A9"/>
    <w:rsid w:val="00191EE4"/>
    <w:rsid w:val="00197E29"/>
    <w:rsid w:val="001A00B9"/>
    <w:rsid w:val="001A177F"/>
    <w:rsid w:val="001A45E8"/>
    <w:rsid w:val="001B25AE"/>
    <w:rsid w:val="001C0100"/>
    <w:rsid w:val="001C1BFF"/>
    <w:rsid w:val="001C40FF"/>
    <w:rsid w:val="001C44AB"/>
    <w:rsid w:val="001C76CF"/>
    <w:rsid w:val="001C7BF2"/>
    <w:rsid w:val="001D50F6"/>
    <w:rsid w:val="001E2B7B"/>
    <w:rsid w:val="001E3209"/>
    <w:rsid w:val="001E44EA"/>
    <w:rsid w:val="001F0972"/>
    <w:rsid w:val="002047E7"/>
    <w:rsid w:val="0021005C"/>
    <w:rsid w:val="00212062"/>
    <w:rsid w:val="00222250"/>
    <w:rsid w:val="00226594"/>
    <w:rsid w:val="0023074C"/>
    <w:rsid w:val="00231FD9"/>
    <w:rsid w:val="00237FF4"/>
    <w:rsid w:val="002408D6"/>
    <w:rsid w:val="00241366"/>
    <w:rsid w:val="00243C99"/>
    <w:rsid w:val="00256B0E"/>
    <w:rsid w:val="00264310"/>
    <w:rsid w:val="00265C82"/>
    <w:rsid w:val="002724B8"/>
    <w:rsid w:val="002726A2"/>
    <w:rsid w:val="00284EEE"/>
    <w:rsid w:val="00286187"/>
    <w:rsid w:val="00290E07"/>
    <w:rsid w:val="00292FFC"/>
    <w:rsid w:val="0029421D"/>
    <w:rsid w:val="002A0287"/>
    <w:rsid w:val="002A0C16"/>
    <w:rsid w:val="002A1639"/>
    <w:rsid w:val="002A2352"/>
    <w:rsid w:val="002A59CE"/>
    <w:rsid w:val="002A6934"/>
    <w:rsid w:val="002B0ADD"/>
    <w:rsid w:val="002B1043"/>
    <w:rsid w:val="002B47F6"/>
    <w:rsid w:val="002B5A17"/>
    <w:rsid w:val="002C7D63"/>
    <w:rsid w:val="002D1DDC"/>
    <w:rsid w:val="002D2407"/>
    <w:rsid w:val="002D447E"/>
    <w:rsid w:val="002D493F"/>
    <w:rsid w:val="002F21D9"/>
    <w:rsid w:val="002F3E76"/>
    <w:rsid w:val="002F4897"/>
    <w:rsid w:val="00300A95"/>
    <w:rsid w:val="00302D37"/>
    <w:rsid w:val="0030796A"/>
    <w:rsid w:val="00310B24"/>
    <w:rsid w:val="003139F5"/>
    <w:rsid w:val="00320665"/>
    <w:rsid w:val="003220FC"/>
    <w:rsid w:val="00324135"/>
    <w:rsid w:val="0032486B"/>
    <w:rsid w:val="00324B7D"/>
    <w:rsid w:val="00334720"/>
    <w:rsid w:val="00351166"/>
    <w:rsid w:val="003514A0"/>
    <w:rsid w:val="00351902"/>
    <w:rsid w:val="00353AFA"/>
    <w:rsid w:val="00353BC4"/>
    <w:rsid w:val="00361E94"/>
    <w:rsid w:val="00362713"/>
    <w:rsid w:val="00363701"/>
    <w:rsid w:val="003746F2"/>
    <w:rsid w:val="00374761"/>
    <w:rsid w:val="003753FF"/>
    <w:rsid w:val="00376196"/>
    <w:rsid w:val="00376C26"/>
    <w:rsid w:val="00381A2F"/>
    <w:rsid w:val="00381E2A"/>
    <w:rsid w:val="00381ED3"/>
    <w:rsid w:val="00383DB3"/>
    <w:rsid w:val="00384004"/>
    <w:rsid w:val="00394BB5"/>
    <w:rsid w:val="00394E44"/>
    <w:rsid w:val="00394FA6"/>
    <w:rsid w:val="003973BF"/>
    <w:rsid w:val="00397785"/>
    <w:rsid w:val="003A0167"/>
    <w:rsid w:val="003A1956"/>
    <w:rsid w:val="003A2255"/>
    <w:rsid w:val="003A3103"/>
    <w:rsid w:val="003A5CF3"/>
    <w:rsid w:val="003B12B9"/>
    <w:rsid w:val="003B2D8C"/>
    <w:rsid w:val="003B4A1E"/>
    <w:rsid w:val="003B4E0F"/>
    <w:rsid w:val="003C1202"/>
    <w:rsid w:val="003C3B2C"/>
    <w:rsid w:val="003C6A1C"/>
    <w:rsid w:val="003D1FAB"/>
    <w:rsid w:val="003D6AF2"/>
    <w:rsid w:val="003E33F5"/>
    <w:rsid w:val="003E419D"/>
    <w:rsid w:val="003E7FB5"/>
    <w:rsid w:val="003F751C"/>
    <w:rsid w:val="003F7E9A"/>
    <w:rsid w:val="00401BA0"/>
    <w:rsid w:val="00401CE4"/>
    <w:rsid w:val="00402891"/>
    <w:rsid w:val="00403E13"/>
    <w:rsid w:val="0040491C"/>
    <w:rsid w:val="004072BE"/>
    <w:rsid w:val="0041494B"/>
    <w:rsid w:val="0041738A"/>
    <w:rsid w:val="004176ED"/>
    <w:rsid w:val="00417EA8"/>
    <w:rsid w:val="0042054D"/>
    <w:rsid w:val="00421C59"/>
    <w:rsid w:val="004254F1"/>
    <w:rsid w:val="00426313"/>
    <w:rsid w:val="00426B47"/>
    <w:rsid w:val="004273F8"/>
    <w:rsid w:val="0043283E"/>
    <w:rsid w:val="00435488"/>
    <w:rsid w:val="004371E9"/>
    <w:rsid w:val="0044497C"/>
    <w:rsid w:val="00455360"/>
    <w:rsid w:val="004568E2"/>
    <w:rsid w:val="00457BEF"/>
    <w:rsid w:val="004641FB"/>
    <w:rsid w:val="00465CC6"/>
    <w:rsid w:val="0047279F"/>
    <w:rsid w:val="00474BEE"/>
    <w:rsid w:val="00477108"/>
    <w:rsid w:val="00477C43"/>
    <w:rsid w:val="00484ACD"/>
    <w:rsid w:val="004934B3"/>
    <w:rsid w:val="0049389D"/>
    <w:rsid w:val="004A2329"/>
    <w:rsid w:val="004A3349"/>
    <w:rsid w:val="004A466C"/>
    <w:rsid w:val="004A6871"/>
    <w:rsid w:val="004A6E5E"/>
    <w:rsid w:val="004A6F23"/>
    <w:rsid w:val="004C03E1"/>
    <w:rsid w:val="004C5434"/>
    <w:rsid w:val="004C69B1"/>
    <w:rsid w:val="004D0CAC"/>
    <w:rsid w:val="004D70B4"/>
    <w:rsid w:val="004E6073"/>
    <w:rsid w:val="004F0F30"/>
    <w:rsid w:val="004F1BE7"/>
    <w:rsid w:val="004F50C6"/>
    <w:rsid w:val="004F7752"/>
    <w:rsid w:val="004F7B2B"/>
    <w:rsid w:val="0050417A"/>
    <w:rsid w:val="00505AD2"/>
    <w:rsid w:val="00511437"/>
    <w:rsid w:val="0052620B"/>
    <w:rsid w:val="0052648B"/>
    <w:rsid w:val="00532FDB"/>
    <w:rsid w:val="00535C49"/>
    <w:rsid w:val="005431C2"/>
    <w:rsid w:val="00543D0F"/>
    <w:rsid w:val="00547CCC"/>
    <w:rsid w:val="0055281B"/>
    <w:rsid w:val="0055586B"/>
    <w:rsid w:val="00555B55"/>
    <w:rsid w:val="0056409B"/>
    <w:rsid w:val="00565880"/>
    <w:rsid w:val="00567678"/>
    <w:rsid w:val="00575549"/>
    <w:rsid w:val="005774F7"/>
    <w:rsid w:val="005778CC"/>
    <w:rsid w:val="0058229C"/>
    <w:rsid w:val="005830A2"/>
    <w:rsid w:val="005863A2"/>
    <w:rsid w:val="005909D0"/>
    <w:rsid w:val="00592CDF"/>
    <w:rsid w:val="005966DA"/>
    <w:rsid w:val="00597294"/>
    <w:rsid w:val="005A2CDD"/>
    <w:rsid w:val="005A6A00"/>
    <w:rsid w:val="005B049B"/>
    <w:rsid w:val="005C0D47"/>
    <w:rsid w:val="005C3D25"/>
    <w:rsid w:val="005C5371"/>
    <w:rsid w:val="005D08A4"/>
    <w:rsid w:val="005D2448"/>
    <w:rsid w:val="005D28B6"/>
    <w:rsid w:val="005D42A1"/>
    <w:rsid w:val="005D5A9F"/>
    <w:rsid w:val="005E2BF2"/>
    <w:rsid w:val="005E47DB"/>
    <w:rsid w:val="005E7C77"/>
    <w:rsid w:val="005E7E5C"/>
    <w:rsid w:val="005F01C1"/>
    <w:rsid w:val="005F73F0"/>
    <w:rsid w:val="00602697"/>
    <w:rsid w:val="00610051"/>
    <w:rsid w:val="00623C5E"/>
    <w:rsid w:val="00623D43"/>
    <w:rsid w:val="00633E6A"/>
    <w:rsid w:val="00641C12"/>
    <w:rsid w:val="00641E63"/>
    <w:rsid w:val="00645632"/>
    <w:rsid w:val="00654E73"/>
    <w:rsid w:val="006552C7"/>
    <w:rsid w:val="00660C35"/>
    <w:rsid w:val="00663C73"/>
    <w:rsid w:val="006644E5"/>
    <w:rsid w:val="006658B8"/>
    <w:rsid w:val="006721DC"/>
    <w:rsid w:val="00672C49"/>
    <w:rsid w:val="00673839"/>
    <w:rsid w:val="006759C7"/>
    <w:rsid w:val="00676228"/>
    <w:rsid w:val="00677EB7"/>
    <w:rsid w:val="00681C6F"/>
    <w:rsid w:val="00684C53"/>
    <w:rsid w:val="00685C7C"/>
    <w:rsid w:val="006905EA"/>
    <w:rsid w:val="006915E4"/>
    <w:rsid w:val="006A043C"/>
    <w:rsid w:val="006A302E"/>
    <w:rsid w:val="006A4A0F"/>
    <w:rsid w:val="006A4F89"/>
    <w:rsid w:val="006A77CA"/>
    <w:rsid w:val="006B0CE9"/>
    <w:rsid w:val="006B4259"/>
    <w:rsid w:val="006B5522"/>
    <w:rsid w:val="006B741F"/>
    <w:rsid w:val="006B7B77"/>
    <w:rsid w:val="006C28FB"/>
    <w:rsid w:val="006C3DD6"/>
    <w:rsid w:val="006C4421"/>
    <w:rsid w:val="006C78C2"/>
    <w:rsid w:val="006D12B5"/>
    <w:rsid w:val="006D21FB"/>
    <w:rsid w:val="006D6560"/>
    <w:rsid w:val="006E127C"/>
    <w:rsid w:val="006E15EA"/>
    <w:rsid w:val="006E1F17"/>
    <w:rsid w:val="006E23CC"/>
    <w:rsid w:val="006E60E7"/>
    <w:rsid w:val="006E6CF0"/>
    <w:rsid w:val="006E760E"/>
    <w:rsid w:val="006F3ECE"/>
    <w:rsid w:val="006F52AA"/>
    <w:rsid w:val="006F72E3"/>
    <w:rsid w:val="007007DC"/>
    <w:rsid w:val="00713B22"/>
    <w:rsid w:val="007141D0"/>
    <w:rsid w:val="00715202"/>
    <w:rsid w:val="00721DD7"/>
    <w:rsid w:val="00727D51"/>
    <w:rsid w:val="00737402"/>
    <w:rsid w:val="00744A53"/>
    <w:rsid w:val="00746182"/>
    <w:rsid w:val="00753D3A"/>
    <w:rsid w:val="00754917"/>
    <w:rsid w:val="00756262"/>
    <w:rsid w:val="00765D1B"/>
    <w:rsid w:val="00771174"/>
    <w:rsid w:val="00773E86"/>
    <w:rsid w:val="00775D2E"/>
    <w:rsid w:val="00782398"/>
    <w:rsid w:val="00782BE4"/>
    <w:rsid w:val="0078409B"/>
    <w:rsid w:val="007842C5"/>
    <w:rsid w:val="00786654"/>
    <w:rsid w:val="007919FC"/>
    <w:rsid w:val="007952E7"/>
    <w:rsid w:val="007957B6"/>
    <w:rsid w:val="007A104C"/>
    <w:rsid w:val="007A479F"/>
    <w:rsid w:val="007B0085"/>
    <w:rsid w:val="007B382E"/>
    <w:rsid w:val="007B4BF1"/>
    <w:rsid w:val="007B5F9C"/>
    <w:rsid w:val="007B629A"/>
    <w:rsid w:val="007C074A"/>
    <w:rsid w:val="007C1A52"/>
    <w:rsid w:val="007C2D77"/>
    <w:rsid w:val="007C5AD2"/>
    <w:rsid w:val="007C6617"/>
    <w:rsid w:val="007D1E1A"/>
    <w:rsid w:val="007E0E1E"/>
    <w:rsid w:val="007E2806"/>
    <w:rsid w:val="007E4B16"/>
    <w:rsid w:val="007E6F17"/>
    <w:rsid w:val="007E7ACE"/>
    <w:rsid w:val="007F2545"/>
    <w:rsid w:val="007F4A45"/>
    <w:rsid w:val="00801F0B"/>
    <w:rsid w:val="00805D10"/>
    <w:rsid w:val="0080614F"/>
    <w:rsid w:val="00806560"/>
    <w:rsid w:val="00810BCE"/>
    <w:rsid w:val="00811B6E"/>
    <w:rsid w:val="0081460F"/>
    <w:rsid w:val="00814B03"/>
    <w:rsid w:val="008221CD"/>
    <w:rsid w:val="0082411F"/>
    <w:rsid w:val="00825FF2"/>
    <w:rsid w:val="00827208"/>
    <w:rsid w:val="00835DE1"/>
    <w:rsid w:val="008375BC"/>
    <w:rsid w:val="00837E4C"/>
    <w:rsid w:val="008404C5"/>
    <w:rsid w:val="008407C9"/>
    <w:rsid w:val="008449ED"/>
    <w:rsid w:val="00852257"/>
    <w:rsid w:val="008545C1"/>
    <w:rsid w:val="0085787B"/>
    <w:rsid w:val="00860540"/>
    <w:rsid w:val="00861EDE"/>
    <w:rsid w:val="00866146"/>
    <w:rsid w:val="0087101A"/>
    <w:rsid w:val="008711B6"/>
    <w:rsid w:val="008735D6"/>
    <w:rsid w:val="008743B3"/>
    <w:rsid w:val="00875932"/>
    <w:rsid w:val="0088195F"/>
    <w:rsid w:val="00881C7F"/>
    <w:rsid w:val="00897709"/>
    <w:rsid w:val="008A070E"/>
    <w:rsid w:val="008A1DC2"/>
    <w:rsid w:val="008B6D7E"/>
    <w:rsid w:val="008C166D"/>
    <w:rsid w:val="008C723A"/>
    <w:rsid w:val="008D0758"/>
    <w:rsid w:val="008D3383"/>
    <w:rsid w:val="008D3E68"/>
    <w:rsid w:val="008D5B18"/>
    <w:rsid w:val="008D7551"/>
    <w:rsid w:val="008E1F56"/>
    <w:rsid w:val="008F0F08"/>
    <w:rsid w:val="008F17D3"/>
    <w:rsid w:val="008F4D9B"/>
    <w:rsid w:val="0090180E"/>
    <w:rsid w:val="00906718"/>
    <w:rsid w:val="00906922"/>
    <w:rsid w:val="0090789D"/>
    <w:rsid w:val="00914168"/>
    <w:rsid w:val="00931641"/>
    <w:rsid w:val="009334AD"/>
    <w:rsid w:val="009420E8"/>
    <w:rsid w:val="00945088"/>
    <w:rsid w:val="00946570"/>
    <w:rsid w:val="00951636"/>
    <w:rsid w:val="009533D3"/>
    <w:rsid w:val="00961DCD"/>
    <w:rsid w:val="009645C0"/>
    <w:rsid w:val="00965161"/>
    <w:rsid w:val="00966F53"/>
    <w:rsid w:val="00974271"/>
    <w:rsid w:val="00974D72"/>
    <w:rsid w:val="009763AD"/>
    <w:rsid w:val="0099107F"/>
    <w:rsid w:val="00993745"/>
    <w:rsid w:val="00995851"/>
    <w:rsid w:val="009A21B3"/>
    <w:rsid w:val="009A3B86"/>
    <w:rsid w:val="009A5F5C"/>
    <w:rsid w:val="009B1E7B"/>
    <w:rsid w:val="009B461A"/>
    <w:rsid w:val="009B4676"/>
    <w:rsid w:val="009B5092"/>
    <w:rsid w:val="009C4983"/>
    <w:rsid w:val="009C4B31"/>
    <w:rsid w:val="009C59CF"/>
    <w:rsid w:val="009D1D0B"/>
    <w:rsid w:val="009D7BD2"/>
    <w:rsid w:val="009E178B"/>
    <w:rsid w:val="009E6119"/>
    <w:rsid w:val="009F7C7C"/>
    <w:rsid w:val="00A01FE7"/>
    <w:rsid w:val="00A0300D"/>
    <w:rsid w:val="00A0541E"/>
    <w:rsid w:val="00A07C66"/>
    <w:rsid w:val="00A16B92"/>
    <w:rsid w:val="00A17462"/>
    <w:rsid w:val="00A21280"/>
    <w:rsid w:val="00A23CCE"/>
    <w:rsid w:val="00A253C3"/>
    <w:rsid w:val="00A27DF0"/>
    <w:rsid w:val="00A32EAE"/>
    <w:rsid w:val="00A33112"/>
    <w:rsid w:val="00A37ABE"/>
    <w:rsid w:val="00A43736"/>
    <w:rsid w:val="00A447F7"/>
    <w:rsid w:val="00A454BD"/>
    <w:rsid w:val="00A52B97"/>
    <w:rsid w:val="00A53644"/>
    <w:rsid w:val="00A53D02"/>
    <w:rsid w:val="00A53FE1"/>
    <w:rsid w:val="00A56630"/>
    <w:rsid w:val="00A57351"/>
    <w:rsid w:val="00A5767A"/>
    <w:rsid w:val="00A601F6"/>
    <w:rsid w:val="00A61889"/>
    <w:rsid w:val="00A640DC"/>
    <w:rsid w:val="00A64DFF"/>
    <w:rsid w:val="00A67379"/>
    <w:rsid w:val="00A70CEF"/>
    <w:rsid w:val="00A75609"/>
    <w:rsid w:val="00A8142C"/>
    <w:rsid w:val="00A82402"/>
    <w:rsid w:val="00A8261A"/>
    <w:rsid w:val="00A8442D"/>
    <w:rsid w:val="00A84586"/>
    <w:rsid w:val="00A9151F"/>
    <w:rsid w:val="00A92AD6"/>
    <w:rsid w:val="00A9665D"/>
    <w:rsid w:val="00A96980"/>
    <w:rsid w:val="00A96CB5"/>
    <w:rsid w:val="00A9723A"/>
    <w:rsid w:val="00AA2222"/>
    <w:rsid w:val="00AA3005"/>
    <w:rsid w:val="00AA7051"/>
    <w:rsid w:val="00AB0777"/>
    <w:rsid w:val="00AB11E6"/>
    <w:rsid w:val="00AB5698"/>
    <w:rsid w:val="00AC2145"/>
    <w:rsid w:val="00AC2883"/>
    <w:rsid w:val="00AC3864"/>
    <w:rsid w:val="00AC4291"/>
    <w:rsid w:val="00AD79C2"/>
    <w:rsid w:val="00AE46EB"/>
    <w:rsid w:val="00AE57E8"/>
    <w:rsid w:val="00AE59E4"/>
    <w:rsid w:val="00AF3228"/>
    <w:rsid w:val="00AF4206"/>
    <w:rsid w:val="00AF4423"/>
    <w:rsid w:val="00AF48FF"/>
    <w:rsid w:val="00AF50AD"/>
    <w:rsid w:val="00AF6908"/>
    <w:rsid w:val="00B03D5D"/>
    <w:rsid w:val="00B06162"/>
    <w:rsid w:val="00B06FF2"/>
    <w:rsid w:val="00B141CE"/>
    <w:rsid w:val="00B1441B"/>
    <w:rsid w:val="00B163F1"/>
    <w:rsid w:val="00B21BBC"/>
    <w:rsid w:val="00B21CF6"/>
    <w:rsid w:val="00B22FD5"/>
    <w:rsid w:val="00B2458F"/>
    <w:rsid w:val="00B34DAA"/>
    <w:rsid w:val="00B37FD7"/>
    <w:rsid w:val="00B50CD6"/>
    <w:rsid w:val="00B5101B"/>
    <w:rsid w:val="00B511E9"/>
    <w:rsid w:val="00B52165"/>
    <w:rsid w:val="00B56B4C"/>
    <w:rsid w:val="00B606F8"/>
    <w:rsid w:val="00B61A0E"/>
    <w:rsid w:val="00B62CA1"/>
    <w:rsid w:val="00B7061D"/>
    <w:rsid w:val="00B76382"/>
    <w:rsid w:val="00B767AC"/>
    <w:rsid w:val="00B77C0C"/>
    <w:rsid w:val="00B82344"/>
    <w:rsid w:val="00B9005B"/>
    <w:rsid w:val="00B90ED5"/>
    <w:rsid w:val="00B9518A"/>
    <w:rsid w:val="00B97990"/>
    <w:rsid w:val="00BA06A3"/>
    <w:rsid w:val="00BA0CE6"/>
    <w:rsid w:val="00BA2861"/>
    <w:rsid w:val="00BA29BE"/>
    <w:rsid w:val="00BA3B1C"/>
    <w:rsid w:val="00BA6A0E"/>
    <w:rsid w:val="00BA7437"/>
    <w:rsid w:val="00BB04C8"/>
    <w:rsid w:val="00BB643D"/>
    <w:rsid w:val="00BC6FDF"/>
    <w:rsid w:val="00BD0F52"/>
    <w:rsid w:val="00BD128E"/>
    <w:rsid w:val="00BD748C"/>
    <w:rsid w:val="00BE6F4F"/>
    <w:rsid w:val="00BE7B53"/>
    <w:rsid w:val="00BF1AA1"/>
    <w:rsid w:val="00BF5050"/>
    <w:rsid w:val="00C00B53"/>
    <w:rsid w:val="00C0146F"/>
    <w:rsid w:val="00C04818"/>
    <w:rsid w:val="00C07647"/>
    <w:rsid w:val="00C10834"/>
    <w:rsid w:val="00C117F1"/>
    <w:rsid w:val="00C14E75"/>
    <w:rsid w:val="00C229AB"/>
    <w:rsid w:val="00C24E4E"/>
    <w:rsid w:val="00C275FF"/>
    <w:rsid w:val="00C3130B"/>
    <w:rsid w:val="00C3500C"/>
    <w:rsid w:val="00C41BB6"/>
    <w:rsid w:val="00C4422F"/>
    <w:rsid w:val="00C50145"/>
    <w:rsid w:val="00C506B0"/>
    <w:rsid w:val="00C57817"/>
    <w:rsid w:val="00C63FF4"/>
    <w:rsid w:val="00C7076E"/>
    <w:rsid w:val="00C80B8A"/>
    <w:rsid w:val="00C81822"/>
    <w:rsid w:val="00C81BA9"/>
    <w:rsid w:val="00C81F21"/>
    <w:rsid w:val="00C82964"/>
    <w:rsid w:val="00C906EA"/>
    <w:rsid w:val="00C91970"/>
    <w:rsid w:val="00C92332"/>
    <w:rsid w:val="00C93655"/>
    <w:rsid w:val="00CA1029"/>
    <w:rsid w:val="00CA250A"/>
    <w:rsid w:val="00CA4EBA"/>
    <w:rsid w:val="00CB21BD"/>
    <w:rsid w:val="00CB4820"/>
    <w:rsid w:val="00CB4A54"/>
    <w:rsid w:val="00CB5099"/>
    <w:rsid w:val="00CB6199"/>
    <w:rsid w:val="00CC1298"/>
    <w:rsid w:val="00CC464A"/>
    <w:rsid w:val="00CC6ACC"/>
    <w:rsid w:val="00CC7B94"/>
    <w:rsid w:val="00CF466D"/>
    <w:rsid w:val="00CF4DA1"/>
    <w:rsid w:val="00CF708D"/>
    <w:rsid w:val="00D05F9C"/>
    <w:rsid w:val="00D0630A"/>
    <w:rsid w:val="00D1565E"/>
    <w:rsid w:val="00D1695E"/>
    <w:rsid w:val="00D20BBE"/>
    <w:rsid w:val="00D26BAC"/>
    <w:rsid w:val="00D32E29"/>
    <w:rsid w:val="00D33AD3"/>
    <w:rsid w:val="00D35F85"/>
    <w:rsid w:val="00D35FC6"/>
    <w:rsid w:val="00D3627D"/>
    <w:rsid w:val="00D379D1"/>
    <w:rsid w:val="00D402A4"/>
    <w:rsid w:val="00D43722"/>
    <w:rsid w:val="00D43766"/>
    <w:rsid w:val="00D46072"/>
    <w:rsid w:val="00D4723D"/>
    <w:rsid w:val="00D55684"/>
    <w:rsid w:val="00D56117"/>
    <w:rsid w:val="00D6272D"/>
    <w:rsid w:val="00D62BE2"/>
    <w:rsid w:val="00D62F25"/>
    <w:rsid w:val="00D6486E"/>
    <w:rsid w:val="00D66342"/>
    <w:rsid w:val="00D7321C"/>
    <w:rsid w:val="00D7333F"/>
    <w:rsid w:val="00D75BE2"/>
    <w:rsid w:val="00D879A3"/>
    <w:rsid w:val="00D930D9"/>
    <w:rsid w:val="00DA0049"/>
    <w:rsid w:val="00DA0911"/>
    <w:rsid w:val="00DA51DB"/>
    <w:rsid w:val="00DB13BA"/>
    <w:rsid w:val="00DB5FB4"/>
    <w:rsid w:val="00DB623C"/>
    <w:rsid w:val="00DB7E47"/>
    <w:rsid w:val="00DC0BD0"/>
    <w:rsid w:val="00DC11B0"/>
    <w:rsid w:val="00DC1A69"/>
    <w:rsid w:val="00DC1BCB"/>
    <w:rsid w:val="00DC4159"/>
    <w:rsid w:val="00DC4E63"/>
    <w:rsid w:val="00DD4658"/>
    <w:rsid w:val="00DD5F20"/>
    <w:rsid w:val="00DE195A"/>
    <w:rsid w:val="00DE51C3"/>
    <w:rsid w:val="00DF2085"/>
    <w:rsid w:val="00DF384C"/>
    <w:rsid w:val="00DF601E"/>
    <w:rsid w:val="00DF76D2"/>
    <w:rsid w:val="00E016DE"/>
    <w:rsid w:val="00E10324"/>
    <w:rsid w:val="00E13AA3"/>
    <w:rsid w:val="00E13B41"/>
    <w:rsid w:val="00E16925"/>
    <w:rsid w:val="00E25A4D"/>
    <w:rsid w:val="00E358BC"/>
    <w:rsid w:val="00E3739D"/>
    <w:rsid w:val="00E42273"/>
    <w:rsid w:val="00E42620"/>
    <w:rsid w:val="00E51637"/>
    <w:rsid w:val="00E537B6"/>
    <w:rsid w:val="00E67D64"/>
    <w:rsid w:val="00E72069"/>
    <w:rsid w:val="00E77B85"/>
    <w:rsid w:val="00E77F04"/>
    <w:rsid w:val="00E8032E"/>
    <w:rsid w:val="00E80796"/>
    <w:rsid w:val="00E810EE"/>
    <w:rsid w:val="00E87317"/>
    <w:rsid w:val="00E94C6E"/>
    <w:rsid w:val="00E95B4D"/>
    <w:rsid w:val="00EA00AC"/>
    <w:rsid w:val="00EA49E5"/>
    <w:rsid w:val="00EB1877"/>
    <w:rsid w:val="00EB43BE"/>
    <w:rsid w:val="00EB6E64"/>
    <w:rsid w:val="00EC0A64"/>
    <w:rsid w:val="00ED505B"/>
    <w:rsid w:val="00ED53C6"/>
    <w:rsid w:val="00EE0A7C"/>
    <w:rsid w:val="00EE3EF5"/>
    <w:rsid w:val="00EE4757"/>
    <w:rsid w:val="00EE4AC4"/>
    <w:rsid w:val="00F024EE"/>
    <w:rsid w:val="00F171CB"/>
    <w:rsid w:val="00F275EF"/>
    <w:rsid w:val="00F2772E"/>
    <w:rsid w:val="00F33CC8"/>
    <w:rsid w:val="00F35256"/>
    <w:rsid w:val="00F363FB"/>
    <w:rsid w:val="00F37C7A"/>
    <w:rsid w:val="00F43337"/>
    <w:rsid w:val="00F44070"/>
    <w:rsid w:val="00F55BF5"/>
    <w:rsid w:val="00F568C7"/>
    <w:rsid w:val="00F60296"/>
    <w:rsid w:val="00F61847"/>
    <w:rsid w:val="00F6729F"/>
    <w:rsid w:val="00F7264D"/>
    <w:rsid w:val="00F75755"/>
    <w:rsid w:val="00F75C44"/>
    <w:rsid w:val="00F7741B"/>
    <w:rsid w:val="00F8454E"/>
    <w:rsid w:val="00F85214"/>
    <w:rsid w:val="00F85526"/>
    <w:rsid w:val="00F9329C"/>
    <w:rsid w:val="00F95364"/>
    <w:rsid w:val="00F97A4E"/>
    <w:rsid w:val="00FA25CA"/>
    <w:rsid w:val="00FA47D4"/>
    <w:rsid w:val="00FA4E8B"/>
    <w:rsid w:val="00FA6125"/>
    <w:rsid w:val="00FB123D"/>
    <w:rsid w:val="00FB3D5C"/>
    <w:rsid w:val="00FC5BDA"/>
    <w:rsid w:val="00FC65D2"/>
    <w:rsid w:val="00FC7367"/>
    <w:rsid w:val="00FD6B15"/>
    <w:rsid w:val="00FE11FF"/>
    <w:rsid w:val="00FE7484"/>
    <w:rsid w:val="00FF0056"/>
    <w:rsid w:val="00FF0AB0"/>
    <w:rsid w:val="00FF171D"/>
    <w:rsid w:val="00FF2F2D"/>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1005C"/>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BIIT/HPC_DME_APIs/tree/master/doc/training" TargetMode="External"/><Relationship Id="rId13" Type="http://schemas.openxmlformats.org/officeDocument/2006/relationships/hyperlink" Target="https://www.ibm.com/cloud-computing/products/storage/object-storage/why-cos/" TargetMode="External"/><Relationship Id="rId3" Type="http://schemas.openxmlformats.org/officeDocument/2006/relationships/settings" Target="settings.xml"/><Relationship Id="rId7" Type="http://schemas.openxmlformats.org/officeDocument/2006/relationships/hyperlink" Target="https://github.com/CBIIT/HPC_DME_APIs/blob/master/doc/guides/HPC_API_Specification.docx" TargetMode="External"/><Relationship Id="rId12" Type="http://schemas.openxmlformats.org/officeDocument/2006/relationships/hyperlink" Target="https://irods.org/"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hyperlink" Target="https://wiki.nci.nih.gov/display/DMEdoc/DME+User+Guide" TargetMode="External"/><Relationship Id="rId11" Type="http://schemas.openxmlformats.org/officeDocument/2006/relationships/hyperlink" Target="https://tracker.nci.nih.gov/secure/RapidBoard.jspa?rapidView=244" TargetMode="External"/><Relationship Id="rId5" Type="http://schemas.openxmlformats.org/officeDocument/2006/relationships/hyperlink" Target="mailto:NCIDataVault@mail.nih.gov" TargetMode="External"/><Relationship Id="rId15" Type="http://schemas.openxmlformats.org/officeDocument/2006/relationships/fontTable" Target="fontTable.xml"/><Relationship Id="rId10" Type="http://schemas.openxmlformats.org/officeDocument/2006/relationships/hyperlink" Target="https://github.com/CBIIT/HPC_DME_APIs" TargetMode="External"/><Relationship Id="rId4" Type="http://schemas.openxmlformats.org/officeDocument/2006/relationships/webSettings" Target="webSettings.xml"/><Relationship Id="rId9" Type="http://schemas.openxmlformats.org/officeDocument/2006/relationships/hyperlink" Target="https://wiki.nci.nih.gov/display/DMEdoc/DME+User+Guide" TargetMode="External"/><Relationship Id="rId14" Type="http://schemas.openxmlformats.org/officeDocument/2006/relationships/hyperlink" Target="https://www.globu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6</Pages>
  <Words>1666</Words>
  <Characters>9497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95</cp:revision>
  <dcterms:created xsi:type="dcterms:W3CDTF">2020-01-08T17:06:00Z</dcterms:created>
  <dcterms:modified xsi:type="dcterms:W3CDTF">2020-04-01T02:30:00Z</dcterms:modified>
</cp:coreProperties>
</file>