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4E6FEA72"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r w:rsidR="00EE709C">
              <w:rPr>
                <w:rFonts w:cstheme="minorHAnsi"/>
                <w:sz w:val="28"/>
                <w:szCs w:val="28"/>
              </w:rPr>
              <w:t>6</w:t>
            </w:r>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r w:rsidR="00EE709C">
              <w:rPr>
                <w:rFonts w:cstheme="minorHAnsi"/>
                <w:sz w:val="28"/>
                <w:szCs w:val="28"/>
              </w:rPr>
              <w:t>March 31</w:t>
            </w:r>
            <w:r w:rsidR="0023074C" w:rsidRPr="00D66342">
              <w:rPr>
                <w:rFonts w:cstheme="minorHAnsi"/>
                <w:sz w:val="28"/>
                <w:szCs w:val="28"/>
              </w:rPr>
              <w:t>, 20</w:t>
            </w:r>
            <w:r w:rsidR="00DD4658">
              <w:rPr>
                <w:rFonts w:cstheme="minorHAnsi"/>
                <w:sz w:val="28"/>
                <w:szCs w:val="28"/>
              </w:rPr>
              <w:t>2</w:t>
            </w:r>
            <w:r w:rsidR="00EE709C">
              <w:rPr>
                <w:rFonts w:cstheme="minorHAnsi"/>
                <w:sz w:val="28"/>
                <w:szCs w:val="28"/>
              </w:rPr>
              <w:t>1</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14FD64DA" w:rsidR="00EE709C" w:rsidRDefault="00EE709C" w:rsidP="0023074C">
            <w:pPr>
              <w:rPr>
                <w:rFonts w:cstheme="minorHAnsi"/>
                <w:sz w:val="28"/>
                <w:szCs w:val="28"/>
              </w:rPr>
            </w:pPr>
            <w:r>
              <w:rPr>
                <w:rFonts w:cstheme="minorHAnsi"/>
                <w:sz w:val="28"/>
                <w:szCs w:val="28"/>
              </w:rPr>
              <w:t>v2.6.0 - March 31, 2021</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0FC3BD2" w:rsidR="00F568C7" w:rsidRDefault="001423B4" w:rsidP="00F568C7">
            <w:pPr>
              <w:rPr>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66D7AF70" w14:textId="7B724ACE" w:rsidR="00300A95" w:rsidRDefault="00300A95" w:rsidP="00F568C7">
            <w:pPr>
              <w:rPr>
                <w:rFonts w:cstheme="minorHAnsi"/>
                <w:b/>
                <w:sz w:val="28"/>
                <w:szCs w:val="28"/>
                <w:u w:val="single"/>
              </w:rPr>
            </w:pPr>
          </w:p>
          <w:p w14:paraId="4F2E352B" w14:textId="43B501AC" w:rsidR="00D05E6B" w:rsidRPr="00EE709C" w:rsidRDefault="00D457F4" w:rsidP="00EE709C">
            <w:pPr>
              <w:rPr>
                <w:bCs/>
                <w:sz w:val="28"/>
                <w:szCs w:val="28"/>
              </w:rPr>
            </w:pPr>
            <w:r w:rsidRPr="00D20904">
              <w:rPr>
                <w:rFonts w:cstheme="minorHAnsi"/>
                <w:bCs/>
                <w:sz w:val="28"/>
                <w:szCs w:val="28"/>
                <w:u w:val="single"/>
              </w:rPr>
              <w:t>HPCDATAMGM-</w:t>
            </w:r>
            <w:r w:rsidR="00D05E6B">
              <w:rPr>
                <w:rFonts w:cstheme="minorHAnsi"/>
                <w:bCs/>
                <w:sz w:val="28"/>
                <w:szCs w:val="28"/>
                <w:u w:val="single"/>
              </w:rPr>
              <w:t>1440</w:t>
            </w:r>
            <w:r w:rsidRPr="00D20904">
              <w:rPr>
                <w:rFonts w:cstheme="minorHAnsi"/>
                <w:bCs/>
                <w:sz w:val="28"/>
                <w:szCs w:val="28"/>
              </w:rPr>
              <w:t>:</w:t>
            </w:r>
            <w:r w:rsidRPr="00D20904">
              <w:rPr>
                <w:rFonts w:cstheme="minorHAnsi"/>
                <w:b/>
                <w:sz w:val="28"/>
                <w:szCs w:val="28"/>
              </w:rPr>
              <w:t xml:space="preserve">  </w:t>
            </w:r>
            <w:r w:rsidR="00EE709C" w:rsidRPr="00EE709C">
              <w:rPr>
                <w:rFonts w:cstheme="minorHAnsi"/>
                <w:bCs/>
                <w:sz w:val="28"/>
                <w:szCs w:val="28"/>
              </w:rPr>
              <w:t>Enhanced the DME web application to enable removal of batch permissions</w:t>
            </w:r>
            <w:r w:rsidR="00EE709C">
              <w:rPr>
                <w:rFonts w:cstheme="minorHAnsi"/>
                <w:bCs/>
                <w:sz w:val="28"/>
                <w:szCs w:val="28"/>
              </w:rPr>
              <w:t xml:space="preserve"> for a user</w:t>
            </w:r>
            <w:r w:rsidR="00EE709C" w:rsidRPr="00EE709C">
              <w:rPr>
                <w:rFonts w:cstheme="minorHAnsi"/>
                <w:bCs/>
                <w:sz w:val="28"/>
                <w:szCs w:val="28"/>
              </w:rPr>
              <w:t xml:space="preserve">. The </w:t>
            </w:r>
            <w:r w:rsidR="00EE709C">
              <w:rPr>
                <w:rFonts w:cstheme="minorHAnsi"/>
                <w:bCs/>
                <w:sz w:val="28"/>
                <w:szCs w:val="28"/>
              </w:rPr>
              <w:t>g</w:t>
            </w:r>
            <w:r w:rsidR="00EE709C" w:rsidRPr="00EE709C">
              <w:rPr>
                <w:rFonts w:cstheme="minorHAnsi"/>
                <w:bCs/>
                <w:sz w:val="28"/>
                <w:szCs w:val="28"/>
              </w:rPr>
              <w:t>roup admin</w:t>
            </w:r>
            <w:r w:rsidR="00EE709C">
              <w:rPr>
                <w:rFonts w:cstheme="minorHAnsi"/>
                <w:bCs/>
                <w:sz w:val="28"/>
                <w:szCs w:val="28"/>
              </w:rPr>
              <w:t>istrator</w:t>
            </w:r>
            <w:r w:rsidR="00EE709C" w:rsidRPr="00EE709C">
              <w:rPr>
                <w:rFonts w:cstheme="minorHAnsi"/>
                <w:bCs/>
                <w:sz w:val="28"/>
                <w:szCs w:val="28"/>
              </w:rPr>
              <w:t xml:space="preserve"> will no</w:t>
            </w:r>
            <w:r w:rsidR="00EE709C">
              <w:rPr>
                <w:rFonts w:cstheme="minorHAnsi"/>
                <w:bCs/>
                <w:sz w:val="28"/>
                <w:szCs w:val="28"/>
              </w:rPr>
              <w:t>w</w:t>
            </w:r>
            <w:r w:rsidR="00EE709C" w:rsidRPr="00EE709C">
              <w:rPr>
                <w:rFonts w:cstheme="minorHAnsi"/>
                <w:bCs/>
                <w:sz w:val="28"/>
                <w:szCs w:val="28"/>
              </w:rPr>
              <w:t xml:space="preserve"> be able to remove access </w:t>
            </w:r>
            <w:r w:rsidR="00EE709C">
              <w:rPr>
                <w:rFonts w:cstheme="minorHAnsi"/>
                <w:bCs/>
                <w:sz w:val="28"/>
                <w:szCs w:val="28"/>
              </w:rPr>
              <w:t>to</w:t>
            </w:r>
            <w:r w:rsidR="00EE709C" w:rsidRPr="00EE709C">
              <w:rPr>
                <w:rFonts w:cstheme="minorHAnsi"/>
                <w:bCs/>
                <w:sz w:val="28"/>
                <w:szCs w:val="28"/>
              </w:rPr>
              <w:t xml:space="preserve"> a set of files or collections for a user</w:t>
            </w:r>
            <w:r w:rsidR="00EE709C">
              <w:rPr>
                <w:rFonts w:cstheme="minorHAnsi"/>
                <w:bCs/>
                <w:sz w:val="28"/>
                <w:szCs w:val="28"/>
              </w:rPr>
              <w:t xml:space="preserve"> or group by setting the 'none' permission through the Bulk Permissions page</w:t>
            </w:r>
            <w:r w:rsidR="00EE709C" w:rsidRPr="00EE709C">
              <w:rPr>
                <w:rFonts w:cstheme="minorHAnsi"/>
                <w:bCs/>
                <w:sz w:val="28"/>
                <w:szCs w:val="28"/>
              </w:rPr>
              <w:t xml:space="preserve">. Previously, </w:t>
            </w:r>
            <w:r w:rsidR="00135488">
              <w:rPr>
                <w:rFonts w:cstheme="minorHAnsi"/>
                <w:bCs/>
                <w:sz w:val="28"/>
                <w:szCs w:val="28"/>
              </w:rPr>
              <w:t>'none' could be set only for a single file or collection</w:t>
            </w:r>
            <w:r w:rsidR="00EE709C" w:rsidRPr="00EE709C">
              <w:rPr>
                <w:bCs/>
                <w:sz w:val="28"/>
                <w:szCs w:val="28"/>
              </w:rPr>
              <w:t>.</w:t>
            </w:r>
            <w:r w:rsidR="00EE709C">
              <w:rPr>
                <w:bCs/>
                <w:sz w:val="28"/>
                <w:szCs w:val="28"/>
              </w:rPr>
              <w:t xml:space="preserve"> For details, refer to </w:t>
            </w:r>
            <w:hyperlink r:id="rId6" w:history="1">
              <w:r w:rsidR="00135488">
                <w:rPr>
                  <w:rStyle w:val="Hyperlink"/>
                  <w:bCs/>
                  <w:sz w:val="28"/>
                  <w:szCs w:val="28"/>
                </w:rPr>
                <w:t>Managing Permissions in Bulk via the GUI</w:t>
              </w:r>
            </w:hyperlink>
            <w:r w:rsidR="00D05E6B">
              <w:rPr>
                <w:bCs/>
                <w:sz w:val="28"/>
                <w:szCs w:val="28"/>
              </w:rPr>
              <w:t>.</w:t>
            </w:r>
          </w:p>
          <w:p w14:paraId="42FB6042" w14:textId="120E0DD0" w:rsidR="00D05E6B" w:rsidRPr="002B7945" w:rsidRDefault="00135488" w:rsidP="002B7945">
            <w:pPr>
              <w:pStyle w:val="NormalWeb"/>
              <w:rPr>
                <w:rFonts w:cstheme="minorHAnsi"/>
                <w:bCs/>
                <w:sz w:val="28"/>
                <w:szCs w:val="28"/>
              </w:rPr>
            </w:pPr>
            <w:r w:rsidRPr="00135488">
              <w:rPr>
                <w:rFonts w:cstheme="minorHAnsi"/>
                <w:bCs/>
                <w:sz w:val="28"/>
                <w:szCs w:val="28"/>
                <w:u w:val="single"/>
              </w:rPr>
              <w:t>HPCDATAMGM-1433</w:t>
            </w:r>
            <w:r>
              <w:rPr>
                <w:rFonts w:cstheme="minorHAnsi"/>
                <w:bCs/>
                <w:sz w:val="28"/>
                <w:szCs w:val="28"/>
              </w:rPr>
              <w:t xml:space="preserve">: Enhanced the </w:t>
            </w:r>
            <w:r w:rsidRPr="00135488">
              <w:rPr>
                <w:rFonts w:cstheme="minorHAnsi"/>
                <w:bCs/>
                <w:i/>
                <w:iCs/>
                <w:sz w:val="28"/>
                <w:szCs w:val="28"/>
              </w:rPr>
              <w:t>dm_register_dataobject_presigned</w:t>
            </w:r>
            <w:r>
              <w:rPr>
                <w:rFonts w:cstheme="minorHAnsi"/>
                <w:bCs/>
                <w:sz w:val="28"/>
                <w:szCs w:val="28"/>
              </w:rPr>
              <w:t xml:space="preserve"> command line utility (CLU) to archive a single file to an AWS S3 location using presigned URL. Previously, only archival to Cloudian could be performed using </w:t>
            </w:r>
            <w:r w:rsidR="00D61D33">
              <w:rPr>
                <w:rFonts w:cstheme="minorHAnsi"/>
                <w:bCs/>
                <w:sz w:val="28"/>
                <w:szCs w:val="28"/>
              </w:rPr>
              <w:t>this CLU</w:t>
            </w:r>
            <w:r>
              <w:rPr>
                <w:rFonts w:cstheme="minorHAnsi"/>
                <w:bCs/>
                <w:sz w:val="28"/>
                <w:szCs w:val="28"/>
              </w:rPr>
              <w:t xml:space="preserve">. </w:t>
            </w:r>
            <w:r w:rsidR="00774B28">
              <w:rPr>
                <w:bCs/>
                <w:sz w:val="28"/>
                <w:szCs w:val="28"/>
              </w:rPr>
              <w:t>For details</w:t>
            </w:r>
            <w:r>
              <w:rPr>
                <w:bCs/>
                <w:sz w:val="28"/>
                <w:szCs w:val="28"/>
              </w:rPr>
              <w:t xml:space="preserve"> on using this CLU</w:t>
            </w:r>
            <w:r w:rsidR="00774B28">
              <w:rPr>
                <w:bCs/>
                <w:sz w:val="28"/>
                <w:szCs w:val="28"/>
              </w:rPr>
              <w:t>,</w:t>
            </w:r>
            <w:r w:rsidR="002B7945">
              <w:rPr>
                <w:bCs/>
                <w:sz w:val="28"/>
                <w:szCs w:val="28"/>
              </w:rPr>
              <w:t xml:space="preserve"> refer to</w:t>
            </w:r>
            <w:r w:rsidR="00774B28">
              <w:rPr>
                <w:bCs/>
                <w:sz w:val="28"/>
                <w:szCs w:val="28"/>
              </w:rPr>
              <w:t xml:space="preserve"> </w:t>
            </w:r>
            <w:hyperlink r:id="rId7" w:history="1">
              <w:r w:rsidR="00D61D33" w:rsidRPr="00D61D33">
                <w:rPr>
                  <w:rStyle w:val="Hyperlink"/>
                  <w:bCs/>
                  <w:sz w:val="28"/>
                  <w:szCs w:val="28"/>
                </w:rPr>
                <w:t>Using dm_register_dataobject_presigned</w:t>
              </w:r>
            </w:hyperlink>
            <w:r w:rsidR="00D05E6B">
              <w:rPr>
                <w:rFonts w:cstheme="minorHAnsi"/>
                <w:bCs/>
                <w:sz w:val="28"/>
                <w:szCs w:val="28"/>
              </w:rPr>
              <w:t>.</w:t>
            </w:r>
          </w:p>
          <w:p w14:paraId="112F93E6" w14:textId="77777777" w:rsidR="0090180E" w:rsidRDefault="0090180E" w:rsidP="00BD748C">
            <w:pPr>
              <w:rPr>
                <w:sz w:val="28"/>
                <w:szCs w:val="28"/>
              </w:rPr>
            </w:pPr>
          </w:p>
          <w:p w14:paraId="49D0C277" w14:textId="5DFB81E2" w:rsidR="00AB7FE4" w:rsidRPr="00AB7FE4" w:rsidRDefault="007452F5" w:rsidP="00AB7FE4">
            <w:pPr>
              <w:rPr>
                <w:rFonts w:cstheme="minorHAnsi"/>
                <w:color w:val="000000"/>
                <w:sz w:val="28"/>
                <w:szCs w:val="28"/>
              </w:rPr>
            </w:pPr>
            <w:r>
              <w:rPr>
                <w:rFonts w:cstheme="minorHAnsi"/>
                <w:b/>
                <w:bCs/>
                <w:color w:val="000000"/>
                <w:sz w:val="28"/>
                <w:szCs w:val="28"/>
                <w:u w:val="single"/>
              </w:rPr>
              <w:t>Misc/</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30FD2C48" w:rsidR="0015459E" w:rsidRDefault="0015459E" w:rsidP="00DC7F9A">
            <w:pPr>
              <w:rPr>
                <w:rFonts w:cstheme="minorHAnsi"/>
                <w:bCs/>
                <w:sz w:val="28"/>
                <w:szCs w:val="28"/>
                <w:u w:val="single"/>
              </w:rPr>
            </w:pPr>
          </w:p>
          <w:p w14:paraId="16439AD3" w14:textId="40348E5F" w:rsidR="00AB0E87" w:rsidRDefault="008E0A9C" w:rsidP="008E0A9C">
            <w:pPr>
              <w:rPr>
                <w:sz w:val="28"/>
                <w:szCs w:val="28"/>
              </w:rPr>
            </w:pPr>
            <w:r w:rsidRPr="00BC7425">
              <w:rPr>
                <w:sz w:val="28"/>
                <w:szCs w:val="28"/>
                <w:u w:val="single"/>
              </w:rPr>
              <w:t>HPCDATAMGM-</w:t>
            </w:r>
            <w:r>
              <w:rPr>
                <w:sz w:val="28"/>
                <w:szCs w:val="28"/>
                <w:u w:val="single"/>
              </w:rPr>
              <w:t>14</w:t>
            </w:r>
            <w:r w:rsidR="00AB0E87">
              <w:rPr>
                <w:sz w:val="28"/>
                <w:szCs w:val="28"/>
                <w:u w:val="single"/>
              </w:rPr>
              <w:t>36</w:t>
            </w:r>
            <w:r>
              <w:rPr>
                <w:sz w:val="28"/>
                <w:szCs w:val="28"/>
              </w:rPr>
              <w:t xml:space="preserve">: </w:t>
            </w:r>
            <w:r w:rsidR="00AB0E87">
              <w:rPr>
                <w:sz w:val="28"/>
                <w:szCs w:val="28"/>
              </w:rPr>
              <w:t>Fixed error message during Globus download to remove internal implementation detail and provide information that will enable users to fix their Globus endpoint setting.</w:t>
            </w:r>
          </w:p>
          <w:p w14:paraId="7B98A131" w14:textId="77777777" w:rsidR="008E0A9C" w:rsidRDefault="008E0A9C" w:rsidP="00DC7F9A">
            <w:pPr>
              <w:rPr>
                <w:rFonts w:cstheme="minorHAnsi"/>
                <w:bCs/>
                <w:sz w:val="28"/>
                <w:szCs w:val="28"/>
                <w:u w:val="single"/>
              </w:rPr>
            </w:pPr>
          </w:p>
          <w:p w14:paraId="6CA568DE" w14:textId="3B46B9FD" w:rsidR="008E0A9C" w:rsidRPr="00B80A56" w:rsidRDefault="008E0A9C" w:rsidP="008E0A9C">
            <w:pPr>
              <w:rPr>
                <w:sz w:val="28"/>
                <w:szCs w:val="28"/>
              </w:rPr>
            </w:pPr>
            <w:r w:rsidRPr="00446263">
              <w:rPr>
                <w:sz w:val="28"/>
                <w:szCs w:val="28"/>
                <w:u w:val="single"/>
              </w:rPr>
              <w:t>HPCDAMAMGM-1</w:t>
            </w:r>
            <w:r>
              <w:rPr>
                <w:sz w:val="28"/>
                <w:szCs w:val="28"/>
                <w:u w:val="single"/>
              </w:rPr>
              <w:t>4</w:t>
            </w:r>
            <w:r w:rsidR="00B80A56">
              <w:rPr>
                <w:sz w:val="28"/>
                <w:szCs w:val="28"/>
                <w:u w:val="single"/>
              </w:rPr>
              <w:t>38</w:t>
            </w:r>
            <w:r w:rsidRPr="00446263">
              <w:rPr>
                <w:sz w:val="28"/>
                <w:szCs w:val="28"/>
                <w:u w:val="single"/>
              </w:rPr>
              <w:t>:</w:t>
            </w:r>
            <w:r w:rsidRPr="00446263">
              <w:rPr>
                <w:sz w:val="28"/>
                <w:szCs w:val="28"/>
              </w:rPr>
              <w:t xml:space="preserve">  </w:t>
            </w:r>
            <w:r w:rsidR="00B80A56" w:rsidRPr="00B80A56">
              <w:rPr>
                <w:sz w:val="28"/>
                <w:szCs w:val="28"/>
              </w:rPr>
              <w:t xml:space="preserve">Rearranged the action icons </w:t>
            </w:r>
            <w:r w:rsidR="00B80A56">
              <w:rPr>
                <w:sz w:val="28"/>
                <w:szCs w:val="28"/>
              </w:rPr>
              <w:t xml:space="preserve">(Browse to home, </w:t>
            </w:r>
            <w:r w:rsidR="005A5853">
              <w:rPr>
                <w:sz w:val="28"/>
                <w:szCs w:val="28"/>
              </w:rPr>
              <w:t>B</w:t>
            </w:r>
            <w:r w:rsidR="00B80A56">
              <w:rPr>
                <w:sz w:val="28"/>
                <w:szCs w:val="28"/>
              </w:rPr>
              <w:t xml:space="preserve">ookmarks, Browse to path), </w:t>
            </w:r>
            <w:r w:rsidR="00B80A56" w:rsidRPr="00B80A56">
              <w:rPr>
                <w:sz w:val="28"/>
                <w:szCs w:val="28"/>
              </w:rPr>
              <w:t xml:space="preserve">on the Browse screen </w:t>
            </w:r>
            <w:r w:rsidR="00B80A56">
              <w:rPr>
                <w:sz w:val="28"/>
                <w:szCs w:val="28"/>
              </w:rPr>
              <w:t xml:space="preserve">of the DME web application </w:t>
            </w:r>
            <w:r w:rsidR="00B80A56" w:rsidRPr="00B80A56">
              <w:rPr>
                <w:sz w:val="28"/>
                <w:szCs w:val="28"/>
              </w:rPr>
              <w:t>so that they are more easily accessible</w:t>
            </w:r>
            <w:r w:rsidRPr="00B80A56">
              <w:rPr>
                <w:sz w:val="28"/>
                <w:szCs w:val="28"/>
              </w:rPr>
              <w:t>.</w:t>
            </w:r>
            <w:r w:rsidR="00B80A56" w:rsidRPr="00B80A56">
              <w:rPr>
                <w:sz w:val="28"/>
                <w:szCs w:val="28"/>
              </w:rPr>
              <w:t xml:space="preserve"> These will now be displayed </w:t>
            </w:r>
            <w:r w:rsidR="00B80A56">
              <w:rPr>
                <w:sz w:val="28"/>
                <w:szCs w:val="28"/>
              </w:rPr>
              <w:t xml:space="preserve">left justified </w:t>
            </w:r>
            <w:r w:rsidR="00B80A56" w:rsidRPr="00B80A56">
              <w:rPr>
                <w:sz w:val="28"/>
                <w:szCs w:val="28"/>
              </w:rPr>
              <w:t xml:space="preserve">on the </w:t>
            </w:r>
            <w:r w:rsidR="00B80A56">
              <w:rPr>
                <w:sz w:val="28"/>
                <w:szCs w:val="28"/>
              </w:rPr>
              <w:t xml:space="preserve">horizontal </w:t>
            </w:r>
            <w:r w:rsidR="00B80A56" w:rsidRPr="00B80A56">
              <w:rPr>
                <w:sz w:val="28"/>
                <w:szCs w:val="28"/>
              </w:rPr>
              <w:t>menu bar</w:t>
            </w:r>
            <w:r w:rsidR="00B80A56">
              <w:rPr>
                <w:sz w:val="28"/>
                <w:szCs w:val="28"/>
              </w:rPr>
              <w:t xml:space="preserve"> on the page</w:t>
            </w:r>
            <w:r w:rsidR="00B80A56" w:rsidRPr="00B80A56">
              <w:rPr>
                <w:sz w:val="28"/>
                <w:szCs w:val="28"/>
              </w:rPr>
              <w:t xml:space="preserve">. </w:t>
            </w:r>
          </w:p>
          <w:p w14:paraId="6BEFAB4E" w14:textId="2D321212" w:rsidR="0099591F" w:rsidRDefault="0099591F" w:rsidP="0099591F"/>
          <w:p w14:paraId="38CB0E57" w14:textId="60F1FF10" w:rsidR="00874D03" w:rsidRDefault="00874D03" w:rsidP="00337E18"/>
          <w:p w14:paraId="7653ABC5" w14:textId="5E427AE0" w:rsidR="00874D03" w:rsidRPr="008E0A9C" w:rsidRDefault="00874D03" w:rsidP="00337E18">
            <w:pPr>
              <w:rPr>
                <w:sz w:val="28"/>
                <w:szCs w:val="28"/>
              </w:rPr>
            </w:pPr>
            <w:r w:rsidRPr="00301C66">
              <w:rPr>
                <w:sz w:val="28"/>
                <w:szCs w:val="28"/>
                <w:u w:val="single"/>
              </w:rPr>
              <w:t>HPCDATAMGM-14</w:t>
            </w:r>
            <w:r w:rsidR="001761E0">
              <w:rPr>
                <w:sz w:val="28"/>
                <w:szCs w:val="28"/>
                <w:u w:val="single"/>
              </w:rPr>
              <w:t>28</w:t>
            </w:r>
            <w:r w:rsidRPr="00301C66">
              <w:rPr>
                <w:sz w:val="28"/>
                <w:szCs w:val="28"/>
                <w:u w:val="single"/>
              </w:rPr>
              <w:t>:</w:t>
            </w:r>
            <w:r w:rsidRPr="00301C66">
              <w:rPr>
                <w:sz w:val="28"/>
                <w:szCs w:val="28"/>
              </w:rPr>
              <w:t xml:space="preserve"> </w:t>
            </w:r>
            <w:r w:rsidR="00301C66" w:rsidRPr="00301C66">
              <w:rPr>
                <w:sz w:val="28"/>
                <w:szCs w:val="28"/>
              </w:rPr>
              <w:t xml:space="preserve"> </w:t>
            </w:r>
            <w:r w:rsidR="001761E0">
              <w:rPr>
                <w:sz w:val="28"/>
                <w:szCs w:val="28"/>
              </w:rPr>
              <w:t xml:space="preserve">Updated the Register Bulk Data page on the DME web application to not display any information about the selected Globus endpoint if no file or folder was specified by the user. This was done to eliminate confusion when an error message is displayed on submitting a registration request without the file or folder selections. </w:t>
            </w:r>
          </w:p>
          <w:p w14:paraId="2C698F41" w14:textId="68A9703A" w:rsidR="00105BA4" w:rsidRDefault="00105BA4" w:rsidP="00337E18">
            <w:pPr>
              <w:rPr>
                <w:sz w:val="28"/>
                <w:szCs w:val="28"/>
              </w:rPr>
            </w:pPr>
          </w:p>
          <w:p w14:paraId="570C98E2" w14:textId="2359F2D5" w:rsidR="00105BA4" w:rsidRPr="00F7092C" w:rsidRDefault="00105BA4" w:rsidP="00105BA4">
            <w:r w:rsidRPr="00BC7425">
              <w:rPr>
                <w:sz w:val="28"/>
                <w:szCs w:val="28"/>
                <w:u w:val="single"/>
              </w:rPr>
              <w:t>HPCDATAMGM-1</w:t>
            </w:r>
            <w:r>
              <w:rPr>
                <w:sz w:val="28"/>
                <w:szCs w:val="28"/>
                <w:u w:val="single"/>
              </w:rPr>
              <w:t>4</w:t>
            </w:r>
            <w:r w:rsidR="004729C4">
              <w:rPr>
                <w:sz w:val="28"/>
                <w:szCs w:val="28"/>
                <w:u w:val="single"/>
              </w:rPr>
              <w:t>39</w:t>
            </w:r>
            <w:r w:rsidRPr="00BC7425">
              <w:rPr>
                <w:sz w:val="28"/>
                <w:szCs w:val="28"/>
              </w:rPr>
              <w:t xml:space="preserve">: </w:t>
            </w:r>
            <w:r w:rsidRPr="00D45E24">
              <w:rPr>
                <w:sz w:val="28"/>
                <w:szCs w:val="28"/>
              </w:rPr>
              <w:t>Fixe</w:t>
            </w:r>
            <w:r w:rsidR="004729C4">
              <w:rPr>
                <w:sz w:val="28"/>
                <w:szCs w:val="28"/>
              </w:rPr>
              <w:t xml:space="preserve">d issue with Get Collection and Get Data File </w:t>
            </w:r>
            <w:r w:rsidR="00882BDD">
              <w:rPr>
                <w:sz w:val="28"/>
                <w:szCs w:val="28"/>
              </w:rPr>
              <w:t xml:space="preserve">REST </w:t>
            </w:r>
            <w:r w:rsidR="004729C4">
              <w:rPr>
                <w:sz w:val="28"/>
                <w:szCs w:val="28"/>
              </w:rPr>
              <w:t>APIs returning null when an invalid path was specified</w:t>
            </w:r>
            <w:r w:rsidR="00882BDD">
              <w:rPr>
                <w:sz w:val="28"/>
                <w:szCs w:val="28"/>
              </w:rPr>
              <w:t xml:space="preserve"> in the request</w:t>
            </w:r>
            <w:r w:rsidR="004729C4">
              <w:rPr>
                <w:sz w:val="28"/>
                <w:szCs w:val="28"/>
              </w:rPr>
              <w:t>. These now return a</w:t>
            </w:r>
            <w:r w:rsidR="00882BDD">
              <w:rPr>
                <w:sz w:val="28"/>
                <w:szCs w:val="28"/>
              </w:rPr>
              <w:t>n</w:t>
            </w:r>
            <w:r w:rsidR="004729C4">
              <w:rPr>
                <w:sz w:val="28"/>
                <w:szCs w:val="28"/>
              </w:rPr>
              <w:t xml:space="preserve"> </w:t>
            </w:r>
            <w:r w:rsidR="00882BDD">
              <w:rPr>
                <w:sz w:val="28"/>
                <w:szCs w:val="28"/>
              </w:rPr>
              <w:t xml:space="preserve">error </w:t>
            </w:r>
            <w:r w:rsidR="004729C4">
              <w:rPr>
                <w:sz w:val="28"/>
                <w:szCs w:val="28"/>
              </w:rPr>
              <w:t xml:space="preserve">message indicating that the specified </w:t>
            </w:r>
            <w:r w:rsidR="00882BDD">
              <w:rPr>
                <w:sz w:val="28"/>
                <w:szCs w:val="28"/>
              </w:rPr>
              <w:t xml:space="preserve">file or </w:t>
            </w:r>
            <w:r w:rsidR="004729C4">
              <w:rPr>
                <w:sz w:val="28"/>
                <w:szCs w:val="28"/>
              </w:rPr>
              <w:t>collection path is invalid</w:t>
            </w:r>
            <w:r>
              <w:rPr>
                <w:sz w:val="28"/>
                <w:szCs w:val="28"/>
              </w:rPr>
              <w:t xml:space="preserve">. </w:t>
            </w:r>
            <w:r w:rsidR="004729C4">
              <w:rPr>
                <w:sz w:val="28"/>
                <w:szCs w:val="28"/>
              </w:rPr>
              <w:t>For details on the</w:t>
            </w:r>
            <w:r w:rsidR="008C63ED">
              <w:rPr>
                <w:sz w:val="28"/>
                <w:szCs w:val="28"/>
              </w:rPr>
              <w:t xml:space="preserve"> Get Collection and Get Data File </w:t>
            </w:r>
            <w:r w:rsidR="004729C4">
              <w:rPr>
                <w:sz w:val="28"/>
                <w:szCs w:val="28"/>
              </w:rPr>
              <w:t xml:space="preserve">APIs, refer to section 5.20 and 5.33 of the </w:t>
            </w:r>
            <w:hyperlink r:id="rId8" w:history="1">
              <w:r w:rsidR="004729C4" w:rsidRPr="004729C4">
                <w:rPr>
                  <w:rStyle w:val="Hyperlink"/>
                  <w:sz w:val="28"/>
                  <w:szCs w:val="28"/>
                </w:rPr>
                <w:t>DME API Specification</w:t>
              </w:r>
            </w:hyperlink>
            <w:r w:rsidR="004729C4">
              <w:rPr>
                <w:sz w:val="28"/>
                <w:szCs w:val="28"/>
              </w:rPr>
              <w:t>.</w:t>
            </w:r>
          </w:p>
          <w:p w14:paraId="6638C45C" w14:textId="412428B8" w:rsidR="004717E6" w:rsidRPr="008C63ED" w:rsidRDefault="004717E6" w:rsidP="00AF50AD">
            <w:pPr>
              <w:rPr>
                <w:sz w:val="28"/>
                <w:szCs w:val="28"/>
              </w:rPr>
            </w:pPr>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9"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196818"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lastRenderedPageBreak/>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196818"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196818"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196818"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196818"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196818"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30"/>
  </w:num>
  <w:num w:numId="5">
    <w:abstractNumId w:val="3"/>
  </w:num>
  <w:num w:numId="6">
    <w:abstractNumId w:val="20"/>
  </w:num>
  <w:num w:numId="7">
    <w:abstractNumId w:val="5"/>
  </w:num>
  <w:num w:numId="8">
    <w:abstractNumId w:val="13"/>
  </w:num>
  <w:num w:numId="9">
    <w:abstractNumId w:val="2"/>
  </w:num>
  <w:num w:numId="10">
    <w:abstractNumId w:val="16"/>
  </w:num>
  <w:num w:numId="11">
    <w:abstractNumId w:val="31"/>
  </w:num>
  <w:num w:numId="12">
    <w:abstractNumId w:val="9"/>
  </w:num>
  <w:num w:numId="13">
    <w:abstractNumId w:val="4"/>
  </w:num>
  <w:num w:numId="14">
    <w:abstractNumId w:val="29"/>
  </w:num>
  <w:num w:numId="15">
    <w:abstractNumId w:val="10"/>
  </w:num>
  <w:num w:numId="16">
    <w:abstractNumId w:val="15"/>
  </w:num>
  <w:num w:numId="17">
    <w:abstractNumId w:val="26"/>
  </w:num>
  <w:num w:numId="18">
    <w:abstractNumId w:val="22"/>
  </w:num>
  <w:num w:numId="19">
    <w:abstractNumId w:val="19"/>
  </w:num>
  <w:num w:numId="20">
    <w:abstractNumId w:val="27"/>
  </w:num>
  <w:num w:numId="21">
    <w:abstractNumId w:val="28"/>
  </w:num>
  <w:num w:numId="22">
    <w:abstractNumId w:val="11"/>
  </w:num>
  <w:num w:numId="23">
    <w:abstractNumId w:val="23"/>
  </w:num>
  <w:num w:numId="24">
    <w:abstractNumId w:val="21"/>
  </w:num>
  <w:num w:numId="25">
    <w:abstractNumId w:val="1"/>
  </w:num>
  <w:num w:numId="26">
    <w:abstractNumId w:val="25"/>
  </w:num>
  <w:num w:numId="27">
    <w:abstractNumId w:val="12"/>
  </w:num>
  <w:num w:numId="28">
    <w:abstractNumId w:val="7"/>
  </w:num>
  <w:num w:numId="29">
    <w:abstractNumId w:val="0"/>
  </w:num>
  <w:num w:numId="30">
    <w:abstractNumId w:val="17"/>
  </w:num>
  <w:num w:numId="31">
    <w:abstractNumId w:val="6"/>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CDE"/>
    <w:rsid w:val="0001400F"/>
    <w:rsid w:val="00016FF7"/>
    <w:rsid w:val="00017727"/>
    <w:rsid w:val="000212F9"/>
    <w:rsid w:val="00024AAB"/>
    <w:rsid w:val="00032AD1"/>
    <w:rsid w:val="00034E65"/>
    <w:rsid w:val="0003626B"/>
    <w:rsid w:val="0004265D"/>
    <w:rsid w:val="00042CE4"/>
    <w:rsid w:val="000434DD"/>
    <w:rsid w:val="00043A0C"/>
    <w:rsid w:val="00043EF7"/>
    <w:rsid w:val="0005460B"/>
    <w:rsid w:val="00055061"/>
    <w:rsid w:val="000577E5"/>
    <w:rsid w:val="00060C24"/>
    <w:rsid w:val="00066652"/>
    <w:rsid w:val="000724D4"/>
    <w:rsid w:val="00076AF9"/>
    <w:rsid w:val="00080CE1"/>
    <w:rsid w:val="00084430"/>
    <w:rsid w:val="00085831"/>
    <w:rsid w:val="00085F56"/>
    <w:rsid w:val="00087A13"/>
    <w:rsid w:val="0009284C"/>
    <w:rsid w:val="000976DA"/>
    <w:rsid w:val="000A0F17"/>
    <w:rsid w:val="000A7058"/>
    <w:rsid w:val="000A7988"/>
    <w:rsid w:val="000B23B7"/>
    <w:rsid w:val="000B2A1B"/>
    <w:rsid w:val="000B72A6"/>
    <w:rsid w:val="000C3993"/>
    <w:rsid w:val="000C461D"/>
    <w:rsid w:val="000D1EE3"/>
    <w:rsid w:val="000D455A"/>
    <w:rsid w:val="000E0C07"/>
    <w:rsid w:val="000E1368"/>
    <w:rsid w:val="000E25B3"/>
    <w:rsid w:val="000E6A40"/>
    <w:rsid w:val="000F0B71"/>
    <w:rsid w:val="000F4CEB"/>
    <w:rsid w:val="000F6151"/>
    <w:rsid w:val="00102621"/>
    <w:rsid w:val="00105BA4"/>
    <w:rsid w:val="001105A4"/>
    <w:rsid w:val="00111F6F"/>
    <w:rsid w:val="00116338"/>
    <w:rsid w:val="00116903"/>
    <w:rsid w:val="001319CE"/>
    <w:rsid w:val="00132456"/>
    <w:rsid w:val="00134E60"/>
    <w:rsid w:val="00135488"/>
    <w:rsid w:val="001423B4"/>
    <w:rsid w:val="00142C56"/>
    <w:rsid w:val="00144BC8"/>
    <w:rsid w:val="0015035D"/>
    <w:rsid w:val="00150A93"/>
    <w:rsid w:val="0015248A"/>
    <w:rsid w:val="0015459E"/>
    <w:rsid w:val="00155207"/>
    <w:rsid w:val="00162113"/>
    <w:rsid w:val="001716FB"/>
    <w:rsid w:val="001723E8"/>
    <w:rsid w:val="00173361"/>
    <w:rsid w:val="00174EC3"/>
    <w:rsid w:val="001761E0"/>
    <w:rsid w:val="00176335"/>
    <w:rsid w:val="00176805"/>
    <w:rsid w:val="001828A4"/>
    <w:rsid w:val="00183036"/>
    <w:rsid w:val="00187629"/>
    <w:rsid w:val="001912E5"/>
    <w:rsid w:val="001917A9"/>
    <w:rsid w:val="00191A32"/>
    <w:rsid w:val="00191EE4"/>
    <w:rsid w:val="00196818"/>
    <w:rsid w:val="001972E4"/>
    <w:rsid w:val="00197E29"/>
    <w:rsid w:val="001A00B9"/>
    <w:rsid w:val="001A0326"/>
    <w:rsid w:val="001A0786"/>
    <w:rsid w:val="001A177F"/>
    <w:rsid w:val="001A45E8"/>
    <w:rsid w:val="001A4DB6"/>
    <w:rsid w:val="001A7F20"/>
    <w:rsid w:val="001B25AE"/>
    <w:rsid w:val="001B56FD"/>
    <w:rsid w:val="001C0100"/>
    <w:rsid w:val="001C1BFF"/>
    <w:rsid w:val="001C2024"/>
    <w:rsid w:val="001C40FF"/>
    <w:rsid w:val="001C44AB"/>
    <w:rsid w:val="001C76CF"/>
    <w:rsid w:val="001C7BF2"/>
    <w:rsid w:val="001D50F6"/>
    <w:rsid w:val="001E2B7B"/>
    <w:rsid w:val="001E3209"/>
    <w:rsid w:val="001E44EA"/>
    <w:rsid w:val="001F0972"/>
    <w:rsid w:val="002047E7"/>
    <w:rsid w:val="002056DD"/>
    <w:rsid w:val="00206D12"/>
    <w:rsid w:val="0021005C"/>
    <w:rsid w:val="0021158A"/>
    <w:rsid w:val="00211894"/>
    <w:rsid w:val="00212062"/>
    <w:rsid w:val="00217937"/>
    <w:rsid w:val="00221C38"/>
    <w:rsid w:val="00222250"/>
    <w:rsid w:val="00226594"/>
    <w:rsid w:val="0023074C"/>
    <w:rsid w:val="00231D88"/>
    <w:rsid w:val="00231FD9"/>
    <w:rsid w:val="002375CC"/>
    <w:rsid w:val="00237FF4"/>
    <w:rsid w:val="002408D6"/>
    <w:rsid w:val="00241366"/>
    <w:rsid w:val="00243C99"/>
    <w:rsid w:val="00251398"/>
    <w:rsid w:val="00255E34"/>
    <w:rsid w:val="0025690D"/>
    <w:rsid w:val="00256B0E"/>
    <w:rsid w:val="002622B1"/>
    <w:rsid w:val="00264310"/>
    <w:rsid w:val="00265C82"/>
    <w:rsid w:val="002724B8"/>
    <w:rsid w:val="002726A2"/>
    <w:rsid w:val="00273C88"/>
    <w:rsid w:val="002747C4"/>
    <w:rsid w:val="00276809"/>
    <w:rsid w:val="0027791B"/>
    <w:rsid w:val="00283194"/>
    <w:rsid w:val="00284EEE"/>
    <w:rsid w:val="00286187"/>
    <w:rsid w:val="00290E07"/>
    <w:rsid w:val="00292FFC"/>
    <w:rsid w:val="0029421D"/>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7D63"/>
    <w:rsid w:val="002D1C17"/>
    <w:rsid w:val="002D1DDC"/>
    <w:rsid w:val="002D2407"/>
    <w:rsid w:val="002D447E"/>
    <w:rsid w:val="002D493F"/>
    <w:rsid w:val="002E2FB8"/>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34720"/>
    <w:rsid w:val="00337E18"/>
    <w:rsid w:val="003434F9"/>
    <w:rsid w:val="0034676A"/>
    <w:rsid w:val="00351166"/>
    <w:rsid w:val="003514A0"/>
    <w:rsid w:val="00351902"/>
    <w:rsid w:val="00353AFA"/>
    <w:rsid w:val="00353BC4"/>
    <w:rsid w:val="00355699"/>
    <w:rsid w:val="00361E94"/>
    <w:rsid w:val="00362713"/>
    <w:rsid w:val="00363701"/>
    <w:rsid w:val="00364404"/>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4A1E"/>
    <w:rsid w:val="003B4E0F"/>
    <w:rsid w:val="003B6093"/>
    <w:rsid w:val="003C1202"/>
    <w:rsid w:val="003C3B2C"/>
    <w:rsid w:val="003C561D"/>
    <w:rsid w:val="003C5D5F"/>
    <w:rsid w:val="003C6A1C"/>
    <w:rsid w:val="003D1FAB"/>
    <w:rsid w:val="003D5315"/>
    <w:rsid w:val="003D6AF2"/>
    <w:rsid w:val="003E33F5"/>
    <w:rsid w:val="003E419D"/>
    <w:rsid w:val="003E68E6"/>
    <w:rsid w:val="003E7FB5"/>
    <w:rsid w:val="003F163F"/>
    <w:rsid w:val="003F751C"/>
    <w:rsid w:val="003F7AB0"/>
    <w:rsid w:val="003F7E9A"/>
    <w:rsid w:val="0040095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6C45"/>
    <w:rsid w:val="004A2329"/>
    <w:rsid w:val="004A3349"/>
    <w:rsid w:val="004A466C"/>
    <w:rsid w:val="004A6871"/>
    <w:rsid w:val="004A6E5E"/>
    <w:rsid w:val="004A6F23"/>
    <w:rsid w:val="004B3D59"/>
    <w:rsid w:val="004B592C"/>
    <w:rsid w:val="004C03E1"/>
    <w:rsid w:val="004C38B8"/>
    <w:rsid w:val="004C5434"/>
    <w:rsid w:val="004C69B1"/>
    <w:rsid w:val="004D0CAC"/>
    <w:rsid w:val="004D1533"/>
    <w:rsid w:val="004D2964"/>
    <w:rsid w:val="004D359B"/>
    <w:rsid w:val="004D4EBA"/>
    <w:rsid w:val="004D70B4"/>
    <w:rsid w:val="004E4C3E"/>
    <w:rsid w:val="004E5198"/>
    <w:rsid w:val="004E6073"/>
    <w:rsid w:val="004F0F30"/>
    <w:rsid w:val="004F1A70"/>
    <w:rsid w:val="004F1BE7"/>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7F5"/>
    <w:rsid w:val="0052620B"/>
    <w:rsid w:val="0052648B"/>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8085F"/>
    <w:rsid w:val="0058229C"/>
    <w:rsid w:val="005830A2"/>
    <w:rsid w:val="005863A2"/>
    <w:rsid w:val="005909D0"/>
    <w:rsid w:val="00592CDF"/>
    <w:rsid w:val="005966DA"/>
    <w:rsid w:val="00597294"/>
    <w:rsid w:val="005A2CDD"/>
    <w:rsid w:val="005A5853"/>
    <w:rsid w:val="005A6A00"/>
    <w:rsid w:val="005A6B02"/>
    <w:rsid w:val="005B049B"/>
    <w:rsid w:val="005B6BA4"/>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563"/>
    <w:rsid w:val="00645632"/>
    <w:rsid w:val="006520F8"/>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5EA"/>
    <w:rsid w:val="006915E4"/>
    <w:rsid w:val="00694BE0"/>
    <w:rsid w:val="006A043C"/>
    <w:rsid w:val="006A24A6"/>
    <w:rsid w:val="006A2B4B"/>
    <w:rsid w:val="006A302E"/>
    <w:rsid w:val="006A3639"/>
    <w:rsid w:val="006A4A0F"/>
    <w:rsid w:val="006A4F89"/>
    <w:rsid w:val="006A77CA"/>
    <w:rsid w:val="006B0CE9"/>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BED"/>
    <w:rsid w:val="00713B22"/>
    <w:rsid w:val="007141D0"/>
    <w:rsid w:val="00714F87"/>
    <w:rsid w:val="00715202"/>
    <w:rsid w:val="00721DD7"/>
    <w:rsid w:val="00727D51"/>
    <w:rsid w:val="00731B0B"/>
    <w:rsid w:val="00737402"/>
    <w:rsid w:val="00744A53"/>
    <w:rsid w:val="007452F5"/>
    <w:rsid w:val="00746182"/>
    <w:rsid w:val="0074703D"/>
    <w:rsid w:val="00753D3A"/>
    <w:rsid w:val="00754917"/>
    <w:rsid w:val="00756262"/>
    <w:rsid w:val="00760B76"/>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7B6"/>
    <w:rsid w:val="0079792A"/>
    <w:rsid w:val="007A104C"/>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5AD2"/>
    <w:rsid w:val="007C6617"/>
    <w:rsid w:val="007D1E1A"/>
    <w:rsid w:val="007D43BF"/>
    <w:rsid w:val="007E0E1E"/>
    <w:rsid w:val="007E2302"/>
    <w:rsid w:val="007E2806"/>
    <w:rsid w:val="007E40A0"/>
    <w:rsid w:val="007E4B16"/>
    <w:rsid w:val="007E6F17"/>
    <w:rsid w:val="007E7ACE"/>
    <w:rsid w:val="007F2545"/>
    <w:rsid w:val="007F4A45"/>
    <w:rsid w:val="007F5999"/>
    <w:rsid w:val="007F63B4"/>
    <w:rsid w:val="007F73A5"/>
    <w:rsid w:val="00801F0B"/>
    <w:rsid w:val="00805406"/>
    <w:rsid w:val="00805D10"/>
    <w:rsid w:val="0080614F"/>
    <w:rsid w:val="00806560"/>
    <w:rsid w:val="0080696E"/>
    <w:rsid w:val="00810BCE"/>
    <w:rsid w:val="00811B6E"/>
    <w:rsid w:val="0081460F"/>
    <w:rsid w:val="00814B03"/>
    <w:rsid w:val="008221CD"/>
    <w:rsid w:val="0082411F"/>
    <w:rsid w:val="00825FF2"/>
    <w:rsid w:val="00827208"/>
    <w:rsid w:val="00827273"/>
    <w:rsid w:val="0083178D"/>
    <w:rsid w:val="00833AEB"/>
    <w:rsid w:val="00835DE1"/>
    <w:rsid w:val="008375BC"/>
    <w:rsid w:val="00837E4C"/>
    <w:rsid w:val="008404C5"/>
    <w:rsid w:val="008407C9"/>
    <w:rsid w:val="00843967"/>
    <w:rsid w:val="008449ED"/>
    <w:rsid w:val="00852257"/>
    <w:rsid w:val="008545C1"/>
    <w:rsid w:val="00854950"/>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3383"/>
    <w:rsid w:val="008D3E68"/>
    <w:rsid w:val="008D5B18"/>
    <w:rsid w:val="008D7551"/>
    <w:rsid w:val="008E0A9C"/>
    <w:rsid w:val="008E1F56"/>
    <w:rsid w:val="008E2654"/>
    <w:rsid w:val="008E2CE5"/>
    <w:rsid w:val="008F0F08"/>
    <w:rsid w:val="008F17D3"/>
    <w:rsid w:val="008F4D9B"/>
    <w:rsid w:val="0090180E"/>
    <w:rsid w:val="00906718"/>
    <w:rsid w:val="00906922"/>
    <w:rsid w:val="0090789D"/>
    <w:rsid w:val="00913370"/>
    <w:rsid w:val="00914168"/>
    <w:rsid w:val="0092646F"/>
    <w:rsid w:val="00931641"/>
    <w:rsid w:val="00931C82"/>
    <w:rsid w:val="009334AD"/>
    <w:rsid w:val="009373F8"/>
    <w:rsid w:val="009405B1"/>
    <w:rsid w:val="009420E8"/>
    <w:rsid w:val="00945088"/>
    <w:rsid w:val="009463C9"/>
    <w:rsid w:val="0094657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7C66"/>
    <w:rsid w:val="00A1293B"/>
    <w:rsid w:val="00A16B86"/>
    <w:rsid w:val="00A16B92"/>
    <w:rsid w:val="00A17462"/>
    <w:rsid w:val="00A21280"/>
    <w:rsid w:val="00A23CCE"/>
    <w:rsid w:val="00A253C3"/>
    <w:rsid w:val="00A25994"/>
    <w:rsid w:val="00A27DF0"/>
    <w:rsid w:val="00A31492"/>
    <w:rsid w:val="00A32EAE"/>
    <w:rsid w:val="00A33112"/>
    <w:rsid w:val="00A37ABE"/>
    <w:rsid w:val="00A4184B"/>
    <w:rsid w:val="00A43240"/>
    <w:rsid w:val="00A43736"/>
    <w:rsid w:val="00A447F7"/>
    <w:rsid w:val="00A454BD"/>
    <w:rsid w:val="00A52B97"/>
    <w:rsid w:val="00A53644"/>
    <w:rsid w:val="00A53D02"/>
    <w:rsid w:val="00A53FE1"/>
    <w:rsid w:val="00A54838"/>
    <w:rsid w:val="00A55E8D"/>
    <w:rsid w:val="00A56630"/>
    <w:rsid w:val="00A57351"/>
    <w:rsid w:val="00A5767A"/>
    <w:rsid w:val="00A601F6"/>
    <w:rsid w:val="00A61889"/>
    <w:rsid w:val="00A6218F"/>
    <w:rsid w:val="00A640DC"/>
    <w:rsid w:val="00A64DFF"/>
    <w:rsid w:val="00A6553C"/>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5698"/>
    <w:rsid w:val="00AB7FE4"/>
    <w:rsid w:val="00AC2145"/>
    <w:rsid w:val="00AC2883"/>
    <w:rsid w:val="00AC3864"/>
    <w:rsid w:val="00AC4291"/>
    <w:rsid w:val="00AD584D"/>
    <w:rsid w:val="00AD79C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0A56"/>
    <w:rsid w:val="00B82344"/>
    <w:rsid w:val="00B854A8"/>
    <w:rsid w:val="00B9005B"/>
    <w:rsid w:val="00B90ED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C7425"/>
    <w:rsid w:val="00BD0F52"/>
    <w:rsid w:val="00BD128E"/>
    <w:rsid w:val="00BD748C"/>
    <w:rsid w:val="00BE2EF0"/>
    <w:rsid w:val="00BE6F4F"/>
    <w:rsid w:val="00BE731B"/>
    <w:rsid w:val="00BE7B53"/>
    <w:rsid w:val="00BF1AA1"/>
    <w:rsid w:val="00BF3B84"/>
    <w:rsid w:val="00BF5050"/>
    <w:rsid w:val="00BF5442"/>
    <w:rsid w:val="00C00B53"/>
    <w:rsid w:val="00C0146F"/>
    <w:rsid w:val="00C02C83"/>
    <w:rsid w:val="00C04818"/>
    <w:rsid w:val="00C07647"/>
    <w:rsid w:val="00C10834"/>
    <w:rsid w:val="00C117F1"/>
    <w:rsid w:val="00C14C9F"/>
    <w:rsid w:val="00C14E75"/>
    <w:rsid w:val="00C21669"/>
    <w:rsid w:val="00C229AB"/>
    <w:rsid w:val="00C24E4E"/>
    <w:rsid w:val="00C275FF"/>
    <w:rsid w:val="00C31003"/>
    <w:rsid w:val="00C3130B"/>
    <w:rsid w:val="00C3500C"/>
    <w:rsid w:val="00C40CA3"/>
    <w:rsid w:val="00C41BB6"/>
    <w:rsid w:val="00C4422F"/>
    <w:rsid w:val="00C50145"/>
    <w:rsid w:val="00C506B0"/>
    <w:rsid w:val="00C54055"/>
    <w:rsid w:val="00C553A3"/>
    <w:rsid w:val="00C57817"/>
    <w:rsid w:val="00C579EC"/>
    <w:rsid w:val="00C57FE0"/>
    <w:rsid w:val="00C63FF4"/>
    <w:rsid w:val="00C659DE"/>
    <w:rsid w:val="00C7076E"/>
    <w:rsid w:val="00C76B68"/>
    <w:rsid w:val="00C80B8A"/>
    <w:rsid w:val="00C81822"/>
    <w:rsid w:val="00C81BA9"/>
    <w:rsid w:val="00C81F21"/>
    <w:rsid w:val="00C82964"/>
    <w:rsid w:val="00C8543F"/>
    <w:rsid w:val="00C874B2"/>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E50AE"/>
    <w:rsid w:val="00CF466D"/>
    <w:rsid w:val="00CF4DA1"/>
    <w:rsid w:val="00CF708D"/>
    <w:rsid w:val="00D02223"/>
    <w:rsid w:val="00D04408"/>
    <w:rsid w:val="00D05E6B"/>
    <w:rsid w:val="00D05F9C"/>
    <w:rsid w:val="00D0630A"/>
    <w:rsid w:val="00D1023A"/>
    <w:rsid w:val="00D1565E"/>
    <w:rsid w:val="00D1695E"/>
    <w:rsid w:val="00D17C30"/>
    <w:rsid w:val="00D20904"/>
    <w:rsid w:val="00D20BBE"/>
    <w:rsid w:val="00D23A34"/>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61D33"/>
    <w:rsid w:val="00D6272D"/>
    <w:rsid w:val="00D62BE2"/>
    <w:rsid w:val="00D62F25"/>
    <w:rsid w:val="00D6486E"/>
    <w:rsid w:val="00D66342"/>
    <w:rsid w:val="00D679F0"/>
    <w:rsid w:val="00D70D78"/>
    <w:rsid w:val="00D71B0B"/>
    <w:rsid w:val="00D7321C"/>
    <w:rsid w:val="00D7333F"/>
    <w:rsid w:val="00D75BE2"/>
    <w:rsid w:val="00D772DD"/>
    <w:rsid w:val="00D77D48"/>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5679"/>
    <w:rsid w:val="00DC7F9A"/>
    <w:rsid w:val="00DD256F"/>
    <w:rsid w:val="00DD258D"/>
    <w:rsid w:val="00DD4658"/>
    <w:rsid w:val="00DD5F20"/>
    <w:rsid w:val="00DE195A"/>
    <w:rsid w:val="00DE51C3"/>
    <w:rsid w:val="00DF1E71"/>
    <w:rsid w:val="00DF2085"/>
    <w:rsid w:val="00DF2CB2"/>
    <w:rsid w:val="00DF384C"/>
    <w:rsid w:val="00DF5321"/>
    <w:rsid w:val="00DF5C8C"/>
    <w:rsid w:val="00DF601E"/>
    <w:rsid w:val="00DF76D2"/>
    <w:rsid w:val="00E016DE"/>
    <w:rsid w:val="00E01CE1"/>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51637"/>
    <w:rsid w:val="00E537B6"/>
    <w:rsid w:val="00E54069"/>
    <w:rsid w:val="00E549E6"/>
    <w:rsid w:val="00E67428"/>
    <w:rsid w:val="00E67D64"/>
    <w:rsid w:val="00E71608"/>
    <w:rsid w:val="00E72069"/>
    <w:rsid w:val="00E7525F"/>
    <w:rsid w:val="00E77B85"/>
    <w:rsid w:val="00E77F04"/>
    <w:rsid w:val="00E8032E"/>
    <w:rsid w:val="00E80796"/>
    <w:rsid w:val="00E810EE"/>
    <w:rsid w:val="00E81B5A"/>
    <w:rsid w:val="00E8257F"/>
    <w:rsid w:val="00E87317"/>
    <w:rsid w:val="00E94C6E"/>
    <w:rsid w:val="00E95B4D"/>
    <w:rsid w:val="00E95E87"/>
    <w:rsid w:val="00E96439"/>
    <w:rsid w:val="00EA00AC"/>
    <w:rsid w:val="00EA49E5"/>
    <w:rsid w:val="00EA6DE3"/>
    <w:rsid w:val="00EB1877"/>
    <w:rsid w:val="00EB43BE"/>
    <w:rsid w:val="00EB6E64"/>
    <w:rsid w:val="00EC0A64"/>
    <w:rsid w:val="00EC31D2"/>
    <w:rsid w:val="00ED505B"/>
    <w:rsid w:val="00ED53C6"/>
    <w:rsid w:val="00EE0A7C"/>
    <w:rsid w:val="00EE2BD5"/>
    <w:rsid w:val="00EE3EF5"/>
    <w:rsid w:val="00EE4757"/>
    <w:rsid w:val="00EE4AC4"/>
    <w:rsid w:val="00EE709C"/>
    <w:rsid w:val="00EF1054"/>
    <w:rsid w:val="00EF35B5"/>
    <w:rsid w:val="00EF6863"/>
    <w:rsid w:val="00F00895"/>
    <w:rsid w:val="00F023B6"/>
    <w:rsid w:val="00F024EE"/>
    <w:rsid w:val="00F171CB"/>
    <w:rsid w:val="00F20A24"/>
    <w:rsid w:val="00F275EF"/>
    <w:rsid w:val="00F2772E"/>
    <w:rsid w:val="00F33CC8"/>
    <w:rsid w:val="00F35256"/>
    <w:rsid w:val="00F363FB"/>
    <w:rsid w:val="00F37C7A"/>
    <w:rsid w:val="00F43337"/>
    <w:rsid w:val="00F44070"/>
    <w:rsid w:val="00F45A2C"/>
    <w:rsid w:val="00F46933"/>
    <w:rsid w:val="00F55BF5"/>
    <w:rsid w:val="00F568C7"/>
    <w:rsid w:val="00F60296"/>
    <w:rsid w:val="00F61847"/>
    <w:rsid w:val="00F62A94"/>
    <w:rsid w:val="00F6729F"/>
    <w:rsid w:val="00F7092C"/>
    <w:rsid w:val="00F7264D"/>
    <w:rsid w:val="00F75755"/>
    <w:rsid w:val="00F75C44"/>
    <w:rsid w:val="00F7741B"/>
    <w:rsid w:val="00F8260C"/>
    <w:rsid w:val="00F8454E"/>
    <w:rsid w:val="00F85214"/>
    <w:rsid w:val="00F85526"/>
    <w:rsid w:val="00F868E2"/>
    <w:rsid w:val="00F86911"/>
    <w:rsid w:val="00F86933"/>
    <w:rsid w:val="00F9329C"/>
    <w:rsid w:val="00F95130"/>
    <w:rsid w:val="00F95364"/>
    <w:rsid w:val="00F95578"/>
    <w:rsid w:val="00F97A4E"/>
    <w:rsid w:val="00FA2497"/>
    <w:rsid w:val="00FA25CA"/>
    <w:rsid w:val="00FA2E5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6B15"/>
    <w:rsid w:val="00FE11FF"/>
    <w:rsid w:val="00FE14F6"/>
    <w:rsid w:val="00FE443A"/>
    <w:rsid w:val="00FE7484"/>
    <w:rsid w:val="00FF0056"/>
    <w:rsid w:val="00FF0AB0"/>
    <w:rsid w:val="00FF171D"/>
    <w:rsid w:val="00FF2F2D"/>
    <w:rsid w:val="00FF41B2"/>
    <w:rsid w:val="00FF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github.com/CBIIT/HPC_DME_API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ki.nci.nih.gov/x/KohzFw"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lobus.org" TargetMode="External"/><Relationship Id="rId1" Type="http://schemas.openxmlformats.org/officeDocument/2006/relationships/numbering" Target="numbering.xml"/><Relationship Id="rId6" Type="http://schemas.openxmlformats.org/officeDocument/2006/relationships/hyperlink" Target="https://wiki.nci.nih.gov/x/CwvvGQ"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hyperlink" Target="mailto:NCIDataVault@mail.nih.gov" TargetMode="Externa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4" Type="http://schemas.openxmlformats.org/officeDocument/2006/relationships/webSettings" Target="web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cp:revision>
  <dcterms:created xsi:type="dcterms:W3CDTF">2021-03-30T17:37:00Z</dcterms:created>
  <dcterms:modified xsi:type="dcterms:W3CDTF">2021-03-31T20:36:00Z</dcterms:modified>
</cp:coreProperties>
</file>