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4C342B" w14:textId="4B8BD19A" w:rsidR="009D44F0" w:rsidRPr="001C6535" w:rsidRDefault="001C6535" w:rsidP="0036308B">
      <w:pPr>
        <w:jc w:val="center"/>
        <w:outlineLvl w:val="0"/>
        <w:rPr>
          <w:b/>
          <w:sz w:val="36"/>
          <w:szCs w:val="36"/>
        </w:rPr>
      </w:pPr>
      <w:r>
        <w:rPr>
          <w:b/>
          <w:sz w:val="36"/>
          <w:szCs w:val="36"/>
        </w:rPr>
        <w:t>HPC DME Production Deployment I</w:t>
      </w:r>
      <w:r w:rsidR="009D44F0" w:rsidRPr="001C6535">
        <w:rPr>
          <w:b/>
          <w:sz w:val="36"/>
          <w:szCs w:val="36"/>
        </w:rPr>
        <w:t>nstructions</w:t>
      </w:r>
    </w:p>
    <w:p w14:paraId="1B7A0E6B" w14:textId="77777777" w:rsidR="008306F2" w:rsidRDefault="008306F2" w:rsidP="008306F2">
      <w:pPr>
        <w:jc w:val="center"/>
        <w:outlineLvl w:val="0"/>
        <w:rPr>
          <w:b/>
          <w:sz w:val="36"/>
          <w:szCs w:val="36"/>
          <w:u w:val="single"/>
        </w:rPr>
      </w:pPr>
    </w:p>
    <w:p w14:paraId="38415D54" w14:textId="3AE5CE48" w:rsidR="001C6535" w:rsidRDefault="001C6535" w:rsidP="008306F2">
      <w:pPr>
        <w:pStyle w:val="Heading1"/>
        <w:numPr>
          <w:ilvl w:val="0"/>
          <w:numId w:val="8"/>
        </w:numPr>
        <w:rPr>
          <w:b/>
          <w:color w:val="000000" w:themeColor="text1"/>
        </w:rPr>
      </w:pPr>
      <w:r w:rsidRPr="001C6535">
        <w:rPr>
          <w:b/>
          <w:color w:val="000000" w:themeColor="text1"/>
        </w:rPr>
        <w:t>Scope</w:t>
      </w:r>
    </w:p>
    <w:p w14:paraId="1D071DE9" w14:textId="77777777" w:rsidR="001C6535" w:rsidRDefault="001C6535" w:rsidP="001C6535"/>
    <w:p w14:paraId="52495CEE" w14:textId="5A0EA4B8" w:rsidR="00A869FF" w:rsidRDefault="00A869FF" w:rsidP="00274D58">
      <w:pPr>
        <w:pStyle w:val="Heading1"/>
        <w:ind w:left="36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r w:rsidRPr="00A869FF">
        <w:rPr>
          <w:rFonts w:asciiTheme="minorHAnsi" w:hAnsiTheme="minorHAnsi"/>
          <w:color w:val="000000" w:themeColor="text1"/>
          <w:sz w:val="24"/>
          <w:szCs w:val="24"/>
        </w:rPr>
        <w:t>This document describes the production deployment process for the various components of the HPC Data Management Environment, specifically the HPCDME API running</w:t>
      </w:r>
      <w:r>
        <w:rPr>
          <w:rFonts w:asciiTheme="minorHAnsi" w:hAnsiTheme="minorHAnsi"/>
          <w:color w:val="000000" w:themeColor="text1"/>
          <w:sz w:val="24"/>
          <w:szCs w:val="24"/>
        </w:rPr>
        <w:t xml:space="preserve"> on Apache </w:t>
      </w:r>
      <w:proofErr w:type="spellStart"/>
      <w:r>
        <w:rPr>
          <w:rFonts w:asciiTheme="minorHAnsi" w:hAnsiTheme="minorHAnsi"/>
          <w:color w:val="000000" w:themeColor="text1"/>
          <w:sz w:val="24"/>
          <w:szCs w:val="24"/>
        </w:rPr>
        <w:t>ServiceMix</w:t>
      </w:r>
      <w:proofErr w:type="spellEnd"/>
      <w:r>
        <w:rPr>
          <w:rFonts w:asciiTheme="minorHAnsi" w:hAnsiTheme="minorHAnsi"/>
          <w:color w:val="000000" w:themeColor="text1"/>
          <w:sz w:val="24"/>
          <w:szCs w:val="24"/>
        </w:rPr>
        <w:t>, and the Web A</w:t>
      </w:r>
      <w:r w:rsidRPr="00A869FF">
        <w:rPr>
          <w:rFonts w:asciiTheme="minorHAnsi" w:hAnsiTheme="minorHAnsi"/>
          <w:color w:val="000000" w:themeColor="text1"/>
          <w:sz w:val="24"/>
          <w:szCs w:val="24"/>
        </w:rPr>
        <w:t>pplication that provides the GUI interface to the system</w:t>
      </w:r>
      <w:r>
        <w:rPr>
          <w:rFonts w:asciiTheme="minorHAnsi" w:hAnsiTheme="minorHAnsi"/>
          <w:color w:val="000000" w:themeColor="text1"/>
          <w:sz w:val="24"/>
          <w:szCs w:val="24"/>
        </w:rPr>
        <w:t>.</w:t>
      </w:r>
      <w:r w:rsidR="00274D58">
        <w:rPr>
          <w:rFonts w:asciiTheme="minorHAnsi" w:hAnsiTheme="minorHAnsi"/>
          <w:color w:val="000000" w:themeColor="text1"/>
          <w:sz w:val="24"/>
          <w:szCs w:val="24"/>
        </w:rPr>
        <w:t xml:space="preserve"> This a living document that will be modified as when configuration changes occur. The document is not specific to any </w:t>
      </w:r>
      <w:r w:rsidR="003F613B">
        <w:rPr>
          <w:rFonts w:asciiTheme="minorHAnsi" w:hAnsiTheme="minorHAnsi"/>
          <w:color w:val="000000" w:themeColor="text1"/>
          <w:sz w:val="24"/>
          <w:szCs w:val="24"/>
        </w:rPr>
        <w:t>release</w:t>
      </w:r>
      <w:r w:rsidR="00274D58">
        <w:rPr>
          <w:rFonts w:asciiTheme="minorHAnsi" w:hAnsiTheme="minorHAnsi"/>
          <w:color w:val="000000" w:themeColor="text1"/>
          <w:sz w:val="24"/>
          <w:szCs w:val="24"/>
        </w:rPr>
        <w:t xml:space="preserve">, and describes the common production deployment process. However, </w:t>
      </w:r>
      <w:r w:rsidR="003F613B">
        <w:rPr>
          <w:rFonts w:asciiTheme="minorHAnsi" w:hAnsiTheme="minorHAnsi"/>
          <w:color w:val="000000" w:themeColor="text1"/>
          <w:sz w:val="24"/>
          <w:szCs w:val="24"/>
        </w:rPr>
        <w:t>r</w:t>
      </w:r>
      <w:r w:rsidR="00274D58">
        <w:rPr>
          <w:rFonts w:asciiTheme="minorHAnsi" w:hAnsiTheme="minorHAnsi"/>
          <w:color w:val="000000" w:themeColor="text1"/>
          <w:sz w:val="24"/>
          <w:szCs w:val="24"/>
        </w:rPr>
        <w:t>elease</w:t>
      </w:r>
      <w:r w:rsidR="003F613B">
        <w:rPr>
          <w:rFonts w:asciiTheme="minorHAnsi" w:hAnsiTheme="minorHAnsi"/>
          <w:color w:val="000000" w:themeColor="text1"/>
          <w:sz w:val="24"/>
          <w:szCs w:val="24"/>
        </w:rPr>
        <w:t>-</w:t>
      </w:r>
      <w:r w:rsidR="00274D58">
        <w:rPr>
          <w:rFonts w:asciiTheme="minorHAnsi" w:hAnsiTheme="minorHAnsi"/>
          <w:color w:val="000000" w:themeColor="text1"/>
          <w:sz w:val="24"/>
          <w:szCs w:val="24"/>
        </w:rPr>
        <w:t>specific steps if any will be captured in an Appendix at the end of the document.</w:t>
      </w:r>
    </w:p>
    <w:p w14:paraId="51C6F63D" w14:textId="18E85636" w:rsidR="00656202" w:rsidRPr="00274D58" w:rsidRDefault="00656202" w:rsidP="00274D58">
      <w:pPr>
        <w:pStyle w:val="Heading1"/>
        <w:ind w:left="36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r w:rsidRPr="00A869FF">
        <w:rPr>
          <w:rFonts w:asciiTheme="minorHAnsi" w:hAnsiTheme="minorHAnsi"/>
          <w:color w:val="000000" w:themeColor="text1"/>
          <w:sz w:val="24"/>
          <w:szCs w:val="24"/>
        </w:rPr>
        <w:t xml:space="preserve"> The </w:t>
      </w:r>
      <w:r w:rsidR="00274D58">
        <w:rPr>
          <w:rFonts w:asciiTheme="minorHAnsi" w:hAnsiTheme="minorHAnsi"/>
          <w:color w:val="000000" w:themeColor="text1"/>
          <w:sz w:val="24"/>
          <w:szCs w:val="24"/>
        </w:rPr>
        <w:t>deployment will be</w:t>
      </w:r>
      <w:r w:rsidRPr="00A869FF">
        <w:rPr>
          <w:rFonts w:asciiTheme="minorHAnsi" w:hAnsiTheme="minorHAnsi"/>
          <w:color w:val="000000" w:themeColor="text1"/>
          <w:sz w:val="24"/>
          <w:szCs w:val="24"/>
        </w:rPr>
        <w:t xml:space="preserve"> performed in two parts –</w:t>
      </w:r>
      <w:r w:rsidR="00274D58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r w:rsidRPr="00A869FF">
        <w:rPr>
          <w:rFonts w:asciiTheme="minorHAnsi" w:hAnsiTheme="minorHAnsi"/>
          <w:color w:val="000000" w:themeColor="text1"/>
          <w:sz w:val="24"/>
          <w:szCs w:val="24"/>
        </w:rPr>
        <w:t xml:space="preserve"> pre-deployment or the deployment readiness process, and the</w:t>
      </w:r>
      <w:r w:rsidR="00274D58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r w:rsidRPr="00A869FF">
        <w:rPr>
          <w:rFonts w:asciiTheme="minorHAnsi" w:hAnsiTheme="minorHAnsi"/>
          <w:color w:val="000000" w:themeColor="text1"/>
          <w:sz w:val="24"/>
          <w:szCs w:val="24"/>
        </w:rPr>
        <w:t>actual deployment.</w:t>
      </w:r>
      <w:r w:rsidR="00274D58">
        <w:rPr>
          <w:rFonts w:asciiTheme="minorHAnsi" w:hAnsiTheme="minorHAnsi"/>
          <w:color w:val="000000" w:themeColor="text1"/>
          <w:sz w:val="24"/>
          <w:szCs w:val="24"/>
        </w:rPr>
        <w:t xml:space="preserve"> Pre-deployment</w:t>
      </w:r>
      <w:r w:rsidR="00274D58" w:rsidRPr="00274D58">
        <w:rPr>
          <w:rFonts w:asciiTheme="minorHAnsi" w:hAnsiTheme="minorHAnsi"/>
          <w:color w:val="000000" w:themeColor="text1"/>
          <w:sz w:val="24"/>
          <w:szCs w:val="24"/>
        </w:rPr>
        <w:t xml:space="preserve"> is the set of steps</w:t>
      </w:r>
      <w:r w:rsidR="00274D58">
        <w:rPr>
          <w:rFonts w:asciiTheme="minorHAnsi" w:hAnsiTheme="minorHAnsi"/>
          <w:color w:val="000000" w:themeColor="text1"/>
          <w:sz w:val="24"/>
          <w:szCs w:val="24"/>
        </w:rPr>
        <w:t xml:space="preserve"> executed</w:t>
      </w:r>
      <w:r w:rsidR="00274D58" w:rsidRPr="00274D58">
        <w:rPr>
          <w:rFonts w:asciiTheme="minorHAnsi" w:hAnsiTheme="minorHAnsi"/>
          <w:color w:val="000000" w:themeColor="text1"/>
          <w:sz w:val="24"/>
          <w:szCs w:val="24"/>
        </w:rPr>
        <w:t xml:space="preserve"> in preparation for the deployment, without disrupting system operation, or altering </w:t>
      </w:r>
      <w:r w:rsidR="0036308B">
        <w:rPr>
          <w:rFonts w:asciiTheme="minorHAnsi" w:hAnsiTheme="minorHAnsi"/>
          <w:color w:val="000000" w:themeColor="text1"/>
          <w:sz w:val="24"/>
          <w:szCs w:val="24"/>
        </w:rPr>
        <w:t xml:space="preserve">the executing </w:t>
      </w:r>
      <w:r w:rsidR="00274D58" w:rsidRPr="00274D58">
        <w:rPr>
          <w:rFonts w:asciiTheme="minorHAnsi" w:hAnsiTheme="minorHAnsi"/>
          <w:color w:val="000000" w:themeColor="text1"/>
          <w:sz w:val="24"/>
          <w:szCs w:val="24"/>
        </w:rPr>
        <w:t>code or configuration of the running system.  Pre-deployment minimizes system downtime during deployment by performing some of the deployment steps upfront, thus reducing the time, effort and risk associated with the actual deployment</w:t>
      </w:r>
      <w:r w:rsidR="00274D58">
        <w:rPr>
          <w:rFonts w:asciiTheme="minorHAnsi" w:hAnsiTheme="minorHAnsi"/>
          <w:color w:val="000000" w:themeColor="text1"/>
          <w:sz w:val="24"/>
          <w:szCs w:val="24"/>
        </w:rPr>
        <w:t>.</w:t>
      </w:r>
    </w:p>
    <w:p w14:paraId="5D8B84BD" w14:textId="77777777" w:rsidR="008306F2" w:rsidRDefault="008306F2" w:rsidP="008306F2"/>
    <w:p w14:paraId="240A0B9A" w14:textId="77777777" w:rsidR="002A40A4" w:rsidRPr="002A40A4" w:rsidRDefault="002A40A4" w:rsidP="002A40A4">
      <w:pPr>
        <w:pStyle w:val="Heading1"/>
        <w:numPr>
          <w:ilvl w:val="0"/>
          <w:numId w:val="8"/>
        </w:numPr>
        <w:rPr>
          <w:b/>
          <w:color w:val="000000" w:themeColor="text1"/>
        </w:rPr>
      </w:pPr>
      <w:r w:rsidRPr="002A40A4">
        <w:rPr>
          <w:b/>
          <w:color w:val="000000" w:themeColor="text1"/>
        </w:rPr>
        <w:t>Assumptions</w:t>
      </w:r>
    </w:p>
    <w:p w14:paraId="336B3A9A" w14:textId="394AD5CE" w:rsidR="002A40A4" w:rsidRPr="00A869FF" w:rsidRDefault="002A40A4" w:rsidP="00A869FF">
      <w:pPr>
        <w:pStyle w:val="Heading1"/>
        <w:ind w:left="360"/>
        <w:rPr>
          <w:rFonts w:asciiTheme="minorHAnsi" w:hAnsiTheme="minorHAnsi"/>
          <w:color w:val="000000" w:themeColor="text1"/>
          <w:sz w:val="24"/>
          <w:szCs w:val="24"/>
        </w:rPr>
      </w:pPr>
      <w:r w:rsidRPr="00A869FF">
        <w:rPr>
          <w:rFonts w:asciiTheme="minorHAnsi" w:hAnsiTheme="minorHAnsi"/>
          <w:color w:val="000000" w:themeColor="text1"/>
          <w:sz w:val="24"/>
          <w:szCs w:val="24"/>
        </w:rPr>
        <w:t>This document assumes that the following activities associated with the release have already been performed:</w:t>
      </w:r>
    </w:p>
    <w:p w14:paraId="33B40482" w14:textId="77777777" w:rsidR="002A40A4" w:rsidRDefault="002A40A4" w:rsidP="002A40A4"/>
    <w:p w14:paraId="75DBBFB8" w14:textId="00CB560B" w:rsidR="00A869FF" w:rsidRPr="00A869FF" w:rsidRDefault="00A869FF" w:rsidP="00A869FF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A869FF">
        <w:rPr>
          <w:sz w:val="24"/>
          <w:szCs w:val="24"/>
        </w:rPr>
        <w:t>Code checked into the release branch: releases/&lt;version number&gt;</w:t>
      </w:r>
    </w:p>
    <w:p w14:paraId="580988A0" w14:textId="78ACEEC2" w:rsidR="00A869FF" w:rsidRPr="00A869FF" w:rsidRDefault="00A869FF" w:rsidP="00A869FF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A869FF">
        <w:rPr>
          <w:sz w:val="24"/>
          <w:szCs w:val="24"/>
        </w:rPr>
        <w:t>Database schema change and migration scripts ready (if any)</w:t>
      </w:r>
    </w:p>
    <w:p w14:paraId="13B09766" w14:textId="4CE6BF4F" w:rsidR="00A869FF" w:rsidRPr="00A869FF" w:rsidRDefault="00A869FF" w:rsidP="00A869FF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A869FF">
        <w:rPr>
          <w:sz w:val="24"/>
          <w:szCs w:val="24"/>
        </w:rPr>
        <w:t>New Globus group and application accounts setup</w:t>
      </w:r>
      <w:r w:rsidR="00274D58">
        <w:rPr>
          <w:sz w:val="24"/>
          <w:szCs w:val="24"/>
        </w:rPr>
        <w:t xml:space="preserve"> completed</w:t>
      </w:r>
      <w:r w:rsidRPr="00A869FF">
        <w:rPr>
          <w:sz w:val="24"/>
          <w:szCs w:val="24"/>
        </w:rPr>
        <w:t xml:space="preserve"> (if any).</w:t>
      </w:r>
    </w:p>
    <w:p w14:paraId="06F8FF4E" w14:textId="77777777" w:rsidR="002A40A4" w:rsidRPr="002A40A4" w:rsidRDefault="002A40A4" w:rsidP="002A40A4"/>
    <w:p w14:paraId="3DBEE02E" w14:textId="306BD230" w:rsidR="001C6535" w:rsidRPr="002A40A4" w:rsidRDefault="001C6535" w:rsidP="002A40A4">
      <w:pPr>
        <w:pStyle w:val="Heading1"/>
        <w:numPr>
          <w:ilvl w:val="0"/>
          <w:numId w:val="8"/>
        </w:numPr>
        <w:rPr>
          <w:b/>
          <w:color w:val="000000" w:themeColor="text1"/>
        </w:rPr>
      </w:pPr>
      <w:r w:rsidRPr="002A40A4">
        <w:rPr>
          <w:b/>
          <w:color w:val="000000" w:themeColor="text1"/>
        </w:rPr>
        <w:t>System Information</w:t>
      </w:r>
    </w:p>
    <w:p w14:paraId="586A8D0C" w14:textId="77777777" w:rsidR="002A40A4" w:rsidRDefault="002A40A4" w:rsidP="002A40A4"/>
    <w:p w14:paraId="1A171723" w14:textId="64F020CA" w:rsidR="00A869FF" w:rsidRPr="00A869FF" w:rsidRDefault="00A869FF" w:rsidP="00A869FF">
      <w:pPr>
        <w:ind w:left="360"/>
        <w:rPr>
          <w:rFonts w:ascii="Times New Roman" w:hAnsi="Times New Roman" w:cs="Times New Roman"/>
          <w:sz w:val="24"/>
          <w:szCs w:val="24"/>
        </w:rPr>
      </w:pPr>
      <w:r w:rsidRPr="00A869FF">
        <w:rPr>
          <w:rFonts w:ascii="Times New Roman" w:hAnsi="Times New Roman" w:cs="Times New Roman"/>
          <w:sz w:val="24"/>
          <w:szCs w:val="24"/>
        </w:rPr>
        <w:t xml:space="preserve">The table below lists the servers hosting the various components of the system. </w:t>
      </w:r>
      <w:del w:id="0" w:author="Menon, Sunita (NIH/NCI) [C]" w:date="2021-05-28T16:12:00Z">
        <w:r w:rsidRPr="00A869FF" w:rsidDel="005E389C">
          <w:rPr>
            <w:rFonts w:ascii="Times New Roman" w:hAnsi="Times New Roman" w:cs="Times New Roman"/>
            <w:sz w:val="24"/>
            <w:szCs w:val="24"/>
          </w:rPr>
          <w:delText>These can be accessed</w:delText>
        </w:r>
        <w:r w:rsidR="00274D58" w:rsidDel="005E389C">
          <w:rPr>
            <w:rFonts w:ascii="Times New Roman" w:hAnsi="Times New Roman" w:cs="Times New Roman"/>
            <w:sz w:val="24"/>
            <w:szCs w:val="24"/>
          </w:rPr>
          <w:delText xml:space="preserve"> from the combined development </w:delText>
        </w:r>
        <w:r w:rsidRPr="00A869FF" w:rsidDel="005E389C">
          <w:rPr>
            <w:rFonts w:ascii="Times New Roman" w:hAnsi="Times New Roman" w:cs="Times New Roman"/>
            <w:sz w:val="24"/>
            <w:szCs w:val="24"/>
          </w:rPr>
          <w:delText>server (</w:delText>
        </w:r>
        <w:r w:rsidRPr="00A869FF" w:rsidDel="005E389C">
          <w:rPr>
            <w:rFonts w:ascii="Times New Roman" w:hAnsi="Times New Roman" w:cs="Times New Roman"/>
            <w:color w:val="000000"/>
            <w:sz w:val="24"/>
            <w:szCs w:val="24"/>
          </w:rPr>
          <w:delText>fr-s-hpcdm-gp-d.ncifcrf.gov) or the combined UAT server (fr-s-hpcdm-uat-p.ncifcrf.gov)</w:delText>
        </w:r>
        <w:r w:rsidR="00274D58" w:rsidDel="005E389C">
          <w:rPr>
            <w:rFonts w:ascii="Times New Roman" w:hAnsi="Times New Roman" w:cs="Times New Roman"/>
            <w:color w:val="000000"/>
            <w:sz w:val="24"/>
            <w:szCs w:val="24"/>
          </w:rPr>
          <w:delText>.</w:delText>
        </w:r>
      </w:del>
    </w:p>
    <w:p w14:paraId="625D40D6" w14:textId="77777777" w:rsidR="00A869FF" w:rsidRPr="00A869FF" w:rsidRDefault="00A869FF" w:rsidP="002A40A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350" w:type="dxa"/>
        <w:tblInd w:w="364" w:type="dxa"/>
        <w:tblLook w:val="04A0" w:firstRow="1" w:lastRow="0" w:firstColumn="1" w:lastColumn="0" w:noHBand="0" w:noVBand="1"/>
      </w:tblPr>
      <w:tblGrid>
        <w:gridCol w:w="2691"/>
        <w:gridCol w:w="3542"/>
        <w:gridCol w:w="3117"/>
      </w:tblGrid>
      <w:tr w:rsidR="002A40A4" w:rsidRPr="00D02241" w14:paraId="213DE6AB" w14:textId="77777777" w:rsidTr="00E861A6">
        <w:tc>
          <w:tcPr>
            <w:tcW w:w="2691" w:type="dxa"/>
          </w:tcPr>
          <w:p w14:paraId="31FEBE0D" w14:textId="08E60078" w:rsidR="002A40A4" w:rsidRPr="00D02241" w:rsidRDefault="002A40A4" w:rsidP="002A40A4">
            <w:pPr>
              <w:rPr>
                <w:b/>
                <w:sz w:val="24"/>
                <w:szCs w:val="24"/>
              </w:rPr>
            </w:pPr>
            <w:r w:rsidRPr="00D02241">
              <w:rPr>
                <w:b/>
                <w:sz w:val="24"/>
                <w:szCs w:val="24"/>
              </w:rPr>
              <w:t>Server</w:t>
            </w:r>
          </w:p>
        </w:tc>
        <w:tc>
          <w:tcPr>
            <w:tcW w:w="3542" w:type="dxa"/>
          </w:tcPr>
          <w:p w14:paraId="14CDC71A" w14:textId="7AACBEE0" w:rsidR="002A40A4" w:rsidRPr="00D02241" w:rsidRDefault="002A40A4" w:rsidP="002A40A4">
            <w:pPr>
              <w:rPr>
                <w:b/>
                <w:sz w:val="24"/>
                <w:szCs w:val="24"/>
              </w:rPr>
            </w:pPr>
            <w:r w:rsidRPr="00D02241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117" w:type="dxa"/>
          </w:tcPr>
          <w:p w14:paraId="355BE3C6" w14:textId="0011B19C" w:rsidR="002A40A4" w:rsidRPr="00D02241" w:rsidRDefault="002A40A4" w:rsidP="002A40A4">
            <w:pPr>
              <w:rPr>
                <w:b/>
                <w:sz w:val="24"/>
                <w:szCs w:val="24"/>
              </w:rPr>
            </w:pPr>
            <w:r w:rsidRPr="00D02241">
              <w:rPr>
                <w:b/>
                <w:sz w:val="24"/>
                <w:szCs w:val="24"/>
              </w:rPr>
              <w:t>Description</w:t>
            </w:r>
          </w:p>
        </w:tc>
      </w:tr>
      <w:tr w:rsidR="002A40A4" w:rsidRPr="00D02241" w14:paraId="046AC0AE" w14:textId="77777777" w:rsidTr="00E861A6">
        <w:trPr>
          <w:trHeight w:val="575"/>
        </w:trPr>
        <w:tc>
          <w:tcPr>
            <w:tcW w:w="2691" w:type="dxa"/>
          </w:tcPr>
          <w:p w14:paraId="5EC6E963" w14:textId="41D76725" w:rsidR="002A40A4" w:rsidRPr="00D02241" w:rsidRDefault="002A40A4" w:rsidP="002A40A4">
            <w:pPr>
              <w:rPr>
                <w:sz w:val="24"/>
                <w:szCs w:val="24"/>
              </w:rPr>
            </w:pPr>
            <w:r w:rsidRPr="00D02241">
              <w:rPr>
                <w:sz w:val="24"/>
                <w:szCs w:val="24"/>
              </w:rPr>
              <w:lastRenderedPageBreak/>
              <w:t>API Server</w:t>
            </w:r>
          </w:p>
        </w:tc>
        <w:tc>
          <w:tcPr>
            <w:tcW w:w="3542" w:type="dxa"/>
          </w:tcPr>
          <w:p w14:paraId="0A0DBA4A" w14:textId="77777777" w:rsidR="002A40A4" w:rsidRPr="00D02241" w:rsidRDefault="002A40A4" w:rsidP="002A40A4">
            <w:pPr>
              <w:rPr>
                <w:sz w:val="24"/>
                <w:szCs w:val="24"/>
              </w:rPr>
            </w:pPr>
            <w:r w:rsidRPr="00D02241">
              <w:rPr>
                <w:sz w:val="24"/>
                <w:szCs w:val="24"/>
              </w:rPr>
              <w:t>fr-s-dmeapi-t-p.ncifcrf.gov</w:t>
            </w:r>
          </w:p>
          <w:p w14:paraId="0FF46ECF" w14:textId="20261A10" w:rsidR="00A869FF" w:rsidRPr="00D02241" w:rsidRDefault="00A869FF" w:rsidP="002A40A4">
            <w:pPr>
              <w:rPr>
                <w:sz w:val="24"/>
                <w:szCs w:val="24"/>
              </w:rPr>
            </w:pPr>
            <w:r w:rsidRPr="00D02241">
              <w:rPr>
                <w:sz w:val="24"/>
                <w:szCs w:val="24"/>
              </w:rPr>
              <w:t xml:space="preserve">service account: </w:t>
            </w:r>
            <w:proofErr w:type="spellStart"/>
            <w:r w:rsidRPr="00D02241">
              <w:rPr>
                <w:sz w:val="24"/>
                <w:szCs w:val="24"/>
              </w:rPr>
              <w:t>ncifhpcdmsvcp</w:t>
            </w:r>
            <w:proofErr w:type="spellEnd"/>
          </w:p>
        </w:tc>
        <w:tc>
          <w:tcPr>
            <w:tcW w:w="3117" w:type="dxa"/>
          </w:tcPr>
          <w:p w14:paraId="2F4BA7A2" w14:textId="52A0700F" w:rsidR="002A40A4" w:rsidRPr="00D02241" w:rsidRDefault="002A40A4" w:rsidP="002A40A4">
            <w:pPr>
              <w:rPr>
                <w:sz w:val="24"/>
                <w:szCs w:val="24"/>
              </w:rPr>
            </w:pPr>
            <w:r w:rsidRPr="00D02241">
              <w:rPr>
                <w:sz w:val="24"/>
                <w:szCs w:val="24"/>
              </w:rPr>
              <w:t xml:space="preserve">Hosts HPCDME API running on Apache </w:t>
            </w:r>
            <w:proofErr w:type="spellStart"/>
            <w:r w:rsidRPr="00D02241">
              <w:rPr>
                <w:sz w:val="24"/>
                <w:szCs w:val="24"/>
              </w:rPr>
              <w:t>ServiceMix</w:t>
            </w:r>
            <w:proofErr w:type="spellEnd"/>
            <w:r w:rsidR="00A869FF" w:rsidRPr="00D02241">
              <w:rPr>
                <w:sz w:val="24"/>
                <w:szCs w:val="24"/>
              </w:rPr>
              <w:t xml:space="preserve">. </w:t>
            </w:r>
          </w:p>
        </w:tc>
      </w:tr>
      <w:tr w:rsidR="002A40A4" w:rsidRPr="00D02241" w14:paraId="4BBD25F5" w14:textId="77777777" w:rsidTr="00E861A6">
        <w:trPr>
          <w:trHeight w:val="692"/>
        </w:trPr>
        <w:tc>
          <w:tcPr>
            <w:tcW w:w="2691" w:type="dxa"/>
          </w:tcPr>
          <w:p w14:paraId="0E6E89FD" w14:textId="7A5467A4" w:rsidR="002A40A4" w:rsidRPr="00D02241" w:rsidRDefault="002A40A4" w:rsidP="002A40A4">
            <w:pPr>
              <w:rPr>
                <w:sz w:val="24"/>
                <w:szCs w:val="24"/>
              </w:rPr>
            </w:pPr>
            <w:r w:rsidRPr="00D02241">
              <w:rPr>
                <w:sz w:val="24"/>
                <w:szCs w:val="24"/>
              </w:rPr>
              <w:t>Web Application Server</w:t>
            </w:r>
          </w:p>
        </w:tc>
        <w:tc>
          <w:tcPr>
            <w:tcW w:w="3542" w:type="dxa"/>
          </w:tcPr>
          <w:p w14:paraId="41B059EB" w14:textId="7D4BB67B" w:rsidR="002A40A4" w:rsidRPr="00D02241" w:rsidRDefault="002A40A4" w:rsidP="002A40A4">
            <w:pPr>
              <w:rPr>
                <w:sz w:val="24"/>
                <w:szCs w:val="24"/>
              </w:rPr>
            </w:pPr>
            <w:r w:rsidRPr="00D02241">
              <w:rPr>
                <w:sz w:val="24"/>
                <w:szCs w:val="24"/>
              </w:rPr>
              <w:t>f</w:t>
            </w:r>
            <w:ins w:id="1" w:author="Menon, Sunita (NIH/NCI) [C]" w:date="2021-05-28T16:09:00Z">
              <w:r w:rsidR="005E389C">
                <w:rPr>
                  <w:sz w:val="24"/>
                  <w:szCs w:val="24"/>
                </w:rPr>
                <w:t>sdmel-dsweb01p</w:t>
              </w:r>
            </w:ins>
            <w:del w:id="2" w:author="Menon, Sunita (NIH/NCI) [C]" w:date="2021-05-28T16:09:00Z">
              <w:r w:rsidRPr="00D02241" w:rsidDel="005E389C">
                <w:rPr>
                  <w:sz w:val="24"/>
                  <w:szCs w:val="24"/>
                </w:rPr>
                <w:delText>r-s-hpcdm-web-p</w:delText>
              </w:r>
            </w:del>
            <w:r w:rsidRPr="00D02241">
              <w:rPr>
                <w:sz w:val="24"/>
                <w:szCs w:val="24"/>
              </w:rPr>
              <w:t>.ncifcrf.gov</w:t>
            </w:r>
          </w:p>
        </w:tc>
        <w:tc>
          <w:tcPr>
            <w:tcW w:w="3117" w:type="dxa"/>
          </w:tcPr>
          <w:p w14:paraId="25767041" w14:textId="53B1DB02" w:rsidR="002A40A4" w:rsidRPr="00D02241" w:rsidRDefault="002A40A4" w:rsidP="002A40A4">
            <w:pPr>
              <w:rPr>
                <w:sz w:val="24"/>
                <w:szCs w:val="24"/>
              </w:rPr>
            </w:pPr>
            <w:r w:rsidRPr="00D02241">
              <w:rPr>
                <w:sz w:val="24"/>
                <w:szCs w:val="24"/>
              </w:rPr>
              <w:t>Host Web Application</w:t>
            </w:r>
          </w:p>
        </w:tc>
      </w:tr>
      <w:tr w:rsidR="002A40A4" w:rsidRPr="00D02241" w14:paraId="3724E54C" w14:textId="77777777" w:rsidTr="00E861A6">
        <w:trPr>
          <w:trHeight w:val="620"/>
        </w:trPr>
        <w:tc>
          <w:tcPr>
            <w:tcW w:w="2691" w:type="dxa"/>
          </w:tcPr>
          <w:p w14:paraId="13434277" w14:textId="29472BD1" w:rsidR="002A40A4" w:rsidRPr="00D02241" w:rsidRDefault="00031BC7" w:rsidP="002A40A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iRODS</w:t>
            </w:r>
            <w:proofErr w:type="spellEnd"/>
            <w:r w:rsidR="000370CB">
              <w:rPr>
                <w:sz w:val="24"/>
                <w:szCs w:val="24"/>
              </w:rPr>
              <w:t xml:space="preserve"> </w:t>
            </w:r>
            <w:r w:rsidR="002A40A4" w:rsidRPr="00D02241">
              <w:rPr>
                <w:sz w:val="24"/>
                <w:szCs w:val="24"/>
              </w:rPr>
              <w:t>Server</w:t>
            </w:r>
          </w:p>
        </w:tc>
        <w:tc>
          <w:tcPr>
            <w:tcW w:w="3542" w:type="dxa"/>
          </w:tcPr>
          <w:p w14:paraId="16597838" w14:textId="26D56B36" w:rsidR="002A40A4" w:rsidRPr="00D02241" w:rsidRDefault="002A40A4" w:rsidP="002A40A4">
            <w:pPr>
              <w:rPr>
                <w:sz w:val="24"/>
                <w:szCs w:val="24"/>
              </w:rPr>
            </w:pPr>
            <w:r w:rsidRPr="00D02241">
              <w:rPr>
                <w:sz w:val="24"/>
                <w:szCs w:val="24"/>
              </w:rPr>
              <w:t>f</w:t>
            </w:r>
            <w:ins w:id="3" w:author="Menon, Sunita (NIH/NCI) [C]" w:date="2021-05-28T16:10:00Z">
              <w:r w:rsidR="005E389C">
                <w:rPr>
                  <w:sz w:val="24"/>
                  <w:szCs w:val="24"/>
                </w:rPr>
                <w:t>sdmel-irods01p</w:t>
              </w:r>
            </w:ins>
            <w:del w:id="4" w:author="Menon, Sunita (NIH/NCI) [C]" w:date="2021-05-28T16:09:00Z">
              <w:r w:rsidRPr="00D02241" w:rsidDel="005E389C">
                <w:rPr>
                  <w:sz w:val="24"/>
                  <w:szCs w:val="24"/>
                </w:rPr>
                <w:delText>r-s-hpcdm-irods-p</w:delText>
              </w:r>
            </w:del>
            <w:r w:rsidRPr="00D02241">
              <w:rPr>
                <w:sz w:val="24"/>
                <w:szCs w:val="24"/>
              </w:rPr>
              <w:t>.ncifcrf.gov</w:t>
            </w:r>
          </w:p>
        </w:tc>
        <w:tc>
          <w:tcPr>
            <w:tcW w:w="3117" w:type="dxa"/>
          </w:tcPr>
          <w:p w14:paraId="0165BD89" w14:textId="019E57A4" w:rsidR="002A40A4" w:rsidRPr="00D02241" w:rsidRDefault="002A40A4" w:rsidP="002A40A4">
            <w:pPr>
              <w:rPr>
                <w:sz w:val="24"/>
                <w:szCs w:val="24"/>
              </w:rPr>
            </w:pPr>
            <w:r w:rsidRPr="00D02241">
              <w:rPr>
                <w:sz w:val="24"/>
                <w:szCs w:val="24"/>
              </w:rPr>
              <w:t xml:space="preserve">Host </w:t>
            </w:r>
            <w:proofErr w:type="spellStart"/>
            <w:r w:rsidR="00031BC7">
              <w:rPr>
                <w:sz w:val="24"/>
                <w:szCs w:val="24"/>
              </w:rPr>
              <w:t>iRODS</w:t>
            </w:r>
            <w:proofErr w:type="spellEnd"/>
          </w:p>
        </w:tc>
      </w:tr>
      <w:tr w:rsidR="002A40A4" w:rsidRPr="00D02241" w:rsidDel="005E389C" w14:paraId="5E3741D9" w14:textId="7234C91C" w:rsidTr="00E861A6">
        <w:trPr>
          <w:trHeight w:val="530"/>
          <w:del w:id="5" w:author="Menon, Sunita (NIH/NCI) [C]" w:date="2021-05-28T16:10:00Z"/>
        </w:trPr>
        <w:tc>
          <w:tcPr>
            <w:tcW w:w="2691" w:type="dxa"/>
          </w:tcPr>
          <w:p w14:paraId="51890FA5" w14:textId="6F43D35B" w:rsidR="002A40A4" w:rsidRPr="00D02241" w:rsidDel="005E389C" w:rsidRDefault="002A40A4" w:rsidP="002A40A4">
            <w:pPr>
              <w:rPr>
                <w:del w:id="6" w:author="Menon, Sunita (NIH/NCI) [C]" w:date="2021-05-28T16:10:00Z"/>
                <w:sz w:val="24"/>
                <w:szCs w:val="24"/>
              </w:rPr>
            </w:pPr>
            <w:del w:id="7" w:author="Menon, Sunita (NIH/NCI) [C]" w:date="2021-05-28T16:10:00Z">
              <w:r w:rsidRPr="00D02241" w:rsidDel="005E389C">
                <w:rPr>
                  <w:sz w:val="24"/>
                  <w:szCs w:val="24"/>
                </w:rPr>
                <w:delText>Database Server</w:delText>
              </w:r>
            </w:del>
          </w:p>
        </w:tc>
        <w:tc>
          <w:tcPr>
            <w:tcW w:w="3542" w:type="dxa"/>
          </w:tcPr>
          <w:p w14:paraId="1229FEEB" w14:textId="41C777A4" w:rsidR="002A40A4" w:rsidRPr="00D02241" w:rsidDel="005E389C" w:rsidRDefault="00D02241" w:rsidP="002A40A4">
            <w:pPr>
              <w:rPr>
                <w:del w:id="8" w:author="Menon, Sunita (NIH/NCI) [C]" w:date="2021-05-28T16:10:00Z"/>
                <w:rFonts w:cs="Times New Roman"/>
                <w:sz w:val="24"/>
                <w:szCs w:val="24"/>
              </w:rPr>
            </w:pPr>
            <w:del w:id="9" w:author="Menon, Sunita (NIH/NCI) [C]" w:date="2021-05-28T16:10:00Z">
              <w:r w:rsidRPr="00D02241" w:rsidDel="005E389C">
                <w:rPr>
                  <w:rFonts w:cs="Times New Roman"/>
                  <w:color w:val="000000"/>
                  <w:sz w:val="24"/>
                  <w:szCs w:val="24"/>
                </w:rPr>
                <w:delText>fr-s-dmedb-t-p.ncifcrf.gov</w:delText>
              </w:r>
            </w:del>
          </w:p>
        </w:tc>
        <w:tc>
          <w:tcPr>
            <w:tcW w:w="3117" w:type="dxa"/>
          </w:tcPr>
          <w:p w14:paraId="7025338B" w14:textId="348F22BF" w:rsidR="002A40A4" w:rsidRPr="00D02241" w:rsidDel="005E389C" w:rsidRDefault="002A40A4" w:rsidP="002A40A4">
            <w:pPr>
              <w:rPr>
                <w:del w:id="10" w:author="Menon, Sunita (NIH/NCI) [C]" w:date="2021-05-28T16:10:00Z"/>
                <w:sz w:val="24"/>
                <w:szCs w:val="24"/>
              </w:rPr>
            </w:pPr>
            <w:del w:id="11" w:author="Menon, Sunita (NIH/NCI) [C]" w:date="2021-05-28T16:10:00Z">
              <w:r w:rsidRPr="00D02241" w:rsidDel="005E389C">
                <w:rPr>
                  <w:sz w:val="24"/>
                  <w:szCs w:val="24"/>
                </w:rPr>
                <w:delText>Hosts Postgres database</w:delText>
              </w:r>
            </w:del>
          </w:p>
        </w:tc>
      </w:tr>
    </w:tbl>
    <w:p w14:paraId="0AB1E98B" w14:textId="77777777" w:rsidR="002A40A4" w:rsidRPr="002A40A4" w:rsidRDefault="002A40A4" w:rsidP="002A40A4"/>
    <w:p w14:paraId="1197A8B8" w14:textId="77777777" w:rsidR="008306F2" w:rsidRDefault="008306F2" w:rsidP="008306F2"/>
    <w:p w14:paraId="02304D0D" w14:textId="298EA46B" w:rsidR="008306F2" w:rsidRDefault="00F44E84" w:rsidP="00F44E84">
      <w:pPr>
        <w:pStyle w:val="Heading1"/>
        <w:numPr>
          <w:ilvl w:val="0"/>
          <w:numId w:val="8"/>
        </w:numPr>
        <w:rPr>
          <w:b/>
          <w:color w:val="000000" w:themeColor="text1"/>
        </w:rPr>
      </w:pPr>
      <w:r>
        <w:rPr>
          <w:b/>
          <w:color w:val="000000" w:themeColor="text1"/>
        </w:rPr>
        <w:t>Pre-deployment S</w:t>
      </w:r>
      <w:r w:rsidRPr="00F44E84">
        <w:rPr>
          <w:b/>
          <w:color w:val="000000" w:themeColor="text1"/>
        </w:rPr>
        <w:t>teps</w:t>
      </w:r>
    </w:p>
    <w:p w14:paraId="108C39BF" w14:textId="77777777" w:rsidR="00AE5C5A" w:rsidRDefault="00AE5C5A" w:rsidP="00AE5C5A"/>
    <w:p w14:paraId="6E90004B" w14:textId="3294D5D7" w:rsidR="00AE5C5A" w:rsidRPr="00F44E84" w:rsidRDefault="00AE5C5A" w:rsidP="00AE5C5A">
      <w:pPr>
        <w:ind w:left="360"/>
        <w:jc w:val="both"/>
        <w:rPr>
          <w:sz w:val="24"/>
          <w:szCs w:val="24"/>
        </w:rPr>
      </w:pPr>
      <w:r w:rsidRPr="00AE5C5A">
        <w:rPr>
          <w:sz w:val="24"/>
          <w:szCs w:val="24"/>
        </w:rPr>
        <w:t xml:space="preserve">The pre-deployment steps are indicated below.  Prior to executing these, </w:t>
      </w:r>
      <w:r w:rsidR="007639FD">
        <w:rPr>
          <w:sz w:val="24"/>
          <w:szCs w:val="24"/>
        </w:rPr>
        <w:t>SSH</w:t>
      </w:r>
      <w:r w:rsidRPr="00AE5C5A">
        <w:rPr>
          <w:sz w:val="24"/>
          <w:szCs w:val="24"/>
        </w:rPr>
        <w:t xml:space="preserve"> to the development or UAT server, and logon to the below servers from there, since these servers cannot be accessed directly from the local machines.</w:t>
      </w:r>
    </w:p>
    <w:p w14:paraId="47761D0A" w14:textId="77777777" w:rsidR="00F44E84" w:rsidRDefault="00F44E84" w:rsidP="00F44E84">
      <w:pPr>
        <w:ind w:firstLine="360"/>
      </w:pPr>
    </w:p>
    <w:p w14:paraId="1A1D7291" w14:textId="77777777" w:rsidR="00755978" w:rsidRDefault="00755978" w:rsidP="00A75FE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44E84">
        <w:rPr>
          <w:sz w:val="24"/>
          <w:szCs w:val="24"/>
        </w:rPr>
        <w:t>Prepare the build on API Server</w:t>
      </w:r>
    </w:p>
    <w:p w14:paraId="69AC1BFB" w14:textId="77777777" w:rsidR="007A1BFC" w:rsidRPr="007A1BFC" w:rsidRDefault="007A1BFC" w:rsidP="00E45A84">
      <w:pPr>
        <w:rPr>
          <w:rFonts w:ascii="Menlo" w:hAnsi="Menlo" w:cs="Menlo"/>
          <w:sz w:val="20"/>
          <w:szCs w:val="20"/>
        </w:rPr>
      </w:pPr>
    </w:p>
    <w:p w14:paraId="70A6073D" w14:textId="64F1438D" w:rsidR="00274D58" w:rsidRPr="00F44E84" w:rsidRDefault="00E45A84" w:rsidP="00274D58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Logon</w:t>
      </w:r>
      <w:r w:rsidR="00274D58" w:rsidRPr="00F44E84">
        <w:rPr>
          <w:sz w:val="24"/>
          <w:szCs w:val="24"/>
        </w:rPr>
        <w:t xml:space="preserve"> to the production server</w:t>
      </w:r>
      <w:r w:rsidR="007A1BFC" w:rsidRPr="00F44E84">
        <w:rPr>
          <w:sz w:val="24"/>
          <w:szCs w:val="24"/>
        </w:rPr>
        <w:t xml:space="preserve"> and </w:t>
      </w:r>
      <w:proofErr w:type="spellStart"/>
      <w:r w:rsidR="007A1BFC" w:rsidRPr="00F44E84">
        <w:rPr>
          <w:sz w:val="24"/>
          <w:szCs w:val="24"/>
        </w:rPr>
        <w:t>sudo</w:t>
      </w:r>
      <w:proofErr w:type="spellEnd"/>
      <w:r w:rsidR="007A1BFC" w:rsidRPr="00F44E84">
        <w:rPr>
          <w:sz w:val="24"/>
          <w:szCs w:val="24"/>
        </w:rPr>
        <w:t xml:space="preserve"> to root</w:t>
      </w:r>
    </w:p>
    <w:p w14:paraId="7508D204" w14:textId="77777777" w:rsidR="00A6360D" w:rsidRDefault="007A1BFC" w:rsidP="00A6360D">
      <w:pPr>
        <w:ind w:left="360" w:firstLine="720"/>
        <w:rPr>
          <w:rFonts w:ascii="Menlo" w:hAnsi="Menlo" w:cs="Menlo"/>
          <w:b/>
          <w:sz w:val="18"/>
          <w:szCs w:val="18"/>
        </w:rPr>
      </w:pPr>
      <w:proofErr w:type="spellStart"/>
      <w:r w:rsidRPr="007A1BFC">
        <w:rPr>
          <w:rFonts w:ascii="Menlo" w:hAnsi="Menlo" w:cs="Menlo"/>
          <w:b/>
          <w:sz w:val="18"/>
          <w:szCs w:val="18"/>
        </w:rPr>
        <w:t>ssh</w:t>
      </w:r>
      <w:proofErr w:type="spellEnd"/>
      <w:r w:rsidRPr="007A1BFC">
        <w:rPr>
          <w:rFonts w:ascii="Menlo" w:hAnsi="Menlo" w:cs="Menlo"/>
          <w:b/>
          <w:sz w:val="18"/>
          <w:szCs w:val="18"/>
        </w:rPr>
        <w:t xml:space="preserve"> fr-s-dmeapi-t-p.ncifcrf.gov</w:t>
      </w:r>
    </w:p>
    <w:p w14:paraId="4C7ED3F0" w14:textId="6E6DEA06" w:rsidR="007A1BFC" w:rsidRPr="007A1BFC" w:rsidRDefault="007A1BFC" w:rsidP="00A6360D">
      <w:pPr>
        <w:ind w:left="360" w:firstLine="720"/>
        <w:rPr>
          <w:rFonts w:ascii="Menlo" w:hAnsi="Menlo" w:cs="Menlo"/>
          <w:b/>
          <w:sz w:val="18"/>
          <w:szCs w:val="18"/>
        </w:rPr>
      </w:pPr>
      <w:proofErr w:type="spellStart"/>
      <w:r w:rsidRPr="007A1BFC">
        <w:rPr>
          <w:rFonts w:ascii="Menlo" w:hAnsi="Menlo" w:cs="Menlo"/>
          <w:b/>
          <w:sz w:val="18"/>
          <w:szCs w:val="18"/>
        </w:rPr>
        <w:t>sudo</w:t>
      </w:r>
      <w:proofErr w:type="spellEnd"/>
      <w:r w:rsidRPr="007A1BFC">
        <w:rPr>
          <w:rFonts w:ascii="Menlo" w:hAnsi="Menlo" w:cs="Menlo"/>
          <w:b/>
          <w:sz w:val="18"/>
          <w:szCs w:val="18"/>
        </w:rPr>
        <w:t xml:space="preserve"> </w:t>
      </w:r>
      <w:proofErr w:type="spellStart"/>
      <w:r w:rsidRPr="007A1BFC">
        <w:rPr>
          <w:rFonts w:ascii="Menlo" w:hAnsi="Menlo" w:cs="Menlo"/>
          <w:b/>
          <w:sz w:val="18"/>
          <w:szCs w:val="18"/>
        </w:rPr>
        <w:t>su</w:t>
      </w:r>
      <w:proofErr w:type="spellEnd"/>
    </w:p>
    <w:p w14:paraId="38956B24" w14:textId="35B830E5" w:rsidR="007A1BFC" w:rsidRDefault="007A1BFC" w:rsidP="00274D58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D02241">
        <w:rPr>
          <w:sz w:val="24"/>
          <w:szCs w:val="24"/>
        </w:rPr>
        <w:t>S</w:t>
      </w:r>
      <w:r w:rsidR="00E72515">
        <w:rPr>
          <w:sz w:val="24"/>
          <w:szCs w:val="24"/>
        </w:rPr>
        <w:t>witch user</w:t>
      </w:r>
      <w:r w:rsidRPr="00D02241">
        <w:rPr>
          <w:sz w:val="24"/>
          <w:szCs w:val="24"/>
        </w:rPr>
        <w:t xml:space="preserve"> to service account and change to GIT local directory</w:t>
      </w:r>
    </w:p>
    <w:p w14:paraId="16B951EA" w14:textId="77777777" w:rsidR="00E45A84" w:rsidRPr="00D02241" w:rsidRDefault="00E45A84" w:rsidP="00E45A84">
      <w:pPr>
        <w:pStyle w:val="ListParagraph"/>
        <w:ind w:left="1080"/>
        <w:rPr>
          <w:sz w:val="24"/>
          <w:szCs w:val="24"/>
        </w:rPr>
      </w:pPr>
    </w:p>
    <w:p w14:paraId="1BA6F548" w14:textId="448EE3C2" w:rsidR="007A1BFC" w:rsidRDefault="007A1BFC" w:rsidP="007A1BFC">
      <w:pPr>
        <w:pStyle w:val="ListParagraph"/>
        <w:ind w:left="1080"/>
        <w:rPr>
          <w:rFonts w:ascii="Menlo" w:hAnsi="Menlo" w:cs="Menlo"/>
          <w:b/>
          <w:sz w:val="18"/>
          <w:szCs w:val="18"/>
        </w:rPr>
      </w:pPr>
      <w:proofErr w:type="spellStart"/>
      <w:r w:rsidRPr="007A1BFC">
        <w:rPr>
          <w:rFonts w:ascii="Menlo" w:hAnsi="Menlo" w:cs="Menlo"/>
          <w:b/>
          <w:sz w:val="18"/>
          <w:szCs w:val="18"/>
        </w:rPr>
        <w:t>su</w:t>
      </w:r>
      <w:proofErr w:type="spellEnd"/>
      <w:r w:rsidRPr="007A1BFC">
        <w:rPr>
          <w:rFonts w:ascii="Menlo" w:hAnsi="Menlo" w:cs="Menlo"/>
          <w:b/>
          <w:sz w:val="18"/>
          <w:szCs w:val="18"/>
        </w:rPr>
        <w:t xml:space="preserve"> </w:t>
      </w:r>
      <w:proofErr w:type="spellStart"/>
      <w:r w:rsidRPr="007A1BFC">
        <w:rPr>
          <w:rFonts w:ascii="Menlo" w:hAnsi="Menlo" w:cs="Menlo"/>
          <w:b/>
          <w:sz w:val="18"/>
          <w:szCs w:val="18"/>
        </w:rPr>
        <w:t>ncifhpcdmsvcp</w:t>
      </w:r>
      <w:proofErr w:type="spellEnd"/>
    </w:p>
    <w:p w14:paraId="427DB6BD" w14:textId="77777777" w:rsidR="007A1BFC" w:rsidRDefault="007A1BFC" w:rsidP="007A1BFC">
      <w:pPr>
        <w:pStyle w:val="ListParagraph"/>
        <w:ind w:left="1080"/>
        <w:rPr>
          <w:rFonts w:ascii="Menlo" w:hAnsi="Menlo" w:cs="Menlo"/>
          <w:b/>
          <w:sz w:val="18"/>
          <w:szCs w:val="18"/>
        </w:rPr>
      </w:pPr>
    </w:p>
    <w:p w14:paraId="54DBC0E2" w14:textId="22E095D9" w:rsidR="00B01C8E" w:rsidRDefault="007A1BFC" w:rsidP="00B856EA">
      <w:pPr>
        <w:pStyle w:val="ListParagraph"/>
        <w:ind w:left="1080"/>
        <w:rPr>
          <w:rFonts w:ascii="Menlo" w:hAnsi="Menlo" w:cs="Menlo"/>
          <w:b/>
          <w:sz w:val="18"/>
          <w:szCs w:val="18"/>
        </w:rPr>
      </w:pPr>
      <w:r>
        <w:rPr>
          <w:rFonts w:ascii="Menlo" w:hAnsi="Menlo" w:cs="Menlo"/>
          <w:b/>
          <w:sz w:val="18"/>
          <w:szCs w:val="18"/>
        </w:rPr>
        <w:t>cd /opt/HPC_DME_APIs</w:t>
      </w:r>
      <w:r w:rsidR="00D02241">
        <w:rPr>
          <w:rFonts w:ascii="Menlo" w:hAnsi="Menlo" w:cs="Menlo"/>
          <w:b/>
          <w:sz w:val="18"/>
          <w:szCs w:val="18"/>
        </w:rPr>
        <w:t>/</w:t>
      </w:r>
      <w:proofErr w:type="spellStart"/>
      <w:r w:rsidR="00D02241">
        <w:rPr>
          <w:rFonts w:ascii="Menlo" w:hAnsi="Menlo" w:cs="Menlo"/>
          <w:b/>
          <w:sz w:val="18"/>
          <w:szCs w:val="18"/>
        </w:rPr>
        <w:t>src</w:t>
      </w:r>
      <w:proofErr w:type="spellEnd"/>
      <w:del w:id="12" w:author="Menon, Sunita (NIH/NCI) [C]" w:date="2021-05-28T16:24:00Z">
        <w:r w:rsidR="00D02241" w:rsidDel="00A35EC3">
          <w:rPr>
            <w:rFonts w:ascii="Menlo" w:hAnsi="Menlo" w:cs="Menlo"/>
            <w:b/>
            <w:sz w:val="18"/>
            <w:szCs w:val="18"/>
          </w:rPr>
          <w:delText>/HPC_DME_APIs</w:delText>
        </w:r>
      </w:del>
    </w:p>
    <w:p w14:paraId="46F9C7AA" w14:textId="77777777" w:rsidR="00B856EA" w:rsidRPr="00B856EA" w:rsidRDefault="00B856EA" w:rsidP="00B856EA">
      <w:pPr>
        <w:pStyle w:val="ListParagraph"/>
        <w:ind w:left="1080"/>
        <w:rPr>
          <w:rFonts w:ascii="Menlo" w:hAnsi="Menlo" w:cs="Menlo"/>
          <w:b/>
          <w:sz w:val="18"/>
          <w:szCs w:val="18"/>
        </w:rPr>
      </w:pPr>
    </w:p>
    <w:p w14:paraId="35B6D02D" w14:textId="41750FB0" w:rsidR="007A1BFC" w:rsidRPr="00F44E84" w:rsidRDefault="00755978" w:rsidP="00274D58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F44E84">
        <w:rPr>
          <w:sz w:val="24"/>
          <w:szCs w:val="24"/>
        </w:rPr>
        <w:t>Reset the GIT local repository to the new version</w:t>
      </w:r>
    </w:p>
    <w:p w14:paraId="15896956" w14:textId="77777777" w:rsidR="00A6360D" w:rsidRDefault="00A6360D" w:rsidP="00A6360D">
      <w:pPr>
        <w:pStyle w:val="ListParagraph"/>
        <w:ind w:left="1080"/>
      </w:pPr>
    </w:p>
    <w:p w14:paraId="090A6634" w14:textId="77777777" w:rsidR="00A6360D" w:rsidRPr="00A6360D" w:rsidRDefault="00A6360D" w:rsidP="00A6360D">
      <w:pPr>
        <w:pStyle w:val="ListParagraph"/>
        <w:ind w:left="1080"/>
        <w:rPr>
          <w:rFonts w:ascii="Menlo" w:hAnsi="Menlo" w:cs="Menlo"/>
          <w:b/>
          <w:sz w:val="18"/>
          <w:szCs w:val="18"/>
        </w:rPr>
      </w:pPr>
      <w:r w:rsidRPr="00A6360D">
        <w:rPr>
          <w:rFonts w:ascii="Menlo" w:hAnsi="Menlo" w:cs="Menlo"/>
          <w:b/>
          <w:sz w:val="18"/>
          <w:szCs w:val="18"/>
        </w:rPr>
        <w:t>git pull</w:t>
      </w:r>
    </w:p>
    <w:p w14:paraId="6EFF8878" w14:textId="67A282F8" w:rsidR="00A6360D" w:rsidRPr="00A6360D" w:rsidRDefault="00A6360D" w:rsidP="00A6360D">
      <w:pPr>
        <w:pStyle w:val="ListParagraph"/>
        <w:ind w:left="1080"/>
        <w:rPr>
          <w:rFonts w:ascii="Menlo" w:hAnsi="Menlo" w:cs="Menlo"/>
          <w:b/>
          <w:sz w:val="18"/>
          <w:szCs w:val="18"/>
        </w:rPr>
      </w:pPr>
      <w:r w:rsidRPr="00A6360D">
        <w:rPr>
          <w:rFonts w:ascii="Menlo" w:hAnsi="Menlo" w:cs="Menlo"/>
          <w:b/>
          <w:sz w:val="18"/>
          <w:szCs w:val="18"/>
        </w:rPr>
        <w:t>git re</w:t>
      </w:r>
      <w:r w:rsidR="00F31F9D">
        <w:rPr>
          <w:rFonts w:ascii="Menlo" w:hAnsi="Menlo" w:cs="Menlo"/>
          <w:b/>
          <w:sz w:val="18"/>
          <w:szCs w:val="18"/>
        </w:rPr>
        <w:t>set --hard origin/releases/&lt;new version&gt;</w:t>
      </w:r>
    </w:p>
    <w:p w14:paraId="2E2BBE10" w14:textId="50F69BD8" w:rsidR="00A6360D" w:rsidRDefault="00A6360D" w:rsidP="00A6360D">
      <w:pPr>
        <w:pStyle w:val="ListParagraph"/>
        <w:ind w:left="1080"/>
        <w:rPr>
          <w:rFonts w:ascii="Menlo" w:hAnsi="Menlo" w:cs="Menlo"/>
          <w:b/>
          <w:sz w:val="18"/>
          <w:szCs w:val="18"/>
        </w:rPr>
      </w:pPr>
      <w:r w:rsidRPr="00A6360D">
        <w:rPr>
          <w:rFonts w:ascii="Menlo" w:hAnsi="Menlo" w:cs="Menlo"/>
          <w:b/>
          <w:sz w:val="18"/>
          <w:szCs w:val="18"/>
        </w:rPr>
        <w:t>git</w:t>
      </w:r>
      <w:r w:rsidR="00F31F9D">
        <w:rPr>
          <w:rFonts w:ascii="Menlo" w:hAnsi="Menlo" w:cs="Menlo"/>
          <w:b/>
          <w:sz w:val="18"/>
          <w:szCs w:val="18"/>
        </w:rPr>
        <w:t xml:space="preserve"> checkout releases/&lt;new release&gt;</w:t>
      </w:r>
    </w:p>
    <w:p w14:paraId="2C4EF7A8" w14:textId="77777777" w:rsidR="00E45A84" w:rsidRDefault="00E45A84" w:rsidP="00A6360D">
      <w:pPr>
        <w:pStyle w:val="ListParagraph"/>
        <w:ind w:left="1080"/>
        <w:rPr>
          <w:rFonts w:ascii="Menlo" w:hAnsi="Menlo" w:cs="Menlo"/>
          <w:b/>
          <w:sz w:val="18"/>
          <w:szCs w:val="18"/>
        </w:rPr>
      </w:pPr>
    </w:p>
    <w:p w14:paraId="25E5C75A" w14:textId="77777777" w:rsidR="00A6360D" w:rsidRPr="00A6360D" w:rsidRDefault="00A6360D" w:rsidP="00A6360D">
      <w:pPr>
        <w:pStyle w:val="ListParagraph"/>
        <w:ind w:left="1080"/>
        <w:rPr>
          <w:rFonts w:ascii="Menlo" w:hAnsi="Menlo" w:cs="Menlo"/>
          <w:b/>
          <w:sz w:val="18"/>
          <w:szCs w:val="18"/>
        </w:rPr>
      </w:pPr>
    </w:p>
    <w:p w14:paraId="42E7A2F6" w14:textId="4A8CFCA9" w:rsidR="00755978" w:rsidRPr="00F44E84" w:rsidRDefault="00A6360D" w:rsidP="00274D58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F44E84">
        <w:rPr>
          <w:sz w:val="24"/>
          <w:szCs w:val="24"/>
        </w:rPr>
        <w:t xml:space="preserve">Execute the </w:t>
      </w:r>
      <w:r w:rsidR="0031066E">
        <w:rPr>
          <w:sz w:val="24"/>
          <w:szCs w:val="24"/>
        </w:rPr>
        <w:t xml:space="preserve">API </w:t>
      </w:r>
      <w:r w:rsidRPr="00F44E84">
        <w:rPr>
          <w:sz w:val="24"/>
          <w:szCs w:val="24"/>
        </w:rPr>
        <w:t>build</w:t>
      </w:r>
    </w:p>
    <w:p w14:paraId="37AE69DB" w14:textId="1081D284" w:rsidR="00A6360D" w:rsidRPr="00A6360D" w:rsidDel="000C6329" w:rsidRDefault="00A6360D" w:rsidP="00A6360D">
      <w:pPr>
        <w:pStyle w:val="ListParagraph"/>
        <w:ind w:left="1080"/>
        <w:rPr>
          <w:del w:id="13" w:author="Menon, Sunita (NIH/NCI) [C]" w:date="2021-05-28T16:29:00Z"/>
          <w:rFonts w:ascii="Menlo" w:hAnsi="Menlo" w:cs="Menlo"/>
          <w:b/>
          <w:sz w:val="18"/>
          <w:szCs w:val="18"/>
        </w:rPr>
      </w:pPr>
      <w:del w:id="14" w:author="Menon, Sunita (NIH/NCI) [C]" w:date="2021-05-28T16:29:00Z">
        <w:r w:rsidRPr="00A6360D" w:rsidDel="000C6329">
          <w:rPr>
            <w:rFonts w:ascii="Menlo" w:hAnsi="Menlo" w:cs="Menlo"/>
            <w:b/>
            <w:sz w:val="18"/>
            <w:szCs w:val="18"/>
          </w:rPr>
          <w:delText>cd src</w:delText>
        </w:r>
      </w:del>
    </w:p>
    <w:p w14:paraId="61562923" w14:textId="061C0502" w:rsidR="00755978" w:rsidRDefault="00A6360D" w:rsidP="00F44E84">
      <w:pPr>
        <w:pStyle w:val="ListParagraph"/>
        <w:ind w:left="1080"/>
        <w:rPr>
          <w:rFonts w:ascii="Menlo" w:hAnsi="Menlo" w:cs="Menlo"/>
          <w:b/>
          <w:sz w:val="18"/>
          <w:szCs w:val="18"/>
        </w:rPr>
      </w:pPr>
      <w:proofErr w:type="spellStart"/>
      <w:r w:rsidRPr="00A6360D">
        <w:rPr>
          <w:rFonts w:ascii="Menlo" w:hAnsi="Menlo" w:cs="Menlo"/>
          <w:b/>
          <w:sz w:val="18"/>
          <w:szCs w:val="18"/>
        </w:rPr>
        <w:t>mvn</w:t>
      </w:r>
      <w:proofErr w:type="spellEnd"/>
      <w:r w:rsidRPr="00A6360D">
        <w:rPr>
          <w:rFonts w:ascii="Menlo" w:hAnsi="Menlo" w:cs="Menlo"/>
          <w:b/>
          <w:sz w:val="18"/>
          <w:szCs w:val="18"/>
        </w:rPr>
        <w:t xml:space="preserve"> clean install</w:t>
      </w:r>
      <w:r w:rsidR="0013709C">
        <w:rPr>
          <w:rFonts w:ascii="Menlo" w:hAnsi="Menlo" w:cs="Menlo"/>
          <w:b/>
          <w:sz w:val="18"/>
          <w:szCs w:val="18"/>
        </w:rPr>
        <w:t xml:space="preserve"> </w:t>
      </w:r>
      <w:r w:rsidR="001B32D3">
        <w:rPr>
          <w:rFonts w:ascii="Menlo" w:hAnsi="Menlo" w:cs="Menlo"/>
          <w:b/>
          <w:sz w:val="18"/>
          <w:szCs w:val="18"/>
        </w:rPr>
        <w:t>–</w:t>
      </w:r>
      <w:proofErr w:type="spellStart"/>
      <w:r w:rsidR="0013709C">
        <w:rPr>
          <w:rFonts w:ascii="Menlo" w:hAnsi="Menlo" w:cs="Menlo"/>
          <w:b/>
          <w:sz w:val="18"/>
          <w:szCs w:val="18"/>
        </w:rPr>
        <w:t>Pprod</w:t>
      </w:r>
      <w:proofErr w:type="spellEnd"/>
    </w:p>
    <w:p w14:paraId="5E8841BE" w14:textId="77777777" w:rsidR="00E45A84" w:rsidRDefault="00E45A84" w:rsidP="00F44E84">
      <w:pPr>
        <w:pStyle w:val="ListParagraph"/>
        <w:ind w:left="1080"/>
        <w:rPr>
          <w:rFonts w:ascii="Menlo" w:hAnsi="Menlo" w:cs="Menlo"/>
          <w:b/>
          <w:sz w:val="18"/>
          <w:szCs w:val="18"/>
        </w:rPr>
      </w:pPr>
    </w:p>
    <w:p w14:paraId="3C0746DC" w14:textId="77777777" w:rsidR="001B32D3" w:rsidRDefault="001B32D3" w:rsidP="00F44E84">
      <w:pPr>
        <w:pStyle w:val="ListParagraph"/>
        <w:ind w:left="1080"/>
        <w:rPr>
          <w:rFonts w:ascii="Menlo" w:hAnsi="Menlo" w:cs="Menlo"/>
          <w:b/>
          <w:sz w:val="18"/>
          <w:szCs w:val="18"/>
        </w:rPr>
      </w:pPr>
    </w:p>
    <w:p w14:paraId="067B1DCB" w14:textId="02E285E3" w:rsidR="001B32D3" w:rsidRDefault="001B32D3" w:rsidP="001B32D3">
      <w:pPr>
        <w:pStyle w:val="ListParagraph"/>
        <w:numPr>
          <w:ilvl w:val="0"/>
          <w:numId w:val="10"/>
        </w:numPr>
        <w:rPr>
          <w:rFonts w:ascii="Menlo" w:hAnsi="Menlo" w:cs="Menlo"/>
          <w:b/>
          <w:sz w:val="18"/>
          <w:szCs w:val="18"/>
        </w:rPr>
      </w:pPr>
      <w:proofErr w:type="spellStart"/>
      <w:r>
        <w:rPr>
          <w:rFonts w:ascii="Menlo" w:hAnsi="Menlo" w:cs="Menlo"/>
          <w:b/>
          <w:sz w:val="18"/>
          <w:szCs w:val="18"/>
        </w:rPr>
        <w:t>Excecute</w:t>
      </w:r>
      <w:proofErr w:type="spellEnd"/>
      <w:r>
        <w:rPr>
          <w:rFonts w:ascii="Menlo" w:hAnsi="Menlo" w:cs="Menlo"/>
          <w:b/>
          <w:sz w:val="18"/>
          <w:szCs w:val="18"/>
        </w:rPr>
        <w:t xml:space="preserve"> the Web Application build</w:t>
      </w:r>
    </w:p>
    <w:p w14:paraId="7E36442E" w14:textId="5B9516F3" w:rsidR="001B32D3" w:rsidRDefault="001B32D3" w:rsidP="001B32D3">
      <w:pPr>
        <w:ind w:left="1080"/>
        <w:rPr>
          <w:ins w:id="15" w:author="Menon, Sunita (NIH/NCI) [C] [2]" w:date="2018-03-28T22:45:00Z"/>
          <w:rFonts w:ascii="Menlo" w:hAnsi="Menlo" w:cs="Menlo"/>
          <w:b/>
          <w:sz w:val="18"/>
          <w:szCs w:val="18"/>
        </w:rPr>
      </w:pPr>
      <w:r>
        <w:rPr>
          <w:rFonts w:ascii="Menlo" w:hAnsi="Menlo" w:cs="Menlo"/>
          <w:b/>
          <w:sz w:val="18"/>
          <w:szCs w:val="18"/>
        </w:rPr>
        <w:t xml:space="preserve">cd </w:t>
      </w:r>
      <w:proofErr w:type="spellStart"/>
      <w:r>
        <w:rPr>
          <w:rFonts w:ascii="Menlo" w:hAnsi="Menlo" w:cs="Menlo"/>
          <w:b/>
          <w:sz w:val="18"/>
          <w:szCs w:val="18"/>
        </w:rPr>
        <w:t>hpc</w:t>
      </w:r>
      <w:proofErr w:type="spellEnd"/>
      <w:r>
        <w:rPr>
          <w:rFonts w:ascii="Menlo" w:hAnsi="Menlo" w:cs="Menlo"/>
          <w:b/>
          <w:sz w:val="18"/>
          <w:szCs w:val="18"/>
        </w:rPr>
        <w:t>-web</w:t>
      </w:r>
    </w:p>
    <w:p w14:paraId="3E1541ED" w14:textId="06FB69A6" w:rsidR="001048B7" w:rsidRDefault="001048B7" w:rsidP="001B32D3">
      <w:pPr>
        <w:ind w:left="1080"/>
        <w:rPr>
          <w:rFonts w:ascii="Menlo" w:hAnsi="Menlo" w:cs="Menlo"/>
          <w:b/>
          <w:sz w:val="18"/>
          <w:szCs w:val="18"/>
        </w:rPr>
      </w:pPr>
      <w:ins w:id="16" w:author="Menon, Sunita (NIH/NCI) [C] [2]" w:date="2018-03-28T22:45:00Z">
        <w:r>
          <w:rPr>
            <w:rFonts w:ascii="Menlo" w:hAnsi="Menlo" w:cs="Menlo"/>
            <w:b/>
            <w:sz w:val="18"/>
            <w:szCs w:val="18"/>
          </w:rPr>
          <w:lastRenderedPageBreak/>
          <w:t>cp /opt/</w:t>
        </w:r>
      </w:ins>
      <w:ins w:id="17" w:author="Menon, Sunita (NIH/NCI) [C] [2]" w:date="2018-03-28T22:49:00Z">
        <w:r w:rsidRPr="001048B7">
          <w:rPr>
            <w:rStyle w:val="s1"/>
            <w:b/>
          </w:rPr>
          <w:t xml:space="preserve"> </w:t>
        </w:r>
        <w:r w:rsidRPr="00F44E84">
          <w:rPr>
            <w:rStyle w:val="s1"/>
            <w:b/>
          </w:rPr>
          <w:t>apache-servicemix-7.0.</w:t>
        </w:r>
      </w:ins>
      <w:ins w:id="18" w:author="Menon, Sunita (NIH/NCI) [C]" w:date="2021-05-28T16:31:00Z">
        <w:r w:rsidR="000C6329">
          <w:rPr>
            <w:rStyle w:val="s1"/>
            <w:b/>
          </w:rPr>
          <w:t>1</w:t>
        </w:r>
      </w:ins>
      <w:ins w:id="19" w:author="Menon, Sunita (NIH/NCI) [C] [2]" w:date="2018-03-28T22:49:00Z">
        <w:del w:id="20" w:author="Menon, Sunita (NIH/NCI) [C]" w:date="2021-05-28T16:31:00Z">
          <w:r w:rsidRPr="00F44E84" w:rsidDel="000C6329">
            <w:rPr>
              <w:rStyle w:val="s1"/>
              <w:b/>
            </w:rPr>
            <w:delText>0.M3</w:delText>
          </w:r>
        </w:del>
      </w:ins>
      <w:ins w:id="21" w:author="Menon, Sunita (NIH/NCI) [C] [2]" w:date="2018-03-28T22:45:00Z">
        <w:r>
          <w:rPr>
            <w:rFonts w:ascii="Menlo" w:hAnsi="Menlo" w:cs="Menlo"/>
            <w:b/>
            <w:sz w:val="18"/>
            <w:szCs w:val="18"/>
          </w:rPr>
          <w:t>/prod-</w:t>
        </w:r>
        <w:proofErr w:type="spellStart"/>
        <w:r>
          <w:rPr>
            <w:rFonts w:ascii="Menlo" w:hAnsi="Menlo" w:cs="Menlo"/>
            <w:b/>
            <w:sz w:val="18"/>
            <w:szCs w:val="18"/>
          </w:rPr>
          <w:t>env.conf</w:t>
        </w:r>
        <w:proofErr w:type="spellEnd"/>
        <w:r>
          <w:rPr>
            <w:rFonts w:ascii="Menlo" w:hAnsi="Menlo" w:cs="Menlo"/>
            <w:b/>
            <w:sz w:val="18"/>
            <w:szCs w:val="18"/>
          </w:rPr>
          <w:t xml:space="preserve"> </w:t>
        </w:r>
        <w:proofErr w:type="spellStart"/>
        <w:r>
          <w:rPr>
            <w:rFonts w:ascii="Menlo" w:hAnsi="Menlo" w:cs="Menlo"/>
            <w:b/>
            <w:sz w:val="18"/>
            <w:szCs w:val="18"/>
          </w:rPr>
          <w:t>src</w:t>
        </w:r>
        <w:proofErr w:type="spellEnd"/>
        <w:r>
          <w:rPr>
            <w:rFonts w:ascii="Menlo" w:hAnsi="Menlo" w:cs="Menlo"/>
            <w:b/>
            <w:sz w:val="18"/>
            <w:szCs w:val="18"/>
          </w:rPr>
          <w:t>/main/resources/</w:t>
        </w:r>
        <w:proofErr w:type="spellStart"/>
        <w:r>
          <w:rPr>
            <w:rFonts w:ascii="Menlo" w:hAnsi="Menlo" w:cs="Menlo"/>
            <w:b/>
            <w:sz w:val="18"/>
            <w:szCs w:val="18"/>
          </w:rPr>
          <w:t>appconfigs</w:t>
        </w:r>
        <w:proofErr w:type="spellEnd"/>
        <w:r>
          <w:rPr>
            <w:rFonts w:ascii="Menlo" w:hAnsi="Menlo" w:cs="Menlo"/>
            <w:b/>
            <w:sz w:val="18"/>
            <w:szCs w:val="18"/>
          </w:rPr>
          <w:t>/prod-</w:t>
        </w:r>
        <w:proofErr w:type="spellStart"/>
        <w:r>
          <w:rPr>
            <w:rFonts w:ascii="Menlo" w:hAnsi="Menlo" w:cs="Menlo"/>
            <w:b/>
            <w:sz w:val="18"/>
            <w:szCs w:val="18"/>
          </w:rPr>
          <w:t>env.conf</w:t>
        </w:r>
      </w:ins>
      <w:proofErr w:type="spellEnd"/>
    </w:p>
    <w:p w14:paraId="1BA31CD0" w14:textId="24CE73E5" w:rsidR="001B32D3" w:rsidRDefault="001B32D3" w:rsidP="001B32D3">
      <w:pPr>
        <w:ind w:left="1080"/>
        <w:rPr>
          <w:rFonts w:ascii="Menlo" w:hAnsi="Menlo" w:cs="Menlo"/>
          <w:b/>
          <w:sz w:val="18"/>
          <w:szCs w:val="18"/>
        </w:rPr>
      </w:pPr>
      <w:proofErr w:type="spellStart"/>
      <w:r>
        <w:rPr>
          <w:rFonts w:ascii="Menlo" w:hAnsi="Menlo" w:cs="Menlo"/>
          <w:b/>
          <w:sz w:val="18"/>
          <w:szCs w:val="18"/>
        </w:rPr>
        <w:t>mvn</w:t>
      </w:r>
      <w:proofErr w:type="spellEnd"/>
      <w:r>
        <w:rPr>
          <w:rFonts w:ascii="Menlo" w:hAnsi="Menlo" w:cs="Menlo"/>
          <w:b/>
          <w:sz w:val="18"/>
          <w:szCs w:val="18"/>
        </w:rPr>
        <w:t xml:space="preserve"> clean install</w:t>
      </w:r>
      <w:r w:rsidR="00D02241">
        <w:rPr>
          <w:rFonts w:ascii="Menlo" w:hAnsi="Menlo" w:cs="Menlo"/>
          <w:b/>
          <w:sz w:val="18"/>
          <w:szCs w:val="18"/>
        </w:rPr>
        <w:t xml:space="preserve"> </w:t>
      </w:r>
      <w:r w:rsidR="0036308B">
        <w:rPr>
          <w:rFonts w:ascii="Menlo" w:hAnsi="Menlo" w:cs="Menlo"/>
          <w:b/>
          <w:sz w:val="18"/>
          <w:szCs w:val="18"/>
        </w:rPr>
        <w:t>–</w:t>
      </w:r>
      <w:proofErr w:type="spellStart"/>
      <w:r w:rsidR="00D02241">
        <w:rPr>
          <w:rFonts w:ascii="Menlo" w:hAnsi="Menlo" w:cs="Menlo"/>
          <w:b/>
          <w:sz w:val="18"/>
          <w:szCs w:val="18"/>
        </w:rPr>
        <w:t>Pprod</w:t>
      </w:r>
      <w:proofErr w:type="spellEnd"/>
    </w:p>
    <w:p w14:paraId="33EDD9B4" w14:textId="63E79343" w:rsidR="0036308B" w:rsidRPr="001B32D3" w:rsidRDefault="001048B7" w:rsidP="001B32D3">
      <w:pPr>
        <w:ind w:left="1080"/>
        <w:rPr>
          <w:rFonts w:ascii="Menlo" w:hAnsi="Menlo" w:cs="Menlo"/>
          <w:b/>
          <w:sz w:val="18"/>
          <w:szCs w:val="18"/>
        </w:rPr>
      </w:pPr>
      <w:ins w:id="22" w:author="Menon, Sunita (NIH/NCI) [C] [2]" w:date="2018-03-28T22:47:00Z">
        <w:r>
          <w:rPr>
            <w:rFonts w:ascii="Menlo" w:hAnsi="Menlo" w:cs="Menlo"/>
            <w:b/>
            <w:sz w:val="18"/>
            <w:szCs w:val="18"/>
          </w:rPr>
          <w:t xml:space="preserve">(Note: If any new env. Variable has been added in </w:t>
        </w:r>
        <w:proofErr w:type="gramStart"/>
        <w:r>
          <w:rPr>
            <w:rFonts w:ascii="Menlo" w:hAnsi="Menlo" w:cs="Menlo"/>
            <w:b/>
            <w:sz w:val="18"/>
            <w:szCs w:val="18"/>
          </w:rPr>
          <w:t>this releases</w:t>
        </w:r>
        <w:proofErr w:type="gramEnd"/>
        <w:r>
          <w:rPr>
            <w:rFonts w:ascii="Menlo" w:hAnsi="Menlo" w:cs="Menlo"/>
            <w:b/>
            <w:sz w:val="18"/>
            <w:szCs w:val="18"/>
          </w:rPr>
          <w:t xml:space="preserve"> to prod-</w:t>
        </w:r>
        <w:proofErr w:type="spellStart"/>
        <w:r>
          <w:rPr>
            <w:rFonts w:ascii="Menlo" w:hAnsi="Menlo" w:cs="Menlo"/>
            <w:b/>
            <w:sz w:val="18"/>
            <w:szCs w:val="18"/>
          </w:rPr>
          <w:t>env.conf</w:t>
        </w:r>
        <w:proofErr w:type="spellEnd"/>
        <w:r>
          <w:rPr>
            <w:rFonts w:ascii="Menlo" w:hAnsi="Menlo" w:cs="Menlo"/>
            <w:b/>
            <w:sz w:val="18"/>
            <w:szCs w:val="18"/>
          </w:rPr>
          <w:t>, then instead of a blind copy, a merge should be performed)</w:t>
        </w:r>
      </w:ins>
    </w:p>
    <w:p w14:paraId="37471EEC" w14:textId="77777777" w:rsidR="00A6360D" w:rsidRPr="00A6360D" w:rsidRDefault="00A6360D" w:rsidP="00F31F9D">
      <w:pPr>
        <w:pStyle w:val="ListParagraph"/>
        <w:ind w:left="1080"/>
        <w:rPr>
          <w:rFonts w:ascii="Menlo" w:hAnsi="Menlo" w:cs="Menlo"/>
          <w:sz w:val="18"/>
          <w:szCs w:val="18"/>
        </w:rPr>
      </w:pPr>
    </w:p>
    <w:p w14:paraId="2DD38646" w14:textId="12DC79D8" w:rsidR="0032788B" w:rsidRPr="00D02241" w:rsidRDefault="0032788B" w:rsidP="0032788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02241">
        <w:rPr>
          <w:sz w:val="24"/>
          <w:szCs w:val="24"/>
        </w:rPr>
        <w:t xml:space="preserve">Transfer the </w:t>
      </w:r>
      <w:r w:rsidR="00085144" w:rsidRPr="00D02241">
        <w:rPr>
          <w:sz w:val="24"/>
          <w:szCs w:val="24"/>
        </w:rPr>
        <w:t>Web Application war</w:t>
      </w:r>
      <w:r w:rsidRPr="00D02241">
        <w:rPr>
          <w:sz w:val="24"/>
          <w:szCs w:val="24"/>
        </w:rPr>
        <w:t xml:space="preserve"> to the Web Application server</w:t>
      </w:r>
    </w:p>
    <w:p w14:paraId="2E0C95F1" w14:textId="77777777" w:rsidR="0032788B" w:rsidRPr="00D02241" w:rsidRDefault="0032788B" w:rsidP="0032788B">
      <w:pPr>
        <w:pStyle w:val="ListParagraph"/>
        <w:rPr>
          <w:sz w:val="24"/>
          <w:szCs w:val="24"/>
        </w:rPr>
      </w:pPr>
    </w:p>
    <w:p w14:paraId="5AAA44AC" w14:textId="55BE0735" w:rsidR="0032788B" w:rsidRPr="00D02241" w:rsidRDefault="0032788B" w:rsidP="0032788B">
      <w:pPr>
        <w:pStyle w:val="ListParagraph"/>
        <w:rPr>
          <w:sz w:val="24"/>
          <w:szCs w:val="24"/>
        </w:rPr>
      </w:pPr>
      <w:r w:rsidRPr="00D02241">
        <w:rPr>
          <w:sz w:val="24"/>
          <w:szCs w:val="24"/>
        </w:rPr>
        <w:t>Copy the  file target/</w:t>
      </w:r>
      <w:proofErr w:type="spellStart"/>
      <w:r w:rsidRPr="00D02241">
        <w:rPr>
          <w:sz w:val="24"/>
          <w:szCs w:val="24"/>
        </w:rPr>
        <w:t>hpc</w:t>
      </w:r>
      <w:proofErr w:type="spellEnd"/>
      <w:r w:rsidRPr="00D02241">
        <w:rPr>
          <w:sz w:val="24"/>
          <w:szCs w:val="24"/>
        </w:rPr>
        <w:t>-web-&lt;</w:t>
      </w:r>
      <w:proofErr w:type="spellStart"/>
      <w:r w:rsidRPr="00D02241">
        <w:rPr>
          <w:sz w:val="24"/>
          <w:szCs w:val="24"/>
        </w:rPr>
        <w:t>new_version</w:t>
      </w:r>
      <w:proofErr w:type="spellEnd"/>
      <w:r w:rsidRPr="00D02241">
        <w:rPr>
          <w:sz w:val="24"/>
          <w:szCs w:val="24"/>
        </w:rPr>
        <w:t xml:space="preserve">&gt;.war </w:t>
      </w:r>
      <w:r w:rsidR="00085144" w:rsidRPr="00D02241">
        <w:rPr>
          <w:sz w:val="24"/>
          <w:szCs w:val="24"/>
        </w:rPr>
        <w:t xml:space="preserve">from the above build </w:t>
      </w:r>
      <w:r w:rsidRPr="00D02241">
        <w:rPr>
          <w:sz w:val="24"/>
          <w:szCs w:val="24"/>
        </w:rPr>
        <w:t>to Web Server  e.g.</w:t>
      </w:r>
    </w:p>
    <w:p w14:paraId="4C0211D5" w14:textId="77777777" w:rsidR="0032788B" w:rsidRDefault="0032788B" w:rsidP="0032788B">
      <w:pPr>
        <w:pStyle w:val="ListParagraph"/>
        <w:rPr>
          <w:rFonts w:ascii="Consolas" w:eastAsia="Times New Roman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14:paraId="511953B9" w14:textId="676E5741" w:rsidR="0032788B" w:rsidRPr="0032788B" w:rsidRDefault="0032788B" w:rsidP="0032788B">
      <w:pPr>
        <w:pStyle w:val="ListParagraph"/>
        <w:rPr>
          <w:rFonts w:ascii="Consolas" w:eastAsia="Times New Roman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32788B">
        <w:rPr>
          <w:rFonts w:ascii="Consolas" w:eastAsia="Times New Roman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scp</w:t>
      </w:r>
      <w:proofErr w:type="spellEnd"/>
      <w:r w:rsidRPr="0032788B">
        <w:rPr>
          <w:rFonts w:ascii="Consolas" w:eastAsia="Times New Roman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-r </w:t>
      </w:r>
      <w:r>
        <w:rPr>
          <w:rFonts w:ascii="Consolas" w:eastAsia="Times New Roman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target/</w:t>
      </w:r>
      <w:r w:rsidRPr="0032788B">
        <w:rPr>
          <w:rFonts w:ascii="Consolas" w:eastAsia="Times New Roman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hpc-web-1.6.0.war </w:t>
      </w:r>
      <w:r w:rsidR="00825FC7">
        <w:fldChar w:fldCharType="begin"/>
      </w:r>
      <w:r w:rsidR="00825FC7">
        <w:instrText xml:space="preserve"> HYPERLINK "mailto:konkapv@fr-s-hpcdm-web-p.ncifcrf.gov:/home/konkapv/" </w:instrText>
      </w:r>
      <w:r w:rsidR="00825FC7">
        <w:fldChar w:fldCharType="separate"/>
      </w:r>
      <w:r w:rsidRPr="0032788B">
        <w:rPr>
          <w:rStyle w:val="Hyperlink"/>
          <w:rFonts w:ascii="Consolas" w:eastAsia="Times New Roman" w:hAnsi="Consolas"/>
          <w:sz w:val="20"/>
          <w:szCs w:val="20"/>
          <w:bdr w:val="none" w:sz="0" w:space="0" w:color="auto" w:frame="1"/>
          <w:shd w:val="clear" w:color="auto" w:fill="EFF0F1"/>
        </w:rPr>
        <w:t>&lt;</w:t>
      </w:r>
      <w:proofErr w:type="spellStart"/>
      <w:r w:rsidRPr="0032788B">
        <w:rPr>
          <w:rStyle w:val="Hyperlink"/>
          <w:rFonts w:ascii="Consolas" w:eastAsia="Times New Roman" w:hAnsi="Consolas"/>
          <w:sz w:val="20"/>
          <w:szCs w:val="20"/>
          <w:bdr w:val="none" w:sz="0" w:space="0" w:color="auto" w:frame="1"/>
          <w:shd w:val="clear" w:color="auto" w:fill="EFF0F1"/>
        </w:rPr>
        <w:t>UserId</w:t>
      </w:r>
      <w:proofErr w:type="spellEnd"/>
      <w:r w:rsidRPr="0032788B">
        <w:rPr>
          <w:rStyle w:val="Hyperlink"/>
          <w:rFonts w:ascii="Consolas" w:eastAsia="Times New Roman" w:hAnsi="Consolas"/>
          <w:sz w:val="20"/>
          <w:szCs w:val="20"/>
          <w:bdr w:val="none" w:sz="0" w:space="0" w:color="auto" w:frame="1"/>
          <w:shd w:val="clear" w:color="auto" w:fill="EFF0F1"/>
        </w:rPr>
        <w:t>&gt;@f</w:t>
      </w:r>
      <w:ins w:id="23" w:author="Menon, Sunita (NIH/NCI) [C]" w:date="2021-05-28T16:14:00Z">
        <w:r w:rsidR="005E389C">
          <w:rPr>
            <w:rStyle w:val="Hyperlink"/>
            <w:rFonts w:ascii="Consolas" w:eastAsia="Times New Roman" w:hAnsi="Consolas"/>
            <w:sz w:val="20"/>
            <w:szCs w:val="20"/>
            <w:bdr w:val="none" w:sz="0" w:space="0" w:color="auto" w:frame="1"/>
            <w:shd w:val="clear" w:color="auto" w:fill="EFF0F1"/>
          </w:rPr>
          <w:t>sdmel-dsweb01p</w:t>
        </w:r>
      </w:ins>
      <w:del w:id="24" w:author="Menon, Sunita (NIH/NCI) [C]" w:date="2021-05-28T16:14:00Z">
        <w:r w:rsidRPr="0032788B" w:rsidDel="005E389C">
          <w:rPr>
            <w:rStyle w:val="Hyperlink"/>
            <w:rFonts w:ascii="Consolas" w:eastAsia="Times New Roman" w:hAnsi="Consolas"/>
            <w:sz w:val="20"/>
            <w:szCs w:val="20"/>
            <w:bdr w:val="none" w:sz="0" w:space="0" w:color="auto" w:frame="1"/>
            <w:shd w:val="clear" w:color="auto" w:fill="EFF0F1"/>
          </w:rPr>
          <w:delText>r-s-hpcdm-web-p</w:delText>
        </w:r>
      </w:del>
      <w:r w:rsidRPr="0032788B">
        <w:rPr>
          <w:rStyle w:val="Hyperlink"/>
          <w:rFonts w:ascii="Consolas" w:eastAsia="Times New Roman" w:hAnsi="Consolas"/>
          <w:sz w:val="20"/>
          <w:szCs w:val="20"/>
          <w:bdr w:val="none" w:sz="0" w:space="0" w:color="auto" w:frame="1"/>
          <w:shd w:val="clear" w:color="auto" w:fill="EFF0F1"/>
        </w:rPr>
        <w:t>.ncifcrf.gov:/home/&lt;UserId&gt;/</w:t>
      </w:r>
      <w:r w:rsidR="00825FC7">
        <w:rPr>
          <w:rStyle w:val="Hyperlink"/>
          <w:rFonts w:ascii="Consolas" w:eastAsia="Times New Roman" w:hAnsi="Consolas"/>
          <w:sz w:val="20"/>
          <w:szCs w:val="20"/>
          <w:bdr w:val="none" w:sz="0" w:space="0" w:color="auto" w:frame="1"/>
          <w:shd w:val="clear" w:color="auto" w:fill="EFF0F1"/>
        </w:rPr>
        <w:fldChar w:fldCharType="end"/>
      </w:r>
    </w:p>
    <w:p w14:paraId="1AA22D22" w14:textId="77777777" w:rsidR="0032788B" w:rsidRDefault="0032788B" w:rsidP="0032788B">
      <w:pPr>
        <w:pStyle w:val="ListParagraph"/>
        <w:rPr>
          <w:sz w:val="24"/>
          <w:szCs w:val="24"/>
        </w:rPr>
      </w:pPr>
    </w:p>
    <w:p w14:paraId="1A3D1225" w14:textId="77777777" w:rsidR="0036308B" w:rsidRDefault="0036308B" w:rsidP="0032788B">
      <w:pPr>
        <w:pStyle w:val="ListParagraph"/>
        <w:rPr>
          <w:sz w:val="24"/>
          <w:szCs w:val="24"/>
        </w:rPr>
      </w:pPr>
    </w:p>
    <w:p w14:paraId="78B12560" w14:textId="7E62F4DB" w:rsidR="00321F1F" w:rsidRDefault="005E389C" w:rsidP="00321F1F">
      <w:pPr>
        <w:pStyle w:val="ListParagraph"/>
        <w:numPr>
          <w:ilvl w:val="0"/>
          <w:numId w:val="6"/>
        </w:numPr>
        <w:rPr>
          <w:sz w:val="24"/>
          <w:szCs w:val="24"/>
        </w:rPr>
      </w:pPr>
      <w:ins w:id="25" w:author="Menon, Sunita (NIH/NCI) [C]" w:date="2021-05-28T16:14:00Z">
        <w:r>
          <w:rPr>
            <w:sz w:val="24"/>
            <w:szCs w:val="24"/>
          </w:rPr>
          <w:t xml:space="preserve">Execute </w:t>
        </w:r>
      </w:ins>
      <w:ins w:id="26" w:author="Menon, Sunita (NIH/NCI) [C]" w:date="2021-05-28T16:15:00Z">
        <w:r>
          <w:rPr>
            <w:sz w:val="24"/>
            <w:szCs w:val="24"/>
          </w:rPr>
          <w:t xml:space="preserve">the </w:t>
        </w:r>
      </w:ins>
      <w:del w:id="27" w:author="Menon, Sunita (NIH/NCI) [C]" w:date="2021-05-28T16:15:00Z">
        <w:r w:rsidR="00085144" w:rsidDel="005E389C">
          <w:rPr>
            <w:sz w:val="24"/>
            <w:szCs w:val="24"/>
          </w:rPr>
          <w:delText>Transfer</w:delText>
        </w:r>
        <w:r w:rsidR="00321F1F" w:rsidDel="005E389C">
          <w:rPr>
            <w:sz w:val="24"/>
            <w:szCs w:val="24"/>
          </w:rPr>
          <w:delText xml:space="preserve"> </w:delText>
        </w:r>
      </w:del>
      <w:r w:rsidR="00321F1F">
        <w:rPr>
          <w:sz w:val="24"/>
          <w:szCs w:val="24"/>
        </w:rPr>
        <w:t xml:space="preserve">database migration script </w:t>
      </w:r>
      <w:ins w:id="28" w:author="Menon, Sunita (NIH/NCI) [C]" w:date="2021-05-28T16:15:00Z">
        <w:r>
          <w:rPr>
            <w:sz w:val="24"/>
            <w:szCs w:val="24"/>
          </w:rPr>
          <w:t xml:space="preserve">located in </w:t>
        </w:r>
        <w:proofErr w:type="spellStart"/>
        <w:r>
          <w:rPr>
            <w:sz w:val="24"/>
            <w:szCs w:val="24"/>
          </w:rPr>
          <w:t>github</w:t>
        </w:r>
        <w:proofErr w:type="spellEnd"/>
        <w:r>
          <w:rPr>
            <w:sz w:val="24"/>
            <w:szCs w:val="24"/>
          </w:rPr>
          <w:t xml:space="preserve"> or from the below location at </w:t>
        </w:r>
      </w:ins>
      <w:del w:id="29" w:author="Menon, Sunita (NIH/NCI) [C]" w:date="2021-05-28T16:15:00Z">
        <w:r w:rsidR="00321F1F" w:rsidDel="005E389C">
          <w:rPr>
            <w:sz w:val="24"/>
            <w:szCs w:val="24"/>
          </w:rPr>
          <w:delText>to the database server</w:delText>
        </w:r>
      </w:del>
    </w:p>
    <w:p w14:paraId="04562774" w14:textId="77777777" w:rsidR="00D02241" w:rsidRDefault="00D02241" w:rsidP="00D02241">
      <w:pPr>
        <w:pStyle w:val="ListParagraph"/>
        <w:rPr>
          <w:sz w:val="24"/>
          <w:szCs w:val="24"/>
        </w:rPr>
      </w:pPr>
    </w:p>
    <w:p w14:paraId="19B527A1" w14:textId="2BAE7509" w:rsidR="00085144" w:rsidRPr="00D02241" w:rsidDel="005E389C" w:rsidRDefault="00085144" w:rsidP="005E389C">
      <w:pPr>
        <w:pStyle w:val="ListParagraph"/>
        <w:rPr>
          <w:del w:id="30" w:author="Menon, Sunita (NIH/NCI) [C]" w:date="2021-05-28T16:15:00Z"/>
          <w:sz w:val="24"/>
          <w:szCs w:val="24"/>
        </w:rPr>
        <w:pPrChange w:id="31" w:author="Menon, Sunita (NIH/NCI) [C]" w:date="2021-05-28T16:15:00Z">
          <w:pPr>
            <w:pStyle w:val="ListParagraph"/>
          </w:pPr>
        </w:pPrChange>
      </w:pPr>
      <w:r w:rsidRPr="00D02241">
        <w:rPr>
          <w:sz w:val="24"/>
          <w:szCs w:val="24"/>
        </w:rPr>
        <w:t>Copy database script if any from /opt/&lt;HPC_DME_ROOT&gt;/src/hpc-server/hpc-dao-impl/src/main/script/migration/</w:t>
      </w:r>
      <w:r w:rsidR="00D02241" w:rsidRPr="00D02241">
        <w:rPr>
          <w:sz w:val="24"/>
          <w:szCs w:val="24"/>
        </w:rPr>
        <w:t xml:space="preserve">&lt;migration_script_name&gt; </w:t>
      </w:r>
      <w:del w:id="32" w:author="Menon, Sunita (NIH/NCI) [C]" w:date="2021-05-28T16:15:00Z">
        <w:r w:rsidR="00D02241" w:rsidRPr="00D02241" w:rsidDel="005E389C">
          <w:rPr>
            <w:sz w:val="24"/>
            <w:szCs w:val="24"/>
          </w:rPr>
          <w:delText>e.g.</w:delText>
        </w:r>
      </w:del>
    </w:p>
    <w:p w14:paraId="41190CBC" w14:textId="5F9E2CAA" w:rsidR="00321F1F" w:rsidRPr="001B1517" w:rsidRDefault="00321F1F" w:rsidP="005E389C">
      <w:pPr>
        <w:pStyle w:val="ListParagraph"/>
        <w:rPr>
          <w:rFonts w:ascii="Menlo" w:hAnsi="Menlo" w:cs="Menlo"/>
          <w:b/>
          <w:sz w:val="18"/>
          <w:szCs w:val="18"/>
        </w:rPr>
        <w:pPrChange w:id="33" w:author="Menon, Sunita (NIH/NCI) [C]" w:date="2021-05-28T16:15:00Z">
          <w:pPr>
            <w:ind w:left="720"/>
          </w:pPr>
        </w:pPrChange>
      </w:pPr>
      <w:del w:id="34" w:author="Menon, Sunita (NIH/NCI) [C]" w:date="2021-05-28T16:15:00Z">
        <w:r w:rsidRPr="001B1517" w:rsidDel="005E389C">
          <w:rPr>
            <w:rFonts w:ascii="Menlo" w:eastAsia="Times New Roman" w:hAnsi="Menlo" w:cs="Menlo"/>
            <w:b/>
            <w:color w:val="242729"/>
            <w:sz w:val="18"/>
            <w:szCs w:val="18"/>
            <w:bdr w:val="none" w:sz="0" w:space="0" w:color="auto" w:frame="1"/>
            <w:shd w:val="clear" w:color="auto" w:fill="EFF0F1"/>
          </w:rPr>
          <w:delText xml:space="preserve">scp -r </w:delText>
        </w:r>
        <w:r w:rsidRPr="001B1517" w:rsidDel="005E389C">
          <w:rPr>
            <w:rFonts w:ascii="Menlo" w:hAnsi="Menlo" w:cs="Menlo"/>
            <w:b/>
            <w:sz w:val="18"/>
            <w:szCs w:val="18"/>
          </w:rPr>
          <w:delText>/opt/</w:delText>
        </w:r>
        <w:r w:rsidR="00D02241" w:rsidRPr="001B1517" w:rsidDel="005E389C">
          <w:rPr>
            <w:rFonts w:ascii="Menlo" w:hAnsi="Menlo" w:cs="Menlo"/>
            <w:b/>
            <w:sz w:val="18"/>
            <w:szCs w:val="18"/>
          </w:rPr>
          <w:delText>HPC_DME_APIs/src/HPC_DME_APIs</w:delText>
        </w:r>
        <w:r w:rsidRPr="001B1517" w:rsidDel="005E389C">
          <w:rPr>
            <w:rFonts w:ascii="Menlo" w:hAnsi="Menlo" w:cs="Menlo"/>
            <w:b/>
            <w:sz w:val="18"/>
            <w:szCs w:val="18"/>
          </w:rPr>
          <w:delText>/src/hpc-server/hpc-dao-impl/src/main/script/migration/release-1.6.0</w:delText>
        </w:r>
        <w:r w:rsidRPr="001B1517" w:rsidDel="005E389C">
          <w:rPr>
            <w:rFonts w:ascii="Menlo" w:eastAsia="Times New Roman" w:hAnsi="Menlo" w:cs="Menlo"/>
            <w:b/>
            <w:color w:val="242729"/>
            <w:sz w:val="18"/>
            <w:szCs w:val="18"/>
            <w:bdr w:val="none" w:sz="0" w:space="0" w:color="auto" w:frame="1"/>
            <w:shd w:val="clear" w:color="auto" w:fill="EFF0F1"/>
          </w:rPr>
          <w:delText xml:space="preserve"> </w:delText>
        </w:r>
        <w:r w:rsidR="00825FC7" w:rsidDel="005E389C">
          <w:fldChar w:fldCharType="begin"/>
        </w:r>
        <w:r w:rsidR="00825FC7" w:rsidDel="005E389C">
          <w:delInstrText xml:space="preserve"> HYPERLINK "mailto:konkapv@fr-s-hpcdm-web</w:delInstrText>
        </w:r>
        <w:r w:rsidR="00825FC7" w:rsidDel="005E389C">
          <w:delInstrText xml:space="preserve">-p.ncifcrf.gov:/home/konkapv/" </w:delInstrText>
        </w:r>
        <w:r w:rsidR="00825FC7" w:rsidDel="005E389C">
          <w:fldChar w:fldCharType="separate"/>
        </w:r>
        <w:r w:rsidRPr="001B1517" w:rsidDel="005E389C">
          <w:rPr>
            <w:rStyle w:val="Hyperlink"/>
            <w:rFonts w:ascii="Menlo" w:eastAsia="Times New Roman" w:hAnsi="Menlo" w:cs="Menlo"/>
            <w:b/>
            <w:sz w:val="18"/>
            <w:szCs w:val="18"/>
            <w:bdr w:val="none" w:sz="0" w:space="0" w:color="auto" w:frame="1"/>
            <w:shd w:val="clear" w:color="auto" w:fill="EFF0F1"/>
          </w:rPr>
          <w:delText>&lt;UserId&gt;</w:delText>
        </w:r>
        <w:r w:rsidR="00D02241" w:rsidRPr="001B1517" w:rsidDel="005E389C">
          <w:rPr>
            <w:rStyle w:val="Hyperlink"/>
            <w:rFonts w:ascii="Menlo" w:eastAsia="Times New Roman" w:hAnsi="Menlo" w:cs="Menlo"/>
            <w:b/>
            <w:sz w:val="18"/>
            <w:szCs w:val="18"/>
            <w:bdr w:val="none" w:sz="0" w:space="0" w:color="auto" w:frame="1"/>
            <w:shd w:val="clear" w:color="auto" w:fill="EFF0F1"/>
          </w:rPr>
          <w:delText>@</w:delText>
        </w:r>
        <w:r w:rsidR="00D02241" w:rsidRPr="001B1517" w:rsidDel="005E389C">
          <w:rPr>
            <w:rFonts w:ascii="Menlo" w:hAnsi="Menlo" w:cs="Menlo"/>
            <w:b/>
            <w:color w:val="000000"/>
            <w:sz w:val="18"/>
            <w:szCs w:val="18"/>
          </w:rPr>
          <w:delText>fr-s-dmedb-t-p.ncifcrf.gov</w:delText>
        </w:r>
        <w:r w:rsidRPr="001B1517" w:rsidDel="005E389C">
          <w:rPr>
            <w:rStyle w:val="Hyperlink"/>
            <w:rFonts w:ascii="Menlo" w:eastAsia="Times New Roman" w:hAnsi="Menlo" w:cs="Menlo"/>
            <w:b/>
            <w:sz w:val="18"/>
            <w:szCs w:val="18"/>
            <w:bdr w:val="none" w:sz="0" w:space="0" w:color="auto" w:frame="1"/>
            <w:shd w:val="clear" w:color="auto" w:fill="EFF0F1"/>
          </w:rPr>
          <w:delText>:/home/&lt;UserId&gt;/</w:delText>
        </w:r>
        <w:r w:rsidR="00825FC7" w:rsidDel="005E389C">
          <w:rPr>
            <w:rStyle w:val="Hyperlink"/>
            <w:rFonts w:ascii="Menlo" w:eastAsia="Times New Roman" w:hAnsi="Menlo" w:cs="Menlo"/>
            <w:b/>
            <w:sz w:val="18"/>
            <w:szCs w:val="18"/>
            <w:bdr w:val="none" w:sz="0" w:space="0" w:color="auto" w:frame="1"/>
            <w:shd w:val="clear" w:color="auto" w:fill="EFF0F1"/>
          </w:rPr>
          <w:fldChar w:fldCharType="end"/>
        </w:r>
      </w:del>
    </w:p>
    <w:p w14:paraId="365DA1E8" w14:textId="77777777" w:rsidR="00321F1F" w:rsidRPr="00321F1F" w:rsidRDefault="00321F1F" w:rsidP="00321F1F">
      <w:pPr>
        <w:rPr>
          <w:sz w:val="24"/>
          <w:szCs w:val="24"/>
        </w:rPr>
      </w:pPr>
    </w:p>
    <w:p w14:paraId="0131F491" w14:textId="7B745DD2" w:rsidR="00F31F9D" w:rsidRDefault="00AB4E83" w:rsidP="00F31F9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Update</w:t>
      </w:r>
      <w:r w:rsidR="00AA5700" w:rsidRPr="00AB4E83">
        <w:rPr>
          <w:sz w:val="24"/>
          <w:szCs w:val="24"/>
        </w:rPr>
        <w:t xml:space="preserve"> API </w:t>
      </w:r>
      <w:r w:rsidR="00721EF3" w:rsidRPr="00AB4E83">
        <w:rPr>
          <w:sz w:val="24"/>
          <w:szCs w:val="24"/>
        </w:rPr>
        <w:t>startup script</w:t>
      </w:r>
    </w:p>
    <w:p w14:paraId="7A8C0AF5" w14:textId="77777777" w:rsidR="00E45A84" w:rsidRPr="00AB4E83" w:rsidRDefault="00E45A84" w:rsidP="00E45A84">
      <w:pPr>
        <w:pStyle w:val="ListParagraph"/>
        <w:rPr>
          <w:sz w:val="24"/>
          <w:szCs w:val="24"/>
        </w:rPr>
      </w:pPr>
    </w:p>
    <w:p w14:paraId="42C78FBE" w14:textId="2F3AFF31" w:rsidR="00F31F9D" w:rsidRDefault="00F31F9D" w:rsidP="00E45A84">
      <w:pPr>
        <w:pStyle w:val="ListParagraph"/>
        <w:numPr>
          <w:ilvl w:val="1"/>
          <w:numId w:val="6"/>
        </w:numPr>
      </w:pPr>
      <w:r>
        <w:t xml:space="preserve">Change to </w:t>
      </w:r>
      <w:proofErr w:type="spellStart"/>
      <w:r w:rsidR="00F85E51">
        <w:t>S</w:t>
      </w:r>
      <w:r>
        <w:t>ervicemix</w:t>
      </w:r>
      <w:proofErr w:type="spellEnd"/>
      <w:r>
        <w:t xml:space="preserve"> installation directory</w:t>
      </w:r>
    </w:p>
    <w:p w14:paraId="488EFE0F" w14:textId="1314D02D" w:rsidR="00012F99" w:rsidRPr="00F44E84" w:rsidRDefault="00012F99" w:rsidP="00012F99">
      <w:pPr>
        <w:pStyle w:val="p1"/>
        <w:ind w:left="720" w:firstLine="720"/>
        <w:rPr>
          <w:rStyle w:val="s1"/>
          <w:b/>
        </w:rPr>
      </w:pPr>
      <w:r w:rsidRPr="00F44E84">
        <w:rPr>
          <w:b/>
        </w:rPr>
        <w:t>c</w:t>
      </w:r>
      <w:r w:rsidR="00F31F9D" w:rsidRPr="00F44E84">
        <w:rPr>
          <w:b/>
        </w:rPr>
        <w:t>d /opt/</w:t>
      </w:r>
      <w:del w:id="35" w:author="Menon, Sunita (NIH/NCI) [C] [2]" w:date="2018-03-28T22:48:00Z">
        <w:r w:rsidRPr="00F44E84" w:rsidDel="001048B7">
          <w:rPr>
            <w:rStyle w:val="s1"/>
            <w:b/>
          </w:rPr>
          <w:delText xml:space="preserve"> </w:delText>
        </w:r>
      </w:del>
      <w:r w:rsidRPr="00F44E84">
        <w:rPr>
          <w:rStyle w:val="s1"/>
          <w:b/>
        </w:rPr>
        <w:t>apache-servicemix-7.0.</w:t>
      </w:r>
      <w:ins w:id="36" w:author="Menon, Sunita (NIH/NCI) [C]" w:date="2021-05-28T16:16:00Z">
        <w:r w:rsidR="005E389C">
          <w:rPr>
            <w:rStyle w:val="s1"/>
            <w:b/>
          </w:rPr>
          <w:t>1</w:t>
        </w:r>
      </w:ins>
      <w:del w:id="37" w:author="Menon, Sunita (NIH/NCI) [C]" w:date="2021-05-28T16:16:00Z">
        <w:r w:rsidRPr="00F44E84" w:rsidDel="005E389C">
          <w:rPr>
            <w:rStyle w:val="s1"/>
            <w:b/>
          </w:rPr>
          <w:delText>0.M3</w:delText>
        </w:r>
      </w:del>
    </w:p>
    <w:p w14:paraId="7892F413" w14:textId="77777777" w:rsidR="00012F99" w:rsidRDefault="00012F99" w:rsidP="00012F99">
      <w:pPr>
        <w:pStyle w:val="p1"/>
        <w:ind w:left="720" w:firstLine="720"/>
        <w:rPr>
          <w:rStyle w:val="s1"/>
        </w:rPr>
      </w:pPr>
    </w:p>
    <w:p w14:paraId="658E36ED" w14:textId="5595560F" w:rsidR="00012F99" w:rsidRPr="00E45A84" w:rsidRDefault="005D257B" w:rsidP="00012F99">
      <w:pPr>
        <w:pStyle w:val="p1"/>
        <w:numPr>
          <w:ilvl w:val="1"/>
          <w:numId w:val="6"/>
        </w:numPr>
        <w:rPr>
          <w:rFonts w:asciiTheme="minorHAnsi" w:hAnsiTheme="minorHAnsi"/>
          <w:color w:val="000000" w:themeColor="text1"/>
          <w:sz w:val="24"/>
          <w:szCs w:val="24"/>
        </w:rPr>
      </w:pPr>
      <w:ins w:id="38" w:author="Menon, Sunita (NIH/NCI) [C] [2]" w:date="2018-03-28T14:31:00Z">
        <w:r>
          <w:rPr>
            <w:rFonts w:asciiTheme="minorHAnsi" w:hAnsiTheme="minorHAnsi"/>
            <w:color w:val="000000" w:themeColor="text1"/>
            <w:sz w:val="24"/>
            <w:szCs w:val="24"/>
          </w:rPr>
          <w:t>Copy</w:t>
        </w:r>
      </w:ins>
      <w:del w:id="39" w:author="Menon, Sunita (NIH/NCI) [C] [2]" w:date="2018-03-28T14:31:00Z">
        <w:r w:rsidR="00012F99" w:rsidRPr="00E45A84" w:rsidDel="005D257B">
          <w:rPr>
            <w:rFonts w:asciiTheme="minorHAnsi" w:hAnsiTheme="minorHAnsi"/>
            <w:color w:val="000000" w:themeColor="text1"/>
            <w:sz w:val="24"/>
            <w:szCs w:val="24"/>
          </w:rPr>
          <w:delText>Update</w:delText>
        </w:r>
      </w:del>
      <w:r w:rsidR="00012F99" w:rsidRPr="00E45A84">
        <w:rPr>
          <w:rFonts w:asciiTheme="minorHAnsi" w:hAnsiTheme="minorHAnsi"/>
          <w:color w:val="000000" w:themeColor="text1"/>
          <w:sz w:val="24"/>
          <w:szCs w:val="24"/>
        </w:rPr>
        <w:t xml:space="preserve"> the startup script </w:t>
      </w:r>
      <w:r w:rsidR="00A0795A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r w:rsidR="00012F99" w:rsidRPr="00A0795A">
        <w:rPr>
          <w:rFonts w:asciiTheme="minorHAnsi" w:hAnsiTheme="minorHAnsi"/>
          <w:bCs/>
          <w:i/>
          <w:color w:val="000000" w:themeColor="text1"/>
          <w:sz w:val="24"/>
          <w:szCs w:val="24"/>
        </w:rPr>
        <w:t>start-deploy-</w:t>
      </w:r>
      <w:proofErr w:type="spellStart"/>
      <w:r w:rsidR="00012F99" w:rsidRPr="00A0795A">
        <w:rPr>
          <w:rFonts w:asciiTheme="minorHAnsi" w:hAnsiTheme="minorHAnsi"/>
          <w:bCs/>
          <w:i/>
          <w:color w:val="000000" w:themeColor="text1"/>
          <w:sz w:val="24"/>
          <w:szCs w:val="24"/>
        </w:rPr>
        <w:t>servicemix</w:t>
      </w:r>
      <w:proofErr w:type="spellEnd"/>
      <w:r w:rsidR="00012F99" w:rsidRPr="00A0795A">
        <w:rPr>
          <w:rFonts w:asciiTheme="minorHAnsi" w:hAnsiTheme="minorHAnsi"/>
          <w:bCs/>
          <w:i/>
          <w:color w:val="000000" w:themeColor="text1"/>
          <w:sz w:val="24"/>
          <w:szCs w:val="24"/>
        </w:rPr>
        <w:t>-service</w:t>
      </w:r>
      <w:ins w:id="40" w:author="Menon, Sunita (NIH/NCI) [C] [2]" w:date="2018-03-28T14:32:00Z">
        <w:r>
          <w:rPr>
            <w:rFonts w:asciiTheme="minorHAnsi" w:hAnsiTheme="minorHAnsi"/>
            <w:bCs/>
            <w:i/>
            <w:color w:val="000000" w:themeColor="text1"/>
            <w:sz w:val="24"/>
            <w:szCs w:val="24"/>
          </w:rPr>
          <w:t>-&lt;</w:t>
        </w:r>
        <w:proofErr w:type="spellStart"/>
        <w:r>
          <w:rPr>
            <w:rFonts w:asciiTheme="minorHAnsi" w:hAnsiTheme="minorHAnsi"/>
            <w:bCs/>
            <w:i/>
            <w:color w:val="000000" w:themeColor="text1"/>
            <w:sz w:val="24"/>
            <w:szCs w:val="24"/>
          </w:rPr>
          <w:t>current_version</w:t>
        </w:r>
        <w:proofErr w:type="spellEnd"/>
        <w:r>
          <w:rPr>
            <w:rFonts w:asciiTheme="minorHAnsi" w:hAnsiTheme="minorHAnsi"/>
            <w:bCs/>
            <w:i/>
            <w:color w:val="000000" w:themeColor="text1"/>
            <w:sz w:val="24"/>
            <w:szCs w:val="24"/>
          </w:rPr>
          <w:t>&gt;</w:t>
        </w:r>
      </w:ins>
      <w:r w:rsidR="00012F99" w:rsidRPr="00A0795A">
        <w:rPr>
          <w:rFonts w:asciiTheme="minorHAnsi" w:hAnsiTheme="minorHAnsi"/>
          <w:bCs/>
          <w:i/>
          <w:color w:val="000000" w:themeColor="text1"/>
          <w:sz w:val="24"/>
          <w:szCs w:val="24"/>
        </w:rPr>
        <w:t>.</w:t>
      </w:r>
      <w:proofErr w:type="spellStart"/>
      <w:r w:rsidR="00012F99" w:rsidRPr="00A0795A">
        <w:rPr>
          <w:rFonts w:asciiTheme="minorHAnsi" w:hAnsiTheme="minorHAnsi"/>
          <w:bCs/>
          <w:i/>
          <w:color w:val="000000" w:themeColor="text1"/>
          <w:sz w:val="24"/>
          <w:szCs w:val="24"/>
        </w:rPr>
        <w:t>sh</w:t>
      </w:r>
      <w:proofErr w:type="spellEnd"/>
      <w:ins w:id="41" w:author="Menon, Sunita (NIH/NCI) [C] [2]" w:date="2018-03-28T14:31:00Z">
        <w:r>
          <w:rPr>
            <w:rFonts w:asciiTheme="minorHAnsi" w:hAnsiTheme="minorHAnsi"/>
            <w:bCs/>
            <w:i/>
            <w:color w:val="000000" w:themeColor="text1"/>
            <w:sz w:val="24"/>
            <w:szCs w:val="24"/>
          </w:rPr>
          <w:t xml:space="preserve"> </w:t>
        </w:r>
        <w:r>
          <w:rPr>
            <w:rFonts w:asciiTheme="minorHAnsi" w:hAnsiTheme="minorHAnsi"/>
            <w:bCs/>
            <w:color w:val="000000" w:themeColor="text1"/>
            <w:sz w:val="24"/>
            <w:szCs w:val="24"/>
          </w:rPr>
          <w:t xml:space="preserve">to </w:t>
        </w:r>
        <w:r>
          <w:rPr>
            <w:rFonts w:asciiTheme="minorHAnsi" w:hAnsiTheme="minorHAnsi"/>
            <w:bCs/>
            <w:i/>
            <w:color w:val="000000" w:themeColor="text1"/>
            <w:sz w:val="24"/>
            <w:szCs w:val="24"/>
          </w:rPr>
          <w:t>start-deploy-</w:t>
        </w:r>
        <w:proofErr w:type="spellStart"/>
        <w:r>
          <w:rPr>
            <w:rFonts w:asciiTheme="minorHAnsi" w:hAnsiTheme="minorHAnsi"/>
            <w:bCs/>
            <w:i/>
            <w:color w:val="000000" w:themeColor="text1"/>
            <w:sz w:val="24"/>
            <w:szCs w:val="24"/>
          </w:rPr>
          <w:t>servicemix</w:t>
        </w:r>
        <w:proofErr w:type="spellEnd"/>
        <w:r>
          <w:rPr>
            <w:rFonts w:asciiTheme="minorHAnsi" w:hAnsiTheme="minorHAnsi"/>
            <w:bCs/>
            <w:i/>
            <w:color w:val="000000" w:themeColor="text1"/>
            <w:sz w:val="24"/>
            <w:szCs w:val="24"/>
          </w:rPr>
          <w:t>-service-&lt;</w:t>
        </w:r>
        <w:proofErr w:type="spellStart"/>
        <w:r>
          <w:rPr>
            <w:rFonts w:asciiTheme="minorHAnsi" w:hAnsiTheme="minorHAnsi"/>
            <w:bCs/>
            <w:i/>
            <w:color w:val="000000" w:themeColor="text1"/>
            <w:sz w:val="24"/>
            <w:szCs w:val="24"/>
          </w:rPr>
          <w:t>new_version</w:t>
        </w:r>
        <w:proofErr w:type="spellEnd"/>
        <w:r>
          <w:rPr>
            <w:rFonts w:asciiTheme="minorHAnsi" w:hAnsiTheme="minorHAnsi"/>
            <w:bCs/>
            <w:i/>
            <w:color w:val="000000" w:themeColor="text1"/>
            <w:sz w:val="24"/>
            <w:szCs w:val="24"/>
          </w:rPr>
          <w:t>&gt;.</w:t>
        </w:r>
        <w:proofErr w:type="spellStart"/>
        <w:r>
          <w:rPr>
            <w:rFonts w:asciiTheme="minorHAnsi" w:hAnsiTheme="minorHAnsi"/>
            <w:bCs/>
            <w:i/>
            <w:color w:val="000000" w:themeColor="text1"/>
            <w:sz w:val="24"/>
            <w:szCs w:val="24"/>
          </w:rPr>
          <w:t>sh</w:t>
        </w:r>
      </w:ins>
      <w:proofErr w:type="spellEnd"/>
    </w:p>
    <w:p w14:paraId="1CB710EF" w14:textId="77777777" w:rsidR="00AA5700" w:rsidRDefault="00AA5700" w:rsidP="00AA5700">
      <w:pPr>
        <w:pStyle w:val="p1"/>
      </w:pPr>
    </w:p>
    <w:p w14:paraId="2044BFBE" w14:textId="2B724B8B" w:rsidR="001B1517" w:rsidRPr="00A0795A" w:rsidRDefault="00012F99" w:rsidP="001B1517">
      <w:pPr>
        <w:pStyle w:val="p1"/>
        <w:ind w:left="720" w:firstLine="720"/>
        <w:rPr>
          <w:rFonts w:asciiTheme="minorHAnsi" w:hAnsiTheme="minorHAnsi"/>
          <w:sz w:val="24"/>
          <w:szCs w:val="24"/>
        </w:rPr>
      </w:pPr>
      <w:r w:rsidRPr="00A0795A">
        <w:rPr>
          <w:rFonts w:asciiTheme="minorHAnsi" w:hAnsiTheme="minorHAnsi"/>
          <w:sz w:val="24"/>
          <w:szCs w:val="24"/>
        </w:rPr>
        <w:t>In the line</w:t>
      </w:r>
    </w:p>
    <w:p w14:paraId="36115679" w14:textId="77777777" w:rsidR="00AA5700" w:rsidRDefault="00AA5700" w:rsidP="00AA5700">
      <w:pPr>
        <w:pStyle w:val="p1"/>
        <w:ind w:left="720" w:firstLine="720"/>
      </w:pPr>
    </w:p>
    <w:p w14:paraId="5E844A40" w14:textId="3C5399BA" w:rsidR="00F44E84" w:rsidRPr="001B1517" w:rsidRDefault="00942742" w:rsidP="00F44E84">
      <w:pPr>
        <w:pStyle w:val="p1"/>
        <w:rPr>
          <w:b/>
          <w:color w:val="000000" w:themeColor="text1"/>
          <w:sz w:val="16"/>
          <w:szCs w:val="16"/>
        </w:rPr>
      </w:pPr>
      <w:r>
        <w:tab/>
      </w:r>
      <w:r w:rsidR="001B1517">
        <w:tab/>
      </w:r>
      <w:r w:rsidR="00F44E84" w:rsidRPr="001B1517">
        <w:rPr>
          <w:b/>
          <w:color w:val="000000" w:themeColor="text1"/>
          <w:sz w:val="16"/>
          <w:szCs w:val="16"/>
        </w:rPr>
        <w:t xml:space="preserve">./bin/client -h 127.0.0.1 </w:t>
      </w:r>
    </w:p>
    <w:p w14:paraId="16CD56B6" w14:textId="4BBA9007" w:rsidR="00F44E84" w:rsidRPr="001B1517" w:rsidRDefault="00F44E84" w:rsidP="00F44E84">
      <w:pPr>
        <w:pStyle w:val="p1"/>
        <w:ind w:left="540" w:firstLine="720"/>
        <w:rPr>
          <w:b/>
          <w:color w:val="000000" w:themeColor="text1"/>
          <w:sz w:val="16"/>
          <w:szCs w:val="16"/>
        </w:rPr>
      </w:pPr>
      <w:r w:rsidRPr="001B1517">
        <w:rPr>
          <w:b/>
          <w:color w:val="000000" w:themeColor="text1"/>
          <w:sz w:val="16"/>
          <w:szCs w:val="16"/>
        </w:rPr>
        <w:t>"</w:t>
      </w:r>
      <w:proofErr w:type="spellStart"/>
      <w:proofErr w:type="gramStart"/>
      <w:r w:rsidRPr="001B1517">
        <w:rPr>
          <w:b/>
          <w:color w:val="000000" w:themeColor="text1"/>
          <w:sz w:val="16"/>
          <w:szCs w:val="16"/>
        </w:rPr>
        <w:t>feature</w:t>
      </w:r>
      <w:proofErr w:type="gramEnd"/>
      <w:r w:rsidRPr="001B1517">
        <w:rPr>
          <w:b/>
          <w:color w:val="000000" w:themeColor="text1"/>
          <w:sz w:val="16"/>
          <w:szCs w:val="16"/>
        </w:rPr>
        <w:t>:repo-add</w:t>
      </w:r>
      <w:proofErr w:type="spellEnd"/>
      <w:r w:rsidRPr="001B1517">
        <w:rPr>
          <w:b/>
          <w:color w:val="000000" w:themeColor="text1"/>
          <w:sz w:val="16"/>
          <w:szCs w:val="16"/>
        </w:rPr>
        <w:t xml:space="preserve"> </w:t>
      </w:r>
      <w:proofErr w:type="spellStart"/>
      <w:r w:rsidRPr="001B1517">
        <w:rPr>
          <w:b/>
          <w:color w:val="000000" w:themeColor="text1"/>
          <w:sz w:val="16"/>
          <w:szCs w:val="16"/>
        </w:rPr>
        <w:t>mvn:gov</w:t>
      </w:r>
      <w:r w:rsidR="008B55AD" w:rsidRPr="001B1517">
        <w:rPr>
          <w:b/>
          <w:color w:val="000000" w:themeColor="text1"/>
          <w:sz w:val="16"/>
          <w:szCs w:val="16"/>
        </w:rPr>
        <w:t>.nih.nci.hpc</w:t>
      </w:r>
      <w:proofErr w:type="spellEnd"/>
      <w:r w:rsidR="008B55AD" w:rsidRPr="001B1517">
        <w:rPr>
          <w:b/>
          <w:color w:val="000000" w:themeColor="text1"/>
          <w:sz w:val="16"/>
          <w:szCs w:val="16"/>
        </w:rPr>
        <w:t>/</w:t>
      </w:r>
      <w:proofErr w:type="spellStart"/>
      <w:r w:rsidR="008B55AD" w:rsidRPr="001B1517">
        <w:rPr>
          <w:b/>
          <w:color w:val="000000" w:themeColor="text1"/>
          <w:sz w:val="16"/>
          <w:szCs w:val="16"/>
        </w:rPr>
        <w:t>hpc</w:t>
      </w:r>
      <w:proofErr w:type="spellEnd"/>
      <w:r w:rsidR="008B55AD" w:rsidRPr="001B1517">
        <w:rPr>
          <w:b/>
          <w:color w:val="000000" w:themeColor="text1"/>
          <w:sz w:val="16"/>
          <w:szCs w:val="16"/>
        </w:rPr>
        <w:t>-features/&lt;</w:t>
      </w:r>
      <w:proofErr w:type="spellStart"/>
      <w:ins w:id="42" w:author="Menon, Sunita (NIH/NCI) [C] [2]" w:date="2018-03-28T14:33:00Z">
        <w:r w:rsidR="005D257B">
          <w:rPr>
            <w:b/>
            <w:color w:val="000000" w:themeColor="text1"/>
            <w:sz w:val="16"/>
            <w:szCs w:val="16"/>
          </w:rPr>
          <w:t>current</w:t>
        </w:r>
      </w:ins>
      <w:del w:id="43" w:author="Menon, Sunita (NIH/NCI) [C] [2]" w:date="2018-03-28T14:33:00Z">
        <w:r w:rsidR="008B55AD" w:rsidRPr="001B1517" w:rsidDel="005D257B">
          <w:rPr>
            <w:b/>
            <w:color w:val="000000" w:themeColor="text1"/>
            <w:sz w:val="16"/>
            <w:szCs w:val="16"/>
          </w:rPr>
          <w:delText>prev</w:delText>
        </w:r>
      </w:del>
      <w:r w:rsidR="008B55AD" w:rsidRPr="001B1517">
        <w:rPr>
          <w:b/>
          <w:color w:val="000000" w:themeColor="text1"/>
          <w:sz w:val="16"/>
          <w:szCs w:val="16"/>
        </w:rPr>
        <w:t>_</w:t>
      </w:r>
      <w:r w:rsidRPr="001B1517">
        <w:rPr>
          <w:b/>
          <w:color w:val="000000" w:themeColor="text1"/>
          <w:sz w:val="16"/>
          <w:szCs w:val="16"/>
        </w:rPr>
        <w:t>version</w:t>
      </w:r>
      <w:proofErr w:type="spellEnd"/>
      <w:r w:rsidRPr="001B1517">
        <w:rPr>
          <w:b/>
          <w:color w:val="000000" w:themeColor="text1"/>
          <w:sz w:val="16"/>
          <w:szCs w:val="16"/>
        </w:rPr>
        <w:t>&gt;/xml/features"</w:t>
      </w:r>
    </w:p>
    <w:p w14:paraId="115EA042" w14:textId="482BC5FF" w:rsidR="00942742" w:rsidRDefault="00942742" w:rsidP="00942742">
      <w:pPr>
        <w:pStyle w:val="p1"/>
        <w:ind w:left="1260" w:firstLine="720"/>
      </w:pPr>
    </w:p>
    <w:p w14:paraId="0EC48928" w14:textId="5D13629A" w:rsidR="00942742" w:rsidRPr="00A0795A" w:rsidRDefault="006D69E3" w:rsidP="00F44E84">
      <w:pPr>
        <w:pStyle w:val="p1"/>
        <w:ind w:left="540" w:firstLine="72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r</w:t>
      </w:r>
      <w:r w:rsidR="008B55AD" w:rsidRPr="00A0795A">
        <w:rPr>
          <w:rFonts w:asciiTheme="minorHAnsi" w:hAnsiTheme="minorHAnsi"/>
          <w:sz w:val="24"/>
          <w:szCs w:val="24"/>
        </w:rPr>
        <w:t>eplace &lt;</w:t>
      </w:r>
      <w:proofErr w:type="spellStart"/>
      <w:ins w:id="44" w:author="Menon, Sunita (NIH/NCI) [C] [2]" w:date="2018-03-28T14:33:00Z">
        <w:r w:rsidR="005D257B">
          <w:rPr>
            <w:rFonts w:asciiTheme="minorHAnsi" w:hAnsiTheme="minorHAnsi"/>
            <w:sz w:val="24"/>
            <w:szCs w:val="24"/>
          </w:rPr>
          <w:t>current</w:t>
        </w:r>
      </w:ins>
      <w:del w:id="45" w:author="Menon, Sunita (NIH/NCI) [C] [2]" w:date="2018-03-28T14:33:00Z">
        <w:r w:rsidR="008B55AD" w:rsidRPr="00A0795A" w:rsidDel="005D257B">
          <w:rPr>
            <w:rFonts w:asciiTheme="minorHAnsi" w:hAnsiTheme="minorHAnsi"/>
            <w:sz w:val="24"/>
            <w:szCs w:val="24"/>
          </w:rPr>
          <w:delText>prev</w:delText>
        </w:r>
      </w:del>
      <w:r w:rsidR="008B55AD" w:rsidRPr="00A0795A">
        <w:rPr>
          <w:rFonts w:asciiTheme="minorHAnsi" w:hAnsiTheme="minorHAnsi"/>
          <w:sz w:val="24"/>
          <w:szCs w:val="24"/>
        </w:rPr>
        <w:t>_</w:t>
      </w:r>
      <w:r w:rsidR="00942742" w:rsidRPr="00A0795A">
        <w:rPr>
          <w:rFonts w:asciiTheme="minorHAnsi" w:hAnsiTheme="minorHAnsi"/>
          <w:sz w:val="24"/>
          <w:szCs w:val="24"/>
        </w:rPr>
        <w:t>version</w:t>
      </w:r>
      <w:proofErr w:type="spellEnd"/>
      <w:r w:rsidR="00942742" w:rsidRPr="00A0795A">
        <w:rPr>
          <w:rFonts w:asciiTheme="minorHAnsi" w:hAnsiTheme="minorHAnsi"/>
          <w:sz w:val="24"/>
          <w:szCs w:val="24"/>
        </w:rPr>
        <w:t>&gt; with the new version e.g</w:t>
      </w:r>
      <w:r w:rsidR="00F44E84" w:rsidRPr="00A0795A">
        <w:rPr>
          <w:rFonts w:asciiTheme="minorHAnsi" w:hAnsiTheme="minorHAnsi"/>
          <w:sz w:val="24"/>
          <w:szCs w:val="24"/>
        </w:rPr>
        <w:t>.</w:t>
      </w:r>
    </w:p>
    <w:p w14:paraId="01CCF06E" w14:textId="77777777" w:rsidR="00F44E84" w:rsidRDefault="00F44E84" w:rsidP="00F44E84">
      <w:pPr>
        <w:pStyle w:val="p1"/>
        <w:ind w:left="540" w:firstLine="720"/>
      </w:pPr>
    </w:p>
    <w:p w14:paraId="19884E4A" w14:textId="77777777" w:rsidR="00F44E84" w:rsidRPr="009303AC" w:rsidRDefault="00F44E84" w:rsidP="00F44E84">
      <w:pPr>
        <w:pStyle w:val="p1"/>
        <w:ind w:left="1440"/>
        <w:rPr>
          <w:b/>
          <w:color w:val="000000" w:themeColor="text1"/>
          <w:sz w:val="18"/>
          <w:szCs w:val="18"/>
        </w:rPr>
      </w:pPr>
      <w:r w:rsidRPr="009303AC">
        <w:rPr>
          <w:b/>
          <w:color w:val="000000" w:themeColor="text1"/>
          <w:sz w:val="18"/>
          <w:szCs w:val="18"/>
        </w:rPr>
        <w:t xml:space="preserve">./bin/client -h 127.0.0.1 </w:t>
      </w:r>
    </w:p>
    <w:p w14:paraId="1F165411" w14:textId="5CC9C9E8" w:rsidR="00F31F9D" w:rsidRPr="009303AC" w:rsidRDefault="00F44E84" w:rsidP="00F44E84">
      <w:pPr>
        <w:pStyle w:val="p1"/>
        <w:ind w:left="540" w:firstLine="720"/>
        <w:rPr>
          <w:b/>
        </w:rPr>
      </w:pPr>
      <w:r w:rsidRPr="009303AC">
        <w:rPr>
          <w:b/>
          <w:color w:val="000000" w:themeColor="text1"/>
          <w:sz w:val="18"/>
          <w:szCs w:val="18"/>
        </w:rPr>
        <w:t>"</w:t>
      </w:r>
      <w:proofErr w:type="spellStart"/>
      <w:proofErr w:type="gramStart"/>
      <w:r w:rsidRPr="009303AC">
        <w:rPr>
          <w:b/>
          <w:color w:val="000000" w:themeColor="text1"/>
          <w:sz w:val="18"/>
          <w:szCs w:val="18"/>
        </w:rPr>
        <w:t>feature</w:t>
      </w:r>
      <w:proofErr w:type="gramEnd"/>
      <w:r w:rsidRPr="009303AC">
        <w:rPr>
          <w:b/>
          <w:color w:val="000000" w:themeColor="text1"/>
          <w:sz w:val="18"/>
          <w:szCs w:val="18"/>
        </w:rPr>
        <w:t>:repo-add</w:t>
      </w:r>
      <w:proofErr w:type="spellEnd"/>
      <w:r w:rsidRPr="009303AC">
        <w:rPr>
          <w:b/>
          <w:color w:val="000000" w:themeColor="text1"/>
          <w:sz w:val="18"/>
          <w:szCs w:val="18"/>
        </w:rPr>
        <w:t xml:space="preserve"> </w:t>
      </w:r>
      <w:proofErr w:type="spellStart"/>
      <w:r w:rsidRPr="009303AC">
        <w:rPr>
          <w:b/>
          <w:color w:val="000000" w:themeColor="text1"/>
          <w:sz w:val="18"/>
          <w:szCs w:val="18"/>
        </w:rPr>
        <w:t>mvn:gov.nih.nci.hpc</w:t>
      </w:r>
      <w:proofErr w:type="spellEnd"/>
      <w:r w:rsidRPr="009303AC">
        <w:rPr>
          <w:b/>
          <w:color w:val="000000" w:themeColor="text1"/>
          <w:sz w:val="18"/>
          <w:szCs w:val="18"/>
        </w:rPr>
        <w:t>/</w:t>
      </w:r>
      <w:proofErr w:type="spellStart"/>
      <w:r w:rsidRPr="009303AC">
        <w:rPr>
          <w:b/>
          <w:color w:val="000000" w:themeColor="text1"/>
          <w:sz w:val="18"/>
          <w:szCs w:val="18"/>
        </w:rPr>
        <w:t>hpc</w:t>
      </w:r>
      <w:proofErr w:type="spellEnd"/>
      <w:r w:rsidRPr="009303AC">
        <w:rPr>
          <w:b/>
          <w:color w:val="000000" w:themeColor="text1"/>
          <w:sz w:val="18"/>
          <w:szCs w:val="18"/>
        </w:rPr>
        <w:t>-features/1.7.0/xml/features"</w:t>
      </w:r>
    </w:p>
    <w:p w14:paraId="393B275C" w14:textId="633453AB" w:rsidR="00721EF3" w:rsidRDefault="00721EF3" w:rsidP="00F31F9D"/>
    <w:p w14:paraId="369B36C4" w14:textId="72DBDF9A" w:rsidR="00B907F3" w:rsidRDefault="001B32D3" w:rsidP="007A1BF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Update config file </w:t>
      </w:r>
      <w:r w:rsidR="00B25CB8" w:rsidRPr="00F44E84">
        <w:rPr>
          <w:sz w:val="24"/>
          <w:szCs w:val="24"/>
        </w:rPr>
        <w:t>on Web Application Server</w:t>
      </w:r>
    </w:p>
    <w:p w14:paraId="6C7FB581" w14:textId="77777777" w:rsidR="00E45A84" w:rsidRPr="00F44E84" w:rsidRDefault="00E45A84" w:rsidP="00E45A84">
      <w:pPr>
        <w:pStyle w:val="ListParagraph"/>
        <w:rPr>
          <w:sz w:val="24"/>
          <w:szCs w:val="24"/>
        </w:rPr>
      </w:pPr>
    </w:p>
    <w:p w14:paraId="3059512F" w14:textId="4E3DCEFC" w:rsidR="00B25CB8" w:rsidRPr="00F44E84" w:rsidRDefault="00E45A84" w:rsidP="00B25CB8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Logon to the Web Application</w:t>
      </w:r>
      <w:r w:rsidR="00B25CB8" w:rsidRPr="00F44E84">
        <w:rPr>
          <w:sz w:val="24"/>
          <w:szCs w:val="24"/>
        </w:rPr>
        <w:t xml:space="preserve"> server and </w:t>
      </w:r>
      <w:proofErr w:type="spellStart"/>
      <w:r w:rsidR="00B25CB8" w:rsidRPr="00F44E84">
        <w:rPr>
          <w:sz w:val="24"/>
          <w:szCs w:val="24"/>
        </w:rPr>
        <w:t>sudo</w:t>
      </w:r>
      <w:proofErr w:type="spellEnd"/>
      <w:r w:rsidR="00B25CB8" w:rsidRPr="00F44E84">
        <w:rPr>
          <w:sz w:val="24"/>
          <w:szCs w:val="24"/>
        </w:rPr>
        <w:t xml:space="preserve"> to root</w:t>
      </w:r>
    </w:p>
    <w:p w14:paraId="6D8C4B18" w14:textId="0ABE5BA9" w:rsidR="00B25CB8" w:rsidRPr="002358C4" w:rsidRDefault="00B25CB8" w:rsidP="00B25CB8">
      <w:pPr>
        <w:ind w:left="720" w:firstLine="720"/>
        <w:rPr>
          <w:rFonts w:ascii="Menlo" w:hAnsi="Menlo" w:cs="Menlo"/>
          <w:b/>
          <w:sz w:val="18"/>
          <w:szCs w:val="18"/>
        </w:rPr>
      </w:pPr>
      <w:proofErr w:type="spellStart"/>
      <w:r w:rsidRPr="007A1BFC">
        <w:rPr>
          <w:rFonts w:ascii="Menlo" w:hAnsi="Menlo" w:cs="Menlo"/>
          <w:b/>
          <w:sz w:val="18"/>
          <w:szCs w:val="18"/>
        </w:rPr>
        <w:t>ssh</w:t>
      </w:r>
      <w:proofErr w:type="spellEnd"/>
      <w:r w:rsidRPr="007A1BFC">
        <w:rPr>
          <w:rFonts w:ascii="Menlo" w:hAnsi="Menlo" w:cs="Menlo"/>
          <w:b/>
          <w:sz w:val="18"/>
          <w:szCs w:val="18"/>
        </w:rPr>
        <w:t xml:space="preserve"> </w:t>
      </w:r>
      <w:ins w:id="46" w:author="Menon, Sunita (NIH/NCI) [C]" w:date="2021-05-28T16:16:00Z">
        <w:r w:rsidR="005E389C">
          <w:rPr>
            <w:rFonts w:ascii="Menlo" w:hAnsi="Menlo" w:cs="Menlo"/>
            <w:b/>
            <w:sz w:val="18"/>
            <w:szCs w:val="18"/>
          </w:rPr>
          <w:t>fsdmel-dsweb01p</w:t>
        </w:r>
      </w:ins>
      <w:del w:id="47" w:author="Menon, Sunita (NIH/NCI) [C]" w:date="2021-05-28T16:16:00Z">
        <w:r w:rsidR="002358C4" w:rsidRPr="002358C4" w:rsidDel="005E389C">
          <w:rPr>
            <w:rFonts w:ascii="Menlo" w:hAnsi="Menlo" w:cs="Menlo"/>
            <w:b/>
            <w:sz w:val="18"/>
            <w:szCs w:val="18"/>
          </w:rPr>
          <w:delText>fr-s-hpcdm-web-p</w:delText>
        </w:r>
      </w:del>
      <w:r w:rsidR="002358C4" w:rsidRPr="002358C4">
        <w:rPr>
          <w:rFonts w:ascii="Menlo" w:hAnsi="Menlo" w:cs="Menlo"/>
          <w:b/>
          <w:sz w:val="18"/>
          <w:szCs w:val="18"/>
        </w:rPr>
        <w:t>.ncifcrf.gov</w:t>
      </w:r>
    </w:p>
    <w:p w14:paraId="3A29BB73" w14:textId="77777777" w:rsidR="00B25CB8" w:rsidRPr="007A1BFC" w:rsidRDefault="00B25CB8" w:rsidP="00B25CB8">
      <w:pPr>
        <w:ind w:left="720" w:firstLine="720"/>
        <w:rPr>
          <w:rFonts w:ascii="Menlo" w:hAnsi="Menlo" w:cs="Menlo"/>
          <w:b/>
          <w:sz w:val="18"/>
          <w:szCs w:val="18"/>
        </w:rPr>
      </w:pPr>
      <w:proofErr w:type="spellStart"/>
      <w:r w:rsidRPr="007A1BFC">
        <w:rPr>
          <w:rFonts w:ascii="Menlo" w:hAnsi="Menlo" w:cs="Menlo"/>
          <w:b/>
          <w:sz w:val="18"/>
          <w:szCs w:val="18"/>
        </w:rPr>
        <w:t>sudo</w:t>
      </w:r>
      <w:proofErr w:type="spellEnd"/>
      <w:r w:rsidRPr="007A1BFC">
        <w:rPr>
          <w:rFonts w:ascii="Menlo" w:hAnsi="Menlo" w:cs="Menlo"/>
          <w:b/>
          <w:sz w:val="18"/>
          <w:szCs w:val="18"/>
        </w:rPr>
        <w:t xml:space="preserve"> </w:t>
      </w:r>
      <w:proofErr w:type="spellStart"/>
      <w:r w:rsidRPr="007A1BFC">
        <w:rPr>
          <w:rFonts w:ascii="Menlo" w:hAnsi="Menlo" w:cs="Menlo"/>
          <w:b/>
          <w:sz w:val="18"/>
          <w:szCs w:val="18"/>
        </w:rPr>
        <w:t>su</w:t>
      </w:r>
      <w:proofErr w:type="spellEnd"/>
    </w:p>
    <w:p w14:paraId="0E303C81" w14:textId="77777777" w:rsidR="00B25CB8" w:rsidRPr="00A6360D" w:rsidRDefault="00B25CB8" w:rsidP="00B25CB8">
      <w:pPr>
        <w:pStyle w:val="ListParagraph"/>
        <w:ind w:left="1080"/>
        <w:rPr>
          <w:rFonts w:ascii="Menlo" w:hAnsi="Menlo" w:cs="Menlo"/>
          <w:b/>
          <w:sz w:val="18"/>
          <w:szCs w:val="18"/>
        </w:rPr>
      </w:pPr>
    </w:p>
    <w:p w14:paraId="270A34E4" w14:textId="5BDD0157" w:rsidR="000B7887" w:rsidRPr="00AB4E83" w:rsidRDefault="00B25CB8" w:rsidP="00AB4E83">
      <w:pPr>
        <w:pStyle w:val="ListParagraph"/>
        <w:numPr>
          <w:ilvl w:val="1"/>
          <w:numId w:val="6"/>
        </w:numPr>
      </w:pPr>
      <w:r w:rsidRPr="00AB4E83">
        <w:rPr>
          <w:sz w:val="24"/>
          <w:szCs w:val="24"/>
        </w:rPr>
        <w:t xml:space="preserve">Change to the </w:t>
      </w:r>
      <w:r w:rsidR="00F85E51">
        <w:rPr>
          <w:sz w:val="24"/>
          <w:szCs w:val="24"/>
        </w:rPr>
        <w:t>T</w:t>
      </w:r>
      <w:r w:rsidRPr="00AB4E83">
        <w:rPr>
          <w:sz w:val="24"/>
          <w:szCs w:val="24"/>
        </w:rPr>
        <w:t>omcat config directory</w:t>
      </w:r>
    </w:p>
    <w:p w14:paraId="63713E29" w14:textId="77777777" w:rsidR="00B25CB8" w:rsidRDefault="00B25CB8" w:rsidP="00B25CB8">
      <w:pPr>
        <w:pStyle w:val="ListParagraph"/>
        <w:ind w:left="1800"/>
      </w:pPr>
    </w:p>
    <w:p w14:paraId="1B65BE6B" w14:textId="76D8A818" w:rsidR="00B25CB8" w:rsidRDefault="00B25CB8" w:rsidP="00B25CB8">
      <w:pPr>
        <w:pStyle w:val="ListParagraph"/>
        <w:ind w:left="1800"/>
        <w:rPr>
          <w:rFonts w:ascii="Menlo" w:hAnsi="Menlo" w:cs="Menlo"/>
          <w:b/>
          <w:sz w:val="18"/>
          <w:szCs w:val="18"/>
        </w:rPr>
      </w:pPr>
      <w:r w:rsidRPr="00B25CB8">
        <w:rPr>
          <w:rFonts w:ascii="Menlo" w:hAnsi="Menlo" w:cs="Menlo"/>
          <w:b/>
          <w:sz w:val="18"/>
          <w:szCs w:val="18"/>
        </w:rPr>
        <w:t>cd</w:t>
      </w:r>
      <w:ins w:id="48" w:author="Menon, Sunita (NIH/NCI) [C]" w:date="2021-05-28T16:16:00Z">
        <w:r w:rsidR="005E389C">
          <w:rPr>
            <w:rFonts w:ascii="Menlo" w:hAnsi="Menlo" w:cs="Menlo"/>
            <w:b/>
            <w:sz w:val="18"/>
            <w:szCs w:val="18"/>
          </w:rPr>
          <w:t xml:space="preserve"> /</w:t>
        </w:r>
        <w:proofErr w:type="spellStart"/>
        <w:r w:rsidR="005E389C">
          <w:rPr>
            <w:rFonts w:ascii="Menlo" w:hAnsi="Menlo" w:cs="Menlo"/>
            <w:b/>
            <w:sz w:val="18"/>
            <w:szCs w:val="18"/>
          </w:rPr>
          <w:t>etc</w:t>
        </w:r>
        <w:proofErr w:type="spellEnd"/>
        <w:r w:rsidR="005E389C">
          <w:rPr>
            <w:rFonts w:ascii="Menlo" w:hAnsi="Menlo" w:cs="Menlo"/>
            <w:b/>
            <w:sz w:val="18"/>
            <w:szCs w:val="18"/>
          </w:rPr>
          <w:t>/</w:t>
        </w:r>
      </w:ins>
      <w:del w:id="49" w:author="Menon, Sunita (NIH/NCI) [C]" w:date="2021-05-28T16:16:00Z">
        <w:r w:rsidRPr="00B25CB8" w:rsidDel="005E389C">
          <w:rPr>
            <w:rFonts w:ascii="Menlo" w:hAnsi="Menlo" w:cs="Menlo"/>
            <w:b/>
            <w:sz w:val="18"/>
            <w:szCs w:val="18"/>
          </w:rPr>
          <w:delText>/</w:delText>
        </w:r>
        <w:r w:rsidR="008B55AD" w:rsidDel="005E389C">
          <w:rPr>
            <w:rFonts w:ascii="Menlo" w:hAnsi="Menlo" w:cs="Menlo"/>
            <w:b/>
            <w:sz w:val="18"/>
            <w:szCs w:val="18"/>
          </w:rPr>
          <w:delText>opt/apache-</w:delText>
        </w:r>
      </w:del>
      <w:r w:rsidR="008B55AD">
        <w:rPr>
          <w:rFonts w:ascii="Menlo" w:hAnsi="Menlo" w:cs="Menlo"/>
          <w:b/>
          <w:sz w:val="18"/>
          <w:szCs w:val="18"/>
        </w:rPr>
        <w:t>tomcat</w:t>
      </w:r>
      <w:ins w:id="50" w:author="Menon, Sunita (NIH/NCI) [C]" w:date="2021-05-28T16:16:00Z">
        <w:r w:rsidR="005E389C">
          <w:rPr>
            <w:rFonts w:ascii="Menlo" w:hAnsi="Menlo" w:cs="Menlo"/>
            <w:b/>
            <w:sz w:val="18"/>
            <w:szCs w:val="18"/>
          </w:rPr>
          <w:t>8</w:t>
        </w:r>
      </w:ins>
      <w:del w:id="51" w:author="Menon, Sunita (NIH/NCI) [C]" w:date="2021-05-28T16:16:00Z">
        <w:r w:rsidR="008B55AD" w:rsidDel="005E389C">
          <w:rPr>
            <w:rFonts w:ascii="Menlo" w:hAnsi="Menlo" w:cs="Menlo"/>
            <w:b/>
            <w:sz w:val="18"/>
            <w:szCs w:val="18"/>
          </w:rPr>
          <w:delText>-8</w:delText>
        </w:r>
        <w:r w:rsidRPr="00B25CB8" w:rsidDel="005E389C">
          <w:rPr>
            <w:rFonts w:ascii="Menlo" w:hAnsi="Menlo" w:cs="Menlo"/>
            <w:b/>
            <w:sz w:val="18"/>
            <w:szCs w:val="18"/>
          </w:rPr>
          <w:delText>.0.42</w:delText>
        </w:r>
      </w:del>
      <w:r w:rsidRPr="00B25CB8">
        <w:rPr>
          <w:rFonts w:ascii="Menlo" w:hAnsi="Menlo" w:cs="Menlo"/>
          <w:b/>
          <w:sz w:val="18"/>
          <w:szCs w:val="18"/>
        </w:rPr>
        <w:t>/conf</w:t>
      </w:r>
    </w:p>
    <w:p w14:paraId="0A6AA063" w14:textId="77777777" w:rsidR="00B25CB8" w:rsidRPr="00B25CB8" w:rsidRDefault="00B25CB8" w:rsidP="00B25CB8">
      <w:pPr>
        <w:pStyle w:val="ListParagraph"/>
        <w:ind w:left="1800"/>
        <w:rPr>
          <w:rFonts w:ascii="Menlo" w:hAnsi="Menlo" w:cs="Menlo"/>
          <w:b/>
          <w:sz w:val="18"/>
          <w:szCs w:val="18"/>
        </w:rPr>
      </w:pPr>
    </w:p>
    <w:p w14:paraId="188BBB5C" w14:textId="6BBF6CCE" w:rsidR="008B55AD" w:rsidRDefault="008B55AD" w:rsidP="00AB4E83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AB4E83">
        <w:rPr>
          <w:sz w:val="24"/>
          <w:szCs w:val="24"/>
        </w:rPr>
        <w:t>U</w:t>
      </w:r>
      <w:r w:rsidR="006D69E3">
        <w:rPr>
          <w:sz w:val="24"/>
          <w:szCs w:val="24"/>
        </w:rPr>
        <w:t>pdate</w:t>
      </w:r>
      <w:r w:rsidRPr="00AB4E83">
        <w:rPr>
          <w:sz w:val="24"/>
          <w:szCs w:val="24"/>
        </w:rPr>
        <w:t xml:space="preserve"> server.xml</w:t>
      </w:r>
    </w:p>
    <w:p w14:paraId="29BE1100" w14:textId="77777777" w:rsidR="006D69E3" w:rsidRPr="00AB4E83" w:rsidRDefault="006D69E3" w:rsidP="006D69E3">
      <w:pPr>
        <w:pStyle w:val="ListParagraph"/>
        <w:ind w:left="1440"/>
        <w:rPr>
          <w:sz w:val="24"/>
          <w:szCs w:val="24"/>
        </w:rPr>
      </w:pPr>
    </w:p>
    <w:p w14:paraId="733B6D21" w14:textId="77777777" w:rsidR="008B55AD" w:rsidRPr="001B1517" w:rsidRDefault="008B55AD" w:rsidP="001B1517">
      <w:pPr>
        <w:ind w:left="720" w:firstLine="720"/>
        <w:rPr>
          <w:sz w:val="24"/>
          <w:szCs w:val="24"/>
        </w:rPr>
      </w:pPr>
      <w:r w:rsidRPr="001B1517">
        <w:rPr>
          <w:sz w:val="24"/>
          <w:szCs w:val="24"/>
        </w:rPr>
        <w:t>In the line</w:t>
      </w:r>
    </w:p>
    <w:p w14:paraId="3F6A5D1C" w14:textId="2A6B6981" w:rsidR="008B55AD" w:rsidRPr="001B1517" w:rsidRDefault="008B55AD" w:rsidP="001B1517">
      <w:pPr>
        <w:shd w:val="clear" w:color="auto" w:fill="FFFFFF"/>
        <w:spacing w:after="0" w:line="240" w:lineRule="auto"/>
        <w:ind w:left="720" w:firstLine="720"/>
        <w:rPr>
          <w:rFonts w:ascii="Menlo" w:hAnsi="Menlo" w:cs="Menlo"/>
          <w:b/>
          <w:color w:val="000000" w:themeColor="text1"/>
          <w:sz w:val="18"/>
          <w:szCs w:val="18"/>
        </w:rPr>
      </w:pPr>
      <w:r w:rsidRPr="001B1517">
        <w:rPr>
          <w:rFonts w:ascii="Menlo" w:hAnsi="Menlo" w:cs="Menlo"/>
          <w:b/>
          <w:color w:val="000000" w:themeColor="text1"/>
          <w:sz w:val="18"/>
          <w:szCs w:val="18"/>
        </w:rPr>
        <w:t xml:space="preserve">&lt;Context path="" </w:t>
      </w:r>
      <w:proofErr w:type="spellStart"/>
      <w:r w:rsidRPr="001B1517">
        <w:rPr>
          <w:rFonts w:ascii="Menlo" w:hAnsi="Menlo" w:cs="Menlo"/>
          <w:b/>
          <w:color w:val="000000" w:themeColor="text1"/>
          <w:sz w:val="18"/>
          <w:szCs w:val="18"/>
        </w:rPr>
        <w:t>docBase</w:t>
      </w:r>
      <w:proofErr w:type="spellEnd"/>
      <w:r w:rsidRPr="001B1517">
        <w:rPr>
          <w:rFonts w:ascii="Menlo" w:hAnsi="Menlo" w:cs="Menlo"/>
          <w:b/>
          <w:color w:val="000000" w:themeColor="text1"/>
          <w:sz w:val="18"/>
          <w:szCs w:val="18"/>
        </w:rPr>
        <w:t>="</w:t>
      </w:r>
      <w:proofErr w:type="spellStart"/>
      <w:r w:rsidRPr="001B1517">
        <w:rPr>
          <w:rFonts w:ascii="Menlo" w:hAnsi="Menlo" w:cs="Menlo"/>
          <w:b/>
          <w:color w:val="000000" w:themeColor="text1"/>
          <w:sz w:val="18"/>
          <w:szCs w:val="18"/>
        </w:rPr>
        <w:t>hpc</w:t>
      </w:r>
      <w:proofErr w:type="spellEnd"/>
      <w:r w:rsidRPr="001B1517">
        <w:rPr>
          <w:rFonts w:ascii="Menlo" w:hAnsi="Menlo" w:cs="Menlo"/>
          <w:b/>
          <w:color w:val="000000" w:themeColor="text1"/>
          <w:sz w:val="18"/>
          <w:szCs w:val="18"/>
        </w:rPr>
        <w:t>-web-&lt;</w:t>
      </w:r>
      <w:proofErr w:type="spellStart"/>
      <w:r w:rsidRPr="001B1517">
        <w:rPr>
          <w:rFonts w:ascii="Menlo" w:hAnsi="Menlo" w:cs="Menlo"/>
          <w:b/>
          <w:color w:val="000000" w:themeColor="text1"/>
          <w:sz w:val="18"/>
          <w:szCs w:val="18"/>
        </w:rPr>
        <w:t>prev_version</w:t>
      </w:r>
      <w:proofErr w:type="spellEnd"/>
      <w:r w:rsidRPr="001B1517">
        <w:rPr>
          <w:rFonts w:ascii="Menlo" w:hAnsi="Menlo" w:cs="Menlo"/>
          <w:b/>
          <w:color w:val="000000" w:themeColor="text1"/>
          <w:sz w:val="18"/>
          <w:szCs w:val="18"/>
        </w:rPr>
        <w:t>&gt;" privileged="true"/&gt;</w:t>
      </w:r>
    </w:p>
    <w:p w14:paraId="75BB38BA" w14:textId="77777777" w:rsidR="001B1517" w:rsidRPr="001B1517" w:rsidRDefault="001B1517" w:rsidP="001B1517">
      <w:pPr>
        <w:shd w:val="clear" w:color="auto" w:fill="FFFFFF"/>
        <w:spacing w:after="0" w:line="240" w:lineRule="auto"/>
        <w:ind w:left="720" w:firstLine="720"/>
        <w:rPr>
          <w:rFonts w:ascii="Menlo" w:hAnsi="Menlo" w:cs="Menlo"/>
          <w:color w:val="000000" w:themeColor="text1"/>
          <w:sz w:val="18"/>
          <w:szCs w:val="18"/>
        </w:rPr>
      </w:pPr>
    </w:p>
    <w:p w14:paraId="2A7C209F" w14:textId="76FC40B6" w:rsidR="001B1517" w:rsidRPr="001B1517" w:rsidRDefault="008B55AD" w:rsidP="001B1517">
      <w:pPr>
        <w:ind w:left="720" w:firstLine="720"/>
        <w:rPr>
          <w:sz w:val="24"/>
          <w:szCs w:val="24"/>
        </w:rPr>
      </w:pPr>
      <w:r w:rsidRPr="001B1517">
        <w:rPr>
          <w:sz w:val="24"/>
          <w:szCs w:val="24"/>
        </w:rPr>
        <w:t>replace &lt;</w:t>
      </w:r>
      <w:proofErr w:type="spellStart"/>
      <w:r w:rsidRPr="001B1517">
        <w:rPr>
          <w:sz w:val="24"/>
          <w:szCs w:val="24"/>
        </w:rPr>
        <w:t>prev_version</w:t>
      </w:r>
      <w:proofErr w:type="spellEnd"/>
      <w:r w:rsidRPr="001B1517">
        <w:rPr>
          <w:sz w:val="24"/>
          <w:szCs w:val="24"/>
        </w:rPr>
        <w:t xml:space="preserve">&gt; </w:t>
      </w:r>
      <w:r w:rsidR="00B25CB8" w:rsidRPr="001B1517">
        <w:rPr>
          <w:sz w:val="24"/>
          <w:szCs w:val="24"/>
        </w:rPr>
        <w:t xml:space="preserve">with </w:t>
      </w:r>
      <w:r w:rsidRPr="001B1517">
        <w:rPr>
          <w:sz w:val="24"/>
          <w:szCs w:val="24"/>
        </w:rPr>
        <w:t xml:space="preserve">the value of </w:t>
      </w:r>
      <w:r w:rsidR="00B25CB8" w:rsidRPr="001B1517">
        <w:rPr>
          <w:sz w:val="24"/>
          <w:szCs w:val="24"/>
        </w:rPr>
        <w:t>&lt;</w:t>
      </w:r>
      <w:proofErr w:type="spellStart"/>
      <w:r w:rsidR="00B25CB8" w:rsidRPr="001B1517">
        <w:rPr>
          <w:sz w:val="24"/>
          <w:szCs w:val="24"/>
        </w:rPr>
        <w:t>new_version</w:t>
      </w:r>
      <w:proofErr w:type="spellEnd"/>
      <w:r w:rsidR="00B25CB8" w:rsidRPr="001B1517">
        <w:rPr>
          <w:sz w:val="24"/>
          <w:szCs w:val="24"/>
        </w:rPr>
        <w:t>&gt;</w:t>
      </w:r>
      <w:r w:rsidRPr="001B1517">
        <w:rPr>
          <w:sz w:val="24"/>
          <w:szCs w:val="24"/>
        </w:rPr>
        <w:t xml:space="preserve"> e.g.</w:t>
      </w:r>
    </w:p>
    <w:p w14:paraId="464B74DC" w14:textId="77777777" w:rsidR="001B1517" w:rsidRDefault="001B1517" w:rsidP="00AB4E83">
      <w:pPr>
        <w:shd w:val="clear" w:color="auto" w:fill="FFFFFF"/>
        <w:spacing w:after="0" w:line="240" w:lineRule="auto"/>
        <w:ind w:left="720" w:firstLine="720"/>
        <w:rPr>
          <w:rFonts w:ascii="Menlo" w:hAnsi="Menlo" w:cs="Menlo"/>
          <w:color w:val="000000" w:themeColor="text1"/>
          <w:sz w:val="18"/>
          <w:szCs w:val="18"/>
        </w:rPr>
      </w:pPr>
    </w:p>
    <w:p w14:paraId="216DCD2B" w14:textId="671B6564" w:rsidR="00B25CB8" w:rsidRPr="001B1517" w:rsidRDefault="008B55AD" w:rsidP="00AB4E83">
      <w:pPr>
        <w:shd w:val="clear" w:color="auto" w:fill="FFFFFF"/>
        <w:spacing w:after="0" w:line="240" w:lineRule="auto"/>
        <w:ind w:left="720" w:firstLine="720"/>
        <w:rPr>
          <w:rFonts w:ascii="Menlo" w:hAnsi="Menlo" w:cs="Menlo"/>
          <w:b/>
          <w:color w:val="000000" w:themeColor="text1"/>
          <w:sz w:val="18"/>
          <w:szCs w:val="18"/>
        </w:rPr>
      </w:pPr>
      <w:r w:rsidRPr="001B1517">
        <w:rPr>
          <w:rFonts w:ascii="Menlo" w:hAnsi="Menlo" w:cs="Menlo"/>
          <w:b/>
          <w:color w:val="000000" w:themeColor="text1"/>
          <w:sz w:val="18"/>
          <w:szCs w:val="18"/>
        </w:rPr>
        <w:t xml:space="preserve">&lt;Context path="" </w:t>
      </w:r>
      <w:proofErr w:type="spellStart"/>
      <w:r w:rsidRPr="001B1517">
        <w:rPr>
          <w:rFonts w:ascii="Menlo" w:hAnsi="Menlo" w:cs="Menlo"/>
          <w:b/>
          <w:color w:val="000000" w:themeColor="text1"/>
          <w:sz w:val="18"/>
          <w:szCs w:val="18"/>
        </w:rPr>
        <w:t>docBase</w:t>
      </w:r>
      <w:proofErr w:type="spellEnd"/>
      <w:r w:rsidRPr="001B1517">
        <w:rPr>
          <w:rFonts w:ascii="Menlo" w:hAnsi="Menlo" w:cs="Menlo"/>
          <w:b/>
          <w:color w:val="000000" w:themeColor="text1"/>
          <w:sz w:val="18"/>
          <w:szCs w:val="18"/>
        </w:rPr>
        <w:t>="hpc-web-1.7.0" privileged="true"/&gt;</w:t>
      </w:r>
    </w:p>
    <w:p w14:paraId="7D83669E" w14:textId="77777777" w:rsidR="00E861A6" w:rsidRDefault="00E861A6" w:rsidP="00AB4E83">
      <w:pPr>
        <w:shd w:val="clear" w:color="auto" w:fill="FFFFFF"/>
        <w:spacing w:after="0" w:line="240" w:lineRule="auto"/>
        <w:ind w:left="720" w:firstLine="720"/>
        <w:rPr>
          <w:rFonts w:ascii="Menlo" w:hAnsi="Menlo" w:cs="Menlo"/>
          <w:color w:val="33BBC8"/>
          <w:sz w:val="17"/>
          <w:szCs w:val="17"/>
        </w:rPr>
      </w:pPr>
    </w:p>
    <w:p w14:paraId="3504C8F0" w14:textId="77777777" w:rsidR="00E861A6" w:rsidRDefault="00E861A6" w:rsidP="00AB4E83">
      <w:pPr>
        <w:shd w:val="clear" w:color="auto" w:fill="FFFFFF"/>
        <w:spacing w:after="0" w:line="240" w:lineRule="auto"/>
        <w:ind w:left="720" w:firstLine="720"/>
        <w:rPr>
          <w:rFonts w:ascii="Menlo" w:hAnsi="Menlo" w:cs="Menlo"/>
          <w:color w:val="C33720"/>
          <w:sz w:val="17"/>
          <w:szCs w:val="17"/>
        </w:rPr>
      </w:pPr>
    </w:p>
    <w:p w14:paraId="210D8B71" w14:textId="77777777" w:rsidR="00AB4E83" w:rsidRPr="00AB4E83" w:rsidRDefault="00AB4E83" w:rsidP="00AB4E83">
      <w:pPr>
        <w:shd w:val="clear" w:color="auto" w:fill="FFFFFF"/>
        <w:spacing w:after="0" w:line="240" w:lineRule="auto"/>
        <w:ind w:left="720" w:firstLine="720"/>
        <w:rPr>
          <w:rFonts w:ascii="Menlo" w:hAnsi="Menlo" w:cs="Menlo"/>
          <w:color w:val="C33720"/>
          <w:sz w:val="17"/>
          <w:szCs w:val="17"/>
        </w:rPr>
      </w:pPr>
    </w:p>
    <w:p w14:paraId="441C19AD" w14:textId="0A8FBDEE" w:rsidR="0028416D" w:rsidRDefault="00F44E84" w:rsidP="000838AB">
      <w:pPr>
        <w:pStyle w:val="Heading1"/>
        <w:numPr>
          <w:ilvl w:val="0"/>
          <w:numId w:val="12"/>
        </w:numPr>
        <w:rPr>
          <w:b/>
          <w:color w:val="000000" w:themeColor="text1"/>
        </w:rPr>
      </w:pPr>
      <w:r w:rsidRPr="00F44E84">
        <w:rPr>
          <w:b/>
          <w:color w:val="000000" w:themeColor="text1"/>
        </w:rPr>
        <w:t>Deployment Steps</w:t>
      </w:r>
    </w:p>
    <w:p w14:paraId="502A494B" w14:textId="77777777" w:rsidR="00F44E84" w:rsidRDefault="00F44E84" w:rsidP="00F44E84"/>
    <w:p w14:paraId="041DA476" w14:textId="4889459D" w:rsidR="00E861A6" w:rsidRDefault="00E861A6" w:rsidP="00AE5C5A">
      <w:pPr>
        <w:ind w:left="360"/>
        <w:jc w:val="both"/>
        <w:rPr>
          <w:sz w:val="24"/>
          <w:szCs w:val="24"/>
        </w:rPr>
      </w:pPr>
      <w:r w:rsidRPr="00AE5C5A">
        <w:rPr>
          <w:sz w:val="24"/>
          <w:szCs w:val="24"/>
        </w:rPr>
        <w:t>The deployment steps are indicated below.  P</w:t>
      </w:r>
      <w:r w:rsidR="00E72515" w:rsidRPr="00AE5C5A">
        <w:rPr>
          <w:sz w:val="24"/>
          <w:szCs w:val="24"/>
        </w:rPr>
        <w:t xml:space="preserve">rior to executing these, </w:t>
      </w:r>
      <w:r w:rsidRPr="00AE5C5A">
        <w:rPr>
          <w:sz w:val="24"/>
          <w:szCs w:val="24"/>
        </w:rPr>
        <w:t xml:space="preserve"> </w:t>
      </w:r>
      <w:r w:rsidR="00493066">
        <w:rPr>
          <w:sz w:val="24"/>
          <w:szCs w:val="24"/>
        </w:rPr>
        <w:t>SSH</w:t>
      </w:r>
      <w:r w:rsidRPr="00AE5C5A">
        <w:rPr>
          <w:sz w:val="24"/>
          <w:szCs w:val="24"/>
        </w:rPr>
        <w:t xml:space="preserve"> to the development or UAT server</w:t>
      </w:r>
      <w:r w:rsidR="00E72515" w:rsidRPr="00AE5C5A">
        <w:rPr>
          <w:sz w:val="24"/>
          <w:szCs w:val="24"/>
        </w:rPr>
        <w:t xml:space="preserve">, and logon to the below servers from </w:t>
      </w:r>
      <w:proofErr w:type="gramStart"/>
      <w:r w:rsidR="00E72515" w:rsidRPr="00AE5C5A">
        <w:rPr>
          <w:sz w:val="24"/>
          <w:szCs w:val="24"/>
        </w:rPr>
        <w:t>there</w:t>
      </w:r>
      <w:r w:rsidRPr="00AE5C5A">
        <w:rPr>
          <w:sz w:val="24"/>
          <w:szCs w:val="24"/>
        </w:rPr>
        <w:t>, since</w:t>
      </w:r>
      <w:proofErr w:type="gramEnd"/>
      <w:r w:rsidRPr="00AE5C5A">
        <w:rPr>
          <w:sz w:val="24"/>
          <w:szCs w:val="24"/>
        </w:rPr>
        <w:t xml:space="preserve"> these </w:t>
      </w:r>
      <w:r w:rsidR="00E72515" w:rsidRPr="00AE5C5A">
        <w:rPr>
          <w:sz w:val="24"/>
          <w:szCs w:val="24"/>
        </w:rPr>
        <w:t>servers cannot be accessed directly from the local machines</w:t>
      </w:r>
      <w:r w:rsidRPr="00AE5C5A">
        <w:rPr>
          <w:sz w:val="24"/>
          <w:szCs w:val="24"/>
        </w:rPr>
        <w:t>.</w:t>
      </w:r>
    </w:p>
    <w:p w14:paraId="4A0616BF" w14:textId="77777777" w:rsidR="00AE5C5A" w:rsidRPr="00AE5C5A" w:rsidRDefault="00AE5C5A" w:rsidP="00AE5C5A">
      <w:pPr>
        <w:ind w:left="360"/>
        <w:jc w:val="both"/>
        <w:rPr>
          <w:sz w:val="24"/>
          <w:szCs w:val="24"/>
        </w:rPr>
      </w:pPr>
    </w:p>
    <w:p w14:paraId="6561F508" w14:textId="16112E7F" w:rsidR="00034888" w:rsidRDefault="00034888" w:rsidP="00034888">
      <w:pPr>
        <w:pStyle w:val="ListParagraph"/>
        <w:numPr>
          <w:ilvl w:val="0"/>
          <w:numId w:val="7"/>
        </w:numPr>
        <w:rPr>
          <w:ins w:id="52" w:author="Menon, Sunita (NIH/NCI) [C]" w:date="2021-05-28T16:46:00Z"/>
        </w:rPr>
      </w:pPr>
      <w:ins w:id="53" w:author="Menon, Sunita (NIH/NCI) [C]" w:date="2021-05-28T16:37:00Z">
        <w:r>
          <w:t>Shutdown the tomcat8 server</w:t>
        </w:r>
      </w:ins>
    </w:p>
    <w:p w14:paraId="2C318159" w14:textId="4A611AF1" w:rsidR="00034888" w:rsidRPr="00034888" w:rsidRDefault="00034888" w:rsidP="00034888">
      <w:pPr>
        <w:ind w:left="360"/>
        <w:rPr>
          <w:ins w:id="54" w:author="Menon, Sunita (NIH/NCI) [C]" w:date="2021-05-28T16:46:00Z"/>
          <w:b/>
          <w:bCs/>
          <w:rPrChange w:id="55" w:author="Menon, Sunita (NIH/NCI) [C]" w:date="2021-05-28T16:46:00Z">
            <w:rPr>
              <w:ins w:id="56" w:author="Menon, Sunita (NIH/NCI) [C]" w:date="2021-05-28T16:46:00Z"/>
            </w:rPr>
          </w:rPrChange>
        </w:rPr>
        <w:pPrChange w:id="57" w:author="Menon, Sunita (NIH/NCI) [C]" w:date="2021-05-28T16:46:00Z">
          <w:pPr>
            <w:pStyle w:val="ListParagraph"/>
            <w:numPr>
              <w:numId w:val="7"/>
            </w:numPr>
            <w:ind w:hanging="360"/>
          </w:pPr>
        </w:pPrChange>
      </w:pPr>
      <w:proofErr w:type="spellStart"/>
      <w:ins w:id="58" w:author="Menon, Sunita (NIH/NCI) [C]" w:date="2021-05-28T16:46:00Z">
        <w:r w:rsidRPr="00034888">
          <w:rPr>
            <w:b/>
            <w:bCs/>
            <w:rPrChange w:id="59" w:author="Menon, Sunita (NIH/NCI) [C]" w:date="2021-05-28T16:46:00Z">
              <w:rPr/>
            </w:rPrChange>
          </w:rPr>
          <w:t>systemctl</w:t>
        </w:r>
        <w:proofErr w:type="spellEnd"/>
        <w:r w:rsidRPr="00034888">
          <w:rPr>
            <w:b/>
            <w:bCs/>
            <w:rPrChange w:id="60" w:author="Menon, Sunita (NIH/NCI) [C]" w:date="2021-05-28T16:46:00Z">
              <w:rPr/>
            </w:rPrChange>
          </w:rPr>
          <w:t xml:space="preserve"> stop tomcat8</w:t>
        </w:r>
      </w:ins>
    </w:p>
    <w:p w14:paraId="57298AC9" w14:textId="74C42F96" w:rsidR="00034888" w:rsidRPr="00034888" w:rsidRDefault="00034888" w:rsidP="00034888">
      <w:pPr>
        <w:pStyle w:val="ListParagraph"/>
        <w:numPr>
          <w:ilvl w:val="0"/>
          <w:numId w:val="7"/>
        </w:numPr>
        <w:rPr>
          <w:ins w:id="61" w:author="Menon, Sunita (NIH/NCI) [C]" w:date="2021-05-28T16:46:00Z"/>
          <w:rPrChange w:id="62" w:author="Menon, Sunita (NIH/NCI) [C]" w:date="2021-05-28T16:46:00Z">
            <w:rPr>
              <w:ins w:id="63" w:author="Menon, Sunita (NIH/NCI) [C]" w:date="2021-05-28T16:46:00Z"/>
              <w:sz w:val="24"/>
              <w:szCs w:val="24"/>
            </w:rPr>
          </w:rPrChange>
        </w:rPr>
      </w:pPr>
      <w:ins w:id="64" w:author="Menon, Sunita (NIH/NCI) [C]" w:date="2021-05-28T16:47:00Z">
        <w:r>
          <w:t>Update the tomcat conf file</w:t>
        </w:r>
      </w:ins>
    </w:p>
    <w:p w14:paraId="1E197452" w14:textId="36206A77" w:rsidR="00034888" w:rsidRPr="00AB4E83" w:rsidRDefault="00034888" w:rsidP="00034888">
      <w:pPr>
        <w:ind w:left="360"/>
        <w:rPr>
          <w:ins w:id="65" w:author="Menon, Sunita (NIH/NCI) [C]" w:date="2021-05-28T16:46:00Z"/>
        </w:rPr>
        <w:pPrChange w:id="66" w:author="Menon, Sunita (NIH/NCI) [C]" w:date="2021-05-28T16:46:00Z">
          <w:pPr>
            <w:pStyle w:val="ListParagraph"/>
            <w:numPr>
              <w:numId w:val="13"/>
            </w:numPr>
            <w:ind w:left="1440" w:hanging="360"/>
          </w:pPr>
        </w:pPrChange>
      </w:pPr>
      <w:ins w:id="67" w:author="Menon, Sunita (NIH/NCI) [C]" w:date="2021-05-28T16:47:00Z">
        <w:r>
          <w:rPr>
            <w:sz w:val="24"/>
            <w:szCs w:val="24"/>
          </w:rPr>
          <w:tab/>
        </w:r>
      </w:ins>
      <w:ins w:id="68" w:author="Menon, Sunita (NIH/NCI) [C]" w:date="2021-05-28T16:46:00Z">
        <w:r w:rsidRPr="00034888">
          <w:rPr>
            <w:sz w:val="24"/>
            <w:szCs w:val="24"/>
            <w:rPrChange w:id="69" w:author="Menon, Sunita (NIH/NCI) [C]" w:date="2021-05-28T16:46:00Z">
              <w:rPr/>
            </w:rPrChange>
          </w:rPr>
          <w:t>Change to the Tomcat config directory</w:t>
        </w:r>
      </w:ins>
    </w:p>
    <w:p w14:paraId="6661CE92" w14:textId="77777777" w:rsidR="00034888" w:rsidRDefault="00034888" w:rsidP="00034888">
      <w:pPr>
        <w:pStyle w:val="ListParagraph"/>
        <w:ind w:left="1800"/>
        <w:rPr>
          <w:ins w:id="70" w:author="Menon, Sunita (NIH/NCI) [C]" w:date="2021-05-28T16:47:00Z"/>
        </w:rPr>
      </w:pPr>
    </w:p>
    <w:p w14:paraId="230DEBB8" w14:textId="17667990" w:rsidR="00034888" w:rsidRDefault="00034888" w:rsidP="00034888">
      <w:pPr>
        <w:pStyle w:val="ListParagraph"/>
        <w:ind w:left="1800"/>
        <w:rPr>
          <w:ins w:id="71" w:author="Menon, Sunita (NIH/NCI) [C]" w:date="2021-05-28T16:46:00Z"/>
          <w:rFonts w:ascii="Menlo" w:hAnsi="Menlo" w:cs="Menlo"/>
          <w:b/>
          <w:sz w:val="18"/>
          <w:szCs w:val="18"/>
        </w:rPr>
      </w:pPr>
      <w:ins w:id="72" w:author="Menon, Sunita (NIH/NCI) [C]" w:date="2021-05-28T16:46:00Z">
        <w:r w:rsidRPr="00B25CB8">
          <w:rPr>
            <w:rFonts w:ascii="Menlo" w:hAnsi="Menlo" w:cs="Menlo"/>
            <w:b/>
            <w:sz w:val="18"/>
            <w:szCs w:val="18"/>
          </w:rPr>
          <w:t>cd</w:t>
        </w:r>
        <w:r>
          <w:rPr>
            <w:rFonts w:ascii="Menlo" w:hAnsi="Menlo" w:cs="Menlo"/>
            <w:b/>
            <w:sz w:val="18"/>
            <w:szCs w:val="18"/>
          </w:rPr>
          <w:t xml:space="preserve"> /</w:t>
        </w:r>
        <w:proofErr w:type="spellStart"/>
        <w:r>
          <w:rPr>
            <w:rFonts w:ascii="Menlo" w:hAnsi="Menlo" w:cs="Menlo"/>
            <w:b/>
            <w:sz w:val="18"/>
            <w:szCs w:val="18"/>
          </w:rPr>
          <w:t>etc</w:t>
        </w:r>
        <w:proofErr w:type="spellEnd"/>
        <w:r>
          <w:rPr>
            <w:rFonts w:ascii="Menlo" w:hAnsi="Menlo" w:cs="Menlo"/>
            <w:b/>
            <w:sz w:val="18"/>
            <w:szCs w:val="18"/>
          </w:rPr>
          <w:t>/tomcat8</w:t>
        </w:r>
      </w:ins>
    </w:p>
    <w:p w14:paraId="6818BEA5" w14:textId="77777777" w:rsidR="00034888" w:rsidRPr="00B25CB8" w:rsidRDefault="00034888" w:rsidP="00034888">
      <w:pPr>
        <w:pStyle w:val="ListParagraph"/>
        <w:ind w:left="1800"/>
        <w:rPr>
          <w:ins w:id="73" w:author="Menon, Sunita (NIH/NCI) [C]" w:date="2021-05-28T16:46:00Z"/>
          <w:rFonts w:ascii="Menlo" w:hAnsi="Menlo" w:cs="Menlo"/>
          <w:b/>
          <w:sz w:val="18"/>
          <w:szCs w:val="18"/>
        </w:rPr>
      </w:pPr>
    </w:p>
    <w:p w14:paraId="4E61B34D" w14:textId="01736AD6" w:rsidR="00034888" w:rsidRPr="00AB4E83" w:rsidRDefault="00034888" w:rsidP="007977D2">
      <w:pPr>
        <w:ind w:left="720"/>
        <w:rPr>
          <w:ins w:id="74" w:author="Menon, Sunita (NIH/NCI) [C]" w:date="2021-05-28T16:46:00Z"/>
          <w:sz w:val="24"/>
          <w:szCs w:val="24"/>
        </w:rPr>
        <w:pPrChange w:id="75" w:author="Menon, Sunita (NIH/NCI) [C]" w:date="2021-05-28T16:48:00Z">
          <w:pPr>
            <w:pStyle w:val="ListParagraph"/>
            <w:ind w:left="1440"/>
          </w:pPr>
        </w:pPrChange>
      </w:pPr>
      <w:ins w:id="76" w:author="Menon, Sunita (NIH/NCI) [C]" w:date="2021-05-28T16:46:00Z">
        <w:r w:rsidRPr="00034888">
          <w:rPr>
            <w:sz w:val="24"/>
            <w:szCs w:val="24"/>
            <w:rPrChange w:id="77" w:author="Menon, Sunita (NIH/NCI) [C]" w:date="2021-05-28T16:47:00Z">
              <w:rPr/>
            </w:rPrChange>
          </w:rPr>
          <w:t>Update server.xml</w:t>
        </w:r>
      </w:ins>
    </w:p>
    <w:p w14:paraId="15286ABD" w14:textId="77777777" w:rsidR="00034888" w:rsidRPr="001B1517" w:rsidRDefault="00034888" w:rsidP="00034888">
      <w:pPr>
        <w:ind w:left="720" w:firstLine="720"/>
        <w:rPr>
          <w:ins w:id="78" w:author="Menon, Sunita (NIH/NCI) [C]" w:date="2021-05-28T16:46:00Z"/>
          <w:sz w:val="24"/>
          <w:szCs w:val="24"/>
        </w:rPr>
      </w:pPr>
      <w:ins w:id="79" w:author="Menon, Sunita (NIH/NCI) [C]" w:date="2021-05-28T16:46:00Z">
        <w:r w:rsidRPr="001B1517">
          <w:rPr>
            <w:sz w:val="24"/>
            <w:szCs w:val="24"/>
          </w:rPr>
          <w:t>In the line</w:t>
        </w:r>
      </w:ins>
    </w:p>
    <w:p w14:paraId="4A939F5D" w14:textId="77777777" w:rsidR="00034888" w:rsidRPr="001B1517" w:rsidRDefault="00034888" w:rsidP="00034888">
      <w:pPr>
        <w:shd w:val="clear" w:color="auto" w:fill="FFFFFF"/>
        <w:spacing w:after="0" w:line="240" w:lineRule="auto"/>
        <w:ind w:left="720" w:firstLine="720"/>
        <w:rPr>
          <w:ins w:id="80" w:author="Menon, Sunita (NIH/NCI) [C]" w:date="2021-05-28T16:46:00Z"/>
          <w:rFonts w:ascii="Menlo" w:hAnsi="Menlo" w:cs="Menlo"/>
          <w:b/>
          <w:color w:val="000000" w:themeColor="text1"/>
          <w:sz w:val="18"/>
          <w:szCs w:val="18"/>
        </w:rPr>
      </w:pPr>
      <w:ins w:id="81" w:author="Menon, Sunita (NIH/NCI) [C]" w:date="2021-05-28T16:46:00Z">
        <w:r w:rsidRPr="001B1517">
          <w:rPr>
            <w:rFonts w:ascii="Menlo" w:hAnsi="Menlo" w:cs="Menlo"/>
            <w:b/>
            <w:color w:val="000000" w:themeColor="text1"/>
            <w:sz w:val="18"/>
            <w:szCs w:val="18"/>
          </w:rPr>
          <w:t xml:space="preserve">&lt;Context path="" </w:t>
        </w:r>
        <w:proofErr w:type="spellStart"/>
        <w:r w:rsidRPr="001B1517">
          <w:rPr>
            <w:rFonts w:ascii="Menlo" w:hAnsi="Menlo" w:cs="Menlo"/>
            <w:b/>
            <w:color w:val="000000" w:themeColor="text1"/>
            <w:sz w:val="18"/>
            <w:szCs w:val="18"/>
          </w:rPr>
          <w:t>docBase</w:t>
        </w:r>
        <w:proofErr w:type="spellEnd"/>
        <w:r w:rsidRPr="001B1517">
          <w:rPr>
            <w:rFonts w:ascii="Menlo" w:hAnsi="Menlo" w:cs="Menlo"/>
            <w:b/>
            <w:color w:val="000000" w:themeColor="text1"/>
            <w:sz w:val="18"/>
            <w:szCs w:val="18"/>
          </w:rPr>
          <w:t>="</w:t>
        </w:r>
        <w:proofErr w:type="spellStart"/>
        <w:r w:rsidRPr="001B1517">
          <w:rPr>
            <w:rFonts w:ascii="Menlo" w:hAnsi="Menlo" w:cs="Menlo"/>
            <w:b/>
            <w:color w:val="000000" w:themeColor="text1"/>
            <w:sz w:val="18"/>
            <w:szCs w:val="18"/>
          </w:rPr>
          <w:t>hpc</w:t>
        </w:r>
        <w:proofErr w:type="spellEnd"/>
        <w:r w:rsidRPr="001B1517">
          <w:rPr>
            <w:rFonts w:ascii="Menlo" w:hAnsi="Menlo" w:cs="Menlo"/>
            <w:b/>
            <w:color w:val="000000" w:themeColor="text1"/>
            <w:sz w:val="18"/>
            <w:szCs w:val="18"/>
          </w:rPr>
          <w:t>-web-&lt;</w:t>
        </w:r>
        <w:proofErr w:type="spellStart"/>
        <w:r w:rsidRPr="001B1517">
          <w:rPr>
            <w:rFonts w:ascii="Menlo" w:hAnsi="Menlo" w:cs="Menlo"/>
            <w:b/>
            <w:color w:val="000000" w:themeColor="text1"/>
            <w:sz w:val="18"/>
            <w:szCs w:val="18"/>
          </w:rPr>
          <w:t>prev_version</w:t>
        </w:r>
        <w:proofErr w:type="spellEnd"/>
        <w:r w:rsidRPr="001B1517">
          <w:rPr>
            <w:rFonts w:ascii="Menlo" w:hAnsi="Menlo" w:cs="Menlo"/>
            <w:b/>
            <w:color w:val="000000" w:themeColor="text1"/>
            <w:sz w:val="18"/>
            <w:szCs w:val="18"/>
          </w:rPr>
          <w:t>&gt;" privileged="true"/&gt;</w:t>
        </w:r>
      </w:ins>
    </w:p>
    <w:p w14:paraId="1C55904C" w14:textId="77777777" w:rsidR="00034888" w:rsidRPr="001B1517" w:rsidRDefault="00034888" w:rsidP="00034888">
      <w:pPr>
        <w:shd w:val="clear" w:color="auto" w:fill="FFFFFF"/>
        <w:spacing w:after="0" w:line="240" w:lineRule="auto"/>
        <w:ind w:left="720" w:firstLine="720"/>
        <w:rPr>
          <w:ins w:id="82" w:author="Menon, Sunita (NIH/NCI) [C]" w:date="2021-05-28T16:46:00Z"/>
          <w:rFonts w:ascii="Menlo" w:hAnsi="Menlo" w:cs="Menlo"/>
          <w:color w:val="000000" w:themeColor="text1"/>
          <w:sz w:val="18"/>
          <w:szCs w:val="18"/>
        </w:rPr>
      </w:pPr>
    </w:p>
    <w:p w14:paraId="198D8176" w14:textId="77777777" w:rsidR="00034888" w:rsidRPr="001B1517" w:rsidRDefault="00034888" w:rsidP="00034888">
      <w:pPr>
        <w:ind w:left="720" w:firstLine="720"/>
        <w:rPr>
          <w:ins w:id="83" w:author="Menon, Sunita (NIH/NCI) [C]" w:date="2021-05-28T16:46:00Z"/>
          <w:sz w:val="24"/>
          <w:szCs w:val="24"/>
        </w:rPr>
      </w:pPr>
      <w:ins w:id="84" w:author="Menon, Sunita (NIH/NCI) [C]" w:date="2021-05-28T16:46:00Z">
        <w:r w:rsidRPr="001B1517">
          <w:rPr>
            <w:sz w:val="24"/>
            <w:szCs w:val="24"/>
          </w:rPr>
          <w:t>replace &lt;</w:t>
        </w:r>
        <w:proofErr w:type="spellStart"/>
        <w:r w:rsidRPr="001B1517">
          <w:rPr>
            <w:sz w:val="24"/>
            <w:szCs w:val="24"/>
          </w:rPr>
          <w:t>prev_version</w:t>
        </w:r>
        <w:proofErr w:type="spellEnd"/>
        <w:r w:rsidRPr="001B1517">
          <w:rPr>
            <w:sz w:val="24"/>
            <w:szCs w:val="24"/>
          </w:rPr>
          <w:t>&gt; with the value of &lt;</w:t>
        </w:r>
        <w:proofErr w:type="spellStart"/>
        <w:r w:rsidRPr="001B1517">
          <w:rPr>
            <w:sz w:val="24"/>
            <w:szCs w:val="24"/>
          </w:rPr>
          <w:t>new_version</w:t>
        </w:r>
        <w:proofErr w:type="spellEnd"/>
        <w:r w:rsidRPr="001B1517">
          <w:rPr>
            <w:sz w:val="24"/>
            <w:szCs w:val="24"/>
          </w:rPr>
          <w:t>&gt; e.g.</w:t>
        </w:r>
      </w:ins>
    </w:p>
    <w:p w14:paraId="64AC5B24" w14:textId="77777777" w:rsidR="00034888" w:rsidRDefault="00034888" w:rsidP="00034888">
      <w:pPr>
        <w:shd w:val="clear" w:color="auto" w:fill="FFFFFF"/>
        <w:spacing w:after="0" w:line="240" w:lineRule="auto"/>
        <w:ind w:left="720" w:firstLine="720"/>
        <w:rPr>
          <w:ins w:id="85" w:author="Menon, Sunita (NIH/NCI) [C]" w:date="2021-05-28T16:46:00Z"/>
          <w:rFonts w:ascii="Menlo" w:hAnsi="Menlo" w:cs="Menlo"/>
          <w:color w:val="000000" w:themeColor="text1"/>
          <w:sz w:val="18"/>
          <w:szCs w:val="18"/>
        </w:rPr>
      </w:pPr>
    </w:p>
    <w:p w14:paraId="00CC79EF" w14:textId="68D91C1A" w:rsidR="00034888" w:rsidRPr="007977D2" w:rsidRDefault="00034888" w:rsidP="007977D2">
      <w:pPr>
        <w:shd w:val="clear" w:color="auto" w:fill="FFFFFF"/>
        <w:spacing w:after="0" w:line="240" w:lineRule="auto"/>
        <w:ind w:left="720" w:firstLine="720"/>
        <w:rPr>
          <w:ins w:id="86" w:author="Menon, Sunita (NIH/NCI) [C]" w:date="2021-05-28T16:38:00Z"/>
          <w:rFonts w:ascii="Menlo" w:hAnsi="Menlo" w:cs="Menlo"/>
          <w:b/>
          <w:color w:val="000000" w:themeColor="text1"/>
          <w:sz w:val="18"/>
          <w:szCs w:val="18"/>
          <w:rPrChange w:id="87" w:author="Menon, Sunita (NIH/NCI) [C]" w:date="2021-05-28T16:48:00Z">
            <w:rPr>
              <w:ins w:id="88" w:author="Menon, Sunita (NIH/NCI) [C]" w:date="2021-05-28T16:38:00Z"/>
            </w:rPr>
          </w:rPrChange>
        </w:rPr>
        <w:pPrChange w:id="89" w:author="Menon, Sunita (NIH/NCI) [C]" w:date="2021-05-28T16:48:00Z">
          <w:pPr>
            <w:pStyle w:val="ListParagraph"/>
            <w:numPr>
              <w:numId w:val="7"/>
            </w:numPr>
            <w:ind w:hanging="360"/>
          </w:pPr>
        </w:pPrChange>
      </w:pPr>
      <w:ins w:id="90" w:author="Menon, Sunita (NIH/NCI) [C]" w:date="2021-05-28T16:46:00Z">
        <w:r w:rsidRPr="001B1517">
          <w:rPr>
            <w:rFonts w:ascii="Menlo" w:hAnsi="Menlo" w:cs="Menlo"/>
            <w:b/>
            <w:color w:val="000000" w:themeColor="text1"/>
            <w:sz w:val="18"/>
            <w:szCs w:val="18"/>
          </w:rPr>
          <w:t xml:space="preserve">&lt;Context path="" </w:t>
        </w:r>
        <w:proofErr w:type="spellStart"/>
        <w:r w:rsidRPr="001B1517">
          <w:rPr>
            <w:rFonts w:ascii="Menlo" w:hAnsi="Menlo" w:cs="Menlo"/>
            <w:b/>
            <w:color w:val="000000" w:themeColor="text1"/>
            <w:sz w:val="18"/>
            <w:szCs w:val="18"/>
          </w:rPr>
          <w:t>docBase</w:t>
        </w:r>
        <w:proofErr w:type="spellEnd"/>
        <w:r w:rsidRPr="001B1517">
          <w:rPr>
            <w:rFonts w:ascii="Menlo" w:hAnsi="Menlo" w:cs="Menlo"/>
            <w:b/>
            <w:color w:val="000000" w:themeColor="text1"/>
            <w:sz w:val="18"/>
            <w:szCs w:val="18"/>
          </w:rPr>
          <w:t>="hpc-web-1.7.0" privileged="true"/&gt;</w:t>
        </w:r>
      </w:ins>
    </w:p>
    <w:p w14:paraId="76BBAADD" w14:textId="21061125" w:rsidR="00E861A6" w:rsidDel="007977D2" w:rsidRDefault="00E861A6" w:rsidP="0028416D">
      <w:pPr>
        <w:pStyle w:val="ListParagraph"/>
        <w:numPr>
          <w:ilvl w:val="0"/>
          <w:numId w:val="7"/>
        </w:numPr>
        <w:rPr>
          <w:del w:id="91" w:author="Menon, Sunita (NIH/NCI) [C]" w:date="2021-05-28T16:48:00Z"/>
        </w:rPr>
      </w:pPr>
      <w:r>
        <w:t>Execute database scripts (if applicable)</w:t>
      </w:r>
    </w:p>
    <w:p w14:paraId="2CEBA11B" w14:textId="77777777" w:rsidR="00E861A6" w:rsidDel="005E389C" w:rsidRDefault="00E861A6" w:rsidP="00E861A6">
      <w:pPr>
        <w:pStyle w:val="ListParagraph"/>
        <w:rPr>
          <w:del w:id="92" w:author="Menon, Sunita (NIH/NCI) [C]" w:date="2021-05-28T16:17:00Z"/>
        </w:rPr>
      </w:pPr>
    </w:p>
    <w:p w14:paraId="1896C48B" w14:textId="1990F9D5" w:rsidR="00E861A6" w:rsidRPr="00AE5C5A" w:rsidDel="005E389C" w:rsidRDefault="00E861A6" w:rsidP="00E861A6">
      <w:pPr>
        <w:pStyle w:val="ListParagraph"/>
        <w:numPr>
          <w:ilvl w:val="1"/>
          <w:numId w:val="7"/>
        </w:numPr>
        <w:rPr>
          <w:del w:id="93" w:author="Menon, Sunita (NIH/NCI) [C]" w:date="2021-05-28T16:17:00Z"/>
          <w:sz w:val="24"/>
          <w:szCs w:val="24"/>
        </w:rPr>
      </w:pPr>
      <w:del w:id="94" w:author="Menon, Sunita (NIH/NCI) [C]" w:date="2021-05-28T16:17:00Z">
        <w:r w:rsidRPr="00AE5C5A" w:rsidDel="005E389C">
          <w:rPr>
            <w:sz w:val="24"/>
            <w:szCs w:val="24"/>
          </w:rPr>
          <w:delText>Login to database server</w:delText>
        </w:r>
        <w:r w:rsidR="00E72515" w:rsidRPr="00AE5C5A" w:rsidDel="005E389C">
          <w:rPr>
            <w:sz w:val="24"/>
            <w:szCs w:val="24"/>
          </w:rPr>
          <w:delText xml:space="preserve"> and sudo to root</w:delText>
        </w:r>
      </w:del>
    </w:p>
    <w:p w14:paraId="491B87C8" w14:textId="69CD3306" w:rsidR="00E72515" w:rsidDel="005E389C" w:rsidRDefault="00E72515" w:rsidP="00E72515">
      <w:pPr>
        <w:pStyle w:val="ListParagraph"/>
        <w:ind w:left="1440"/>
        <w:rPr>
          <w:del w:id="95" w:author="Menon, Sunita (NIH/NCI) [C]" w:date="2021-05-28T16:17:00Z"/>
        </w:rPr>
      </w:pPr>
    </w:p>
    <w:p w14:paraId="4034DD1F" w14:textId="1952E557" w:rsidR="00E72515" w:rsidDel="005E389C" w:rsidRDefault="00E72515" w:rsidP="00E72515">
      <w:pPr>
        <w:pStyle w:val="ListParagraph"/>
        <w:ind w:left="1440"/>
        <w:rPr>
          <w:del w:id="96" w:author="Menon, Sunita (NIH/NCI) [C]" w:date="2021-05-28T16:17:00Z"/>
          <w:rFonts w:ascii="Menlo" w:hAnsi="Menlo" w:cs="Menlo"/>
          <w:b/>
          <w:color w:val="000000"/>
          <w:sz w:val="18"/>
          <w:szCs w:val="18"/>
        </w:rPr>
      </w:pPr>
      <w:del w:id="97" w:author="Menon, Sunita (NIH/NCI) [C]" w:date="2021-05-28T16:17:00Z">
        <w:r w:rsidRPr="00E72515" w:rsidDel="005E389C">
          <w:rPr>
            <w:rFonts w:ascii="Menlo" w:hAnsi="Menlo" w:cs="Menlo"/>
            <w:b/>
            <w:color w:val="000000"/>
            <w:sz w:val="18"/>
            <w:szCs w:val="18"/>
          </w:rPr>
          <w:delText>ssh fr-s-dmedb-t-p.ncifcrf.gov</w:delText>
        </w:r>
      </w:del>
    </w:p>
    <w:p w14:paraId="332F6333" w14:textId="1C350B3B" w:rsidR="00E72515" w:rsidDel="005E389C" w:rsidRDefault="00E72515" w:rsidP="00E72515">
      <w:pPr>
        <w:pStyle w:val="ListParagraph"/>
        <w:ind w:left="1440"/>
        <w:rPr>
          <w:del w:id="98" w:author="Menon, Sunita (NIH/NCI) [C]" w:date="2021-05-28T16:17:00Z"/>
          <w:rFonts w:ascii="Menlo" w:hAnsi="Menlo" w:cs="Menlo"/>
          <w:b/>
          <w:color w:val="000000"/>
          <w:sz w:val="18"/>
          <w:szCs w:val="18"/>
        </w:rPr>
      </w:pPr>
    </w:p>
    <w:p w14:paraId="63559570" w14:textId="2CFA130D" w:rsidR="00E72515" w:rsidDel="005E389C" w:rsidRDefault="00E72515" w:rsidP="00E72515">
      <w:pPr>
        <w:pStyle w:val="ListParagraph"/>
        <w:ind w:left="1440"/>
        <w:rPr>
          <w:del w:id="99" w:author="Menon, Sunita (NIH/NCI) [C]" w:date="2021-05-28T16:17:00Z"/>
          <w:rFonts w:ascii="Menlo" w:hAnsi="Menlo" w:cs="Menlo"/>
          <w:b/>
          <w:color w:val="000000"/>
          <w:sz w:val="18"/>
          <w:szCs w:val="18"/>
        </w:rPr>
      </w:pPr>
      <w:del w:id="100" w:author="Menon, Sunita (NIH/NCI) [C]" w:date="2021-05-28T16:17:00Z">
        <w:r w:rsidDel="005E389C">
          <w:rPr>
            <w:rFonts w:ascii="Menlo" w:hAnsi="Menlo" w:cs="Menlo"/>
            <w:b/>
            <w:color w:val="000000"/>
            <w:sz w:val="18"/>
            <w:szCs w:val="18"/>
          </w:rPr>
          <w:delText>sudo su</w:delText>
        </w:r>
      </w:del>
    </w:p>
    <w:p w14:paraId="4A56A87F" w14:textId="10B9B164" w:rsidR="00E72515" w:rsidRPr="00E72515" w:rsidDel="005E389C" w:rsidRDefault="00E72515" w:rsidP="00E72515">
      <w:pPr>
        <w:pStyle w:val="ListParagraph"/>
        <w:ind w:left="1440"/>
        <w:rPr>
          <w:del w:id="101" w:author="Menon, Sunita (NIH/NCI) [C]" w:date="2021-05-28T16:17:00Z"/>
          <w:rFonts w:ascii="Menlo" w:hAnsi="Menlo" w:cs="Menlo"/>
          <w:b/>
          <w:sz w:val="18"/>
          <w:szCs w:val="18"/>
        </w:rPr>
      </w:pPr>
    </w:p>
    <w:p w14:paraId="5E109893" w14:textId="5BA9DA1B" w:rsidR="00E861A6" w:rsidRPr="00AE5C5A" w:rsidDel="005E389C" w:rsidRDefault="00E72515" w:rsidP="00E861A6">
      <w:pPr>
        <w:pStyle w:val="ListParagraph"/>
        <w:numPr>
          <w:ilvl w:val="1"/>
          <w:numId w:val="7"/>
        </w:numPr>
        <w:rPr>
          <w:del w:id="102" w:author="Menon, Sunita (NIH/NCI) [C]" w:date="2021-05-28T16:17:00Z"/>
          <w:sz w:val="24"/>
          <w:szCs w:val="24"/>
        </w:rPr>
      </w:pPr>
      <w:del w:id="103" w:author="Menon, Sunita (NIH/NCI) [C]" w:date="2021-05-28T16:17:00Z">
        <w:r w:rsidRPr="00AE5C5A" w:rsidDel="005E389C">
          <w:rPr>
            <w:sz w:val="24"/>
            <w:szCs w:val="24"/>
          </w:rPr>
          <w:delText>Switch user to postgres</w:delText>
        </w:r>
      </w:del>
    </w:p>
    <w:p w14:paraId="092D75E7" w14:textId="1E212789" w:rsidR="00E72515" w:rsidDel="005E389C" w:rsidRDefault="00E72515" w:rsidP="00E72515">
      <w:pPr>
        <w:pStyle w:val="ListParagraph"/>
        <w:ind w:left="1440"/>
        <w:rPr>
          <w:del w:id="104" w:author="Menon, Sunita (NIH/NCI) [C]" w:date="2021-05-28T16:17:00Z"/>
        </w:rPr>
      </w:pPr>
    </w:p>
    <w:p w14:paraId="74921D15" w14:textId="216F5D08" w:rsidR="00E72515" w:rsidRPr="00E72515" w:rsidDel="005E389C" w:rsidRDefault="00E72515" w:rsidP="00E72515">
      <w:pPr>
        <w:pStyle w:val="ListParagraph"/>
        <w:ind w:left="1440"/>
        <w:rPr>
          <w:del w:id="105" w:author="Menon, Sunita (NIH/NCI) [C]" w:date="2021-05-28T16:17:00Z"/>
          <w:rFonts w:ascii="Menlo" w:hAnsi="Menlo" w:cs="Menlo"/>
          <w:b/>
          <w:sz w:val="18"/>
          <w:szCs w:val="18"/>
        </w:rPr>
      </w:pPr>
      <w:del w:id="106" w:author="Menon, Sunita (NIH/NCI) [C]" w:date="2021-05-28T16:17:00Z">
        <w:r w:rsidRPr="00E72515" w:rsidDel="005E389C">
          <w:rPr>
            <w:rFonts w:ascii="Menlo" w:hAnsi="Menlo" w:cs="Menlo"/>
            <w:b/>
            <w:sz w:val="18"/>
            <w:szCs w:val="18"/>
          </w:rPr>
          <w:delText>su postgres</w:delText>
        </w:r>
      </w:del>
    </w:p>
    <w:p w14:paraId="638ACEA7" w14:textId="4850CCE7" w:rsidR="00E72515" w:rsidDel="005E389C" w:rsidRDefault="00E72515" w:rsidP="00E72515">
      <w:pPr>
        <w:pStyle w:val="ListParagraph"/>
        <w:ind w:left="1440"/>
        <w:rPr>
          <w:del w:id="107" w:author="Menon, Sunita (NIH/NCI) [C]" w:date="2021-05-28T16:17:00Z"/>
        </w:rPr>
      </w:pPr>
    </w:p>
    <w:p w14:paraId="6EF47FB3" w14:textId="2B2693BE" w:rsidR="00E72515" w:rsidRPr="00AE5C5A" w:rsidDel="005E389C" w:rsidRDefault="00E72515" w:rsidP="00E72515">
      <w:pPr>
        <w:pStyle w:val="ListParagraph"/>
        <w:numPr>
          <w:ilvl w:val="1"/>
          <w:numId w:val="7"/>
        </w:numPr>
        <w:rPr>
          <w:del w:id="108" w:author="Menon, Sunita (NIH/NCI) [C]" w:date="2021-05-28T16:17:00Z"/>
          <w:sz w:val="24"/>
          <w:szCs w:val="24"/>
        </w:rPr>
      </w:pPr>
      <w:del w:id="109" w:author="Menon, Sunita (NIH/NCI) [C]" w:date="2021-05-28T16:17:00Z">
        <w:r w:rsidRPr="00AE5C5A" w:rsidDel="005E389C">
          <w:rPr>
            <w:sz w:val="24"/>
            <w:szCs w:val="24"/>
          </w:rPr>
          <w:delText>Backup current database</w:delText>
        </w:r>
      </w:del>
    </w:p>
    <w:p w14:paraId="1318FF33" w14:textId="01FEA869" w:rsidR="00E72515" w:rsidDel="005E389C" w:rsidRDefault="00E72515" w:rsidP="00E72515">
      <w:pPr>
        <w:pStyle w:val="ListParagraph"/>
        <w:ind w:left="1440"/>
        <w:rPr>
          <w:del w:id="110" w:author="Menon, Sunita (NIH/NCI) [C]" w:date="2021-05-28T16:17:00Z"/>
        </w:rPr>
      </w:pPr>
    </w:p>
    <w:p w14:paraId="34D3FA6D" w14:textId="14D943E0" w:rsidR="00E72515" w:rsidRPr="00E72515" w:rsidDel="005E389C" w:rsidRDefault="00E72515" w:rsidP="00E72515">
      <w:pPr>
        <w:pStyle w:val="ListParagraph"/>
        <w:ind w:firstLine="720"/>
        <w:rPr>
          <w:del w:id="111" w:author="Menon, Sunita (NIH/NCI) [C]" w:date="2021-05-28T16:17:00Z"/>
          <w:rFonts w:ascii="Menlo" w:hAnsi="Menlo" w:cs="Menlo"/>
          <w:b/>
          <w:sz w:val="18"/>
          <w:szCs w:val="18"/>
        </w:rPr>
      </w:pPr>
      <w:del w:id="112" w:author="Menon, Sunita (NIH/NCI) [C]" w:date="2021-05-28T16:17:00Z">
        <w:r w:rsidRPr="00E72515" w:rsidDel="005E389C">
          <w:rPr>
            <w:rFonts w:ascii="Menlo" w:hAnsi="Menlo" w:cs="Menlo"/>
            <w:b/>
            <w:sz w:val="18"/>
            <w:szCs w:val="18"/>
          </w:rPr>
          <w:delText>pg_dump ICAT &gt; ICAT-&lt;DateTime&gt;.sql</w:delText>
        </w:r>
      </w:del>
    </w:p>
    <w:p w14:paraId="3DC779B5" w14:textId="6E0D9CAC" w:rsidR="00E72515" w:rsidDel="005E389C" w:rsidRDefault="00E72515" w:rsidP="00E72515">
      <w:pPr>
        <w:pStyle w:val="ListParagraph"/>
        <w:ind w:firstLine="720"/>
        <w:rPr>
          <w:del w:id="113" w:author="Menon, Sunita (NIH/NCI) [C]" w:date="2021-05-28T16:17:00Z"/>
        </w:rPr>
      </w:pPr>
    </w:p>
    <w:p w14:paraId="433AFFF0" w14:textId="114069EA" w:rsidR="00E72515" w:rsidRPr="00AE5C5A" w:rsidDel="005E389C" w:rsidRDefault="00E72515" w:rsidP="00AE5C5A">
      <w:pPr>
        <w:pStyle w:val="ListParagraph"/>
        <w:numPr>
          <w:ilvl w:val="1"/>
          <w:numId w:val="7"/>
        </w:numPr>
        <w:rPr>
          <w:del w:id="114" w:author="Menon, Sunita (NIH/NCI) [C]" w:date="2021-05-28T16:17:00Z"/>
          <w:sz w:val="24"/>
          <w:szCs w:val="24"/>
        </w:rPr>
      </w:pPr>
      <w:del w:id="115" w:author="Menon, Sunita (NIH/NCI) [C]" w:date="2021-05-28T16:17:00Z">
        <w:r w:rsidRPr="00AE5C5A" w:rsidDel="005E389C">
          <w:rPr>
            <w:sz w:val="24"/>
            <w:szCs w:val="24"/>
          </w:rPr>
          <w:delText>Run following migration script e.g.</w:delText>
        </w:r>
      </w:del>
    </w:p>
    <w:p w14:paraId="316B8956" w14:textId="6F2BE8F5" w:rsidR="00E72515" w:rsidDel="005E389C" w:rsidRDefault="00E72515" w:rsidP="00E72515">
      <w:pPr>
        <w:pStyle w:val="ListParagraph"/>
        <w:ind w:left="1440"/>
        <w:rPr>
          <w:del w:id="116" w:author="Menon, Sunita (NIH/NCI) [C]" w:date="2021-05-28T16:17:00Z"/>
        </w:rPr>
      </w:pPr>
    </w:p>
    <w:p w14:paraId="497979F2" w14:textId="26468613" w:rsidR="00E72515" w:rsidRPr="00E72515" w:rsidDel="005E389C" w:rsidRDefault="00E72515" w:rsidP="00E72515">
      <w:pPr>
        <w:pStyle w:val="ListParagraph"/>
        <w:ind w:firstLine="720"/>
        <w:rPr>
          <w:del w:id="117" w:author="Menon, Sunita (NIH/NCI) [C]" w:date="2021-05-28T16:17:00Z"/>
          <w:rFonts w:ascii="Menlo" w:hAnsi="Menlo" w:cs="Menlo"/>
          <w:b/>
          <w:sz w:val="18"/>
          <w:szCs w:val="18"/>
        </w:rPr>
      </w:pPr>
      <w:del w:id="118" w:author="Menon, Sunita (NIH/NCI) [C]" w:date="2021-05-28T16:17:00Z">
        <w:r w:rsidRPr="00E72515" w:rsidDel="005E389C">
          <w:rPr>
            <w:rFonts w:ascii="Menlo" w:hAnsi="Menlo" w:cs="Menlo"/>
            <w:b/>
            <w:sz w:val="18"/>
            <w:szCs w:val="18"/>
          </w:rPr>
          <w:delText>psql -d ICAT -f /home/&lt;UserId&gt;/hpc_release_1.6.0_main-&lt;ENV&gt;.sql</w:delText>
        </w:r>
      </w:del>
    </w:p>
    <w:p w14:paraId="4E288A3C" w14:textId="77777777" w:rsidR="00E72515" w:rsidDel="00034888" w:rsidRDefault="00E72515" w:rsidP="00E72515">
      <w:pPr>
        <w:ind w:left="1080"/>
        <w:rPr>
          <w:del w:id="119" w:author="Menon, Sunita (NIH/NCI) [C]" w:date="2021-05-28T16:38:00Z"/>
        </w:rPr>
        <w:pPrChange w:id="120" w:author="Menon, Sunita (NIH/NCI) [C]" w:date="2021-05-28T16:38:00Z">
          <w:pPr>
            <w:ind w:left="1080"/>
          </w:pPr>
        </w:pPrChange>
      </w:pPr>
    </w:p>
    <w:p w14:paraId="56B35EC0" w14:textId="60F4462B" w:rsidR="00034888" w:rsidRDefault="00034888" w:rsidP="00E72515">
      <w:pPr>
        <w:pStyle w:val="ListParagraph"/>
        <w:numPr>
          <w:ilvl w:val="0"/>
          <w:numId w:val="7"/>
        </w:numPr>
        <w:rPr>
          <w:ins w:id="121" w:author="Menon, Sunita (NIH/NCI) [C]" w:date="2021-05-28T16:38:00Z"/>
          <w:sz w:val="24"/>
          <w:szCs w:val="24"/>
        </w:rPr>
      </w:pPr>
    </w:p>
    <w:p w14:paraId="5E409CB8" w14:textId="32B3BB55" w:rsidR="001F0487" w:rsidRPr="00AE5C5A" w:rsidDel="00390A45" w:rsidRDefault="00E72515" w:rsidP="00E72515">
      <w:pPr>
        <w:pStyle w:val="ListParagraph"/>
        <w:numPr>
          <w:ilvl w:val="0"/>
          <w:numId w:val="7"/>
        </w:numPr>
        <w:rPr>
          <w:del w:id="122" w:author="Menon, Sunita (NIH/NCI) [C]" w:date="2021-05-28T16:50:00Z"/>
          <w:sz w:val="24"/>
          <w:szCs w:val="24"/>
        </w:rPr>
      </w:pPr>
      <w:del w:id="123" w:author="Menon, Sunita (NIH/NCI) [C]" w:date="2021-05-28T16:50:00Z">
        <w:r w:rsidRPr="00AE5C5A" w:rsidDel="00390A45">
          <w:rPr>
            <w:sz w:val="24"/>
            <w:szCs w:val="24"/>
          </w:rPr>
          <w:delText>Restart API server and Install features</w:delText>
        </w:r>
      </w:del>
    </w:p>
    <w:p w14:paraId="6EE537F3" w14:textId="3426716A" w:rsidR="00E72515" w:rsidRPr="00E72515" w:rsidDel="00390A45" w:rsidRDefault="00E72515" w:rsidP="00E72515">
      <w:pPr>
        <w:pStyle w:val="ListParagraph"/>
        <w:rPr>
          <w:del w:id="124" w:author="Menon, Sunita (NIH/NCI) [C]" w:date="2021-05-28T16:50:00Z"/>
        </w:rPr>
      </w:pPr>
    </w:p>
    <w:p w14:paraId="6D39DB8A" w14:textId="4C44B13E" w:rsidR="00FA67AD" w:rsidRPr="001F0487" w:rsidDel="00390A45" w:rsidRDefault="00E72515" w:rsidP="001F0487">
      <w:pPr>
        <w:pStyle w:val="ListParagraph"/>
        <w:numPr>
          <w:ilvl w:val="1"/>
          <w:numId w:val="7"/>
        </w:numPr>
        <w:rPr>
          <w:del w:id="125" w:author="Menon, Sunita (NIH/NCI) [C]" w:date="2021-05-28T16:50:00Z"/>
          <w:sz w:val="24"/>
          <w:szCs w:val="24"/>
        </w:rPr>
      </w:pPr>
      <w:del w:id="126" w:author="Menon, Sunita (NIH/NCI) [C]" w:date="2021-05-28T16:50:00Z">
        <w:r w:rsidDel="00390A45">
          <w:rPr>
            <w:sz w:val="24"/>
            <w:szCs w:val="24"/>
          </w:rPr>
          <w:delText xml:space="preserve"> Logon</w:delText>
        </w:r>
        <w:r w:rsidR="00FA67AD" w:rsidRPr="001F0487" w:rsidDel="00390A45">
          <w:rPr>
            <w:sz w:val="24"/>
            <w:szCs w:val="24"/>
          </w:rPr>
          <w:delText xml:space="preserve"> to the production server and sudo to root</w:delText>
        </w:r>
      </w:del>
    </w:p>
    <w:p w14:paraId="3A2D10F2" w14:textId="5DDC2D5B" w:rsidR="001F0487" w:rsidDel="00390A45" w:rsidRDefault="00FA67AD" w:rsidP="001F0487">
      <w:pPr>
        <w:ind w:left="720" w:firstLine="720"/>
        <w:rPr>
          <w:del w:id="127" w:author="Menon, Sunita (NIH/NCI) [C]" w:date="2021-05-28T16:50:00Z"/>
          <w:rFonts w:ascii="Menlo" w:hAnsi="Menlo" w:cs="Menlo"/>
          <w:b/>
          <w:sz w:val="18"/>
          <w:szCs w:val="18"/>
        </w:rPr>
      </w:pPr>
      <w:del w:id="128" w:author="Menon, Sunita (NIH/NCI) [C]" w:date="2021-05-28T16:50:00Z">
        <w:r w:rsidRPr="007A1BFC" w:rsidDel="00390A45">
          <w:rPr>
            <w:rFonts w:ascii="Menlo" w:hAnsi="Menlo" w:cs="Menlo"/>
            <w:b/>
            <w:sz w:val="18"/>
            <w:szCs w:val="18"/>
          </w:rPr>
          <w:delText xml:space="preserve">ssh </w:delText>
        </w:r>
        <w:r w:rsidR="001F0487" w:rsidRPr="007A1BFC" w:rsidDel="00390A45">
          <w:rPr>
            <w:rFonts w:ascii="Menlo" w:hAnsi="Menlo" w:cs="Menlo"/>
            <w:b/>
            <w:sz w:val="18"/>
            <w:szCs w:val="18"/>
          </w:rPr>
          <w:delText>fr-s-dmeapi-t-p.ncifcrf.gov</w:delText>
        </w:r>
      </w:del>
    </w:p>
    <w:p w14:paraId="54657CA4" w14:textId="392B523B" w:rsidR="00FA67AD" w:rsidDel="00390A45" w:rsidRDefault="00FA67AD" w:rsidP="001F0487">
      <w:pPr>
        <w:ind w:left="720" w:firstLine="720"/>
        <w:rPr>
          <w:del w:id="129" w:author="Menon, Sunita (NIH/NCI) [C]" w:date="2021-05-28T16:50:00Z"/>
          <w:rFonts w:ascii="Menlo" w:hAnsi="Menlo" w:cs="Menlo"/>
          <w:b/>
          <w:sz w:val="18"/>
          <w:szCs w:val="18"/>
        </w:rPr>
      </w:pPr>
      <w:del w:id="130" w:author="Menon, Sunita (NIH/NCI) [C]" w:date="2021-05-28T16:50:00Z">
        <w:r w:rsidRPr="007A1BFC" w:rsidDel="00390A45">
          <w:rPr>
            <w:rFonts w:ascii="Menlo" w:hAnsi="Menlo" w:cs="Menlo"/>
            <w:b/>
            <w:sz w:val="18"/>
            <w:szCs w:val="18"/>
          </w:rPr>
          <w:delText>sudo su</w:delText>
        </w:r>
      </w:del>
    </w:p>
    <w:p w14:paraId="6FC91BFA" w14:textId="4DFE671E" w:rsidR="001F0487" w:rsidRPr="007A1BFC" w:rsidDel="00390A45" w:rsidRDefault="001F0487" w:rsidP="001F0487">
      <w:pPr>
        <w:ind w:left="720" w:firstLine="720"/>
        <w:rPr>
          <w:del w:id="131" w:author="Menon, Sunita (NIH/NCI) [C]" w:date="2021-05-28T16:50:00Z"/>
          <w:rFonts w:ascii="Menlo" w:hAnsi="Menlo" w:cs="Menlo"/>
          <w:b/>
          <w:sz w:val="18"/>
          <w:szCs w:val="18"/>
        </w:rPr>
      </w:pPr>
    </w:p>
    <w:p w14:paraId="4D7DB821" w14:textId="7AAC726C" w:rsidR="001F0487" w:rsidRPr="001F0487" w:rsidDel="00390A45" w:rsidRDefault="00E72515" w:rsidP="001F0487">
      <w:pPr>
        <w:pStyle w:val="ListParagraph"/>
        <w:numPr>
          <w:ilvl w:val="1"/>
          <w:numId w:val="7"/>
        </w:numPr>
        <w:rPr>
          <w:del w:id="132" w:author="Menon, Sunita (NIH/NCI) [C]" w:date="2021-05-28T16:50:00Z"/>
          <w:sz w:val="24"/>
          <w:szCs w:val="24"/>
        </w:rPr>
      </w:pPr>
      <w:del w:id="133" w:author="Menon, Sunita (NIH/NCI) [C]" w:date="2021-05-28T16:50:00Z">
        <w:r w:rsidDel="00390A45">
          <w:rPr>
            <w:sz w:val="24"/>
            <w:szCs w:val="24"/>
          </w:rPr>
          <w:delText>Switch user</w:delText>
        </w:r>
        <w:r w:rsidR="001F0487" w:rsidRPr="00F44E84" w:rsidDel="00390A45">
          <w:rPr>
            <w:sz w:val="24"/>
            <w:szCs w:val="24"/>
          </w:rPr>
          <w:delText xml:space="preserve"> to service account and </w:delText>
        </w:r>
        <w:r w:rsidR="001F0487" w:rsidDel="00390A45">
          <w:rPr>
            <w:sz w:val="24"/>
            <w:szCs w:val="24"/>
          </w:rPr>
          <w:delText xml:space="preserve">change to </w:delText>
        </w:r>
        <w:r w:rsidR="00E74C3E" w:rsidDel="00390A45">
          <w:rPr>
            <w:sz w:val="24"/>
            <w:szCs w:val="24"/>
          </w:rPr>
          <w:delText>S</w:delText>
        </w:r>
        <w:r w:rsidR="001F0487" w:rsidDel="00390A45">
          <w:rPr>
            <w:sz w:val="24"/>
            <w:szCs w:val="24"/>
          </w:rPr>
          <w:delText>ervicemix installation directory</w:delText>
        </w:r>
      </w:del>
    </w:p>
    <w:p w14:paraId="546B7FEF" w14:textId="3BCDC6A3" w:rsidR="00FA67AD" w:rsidDel="00390A45" w:rsidRDefault="001F0487" w:rsidP="001F0487">
      <w:pPr>
        <w:ind w:left="1440"/>
        <w:rPr>
          <w:del w:id="134" w:author="Menon, Sunita (NIH/NCI) [C]" w:date="2021-05-28T16:50:00Z"/>
        </w:rPr>
      </w:pPr>
      <w:del w:id="135" w:author="Menon, Sunita (NIH/NCI) [C]" w:date="2021-05-28T16:50:00Z">
        <w:r w:rsidRPr="001F0487" w:rsidDel="00390A45">
          <w:rPr>
            <w:rFonts w:ascii="Menlo" w:hAnsi="Menlo" w:cs="Menlo"/>
            <w:b/>
            <w:sz w:val="18"/>
            <w:szCs w:val="18"/>
          </w:rPr>
          <w:delText>su ncifhpcdmsvcp</w:delText>
        </w:r>
        <w:r w:rsidDel="00390A45">
          <w:delText xml:space="preserve"> </w:delText>
        </w:r>
      </w:del>
    </w:p>
    <w:p w14:paraId="106FFF30" w14:textId="7BBB92E1" w:rsidR="001F0487" w:rsidRPr="001455A1" w:rsidDel="00390A45" w:rsidRDefault="001F0487" w:rsidP="001F0487">
      <w:pPr>
        <w:pStyle w:val="p1"/>
        <w:ind w:left="720" w:firstLine="720"/>
        <w:rPr>
          <w:del w:id="136" w:author="Menon, Sunita (NIH/NCI) [C]" w:date="2021-05-28T16:50:00Z"/>
          <w:b/>
          <w:color w:val="000000" w:themeColor="text1"/>
          <w:sz w:val="18"/>
          <w:szCs w:val="18"/>
        </w:rPr>
      </w:pPr>
      <w:del w:id="137" w:author="Menon, Sunita (NIH/NCI) [C]" w:date="2021-05-28T16:50:00Z">
        <w:r w:rsidRPr="001455A1" w:rsidDel="00390A45">
          <w:rPr>
            <w:b/>
            <w:color w:val="000000" w:themeColor="text1"/>
            <w:sz w:val="18"/>
            <w:szCs w:val="18"/>
          </w:rPr>
          <w:delText>cd /opt/</w:delText>
        </w:r>
        <w:r w:rsidRPr="001455A1" w:rsidDel="00390A45">
          <w:rPr>
            <w:b/>
            <w:bCs/>
            <w:color w:val="000000" w:themeColor="text1"/>
            <w:sz w:val="18"/>
            <w:szCs w:val="18"/>
          </w:rPr>
          <w:delText>apache-servicemix-7.0.</w:delText>
        </w:r>
      </w:del>
      <w:del w:id="138" w:author="Menon, Sunita (NIH/NCI) [C]" w:date="2021-05-28T16:17:00Z">
        <w:r w:rsidRPr="001455A1" w:rsidDel="005E389C">
          <w:rPr>
            <w:b/>
            <w:bCs/>
            <w:color w:val="000000" w:themeColor="text1"/>
            <w:sz w:val="18"/>
            <w:szCs w:val="18"/>
          </w:rPr>
          <w:delText>0.M3</w:delText>
        </w:r>
      </w:del>
    </w:p>
    <w:p w14:paraId="0F791B96" w14:textId="65FEC3BD" w:rsidR="001F0487" w:rsidRPr="007E190B" w:rsidDel="00390A45" w:rsidRDefault="001F0487" w:rsidP="001F0487">
      <w:pPr>
        <w:ind w:left="720" w:firstLine="720"/>
        <w:rPr>
          <w:del w:id="139" w:author="Menon, Sunita (NIH/NCI) [C]" w:date="2021-05-28T16:50:00Z"/>
        </w:rPr>
      </w:pPr>
    </w:p>
    <w:p w14:paraId="774C6A5E" w14:textId="3EBC3C37" w:rsidR="001F0487" w:rsidRPr="00AE5C5A" w:rsidDel="00390A45" w:rsidRDefault="001F0487" w:rsidP="00E72515">
      <w:pPr>
        <w:pStyle w:val="ListParagraph"/>
        <w:numPr>
          <w:ilvl w:val="1"/>
          <w:numId w:val="7"/>
        </w:numPr>
        <w:rPr>
          <w:del w:id="140" w:author="Menon, Sunita (NIH/NCI) [C]" w:date="2021-05-28T16:50:00Z"/>
          <w:sz w:val="24"/>
          <w:szCs w:val="24"/>
        </w:rPr>
      </w:pPr>
      <w:del w:id="141" w:author="Menon, Sunita (NIH/NCI) [C]" w:date="2021-05-28T16:50:00Z">
        <w:r w:rsidRPr="00AE5C5A" w:rsidDel="00390A45">
          <w:rPr>
            <w:sz w:val="24"/>
            <w:szCs w:val="24"/>
          </w:rPr>
          <w:delText>Restart API server and install feature set</w:delText>
        </w:r>
      </w:del>
    </w:p>
    <w:p w14:paraId="25485CEE" w14:textId="565EDC40" w:rsidR="001F0487" w:rsidDel="00390A45" w:rsidRDefault="001F0487" w:rsidP="001F0487">
      <w:pPr>
        <w:pStyle w:val="ListParagraph"/>
        <w:rPr>
          <w:del w:id="142" w:author="Menon, Sunita (NIH/NCI) [C]" w:date="2021-05-28T16:50:00Z"/>
        </w:rPr>
      </w:pPr>
    </w:p>
    <w:p w14:paraId="44344CE0" w14:textId="0264462F" w:rsidR="005E389C" w:rsidRPr="005E389C" w:rsidDel="00390A45" w:rsidRDefault="001F0487" w:rsidP="00E72515">
      <w:pPr>
        <w:pStyle w:val="ListParagraph"/>
        <w:ind w:firstLine="720"/>
        <w:rPr>
          <w:del w:id="143" w:author="Menon, Sunita (NIH/NCI) [C]" w:date="2021-05-28T16:50:00Z"/>
          <w:rFonts w:ascii="Menlo" w:hAnsi="Menlo" w:cs="Menlo"/>
          <w:b/>
          <w:iCs/>
          <w:sz w:val="18"/>
          <w:szCs w:val="18"/>
          <w:rPrChange w:id="144" w:author="Menon, Sunita (NIH/NCI) [C]" w:date="2021-05-28T16:19:00Z">
            <w:rPr>
              <w:del w:id="145" w:author="Menon, Sunita (NIH/NCI) [C]" w:date="2021-05-28T16:50:00Z"/>
              <w:sz w:val="24"/>
              <w:szCs w:val="24"/>
            </w:rPr>
          </w:rPrChange>
        </w:rPr>
      </w:pPr>
      <w:del w:id="146" w:author="Menon, Sunita (NIH/NCI) [C]" w:date="2021-05-28T16:50:00Z">
        <w:r w:rsidRPr="00AE5C5A" w:rsidDel="00390A45">
          <w:rPr>
            <w:sz w:val="24"/>
            <w:szCs w:val="24"/>
          </w:rPr>
          <w:delText>Execute the startup script</w:delText>
        </w:r>
      </w:del>
    </w:p>
    <w:p w14:paraId="0820A5FD" w14:textId="21AF4DD1" w:rsidR="001F0487" w:rsidRPr="00AA5700" w:rsidDel="005E389C" w:rsidRDefault="001F0487" w:rsidP="00E72515">
      <w:pPr>
        <w:pStyle w:val="p1"/>
        <w:ind w:left="720" w:firstLine="720"/>
        <w:rPr>
          <w:del w:id="147" w:author="Menon, Sunita (NIH/NCI) [C]" w:date="2021-05-28T16:19:00Z"/>
          <w:b/>
          <w:color w:val="000000" w:themeColor="text1"/>
          <w:sz w:val="18"/>
          <w:szCs w:val="18"/>
        </w:rPr>
      </w:pPr>
      <w:del w:id="148" w:author="Menon, Sunita (NIH/NCI) [C]" w:date="2021-05-28T16:19:00Z">
        <w:r w:rsidRPr="00AA5700" w:rsidDel="005E389C">
          <w:rPr>
            <w:b/>
            <w:color w:val="000000" w:themeColor="text1"/>
            <w:sz w:val="18"/>
            <w:szCs w:val="18"/>
          </w:rPr>
          <w:delText>./</w:delText>
        </w:r>
        <w:r w:rsidRPr="00AA5700" w:rsidDel="005E389C">
          <w:rPr>
            <w:b/>
            <w:bCs/>
            <w:color w:val="000000" w:themeColor="text1"/>
            <w:sz w:val="18"/>
            <w:szCs w:val="18"/>
          </w:rPr>
          <w:delText>start-deploy-servicemix-service.sh</w:delText>
        </w:r>
      </w:del>
    </w:p>
    <w:p w14:paraId="2B044201" w14:textId="726294FE" w:rsidR="00FA67AD" w:rsidRDefault="00FA67AD" w:rsidP="001F0487">
      <w:pPr>
        <w:pStyle w:val="ListParagraph"/>
        <w:ind w:left="1440"/>
      </w:pPr>
    </w:p>
    <w:p w14:paraId="315978E4" w14:textId="77777777" w:rsidR="00FA0EB1" w:rsidRDefault="00FA0EB1" w:rsidP="00AE5C5A"/>
    <w:p w14:paraId="273321DB" w14:textId="3DDE6014" w:rsidR="00656202" w:rsidRPr="00AE5C5A" w:rsidRDefault="001455A1" w:rsidP="00FA67A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E5C5A">
        <w:rPr>
          <w:sz w:val="24"/>
          <w:szCs w:val="24"/>
        </w:rPr>
        <w:t>S</w:t>
      </w:r>
      <w:r w:rsidR="007E190B" w:rsidRPr="00AE5C5A">
        <w:rPr>
          <w:sz w:val="24"/>
          <w:szCs w:val="24"/>
        </w:rPr>
        <w:t xml:space="preserve">tage the </w:t>
      </w:r>
      <w:r w:rsidR="00E72515" w:rsidRPr="00AE5C5A">
        <w:rPr>
          <w:sz w:val="24"/>
          <w:szCs w:val="24"/>
        </w:rPr>
        <w:t xml:space="preserve">Web Application </w:t>
      </w:r>
      <w:r w:rsidR="007E190B" w:rsidRPr="00AE5C5A">
        <w:rPr>
          <w:sz w:val="24"/>
          <w:szCs w:val="24"/>
        </w:rPr>
        <w:t>war file</w:t>
      </w:r>
    </w:p>
    <w:p w14:paraId="1A0D456C" w14:textId="77777777" w:rsidR="00AE5C5A" w:rsidRDefault="00AE5C5A" w:rsidP="00AE5C5A">
      <w:pPr>
        <w:pStyle w:val="ListParagraph"/>
      </w:pPr>
    </w:p>
    <w:p w14:paraId="1718C2FF" w14:textId="74ABDB78" w:rsidR="00E72515" w:rsidRPr="00AE5C5A" w:rsidRDefault="00CC6742" w:rsidP="007E190B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AE5C5A">
        <w:rPr>
          <w:sz w:val="24"/>
          <w:szCs w:val="24"/>
        </w:rPr>
        <w:t xml:space="preserve">Logon to the Web Application server and </w:t>
      </w:r>
      <w:proofErr w:type="spellStart"/>
      <w:r w:rsidRPr="00AE5C5A">
        <w:rPr>
          <w:sz w:val="24"/>
          <w:szCs w:val="24"/>
        </w:rPr>
        <w:t>sudo</w:t>
      </w:r>
      <w:proofErr w:type="spellEnd"/>
      <w:r w:rsidRPr="00AE5C5A">
        <w:rPr>
          <w:sz w:val="24"/>
          <w:szCs w:val="24"/>
        </w:rPr>
        <w:t xml:space="preserve"> to root</w:t>
      </w:r>
    </w:p>
    <w:p w14:paraId="56B73A13" w14:textId="77777777" w:rsidR="00CC6742" w:rsidRDefault="00CC6742" w:rsidP="00CC6742">
      <w:pPr>
        <w:pStyle w:val="ListParagraph"/>
        <w:ind w:left="1440"/>
      </w:pPr>
    </w:p>
    <w:p w14:paraId="39009C98" w14:textId="5877B034" w:rsidR="00CC6742" w:rsidRPr="00CC6742" w:rsidRDefault="00CC6742" w:rsidP="00CC6742">
      <w:pPr>
        <w:pStyle w:val="ListParagraph"/>
        <w:ind w:left="1440"/>
        <w:rPr>
          <w:rFonts w:ascii="Menlo" w:hAnsi="Menlo" w:cs="Menlo"/>
          <w:b/>
          <w:sz w:val="18"/>
          <w:szCs w:val="18"/>
        </w:rPr>
      </w:pPr>
      <w:proofErr w:type="spellStart"/>
      <w:r w:rsidRPr="00CC6742">
        <w:rPr>
          <w:rFonts w:ascii="Menlo" w:hAnsi="Menlo" w:cs="Menlo"/>
          <w:b/>
          <w:sz w:val="18"/>
          <w:szCs w:val="18"/>
        </w:rPr>
        <w:t>ssh</w:t>
      </w:r>
      <w:proofErr w:type="spellEnd"/>
      <w:r w:rsidRPr="00CC6742">
        <w:rPr>
          <w:rFonts w:ascii="Menlo" w:hAnsi="Menlo" w:cs="Menlo"/>
          <w:b/>
          <w:sz w:val="18"/>
          <w:szCs w:val="18"/>
        </w:rPr>
        <w:t xml:space="preserve"> f</w:t>
      </w:r>
      <w:ins w:id="149" w:author="Menon, Sunita (NIH/NCI) [C]" w:date="2021-05-28T16:19:00Z">
        <w:r w:rsidR="005E389C">
          <w:rPr>
            <w:rFonts w:ascii="Menlo" w:hAnsi="Menlo" w:cs="Menlo"/>
            <w:b/>
            <w:sz w:val="18"/>
            <w:szCs w:val="18"/>
          </w:rPr>
          <w:t>sdmel-dsweb01p</w:t>
        </w:r>
      </w:ins>
      <w:del w:id="150" w:author="Menon, Sunita (NIH/NCI) [C]" w:date="2021-05-28T16:19:00Z">
        <w:r w:rsidRPr="00CC6742" w:rsidDel="005E389C">
          <w:rPr>
            <w:rFonts w:ascii="Menlo" w:hAnsi="Menlo" w:cs="Menlo"/>
            <w:b/>
            <w:sz w:val="18"/>
            <w:szCs w:val="18"/>
          </w:rPr>
          <w:delText>r-s-hpcdm-web-p</w:delText>
        </w:r>
      </w:del>
      <w:r w:rsidRPr="00CC6742">
        <w:rPr>
          <w:rFonts w:ascii="Menlo" w:hAnsi="Menlo" w:cs="Menlo"/>
          <w:b/>
          <w:sz w:val="18"/>
          <w:szCs w:val="18"/>
        </w:rPr>
        <w:t>.ncifcrf.gov</w:t>
      </w:r>
    </w:p>
    <w:p w14:paraId="295D2046" w14:textId="67844ACF" w:rsidR="00CC6742" w:rsidRDefault="00CC6742" w:rsidP="00CC6742">
      <w:pPr>
        <w:pStyle w:val="ListParagraph"/>
        <w:ind w:firstLine="720"/>
        <w:rPr>
          <w:rFonts w:ascii="Menlo" w:hAnsi="Menlo" w:cs="Menlo"/>
          <w:b/>
          <w:sz w:val="18"/>
          <w:szCs w:val="18"/>
        </w:rPr>
      </w:pPr>
      <w:proofErr w:type="spellStart"/>
      <w:r w:rsidRPr="007A1BFC">
        <w:rPr>
          <w:rFonts w:ascii="Menlo" w:hAnsi="Menlo" w:cs="Menlo"/>
          <w:b/>
          <w:sz w:val="18"/>
          <w:szCs w:val="18"/>
        </w:rPr>
        <w:t>sudo</w:t>
      </w:r>
      <w:proofErr w:type="spellEnd"/>
      <w:r w:rsidRPr="007A1BFC">
        <w:rPr>
          <w:rFonts w:ascii="Menlo" w:hAnsi="Menlo" w:cs="Menlo"/>
          <w:b/>
          <w:sz w:val="18"/>
          <w:szCs w:val="18"/>
        </w:rPr>
        <w:t xml:space="preserve"> </w:t>
      </w:r>
      <w:proofErr w:type="spellStart"/>
      <w:r w:rsidRPr="007A1BFC">
        <w:rPr>
          <w:rFonts w:ascii="Menlo" w:hAnsi="Menlo" w:cs="Menlo"/>
          <w:b/>
          <w:sz w:val="18"/>
          <w:szCs w:val="18"/>
        </w:rPr>
        <w:t>su</w:t>
      </w:r>
      <w:proofErr w:type="spellEnd"/>
    </w:p>
    <w:p w14:paraId="748923BC" w14:textId="77777777" w:rsidR="00CC6742" w:rsidRDefault="00CC6742" w:rsidP="00CC6742">
      <w:pPr>
        <w:pStyle w:val="ListParagraph"/>
        <w:ind w:firstLine="720"/>
        <w:rPr>
          <w:rFonts w:ascii="Menlo" w:hAnsi="Menlo" w:cs="Menlo"/>
          <w:b/>
          <w:sz w:val="18"/>
          <w:szCs w:val="18"/>
        </w:rPr>
      </w:pPr>
    </w:p>
    <w:p w14:paraId="058B8C40" w14:textId="2634DAD7" w:rsidR="00CC6742" w:rsidRPr="00AE5C5A" w:rsidRDefault="00CC6742" w:rsidP="00CC6742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AE5C5A">
        <w:rPr>
          <w:sz w:val="24"/>
          <w:szCs w:val="24"/>
        </w:rPr>
        <w:t xml:space="preserve">Change to </w:t>
      </w:r>
      <w:r w:rsidR="0055691E">
        <w:rPr>
          <w:sz w:val="24"/>
          <w:szCs w:val="24"/>
        </w:rPr>
        <w:t>T</w:t>
      </w:r>
      <w:r w:rsidRPr="00AE5C5A">
        <w:rPr>
          <w:sz w:val="24"/>
          <w:szCs w:val="24"/>
        </w:rPr>
        <w:t>omcat installation directory</w:t>
      </w:r>
    </w:p>
    <w:p w14:paraId="0F8F5975" w14:textId="77777777" w:rsidR="00CC6742" w:rsidRPr="0013709C" w:rsidRDefault="00CC6742" w:rsidP="00CC6742">
      <w:pPr>
        <w:pStyle w:val="ListParagraph"/>
        <w:ind w:left="1440"/>
      </w:pPr>
    </w:p>
    <w:p w14:paraId="6997F4EC" w14:textId="02FC1958" w:rsidR="00CC6742" w:rsidRPr="00CC6742" w:rsidRDefault="00CC6742" w:rsidP="00CC6742">
      <w:pPr>
        <w:pStyle w:val="ListParagraph"/>
        <w:ind w:firstLine="720"/>
        <w:rPr>
          <w:rFonts w:ascii="Menlo" w:hAnsi="Menlo" w:cs="Menlo"/>
          <w:b/>
          <w:sz w:val="18"/>
          <w:szCs w:val="18"/>
        </w:rPr>
      </w:pPr>
      <w:r>
        <w:rPr>
          <w:rFonts w:ascii="Menlo" w:hAnsi="Menlo" w:cs="Menlo"/>
          <w:b/>
          <w:sz w:val="18"/>
          <w:szCs w:val="18"/>
        </w:rPr>
        <w:t>cd /</w:t>
      </w:r>
      <w:ins w:id="151" w:author="Menon, Sunita (NIH/NCI) [C]" w:date="2021-05-28T16:19:00Z">
        <w:r w:rsidR="005E389C">
          <w:rPr>
            <w:rFonts w:ascii="Menlo" w:hAnsi="Menlo" w:cs="Menlo"/>
            <w:b/>
            <w:sz w:val="18"/>
            <w:szCs w:val="18"/>
          </w:rPr>
          <w:t>var/lib/</w:t>
        </w:r>
      </w:ins>
      <w:ins w:id="152" w:author="Menon, Sunita (NIH/NCI) [C]" w:date="2021-05-28T16:20:00Z">
        <w:r w:rsidR="009952A8">
          <w:rPr>
            <w:rFonts w:ascii="Menlo" w:hAnsi="Menlo" w:cs="Menlo"/>
            <w:b/>
            <w:sz w:val="18"/>
            <w:szCs w:val="18"/>
          </w:rPr>
          <w:t>tomcat8/webapps</w:t>
        </w:r>
      </w:ins>
      <w:del w:id="153" w:author="Menon, Sunita (NIH/NCI) [C]" w:date="2021-05-28T16:19:00Z">
        <w:r w:rsidDel="005E389C">
          <w:rPr>
            <w:rFonts w:ascii="Menlo" w:hAnsi="Menlo" w:cs="Menlo"/>
            <w:b/>
            <w:sz w:val="18"/>
            <w:szCs w:val="18"/>
          </w:rPr>
          <w:delText>opt/apache-tomcat-8.0.42</w:delText>
        </w:r>
      </w:del>
    </w:p>
    <w:p w14:paraId="2BFD8169" w14:textId="77777777" w:rsidR="00E72515" w:rsidRDefault="00E72515" w:rsidP="00E72515">
      <w:pPr>
        <w:pStyle w:val="ListParagraph"/>
        <w:ind w:left="1440"/>
      </w:pPr>
    </w:p>
    <w:p w14:paraId="3EEC213E" w14:textId="2F1BC327" w:rsidR="007E190B" w:rsidRPr="00AE5C5A" w:rsidRDefault="007E190B" w:rsidP="007E190B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AE5C5A">
        <w:rPr>
          <w:sz w:val="24"/>
          <w:szCs w:val="24"/>
        </w:rPr>
        <w:t>S</w:t>
      </w:r>
      <w:r w:rsidR="001455A1" w:rsidRPr="00AE5C5A">
        <w:rPr>
          <w:sz w:val="24"/>
          <w:szCs w:val="24"/>
        </w:rPr>
        <w:t>top Apache T</w:t>
      </w:r>
      <w:r w:rsidRPr="00AE5C5A">
        <w:rPr>
          <w:sz w:val="24"/>
          <w:szCs w:val="24"/>
        </w:rPr>
        <w:t>omcat by executing the command</w:t>
      </w:r>
    </w:p>
    <w:p w14:paraId="784C052A" w14:textId="57B9334C" w:rsidR="007E190B" w:rsidRPr="007E190B" w:rsidRDefault="009952A8" w:rsidP="007E190B">
      <w:pPr>
        <w:ind w:left="720" w:firstLine="360"/>
        <w:rPr>
          <w:rFonts w:ascii="Menlo" w:hAnsi="Menlo" w:cs="Menlo"/>
          <w:b/>
          <w:sz w:val="18"/>
          <w:szCs w:val="18"/>
        </w:rPr>
      </w:pPr>
      <w:proofErr w:type="spellStart"/>
      <w:ins w:id="154" w:author="Menon, Sunita (NIH/NCI) [C]" w:date="2021-05-28T16:20:00Z">
        <w:r>
          <w:rPr>
            <w:rFonts w:ascii="Menlo" w:hAnsi="Menlo" w:cs="Menlo"/>
            <w:b/>
            <w:sz w:val="18"/>
            <w:szCs w:val="18"/>
          </w:rPr>
          <w:t>systemctl</w:t>
        </w:r>
        <w:proofErr w:type="spellEnd"/>
        <w:r>
          <w:rPr>
            <w:rFonts w:ascii="Menlo" w:hAnsi="Menlo" w:cs="Menlo"/>
            <w:b/>
            <w:sz w:val="18"/>
            <w:szCs w:val="18"/>
          </w:rPr>
          <w:t xml:space="preserve"> stop tomcat8</w:t>
        </w:r>
      </w:ins>
      <w:del w:id="155" w:author="Menon, Sunita (NIH/NCI) [C]" w:date="2021-05-28T16:20:00Z">
        <w:r w:rsidR="007E190B" w:rsidRPr="007E190B" w:rsidDel="009952A8">
          <w:rPr>
            <w:rFonts w:ascii="Menlo" w:hAnsi="Menlo" w:cs="Menlo"/>
            <w:b/>
            <w:sz w:val="18"/>
            <w:szCs w:val="18"/>
          </w:rPr>
          <w:delText>./bin/catalina.sh stop</w:delText>
        </w:r>
      </w:del>
    </w:p>
    <w:p w14:paraId="16B739BB" w14:textId="09678A9D" w:rsidR="007E190B" w:rsidRPr="00AE5C5A" w:rsidRDefault="007E190B" w:rsidP="007E190B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AE5C5A">
        <w:rPr>
          <w:sz w:val="24"/>
          <w:szCs w:val="24"/>
        </w:rPr>
        <w:t>Backup the existing war file</w:t>
      </w:r>
      <w:r w:rsidR="00CC6742" w:rsidRPr="00AE5C5A">
        <w:rPr>
          <w:sz w:val="24"/>
          <w:szCs w:val="24"/>
        </w:rPr>
        <w:t xml:space="preserve"> e.g.</w:t>
      </w:r>
    </w:p>
    <w:p w14:paraId="779A75C9" w14:textId="39DA2FA6" w:rsidR="007E190B" w:rsidRPr="0002107B" w:rsidRDefault="00AE5C5A" w:rsidP="0002107B">
      <w:pPr>
        <w:ind w:left="1080" w:firstLine="360"/>
        <w:rPr>
          <w:rFonts w:ascii="Menlo" w:hAnsi="Menlo" w:cs="Menlo"/>
          <w:b/>
          <w:sz w:val="18"/>
          <w:szCs w:val="18"/>
        </w:rPr>
      </w:pPr>
      <w:r>
        <w:rPr>
          <w:rFonts w:ascii="Menlo" w:hAnsi="Menlo" w:cs="Menlo"/>
          <w:b/>
          <w:sz w:val="18"/>
          <w:szCs w:val="18"/>
        </w:rPr>
        <w:t>mv</w:t>
      </w:r>
      <w:r w:rsidR="007E190B" w:rsidRPr="0002107B">
        <w:rPr>
          <w:rFonts w:ascii="Menlo" w:hAnsi="Menlo" w:cs="Menlo"/>
          <w:b/>
          <w:sz w:val="18"/>
          <w:szCs w:val="18"/>
        </w:rPr>
        <w:t xml:space="preserve"> webapps/hpc-web-1.6.0</w:t>
      </w:r>
      <w:r>
        <w:rPr>
          <w:rFonts w:ascii="Menlo" w:hAnsi="Menlo" w:cs="Menlo"/>
          <w:b/>
          <w:sz w:val="18"/>
          <w:szCs w:val="18"/>
        </w:rPr>
        <w:t>.war webapps/hpc-web-1.6</w:t>
      </w:r>
      <w:r w:rsidR="007E190B" w:rsidRPr="0002107B">
        <w:rPr>
          <w:rFonts w:ascii="Menlo" w:hAnsi="Menlo" w:cs="Menlo"/>
          <w:b/>
          <w:sz w:val="18"/>
          <w:szCs w:val="18"/>
        </w:rPr>
        <w:t>.0.war</w:t>
      </w:r>
      <w:r w:rsidR="00CC6742">
        <w:rPr>
          <w:rFonts w:ascii="Menlo" w:hAnsi="Menlo" w:cs="Menlo"/>
          <w:b/>
          <w:sz w:val="18"/>
          <w:szCs w:val="18"/>
        </w:rPr>
        <w:t>.backup_&lt;</w:t>
      </w:r>
      <w:proofErr w:type="spellStart"/>
      <w:r w:rsidR="00CC6742">
        <w:rPr>
          <w:rFonts w:ascii="Menlo" w:hAnsi="Menlo" w:cs="Menlo"/>
          <w:b/>
          <w:sz w:val="18"/>
          <w:szCs w:val="18"/>
        </w:rPr>
        <w:t>date_time</w:t>
      </w:r>
      <w:proofErr w:type="spellEnd"/>
      <w:r w:rsidR="00CC6742">
        <w:rPr>
          <w:rFonts w:ascii="Menlo" w:hAnsi="Menlo" w:cs="Menlo"/>
          <w:b/>
          <w:sz w:val="18"/>
          <w:szCs w:val="18"/>
        </w:rPr>
        <w:t>&gt;</w:t>
      </w:r>
    </w:p>
    <w:p w14:paraId="0E2E69FE" w14:textId="0262CFC5" w:rsidR="007E190B" w:rsidRPr="00AE5C5A" w:rsidRDefault="007E190B" w:rsidP="007E190B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AE5C5A">
        <w:rPr>
          <w:sz w:val="24"/>
          <w:szCs w:val="24"/>
        </w:rPr>
        <w:t>Delete existing war directory</w:t>
      </w:r>
      <w:r w:rsidR="00AE5C5A" w:rsidRPr="00AE5C5A">
        <w:rPr>
          <w:sz w:val="24"/>
          <w:szCs w:val="24"/>
        </w:rPr>
        <w:t xml:space="preserve"> e.g.</w:t>
      </w:r>
    </w:p>
    <w:p w14:paraId="610F1B79" w14:textId="0F437DA9" w:rsidR="007E190B" w:rsidRPr="0002107B" w:rsidRDefault="007E190B" w:rsidP="007E190B">
      <w:pPr>
        <w:rPr>
          <w:rFonts w:ascii="Menlo" w:hAnsi="Menlo" w:cs="Menlo"/>
          <w:b/>
          <w:sz w:val="18"/>
          <w:szCs w:val="18"/>
        </w:rPr>
      </w:pPr>
      <w:r>
        <w:tab/>
      </w:r>
      <w:r>
        <w:tab/>
      </w:r>
      <w:r w:rsidRPr="0002107B">
        <w:rPr>
          <w:rFonts w:ascii="Menlo" w:hAnsi="Menlo" w:cs="Menlo"/>
          <w:b/>
          <w:sz w:val="18"/>
          <w:szCs w:val="18"/>
        </w:rPr>
        <w:t>rm –</w:t>
      </w:r>
      <w:r w:rsidR="00AE5C5A">
        <w:rPr>
          <w:rFonts w:ascii="Menlo" w:hAnsi="Menlo" w:cs="Menlo"/>
          <w:b/>
          <w:sz w:val="18"/>
          <w:szCs w:val="18"/>
        </w:rPr>
        <w:t>r</w:t>
      </w:r>
      <w:r w:rsidRPr="0002107B">
        <w:rPr>
          <w:rFonts w:ascii="Menlo" w:hAnsi="Menlo" w:cs="Menlo"/>
          <w:b/>
          <w:sz w:val="18"/>
          <w:szCs w:val="18"/>
        </w:rPr>
        <w:t xml:space="preserve">f </w:t>
      </w:r>
      <w:r w:rsidR="0055691E">
        <w:rPr>
          <w:rFonts w:ascii="Menlo" w:hAnsi="Menlo" w:cs="Menlo"/>
          <w:b/>
          <w:sz w:val="18"/>
          <w:szCs w:val="18"/>
        </w:rPr>
        <w:t>webapps/</w:t>
      </w:r>
      <w:r w:rsidR="00AE5C5A">
        <w:rPr>
          <w:rFonts w:ascii="Menlo" w:hAnsi="Menlo" w:cs="Menlo"/>
          <w:b/>
          <w:sz w:val="18"/>
          <w:szCs w:val="18"/>
        </w:rPr>
        <w:t>hpc-web-1.6</w:t>
      </w:r>
      <w:r w:rsidRPr="0002107B">
        <w:rPr>
          <w:rFonts w:ascii="Menlo" w:hAnsi="Menlo" w:cs="Menlo"/>
          <w:b/>
          <w:sz w:val="18"/>
          <w:szCs w:val="18"/>
        </w:rPr>
        <w:t>.0</w:t>
      </w:r>
    </w:p>
    <w:p w14:paraId="096B7A9F" w14:textId="12BD265A" w:rsidR="00F6373E" w:rsidRPr="00AE5C5A" w:rsidRDefault="00895C49" w:rsidP="007E190B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AE5C5A">
        <w:rPr>
          <w:sz w:val="24"/>
          <w:szCs w:val="24"/>
        </w:rPr>
        <w:t>Copy the new war file</w:t>
      </w:r>
      <w:r w:rsidR="007E190B" w:rsidRPr="00AE5C5A">
        <w:rPr>
          <w:sz w:val="24"/>
          <w:szCs w:val="24"/>
        </w:rPr>
        <w:t xml:space="preserve"> </w:t>
      </w:r>
      <w:r w:rsidR="0032788B" w:rsidRPr="00AE5C5A">
        <w:rPr>
          <w:sz w:val="24"/>
          <w:szCs w:val="24"/>
        </w:rPr>
        <w:t xml:space="preserve">generated during pre-deployment </w:t>
      </w:r>
      <w:r w:rsidR="007E190B" w:rsidRPr="00AE5C5A">
        <w:rPr>
          <w:sz w:val="24"/>
          <w:szCs w:val="24"/>
        </w:rPr>
        <w:t>to webapps directory</w:t>
      </w:r>
    </w:p>
    <w:p w14:paraId="0C5DD2F1" w14:textId="66C0C253" w:rsidR="00F22A41" w:rsidRDefault="0032788B" w:rsidP="00385A22">
      <w:pPr>
        <w:ind w:left="720" w:firstLine="720"/>
        <w:rPr>
          <w:ins w:id="156" w:author="Menon, Sunita (NIH/NCI) [C]" w:date="2021-05-28T16:58:00Z"/>
          <w:rFonts w:ascii="Menlo" w:hAnsi="Menlo" w:cs="Menlo"/>
          <w:b/>
          <w:sz w:val="18"/>
          <w:szCs w:val="18"/>
        </w:rPr>
      </w:pPr>
      <w:r>
        <w:t>cp</w:t>
      </w:r>
      <w:r w:rsidR="007E190B">
        <w:t xml:space="preserve"> </w:t>
      </w:r>
      <w:r>
        <w:rPr>
          <w:rFonts w:ascii="Menlo" w:hAnsi="Menlo" w:cs="Menlo"/>
          <w:b/>
          <w:sz w:val="18"/>
          <w:szCs w:val="18"/>
        </w:rPr>
        <w:t>~</w:t>
      </w:r>
      <w:r w:rsidR="007E190B" w:rsidRPr="007E190B">
        <w:rPr>
          <w:rFonts w:ascii="Menlo" w:hAnsi="Menlo" w:cs="Menlo"/>
          <w:b/>
          <w:sz w:val="18"/>
          <w:szCs w:val="18"/>
        </w:rPr>
        <w:t>/</w:t>
      </w:r>
      <w:proofErr w:type="spellStart"/>
      <w:r w:rsidR="007E190B" w:rsidRPr="007E190B">
        <w:rPr>
          <w:rFonts w:ascii="Menlo" w:hAnsi="Menlo" w:cs="Menlo"/>
          <w:b/>
          <w:sz w:val="18"/>
          <w:szCs w:val="18"/>
        </w:rPr>
        <w:t>hpc</w:t>
      </w:r>
      <w:proofErr w:type="spellEnd"/>
      <w:r>
        <w:rPr>
          <w:rFonts w:ascii="Menlo" w:hAnsi="Menlo" w:cs="Menlo"/>
          <w:b/>
          <w:sz w:val="18"/>
          <w:szCs w:val="18"/>
        </w:rPr>
        <w:t>-web-&lt;</w:t>
      </w:r>
      <w:proofErr w:type="spellStart"/>
      <w:r>
        <w:rPr>
          <w:rFonts w:ascii="Menlo" w:hAnsi="Menlo" w:cs="Menlo"/>
          <w:b/>
          <w:sz w:val="18"/>
          <w:szCs w:val="18"/>
        </w:rPr>
        <w:t>new_version</w:t>
      </w:r>
      <w:proofErr w:type="spellEnd"/>
      <w:r>
        <w:rPr>
          <w:rFonts w:ascii="Menlo" w:hAnsi="Menlo" w:cs="Menlo"/>
          <w:b/>
          <w:sz w:val="18"/>
          <w:szCs w:val="18"/>
        </w:rPr>
        <w:t>&gt;</w:t>
      </w:r>
      <w:r w:rsidR="007E190B" w:rsidRPr="007E190B">
        <w:rPr>
          <w:rFonts w:ascii="Menlo" w:hAnsi="Menlo" w:cs="Menlo"/>
          <w:b/>
          <w:sz w:val="18"/>
          <w:szCs w:val="18"/>
        </w:rPr>
        <w:t>.war webapps/.</w:t>
      </w:r>
    </w:p>
    <w:p w14:paraId="0BEBE0B1" w14:textId="6DF49BAC" w:rsidR="00F22A41" w:rsidRDefault="0016385E" w:rsidP="00F22A41">
      <w:pPr>
        <w:pStyle w:val="ListParagraph"/>
        <w:numPr>
          <w:ilvl w:val="1"/>
          <w:numId w:val="7"/>
        </w:numPr>
        <w:rPr>
          <w:ins w:id="157" w:author="Menon, Sunita (NIH/NCI) [C]" w:date="2021-05-28T16:58:00Z"/>
          <w:rFonts w:ascii="Menlo" w:hAnsi="Menlo" w:cs="Menlo"/>
          <w:b/>
          <w:sz w:val="18"/>
          <w:szCs w:val="18"/>
        </w:rPr>
      </w:pPr>
      <w:ins w:id="158" w:author="Menon, Sunita (NIH/NCI) [C]" w:date="2021-05-28T16:58:00Z">
        <w:r>
          <w:rPr>
            <w:rFonts w:ascii="Menlo" w:hAnsi="Menlo" w:cs="Menlo"/>
            <w:b/>
            <w:sz w:val="18"/>
            <w:szCs w:val="18"/>
          </w:rPr>
          <w:t>Change user and group to tomcat8</w:t>
        </w:r>
      </w:ins>
    </w:p>
    <w:p w14:paraId="5C0511DD" w14:textId="1E9C5D1E" w:rsidR="0016385E" w:rsidRDefault="0016385E" w:rsidP="00F22A41">
      <w:pPr>
        <w:pStyle w:val="ListParagraph"/>
        <w:numPr>
          <w:ilvl w:val="1"/>
          <w:numId w:val="7"/>
        </w:numPr>
        <w:rPr>
          <w:ins w:id="159" w:author="Menon, Sunita (NIH/NCI) [C]" w:date="2021-05-28T16:58:00Z"/>
          <w:rFonts w:ascii="Menlo" w:hAnsi="Menlo" w:cs="Menlo"/>
          <w:b/>
          <w:sz w:val="18"/>
          <w:szCs w:val="18"/>
        </w:rPr>
      </w:pPr>
    </w:p>
    <w:p w14:paraId="6FAD08B5" w14:textId="77777777" w:rsidR="0016385E" w:rsidRPr="00F22A41" w:rsidRDefault="0016385E" w:rsidP="00F22A41">
      <w:pPr>
        <w:pStyle w:val="ListParagraph"/>
        <w:numPr>
          <w:ilvl w:val="1"/>
          <w:numId w:val="7"/>
        </w:numPr>
        <w:rPr>
          <w:rFonts w:ascii="Menlo" w:hAnsi="Menlo" w:cs="Menlo"/>
          <w:b/>
          <w:sz w:val="18"/>
          <w:szCs w:val="18"/>
          <w:rPrChange w:id="160" w:author="Menon, Sunita (NIH/NCI) [C]" w:date="2021-05-28T16:58:00Z">
            <w:rPr/>
          </w:rPrChange>
        </w:rPr>
        <w:pPrChange w:id="161" w:author="Menon, Sunita (NIH/NCI) [C]" w:date="2021-05-28T16:58:00Z">
          <w:pPr>
            <w:ind w:left="720" w:firstLine="720"/>
          </w:pPr>
        </w:pPrChange>
      </w:pPr>
    </w:p>
    <w:p w14:paraId="69E27994" w14:textId="77777777" w:rsidR="00FA67AD" w:rsidRDefault="00FA67AD" w:rsidP="00FA67AD">
      <w:pPr>
        <w:pStyle w:val="ListParagraph"/>
        <w:ind w:left="1440"/>
      </w:pPr>
    </w:p>
    <w:p w14:paraId="63AA0F95" w14:textId="77777777" w:rsidR="00390A45" w:rsidRPr="00AE5C5A" w:rsidRDefault="00390A45" w:rsidP="00390A45">
      <w:pPr>
        <w:pStyle w:val="ListParagraph"/>
        <w:numPr>
          <w:ilvl w:val="0"/>
          <w:numId w:val="7"/>
        </w:numPr>
        <w:rPr>
          <w:ins w:id="162" w:author="Menon, Sunita (NIH/NCI) [C]" w:date="2021-05-28T16:50:00Z"/>
          <w:sz w:val="24"/>
          <w:szCs w:val="24"/>
        </w:rPr>
      </w:pPr>
      <w:ins w:id="163" w:author="Menon, Sunita (NIH/NCI) [C]" w:date="2021-05-28T16:50:00Z">
        <w:r w:rsidRPr="00AE5C5A">
          <w:rPr>
            <w:sz w:val="24"/>
            <w:szCs w:val="24"/>
          </w:rPr>
          <w:t>Restart API server and Install features</w:t>
        </w:r>
      </w:ins>
    </w:p>
    <w:p w14:paraId="0E24A28B" w14:textId="77777777" w:rsidR="00390A45" w:rsidRPr="00E72515" w:rsidRDefault="00390A45" w:rsidP="00390A45">
      <w:pPr>
        <w:pStyle w:val="ListParagraph"/>
        <w:rPr>
          <w:ins w:id="164" w:author="Menon, Sunita (NIH/NCI) [C]" w:date="2021-05-28T16:50:00Z"/>
        </w:rPr>
      </w:pPr>
    </w:p>
    <w:p w14:paraId="2E7C790D" w14:textId="77777777" w:rsidR="00390A45" w:rsidRPr="001F0487" w:rsidRDefault="00390A45" w:rsidP="00390A45">
      <w:pPr>
        <w:pStyle w:val="ListParagraph"/>
        <w:numPr>
          <w:ilvl w:val="1"/>
          <w:numId w:val="7"/>
        </w:numPr>
        <w:rPr>
          <w:ins w:id="165" w:author="Menon, Sunita (NIH/NCI) [C]" w:date="2021-05-28T16:50:00Z"/>
          <w:sz w:val="24"/>
          <w:szCs w:val="24"/>
        </w:rPr>
      </w:pPr>
      <w:ins w:id="166" w:author="Menon, Sunita (NIH/NCI) [C]" w:date="2021-05-28T16:50:00Z">
        <w:r>
          <w:rPr>
            <w:sz w:val="24"/>
            <w:szCs w:val="24"/>
          </w:rPr>
          <w:t xml:space="preserve"> Logon</w:t>
        </w:r>
        <w:r w:rsidRPr="001F0487">
          <w:rPr>
            <w:sz w:val="24"/>
            <w:szCs w:val="24"/>
          </w:rPr>
          <w:t xml:space="preserve"> to the production server and </w:t>
        </w:r>
        <w:proofErr w:type="spellStart"/>
        <w:r w:rsidRPr="001F0487">
          <w:rPr>
            <w:sz w:val="24"/>
            <w:szCs w:val="24"/>
          </w:rPr>
          <w:t>sudo</w:t>
        </w:r>
        <w:proofErr w:type="spellEnd"/>
        <w:r w:rsidRPr="001F0487">
          <w:rPr>
            <w:sz w:val="24"/>
            <w:szCs w:val="24"/>
          </w:rPr>
          <w:t xml:space="preserve"> to root</w:t>
        </w:r>
      </w:ins>
    </w:p>
    <w:p w14:paraId="783CB74B" w14:textId="77777777" w:rsidR="00390A45" w:rsidRDefault="00390A45" w:rsidP="00390A45">
      <w:pPr>
        <w:ind w:left="720" w:firstLine="720"/>
        <w:rPr>
          <w:ins w:id="167" w:author="Menon, Sunita (NIH/NCI) [C]" w:date="2021-05-28T16:50:00Z"/>
          <w:rFonts w:ascii="Menlo" w:hAnsi="Menlo" w:cs="Menlo"/>
          <w:b/>
          <w:sz w:val="18"/>
          <w:szCs w:val="18"/>
        </w:rPr>
      </w:pPr>
      <w:proofErr w:type="spellStart"/>
      <w:ins w:id="168" w:author="Menon, Sunita (NIH/NCI) [C]" w:date="2021-05-28T16:50:00Z">
        <w:r w:rsidRPr="007A1BFC">
          <w:rPr>
            <w:rFonts w:ascii="Menlo" w:hAnsi="Menlo" w:cs="Menlo"/>
            <w:b/>
            <w:sz w:val="18"/>
            <w:szCs w:val="18"/>
          </w:rPr>
          <w:t>ssh</w:t>
        </w:r>
        <w:proofErr w:type="spellEnd"/>
        <w:r w:rsidRPr="007A1BFC">
          <w:rPr>
            <w:rFonts w:ascii="Menlo" w:hAnsi="Menlo" w:cs="Menlo"/>
            <w:b/>
            <w:sz w:val="18"/>
            <w:szCs w:val="18"/>
          </w:rPr>
          <w:t xml:space="preserve"> fr-s-dmeapi-t-p.ncifcrf.gov</w:t>
        </w:r>
      </w:ins>
    </w:p>
    <w:p w14:paraId="4C50B4B4" w14:textId="77777777" w:rsidR="00390A45" w:rsidRDefault="00390A45" w:rsidP="00390A45">
      <w:pPr>
        <w:ind w:left="720" w:firstLine="720"/>
        <w:rPr>
          <w:ins w:id="169" w:author="Menon, Sunita (NIH/NCI) [C]" w:date="2021-05-28T16:50:00Z"/>
          <w:rFonts w:ascii="Menlo" w:hAnsi="Menlo" w:cs="Menlo"/>
          <w:b/>
          <w:sz w:val="18"/>
          <w:szCs w:val="18"/>
        </w:rPr>
      </w:pPr>
      <w:proofErr w:type="spellStart"/>
      <w:ins w:id="170" w:author="Menon, Sunita (NIH/NCI) [C]" w:date="2021-05-28T16:50:00Z">
        <w:r w:rsidRPr="007A1BFC">
          <w:rPr>
            <w:rFonts w:ascii="Menlo" w:hAnsi="Menlo" w:cs="Menlo"/>
            <w:b/>
            <w:sz w:val="18"/>
            <w:szCs w:val="18"/>
          </w:rPr>
          <w:t>sudo</w:t>
        </w:r>
        <w:proofErr w:type="spellEnd"/>
        <w:r w:rsidRPr="007A1BFC">
          <w:rPr>
            <w:rFonts w:ascii="Menlo" w:hAnsi="Menlo" w:cs="Menlo"/>
            <w:b/>
            <w:sz w:val="18"/>
            <w:szCs w:val="18"/>
          </w:rPr>
          <w:t xml:space="preserve"> </w:t>
        </w:r>
        <w:proofErr w:type="spellStart"/>
        <w:r w:rsidRPr="007A1BFC">
          <w:rPr>
            <w:rFonts w:ascii="Menlo" w:hAnsi="Menlo" w:cs="Menlo"/>
            <w:b/>
            <w:sz w:val="18"/>
            <w:szCs w:val="18"/>
          </w:rPr>
          <w:t>su</w:t>
        </w:r>
        <w:proofErr w:type="spellEnd"/>
      </w:ins>
    </w:p>
    <w:p w14:paraId="4F312BFD" w14:textId="77777777" w:rsidR="00390A45" w:rsidRPr="007A1BFC" w:rsidRDefault="00390A45" w:rsidP="00390A45">
      <w:pPr>
        <w:ind w:left="720" w:firstLine="720"/>
        <w:rPr>
          <w:ins w:id="171" w:author="Menon, Sunita (NIH/NCI) [C]" w:date="2021-05-28T16:50:00Z"/>
          <w:rFonts w:ascii="Menlo" w:hAnsi="Menlo" w:cs="Menlo"/>
          <w:b/>
          <w:sz w:val="18"/>
          <w:szCs w:val="18"/>
        </w:rPr>
      </w:pPr>
    </w:p>
    <w:p w14:paraId="2C717781" w14:textId="77777777" w:rsidR="00390A45" w:rsidRPr="001F0487" w:rsidRDefault="00390A45" w:rsidP="00390A45">
      <w:pPr>
        <w:pStyle w:val="ListParagraph"/>
        <w:numPr>
          <w:ilvl w:val="1"/>
          <w:numId w:val="7"/>
        </w:numPr>
        <w:rPr>
          <w:ins w:id="172" w:author="Menon, Sunita (NIH/NCI) [C]" w:date="2021-05-28T16:50:00Z"/>
          <w:sz w:val="24"/>
          <w:szCs w:val="24"/>
        </w:rPr>
      </w:pPr>
      <w:ins w:id="173" w:author="Menon, Sunita (NIH/NCI) [C]" w:date="2021-05-28T16:50:00Z">
        <w:r>
          <w:rPr>
            <w:sz w:val="24"/>
            <w:szCs w:val="24"/>
          </w:rPr>
          <w:t>Switch user</w:t>
        </w:r>
        <w:r w:rsidRPr="00F44E84">
          <w:rPr>
            <w:sz w:val="24"/>
            <w:szCs w:val="24"/>
          </w:rPr>
          <w:t xml:space="preserve"> to service account and </w:t>
        </w:r>
        <w:r>
          <w:rPr>
            <w:sz w:val="24"/>
            <w:szCs w:val="24"/>
          </w:rPr>
          <w:t xml:space="preserve">change to </w:t>
        </w:r>
        <w:proofErr w:type="spellStart"/>
        <w:r>
          <w:rPr>
            <w:sz w:val="24"/>
            <w:szCs w:val="24"/>
          </w:rPr>
          <w:t>Servicemix</w:t>
        </w:r>
        <w:proofErr w:type="spellEnd"/>
        <w:r>
          <w:rPr>
            <w:sz w:val="24"/>
            <w:szCs w:val="24"/>
          </w:rPr>
          <w:t xml:space="preserve"> installation directory</w:t>
        </w:r>
      </w:ins>
    </w:p>
    <w:p w14:paraId="18026D9A" w14:textId="77777777" w:rsidR="00390A45" w:rsidRDefault="00390A45" w:rsidP="00390A45">
      <w:pPr>
        <w:ind w:left="1440"/>
        <w:rPr>
          <w:ins w:id="174" w:author="Menon, Sunita (NIH/NCI) [C]" w:date="2021-05-28T16:50:00Z"/>
        </w:rPr>
      </w:pPr>
      <w:proofErr w:type="spellStart"/>
      <w:ins w:id="175" w:author="Menon, Sunita (NIH/NCI) [C]" w:date="2021-05-28T16:50:00Z">
        <w:r w:rsidRPr="001F0487">
          <w:rPr>
            <w:rFonts w:ascii="Menlo" w:hAnsi="Menlo" w:cs="Menlo"/>
            <w:b/>
            <w:sz w:val="18"/>
            <w:szCs w:val="18"/>
          </w:rPr>
          <w:t>su</w:t>
        </w:r>
        <w:proofErr w:type="spellEnd"/>
        <w:r w:rsidRPr="001F0487">
          <w:rPr>
            <w:rFonts w:ascii="Menlo" w:hAnsi="Menlo" w:cs="Menlo"/>
            <w:b/>
            <w:sz w:val="18"/>
            <w:szCs w:val="18"/>
          </w:rPr>
          <w:t xml:space="preserve"> </w:t>
        </w:r>
        <w:proofErr w:type="spellStart"/>
        <w:r w:rsidRPr="001F0487">
          <w:rPr>
            <w:rFonts w:ascii="Menlo" w:hAnsi="Menlo" w:cs="Menlo"/>
            <w:b/>
            <w:sz w:val="18"/>
            <w:szCs w:val="18"/>
          </w:rPr>
          <w:t>ncifhpcdmsvcp</w:t>
        </w:r>
        <w:proofErr w:type="spellEnd"/>
        <w:r>
          <w:t xml:space="preserve"> </w:t>
        </w:r>
      </w:ins>
    </w:p>
    <w:p w14:paraId="30336957" w14:textId="77777777" w:rsidR="00390A45" w:rsidRPr="001455A1" w:rsidRDefault="00390A45" w:rsidP="00390A45">
      <w:pPr>
        <w:pStyle w:val="p1"/>
        <w:ind w:left="720" w:firstLine="720"/>
        <w:rPr>
          <w:ins w:id="176" w:author="Menon, Sunita (NIH/NCI) [C]" w:date="2021-05-28T16:50:00Z"/>
          <w:b/>
          <w:color w:val="000000" w:themeColor="text1"/>
          <w:sz w:val="18"/>
          <w:szCs w:val="18"/>
        </w:rPr>
      </w:pPr>
      <w:ins w:id="177" w:author="Menon, Sunita (NIH/NCI) [C]" w:date="2021-05-28T16:50:00Z">
        <w:r w:rsidRPr="001455A1">
          <w:rPr>
            <w:b/>
            <w:color w:val="000000" w:themeColor="text1"/>
            <w:sz w:val="18"/>
            <w:szCs w:val="18"/>
          </w:rPr>
          <w:t>cd /opt/</w:t>
        </w:r>
        <w:r w:rsidRPr="001455A1">
          <w:rPr>
            <w:b/>
            <w:bCs/>
            <w:color w:val="000000" w:themeColor="text1"/>
            <w:sz w:val="18"/>
            <w:szCs w:val="18"/>
          </w:rPr>
          <w:t>apache-servicemix-7.0.</w:t>
        </w:r>
        <w:r>
          <w:rPr>
            <w:b/>
            <w:bCs/>
            <w:color w:val="000000" w:themeColor="text1"/>
            <w:sz w:val="18"/>
            <w:szCs w:val="18"/>
          </w:rPr>
          <w:t>1</w:t>
        </w:r>
      </w:ins>
    </w:p>
    <w:p w14:paraId="3F5CF184" w14:textId="77777777" w:rsidR="00390A45" w:rsidRPr="007E190B" w:rsidRDefault="00390A45" w:rsidP="00390A45">
      <w:pPr>
        <w:ind w:left="720" w:firstLine="720"/>
        <w:rPr>
          <w:ins w:id="178" w:author="Menon, Sunita (NIH/NCI) [C]" w:date="2021-05-28T16:50:00Z"/>
        </w:rPr>
      </w:pPr>
    </w:p>
    <w:p w14:paraId="6BAA36A8" w14:textId="77777777" w:rsidR="00390A45" w:rsidRPr="00AE5C5A" w:rsidRDefault="00390A45" w:rsidP="00390A45">
      <w:pPr>
        <w:pStyle w:val="ListParagraph"/>
        <w:numPr>
          <w:ilvl w:val="1"/>
          <w:numId w:val="7"/>
        </w:numPr>
        <w:rPr>
          <w:ins w:id="179" w:author="Menon, Sunita (NIH/NCI) [C]" w:date="2021-05-28T16:50:00Z"/>
          <w:sz w:val="24"/>
          <w:szCs w:val="24"/>
        </w:rPr>
      </w:pPr>
      <w:ins w:id="180" w:author="Menon, Sunita (NIH/NCI) [C]" w:date="2021-05-28T16:50:00Z">
        <w:r w:rsidRPr="00AE5C5A">
          <w:rPr>
            <w:sz w:val="24"/>
            <w:szCs w:val="24"/>
          </w:rPr>
          <w:t>Restart API server and install feature set</w:t>
        </w:r>
      </w:ins>
    </w:p>
    <w:p w14:paraId="7BFFC5D6" w14:textId="77777777" w:rsidR="00390A45" w:rsidRDefault="00390A45" w:rsidP="00390A45">
      <w:pPr>
        <w:pStyle w:val="ListParagraph"/>
        <w:rPr>
          <w:ins w:id="181" w:author="Menon, Sunita (NIH/NCI) [C]" w:date="2021-05-28T16:50:00Z"/>
        </w:rPr>
      </w:pPr>
    </w:p>
    <w:p w14:paraId="1E5597DC" w14:textId="77777777" w:rsidR="00390A45" w:rsidRDefault="00390A45" w:rsidP="00390A45">
      <w:pPr>
        <w:pStyle w:val="ListParagraph"/>
        <w:ind w:firstLine="720"/>
        <w:rPr>
          <w:ins w:id="182" w:author="Menon, Sunita (NIH/NCI) [C]" w:date="2021-05-28T16:50:00Z"/>
          <w:sz w:val="24"/>
          <w:szCs w:val="24"/>
        </w:rPr>
      </w:pPr>
      <w:ins w:id="183" w:author="Menon, Sunita (NIH/NCI) [C]" w:date="2021-05-28T16:50:00Z">
        <w:r w:rsidRPr="00AE5C5A">
          <w:rPr>
            <w:sz w:val="24"/>
            <w:szCs w:val="24"/>
          </w:rPr>
          <w:t>Execute the startup script</w:t>
        </w:r>
        <w:r>
          <w:rPr>
            <w:sz w:val="24"/>
            <w:szCs w:val="24"/>
          </w:rPr>
          <w:t xml:space="preserve"> for the specific release</w:t>
        </w:r>
      </w:ins>
    </w:p>
    <w:p w14:paraId="54AF82CD" w14:textId="77777777" w:rsidR="00390A45" w:rsidRDefault="00390A45" w:rsidP="00390A45">
      <w:pPr>
        <w:pStyle w:val="ListParagraph"/>
        <w:ind w:firstLine="720"/>
        <w:rPr>
          <w:ins w:id="184" w:author="Menon, Sunita (NIH/NCI) [C]" w:date="2021-05-28T16:50:00Z"/>
          <w:sz w:val="24"/>
          <w:szCs w:val="24"/>
        </w:rPr>
      </w:pPr>
    </w:p>
    <w:p w14:paraId="4ACE3EEB" w14:textId="445E384D" w:rsidR="00390A45" w:rsidRPr="00F22A41" w:rsidRDefault="00390A45" w:rsidP="00F22A41">
      <w:pPr>
        <w:pStyle w:val="ListParagraph"/>
        <w:ind w:firstLine="720"/>
        <w:rPr>
          <w:ins w:id="185" w:author="Menon, Sunita (NIH/NCI) [C]" w:date="2021-05-28T16:49:00Z"/>
          <w:rFonts w:ascii="Menlo" w:hAnsi="Menlo" w:cs="Menlo"/>
          <w:b/>
          <w:iCs/>
          <w:sz w:val="18"/>
          <w:szCs w:val="18"/>
          <w:rPrChange w:id="186" w:author="Menon, Sunita (NIH/NCI) [C]" w:date="2021-05-28T16:57:00Z">
            <w:rPr>
              <w:ins w:id="187" w:author="Menon, Sunita (NIH/NCI) [C]" w:date="2021-05-28T16:49:00Z"/>
              <w:sz w:val="24"/>
              <w:szCs w:val="24"/>
            </w:rPr>
          </w:rPrChange>
        </w:rPr>
        <w:pPrChange w:id="188" w:author="Menon, Sunita (NIH/NCI) [C]" w:date="2021-05-28T16:57:00Z">
          <w:pPr>
            <w:pStyle w:val="ListParagraph"/>
            <w:numPr>
              <w:numId w:val="7"/>
            </w:numPr>
            <w:ind w:hanging="360"/>
          </w:pPr>
        </w:pPrChange>
      </w:pPr>
      <w:ins w:id="189" w:author="Menon, Sunita (NIH/NCI) [C]" w:date="2021-05-28T16:50:00Z">
        <w:r w:rsidRPr="00050CCD">
          <w:rPr>
            <w:rFonts w:ascii="Menlo" w:hAnsi="Menlo" w:cs="Menlo"/>
            <w:b/>
            <w:iCs/>
            <w:color w:val="000000" w:themeColor="text1"/>
            <w:sz w:val="18"/>
            <w:szCs w:val="18"/>
          </w:rPr>
          <w:lastRenderedPageBreak/>
          <w:t>./start-deploy-</w:t>
        </w:r>
        <w:proofErr w:type="spellStart"/>
        <w:r w:rsidRPr="00050CCD">
          <w:rPr>
            <w:rFonts w:ascii="Menlo" w:hAnsi="Menlo" w:cs="Menlo"/>
            <w:b/>
            <w:iCs/>
            <w:color w:val="000000" w:themeColor="text1"/>
            <w:sz w:val="18"/>
            <w:szCs w:val="18"/>
          </w:rPr>
          <w:t>servicemix</w:t>
        </w:r>
        <w:proofErr w:type="spellEnd"/>
        <w:r w:rsidRPr="00050CCD">
          <w:rPr>
            <w:rFonts w:ascii="Menlo" w:hAnsi="Menlo" w:cs="Menlo"/>
            <w:b/>
            <w:iCs/>
            <w:color w:val="000000" w:themeColor="text1"/>
            <w:sz w:val="18"/>
            <w:szCs w:val="18"/>
          </w:rPr>
          <w:t>-service-&lt;</w:t>
        </w:r>
        <w:proofErr w:type="spellStart"/>
        <w:r w:rsidRPr="00050CCD">
          <w:rPr>
            <w:rFonts w:ascii="Menlo" w:hAnsi="Menlo" w:cs="Menlo"/>
            <w:b/>
            <w:iCs/>
            <w:color w:val="000000" w:themeColor="text1"/>
            <w:sz w:val="18"/>
            <w:szCs w:val="18"/>
          </w:rPr>
          <w:t>new_version</w:t>
        </w:r>
        <w:proofErr w:type="spellEnd"/>
        <w:r w:rsidRPr="00050CCD">
          <w:rPr>
            <w:rFonts w:ascii="Menlo" w:hAnsi="Menlo" w:cs="Menlo"/>
            <w:b/>
            <w:iCs/>
            <w:color w:val="000000" w:themeColor="text1"/>
            <w:sz w:val="18"/>
            <w:szCs w:val="18"/>
          </w:rPr>
          <w:t>&gt;.</w:t>
        </w:r>
        <w:proofErr w:type="spellStart"/>
        <w:r w:rsidRPr="00050CCD">
          <w:rPr>
            <w:rFonts w:ascii="Menlo" w:hAnsi="Menlo" w:cs="Menlo"/>
            <w:b/>
            <w:iCs/>
            <w:color w:val="000000" w:themeColor="text1"/>
            <w:sz w:val="18"/>
            <w:szCs w:val="18"/>
          </w:rPr>
          <w:t>sh</w:t>
        </w:r>
      </w:ins>
      <w:proofErr w:type="spellEnd"/>
    </w:p>
    <w:p w14:paraId="2AFDE90E" w14:textId="1B4896CF" w:rsidR="00FA67AD" w:rsidRPr="00AE5C5A" w:rsidRDefault="001455A1" w:rsidP="007E190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E5C5A">
        <w:rPr>
          <w:sz w:val="24"/>
          <w:szCs w:val="24"/>
        </w:rPr>
        <w:t>Start Apache T</w:t>
      </w:r>
      <w:r w:rsidR="00FA67AD" w:rsidRPr="00AE5C5A">
        <w:rPr>
          <w:sz w:val="24"/>
          <w:szCs w:val="24"/>
        </w:rPr>
        <w:t>omcat</w:t>
      </w:r>
    </w:p>
    <w:p w14:paraId="305F0526" w14:textId="646FC2E0" w:rsidR="00FA67AD" w:rsidRDefault="009952A8" w:rsidP="00FA67AD">
      <w:pPr>
        <w:ind w:left="720" w:firstLine="720"/>
        <w:rPr>
          <w:rFonts w:ascii="Menlo" w:hAnsi="Menlo" w:cs="Menlo"/>
          <w:b/>
          <w:sz w:val="18"/>
          <w:szCs w:val="18"/>
        </w:rPr>
      </w:pPr>
      <w:proofErr w:type="spellStart"/>
      <w:ins w:id="190" w:author="Menon, Sunita (NIH/NCI) [C]" w:date="2021-05-28T16:20:00Z">
        <w:r>
          <w:rPr>
            <w:rFonts w:ascii="Menlo" w:hAnsi="Menlo" w:cs="Menlo"/>
            <w:b/>
            <w:sz w:val="18"/>
            <w:szCs w:val="18"/>
          </w:rPr>
          <w:t>systemctl</w:t>
        </w:r>
        <w:proofErr w:type="spellEnd"/>
        <w:r>
          <w:rPr>
            <w:rFonts w:ascii="Menlo" w:hAnsi="Menlo" w:cs="Menlo"/>
            <w:b/>
            <w:sz w:val="18"/>
            <w:szCs w:val="18"/>
          </w:rPr>
          <w:t xml:space="preserve"> </w:t>
        </w:r>
      </w:ins>
      <w:ins w:id="191" w:author="Menon, Sunita (NIH/NCI) [C]" w:date="2021-05-28T16:22:00Z">
        <w:r w:rsidR="00591DDB">
          <w:rPr>
            <w:rFonts w:ascii="Menlo" w:hAnsi="Menlo" w:cs="Menlo"/>
            <w:b/>
            <w:sz w:val="18"/>
            <w:szCs w:val="18"/>
          </w:rPr>
          <w:t xml:space="preserve">start </w:t>
        </w:r>
      </w:ins>
      <w:ins w:id="192" w:author="Menon, Sunita (NIH/NCI) [C]" w:date="2021-05-28T16:20:00Z">
        <w:r>
          <w:rPr>
            <w:rFonts w:ascii="Menlo" w:hAnsi="Menlo" w:cs="Menlo"/>
            <w:b/>
            <w:sz w:val="18"/>
            <w:szCs w:val="18"/>
          </w:rPr>
          <w:t>tomcat8</w:t>
        </w:r>
      </w:ins>
      <w:del w:id="193" w:author="Menon, Sunita (NIH/NCI) [C]" w:date="2021-05-28T16:20:00Z">
        <w:r w:rsidR="00385A22" w:rsidDel="009952A8">
          <w:rPr>
            <w:rFonts w:ascii="Menlo" w:hAnsi="Menlo" w:cs="Menlo"/>
            <w:b/>
            <w:sz w:val="18"/>
            <w:szCs w:val="18"/>
          </w:rPr>
          <w:delText>.</w:delText>
        </w:r>
        <w:r w:rsidR="00FA67AD" w:rsidRPr="00FA67AD" w:rsidDel="009952A8">
          <w:rPr>
            <w:rFonts w:ascii="Menlo" w:hAnsi="Menlo" w:cs="Menlo"/>
            <w:b/>
            <w:sz w:val="18"/>
            <w:szCs w:val="18"/>
          </w:rPr>
          <w:delText>/bin/catalina.sh start</w:delText>
        </w:r>
      </w:del>
    </w:p>
    <w:p w14:paraId="01D717D9" w14:textId="12CC5F17" w:rsidR="00385A22" w:rsidRPr="00AE5C5A" w:rsidRDefault="00AA5700" w:rsidP="00E45A84">
      <w:pPr>
        <w:ind w:left="720"/>
        <w:rPr>
          <w:sz w:val="24"/>
          <w:szCs w:val="24"/>
        </w:rPr>
      </w:pPr>
      <w:r w:rsidRPr="00AE5C5A">
        <w:rPr>
          <w:sz w:val="24"/>
          <w:szCs w:val="24"/>
        </w:rPr>
        <w:t xml:space="preserve">If the web application </w:t>
      </w:r>
      <w:r w:rsidR="0055691E" w:rsidRPr="00AE5C5A">
        <w:rPr>
          <w:sz w:val="24"/>
          <w:szCs w:val="24"/>
        </w:rPr>
        <w:t>URL</w:t>
      </w:r>
      <w:r w:rsidRPr="00AE5C5A">
        <w:rPr>
          <w:sz w:val="24"/>
          <w:szCs w:val="24"/>
        </w:rPr>
        <w:t xml:space="preserve"> display</w:t>
      </w:r>
      <w:r w:rsidR="0032788B" w:rsidRPr="00AE5C5A">
        <w:rPr>
          <w:sz w:val="24"/>
          <w:szCs w:val="24"/>
        </w:rPr>
        <w:t xml:space="preserve">s </w:t>
      </w:r>
      <w:r w:rsidR="0055691E">
        <w:rPr>
          <w:sz w:val="24"/>
          <w:szCs w:val="24"/>
        </w:rPr>
        <w:t>T</w:t>
      </w:r>
      <w:r w:rsidRPr="00AE5C5A">
        <w:rPr>
          <w:sz w:val="24"/>
          <w:szCs w:val="24"/>
        </w:rPr>
        <w:t>omca</w:t>
      </w:r>
      <w:r w:rsidR="0032788B" w:rsidRPr="00AE5C5A">
        <w:rPr>
          <w:sz w:val="24"/>
          <w:szCs w:val="24"/>
        </w:rPr>
        <w:t xml:space="preserve">t home page, stop and start </w:t>
      </w:r>
      <w:r w:rsidRPr="00AE5C5A">
        <w:rPr>
          <w:sz w:val="24"/>
          <w:szCs w:val="24"/>
        </w:rPr>
        <w:t xml:space="preserve">Apache Tomcat </w:t>
      </w:r>
    </w:p>
    <w:p w14:paraId="77548DF6" w14:textId="71F23C4E" w:rsidR="00385A22" w:rsidDel="009952A8" w:rsidRDefault="009952A8" w:rsidP="00217EDE">
      <w:pPr>
        <w:ind w:left="720" w:firstLine="720"/>
        <w:rPr>
          <w:del w:id="194" w:author="Menon, Sunita (NIH/NCI) [C]" w:date="2021-05-28T16:20:00Z"/>
          <w:rFonts w:ascii="Menlo" w:hAnsi="Menlo" w:cs="Menlo"/>
          <w:b/>
          <w:sz w:val="18"/>
          <w:szCs w:val="18"/>
        </w:rPr>
      </w:pPr>
      <w:proofErr w:type="spellStart"/>
      <w:ins w:id="195" w:author="Menon, Sunita (NIH/NCI) [C]" w:date="2021-05-28T16:20:00Z">
        <w:r>
          <w:rPr>
            <w:rFonts w:ascii="Menlo" w:hAnsi="Menlo" w:cs="Menlo"/>
            <w:b/>
            <w:sz w:val="18"/>
            <w:szCs w:val="18"/>
          </w:rPr>
          <w:t>systemctl</w:t>
        </w:r>
        <w:proofErr w:type="spellEnd"/>
        <w:r>
          <w:rPr>
            <w:rFonts w:ascii="Menlo" w:hAnsi="Menlo" w:cs="Menlo"/>
            <w:b/>
            <w:sz w:val="18"/>
            <w:szCs w:val="18"/>
          </w:rPr>
          <w:t xml:space="preserve"> </w:t>
        </w:r>
      </w:ins>
      <w:ins w:id="196" w:author="Menon, Sunita (NIH/NCI) [C]" w:date="2021-05-28T16:22:00Z">
        <w:r w:rsidR="00591DDB">
          <w:rPr>
            <w:rFonts w:ascii="Menlo" w:hAnsi="Menlo" w:cs="Menlo"/>
            <w:b/>
            <w:sz w:val="18"/>
            <w:szCs w:val="18"/>
          </w:rPr>
          <w:t xml:space="preserve">stop </w:t>
        </w:r>
      </w:ins>
      <w:ins w:id="197" w:author="Menon, Sunita (NIH/NCI) [C]" w:date="2021-05-28T16:20:00Z">
        <w:r>
          <w:rPr>
            <w:rFonts w:ascii="Menlo" w:hAnsi="Menlo" w:cs="Menlo"/>
            <w:b/>
            <w:sz w:val="18"/>
            <w:szCs w:val="18"/>
          </w:rPr>
          <w:t>tomcat8</w:t>
        </w:r>
      </w:ins>
      <w:del w:id="198" w:author="Menon, Sunita (NIH/NCI) [C]" w:date="2021-05-28T16:20:00Z">
        <w:r w:rsidR="00AA5700" w:rsidRPr="00E45A84" w:rsidDel="009952A8">
          <w:rPr>
            <w:rFonts w:ascii="Menlo" w:hAnsi="Menlo" w:cs="Menlo"/>
            <w:b/>
            <w:sz w:val="18"/>
            <w:szCs w:val="18"/>
          </w:rPr>
          <w:delText>./bin/catalina.sh</w:delText>
        </w:r>
      </w:del>
      <w:del w:id="199" w:author="Menon, Sunita (NIH/NCI) [C]" w:date="2021-05-28T16:22:00Z">
        <w:r w:rsidR="00AA5700" w:rsidRPr="00E45A84" w:rsidDel="00591DDB">
          <w:rPr>
            <w:rFonts w:ascii="Menlo" w:hAnsi="Menlo" w:cs="Menlo"/>
            <w:b/>
            <w:sz w:val="18"/>
            <w:szCs w:val="18"/>
          </w:rPr>
          <w:delText xml:space="preserve"> stop</w:delText>
        </w:r>
      </w:del>
    </w:p>
    <w:p w14:paraId="1440B6BE" w14:textId="77777777" w:rsidR="009952A8" w:rsidRDefault="009952A8" w:rsidP="00E45A84">
      <w:pPr>
        <w:ind w:left="720" w:firstLine="720"/>
        <w:rPr>
          <w:ins w:id="200" w:author="Menon, Sunita (NIH/NCI) [C]" w:date="2021-05-28T16:21:00Z"/>
          <w:rFonts w:ascii="Menlo" w:hAnsi="Menlo" w:cs="Menlo"/>
          <w:b/>
          <w:sz w:val="18"/>
          <w:szCs w:val="18"/>
        </w:rPr>
      </w:pPr>
    </w:p>
    <w:p w14:paraId="632EB64C" w14:textId="15414C7F" w:rsidR="009952A8" w:rsidRPr="00217EDE" w:rsidRDefault="009952A8" w:rsidP="00217EDE">
      <w:pPr>
        <w:ind w:left="720" w:firstLine="720"/>
        <w:rPr>
          <w:ins w:id="201" w:author="Menon, Sunita (NIH/NCI) [C]" w:date="2021-05-28T16:20:00Z"/>
          <w:rFonts w:ascii="Menlo" w:hAnsi="Menlo" w:cs="Menlo"/>
          <w:b/>
          <w:sz w:val="18"/>
          <w:szCs w:val="18"/>
        </w:rPr>
      </w:pPr>
      <w:proofErr w:type="spellStart"/>
      <w:ins w:id="202" w:author="Menon, Sunita (NIH/NCI) [C]" w:date="2021-05-28T16:21:00Z">
        <w:r>
          <w:rPr>
            <w:rFonts w:ascii="Menlo" w:hAnsi="Menlo" w:cs="Menlo"/>
            <w:b/>
            <w:sz w:val="18"/>
            <w:szCs w:val="18"/>
          </w:rPr>
          <w:t>systemctl</w:t>
        </w:r>
        <w:proofErr w:type="spellEnd"/>
        <w:r>
          <w:rPr>
            <w:rFonts w:ascii="Menlo" w:hAnsi="Menlo" w:cs="Menlo"/>
            <w:b/>
            <w:sz w:val="18"/>
            <w:szCs w:val="18"/>
          </w:rPr>
          <w:t xml:space="preserve"> </w:t>
        </w:r>
      </w:ins>
      <w:ins w:id="203" w:author="Menon, Sunita (NIH/NCI) [C]" w:date="2021-05-28T16:22:00Z">
        <w:r w:rsidR="00591DDB">
          <w:rPr>
            <w:rFonts w:ascii="Menlo" w:hAnsi="Menlo" w:cs="Menlo"/>
            <w:b/>
            <w:sz w:val="18"/>
            <w:szCs w:val="18"/>
          </w:rPr>
          <w:t xml:space="preserve">start </w:t>
        </w:r>
      </w:ins>
      <w:ins w:id="204" w:author="Menon, Sunita (NIH/NCI) [C]" w:date="2021-05-28T16:21:00Z">
        <w:r>
          <w:rPr>
            <w:rFonts w:ascii="Menlo" w:hAnsi="Menlo" w:cs="Menlo"/>
            <w:b/>
            <w:sz w:val="18"/>
            <w:szCs w:val="18"/>
          </w:rPr>
          <w:t>tomcat8</w:t>
        </w:r>
      </w:ins>
    </w:p>
    <w:p w14:paraId="1FC78582" w14:textId="2F64E60B" w:rsidR="00AA5700" w:rsidRPr="00E45A84" w:rsidRDefault="00385A22" w:rsidP="00E45A84">
      <w:pPr>
        <w:ind w:left="720" w:firstLine="720"/>
        <w:rPr>
          <w:rFonts w:ascii="Menlo" w:hAnsi="Menlo" w:cs="Menlo"/>
          <w:b/>
          <w:sz w:val="18"/>
          <w:szCs w:val="18"/>
        </w:rPr>
      </w:pPr>
      <w:del w:id="205" w:author="Menon, Sunita (NIH/NCI) [C]" w:date="2021-05-28T16:20:00Z">
        <w:r w:rsidRPr="00E45A84" w:rsidDel="009952A8">
          <w:rPr>
            <w:rFonts w:ascii="Menlo" w:hAnsi="Menlo" w:cs="Menlo"/>
            <w:b/>
            <w:sz w:val="18"/>
            <w:szCs w:val="18"/>
          </w:rPr>
          <w:delText>./</w:delText>
        </w:r>
        <w:r w:rsidR="00AA5700" w:rsidRPr="00E45A84" w:rsidDel="009952A8">
          <w:rPr>
            <w:rFonts w:ascii="Menlo" w:hAnsi="Menlo" w:cs="Menlo"/>
            <w:b/>
            <w:sz w:val="18"/>
            <w:szCs w:val="18"/>
          </w:rPr>
          <w:delText>bin/catalina.sh</w:delText>
        </w:r>
      </w:del>
      <w:r w:rsidR="00AA5700" w:rsidRPr="00E45A84">
        <w:rPr>
          <w:rFonts w:ascii="Menlo" w:hAnsi="Menlo" w:cs="Menlo"/>
          <w:b/>
          <w:sz w:val="18"/>
          <w:szCs w:val="18"/>
        </w:rPr>
        <w:t xml:space="preserve"> </w:t>
      </w:r>
      <w:del w:id="206" w:author="Menon, Sunita (NIH/NCI) [C]" w:date="2021-05-28T16:21:00Z">
        <w:r w:rsidR="00AA5700" w:rsidRPr="00E45A84" w:rsidDel="009952A8">
          <w:rPr>
            <w:rFonts w:ascii="Menlo" w:hAnsi="Menlo" w:cs="Menlo"/>
            <w:b/>
            <w:sz w:val="18"/>
            <w:szCs w:val="18"/>
          </w:rPr>
          <w:delText>start</w:delText>
        </w:r>
      </w:del>
    </w:p>
    <w:p w14:paraId="595B70FA" w14:textId="77777777" w:rsidR="002A40A4" w:rsidRDefault="002A40A4" w:rsidP="002A40A4"/>
    <w:p w14:paraId="36792F4D" w14:textId="77777777" w:rsidR="002C2EEB" w:rsidRDefault="002C2EEB" w:rsidP="001C1568">
      <w:pPr>
        <w:ind w:left="720"/>
      </w:pPr>
    </w:p>
    <w:p w14:paraId="5EA2969C" w14:textId="77777777" w:rsidR="00BC1630" w:rsidRDefault="00BC1630" w:rsidP="00AE5C5A"/>
    <w:p w14:paraId="15B13E8B" w14:textId="7B41748C" w:rsidR="0071095A" w:rsidRDefault="0071095A" w:rsidP="0074753D"/>
    <w:sectPr w:rsidR="00710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23B11"/>
    <w:multiLevelType w:val="hybridMultilevel"/>
    <w:tmpl w:val="555861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54C8B"/>
    <w:multiLevelType w:val="hybridMultilevel"/>
    <w:tmpl w:val="21369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86159"/>
    <w:multiLevelType w:val="hybridMultilevel"/>
    <w:tmpl w:val="B7D857C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38C147E"/>
    <w:multiLevelType w:val="multilevel"/>
    <w:tmpl w:val="CE68F29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4" w15:restartNumberingAfterBreak="0">
    <w:nsid w:val="16323CD8"/>
    <w:multiLevelType w:val="hybridMultilevel"/>
    <w:tmpl w:val="6EECD9B0"/>
    <w:lvl w:ilvl="0" w:tplc="0A5CA6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EA47326"/>
    <w:multiLevelType w:val="hybridMultilevel"/>
    <w:tmpl w:val="A86816D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5D7438"/>
    <w:multiLevelType w:val="hybridMultilevel"/>
    <w:tmpl w:val="C72C8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5744CC"/>
    <w:multiLevelType w:val="hybridMultilevel"/>
    <w:tmpl w:val="16286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8525F4"/>
    <w:multiLevelType w:val="hybridMultilevel"/>
    <w:tmpl w:val="DDF0C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4A3A30"/>
    <w:multiLevelType w:val="hybridMultilevel"/>
    <w:tmpl w:val="F76A51E8"/>
    <w:lvl w:ilvl="0" w:tplc="D4CC149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FB45FF"/>
    <w:multiLevelType w:val="hybridMultilevel"/>
    <w:tmpl w:val="C11CF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2B4469"/>
    <w:multiLevelType w:val="hybridMultilevel"/>
    <w:tmpl w:val="7AA8E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4A2541"/>
    <w:multiLevelType w:val="hybridMultilevel"/>
    <w:tmpl w:val="588697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0"/>
  </w:num>
  <w:num w:numId="5">
    <w:abstractNumId w:val="5"/>
  </w:num>
  <w:num w:numId="6">
    <w:abstractNumId w:val="1"/>
  </w:num>
  <w:num w:numId="7">
    <w:abstractNumId w:val="10"/>
  </w:num>
  <w:num w:numId="8">
    <w:abstractNumId w:val="7"/>
  </w:num>
  <w:num w:numId="9">
    <w:abstractNumId w:val="8"/>
  </w:num>
  <w:num w:numId="10">
    <w:abstractNumId w:val="4"/>
  </w:num>
  <w:num w:numId="11">
    <w:abstractNumId w:val="12"/>
  </w:num>
  <w:num w:numId="12">
    <w:abstractNumId w:val="9"/>
  </w:num>
  <w:num w:numId="1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enon, Sunita (NIH/NCI) [C]">
    <w15:presenceInfo w15:providerId="AD" w15:userId="S::menons2@nih.gov::758ef455-cee4-484e-950b-e649d9c01c48"/>
  </w15:person>
  <w15:person w15:author="Menon, Sunita (NIH/NCI) [C] [2]">
    <w15:presenceInfo w15:providerId="None" w15:userId="Menon, Sunita (NIH/NCI) [C]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4D4"/>
    <w:rsid w:val="000024F6"/>
    <w:rsid w:val="000123B5"/>
    <w:rsid w:val="00012F99"/>
    <w:rsid w:val="0002107B"/>
    <w:rsid w:val="00030EA8"/>
    <w:rsid w:val="00031BC7"/>
    <w:rsid w:val="00034888"/>
    <w:rsid w:val="000370CB"/>
    <w:rsid w:val="00071615"/>
    <w:rsid w:val="000838AB"/>
    <w:rsid w:val="00085144"/>
    <w:rsid w:val="00085201"/>
    <w:rsid w:val="000A37A1"/>
    <w:rsid w:val="000A7126"/>
    <w:rsid w:val="000B1642"/>
    <w:rsid w:val="000B2919"/>
    <w:rsid w:val="000B7887"/>
    <w:rsid w:val="000C1063"/>
    <w:rsid w:val="000C5363"/>
    <w:rsid w:val="000C6329"/>
    <w:rsid w:val="000F69F7"/>
    <w:rsid w:val="001048B7"/>
    <w:rsid w:val="00105FFB"/>
    <w:rsid w:val="00122E79"/>
    <w:rsid w:val="00123015"/>
    <w:rsid w:val="001279F5"/>
    <w:rsid w:val="00131A32"/>
    <w:rsid w:val="0013709C"/>
    <w:rsid w:val="00143C2D"/>
    <w:rsid w:val="001455A1"/>
    <w:rsid w:val="0016385E"/>
    <w:rsid w:val="00171273"/>
    <w:rsid w:val="00174077"/>
    <w:rsid w:val="0018510B"/>
    <w:rsid w:val="00187D23"/>
    <w:rsid w:val="001936DE"/>
    <w:rsid w:val="00197198"/>
    <w:rsid w:val="001B1517"/>
    <w:rsid w:val="001B32D3"/>
    <w:rsid w:val="001B45F0"/>
    <w:rsid w:val="001B61DE"/>
    <w:rsid w:val="001C150C"/>
    <w:rsid w:val="001C1568"/>
    <w:rsid w:val="001C1897"/>
    <w:rsid w:val="001C6535"/>
    <w:rsid w:val="001D1635"/>
    <w:rsid w:val="001F0487"/>
    <w:rsid w:val="00217EDE"/>
    <w:rsid w:val="002246DA"/>
    <w:rsid w:val="002358C4"/>
    <w:rsid w:val="00253A39"/>
    <w:rsid w:val="00274D58"/>
    <w:rsid w:val="00282E25"/>
    <w:rsid w:val="0028416D"/>
    <w:rsid w:val="00293BCE"/>
    <w:rsid w:val="002A40A4"/>
    <w:rsid w:val="002C2EEB"/>
    <w:rsid w:val="002D169B"/>
    <w:rsid w:val="002E7232"/>
    <w:rsid w:val="0030757D"/>
    <w:rsid w:val="0031066E"/>
    <w:rsid w:val="00317B5D"/>
    <w:rsid w:val="00321F1F"/>
    <w:rsid w:val="0032788B"/>
    <w:rsid w:val="00337A27"/>
    <w:rsid w:val="00345197"/>
    <w:rsid w:val="0036308B"/>
    <w:rsid w:val="00385A22"/>
    <w:rsid w:val="00390A45"/>
    <w:rsid w:val="003C5EBB"/>
    <w:rsid w:val="003E4B69"/>
    <w:rsid w:val="003F613B"/>
    <w:rsid w:val="0043574A"/>
    <w:rsid w:val="00444FE3"/>
    <w:rsid w:val="00461AB0"/>
    <w:rsid w:val="00465B72"/>
    <w:rsid w:val="00470B51"/>
    <w:rsid w:val="00491C2E"/>
    <w:rsid w:val="00493066"/>
    <w:rsid w:val="004F68B5"/>
    <w:rsid w:val="00532C02"/>
    <w:rsid w:val="005425EB"/>
    <w:rsid w:val="00547630"/>
    <w:rsid w:val="0055691E"/>
    <w:rsid w:val="00591DDB"/>
    <w:rsid w:val="00592997"/>
    <w:rsid w:val="005A5050"/>
    <w:rsid w:val="005B4572"/>
    <w:rsid w:val="005D14F2"/>
    <w:rsid w:val="005D257B"/>
    <w:rsid w:val="005E02C3"/>
    <w:rsid w:val="005E2FD2"/>
    <w:rsid w:val="005E389C"/>
    <w:rsid w:val="005E4BF4"/>
    <w:rsid w:val="005F26DC"/>
    <w:rsid w:val="00620E0B"/>
    <w:rsid w:val="00622BAB"/>
    <w:rsid w:val="006331D5"/>
    <w:rsid w:val="00656202"/>
    <w:rsid w:val="00694C37"/>
    <w:rsid w:val="006A009F"/>
    <w:rsid w:val="006B6636"/>
    <w:rsid w:val="006D69E3"/>
    <w:rsid w:val="00701FBC"/>
    <w:rsid w:val="0071095A"/>
    <w:rsid w:val="00721EF3"/>
    <w:rsid w:val="0074753D"/>
    <w:rsid w:val="00755978"/>
    <w:rsid w:val="00757B98"/>
    <w:rsid w:val="007639FD"/>
    <w:rsid w:val="007643EF"/>
    <w:rsid w:val="00793CDC"/>
    <w:rsid w:val="007977D2"/>
    <w:rsid w:val="007A1BFC"/>
    <w:rsid w:val="007C252B"/>
    <w:rsid w:val="007C2D54"/>
    <w:rsid w:val="007D34D4"/>
    <w:rsid w:val="007D435E"/>
    <w:rsid w:val="007E190B"/>
    <w:rsid w:val="00825645"/>
    <w:rsid w:val="00825FC7"/>
    <w:rsid w:val="008306F2"/>
    <w:rsid w:val="008325BD"/>
    <w:rsid w:val="00852576"/>
    <w:rsid w:val="008946B2"/>
    <w:rsid w:val="00895C49"/>
    <w:rsid w:val="008B1488"/>
    <w:rsid w:val="008B55AD"/>
    <w:rsid w:val="00906B7C"/>
    <w:rsid w:val="009303AC"/>
    <w:rsid w:val="00942742"/>
    <w:rsid w:val="00956B8C"/>
    <w:rsid w:val="00967604"/>
    <w:rsid w:val="009701A1"/>
    <w:rsid w:val="009717BD"/>
    <w:rsid w:val="00974640"/>
    <w:rsid w:val="00975370"/>
    <w:rsid w:val="009952A8"/>
    <w:rsid w:val="009A177C"/>
    <w:rsid w:val="009A2A06"/>
    <w:rsid w:val="009C30DD"/>
    <w:rsid w:val="009D44F0"/>
    <w:rsid w:val="00A04CBA"/>
    <w:rsid w:val="00A06D63"/>
    <w:rsid w:val="00A0795A"/>
    <w:rsid w:val="00A35282"/>
    <w:rsid w:val="00A35EC3"/>
    <w:rsid w:val="00A6232F"/>
    <w:rsid w:val="00A6360D"/>
    <w:rsid w:val="00A75FE9"/>
    <w:rsid w:val="00A843B9"/>
    <w:rsid w:val="00A869FF"/>
    <w:rsid w:val="00AA5700"/>
    <w:rsid w:val="00AA7B73"/>
    <w:rsid w:val="00AB4E83"/>
    <w:rsid w:val="00AC4268"/>
    <w:rsid w:val="00AE5C5A"/>
    <w:rsid w:val="00AE69D2"/>
    <w:rsid w:val="00B01C8E"/>
    <w:rsid w:val="00B22808"/>
    <w:rsid w:val="00B25CB8"/>
    <w:rsid w:val="00B42BCA"/>
    <w:rsid w:val="00B856EA"/>
    <w:rsid w:val="00B907F3"/>
    <w:rsid w:val="00BA78EA"/>
    <w:rsid w:val="00BB3501"/>
    <w:rsid w:val="00BB613D"/>
    <w:rsid w:val="00BC1630"/>
    <w:rsid w:val="00C4631F"/>
    <w:rsid w:val="00C66908"/>
    <w:rsid w:val="00C86F86"/>
    <w:rsid w:val="00C96DB8"/>
    <w:rsid w:val="00CC3BB3"/>
    <w:rsid w:val="00CC6742"/>
    <w:rsid w:val="00CE68A9"/>
    <w:rsid w:val="00CF1BFE"/>
    <w:rsid w:val="00D02241"/>
    <w:rsid w:val="00D1008C"/>
    <w:rsid w:val="00D6073D"/>
    <w:rsid w:val="00D61AD2"/>
    <w:rsid w:val="00D62101"/>
    <w:rsid w:val="00D9447F"/>
    <w:rsid w:val="00D944AF"/>
    <w:rsid w:val="00DB6A19"/>
    <w:rsid w:val="00E0263F"/>
    <w:rsid w:val="00E32A1D"/>
    <w:rsid w:val="00E45A84"/>
    <w:rsid w:val="00E72008"/>
    <w:rsid w:val="00E72515"/>
    <w:rsid w:val="00E74C3E"/>
    <w:rsid w:val="00E861A6"/>
    <w:rsid w:val="00EA0237"/>
    <w:rsid w:val="00EC3DE0"/>
    <w:rsid w:val="00F22A41"/>
    <w:rsid w:val="00F31F9D"/>
    <w:rsid w:val="00F44E84"/>
    <w:rsid w:val="00F612AC"/>
    <w:rsid w:val="00F6373E"/>
    <w:rsid w:val="00F858C7"/>
    <w:rsid w:val="00F85E51"/>
    <w:rsid w:val="00FA0EB1"/>
    <w:rsid w:val="00FA67AD"/>
    <w:rsid w:val="00FD6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23851"/>
  <w15:chartTrackingRefBased/>
  <w15:docId w15:val="{130622DF-EA30-4BA9-8589-DE20B880B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5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5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65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65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C653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568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5E2FD2"/>
    <w:pPr>
      <w:spacing w:after="0" w:line="240" w:lineRule="auto"/>
    </w:pPr>
    <w:rPr>
      <w:rFonts w:ascii="Calibri" w:hAnsi="Calibri"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E2FD2"/>
    <w:rPr>
      <w:rFonts w:ascii="Calibri" w:hAnsi="Calibri" w:cs="Consolas"/>
      <w:szCs w:val="21"/>
    </w:rPr>
  </w:style>
  <w:style w:type="character" w:styleId="Hyperlink">
    <w:name w:val="Hyperlink"/>
    <w:basedOn w:val="DefaultParagraphFont"/>
    <w:uiPriority w:val="99"/>
    <w:unhideWhenUsed/>
    <w:rsid w:val="00444FE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44FE3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1C65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65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653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C653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1C65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5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5Char">
    <w:name w:val="Heading 5 Char"/>
    <w:basedOn w:val="DefaultParagraphFont"/>
    <w:link w:val="Heading5"/>
    <w:uiPriority w:val="9"/>
    <w:rsid w:val="001C6535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653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C6535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2A40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012F99"/>
    <w:pPr>
      <w:shd w:val="clear" w:color="auto" w:fill="FFFFFF"/>
      <w:spacing w:after="0" w:line="240" w:lineRule="auto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012F99"/>
  </w:style>
  <w:style w:type="character" w:customStyle="1" w:styleId="s2">
    <w:name w:val="s2"/>
    <w:basedOn w:val="DefaultParagraphFont"/>
    <w:rsid w:val="00F44E84"/>
    <w:rPr>
      <w:color w:val="D53BD3"/>
    </w:rPr>
  </w:style>
  <w:style w:type="character" w:customStyle="1" w:styleId="s3">
    <w:name w:val="s3"/>
    <w:basedOn w:val="DefaultParagraphFont"/>
    <w:rsid w:val="00F44E84"/>
    <w:rPr>
      <w:color w:val="CD7923"/>
    </w:rPr>
  </w:style>
  <w:style w:type="character" w:customStyle="1" w:styleId="s4">
    <w:name w:val="s4"/>
    <w:basedOn w:val="DefaultParagraphFont"/>
    <w:rsid w:val="00F44E84"/>
  </w:style>
  <w:style w:type="paragraph" w:styleId="BalloonText">
    <w:name w:val="Balloon Text"/>
    <w:basedOn w:val="Normal"/>
    <w:link w:val="BalloonTextChar"/>
    <w:uiPriority w:val="99"/>
    <w:semiHidden/>
    <w:unhideWhenUsed/>
    <w:rsid w:val="00F85E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E51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31B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1B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1BC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1B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1BC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370CB"/>
    <w:pPr>
      <w:spacing w:after="0" w:line="240" w:lineRule="auto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5D257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D257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1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1114</Words>
  <Characters>6356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Konka, Prasad (NIH/NCI) [C]</dc:creator>
  <cp:keywords/>
  <dc:description/>
  <cp:lastModifiedBy>Menon, Sunita (NIH/NCI) [C]</cp:lastModifiedBy>
  <cp:revision>16</cp:revision>
  <dcterms:created xsi:type="dcterms:W3CDTF">2018-03-22T06:43:00Z</dcterms:created>
  <dcterms:modified xsi:type="dcterms:W3CDTF">2021-06-06T23:20:00Z</dcterms:modified>
</cp:coreProperties>
</file>