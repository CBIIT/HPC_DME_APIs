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3A7AD" w14:textId="77777777" w:rsidR="00D31D5B" w:rsidRPr="00FF14DD" w:rsidRDefault="00323BCB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  <w:r>
        <w:rPr>
          <w:rFonts w:ascii="Arial" w:hAnsi="Arial" w:cs="Arial"/>
          <w:sz w:val="5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2D45D62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80F41A7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C56A7B0" w14:textId="77777777" w:rsidR="00D31D5B" w:rsidRPr="00FF14DD" w:rsidRDefault="00D31D5B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236C0D3D" w14:textId="77777777" w:rsidR="00D31D5B" w:rsidRPr="00FF14DD" w:rsidRDefault="00D31D5B">
      <w:pPr>
        <w:rPr>
          <w:rFonts w:ascii="Arial" w:hAnsi="Arial" w:cs="Arial"/>
        </w:rPr>
      </w:pPr>
    </w:p>
    <w:p w14:paraId="0344B235" w14:textId="77777777" w:rsidR="00D31D5B" w:rsidRPr="00FF14DD" w:rsidRDefault="004C4455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HPC Data MANAGEMENT</w:t>
      </w:r>
    </w:p>
    <w:p w14:paraId="7D7554F2" w14:textId="77777777" w:rsidR="00D34EC0" w:rsidRPr="009C20DD" w:rsidRDefault="004C4455" w:rsidP="00D34EC0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DEVELOPMENT ENVIRONMENT SETUP</w:t>
      </w:r>
    </w:p>
    <w:p w14:paraId="1948C2E0" w14:textId="3E683814" w:rsidR="0016596E" w:rsidRPr="00477E63" w:rsidRDefault="00D31D5B">
      <w:pPr>
        <w:pStyle w:val="StyleSubtitleCover2TopNoborder"/>
        <w:rPr>
          <w:rFonts w:ascii="Arial" w:hAnsi="Arial" w:cs="Arial"/>
          <w:i/>
        </w:rPr>
      </w:pPr>
      <w:r w:rsidRPr="00477E63">
        <w:rPr>
          <w:rFonts w:ascii="Arial" w:hAnsi="Arial" w:cs="Arial"/>
        </w:rPr>
        <w:t xml:space="preserve">Version </w:t>
      </w:r>
      <w:r w:rsidR="00940C61">
        <w:rPr>
          <w:rFonts w:ascii="Arial" w:hAnsi="Arial" w:cs="Arial"/>
          <w:i/>
        </w:rPr>
        <w:t>1.</w:t>
      </w:r>
      <w:ins w:id="2" w:author="Menon, Sunita (NIH/NCI) [C]" w:date="2021-06-13T23:41:00Z">
        <w:r w:rsidR="001D6B5F">
          <w:rPr>
            <w:rFonts w:ascii="Arial" w:hAnsi="Arial" w:cs="Arial"/>
            <w:i/>
          </w:rPr>
          <w:t>8</w:t>
        </w:r>
      </w:ins>
      <w:del w:id="3" w:author="Menon, Sunita (NIH/NCI) [C]" w:date="2021-06-13T23:41:00Z">
        <w:r w:rsidR="00495FD0" w:rsidDel="001D6B5F">
          <w:rPr>
            <w:rFonts w:ascii="Arial" w:hAnsi="Arial" w:cs="Arial"/>
            <w:i/>
          </w:rPr>
          <w:delText>7</w:delText>
        </w:r>
      </w:del>
    </w:p>
    <w:p w14:paraId="1768D8A1" w14:textId="4C7F3705" w:rsidR="00D31D5B" w:rsidRPr="008C4884" w:rsidRDefault="00416446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  <w:i/>
        </w:rPr>
        <w:t>0</w:t>
      </w:r>
      <w:ins w:id="4" w:author="Menon, Sunita (NIH/NCI) [C]" w:date="2021-06-13T23:41:00Z">
        <w:r w:rsidR="001D6B5F">
          <w:rPr>
            <w:rFonts w:ascii="Arial" w:hAnsi="Arial" w:cs="Arial"/>
            <w:i/>
          </w:rPr>
          <w:t>6</w:t>
        </w:r>
      </w:ins>
      <w:del w:id="5" w:author="Menon, Sunita (NIH/NCI) [C]" w:date="2021-06-13T23:41:00Z">
        <w:r w:rsidDel="001D6B5F">
          <w:rPr>
            <w:rFonts w:ascii="Arial" w:hAnsi="Arial" w:cs="Arial"/>
            <w:i/>
          </w:rPr>
          <w:delText>1</w:delText>
        </w:r>
      </w:del>
      <w:r w:rsidR="00940C61">
        <w:rPr>
          <w:rFonts w:ascii="Arial" w:hAnsi="Arial" w:cs="Arial"/>
          <w:i/>
        </w:rPr>
        <w:t>/</w:t>
      </w:r>
      <w:ins w:id="6" w:author="Menon, Sunita (NIH/NCI) [C]" w:date="2021-06-13T23:41:00Z">
        <w:r w:rsidR="001D6B5F">
          <w:rPr>
            <w:rFonts w:ascii="Arial" w:hAnsi="Arial" w:cs="Arial"/>
            <w:i/>
          </w:rPr>
          <w:t>11</w:t>
        </w:r>
      </w:ins>
      <w:del w:id="7" w:author="Menon, Sunita (NIH/NCI) [C]" w:date="2021-06-13T23:41:00Z">
        <w:r w:rsidDel="001D6B5F">
          <w:rPr>
            <w:rFonts w:ascii="Arial" w:hAnsi="Arial" w:cs="Arial"/>
            <w:i/>
          </w:rPr>
          <w:delText>31</w:delText>
        </w:r>
      </w:del>
      <w:r w:rsidR="008C4884" w:rsidRPr="008C4884">
        <w:rPr>
          <w:rFonts w:ascii="Arial" w:hAnsi="Arial" w:cs="Arial"/>
          <w:i/>
        </w:rPr>
        <w:t>/20</w:t>
      </w:r>
      <w:ins w:id="8" w:author="Menon, Sunita (NIH/NCI) [C]" w:date="2021-06-13T23:41:00Z">
        <w:r w:rsidR="001D6B5F">
          <w:rPr>
            <w:rFonts w:ascii="Arial" w:hAnsi="Arial" w:cs="Arial"/>
            <w:i/>
          </w:rPr>
          <w:t>21</w:t>
        </w:r>
      </w:ins>
      <w:del w:id="9" w:author="Menon, Sunita (NIH/NCI) [C]" w:date="2021-06-13T23:41:00Z">
        <w:r w:rsidR="008C4884" w:rsidRPr="008C4884" w:rsidDel="001D6B5F">
          <w:rPr>
            <w:rFonts w:ascii="Arial" w:hAnsi="Arial" w:cs="Arial"/>
            <w:i/>
          </w:rPr>
          <w:delText>1</w:delText>
        </w:r>
        <w:r w:rsidR="00A47712" w:rsidDel="001D6B5F">
          <w:rPr>
            <w:rFonts w:ascii="Arial" w:hAnsi="Arial" w:cs="Arial"/>
            <w:i/>
          </w:rPr>
          <w:delText>7</w:delText>
        </w:r>
      </w:del>
    </w:p>
    <w:p w14:paraId="2C4B5661" w14:textId="77777777" w:rsidR="00D31D5B" w:rsidRPr="006C6B75" w:rsidRDefault="00D31D5B">
      <w:pPr>
        <w:ind w:left="0"/>
        <w:rPr>
          <w:rFonts w:ascii="Arial" w:hAnsi="Arial" w:cs="Arial"/>
        </w:rPr>
      </w:pPr>
    </w:p>
    <w:p w14:paraId="613DA26D" w14:textId="77777777" w:rsidR="00D31D5B" w:rsidRPr="006C6B75" w:rsidRDefault="00D31D5B">
      <w:pPr>
        <w:ind w:left="0"/>
        <w:rPr>
          <w:rFonts w:ascii="Arial" w:hAnsi="Arial" w:cs="Arial"/>
        </w:rPr>
        <w:sectPr w:rsidR="00D31D5B" w:rsidRPr="006C6B75" w:rsidSect="00FF14DD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1440" w:bottom="720" w:left="1440" w:header="432" w:footer="432" w:gutter="432"/>
          <w:cols w:space="720"/>
          <w:titlePg/>
          <w:docGrid w:linePitch="360"/>
        </w:sectPr>
      </w:pPr>
    </w:p>
    <w:p w14:paraId="148D0B9D" w14:textId="77777777" w:rsidR="00000D73" w:rsidRPr="00000D73" w:rsidRDefault="00000D73" w:rsidP="00000D73">
      <w:pPr>
        <w:pStyle w:val="InfoBlue"/>
        <w:ind w:left="0"/>
        <w:jc w:val="center"/>
        <w:rPr>
          <w:rFonts w:ascii="Arial" w:hAnsi="Arial" w:cs="Arial"/>
          <w:b/>
          <w:i w:val="0"/>
          <w:color w:val="auto"/>
          <w:sz w:val="36"/>
          <w:szCs w:val="36"/>
        </w:rPr>
      </w:pPr>
      <w:r w:rsidRPr="00000D73">
        <w:rPr>
          <w:rFonts w:ascii="Arial" w:hAnsi="Arial" w:cs="Arial"/>
          <w:b/>
          <w:i w:val="0"/>
          <w:color w:val="auto"/>
          <w:sz w:val="36"/>
          <w:szCs w:val="36"/>
        </w:rPr>
        <w:lastRenderedPageBreak/>
        <w:t>Version History</w:t>
      </w:r>
    </w:p>
    <w:p w14:paraId="02033B9D" w14:textId="08F26757" w:rsidR="00D34EC0" w:rsidRPr="009C20DD" w:rsidRDefault="00D34EC0" w:rsidP="00D34EC0">
      <w:pPr>
        <w:pStyle w:val="InfoBlue"/>
        <w:ind w:left="0"/>
        <w:rPr>
          <w:rFonts w:ascii="Arial" w:hAnsi="Arial" w:cs="Arial"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914"/>
        <w:gridCol w:w="1710"/>
        <w:gridCol w:w="1260"/>
        <w:gridCol w:w="5400"/>
      </w:tblGrid>
      <w:tr w:rsidR="00D44595" w:rsidRPr="009C20DD" w14:paraId="62582519" w14:textId="77777777" w:rsidTr="00282BAC">
        <w:trPr>
          <w:trHeight w:val="528"/>
        </w:trPr>
        <w:tc>
          <w:tcPr>
            <w:tcW w:w="914" w:type="dxa"/>
            <w:shd w:val="clear" w:color="auto" w:fill="D9D9D9"/>
          </w:tcPr>
          <w:p w14:paraId="5112A4A4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Version</w:t>
            </w:r>
            <w:r w:rsidRPr="009C20DD">
              <w:rPr>
                <w:rFonts w:ascii="Arial" w:hAnsi="Arial"/>
                <w:b/>
                <w:bCs/>
              </w:rPr>
              <w:br/>
              <w:t>Number</w:t>
            </w:r>
          </w:p>
        </w:tc>
        <w:tc>
          <w:tcPr>
            <w:tcW w:w="1710" w:type="dxa"/>
            <w:shd w:val="clear" w:color="auto" w:fill="D9D9D9"/>
          </w:tcPr>
          <w:p w14:paraId="534300AB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Implemented</w:t>
            </w:r>
          </w:p>
          <w:p w14:paraId="4C7D8FD7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260" w:type="dxa"/>
            <w:shd w:val="clear" w:color="auto" w:fill="D9D9D9"/>
          </w:tcPr>
          <w:p w14:paraId="0803FE48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Revision</w:t>
            </w:r>
          </w:p>
          <w:p w14:paraId="1C3EB519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5400" w:type="dxa"/>
            <w:shd w:val="clear" w:color="auto" w:fill="D9D9D9"/>
          </w:tcPr>
          <w:p w14:paraId="57BF5621" w14:textId="77777777" w:rsidR="00D44595" w:rsidRPr="009C20DD" w:rsidRDefault="00D44595" w:rsidP="0080666F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9C20DD">
              <w:rPr>
                <w:rFonts w:ascii="Arial" w:hAnsi="Arial"/>
                <w:b/>
                <w:bCs/>
              </w:rPr>
              <w:t>Description of</w:t>
            </w:r>
            <w:r w:rsidRPr="009C20DD">
              <w:rPr>
                <w:rFonts w:ascii="Arial" w:hAnsi="Arial"/>
                <w:b/>
                <w:bCs/>
              </w:rPr>
              <w:br/>
              <w:t>Change</w:t>
            </w:r>
          </w:p>
        </w:tc>
      </w:tr>
      <w:tr w:rsidR="00D44595" w:rsidRPr="009C20DD" w14:paraId="2E7B47CF" w14:textId="77777777" w:rsidTr="00282BAC">
        <w:trPr>
          <w:trHeight w:val="70"/>
        </w:trPr>
        <w:tc>
          <w:tcPr>
            <w:tcW w:w="914" w:type="dxa"/>
          </w:tcPr>
          <w:p w14:paraId="6A942C9C" w14:textId="77777777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 w:rsidRPr="009C20DD">
              <w:rPr>
                <w:rFonts w:cs="Arial"/>
              </w:rPr>
              <w:t>1.0</w:t>
            </w:r>
          </w:p>
        </w:tc>
        <w:tc>
          <w:tcPr>
            <w:tcW w:w="1710" w:type="dxa"/>
          </w:tcPr>
          <w:p w14:paraId="51805887" w14:textId="16361552" w:rsidR="00D44595" w:rsidRPr="00821241" w:rsidRDefault="00D44595" w:rsidP="0080666F">
            <w:pPr>
              <w:pStyle w:val="Tabletext"/>
              <w:rPr>
                <w:rFonts w:cs="Arial"/>
              </w:rPr>
            </w:pPr>
            <w:r w:rsidRPr="00821241">
              <w:rPr>
                <w:rFonts w:cs="Arial"/>
              </w:rPr>
              <w:t>Eran Rosenberg</w:t>
            </w:r>
          </w:p>
        </w:tc>
        <w:tc>
          <w:tcPr>
            <w:tcW w:w="1260" w:type="dxa"/>
          </w:tcPr>
          <w:p w14:paraId="43D1168C" w14:textId="357EDC89" w:rsidR="00D44595" w:rsidRPr="00821241" w:rsidRDefault="00D44595" w:rsidP="0080666F">
            <w:pPr>
              <w:pStyle w:val="Tabletext"/>
              <w:jc w:val="center"/>
              <w:rPr>
                <w:rFonts w:cs="Arial"/>
              </w:rPr>
            </w:pPr>
            <w:r w:rsidRPr="00821241">
              <w:rPr>
                <w:rFonts w:cs="Arial"/>
                <w:i/>
              </w:rPr>
              <w:t>5/17/2015</w:t>
            </w:r>
          </w:p>
        </w:tc>
        <w:tc>
          <w:tcPr>
            <w:tcW w:w="5400" w:type="dxa"/>
          </w:tcPr>
          <w:p w14:paraId="5B0D762B" w14:textId="35FBFAA8" w:rsidR="00D44595" w:rsidRPr="00D44595" w:rsidRDefault="00D44595" w:rsidP="00D44595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>Initial Draft</w:t>
            </w:r>
          </w:p>
        </w:tc>
      </w:tr>
      <w:tr w:rsidR="00D44595" w:rsidRPr="009C20DD" w14:paraId="0FEEE026" w14:textId="77777777" w:rsidTr="00282BAC">
        <w:trPr>
          <w:trHeight w:val="248"/>
        </w:trPr>
        <w:tc>
          <w:tcPr>
            <w:tcW w:w="914" w:type="dxa"/>
          </w:tcPr>
          <w:p w14:paraId="4A7E9129" w14:textId="05B5FCA1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710" w:type="dxa"/>
          </w:tcPr>
          <w:p w14:paraId="7493BE3D" w14:textId="31A95912" w:rsidR="00D44595" w:rsidRPr="009C20DD" w:rsidRDefault="00D44595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1260" w:type="dxa"/>
          </w:tcPr>
          <w:p w14:paraId="62F61D06" w14:textId="48CAE44D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8/17/2015</w:t>
            </w:r>
          </w:p>
        </w:tc>
        <w:tc>
          <w:tcPr>
            <w:tcW w:w="5400" w:type="dxa"/>
          </w:tcPr>
          <w:p w14:paraId="7FF25D36" w14:textId="2AA532DE" w:rsidR="00D44595" w:rsidRPr="00D44595" w:rsidRDefault="00D44595" w:rsidP="00D44595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>Create local Keystore</w:t>
            </w:r>
          </w:p>
        </w:tc>
      </w:tr>
      <w:tr w:rsidR="00D44595" w:rsidRPr="009C20DD" w14:paraId="3D85D8A2" w14:textId="77777777" w:rsidTr="00282BAC">
        <w:trPr>
          <w:trHeight w:val="248"/>
        </w:trPr>
        <w:tc>
          <w:tcPr>
            <w:tcW w:w="914" w:type="dxa"/>
          </w:tcPr>
          <w:p w14:paraId="5A19CB46" w14:textId="653EB4A0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</w:t>
            </w:r>
            <w:r w:rsidR="00A975CF">
              <w:rPr>
                <w:rFonts w:cs="Arial"/>
              </w:rPr>
              <w:t>2</w:t>
            </w:r>
          </w:p>
        </w:tc>
        <w:tc>
          <w:tcPr>
            <w:tcW w:w="1710" w:type="dxa"/>
          </w:tcPr>
          <w:p w14:paraId="2A98227C" w14:textId="26580209" w:rsidR="00D44595" w:rsidRPr="009C20DD" w:rsidRDefault="00D44595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1260" w:type="dxa"/>
          </w:tcPr>
          <w:p w14:paraId="296FB1A9" w14:textId="1952DA3B" w:rsidR="00D44595" w:rsidRPr="009C20DD" w:rsidRDefault="00D44595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1/1/2017</w:t>
            </w:r>
          </w:p>
        </w:tc>
        <w:tc>
          <w:tcPr>
            <w:tcW w:w="5400" w:type="dxa"/>
          </w:tcPr>
          <w:p w14:paraId="32FD612D" w14:textId="1A8ABD70" w:rsidR="00D44595" w:rsidRPr="00D44595" w:rsidRDefault="00D44595" w:rsidP="00D44595">
            <w:pPr>
              <w:pStyle w:val="Tabletext"/>
              <w:rPr>
                <w:rFonts w:cs="Arial"/>
              </w:rPr>
            </w:pPr>
            <w:r w:rsidRPr="00D44595">
              <w:rPr>
                <w:rFonts w:cs="Arial"/>
              </w:rPr>
              <w:t>Updates after lib/tools upgrades</w:t>
            </w:r>
          </w:p>
        </w:tc>
      </w:tr>
      <w:tr w:rsidR="005A4951" w:rsidRPr="009C20DD" w14:paraId="14993FB9" w14:textId="77777777" w:rsidTr="00282BAC">
        <w:trPr>
          <w:trHeight w:val="248"/>
        </w:trPr>
        <w:tc>
          <w:tcPr>
            <w:tcW w:w="914" w:type="dxa"/>
          </w:tcPr>
          <w:p w14:paraId="1CF019E5" w14:textId="562E51EE" w:rsidR="005A4951" w:rsidRDefault="005A4951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1.3</w:t>
            </w:r>
          </w:p>
        </w:tc>
        <w:tc>
          <w:tcPr>
            <w:tcW w:w="1710" w:type="dxa"/>
          </w:tcPr>
          <w:p w14:paraId="421E23EF" w14:textId="4A09FA5E" w:rsidR="005A4951" w:rsidRDefault="005A4951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1260" w:type="dxa"/>
          </w:tcPr>
          <w:p w14:paraId="19555514" w14:textId="7BD6B8FE" w:rsidR="005A4951" w:rsidRDefault="005A4951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6/12/2017</w:t>
            </w:r>
          </w:p>
        </w:tc>
        <w:tc>
          <w:tcPr>
            <w:tcW w:w="5400" w:type="dxa"/>
          </w:tcPr>
          <w:p w14:paraId="79AD9E27" w14:textId="09DB789A" w:rsidR="005A4951" w:rsidRPr="00D44595" w:rsidRDefault="005A4951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Configure </w:t>
            </w:r>
            <w:proofErr w:type="spellStart"/>
            <w:r>
              <w:rPr>
                <w:rFonts w:cs="Arial"/>
              </w:rPr>
              <w:t>servicemix</w:t>
            </w:r>
            <w:proofErr w:type="spellEnd"/>
            <w:r>
              <w:rPr>
                <w:rFonts w:cs="Arial"/>
              </w:rPr>
              <w:t xml:space="preserve"> w/ Keystore</w:t>
            </w:r>
            <w:r w:rsidR="00A4674F">
              <w:rPr>
                <w:rFonts w:cs="Arial"/>
              </w:rPr>
              <w:t xml:space="preserve"> + </w:t>
            </w:r>
            <w:proofErr w:type="spellStart"/>
            <w:r w:rsidR="00A4674F">
              <w:rPr>
                <w:rFonts w:cs="Arial"/>
              </w:rPr>
              <w:t>Git</w:t>
            </w:r>
            <w:proofErr w:type="spellEnd"/>
            <w:r w:rsidR="00A4674F">
              <w:rPr>
                <w:rFonts w:cs="Arial"/>
              </w:rPr>
              <w:t xml:space="preserve"> repo</w:t>
            </w:r>
          </w:p>
        </w:tc>
      </w:tr>
      <w:tr w:rsidR="00282BAC" w:rsidRPr="009C20DD" w14:paraId="16FF7E8D" w14:textId="77777777" w:rsidTr="00282BAC">
        <w:trPr>
          <w:trHeight w:val="248"/>
        </w:trPr>
        <w:tc>
          <w:tcPr>
            <w:tcW w:w="914" w:type="dxa"/>
          </w:tcPr>
          <w:p w14:paraId="7BA71518" w14:textId="2C6EF913" w:rsidR="00282BAC" w:rsidRDefault="00282BAC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1.4</w:t>
            </w:r>
          </w:p>
        </w:tc>
        <w:tc>
          <w:tcPr>
            <w:tcW w:w="1710" w:type="dxa"/>
          </w:tcPr>
          <w:p w14:paraId="53E12AEF" w14:textId="2E9B6056" w:rsidR="00282BAC" w:rsidRDefault="00282BAC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William Liu</w:t>
            </w:r>
          </w:p>
        </w:tc>
        <w:tc>
          <w:tcPr>
            <w:tcW w:w="1260" w:type="dxa"/>
          </w:tcPr>
          <w:p w14:paraId="0038FE5A" w14:textId="3B479DD4" w:rsidR="00282BAC" w:rsidRDefault="00282BAC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11/16/2017</w:t>
            </w:r>
          </w:p>
        </w:tc>
        <w:tc>
          <w:tcPr>
            <w:tcW w:w="5400" w:type="dxa"/>
          </w:tcPr>
          <w:p w14:paraId="258268E9" w14:textId="1CF245D1" w:rsidR="00282BAC" w:rsidRDefault="00BC768B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Added material in Build section about saving</w:t>
            </w:r>
            <w:r w:rsidR="00282BAC">
              <w:rPr>
                <w:rFonts w:cs="Arial"/>
              </w:rPr>
              <w:t xml:space="preserve"> time</w:t>
            </w:r>
            <w:r>
              <w:rPr>
                <w:rFonts w:cs="Arial"/>
              </w:rPr>
              <w:t xml:space="preserve"> on Maven builds</w:t>
            </w:r>
          </w:p>
        </w:tc>
      </w:tr>
      <w:tr w:rsidR="0007335D" w:rsidRPr="009C20DD" w14:paraId="09E3A033" w14:textId="77777777" w:rsidTr="00282BAC">
        <w:trPr>
          <w:trHeight w:val="248"/>
        </w:trPr>
        <w:tc>
          <w:tcPr>
            <w:tcW w:w="914" w:type="dxa"/>
          </w:tcPr>
          <w:p w14:paraId="5139573C" w14:textId="7C856AD0" w:rsidR="0007335D" w:rsidRDefault="0007335D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1.5</w:t>
            </w:r>
          </w:p>
        </w:tc>
        <w:tc>
          <w:tcPr>
            <w:tcW w:w="1710" w:type="dxa"/>
          </w:tcPr>
          <w:p w14:paraId="1FD47855" w14:textId="255FA6CC" w:rsidR="0007335D" w:rsidRDefault="0007335D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1260" w:type="dxa"/>
          </w:tcPr>
          <w:p w14:paraId="35191F0F" w14:textId="618EB60D" w:rsidR="0007335D" w:rsidRDefault="0007335D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12/17/2017</w:t>
            </w:r>
          </w:p>
        </w:tc>
        <w:tc>
          <w:tcPr>
            <w:tcW w:w="5400" w:type="dxa"/>
          </w:tcPr>
          <w:p w14:paraId="1FC9558C" w14:textId="3AEAF7AD" w:rsidR="0007335D" w:rsidRDefault="0007335D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Added section to configure Eclipse and Code Style formatter</w:t>
            </w:r>
          </w:p>
        </w:tc>
      </w:tr>
      <w:tr w:rsidR="007436D3" w:rsidRPr="009C20DD" w14:paraId="57DBE820" w14:textId="77777777" w:rsidTr="00282BAC">
        <w:trPr>
          <w:trHeight w:val="248"/>
        </w:trPr>
        <w:tc>
          <w:tcPr>
            <w:tcW w:w="914" w:type="dxa"/>
          </w:tcPr>
          <w:p w14:paraId="00EB6895" w14:textId="2A64F7E1" w:rsidR="007436D3" w:rsidRDefault="007436D3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1.6</w:t>
            </w:r>
          </w:p>
        </w:tc>
        <w:tc>
          <w:tcPr>
            <w:tcW w:w="1710" w:type="dxa"/>
          </w:tcPr>
          <w:p w14:paraId="6217C1AB" w14:textId="7E864DEC" w:rsidR="007436D3" w:rsidRDefault="007436D3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Eran Rosenberg</w:t>
            </w:r>
          </w:p>
        </w:tc>
        <w:tc>
          <w:tcPr>
            <w:tcW w:w="1260" w:type="dxa"/>
          </w:tcPr>
          <w:p w14:paraId="446D9709" w14:textId="0168591D" w:rsidR="007436D3" w:rsidRDefault="007436D3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12/20/2017</w:t>
            </w:r>
          </w:p>
        </w:tc>
        <w:tc>
          <w:tcPr>
            <w:tcW w:w="5400" w:type="dxa"/>
          </w:tcPr>
          <w:p w14:paraId="3B481860" w14:textId="5D7941DE" w:rsidR="00020861" w:rsidRDefault="007436D3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Changed </w:t>
            </w:r>
            <w:proofErr w:type="spellStart"/>
            <w:r>
              <w:rPr>
                <w:rFonts w:cs="Arial"/>
              </w:rPr>
              <w:t>Servicemix</w:t>
            </w:r>
            <w:proofErr w:type="spellEnd"/>
            <w:r>
              <w:rPr>
                <w:rFonts w:cs="Arial"/>
              </w:rPr>
              <w:t xml:space="preserve"> config for keystore</w:t>
            </w:r>
          </w:p>
        </w:tc>
      </w:tr>
      <w:tr w:rsidR="00020861" w:rsidRPr="009C20DD" w14:paraId="3C7B5FBD" w14:textId="77777777" w:rsidTr="00282BAC">
        <w:trPr>
          <w:trHeight w:val="248"/>
        </w:trPr>
        <w:tc>
          <w:tcPr>
            <w:tcW w:w="914" w:type="dxa"/>
          </w:tcPr>
          <w:p w14:paraId="3C9B8BA7" w14:textId="6414A8C1" w:rsidR="00020861" w:rsidRDefault="00020861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1.7</w:t>
            </w:r>
          </w:p>
        </w:tc>
        <w:tc>
          <w:tcPr>
            <w:tcW w:w="1710" w:type="dxa"/>
          </w:tcPr>
          <w:p w14:paraId="364952B2" w14:textId="079ADED1" w:rsidR="00020861" w:rsidRDefault="00020861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Sunita Menon</w:t>
            </w:r>
          </w:p>
        </w:tc>
        <w:tc>
          <w:tcPr>
            <w:tcW w:w="1260" w:type="dxa"/>
          </w:tcPr>
          <w:p w14:paraId="35F6517A" w14:textId="081477FF" w:rsidR="00020861" w:rsidRDefault="00060500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01/3</w:t>
            </w:r>
            <w:r w:rsidR="00416446">
              <w:rPr>
                <w:rFonts w:cs="Arial"/>
              </w:rPr>
              <w:t>1</w:t>
            </w:r>
            <w:r>
              <w:rPr>
                <w:rFonts w:cs="Arial"/>
              </w:rPr>
              <w:t>/201</w:t>
            </w:r>
            <w:r w:rsidR="001D6B5F">
              <w:rPr>
                <w:rFonts w:cs="Arial"/>
              </w:rPr>
              <w:t>9</w:t>
            </w:r>
          </w:p>
        </w:tc>
        <w:tc>
          <w:tcPr>
            <w:tcW w:w="5400" w:type="dxa"/>
          </w:tcPr>
          <w:p w14:paraId="45A094DB" w14:textId="621F00AE" w:rsidR="00020861" w:rsidRDefault="00416446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Updated Git Code Repository, </w:t>
            </w:r>
            <w:proofErr w:type="spellStart"/>
            <w:r>
              <w:rPr>
                <w:rFonts w:cs="Arial"/>
              </w:rPr>
              <w:t>ServiceM</w:t>
            </w:r>
            <w:r w:rsidR="00495FD0">
              <w:rPr>
                <w:rFonts w:cs="Arial"/>
              </w:rPr>
              <w:t>ix</w:t>
            </w:r>
            <w:proofErr w:type="spellEnd"/>
            <w:r w:rsidR="00495FD0">
              <w:rPr>
                <w:rFonts w:cs="Arial"/>
              </w:rPr>
              <w:t xml:space="preserve"> and</w:t>
            </w:r>
            <w:r w:rsidR="00060500">
              <w:rPr>
                <w:rFonts w:cs="Arial"/>
              </w:rPr>
              <w:t xml:space="preserve"> Deploy API </w:t>
            </w:r>
            <w:proofErr w:type="gramStart"/>
            <w:r w:rsidR="00060500">
              <w:rPr>
                <w:rFonts w:cs="Arial"/>
              </w:rPr>
              <w:t>To</w:t>
            </w:r>
            <w:proofErr w:type="gramEnd"/>
            <w:r w:rsidR="00060500">
              <w:rPr>
                <w:rFonts w:cs="Arial"/>
              </w:rPr>
              <w:t xml:space="preserve"> </w:t>
            </w:r>
            <w:proofErr w:type="spellStart"/>
            <w:r w:rsidR="00060500">
              <w:rPr>
                <w:rFonts w:cs="Arial"/>
              </w:rPr>
              <w:t>Service</w:t>
            </w:r>
            <w:r>
              <w:rPr>
                <w:rFonts w:cs="Arial"/>
              </w:rPr>
              <w:t>M</w:t>
            </w:r>
            <w:r w:rsidR="00060500">
              <w:rPr>
                <w:rFonts w:cs="Arial"/>
              </w:rPr>
              <w:t>ix</w:t>
            </w:r>
            <w:proofErr w:type="spellEnd"/>
            <w:r w:rsidR="00060500">
              <w:rPr>
                <w:rFonts w:cs="Arial"/>
              </w:rPr>
              <w:t xml:space="preserve"> section.</w:t>
            </w:r>
            <w:r w:rsidR="00495FD0">
              <w:rPr>
                <w:rFonts w:cs="Arial"/>
              </w:rPr>
              <w:t xml:space="preserve"> Added sections </w:t>
            </w:r>
            <w:r>
              <w:rPr>
                <w:rFonts w:cs="Arial"/>
              </w:rPr>
              <w:t>HPCDME Web Client and HPCDME CLI Client</w:t>
            </w:r>
            <w:r w:rsidR="00495FD0">
              <w:rPr>
                <w:rFonts w:cs="Arial"/>
              </w:rPr>
              <w:t>.</w:t>
            </w:r>
          </w:p>
        </w:tc>
      </w:tr>
      <w:tr w:rsidR="00495FD0" w:rsidRPr="009C20DD" w14:paraId="612BCF80" w14:textId="77777777" w:rsidTr="00282BAC">
        <w:trPr>
          <w:trHeight w:val="248"/>
        </w:trPr>
        <w:tc>
          <w:tcPr>
            <w:tcW w:w="914" w:type="dxa"/>
          </w:tcPr>
          <w:p w14:paraId="7D501640" w14:textId="62DEA80F" w:rsidR="00495FD0" w:rsidRDefault="001D6B5F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1.8</w:t>
            </w:r>
          </w:p>
        </w:tc>
        <w:tc>
          <w:tcPr>
            <w:tcW w:w="1710" w:type="dxa"/>
          </w:tcPr>
          <w:p w14:paraId="0472892B" w14:textId="3012FDBA" w:rsidR="00495FD0" w:rsidRDefault="001D6B5F" w:rsidP="0080666F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Sunita Menon</w:t>
            </w:r>
          </w:p>
        </w:tc>
        <w:tc>
          <w:tcPr>
            <w:tcW w:w="1260" w:type="dxa"/>
          </w:tcPr>
          <w:p w14:paraId="3904EA19" w14:textId="7C1939F3" w:rsidR="00495FD0" w:rsidRDefault="001D6B5F" w:rsidP="0080666F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06/11/2021</w:t>
            </w:r>
          </w:p>
        </w:tc>
        <w:tc>
          <w:tcPr>
            <w:tcW w:w="5400" w:type="dxa"/>
          </w:tcPr>
          <w:p w14:paraId="0C9592C2" w14:textId="61080E94" w:rsidR="00495FD0" w:rsidRDefault="001D6B5F" w:rsidP="00D44595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Update</w:t>
            </w:r>
            <w:ins w:id="10" w:author="Menon, Sunita (NIH/NCI) [C]" w:date="2021-06-13T23:52:00Z">
              <w:r w:rsidR="004C6305">
                <w:rPr>
                  <w:rFonts w:cs="Arial"/>
                </w:rPr>
                <w:t>d</w:t>
              </w:r>
            </w:ins>
            <w:r>
              <w:rPr>
                <w:rFonts w:cs="Arial"/>
              </w:rPr>
              <w:t xml:space="preserve"> </w:t>
            </w:r>
            <w:ins w:id="11" w:author="Menon, Sunita (NIH/NCI) [C]" w:date="2021-06-13T23:52:00Z">
              <w:r w:rsidR="004C6305">
                <w:rPr>
                  <w:rFonts w:cs="Arial"/>
                </w:rPr>
                <w:t xml:space="preserve">software </w:t>
              </w:r>
            </w:ins>
            <w:r>
              <w:rPr>
                <w:rFonts w:cs="Arial"/>
              </w:rPr>
              <w:t>versions</w:t>
            </w:r>
            <w:del w:id="12" w:author="Menon, Sunita (NIH/NCI) [C]" w:date="2021-06-13T23:52:00Z">
              <w:r w:rsidDel="004C6305">
                <w:rPr>
                  <w:rFonts w:cs="Arial"/>
                </w:rPr>
                <w:delText>, removed unused steps</w:delText>
              </w:r>
            </w:del>
            <w:ins w:id="13" w:author="Menon, Sunita (NIH/NCI) [C]" w:date="2021-06-13T23:52:00Z">
              <w:r w:rsidR="004C6305">
                <w:rPr>
                  <w:rFonts w:cs="Arial"/>
                </w:rPr>
                <w:t>, updated DB section</w:t>
              </w:r>
            </w:ins>
            <w:ins w:id="14" w:author="Menon, Sunita (NIH/NCI) [C]" w:date="2021-06-14T00:15:00Z">
              <w:r w:rsidR="00307212">
                <w:rPr>
                  <w:rFonts w:cs="Arial"/>
                </w:rPr>
                <w:t>, added</w:t>
              </w:r>
            </w:ins>
            <w:ins w:id="15" w:author="Menon, Sunita (NIH/NCI) [C]" w:date="2021-06-14T00:25:00Z">
              <w:r w:rsidR="00403895">
                <w:rPr>
                  <w:rFonts w:cs="Arial"/>
                </w:rPr>
                <w:t>/updated some steps</w:t>
              </w:r>
            </w:ins>
          </w:p>
        </w:tc>
      </w:tr>
    </w:tbl>
    <w:p w14:paraId="52D49E29" w14:textId="77777777" w:rsidR="00D34EC0" w:rsidRPr="009C20DD" w:rsidRDefault="00D34EC0" w:rsidP="00D34EC0">
      <w:pPr>
        <w:rPr>
          <w:rFonts w:ascii="Arial" w:hAnsi="Arial" w:cs="Arial"/>
        </w:rPr>
      </w:pPr>
    </w:p>
    <w:p w14:paraId="41C46688" w14:textId="481FE472" w:rsidR="00E74C97" w:rsidRPr="00FF14DD" w:rsidRDefault="00D34EC0" w:rsidP="00E74C97">
      <w:pPr>
        <w:spacing w:before="180" w:after="120"/>
        <w:ind w:left="0"/>
        <w:jc w:val="center"/>
        <w:rPr>
          <w:rFonts w:ascii="Arial" w:hAnsi="Arial" w:cs="Arial"/>
        </w:rPr>
      </w:pPr>
      <w:r>
        <w:rPr>
          <w:rFonts w:ascii="Arial" w:hAnsi="Arial" w:cs="Arial"/>
          <w:b/>
          <w:i/>
          <w:iCs/>
          <w:color w:val="0000FF"/>
          <w:sz w:val="28"/>
          <w:szCs w:val="28"/>
          <w:u w:val="single"/>
        </w:rPr>
        <w:br w:type="page"/>
      </w:r>
      <w:r w:rsidR="00E74C97" w:rsidRPr="00FF14DD">
        <w:rPr>
          <w:rFonts w:ascii="Arial" w:hAnsi="Arial" w:cs="Arial"/>
        </w:rPr>
        <w:lastRenderedPageBreak/>
        <w:t xml:space="preserve"> </w:t>
      </w:r>
    </w:p>
    <w:p w14:paraId="0A902080" w14:textId="707B5DB1" w:rsidR="00D31D5B" w:rsidRPr="00FF14DD" w:rsidRDefault="00D31D5B">
      <w:pPr>
        <w:pStyle w:val="Title"/>
        <w:rPr>
          <w:rFonts w:ascii="Arial" w:hAnsi="Arial" w:cs="Arial"/>
        </w:rPr>
      </w:pPr>
      <w:r w:rsidRPr="00FF14DD">
        <w:rPr>
          <w:rFonts w:ascii="Arial" w:hAnsi="Arial" w:cs="Arial"/>
        </w:rPr>
        <w:t>TABLE OF CONTENTS</w:t>
      </w:r>
    </w:p>
    <w:p w14:paraId="7FDD7522" w14:textId="77777777" w:rsidR="00EB1B8A" w:rsidRDefault="00D31D5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r w:rsidRPr="00786E9C">
        <w:rPr>
          <w:rFonts w:ascii="Arial" w:hAnsi="Arial" w:cs="Arial"/>
          <w:caps w:val="0"/>
        </w:rPr>
        <w:fldChar w:fldCharType="begin"/>
      </w:r>
      <w:r w:rsidRPr="00786E9C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786E9C">
        <w:rPr>
          <w:rFonts w:ascii="Arial" w:hAnsi="Arial" w:cs="Arial"/>
          <w:caps w:val="0"/>
        </w:rPr>
        <w:fldChar w:fldCharType="separate"/>
      </w:r>
      <w:hyperlink w:anchor="_Toc505280670" w:history="1">
        <w:r w:rsidR="00EB1B8A" w:rsidRPr="00BB2E94">
          <w:rPr>
            <w:rStyle w:val="Hyperlink"/>
          </w:rPr>
          <w:t>Git Code Repository</w:t>
        </w:r>
        <w:r w:rsidR="00EB1B8A">
          <w:rPr>
            <w:webHidden/>
          </w:rPr>
          <w:tab/>
        </w:r>
        <w:r w:rsidR="00EB1B8A">
          <w:rPr>
            <w:webHidden/>
          </w:rPr>
          <w:fldChar w:fldCharType="begin"/>
        </w:r>
        <w:r w:rsidR="00EB1B8A">
          <w:rPr>
            <w:webHidden/>
          </w:rPr>
          <w:instrText xml:space="preserve"> PAGEREF _Toc505280670 \h </w:instrText>
        </w:r>
        <w:r w:rsidR="00EB1B8A">
          <w:rPr>
            <w:webHidden/>
          </w:rPr>
        </w:r>
        <w:r w:rsidR="00EB1B8A">
          <w:rPr>
            <w:webHidden/>
          </w:rPr>
          <w:fldChar w:fldCharType="separate"/>
        </w:r>
        <w:r w:rsidR="00EB1B8A">
          <w:rPr>
            <w:webHidden/>
          </w:rPr>
          <w:t>4</w:t>
        </w:r>
        <w:r w:rsidR="00EB1B8A">
          <w:rPr>
            <w:webHidden/>
          </w:rPr>
          <w:fldChar w:fldCharType="end"/>
        </w:r>
      </w:hyperlink>
    </w:p>
    <w:p w14:paraId="6DE38326" w14:textId="77777777" w:rsidR="00EB1B8A" w:rsidRDefault="000172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71" w:history="1">
        <w:r w:rsidR="00EB1B8A" w:rsidRPr="00BB2E94">
          <w:rPr>
            <w:rStyle w:val="Hyperlink"/>
          </w:rPr>
          <w:t>Java Development Kit (JDK)</w:t>
        </w:r>
        <w:r w:rsidR="00EB1B8A">
          <w:rPr>
            <w:webHidden/>
          </w:rPr>
          <w:tab/>
        </w:r>
        <w:r w:rsidR="00EB1B8A">
          <w:rPr>
            <w:webHidden/>
          </w:rPr>
          <w:fldChar w:fldCharType="begin"/>
        </w:r>
        <w:r w:rsidR="00EB1B8A">
          <w:rPr>
            <w:webHidden/>
          </w:rPr>
          <w:instrText xml:space="preserve"> PAGEREF _Toc505280671 \h </w:instrText>
        </w:r>
        <w:r w:rsidR="00EB1B8A">
          <w:rPr>
            <w:webHidden/>
          </w:rPr>
        </w:r>
        <w:r w:rsidR="00EB1B8A">
          <w:rPr>
            <w:webHidden/>
          </w:rPr>
          <w:fldChar w:fldCharType="separate"/>
        </w:r>
        <w:r w:rsidR="00EB1B8A">
          <w:rPr>
            <w:webHidden/>
          </w:rPr>
          <w:t>4</w:t>
        </w:r>
        <w:r w:rsidR="00EB1B8A">
          <w:rPr>
            <w:webHidden/>
          </w:rPr>
          <w:fldChar w:fldCharType="end"/>
        </w:r>
      </w:hyperlink>
    </w:p>
    <w:p w14:paraId="4C2B34ED" w14:textId="77777777" w:rsidR="00EB1B8A" w:rsidRDefault="000172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72" w:history="1">
        <w:r w:rsidR="00EB1B8A" w:rsidRPr="00BB2E94">
          <w:rPr>
            <w:rStyle w:val="Hyperlink"/>
          </w:rPr>
          <w:t>MAVEN</w:t>
        </w:r>
        <w:r w:rsidR="00EB1B8A">
          <w:rPr>
            <w:webHidden/>
          </w:rPr>
          <w:tab/>
        </w:r>
        <w:r w:rsidR="00EB1B8A">
          <w:rPr>
            <w:webHidden/>
          </w:rPr>
          <w:fldChar w:fldCharType="begin"/>
        </w:r>
        <w:r w:rsidR="00EB1B8A">
          <w:rPr>
            <w:webHidden/>
          </w:rPr>
          <w:instrText xml:space="preserve"> PAGEREF _Toc505280672 \h </w:instrText>
        </w:r>
        <w:r w:rsidR="00EB1B8A">
          <w:rPr>
            <w:webHidden/>
          </w:rPr>
        </w:r>
        <w:r w:rsidR="00EB1B8A">
          <w:rPr>
            <w:webHidden/>
          </w:rPr>
          <w:fldChar w:fldCharType="separate"/>
        </w:r>
        <w:r w:rsidR="00EB1B8A">
          <w:rPr>
            <w:webHidden/>
          </w:rPr>
          <w:t>4</w:t>
        </w:r>
        <w:r w:rsidR="00EB1B8A">
          <w:rPr>
            <w:webHidden/>
          </w:rPr>
          <w:fldChar w:fldCharType="end"/>
        </w:r>
      </w:hyperlink>
    </w:p>
    <w:p w14:paraId="309A4622" w14:textId="77777777" w:rsidR="00EB1B8A" w:rsidRDefault="000172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73" w:history="1">
        <w:r w:rsidR="00EB1B8A" w:rsidRPr="00BB2E94">
          <w:rPr>
            <w:rStyle w:val="Hyperlink"/>
          </w:rPr>
          <w:t>SERVICEMIX</w:t>
        </w:r>
        <w:r w:rsidR="00EB1B8A">
          <w:rPr>
            <w:webHidden/>
          </w:rPr>
          <w:tab/>
        </w:r>
        <w:r w:rsidR="00EB1B8A">
          <w:rPr>
            <w:webHidden/>
          </w:rPr>
          <w:fldChar w:fldCharType="begin"/>
        </w:r>
        <w:r w:rsidR="00EB1B8A">
          <w:rPr>
            <w:webHidden/>
          </w:rPr>
          <w:instrText xml:space="preserve"> PAGEREF _Toc505280673 \h </w:instrText>
        </w:r>
        <w:r w:rsidR="00EB1B8A">
          <w:rPr>
            <w:webHidden/>
          </w:rPr>
        </w:r>
        <w:r w:rsidR="00EB1B8A">
          <w:rPr>
            <w:webHidden/>
          </w:rPr>
          <w:fldChar w:fldCharType="separate"/>
        </w:r>
        <w:r w:rsidR="00EB1B8A">
          <w:rPr>
            <w:webHidden/>
          </w:rPr>
          <w:t>4</w:t>
        </w:r>
        <w:r w:rsidR="00EB1B8A">
          <w:rPr>
            <w:webHidden/>
          </w:rPr>
          <w:fldChar w:fldCharType="end"/>
        </w:r>
      </w:hyperlink>
    </w:p>
    <w:p w14:paraId="29815E9E" w14:textId="77777777" w:rsidR="00EB1B8A" w:rsidRDefault="000172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74" w:history="1">
        <w:r w:rsidR="00EB1B8A" w:rsidRPr="00BB2E94">
          <w:rPr>
            <w:rStyle w:val="Hyperlink"/>
          </w:rPr>
          <w:t>PostgreSQL DB</w:t>
        </w:r>
        <w:r w:rsidR="00EB1B8A">
          <w:rPr>
            <w:webHidden/>
          </w:rPr>
          <w:tab/>
        </w:r>
        <w:r w:rsidR="00EB1B8A">
          <w:rPr>
            <w:webHidden/>
          </w:rPr>
          <w:fldChar w:fldCharType="begin"/>
        </w:r>
        <w:r w:rsidR="00EB1B8A">
          <w:rPr>
            <w:webHidden/>
          </w:rPr>
          <w:instrText xml:space="preserve"> PAGEREF _Toc505280674 \h </w:instrText>
        </w:r>
        <w:r w:rsidR="00EB1B8A">
          <w:rPr>
            <w:webHidden/>
          </w:rPr>
        </w:r>
        <w:r w:rsidR="00EB1B8A">
          <w:rPr>
            <w:webHidden/>
          </w:rPr>
          <w:fldChar w:fldCharType="separate"/>
        </w:r>
        <w:r w:rsidR="00EB1B8A">
          <w:rPr>
            <w:webHidden/>
          </w:rPr>
          <w:t>5</w:t>
        </w:r>
        <w:r w:rsidR="00EB1B8A">
          <w:rPr>
            <w:webHidden/>
          </w:rPr>
          <w:fldChar w:fldCharType="end"/>
        </w:r>
      </w:hyperlink>
    </w:p>
    <w:p w14:paraId="6317AC30" w14:textId="77777777" w:rsidR="00EB1B8A" w:rsidRDefault="000172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75" w:history="1">
        <w:r w:rsidR="00EB1B8A" w:rsidRPr="00BB2E94">
          <w:rPr>
            <w:rStyle w:val="Hyperlink"/>
          </w:rPr>
          <w:t>IRODS</w:t>
        </w:r>
        <w:r w:rsidR="00EB1B8A">
          <w:rPr>
            <w:webHidden/>
          </w:rPr>
          <w:tab/>
        </w:r>
        <w:r w:rsidR="00EB1B8A">
          <w:rPr>
            <w:webHidden/>
          </w:rPr>
          <w:fldChar w:fldCharType="begin"/>
        </w:r>
        <w:r w:rsidR="00EB1B8A">
          <w:rPr>
            <w:webHidden/>
          </w:rPr>
          <w:instrText xml:space="preserve"> PAGEREF _Toc505280675 \h </w:instrText>
        </w:r>
        <w:r w:rsidR="00EB1B8A">
          <w:rPr>
            <w:webHidden/>
          </w:rPr>
        </w:r>
        <w:r w:rsidR="00EB1B8A">
          <w:rPr>
            <w:webHidden/>
          </w:rPr>
          <w:fldChar w:fldCharType="separate"/>
        </w:r>
        <w:r w:rsidR="00EB1B8A">
          <w:rPr>
            <w:webHidden/>
          </w:rPr>
          <w:t>5</w:t>
        </w:r>
        <w:r w:rsidR="00EB1B8A">
          <w:rPr>
            <w:webHidden/>
          </w:rPr>
          <w:fldChar w:fldCharType="end"/>
        </w:r>
      </w:hyperlink>
    </w:p>
    <w:p w14:paraId="1E3590A5" w14:textId="77777777" w:rsidR="00EB1B8A" w:rsidRDefault="000172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76" w:history="1">
        <w:r w:rsidR="00EB1B8A" w:rsidRPr="00BB2E94">
          <w:rPr>
            <w:rStyle w:val="Hyperlink"/>
          </w:rPr>
          <w:t>PATH Environment Variable</w:t>
        </w:r>
        <w:r w:rsidR="00EB1B8A">
          <w:rPr>
            <w:webHidden/>
          </w:rPr>
          <w:tab/>
        </w:r>
        <w:r w:rsidR="00EB1B8A">
          <w:rPr>
            <w:webHidden/>
          </w:rPr>
          <w:fldChar w:fldCharType="begin"/>
        </w:r>
        <w:r w:rsidR="00EB1B8A">
          <w:rPr>
            <w:webHidden/>
          </w:rPr>
          <w:instrText xml:space="preserve"> PAGEREF _Toc505280676 \h </w:instrText>
        </w:r>
        <w:r w:rsidR="00EB1B8A">
          <w:rPr>
            <w:webHidden/>
          </w:rPr>
        </w:r>
        <w:r w:rsidR="00EB1B8A">
          <w:rPr>
            <w:webHidden/>
          </w:rPr>
          <w:fldChar w:fldCharType="separate"/>
        </w:r>
        <w:r w:rsidR="00EB1B8A">
          <w:rPr>
            <w:webHidden/>
          </w:rPr>
          <w:t>5</w:t>
        </w:r>
        <w:r w:rsidR="00EB1B8A">
          <w:rPr>
            <w:webHidden/>
          </w:rPr>
          <w:fldChar w:fldCharType="end"/>
        </w:r>
      </w:hyperlink>
    </w:p>
    <w:p w14:paraId="07FAD04E" w14:textId="77777777" w:rsidR="00EB1B8A" w:rsidRDefault="000172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77" w:history="1">
        <w:r w:rsidR="00EB1B8A" w:rsidRPr="00BB2E94">
          <w:rPr>
            <w:rStyle w:val="Hyperlink"/>
          </w:rPr>
          <w:t>BUILD</w:t>
        </w:r>
        <w:r w:rsidR="00EB1B8A">
          <w:rPr>
            <w:webHidden/>
          </w:rPr>
          <w:tab/>
        </w:r>
        <w:r w:rsidR="00EB1B8A">
          <w:rPr>
            <w:webHidden/>
          </w:rPr>
          <w:fldChar w:fldCharType="begin"/>
        </w:r>
        <w:r w:rsidR="00EB1B8A">
          <w:rPr>
            <w:webHidden/>
          </w:rPr>
          <w:instrText xml:space="preserve"> PAGEREF _Toc505280677 \h </w:instrText>
        </w:r>
        <w:r w:rsidR="00EB1B8A">
          <w:rPr>
            <w:webHidden/>
          </w:rPr>
        </w:r>
        <w:r w:rsidR="00EB1B8A">
          <w:rPr>
            <w:webHidden/>
          </w:rPr>
          <w:fldChar w:fldCharType="separate"/>
        </w:r>
        <w:r w:rsidR="00EB1B8A">
          <w:rPr>
            <w:webHidden/>
          </w:rPr>
          <w:t>5</w:t>
        </w:r>
        <w:r w:rsidR="00EB1B8A">
          <w:rPr>
            <w:webHidden/>
          </w:rPr>
          <w:fldChar w:fldCharType="end"/>
        </w:r>
      </w:hyperlink>
    </w:p>
    <w:p w14:paraId="3C15E2F4" w14:textId="77777777" w:rsidR="00EB1B8A" w:rsidRDefault="000172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78" w:history="1">
        <w:r w:rsidR="00EB1B8A" w:rsidRPr="00BB2E94">
          <w:rPr>
            <w:rStyle w:val="Hyperlink"/>
          </w:rPr>
          <w:t>DEPLOY API to SERVICEMIX</w:t>
        </w:r>
        <w:r w:rsidR="00EB1B8A">
          <w:rPr>
            <w:webHidden/>
          </w:rPr>
          <w:tab/>
        </w:r>
        <w:r w:rsidR="00EB1B8A">
          <w:rPr>
            <w:webHidden/>
          </w:rPr>
          <w:fldChar w:fldCharType="begin"/>
        </w:r>
        <w:r w:rsidR="00EB1B8A">
          <w:rPr>
            <w:webHidden/>
          </w:rPr>
          <w:instrText xml:space="preserve"> PAGEREF _Toc505280678 \h </w:instrText>
        </w:r>
        <w:r w:rsidR="00EB1B8A">
          <w:rPr>
            <w:webHidden/>
          </w:rPr>
        </w:r>
        <w:r w:rsidR="00EB1B8A">
          <w:rPr>
            <w:webHidden/>
          </w:rPr>
          <w:fldChar w:fldCharType="separate"/>
        </w:r>
        <w:r w:rsidR="00EB1B8A">
          <w:rPr>
            <w:webHidden/>
          </w:rPr>
          <w:t>6</w:t>
        </w:r>
        <w:r w:rsidR="00EB1B8A">
          <w:rPr>
            <w:webHidden/>
          </w:rPr>
          <w:fldChar w:fldCharType="end"/>
        </w:r>
      </w:hyperlink>
    </w:p>
    <w:p w14:paraId="2EB08156" w14:textId="77777777" w:rsidR="00EB1B8A" w:rsidRDefault="000172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79" w:history="1">
        <w:r w:rsidR="00EB1B8A" w:rsidRPr="00BB2E94">
          <w:rPr>
            <w:rStyle w:val="Hyperlink"/>
          </w:rPr>
          <w:t>ENDPOINTS</w:t>
        </w:r>
        <w:r w:rsidR="00EB1B8A">
          <w:rPr>
            <w:webHidden/>
          </w:rPr>
          <w:tab/>
        </w:r>
        <w:r w:rsidR="00EB1B8A">
          <w:rPr>
            <w:webHidden/>
          </w:rPr>
          <w:fldChar w:fldCharType="begin"/>
        </w:r>
        <w:r w:rsidR="00EB1B8A">
          <w:rPr>
            <w:webHidden/>
          </w:rPr>
          <w:instrText xml:space="preserve"> PAGEREF _Toc505280679 \h </w:instrText>
        </w:r>
        <w:r w:rsidR="00EB1B8A">
          <w:rPr>
            <w:webHidden/>
          </w:rPr>
        </w:r>
        <w:r w:rsidR="00EB1B8A">
          <w:rPr>
            <w:webHidden/>
          </w:rPr>
          <w:fldChar w:fldCharType="separate"/>
        </w:r>
        <w:r w:rsidR="00EB1B8A">
          <w:rPr>
            <w:webHidden/>
          </w:rPr>
          <w:t>6</w:t>
        </w:r>
        <w:r w:rsidR="00EB1B8A">
          <w:rPr>
            <w:webHidden/>
          </w:rPr>
          <w:fldChar w:fldCharType="end"/>
        </w:r>
      </w:hyperlink>
    </w:p>
    <w:p w14:paraId="445E79CA" w14:textId="77777777" w:rsidR="00EB1B8A" w:rsidRDefault="000172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80" w:history="1">
        <w:r w:rsidR="00EB1B8A" w:rsidRPr="00BB2E94">
          <w:rPr>
            <w:rStyle w:val="Hyperlink"/>
          </w:rPr>
          <w:t>SOAP-UI</w:t>
        </w:r>
        <w:r w:rsidR="00EB1B8A">
          <w:rPr>
            <w:webHidden/>
          </w:rPr>
          <w:tab/>
        </w:r>
        <w:r w:rsidR="00EB1B8A">
          <w:rPr>
            <w:webHidden/>
          </w:rPr>
          <w:fldChar w:fldCharType="begin"/>
        </w:r>
        <w:r w:rsidR="00EB1B8A">
          <w:rPr>
            <w:webHidden/>
          </w:rPr>
          <w:instrText xml:space="preserve"> PAGEREF _Toc505280680 \h </w:instrText>
        </w:r>
        <w:r w:rsidR="00EB1B8A">
          <w:rPr>
            <w:webHidden/>
          </w:rPr>
        </w:r>
        <w:r w:rsidR="00EB1B8A">
          <w:rPr>
            <w:webHidden/>
          </w:rPr>
          <w:fldChar w:fldCharType="separate"/>
        </w:r>
        <w:r w:rsidR="00EB1B8A">
          <w:rPr>
            <w:webHidden/>
          </w:rPr>
          <w:t>7</w:t>
        </w:r>
        <w:r w:rsidR="00EB1B8A">
          <w:rPr>
            <w:webHidden/>
          </w:rPr>
          <w:fldChar w:fldCharType="end"/>
        </w:r>
      </w:hyperlink>
    </w:p>
    <w:p w14:paraId="7773010A" w14:textId="77777777" w:rsidR="00EB1B8A" w:rsidRDefault="000172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81" w:history="1">
        <w:r w:rsidR="00EB1B8A" w:rsidRPr="00BB2E94">
          <w:rPr>
            <w:rStyle w:val="Hyperlink"/>
          </w:rPr>
          <w:t>HPCDME WEB Client</w:t>
        </w:r>
        <w:r w:rsidR="00EB1B8A">
          <w:rPr>
            <w:webHidden/>
          </w:rPr>
          <w:tab/>
        </w:r>
        <w:r w:rsidR="00EB1B8A">
          <w:rPr>
            <w:webHidden/>
          </w:rPr>
          <w:fldChar w:fldCharType="begin"/>
        </w:r>
        <w:r w:rsidR="00EB1B8A">
          <w:rPr>
            <w:webHidden/>
          </w:rPr>
          <w:instrText xml:space="preserve"> PAGEREF _Toc505280681 \h </w:instrText>
        </w:r>
        <w:r w:rsidR="00EB1B8A">
          <w:rPr>
            <w:webHidden/>
          </w:rPr>
        </w:r>
        <w:r w:rsidR="00EB1B8A">
          <w:rPr>
            <w:webHidden/>
          </w:rPr>
          <w:fldChar w:fldCharType="separate"/>
        </w:r>
        <w:r w:rsidR="00EB1B8A">
          <w:rPr>
            <w:webHidden/>
          </w:rPr>
          <w:t>7</w:t>
        </w:r>
        <w:r w:rsidR="00EB1B8A">
          <w:rPr>
            <w:webHidden/>
          </w:rPr>
          <w:fldChar w:fldCharType="end"/>
        </w:r>
      </w:hyperlink>
    </w:p>
    <w:p w14:paraId="11FBC17D" w14:textId="77777777" w:rsidR="00EB1B8A" w:rsidRDefault="000172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82" w:history="1">
        <w:r w:rsidR="00EB1B8A" w:rsidRPr="00BB2E94">
          <w:rPr>
            <w:rStyle w:val="Hyperlink"/>
          </w:rPr>
          <w:t>HPCDME CLI Client</w:t>
        </w:r>
        <w:r w:rsidR="00EB1B8A">
          <w:rPr>
            <w:webHidden/>
          </w:rPr>
          <w:tab/>
        </w:r>
        <w:r w:rsidR="00EB1B8A">
          <w:rPr>
            <w:webHidden/>
          </w:rPr>
          <w:fldChar w:fldCharType="begin"/>
        </w:r>
        <w:r w:rsidR="00EB1B8A">
          <w:rPr>
            <w:webHidden/>
          </w:rPr>
          <w:instrText xml:space="preserve"> PAGEREF _Toc505280682 \h </w:instrText>
        </w:r>
        <w:r w:rsidR="00EB1B8A">
          <w:rPr>
            <w:webHidden/>
          </w:rPr>
        </w:r>
        <w:r w:rsidR="00EB1B8A">
          <w:rPr>
            <w:webHidden/>
          </w:rPr>
          <w:fldChar w:fldCharType="separate"/>
        </w:r>
        <w:r w:rsidR="00EB1B8A">
          <w:rPr>
            <w:webHidden/>
          </w:rPr>
          <w:t>7</w:t>
        </w:r>
        <w:r w:rsidR="00EB1B8A">
          <w:rPr>
            <w:webHidden/>
          </w:rPr>
          <w:fldChar w:fldCharType="end"/>
        </w:r>
      </w:hyperlink>
    </w:p>
    <w:p w14:paraId="023A9EC6" w14:textId="77777777" w:rsidR="00EB1B8A" w:rsidRDefault="000172B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4"/>
        </w:rPr>
      </w:pPr>
      <w:hyperlink w:anchor="_Toc505280683" w:history="1">
        <w:r w:rsidR="00EB1B8A" w:rsidRPr="00BB2E94">
          <w:rPr>
            <w:rStyle w:val="Hyperlink"/>
          </w:rPr>
          <w:t>Eclipse</w:t>
        </w:r>
        <w:r w:rsidR="00EB1B8A">
          <w:rPr>
            <w:webHidden/>
          </w:rPr>
          <w:tab/>
        </w:r>
        <w:r w:rsidR="00EB1B8A">
          <w:rPr>
            <w:webHidden/>
          </w:rPr>
          <w:fldChar w:fldCharType="begin"/>
        </w:r>
        <w:r w:rsidR="00EB1B8A">
          <w:rPr>
            <w:webHidden/>
          </w:rPr>
          <w:instrText xml:space="preserve"> PAGEREF _Toc505280683 \h </w:instrText>
        </w:r>
        <w:r w:rsidR="00EB1B8A">
          <w:rPr>
            <w:webHidden/>
          </w:rPr>
        </w:r>
        <w:r w:rsidR="00EB1B8A">
          <w:rPr>
            <w:webHidden/>
          </w:rPr>
          <w:fldChar w:fldCharType="separate"/>
        </w:r>
        <w:r w:rsidR="00EB1B8A">
          <w:rPr>
            <w:webHidden/>
          </w:rPr>
          <w:t>8</w:t>
        </w:r>
        <w:r w:rsidR="00EB1B8A">
          <w:rPr>
            <w:webHidden/>
          </w:rPr>
          <w:fldChar w:fldCharType="end"/>
        </w:r>
      </w:hyperlink>
    </w:p>
    <w:p w14:paraId="22B4E145" w14:textId="38320F6F" w:rsidR="0012733B" w:rsidRDefault="00D31D5B" w:rsidP="0012733B">
      <w:pPr>
        <w:pStyle w:val="BodyText"/>
        <w:ind w:left="0"/>
        <w:jc w:val="left"/>
        <w:rPr>
          <w:rFonts w:ascii="Arial" w:hAnsi="Arial" w:cs="Arial"/>
          <w:caps/>
          <w:noProof/>
          <w:szCs w:val="28"/>
        </w:rPr>
      </w:pPr>
      <w:r w:rsidRPr="00786E9C">
        <w:rPr>
          <w:rFonts w:ascii="Arial" w:hAnsi="Arial" w:cs="Arial"/>
          <w:caps/>
          <w:noProof/>
          <w:szCs w:val="28"/>
        </w:rPr>
        <w:fldChar w:fldCharType="end"/>
      </w:r>
      <w:bookmarkEnd w:id="0"/>
      <w:bookmarkEnd w:id="1"/>
    </w:p>
    <w:p w14:paraId="7386F59B" w14:textId="77777777" w:rsidR="0012733B" w:rsidRDefault="0012733B">
      <w:pPr>
        <w:spacing w:before="0" w:after="0"/>
        <w:ind w:left="0"/>
        <w:jc w:val="left"/>
        <w:rPr>
          <w:rFonts w:ascii="Arial" w:hAnsi="Arial" w:cs="Arial"/>
          <w:caps/>
          <w:noProof/>
          <w:szCs w:val="28"/>
        </w:rPr>
      </w:pPr>
      <w:r>
        <w:rPr>
          <w:rFonts w:ascii="Arial" w:hAnsi="Arial" w:cs="Arial"/>
          <w:caps/>
          <w:noProof/>
          <w:szCs w:val="28"/>
        </w:rPr>
        <w:br w:type="page"/>
      </w:r>
    </w:p>
    <w:p w14:paraId="0AA6F097" w14:textId="77777777" w:rsidR="00B669D2" w:rsidRDefault="00B669D2" w:rsidP="0012733B">
      <w:pPr>
        <w:pStyle w:val="Heading1"/>
      </w:pPr>
    </w:p>
    <w:p w14:paraId="2F6B0881" w14:textId="71ED3497" w:rsidR="005159FA" w:rsidRDefault="00AE33FF" w:rsidP="0012733B">
      <w:pPr>
        <w:pStyle w:val="Heading1"/>
      </w:pPr>
      <w:bookmarkStart w:id="16" w:name="_Toc505280670"/>
      <w:r>
        <w:t>Git</w:t>
      </w:r>
      <w:r w:rsidR="0012733B">
        <w:t xml:space="preserve"> Code Repository</w:t>
      </w:r>
      <w:bookmarkEnd w:id="16"/>
    </w:p>
    <w:p w14:paraId="6CFE47ED" w14:textId="13F4862A" w:rsidR="0012733B" w:rsidRDefault="0012733B" w:rsidP="0012733B">
      <w:pPr>
        <w:ind w:left="216"/>
      </w:pPr>
      <w:r>
        <w:t xml:space="preserve">Check out the source code from </w:t>
      </w:r>
      <w:r w:rsidR="00AE33FF">
        <w:t>Git</w:t>
      </w:r>
      <w:r>
        <w:t>:</w:t>
      </w:r>
    </w:p>
    <w:p w14:paraId="10BECD8A" w14:textId="53D3A788" w:rsidR="0012733B" w:rsidRDefault="0012733B" w:rsidP="0012733B">
      <w:pPr>
        <w:ind w:left="216"/>
      </w:pPr>
      <w:r>
        <w:t xml:space="preserve">Repository URL: </w:t>
      </w:r>
      <w:hyperlink r:id="rId14" w:history="1">
        <w:r w:rsidR="00502F00" w:rsidRPr="00F04B35">
          <w:rPr>
            <w:rStyle w:val="Hyperlink"/>
          </w:rPr>
          <w:t>https://github.com/CBIIT/HPC_DME_APIs</w:t>
        </w:r>
      </w:hyperlink>
    </w:p>
    <w:p w14:paraId="7BE2CA32" w14:textId="4EBFC1C4" w:rsidR="0012733B" w:rsidRDefault="0012733B" w:rsidP="0012733B">
      <w:pPr>
        <w:ind w:left="216"/>
      </w:pPr>
      <w:r>
        <w:t xml:space="preserve">Branch name: </w:t>
      </w:r>
      <w:r w:rsidR="00502F00">
        <w:t>master</w:t>
      </w:r>
    </w:p>
    <w:p w14:paraId="23A70D14" w14:textId="77777777" w:rsidR="00676061" w:rsidRDefault="00676061" w:rsidP="0012733B">
      <w:pPr>
        <w:ind w:left="216"/>
      </w:pPr>
    </w:p>
    <w:p w14:paraId="5AAD8225" w14:textId="5C525CF1" w:rsidR="00676061" w:rsidRDefault="00676061" w:rsidP="0012733B">
      <w:pPr>
        <w:ind w:left="216"/>
      </w:pPr>
      <w:r>
        <w:t xml:space="preserve">Set HPC_HOME environment variable to the </w:t>
      </w:r>
      <w:r w:rsidR="00E15375">
        <w:t>&lt;Path to HPC_DME_APIs&gt;</w:t>
      </w:r>
      <w:r w:rsidR="00883647">
        <w:t>/</w:t>
      </w:r>
      <w:proofErr w:type="spellStart"/>
      <w:r>
        <w:t>src</w:t>
      </w:r>
      <w:proofErr w:type="spellEnd"/>
      <w:r>
        <w:t xml:space="preserve"> directory path in the source tree.</w:t>
      </w:r>
    </w:p>
    <w:p w14:paraId="52841D11" w14:textId="326FFF1C" w:rsidR="00883647" w:rsidRDefault="00502F00" w:rsidP="0012733B">
      <w:pPr>
        <w:ind w:left="216"/>
      </w:pPr>
      <w:proofErr w:type="gramStart"/>
      <w:r>
        <w:t>e.g</w:t>
      </w:r>
      <w:r w:rsidR="00B14972">
        <w:t>.</w:t>
      </w:r>
      <w:proofErr w:type="gramEnd"/>
      <w:r>
        <w:t xml:space="preserve"> /Development/HPC</w:t>
      </w:r>
      <w:r w:rsidR="00E15375">
        <w:t>_DME_APIs</w:t>
      </w:r>
      <w:r w:rsidR="00883647">
        <w:t>/</w:t>
      </w:r>
      <w:proofErr w:type="spellStart"/>
      <w:r w:rsidR="00883647">
        <w:t>src</w:t>
      </w:r>
      <w:proofErr w:type="spellEnd"/>
    </w:p>
    <w:p w14:paraId="450A9BEA" w14:textId="77777777" w:rsidR="00432BE9" w:rsidRDefault="00432BE9" w:rsidP="0012733B">
      <w:pPr>
        <w:ind w:left="216"/>
      </w:pPr>
    </w:p>
    <w:p w14:paraId="1A6F28A0" w14:textId="59AD3AFD" w:rsidR="00432BE9" w:rsidRDefault="00432BE9" w:rsidP="00432BE9">
      <w:pPr>
        <w:pStyle w:val="Heading1"/>
      </w:pPr>
      <w:bookmarkStart w:id="17" w:name="_Toc505280671"/>
      <w:r>
        <w:t>J</w:t>
      </w:r>
      <w:r w:rsidR="00F02060">
        <w:t>ava Development Kit (JDK)</w:t>
      </w:r>
      <w:bookmarkEnd w:id="17"/>
    </w:p>
    <w:p w14:paraId="62B438EC" w14:textId="6E4AF3E8" w:rsidR="001D6B5F" w:rsidRPr="001D6B5F" w:rsidRDefault="00432BE9" w:rsidP="00432BE9">
      <w:pPr>
        <w:ind w:left="216"/>
        <w:jc w:val="left"/>
        <w:rPr>
          <w:color w:val="000FFF"/>
          <w:u w:val="single"/>
        </w:rPr>
      </w:pPr>
      <w:r>
        <w:t>Install JDK 1.</w:t>
      </w:r>
      <w:r w:rsidR="00A975CF">
        <w:t>8</w:t>
      </w:r>
      <w:r w:rsidR="00EC2853">
        <w:t>.x</w:t>
      </w:r>
      <w:r>
        <w:t xml:space="preserve">: </w:t>
      </w:r>
      <w:r w:rsidR="001D6B5F" w:rsidRPr="001D6B5F">
        <w:t>https://www.oracle.com/java/technologies/javase-downloads.html</w:t>
      </w:r>
    </w:p>
    <w:p w14:paraId="4B03E194" w14:textId="77777777" w:rsidR="00EC2853" w:rsidRDefault="00EC2853" w:rsidP="00432BE9">
      <w:pPr>
        <w:ind w:left="216"/>
        <w:jc w:val="left"/>
      </w:pPr>
    </w:p>
    <w:p w14:paraId="35764FC0" w14:textId="66CB6CF0" w:rsidR="00432BE9" w:rsidRDefault="00432BE9" w:rsidP="0012733B">
      <w:pPr>
        <w:ind w:left="216"/>
      </w:pPr>
      <w:r>
        <w:t>Set JAVA_HOME environment variable accordingly.</w:t>
      </w:r>
    </w:p>
    <w:p w14:paraId="07329B00" w14:textId="77777777" w:rsidR="001E37EC" w:rsidRDefault="001E37EC" w:rsidP="0012733B">
      <w:pPr>
        <w:ind w:left="216"/>
      </w:pPr>
    </w:p>
    <w:p w14:paraId="3B70F8E3" w14:textId="7808E48B" w:rsidR="001E37EC" w:rsidRDefault="001E37EC" w:rsidP="001E37EC">
      <w:pPr>
        <w:pStyle w:val="Heading1"/>
      </w:pPr>
      <w:bookmarkStart w:id="18" w:name="_Toc505280672"/>
      <w:r>
        <w:t>MAVEN</w:t>
      </w:r>
      <w:bookmarkEnd w:id="18"/>
    </w:p>
    <w:p w14:paraId="2D6DB433" w14:textId="4C7BEEDC" w:rsidR="002C0E36" w:rsidRDefault="00AF1164" w:rsidP="001E37EC">
      <w:pPr>
        <w:ind w:left="216"/>
      </w:pPr>
      <w:r>
        <w:t>Install Maven 3.</w:t>
      </w:r>
      <w:r w:rsidR="001D6B5F">
        <w:t>5.0</w:t>
      </w:r>
      <w:r w:rsidR="001E37EC">
        <w:t xml:space="preserve">: </w:t>
      </w:r>
      <w:hyperlink r:id="rId15" w:history="1">
        <w:r w:rsidR="002C0E36" w:rsidRPr="00206F01">
          <w:rPr>
            <w:rStyle w:val="Hyperlink"/>
          </w:rPr>
          <w:t>http://maven.apache.org/download.cgi</w:t>
        </w:r>
      </w:hyperlink>
    </w:p>
    <w:p w14:paraId="50873178" w14:textId="77777777" w:rsidR="002C0E36" w:rsidRDefault="002C0E36" w:rsidP="001E37EC">
      <w:pPr>
        <w:ind w:left="216"/>
      </w:pPr>
    </w:p>
    <w:p w14:paraId="03FF1FE8" w14:textId="37CA8AD9" w:rsidR="001E37EC" w:rsidRDefault="001E37EC" w:rsidP="001E37EC">
      <w:pPr>
        <w:ind w:left="216"/>
      </w:pPr>
      <w:r>
        <w:t>Set MAVEN_HOME environment variable accordingly.</w:t>
      </w:r>
      <w:r w:rsidR="006C41D0">
        <w:t xml:space="preserve"> For e.g.</w:t>
      </w:r>
    </w:p>
    <w:p w14:paraId="703D6984" w14:textId="7F05E01D" w:rsidR="006C41D0" w:rsidRPr="001D6B5F" w:rsidRDefault="006C41D0" w:rsidP="001D6B5F">
      <w:pPr>
        <w:ind w:left="216"/>
        <w:jc w:val="left"/>
        <w:rPr>
          <w:rFonts w:ascii="Courier" w:hAnsi="Courier"/>
        </w:rPr>
      </w:pPr>
      <w:r w:rsidRPr="001D6B5F">
        <w:rPr>
          <w:rFonts w:ascii="Courier" w:hAnsi="Courier" w:cs="Menlo"/>
          <w:color w:val="000000"/>
          <w:sz w:val="22"/>
          <w:szCs w:val="22"/>
        </w:rPr>
        <w:t>export MAVEN_HOME=/Users/menons2/Development/programs/apache-maven-3.5.0</w:t>
      </w:r>
    </w:p>
    <w:p w14:paraId="1A4401A6" w14:textId="77777777" w:rsidR="001E37EC" w:rsidRDefault="001E37EC" w:rsidP="001E37EC">
      <w:pPr>
        <w:ind w:left="216"/>
      </w:pPr>
    </w:p>
    <w:p w14:paraId="23488657" w14:textId="394CA933" w:rsidR="001E37EC" w:rsidRDefault="00F75DB9" w:rsidP="00F75DB9">
      <w:pPr>
        <w:pStyle w:val="Heading1"/>
      </w:pPr>
      <w:bookmarkStart w:id="19" w:name="_Toc505280673"/>
      <w:r>
        <w:t>SERVICEMIX</w:t>
      </w:r>
      <w:bookmarkEnd w:id="19"/>
    </w:p>
    <w:p w14:paraId="6BF1E0DF" w14:textId="49875732" w:rsidR="00F75DB9" w:rsidRDefault="00F75DB9" w:rsidP="00F75DB9">
      <w:pPr>
        <w:ind w:left="216"/>
      </w:pPr>
      <w:r>
        <w:t xml:space="preserve">Install </w:t>
      </w:r>
      <w:proofErr w:type="spellStart"/>
      <w:r>
        <w:t>Servicemix</w:t>
      </w:r>
      <w:proofErr w:type="spellEnd"/>
      <w:r>
        <w:t xml:space="preserve"> </w:t>
      </w:r>
      <w:r w:rsidR="009A4F54">
        <w:t>7.0</w:t>
      </w:r>
      <w:r>
        <w:t>.</w:t>
      </w:r>
      <w:r w:rsidR="001D6B5F">
        <w:t>1</w:t>
      </w:r>
      <w:r w:rsidR="009A4F54">
        <w:t>.</w:t>
      </w:r>
      <w:r>
        <w:t xml:space="preserve">: </w:t>
      </w:r>
      <w:hyperlink r:id="rId16" w:history="1">
        <w:r w:rsidRPr="007366CD">
          <w:rPr>
            <w:rStyle w:val="Hyperlink"/>
          </w:rPr>
          <w:t>http://servicemix.apache.org/downloads.html</w:t>
        </w:r>
      </w:hyperlink>
    </w:p>
    <w:p w14:paraId="5404FC92" w14:textId="77777777" w:rsidR="00F75DB9" w:rsidRDefault="00F75DB9" w:rsidP="00F75DB9">
      <w:pPr>
        <w:ind w:left="216"/>
      </w:pPr>
    </w:p>
    <w:p w14:paraId="4B011C8A" w14:textId="4433A53C" w:rsidR="00227D58" w:rsidRDefault="00F75DB9" w:rsidP="00227D58">
      <w:pPr>
        <w:ind w:left="216"/>
      </w:pPr>
      <w:proofErr w:type="gramStart"/>
      <w:r>
        <w:t>Set  SERVICE</w:t>
      </w:r>
      <w:proofErr w:type="gramEnd"/>
      <w:r>
        <w:t>_MIX_HOME environment variable accordingly</w:t>
      </w:r>
      <w:r w:rsidR="00227D58">
        <w:t>.</w:t>
      </w:r>
      <w:r w:rsidR="006C41D0">
        <w:t xml:space="preserve"> For e.g.</w:t>
      </w:r>
    </w:p>
    <w:p w14:paraId="0C56B5C2" w14:textId="2A148E14" w:rsidR="006C41D0" w:rsidRPr="001D6B5F" w:rsidRDefault="006C41D0" w:rsidP="001D6B5F">
      <w:pPr>
        <w:ind w:left="216"/>
        <w:jc w:val="left"/>
        <w:rPr>
          <w:rFonts w:ascii="Courier" w:hAnsi="Courier"/>
        </w:rPr>
      </w:pPr>
      <w:r w:rsidRPr="001D6B5F">
        <w:rPr>
          <w:rFonts w:ascii="Courier" w:hAnsi="Courier" w:cs="Menlo"/>
          <w:color w:val="000000"/>
          <w:sz w:val="22"/>
          <w:szCs w:val="22"/>
        </w:rPr>
        <w:t>export SERVICE_MIX_HOME=/Users/menons2/Development/programs/apache-servicemix-7.0.</w:t>
      </w:r>
      <w:r w:rsidR="001D6B5F">
        <w:rPr>
          <w:rFonts w:ascii="Courier" w:hAnsi="Courier" w:cs="Menlo"/>
          <w:color w:val="000000"/>
          <w:sz w:val="22"/>
          <w:szCs w:val="22"/>
        </w:rPr>
        <w:t>1</w:t>
      </w:r>
    </w:p>
    <w:p w14:paraId="6C3245B8" w14:textId="77777777" w:rsidR="00821268" w:rsidRDefault="00821268" w:rsidP="00497B60">
      <w:pPr>
        <w:ind w:left="0"/>
      </w:pPr>
    </w:p>
    <w:p w14:paraId="3A54CABF" w14:textId="77777777" w:rsidR="00227D58" w:rsidRDefault="00227D58" w:rsidP="00227D58">
      <w:pPr>
        <w:ind w:left="216"/>
      </w:pPr>
    </w:p>
    <w:p w14:paraId="4E1B5A6A" w14:textId="77777777" w:rsidR="00227D58" w:rsidRDefault="00227D58" w:rsidP="00227D58">
      <w:pPr>
        <w:ind w:left="216"/>
        <w:jc w:val="left"/>
      </w:pPr>
      <w:r w:rsidRPr="00227D58">
        <w:rPr>
          <w:color w:val="3B2322"/>
        </w:rPr>
        <w:t xml:space="preserve">To allow the server to communicate with </w:t>
      </w:r>
      <w:proofErr w:type="spellStart"/>
      <w:r w:rsidRPr="00227D58">
        <w:rPr>
          <w:color w:val="3B2322"/>
        </w:rPr>
        <w:t>iRODS</w:t>
      </w:r>
      <w:proofErr w:type="spellEnd"/>
      <w:r w:rsidRPr="00227D58">
        <w:rPr>
          <w:color w:val="3B2322"/>
        </w:rPr>
        <w:t xml:space="preserve"> and LDAP, we need to deploy/configure a keystore to </w:t>
      </w:r>
      <w:proofErr w:type="spellStart"/>
      <w:r w:rsidRPr="00227D58">
        <w:rPr>
          <w:color w:val="3B2322"/>
        </w:rPr>
        <w:t>Service</w:t>
      </w:r>
      <w:r>
        <w:rPr>
          <w:color w:val="3B2322"/>
        </w:rPr>
        <w:t>mix</w:t>
      </w:r>
      <w:proofErr w:type="spellEnd"/>
      <w:r>
        <w:rPr>
          <w:color w:val="3B2322"/>
        </w:rPr>
        <w:t>:</w:t>
      </w:r>
    </w:p>
    <w:p w14:paraId="65ED8084" w14:textId="77777777" w:rsidR="00227D58" w:rsidRDefault="00227D58" w:rsidP="00227D58">
      <w:pPr>
        <w:ind w:left="216"/>
        <w:jc w:val="left"/>
      </w:pPr>
    </w:p>
    <w:p w14:paraId="1687375F" w14:textId="3AFA67CC" w:rsidR="00227D58" w:rsidRPr="00214A45" w:rsidRDefault="00214A45" w:rsidP="00214A45">
      <w:pPr>
        <w:pStyle w:val="ListParagraph"/>
        <w:numPr>
          <w:ilvl w:val="0"/>
          <w:numId w:val="13"/>
        </w:numPr>
        <w:jc w:val="left"/>
      </w:pPr>
      <w:r>
        <w:rPr>
          <w:color w:val="3B2322"/>
        </w:rPr>
        <w:t>Add the following to the end of $SERVICE_MIX_HOME/</w:t>
      </w:r>
      <w:proofErr w:type="spellStart"/>
      <w:r>
        <w:rPr>
          <w:color w:val="3B2322"/>
        </w:rPr>
        <w:t>etc</w:t>
      </w:r>
      <w:proofErr w:type="spellEnd"/>
      <w:r>
        <w:rPr>
          <w:color w:val="3B2322"/>
        </w:rPr>
        <w:t>/</w:t>
      </w:r>
      <w:proofErr w:type="spellStart"/>
      <w:r>
        <w:rPr>
          <w:color w:val="3B2322"/>
        </w:rPr>
        <w:t>system.properties</w:t>
      </w:r>
      <w:proofErr w:type="spellEnd"/>
    </w:p>
    <w:p w14:paraId="2C093876" w14:textId="67C81CD7" w:rsidR="00227D58" w:rsidRPr="00227D58" w:rsidRDefault="00214A45" w:rsidP="00227D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  <w:rPr>
          <w:color w:val="3B2322"/>
        </w:rPr>
      </w:pPr>
      <w:r>
        <w:rPr>
          <w:color w:val="3B2322"/>
        </w:rPr>
        <w:tab/>
      </w:r>
      <w:r w:rsidR="00227D58" w:rsidRPr="00227D58">
        <w:rPr>
          <w:color w:val="3B2322"/>
        </w:rPr>
        <w:t># HPC-DM keystore</w:t>
      </w:r>
    </w:p>
    <w:p w14:paraId="507CD176" w14:textId="48C25A5A" w:rsidR="007436D3" w:rsidRPr="001D6B5F" w:rsidRDefault="00227D58" w:rsidP="007436D3">
      <w:pPr>
        <w:widowControl w:val="0"/>
        <w:autoSpaceDE w:val="0"/>
        <w:autoSpaceDN w:val="0"/>
        <w:adjustRightInd w:val="0"/>
        <w:spacing w:before="0" w:after="0" w:line="360" w:lineRule="atLeast"/>
        <w:ind w:left="0"/>
        <w:jc w:val="left"/>
        <w:rPr>
          <w:rFonts w:ascii="Courier" w:hAnsi="Courier"/>
          <w:color w:val="000000"/>
          <w:sz w:val="22"/>
          <w:szCs w:val="22"/>
        </w:rPr>
      </w:pPr>
      <w:r w:rsidRPr="00227D58">
        <w:rPr>
          <w:color w:val="3B2322"/>
        </w:rPr>
        <w:t xml:space="preserve">   </w:t>
      </w:r>
      <w:r w:rsidR="007436D3">
        <w:rPr>
          <w:color w:val="3B2322"/>
        </w:rPr>
        <w:t xml:space="preserve"> </w:t>
      </w:r>
      <w:r w:rsidR="007436D3">
        <w:rPr>
          <w:color w:val="3B2322"/>
        </w:rPr>
        <w:tab/>
      </w:r>
      <w:proofErr w:type="spellStart"/>
      <w:proofErr w:type="gramStart"/>
      <w:r w:rsidR="007436D3" w:rsidRPr="001D6B5F">
        <w:rPr>
          <w:rFonts w:ascii="Courier" w:hAnsi="Courier"/>
          <w:color w:val="000000"/>
          <w:sz w:val="22"/>
          <w:szCs w:val="22"/>
        </w:rPr>
        <w:t>javax.net.ssl.keyStore</w:t>
      </w:r>
      <w:proofErr w:type="spellEnd"/>
      <w:proofErr w:type="gramEnd"/>
      <w:r w:rsidR="007436D3" w:rsidRPr="001D6B5F">
        <w:rPr>
          <w:rFonts w:ascii="Courier" w:hAnsi="Courier"/>
          <w:color w:val="000000"/>
          <w:sz w:val="22"/>
          <w:szCs w:val="22"/>
        </w:rPr>
        <w:t>=${</w:t>
      </w:r>
      <w:proofErr w:type="spellStart"/>
      <w:r w:rsidR="007436D3" w:rsidRPr="001D6B5F">
        <w:rPr>
          <w:rFonts w:ascii="Courier" w:hAnsi="Courier"/>
          <w:color w:val="000000"/>
          <w:sz w:val="22"/>
          <w:szCs w:val="22"/>
        </w:rPr>
        <w:t>karaf.home</w:t>
      </w:r>
      <w:proofErr w:type="spellEnd"/>
      <w:r w:rsidR="007436D3" w:rsidRPr="001D6B5F">
        <w:rPr>
          <w:rFonts w:ascii="Courier" w:hAnsi="Courier"/>
          <w:color w:val="000000"/>
          <w:sz w:val="22"/>
          <w:szCs w:val="22"/>
        </w:rPr>
        <w:t>}/</w:t>
      </w:r>
      <w:proofErr w:type="spellStart"/>
      <w:r w:rsidR="007436D3" w:rsidRPr="001D6B5F">
        <w:rPr>
          <w:rFonts w:ascii="Courier" w:hAnsi="Courier"/>
          <w:color w:val="000000"/>
          <w:sz w:val="22"/>
          <w:szCs w:val="22"/>
        </w:rPr>
        <w:t>etc</w:t>
      </w:r>
      <w:proofErr w:type="spellEnd"/>
      <w:r w:rsidR="007436D3" w:rsidRPr="001D6B5F">
        <w:rPr>
          <w:rFonts w:ascii="Courier" w:hAnsi="Courier"/>
          <w:color w:val="000000"/>
          <w:sz w:val="22"/>
          <w:szCs w:val="22"/>
        </w:rPr>
        <w:t>/</w:t>
      </w:r>
      <w:proofErr w:type="spellStart"/>
      <w:r w:rsidR="007436D3" w:rsidRPr="001D6B5F">
        <w:rPr>
          <w:rFonts w:ascii="Courier" w:hAnsi="Courier"/>
          <w:color w:val="000000"/>
          <w:sz w:val="22"/>
          <w:szCs w:val="22"/>
        </w:rPr>
        <w:t>hpc</w:t>
      </w:r>
      <w:proofErr w:type="spellEnd"/>
      <w:r w:rsidR="007436D3" w:rsidRPr="001D6B5F">
        <w:rPr>
          <w:rFonts w:ascii="Courier" w:hAnsi="Courier"/>
          <w:color w:val="000000"/>
          <w:sz w:val="22"/>
          <w:szCs w:val="22"/>
        </w:rPr>
        <w:t>-server/</w:t>
      </w:r>
      <w:proofErr w:type="spellStart"/>
      <w:r w:rsidR="00A02F2F" w:rsidRPr="001D6B5F">
        <w:rPr>
          <w:rFonts w:ascii="Courier" w:hAnsi="Courier"/>
          <w:color w:val="000000"/>
          <w:sz w:val="22"/>
          <w:szCs w:val="22"/>
        </w:rPr>
        <w:t>cacerts</w:t>
      </w:r>
      <w:r w:rsidR="007436D3" w:rsidRPr="001D6B5F">
        <w:rPr>
          <w:rFonts w:ascii="Courier" w:hAnsi="Courier"/>
          <w:color w:val="000000"/>
          <w:sz w:val="22"/>
          <w:szCs w:val="22"/>
        </w:rPr>
        <w:t>.jks</w:t>
      </w:r>
      <w:proofErr w:type="spellEnd"/>
    </w:p>
    <w:p w14:paraId="5F7C73D5" w14:textId="77777777" w:rsidR="007436D3" w:rsidRPr="001D6B5F" w:rsidRDefault="007436D3" w:rsidP="007436D3">
      <w:pPr>
        <w:widowControl w:val="0"/>
        <w:autoSpaceDE w:val="0"/>
        <w:autoSpaceDN w:val="0"/>
        <w:adjustRightInd w:val="0"/>
        <w:spacing w:before="0" w:after="0" w:line="360" w:lineRule="atLeast"/>
        <w:ind w:left="0" w:firstLine="720"/>
        <w:jc w:val="left"/>
        <w:rPr>
          <w:rFonts w:ascii="Courier" w:hAnsi="Courier"/>
          <w:color w:val="000000"/>
          <w:sz w:val="22"/>
          <w:szCs w:val="22"/>
        </w:rPr>
      </w:pPr>
      <w:proofErr w:type="spellStart"/>
      <w:proofErr w:type="gramStart"/>
      <w:r w:rsidRPr="001D6B5F">
        <w:rPr>
          <w:rFonts w:ascii="Courier" w:hAnsi="Courier"/>
          <w:color w:val="000000"/>
          <w:sz w:val="22"/>
          <w:szCs w:val="22"/>
        </w:rPr>
        <w:t>javax.net.ssl.keyStorePassword</w:t>
      </w:r>
      <w:proofErr w:type="spellEnd"/>
      <w:proofErr w:type="gramEnd"/>
      <w:r w:rsidRPr="001D6B5F">
        <w:rPr>
          <w:rFonts w:ascii="Courier" w:hAnsi="Courier"/>
          <w:color w:val="000000"/>
          <w:sz w:val="22"/>
          <w:szCs w:val="22"/>
        </w:rPr>
        <w:t>=</w:t>
      </w:r>
      <w:proofErr w:type="spellStart"/>
      <w:r w:rsidRPr="001D6B5F">
        <w:rPr>
          <w:rFonts w:ascii="Courier" w:hAnsi="Courier"/>
          <w:color w:val="000000"/>
          <w:sz w:val="22"/>
          <w:szCs w:val="22"/>
        </w:rPr>
        <w:t>changeit</w:t>
      </w:r>
      <w:proofErr w:type="spellEnd"/>
    </w:p>
    <w:p w14:paraId="447495A9" w14:textId="1D4DDACB" w:rsidR="007436D3" w:rsidRPr="001D6B5F" w:rsidRDefault="007436D3" w:rsidP="007436D3">
      <w:pPr>
        <w:widowControl w:val="0"/>
        <w:autoSpaceDE w:val="0"/>
        <w:autoSpaceDN w:val="0"/>
        <w:adjustRightInd w:val="0"/>
        <w:spacing w:before="0" w:after="0" w:line="360" w:lineRule="atLeast"/>
        <w:ind w:left="0" w:firstLine="720"/>
        <w:jc w:val="left"/>
        <w:rPr>
          <w:rFonts w:ascii="Courier" w:hAnsi="Courier"/>
          <w:color w:val="000000"/>
          <w:sz w:val="22"/>
          <w:szCs w:val="22"/>
        </w:rPr>
      </w:pPr>
      <w:proofErr w:type="gramStart"/>
      <w:r w:rsidRPr="001D6B5F">
        <w:rPr>
          <w:rFonts w:ascii="Courier" w:hAnsi="Courier"/>
          <w:color w:val="000000"/>
          <w:sz w:val="22"/>
          <w:szCs w:val="22"/>
        </w:rPr>
        <w:t>javax.net.ssl.trustStore</w:t>
      </w:r>
      <w:proofErr w:type="gramEnd"/>
      <w:r w:rsidRPr="001D6B5F">
        <w:rPr>
          <w:rFonts w:ascii="Courier" w:hAnsi="Courier"/>
          <w:color w:val="000000"/>
          <w:sz w:val="22"/>
          <w:szCs w:val="22"/>
        </w:rPr>
        <w:t>=${karaf.home}/etc/hpc-server/</w:t>
      </w:r>
      <w:r w:rsidR="00A02F2F" w:rsidRPr="001D6B5F">
        <w:rPr>
          <w:rFonts w:ascii="Courier" w:hAnsi="Courier"/>
          <w:color w:val="000000"/>
          <w:sz w:val="22"/>
          <w:szCs w:val="22"/>
        </w:rPr>
        <w:t>cacerts</w:t>
      </w:r>
      <w:r w:rsidRPr="001D6B5F">
        <w:rPr>
          <w:rFonts w:ascii="Courier" w:hAnsi="Courier"/>
          <w:color w:val="000000"/>
          <w:sz w:val="22"/>
          <w:szCs w:val="22"/>
        </w:rPr>
        <w:t>.jks</w:t>
      </w:r>
    </w:p>
    <w:p w14:paraId="479E41B8" w14:textId="77777777" w:rsidR="007436D3" w:rsidRPr="007436D3" w:rsidRDefault="007436D3" w:rsidP="007436D3">
      <w:pPr>
        <w:widowControl w:val="0"/>
        <w:autoSpaceDE w:val="0"/>
        <w:autoSpaceDN w:val="0"/>
        <w:adjustRightInd w:val="0"/>
        <w:spacing w:before="0" w:after="0" w:line="360" w:lineRule="atLeast"/>
        <w:ind w:left="0" w:firstLine="720"/>
        <w:jc w:val="left"/>
        <w:rPr>
          <w:color w:val="000000"/>
        </w:rPr>
      </w:pPr>
      <w:proofErr w:type="spellStart"/>
      <w:proofErr w:type="gramStart"/>
      <w:r w:rsidRPr="001D6B5F">
        <w:rPr>
          <w:rFonts w:ascii="Courier" w:hAnsi="Courier"/>
          <w:color w:val="000000"/>
          <w:sz w:val="22"/>
          <w:szCs w:val="22"/>
        </w:rPr>
        <w:lastRenderedPageBreak/>
        <w:t>javax.net.ssl.trustStorePassword</w:t>
      </w:r>
      <w:proofErr w:type="spellEnd"/>
      <w:proofErr w:type="gramEnd"/>
      <w:r w:rsidRPr="001D6B5F">
        <w:rPr>
          <w:rFonts w:ascii="Courier" w:hAnsi="Courier"/>
          <w:color w:val="000000"/>
          <w:sz w:val="22"/>
          <w:szCs w:val="22"/>
        </w:rPr>
        <w:t>=</w:t>
      </w:r>
      <w:proofErr w:type="spellStart"/>
      <w:r w:rsidRPr="001D6B5F">
        <w:rPr>
          <w:rFonts w:ascii="Courier" w:hAnsi="Courier"/>
          <w:color w:val="000000"/>
          <w:sz w:val="22"/>
          <w:szCs w:val="22"/>
        </w:rPr>
        <w:t>changeit</w:t>
      </w:r>
      <w:proofErr w:type="spellEnd"/>
    </w:p>
    <w:p w14:paraId="47FF1BAD" w14:textId="066E4C96" w:rsidR="00F75DB9" w:rsidRDefault="00F75DB9" w:rsidP="007436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</w:pPr>
    </w:p>
    <w:p w14:paraId="6AB026D7" w14:textId="77777777" w:rsidR="00B31031" w:rsidRDefault="00B31031" w:rsidP="007436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</w:pPr>
    </w:p>
    <w:p w14:paraId="78AF7C2C" w14:textId="43CF7613" w:rsidR="0096462E" w:rsidRDefault="0096462E" w:rsidP="00497B60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</w:pPr>
      <w:r>
        <w:t>Update $HPC_HOME/hpc-server/hpc-features/src/main/resources/hpc-server-local.properties as follows:</w:t>
      </w:r>
    </w:p>
    <w:p w14:paraId="0E4FDE00" w14:textId="6110D248" w:rsidR="00AD447E" w:rsidRDefault="00AD447E" w:rsidP="00497B60">
      <w:pPr>
        <w:pStyle w:val="ListParagraph"/>
        <w:widowControl w:val="0"/>
        <w:numPr>
          <w:ilvl w:val="1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</w:pPr>
      <w:r>
        <w:t xml:space="preserve">Set the </w:t>
      </w:r>
      <w:proofErr w:type="spellStart"/>
      <w:proofErr w:type="gramStart"/>
      <w:r w:rsidRPr="00AD447E">
        <w:t>hpc.bus.aspect</w:t>
      </w:r>
      <w:proofErr w:type="gramEnd"/>
      <w:r w:rsidRPr="00AD447E">
        <w:t>.systemAdministratorUserId</w:t>
      </w:r>
      <w:proofErr w:type="spellEnd"/>
      <w:r>
        <w:t xml:space="preserve"> to be your </w:t>
      </w:r>
      <w:proofErr w:type="spellStart"/>
      <w:r>
        <w:t>nih</w:t>
      </w:r>
      <w:proofErr w:type="spellEnd"/>
      <w:r>
        <w:t xml:space="preserve"> user</w:t>
      </w:r>
      <w:r w:rsidR="009D493E">
        <w:t>name</w:t>
      </w:r>
    </w:p>
    <w:p w14:paraId="174E395A" w14:textId="6828FADE" w:rsidR="0096462E" w:rsidRDefault="0096462E" w:rsidP="00497B60">
      <w:pPr>
        <w:pStyle w:val="ListParagraph"/>
        <w:widowControl w:val="0"/>
        <w:numPr>
          <w:ilvl w:val="1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</w:pPr>
      <w:r>
        <w:t xml:space="preserve">Set the </w:t>
      </w:r>
      <w:proofErr w:type="spellStart"/>
      <w:proofErr w:type="gramStart"/>
      <w:r>
        <w:t>hpc.integration</w:t>
      </w:r>
      <w:proofErr w:type="gramEnd"/>
      <w:r>
        <w:t>.ldap.password</w:t>
      </w:r>
      <w:proofErr w:type="spellEnd"/>
      <w:del w:id="20" w:author="Menon, Sunita (NIH/NCI) [C]" w:date="2021-06-13T23:53:00Z">
        <w:r w:rsidDel="004C6305">
          <w:delText xml:space="preserve"> properties</w:delText>
        </w:r>
      </w:del>
      <w:r>
        <w:t>.</w:t>
      </w:r>
    </w:p>
    <w:p w14:paraId="02CEE69E" w14:textId="05855C1C" w:rsidR="00B31031" w:rsidRDefault="0096462E" w:rsidP="00497B60">
      <w:pPr>
        <w:pStyle w:val="ListParagraph"/>
        <w:widowControl w:val="0"/>
        <w:numPr>
          <w:ilvl w:val="1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jc w:val="left"/>
      </w:pPr>
      <w:r>
        <w:t>Set</w:t>
      </w:r>
      <w:r w:rsidR="009D493E">
        <w:t xml:space="preserve"> </w:t>
      </w:r>
      <w:proofErr w:type="spellStart"/>
      <w:proofErr w:type="gramStart"/>
      <w:r w:rsidR="009D493E" w:rsidRPr="009D493E">
        <w:t>hpc.dao.</w:t>
      </w:r>
      <w:ins w:id="21" w:author="Menon, Sunita (NIH/NCI) [C]" w:date="2021-06-13T23:52:00Z">
        <w:r w:rsidR="004C6305">
          <w:t>oracle</w:t>
        </w:r>
      </w:ins>
      <w:proofErr w:type="gramEnd"/>
      <w:del w:id="22" w:author="Menon, Sunita (NIH/NCI) [C]" w:date="2021-06-13T23:52:00Z">
        <w:r w:rsidR="009D493E" w:rsidRPr="009D493E" w:rsidDel="004C6305">
          <w:delText>postgresql</w:delText>
        </w:r>
      </w:del>
      <w:r w:rsidR="009D493E" w:rsidRPr="009D493E">
        <w:t>.password</w:t>
      </w:r>
      <w:proofErr w:type="spellEnd"/>
      <w:r>
        <w:t>.</w:t>
      </w:r>
    </w:p>
    <w:p w14:paraId="58952D54" w14:textId="0CFEE6FB" w:rsidR="00B31031" w:rsidRDefault="00B31031" w:rsidP="009646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</w:pPr>
    </w:p>
    <w:p w14:paraId="0465641A" w14:textId="37B66C64" w:rsidR="00680382" w:rsidRDefault="00756A16" w:rsidP="009646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</w:pPr>
      <w:r>
        <w:t xml:space="preserve"> </w:t>
      </w:r>
      <w:r w:rsidR="00680382">
        <w:tab/>
      </w:r>
      <w:r>
        <w:t xml:space="preserve"> </w:t>
      </w:r>
      <w:r w:rsidR="005B5EB5" w:rsidRPr="001D6B5F">
        <w:rPr>
          <w:b/>
          <w:bCs/>
        </w:rPr>
        <w:t xml:space="preserve">Important </w:t>
      </w:r>
      <w:r w:rsidRPr="001D6B5F">
        <w:rPr>
          <w:b/>
          <w:bCs/>
        </w:rPr>
        <w:t>Note:</w:t>
      </w:r>
      <w:r>
        <w:t xml:space="preserve"> </w:t>
      </w:r>
      <w:r w:rsidR="005B5EB5">
        <w:t>Ensure that d</w:t>
      </w:r>
      <w:r>
        <w:t xml:space="preserve">uring deployment, this file </w:t>
      </w:r>
      <w:r w:rsidR="005B5EB5">
        <w:t>is</w:t>
      </w:r>
      <w:r>
        <w:t xml:space="preserve"> copied to</w:t>
      </w:r>
      <w:r w:rsidR="00680382">
        <w:t xml:space="preserve">  </w:t>
      </w:r>
    </w:p>
    <w:p w14:paraId="29EFF54A" w14:textId="4F3EAAA0" w:rsidR="00756A16" w:rsidRDefault="00680382" w:rsidP="009646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left="0"/>
        <w:jc w:val="left"/>
      </w:pPr>
      <w:r>
        <w:t xml:space="preserve">                     </w:t>
      </w:r>
      <w:r w:rsidR="00756A16">
        <w:rPr>
          <w:color w:val="3B2322"/>
        </w:rPr>
        <w:t>$SERVICE_MIX_HOME/</w:t>
      </w:r>
      <w:proofErr w:type="spellStart"/>
      <w:r w:rsidR="00756A16">
        <w:rPr>
          <w:color w:val="3B2322"/>
        </w:rPr>
        <w:t>etc</w:t>
      </w:r>
      <w:proofErr w:type="spellEnd"/>
      <w:r w:rsidR="00756A16">
        <w:rPr>
          <w:color w:val="3B2322"/>
        </w:rPr>
        <w:t>/</w:t>
      </w:r>
      <w:proofErr w:type="spellStart"/>
      <w:r w:rsidR="00756A16">
        <w:rPr>
          <w:color w:val="3B2322"/>
        </w:rPr>
        <w:t>gov.nih.nci.hpc.cfg</w:t>
      </w:r>
      <w:proofErr w:type="spellEnd"/>
    </w:p>
    <w:p w14:paraId="5F46AAE2" w14:textId="77777777" w:rsidR="00FF58F7" w:rsidRDefault="00FF58F7" w:rsidP="00756A16">
      <w:pPr>
        <w:pStyle w:val="Heading1"/>
      </w:pPr>
      <w:bookmarkStart w:id="23" w:name="_Toc505280674"/>
    </w:p>
    <w:p w14:paraId="0DF4A794" w14:textId="7B591A1A" w:rsidR="00756A16" w:rsidRDefault="001D6B5F" w:rsidP="00756A16">
      <w:pPr>
        <w:pStyle w:val="Heading1"/>
      </w:pPr>
      <w:r>
        <w:t>Oracle</w:t>
      </w:r>
      <w:r w:rsidR="00B12FDE">
        <w:t xml:space="preserve"> DB</w:t>
      </w:r>
      <w:bookmarkEnd w:id="23"/>
      <w:r w:rsidR="00756A16">
        <w:t xml:space="preserve"> </w:t>
      </w:r>
    </w:p>
    <w:p w14:paraId="4B019C54" w14:textId="77777777" w:rsidR="00756A16" w:rsidRDefault="00756A16" w:rsidP="00B12FDE">
      <w:pPr>
        <w:ind w:left="216"/>
      </w:pPr>
    </w:p>
    <w:p w14:paraId="318A4AB1" w14:textId="35CA321A" w:rsidR="00756A16" w:rsidRDefault="008F0EFE" w:rsidP="00B12FDE">
      <w:pPr>
        <w:ind w:left="216"/>
      </w:pPr>
      <w:ins w:id="24" w:author="Menon, Sunita (NIH/NCI) [C]" w:date="2021-06-13T23:47:00Z">
        <w:r w:rsidRPr="008F0EFE">
          <w:rPr>
            <w:rPrChange w:id="25" w:author="Menon, Sunita (NIH/NCI) [C]" w:date="2021-06-13T23:47:00Z">
              <w:rPr>
                <w:b/>
                <w:bCs/>
              </w:rPr>
            </w:rPrChange>
          </w:rPr>
          <w:t xml:space="preserve">Ensure that the </w:t>
        </w:r>
      </w:ins>
      <w:ins w:id="26" w:author="Menon, Sunita (NIH/NCI) [C]" w:date="2021-06-13T23:46:00Z">
        <w:r w:rsidRPr="008F0EFE">
          <w:rPr>
            <w:rPrChange w:id="27" w:author="Menon, Sunita (NIH/NCI) [C]" w:date="2021-06-13T23:47:00Z">
              <w:rPr>
                <w:b/>
                <w:bCs/>
              </w:rPr>
            </w:rPrChange>
          </w:rPr>
          <w:t xml:space="preserve">property file </w:t>
        </w:r>
      </w:ins>
      <w:ins w:id="28" w:author="Menon, Sunita (NIH/NCI) [C]" w:date="2021-06-13T23:47:00Z">
        <w:r w:rsidRPr="008F0EFE">
          <w:rPr>
            <w:rPrChange w:id="29" w:author="Menon, Sunita (NIH/NCI) [C]" w:date="2021-06-13T23:47:00Z">
              <w:rPr>
                <w:b/>
                <w:bCs/>
              </w:rPr>
            </w:rPrChange>
          </w:rPr>
          <w:t>indicated above</w:t>
        </w:r>
        <w:r>
          <w:rPr>
            <w:b/>
            <w:bCs/>
          </w:rPr>
          <w:t xml:space="preserve"> </w:t>
        </w:r>
      </w:ins>
      <w:ins w:id="30" w:author="Menon, Sunita (NIH/NCI) [C]" w:date="2021-06-13T23:48:00Z">
        <w:r w:rsidRPr="008F0EFE">
          <w:rPr>
            <w:rPrChange w:id="31" w:author="Menon, Sunita (NIH/NCI) [C]" w:date="2021-06-13T23:48:00Z">
              <w:rPr>
                <w:b/>
                <w:bCs/>
              </w:rPr>
            </w:rPrChange>
          </w:rPr>
          <w:t>in step 2</w:t>
        </w:r>
        <w:r>
          <w:rPr>
            <w:b/>
            <w:bCs/>
          </w:rPr>
          <w:t xml:space="preserve"> </w:t>
        </w:r>
      </w:ins>
      <w:proofErr w:type="spellStart"/>
      <w:ins w:id="32" w:author="Menon, Sunita (NIH/NCI) [C]" w:date="2021-06-13T23:46:00Z">
        <w:r w:rsidRPr="008F0EFE">
          <w:rPr>
            <w:b/>
            <w:bCs/>
          </w:rPr>
          <w:t>hpc</w:t>
        </w:r>
        <w:proofErr w:type="spellEnd"/>
        <w:r w:rsidRPr="008F0EFE">
          <w:rPr>
            <w:b/>
            <w:bCs/>
          </w:rPr>
          <w:t>-server-</w:t>
        </w:r>
        <w:proofErr w:type="spellStart"/>
        <w:r w:rsidRPr="008F0EFE">
          <w:rPr>
            <w:b/>
            <w:bCs/>
          </w:rPr>
          <w:t>local.properties</w:t>
        </w:r>
      </w:ins>
      <w:proofErr w:type="spellEnd"/>
      <w:ins w:id="33" w:author="Menon, Sunita (NIH/NCI) [C]" w:date="2021-06-13T23:47:00Z">
        <w:r>
          <w:t xml:space="preserve"> is </w:t>
        </w:r>
      </w:ins>
      <w:del w:id="34" w:author="Menon, Sunita (NIH/NCI) [C]" w:date="2021-06-13T23:45:00Z">
        <w:r w:rsidR="00756A16" w:rsidRPr="001D6B5F" w:rsidDel="008F0EFE">
          <w:rPr>
            <w:b/>
            <w:bCs/>
          </w:rPr>
          <w:delText>Important Note</w:delText>
        </w:r>
        <w:r w:rsidR="00756A16" w:rsidDel="008F0EFE">
          <w:delText>: Skip this step if you are setting up your local development environment, since y</w:delText>
        </w:r>
      </w:del>
      <w:del w:id="35" w:author="Menon, Sunita (NIH/NCI) [C]" w:date="2021-06-13T23:47:00Z">
        <w:r w:rsidR="00756A16" w:rsidDel="008F0EFE">
          <w:delText xml:space="preserve">ou will be </w:delText>
        </w:r>
      </w:del>
      <w:r w:rsidR="00756A16">
        <w:t>pointing to the already installed Dev. Environment Instance</w:t>
      </w:r>
      <w:del w:id="36" w:author="Menon, Sunita (NIH/NCI) [C]" w:date="2021-06-13T23:48:00Z">
        <w:r w:rsidR="00756A16" w:rsidDel="008F0EFE">
          <w:delText xml:space="preserve"> in </w:delText>
        </w:r>
        <w:r w:rsidR="009D493E" w:rsidDel="008F0EFE">
          <w:delText xml:space="preserve">the properties file indicated in </w:delText>
        </w:r>
        <w:r w:rsidR="00756A16" w:rsidDel="008F0EFE">
          <w:delText>step 2 above</w:delText>
        </w:r>
      </w:del>
      <w:r w:rsidR="00756A16">
        <w:t>.</w:t>
      </w:r>
    </w:p>
    <w:p w14:paraId="07FC4DDC" w14:textId="77777777" w:rsidR="00756A16" w:rsidDel="008F0EFE" w:rsidRDefault="00756A16" w:rsidP="00B12FDE">
      <w:pPr>
        <w:ind w:left="216"/>
        <w:rPr>
          <w:del w:id="37" w:author="Menon, Sunita (NIH/NCI) [C]" w:date="2021-06-13T23:46:00Z"/>
        </w:rPr>
      </w:pPr>
    </w:p>
    <w:p w14:paraId="292B2614" w14:textId="3C3684C6" w:rsidR="00B12FDE" w:rsidDel="008F0EFE" w:rsidRDefault="00B12FDE" w:rsidP="00B12FDE">
      <w:pPr>
        <w:ind w:left="216"/>
        <w:rPr>
          <w:del w:id="38" w:author="Menon, Sunita (NIH/NCI) [C]" w:date="2021-06-13T23:46:00Z"/>
        </w:rPr>
      </w:pPr>
      <w:del w:id="39" w:author="Menon, Sunita (NIH/NCI) [C]" w:date="2021-06-13T23:46:00Z">
        <w:r w:rsidDel="008F0EFE">
          <w:delText>Install</w:delText>
        </w:r>
        <w:r w:rsidR="00E9670B" w:rsidDel="008F0EFE">
          <w:delText xml:space="preserve"> PostgreSQL DB 9.6.3</w:delText>
        </w:r>
        <w:r w:rsidDel="008F0EFE">
          <w:delText xml:space="preserve"> </w:delText>
        </w:r>
        <w:r w:rsidR="00214C18" w:rsidDel="008F0EFE">
          <w:fldChar w:fldCharType="begin"/>
        </w:r>
        <w:r w:rsidR="00214C18" w:rsidDel="008F0EFE">
          <w:delInstrText xml:space="preserve"> HYPERLINK "https://www.postgresql.org/download/" </w:delInstrText>
        </w:r>
        <w:r w:rsidR="00214C18" w:rsidDel="008F0EFE">
          <w:fldChar w:fldCharType="separate"/>
        </w:r>
        <w:r w:rsidR="00BE631D" w:rsidRPr="00206F01" w:rsidDel="008F0EFE">
          <w:rPr>
            <w:rStyle w:val="Hyperlink"/>
          </w:rPr>
          <w:delText>https://www.postgresql.org/download/</w:delText>
        </w:r>
        <w:r w:rsidR="00214C18" w:rsidDel="008F0EFE">
          <w:rPr>
            <w:rStyle w:val="Hyperlink"/>
          </w:rPr>
          <w:fldChar w:fldCharType="end"/>
        </w:r>
      </w:del>
    </w:p>
    <w:p w14:paraId="70F7DF96" w14:textId="31C157AF" w:rsidR="00ED1BC0" w:rsidRPr="00ED1BC0" w:rsidDel="008F0EFE" w:rsidRDefault="00BE631D" w:rsidP="00E9670B">
      <w:pPr>
        <w:pStyle w:val="ListParagraph"/>
        <w:numPr>
          <w:ilvl w:val="0"/>
          <w:numId w:val="10"/>
        </w:numPr>
        <w:jc w:val="left"/>
        <w:rPr>
          <w:del w:id="40" w:author="Menon, Sunita (NIH/NCI) [C]" w:date="2021-06-13T23:46:00Z"/>
        </w:rPr>
      </w:pPr>
      <w:del w:id="41" w:author="Menon, Sunita (NIH/NCI) [C]" w:date="2021-06-13T23:46:00Z">
        <w:r w:rsidDel="008F0EFE">
          <w:delText>Execute a</w:delText>
        </w:r>
        <w:r w:rsidR="00FB7A00" w:rsidDel="008F0EFE">
          <w:delText>ll SQL scripts in $HPC_HOME/</w:delText>
        </w:r>
        <w:r w:rsidDel="008F0EFE">
          <w:delText>hpc-server/hpc-dao-impl/src/main/scripts</w:delText>
        </w:r>
        <w:r w:rsidR="00E9670B" w:rsidDel="008F0EFE">
          <w:delText>/schema</w:delText>
        </w:r>
        <w:r w:rsidDel="008F0EFE">
          <w:delText xml:space="preserve"> </w:delText>
        </w:r>
        <w:r w:rsidRPr="00E9670B" w:rsidDel="008F0EFE">
          <w:rPr>
            <w:b/>
          </w:rPr>
          <w:delText xml:space="preserve">except </w:delText>
        </w:r>
      </w:del>
    </w:p>
    <w:p w14:paraId="0095FF93" w14:textId="32E727A7" w:rsidR="00ED1BC0" w:rsidRPr="00ED1BC0" w:rsidDel="008F0EFE" w:rsidRDefault="00BE631D" w:rsidP="00ED1BC0">
      <w:pPr>
        <w:pStyle w:val="ListParagraph"/>
        <w:numPr>
          <w:ilvl w:val="1"/>
          <w:numId w:val="10"/>
        </w:numPr>
        <w:jc w:val="left"/>
        <w:rPr>
          <w:del w:id="42" w:author="Menon, Sunita (NIH/NCI) [C]" w:date="2021-06-13T23:46:00Z"/>
        </w:rPr>
      </w:pPr>
      <w:del w:id="43" w:author="Menon, Sunita (NIH/NCI) [C]" w:date="2021-06-13T23:46:00Z">
        <w:r w:rsidRPr="00E9670B" w:rsidDel="008F0EFE">
          <w:rPr>
            <w:color w:val="3B2322"/>
          </w:rPr>
          <w:delText>hpc_hierarchical_metadata.sql (this script is depending on having iRODS installed which we don’t have on local development environment)</w:delText>
        </w:r>
        <w:r w:rsidR="00ED1BC0" w:rsidDel="008F0EFE">
          <w:rPr>
            <w:color w:val="3B2322"/>
          </w:rPr>
          <w:delText>.</w:delText>
        </w:r>
      </w:del>
    </w:p>
    <w:p w14:paraId="5C0C77DB" w14:textId="23F9B09F" w:rsidR="00BE631D" w:rsidRPr="00E9670B" w:rsidDel="008F0EFE" w:rsidRDefault="00ED1BC0" w:rsidP="00ED1BC0">
      <w:pPr>
        <w:pStyle w:val="ListParagraph"/>
        <w:numPr>
          <w:ilvl w:val="1"/>
          <w:numId w:val="10"/>
        </w:numPr>
        <w:jc w:val="left"/>
        <w:rPr>
          <w:del w:id="44" w:author="Menon, Sunita (NIH/NCI) [C]" w:date="2021-06-13T23:46:00Z"/>
        </w:rPr>
      </w:pPr>
      <w:del w:id="45" w:author="Menon, Sunita (NIH/NCI) [C]" w:date="2021-06-13T23:46:00Z">
        <w:r w:rsidDel="008F0EFE">
          <w:rPr>
            <w:color w:val="3B2322"/>
          </w:rPr>
          <w:delText>hpc_system_account.sql (The local-dev version will create foreign tables, so you don’t need to maintain system account credentials locally)</w:delText>
        </w:r>
      </w:del>
    </w:p>
    <w:p w14:paraId="5DFC5C95" w14:textId="49BF0C90" w:rsidR="00E9670B" w:rsidDel="008F0EFE" w:rsidRDefault="00E9670B" w:rsidP="00E9670B">
      <w:pPr>
        <w:pStyle w:val="ListParagraph"/>
        <w:numPr>
          <w:ilvl w:val="0"/>
          <w:numId w:val="10"/>
        </w:numPr>
        <w:jc w:val="left"/>
        <w:rPr>
          <w:del w:id="46" w:author="Menon, Sunita (NIH/NCI) [C]" w:date="2021-06-13T23:46:00Z"/>
        </w:rPr>
      </w:pPr>
      <w:del w:id="47" w:author="Menon, Sunita (NIH/NCI) [C]" w:date="2021-06-13T23:46:00Z">
        <w:r w:rsidDel="008F0EFE">
          <w:delText>Execute SQL scripts intended for DEV environment (they end with ‘dev’ in the script name’) in $HPC_HOME/hpc-server/hpc-dao-impl/src/main/scripts/restore.</w:delText>
        </w:r>
      </w:del>
    </w:p>
    <w:p w14:paraId="21C96A95" w14:textId="5FD3F5AD" w:rsidR="00E9670B" w:rsidRPr="00BE631D" w:rsidDel="008F0EFE" w:rsidRDefault="00E9670B" w:rsidP="00E9670B">
      <w:pPr>
        <w:pStyle w:val="ListParagraph"/>
        <w:numPr>
          <w:ilvl w:val="0"/>
          <w:numId w:val="10"/>
        </w:numPr>
        <w:jc w:val="left"/>
        <w:rPr>
          <w:del w:id="48" w:author="Menon, Sunita (NIH/NCI) [C]" w:date="2021-06-13T23:46:00Z"/>
        </w:rPr>
      </w:pPr>
      <w:del w:id="49" w:author="Menon, Sunita (NIH/NCI) [C]" w:date="2021-06-13T23:46:00Z">
        <w:r w:rsidDel="008F0EFE">
          <w:delText>Manually insert a row into HPC_USER table using your info (NIH user-id, first-name, last-name, etc)</w:delText>
        </w:r>
      </w:del>
    </w:p>
    <w:p w14:paraId="6F95656C" w14:textId="77777777" w:rsidR="00B669D2" w:rsidRDefault="00B669D2" w:rsidP="00B12FDE">
      <w:pPr>
        <w:ind w:left="216"/>
      </w:pPr>
    </w:p>
    <w:p w14:paraId="64E7E2EB" w14:textId="5748458A" w:rsidR="00E9670B" w:rsidRDefault="00E9670B" w:rsidP="00E9670B">
      <w:pPr>
        <w:pStyle w:val="Heading1"/>
      </w:pPr>
      <w:bookmarkStart w:id="50" w:name="_Toc505280675"/>
      <w:r>
        <w:t>IRODS</w:t>
      </w:r>
      <w:bookmarkEnd w:id="50"/>
    </w:p>
    <w:p w14:paraId="4F69AAFF" w14:textId="65A01253" w:rsidR="00E9670B" w:rsidRDefault="00E9670B" w:rsidP="00E9670B">
      <w:pPr>
        <w:ind w:left="216"/>
      </w:pPr>
      <w:r>
        <w:t xml:space="preserve">You will need an </w:t>
      </w:r>
      <w:proofErr w:type="spellStart"/>
      <w:r>
        <w:t>iRODS</w:t>
      </w:r>
      <w:proofErr w:type="spellEnd"/>
      <w:r>
        <w:t xml:space="preserve"> account in the DEV environment. Ask a team member to register you as an HPC-DM user in the DEV environment.</w:t>
      </w:r>
      <w:del w:id="51" w:author="Menon, Sunita (NIH/NCI) [C]" w:date="2021-06-14T00:21:00Z">
        <w:r w:rsidDel="00897D25">
          <w:delText>.</w:delText>
        </w:r>
      </w:del>
      <w:r>
        <w:t xml:space="preserve"> The registration in DEV will create your </w:t>
      </w:r>
      <w:proofErr w:type="spellStart"/>
      <w:r>
        <w:t>iRODS</w:t>
      </w:r>
      <w:proofErr w:type="spellEnd"/>
      <w:r>
        <w:t xml:space="preserve"> user.</w:t>
      </w:r>
    </w:p>
    <w:p w14:paraId="6C1EF09F" w14:textId="77777777" w:rsidR="00FA1628" w:rsidRDefault="00FA1628" w:rsidP="00B669D2">
      <w:pPr>
        <w:pStyle w:val="Heading1"/>
      </w:pPr>
    </w:p>
    <w:p w14:paraId="5160C743" w14:textId="65BCE3E9" w:rsidR="00B669D2" w:rsidRDefault="00B669D2" w:rsidP="00B669D2">
      <w:pPr>
        <w:pStyle w:val="Heading1"/>
      </w:pPr>
      <w:bookmarkStart w:id="52" w:name="_Toc505280676"/>
      <w:r>
        <w:t>PATH</w:t>
      </w:r>
      <w:r w:rsidR="00F02060">
        <w:t xml:space="preserve"> Environment Variable</w:t>
      </w:r>
      <w:bookmarkEnd w:id="52"/>
    </w:p>
    <w:p w14:paraId="5567037F" w14:textId="6BFE0231" w:rsidR="00B669D2" w:rsidRDefault="00B669D2" w:rsidP="00B669D2">
      <w:pPr>
        <w:ind w:left="216"/>
      </w:pPr>
      <w:r>
        <w:t xml:space="preserve">Set your $PATH environment variable </w:t>
      </w:r>
    </w:p>
    <w:p w14:paraId="2BDC622D" w14:textId="77777777" w:rsidR="00FB075E" w:rsidRDefault="00FB075E" w:rsidP="002906D5">
      <w:pPr>
        <w:ind w:left="216"/>
        <w:rPr>
          <w:rFonts w:ascii="Courier" w:hAnsi="Courier" w:cs="Courier"/>
          <w:color w:val="3B2322"/>
          <w:sz w:val="22"/>
          <w:szCs w:val="22"/>
        </w:rPr>
      </w:pPr>
    </w:p>
    <w:p w14:paraId="3402DDA8" w14:textId="1AFA27D5" w:rsidR="006A792A" w:rsidRPr="001D6B5F" w:rsidRDefault="00FB075E" w:rsidP="002906D5">
      <w:pPr>
        <w:ind w:left="216"/>
        <w:rPr>
          <w:sz w:val="22"/>
          <w:szCs w:val="22"/>
        </w:rPr>
      </w:pPr>
      <w:r>
        <w:rPr>
          <w:rFonts w:ascii="Courier" w:hAnsi="Courier" w:cs="Courier"/>
          <w:color w:val="3B2322"/>
          <w:sz w:val="22"/>
          <w:szCs w:val="22"/>
        </w:rPr>
        <w:t xml:space="preserve">export </w:t>
      </w:r>
      <w:r w:rsidR="00C30EE0" w:rsidRPr="001D6B5F">
        <w:rPr>
          <w:rFonts w:ascii="Courier" w:hAnsi="Courier" w:cs="Courier"/>
          <w:color w:val="3B2322"/>
          <w:sz w:val="22"/>
          <w:szCs w:val="22"/>
        </w:rPr>
        <w:t>PATH=$MAVEN_HOME/</w:t>
      </w:r>
      <w:proofErr w:type="gramStart"/>
      <w:r w:rsidR="00C30EE0" w:rsidRPr="001D6B5F">
        <w:rPr>
          <w:rFonts w:ascii="Courier" w:hAnsi="Courier" w:cs="Courier"/>
          <w:color w:val="3B2322"/>
          <w:sz w:val="22"/>
          <w:szCs w:val="22"/>
        </w:rPr>
        <w:t>bin:$</w:t>
      </w:r>
      <w:proofErr w:type="gramEnd"/>
      <w:r w:rsidR="00C30EE0" w:rsidRPr="001D6B5F">
        <w:rPr>
          <w:rFonts w:ascii="Courier" w:hAnsi="Courier" w:cs="Courier"/>
          <w:color w:val="3B2322"/>
          <w:sz w:val="22"/>
          <w:szCs w:val="22"/>
        </w:rPr>
        <w:t>SERVICE_MIX_HOME/bin:$PATH</w:t>
      </w:r>
    </w:p>
    <w:p w14:paraId="0CD970C9" w14:textId="77777777" w:rsidR="0090619B" w:rsidRDefault="0090619B" w:rsidP="00C41733">
      <w:pPr>
        <w:ind w:left="216"/>
      </w:pPr>
    </w:p>
    <w:p w14:paraId="0EF3EFD6" w14:textId="63DF66EC" w:rsidR="0012733B" w:rsidRDefault="006A792A" w:rsidP="006A792A">
      <w:pPr>
        <w:pStyle w:val="Heading1"/>
      </w:pPr>
      <w:bookmarkStart w:id="53" w:name="_Toc505280677"/>
      <w:r>
        <w:t>BUILD</w:t>
      </w:r>
      <w:bookmarkEnd w:id="53"/>
    </w:p>
    <w:p w14:paraId="425020BE" w14:textId="1704F15E" w:rsidR="00C41733" w:rsidRPr="001D6B5F" w:rsidRDefault="006A792A" w:rsidP="006A792A">
      <w:pPr>
        <w:ind w:left="216"/>
        <w:rPr>
          <w:rFonts w:ascii="Courier" w:hAnsi="Courier"/>
          <w:sz w:val="22"/>
          <w:szCs w:val="22"/>
        </w:rPr>
      </w:pPr>
      <w:r w:rsidRPr="001D6B5F">
        <w:rPr>
          <w:rFonts w:ascii="Courier" w:hAnsi="Courier"/>
          <w:sz w:val="22"/>
          <w:szCs w:val="22"/>
        </w:rPr>
        <w:t>cd $HPC_HOME</w:t>
      </w:r>
    </w:p>
    <w:p w14:paraId="04B7CBE1" w14:textId="472BB4AE" w:rsidR="006A792A" w:rsidRPr="001D6B5F" w:rsidRDefault="006A792A" w:rsidP="006A792A">
      <w:pPr>
        <w:ind w:left="216"/>
        <w:rPr>
          <w:rFonts w:ascii="Courier" w:hAnsi="Courier"/>
          <w:sz w:val="22"/>
          <w:szCs w:val="22"/>
        </w:rPr>
      </w:pPr>
      <w:proofErr w:type="spellStart"/>
      <w:r w:rsidRPr="001D6B5F">
        <w:rPr>
          <w:rFonts w:ascii="Courier" w:hAnsi="Courier"/>
          <w:sz w:val="22"/>
          <w:szCs w:val="22"/>
        </w:rPr>
        <w:t>mvn</w:t>
      </w:r>
      <w:proofErr w:type="spellEnd"/>
      <w:r w:rsidRPr="001D6B5F">
        <w:rPr>
          <w:rFonts w:ascii="Courier" w:hAnsi="Courier"/>
          <w:sz w:val="22"/>
          <w:szCs w:val="22"/>
        </w:rPr>
        <w:t xml:space="preserve"> clean install</w:t>
      </w:r>
    </w:p>
    <w:p w14:paraId="72BF5D30" w14:textId="2CFB4E8C" w:rsidR="00282BAC" w:rsidRDefault="00282BAC" w:rsidP="006A792A">
      <w:pPr>
        <w:ind w:left="216"/>
      </w:pPr>
    </w:p>
    <w:p w14:paraId="4001200F" w14:textId="4582DD3E" w:rsidR="00282BAC" w:rsidRPr="00282BAC" w:rsidRDefault="00282BAC" w:rsidP="006A792A">
      <w:pPr>
        <w:ind w:left="216"/>
        <w:rPr>
          <w:u w:val="single"/>
        </w:rPr>
      </w:pPr>
      <w:r w:rsidRPr="00282BAC">
        <w:rPr>
          <w:u w:val="single"/>
        </w:rPr>
        <w:t>S</w:t>
      </w:r>
      <w:r>
        <w:rPr>
          <w:u w:val="single"/>
        </w:rPr>
        <w:t>avin</w:t>
      </w:r>
      <w:r w:rsidRPr="00282BAC">
        <w:rPr>
          <w:u w:val="single"/>
        </w:rPr>
        <w:t xml:space="preserve">g time </w:t>
      </w:r>
      <w:r>
        <w:rPr>
          <w:u w:val="single"/>
        </w:rPr>
        <w:t>on</w:t>
      </w:r>
      <w:r w:rsidRPr="00282BAC">
        <w:rPr>
          <w:u w:val="single"/>
        </w:rPr>
        <w:t xml:space="preserve"> Maven build</w:t>
      </w:r>
      <w:r>
        <w:rPr>
          <w:u w:val="single"/>
        </w:rPr>
        <w:t>s</w:t>
      </w:r>
    </w:p>
    <w:p w14:paraId="1778157A" w14:textId="004C37D7" w:rsidR="00282BAC" w:rsidRDefault="00282BAC" w:rsidP="00282BAC">
      <w:pPr>
        <w:ind w:left="216"/>
      </w:pPr>
      <w:r>
        <w:t xml:space="preserve">The above instruction runs Maven build of </w:t>
      </w:r>
      <w:r w:rsidRPr="00282BAC">
        <w:rPr>
          <w:b/>
        </w:rPr>
        <w:t>all</w:t>
      </w:r>
      <w:r>
        <w:t xml:space="preserve"> HPC DME software products.  This </w:t>
      </w:r>
      <w:ins w:id="54" w:author="Menon, Sunita (NIH/NCI) [C]" w:date="2021-06-14T00:17:00Z">
        <w:r w:rsidR="00307212">
          <w:t xml:space="preserve">is required the first time you do the build. After that, </w:t>
        </w:r>
      </w:ins>
      <w:ins w:id="55" w:author="Menon, Sunita (NIH/NCI) [C]" w:date="2021-06-14T00:19:00Z">
        <w:r w:rsidR="00307212">
          <w:t xml:space="preserve">if you wish, </w:t>
        </w:r>
      </w:ins>
      <w:ins w:id="56" w:author="Menon, Sunita (NIH/NCI) [C]" w:date="2021-06-14T00:18:00Z">
        <w:r w:rsidR="00307212">
          <w:t>you can exclude the modules you do not need</w:t>
        </w:r>
      </w:ins>
      <w:ins w:id="57" w:author="Menon, Sunita (NIH/NCI) [C]" w:date="2021-06-14T00:19:00Z">
        <w:r w:rsidR="00307212">
          <w:t xml:space="preserve"> to save build time</w:t>
        </w:r>
      </w:ins>
      <w:del w:id="58" w:author="Menon, Sunita (NIH/NCI) [C]" w:date="2021-06-14T00:19:00Z">
        <w:r w:rsidDel="00307212">
          <w:delText xml:space="preserve">could be </w:delText>
        </w:r>
        <w:r w:rsidR="00DE6FC2" w:rsidDel="00307212">
          <w:delText>overkill</w:delText>
        </w:r>
        <w:r w:rsidDel="00307212">
          <w:delText>, and consequently you spend more time</w:delText>
        </w:r>
        <w:r w:rsidR="00DE6FC2" w:rsidDel="00307212">
          <w:delText xml:space="preserve"> executing a build than </w:delText>
        </w:r>
        <w:r w:rsidR="00856AC1" w:rsidDel="00307212">
          <w:delText>necessary due to building products that you do not need</w:delText>
        </w:r>
      </w:del>
      <w:r>
        <w:t>.</w:t>
      </w:r>
    </w:p>
    <w:p w14:paraId="12A85CA4" w14:textId="1EFB77E8" w:rsidR="00282BAC" w:rsidRDefault="00282BAC" w:rsidP="00282BAC">
      <w:pPr>
        <w:ind w:left="216"/>
      </w:pPr>
    </w:p>
    <w:p w14:paraId="29A135BA" w14:textId="2B5B6508" w:rsidR="00282BAC" w:rsidRDefault="00282BAC" w:rsidP="00282BAC">
      <w:pPr>
        <w:ind w:left="216"/>
      </w:pPr>
      <w:r>
        <w:t xml:space="preserve">To save time on Maven builds, invoke Maven using the -pl option to exclude modules from the build process.  </w:t>
      </w:r>
      <w:r w:rsidR="00856AC1">
        <w:t>Two</w:t>
      </w:r>
      <w:r>
        <w:t xml:space="preserve"> Maven command </w:t>
      </w:r>
      <w:r w:rsidR="00856AC1">
        <w:t xml:space="preserve">line </w:t>
      </w:r>
      <w:r>
        <w:t>invocations applying the -pl option are shown next</w:t>
      </w:r>
      <w:r w:rsidR="00856AC1">
        <w:t xml:space="preserve"> as examples</w:t>
      </w:r>
      <w:r>
        <w:t>.</w:t>
      </w:r>
    </w:p>
    <w:p w14:paraId="2FD18CDD" w14:textId="77777777" w:rsidR="00282BAC" w:rsidRDefault="00282BAC" w:rsidP="00282BAC">
      <w:pPr>
        <w:ind w:left="216"/>
      </w:pPr>
    </w:p>
    <w:p w14:paraId="07B4B0E8" w14:textId="439DEC60" w:rsidR="00282BAC" w:rsidRDefault="00282BAC" w:rsidP="00282BAC">
      <w:pPr>
        <w:ind w:left="216"/>
      </w:pPr>
      <w:r w:rsidRPr="00282BAC">
        <w:lastRenderedPageBreak/>
        <w:t>Windows command</w:t>
      </w:r>
      <w:r w:rsidR="00856AC1">
        <w:t xml:space="preserve"> line invocation</w:t>
      </w:r>
      <w:r w:rsidRPr="00282BAC">
        <w:t xml:space="preserve">, </w:t>
      </w:r>
      <w:r w:rsidR="00856AC1">
        <w:t xml:space="preserve">notice </w:t>
      </w:r>
      <w:r w:rsidRPr="00282BAC">
        <w:t>double</w:t>
      </w:r>
      <w:r w:rsidR="00DE6FC2">
        <w:t xml:space="preserve"> quotes for -pl switch argument</w:t>
      </w:r>
    </w:p>
    <w:p w14:paraId="5BE7A81C" w14:textId="77777777" w:rsidR="00282BAC" w:rsidRDefault="00282BAC" w:rsidP="00282BAC">
      <w:pPr>
        <w:ind w:left="216"/>
      </w:pPr>
      <w:r w:rsidRPr="00282BAC">
        <w:t>&gt;</w:t>
      </w:r>
      <w:proofErr w:type="spellStart"/>
      <w:r w:rsidRPr="00282BAC">
        <w:t>mvn</w:t>
      </w:r>
      <w:proofErr w:type="spellEnd"/>
      <w:r w:rsidRPr="00282BAC">
        <w:t xml:space="preserve"> </w:t>
      </w:r>
      <w:r w:rsidRPr="00282BAC">
        <w:rPr>
          <w:b/>
          <w:bCs/>
        </w:rPr>
        <w:t xml:space="preserve">-pl </w:t>
      </w:r>
      <w:proofErr w:type="gramStart"/>
      <w:r w:rsidRPr="00282BAC">
        <w:rPr>
          <w:b/>
          <w:bCs/>
        </w:rPr>
        <w:t>“!</w:t>
      </w:r>
      <w:proofErr w:type="spellStart"/>
      <w:r w:rsidRPr="00282BAC">
        <w:rPr>
          <w:b/>
          <w:bCs/>
        </w:rPr>
        <w:t>hpc</w:t>
      </w:r>
      <w:proofErr w:type="spellEnd"/>
      <w:proofErr w:type="gramEnd"/>
      <w:r w:rsidRPr="00282BAC">
        <w:rPr>
          <w:b/>
          <w:bCs/>
        </w:rPr>
        <w:t>-server/</w:t>
      </w:r>
      <w:proofErr w:type="spellStart"/>
      <w:r w:rsidRPr="00282BAC">
        <w:rPr>
          <w:b/>
          <w:bCs/>
        </w:rPr>
        <w:t>hpc</w:t>
      </w:r>
      <w:proofErr w:type="spellEnd"/>
      <w:r w:rsidRPr="00282BAC">
        <w:rPr>
          <w:b/>
          <w:bCs/>
        </w:rPr>
        <w:t>-</w:t>
      </w:r>
      <w:proofErr w:type="spellStart"/>
      <w:r w:rsidRPr="00282BAC">
        <w:rPr>
          <w:b/>
          <w:bCs/>
        </w:rPr>
        <w:t>ws</w:t>
      </w:r>
      <w:proofErr w:type="spellEnd"/>
      <w:r w:rsidRPr="00282BAC">
        <w:rPr>
          <w:b/>
          <w:bCs/>
        </w:rPr>
        <w:t>-</w:t>
      </w:r>
      <w:proofErr w:type="spellStart"/>
      <w:r w:rsidRPr="00282BAC">
        <w:rPr>
          <w:b/>
          <w:bCs/>
        </w:rPr>
        <w:t>rs</w:t>
      </w:r>
      <w:proofErr w:type="spellEnd"/>
      <w:r w:rsidRPr="00282BAC">
        <w:rPr>
          <w:b/>
          <w:bCs/>
        </w:rPr>
        <w:t>-test,!</w:t>
      </w:r>
      <w:proofErr w:type="spellStart"/>
      <w:r w:rsidRPr="00282BAC">
        <w:rPr>
          <w:b/>
          <w:bCs/>
        </w:rPr>
        <w:t>hpc</w:t>
      </w:r>
      <w:proofErr w:type="spellEnd"/>
      <w:r w:rsidRPr="00282BAC">
        <w:rPr>
          <w:b/>
          <w:bCs/>
        </w:rPr>
        <w:t>-cli”</w:t>
      </w:r>
      <w:r w:rsidRPr="00282BAC">
        <w:t xml:space="preserve"> clean install</w:t>
      </w:r>
    </w:p>
    <w:p w14:paraId="1F03D716" w14:textId="77777777" w:rsidR="00282BAC" w:rsidRDefault="00282BAC" w:rsidP="00282BAC">
      <w:pPr>
        <w:ind w:left="216"/>
      </w:pPr>
    </w:p>
    <w:p w14:paraId="5A29A832" w14:textId="4EF12A50" w:rsidR="00282BAC" w:rsidRDefault="00282BAC" w:rsidP="00282BAC">
      <w:pPr>
        <w:ind w:left="216"/>
      </w:pPr>
      <w:r w:rsidRPr="00282BAC">
        <w:t>Unix/Linux/Mac command</w:t>
      </w:r>
      <w:r w:rsidR="00856AC1">
        <w:t xml:space="preserve"> line invocation</w:t>
      </w:r>
      <w:r w:rsidRPr="00282BAC">
        <w:t xml:space="preserve">, </w:t>
      </w:r>
      <w:r w:rsidR="00856AC1">
        <w:t xml:space="preserve">notice </w:t>
      </w:r>
      <w:r w:rsidRPr="00282BAC">
        <w:t>single</w:t>
      </w:r>
      <w:r w:rsidR="00DE6FC2">
        <w:t xml:space="preserve"> quotes for -pl switch argument</w:t>
      </w:r>
    </w:p>
    <w:p w14:paraId="65FB6D53" w14:textId="220FFB55" w:rsidR="00282BAC" w:rsidRPr="00282BAC" w:rsidRDefault="00282BAC" w:rsidP="00282BAC">
      <w:pPr>
        <w:ind w:left="216"/>
      </w:pPr>
      <w:r w:rsidRPr="00282BAC">
        <w:t>&gt;</w:t>
      </w:r>
      <w:proofErr w:type="spellStart"/>
      <w:r w:rsidRPr="00282BAC">
        <w:t>mvn</w:t>
      </w:r>
      <w:proofErr w:type="spellEnd"/>
      <w:r w:rsidRPr="00282BAC">
        <w:t xml:space="preserve"> </w:t>
      </w:r>
      <w:r w:rsidRPr="00DE6FC2">
        <w:rPr>
          <w:b/>
        </w:rPr>
        <w:t>-pl</w:t>
      </w:r>
      <w:r w:rsidRPr="00282BAC">
        <w:t xml:space="preserve"> </w:t>
      </w:r>
      <w:proofErr w:type="gramStart"/>
      <w:r w:rsidRPr="00282BAC">
        <w:rPr>
          <w:b/>
          <w:bCs/>
        </w:rPr>
        <w:t>‘!</w:t>
      </w:r>
      <w:proofErr w:type="spellStart"/>
      <w:r w:rsidRPr="00282BAC">
        <w:rPr>
          <w:b/>
          <w:bCs/>
        </w:rPr>
        <w:t>hpc</w:t>
      </w:r>
      <w:proofErr w:type="spellEnd"/>
      <w:proofErr w:type="gramEnd"/>
      <w:r w:rsidRPr="00282BAC">
        <w:rPr>
          <w:b/>
          <w:bCs/>
        </w:rPr>
        <w:t>-server/</w:t>
      </w:r>
      <w:proofErr w:type="spellStart"/>
      <w:r w:rsidRPr="00282BAC">
        <w:rPr>
          <w:b/>
          <w:bCs/>
        </w:rPr>
        <w:t>hpc</w:t>
      </w:r>
      <w:proofErr w:type="spellEnd"/>
      <w:r w:rsidRPr="00282BAC">
        <w:rPr>
          <w:b/>
          <w:bCs/>
        </w:rPr>
        <w:t>-</w:t>
      </w:r>
      <w:proofErr w:type="spellStart"/>
      <w:r w:rsidRPr="00282BAC">
        <w:rPr>
          <w:b/>
          <w:bCs/>
        </w:rPr>
        <w:t>ws</w:t>
      </w:r>
      <w:proofErr w:type="spellEnd"/>
      <w:r w:rsidRPr="00282BAC">
        <w:rPr>
          <w:b/>
          <w:bCs/>
        </w:rPr>
        <w:t>-</w:t>
      </w:r>
      <w:proofErr w:type="spellStart"/>
      <w:r w:rsidRPr="00282BAC">
        <w:rPr>
          <w:b/>
          <w:bCs/>
        </w:rPr>
        <w:t>rs</w:t>
      </w:r>
      <w:proofErr w:type="spellEnd"/>
      <w:r w:rsidRPr="00282BAC">
        <w:rPr>
          <w:b/>
          <w:bCs/>
        </w:rPr>
        <w:t>-test,!</w:t>
      </w:r>
      <w:proofErr w:type="spellStart"/>
      <w:r w:rsidRPr="00282BAC">
        <w:rPr>
          <w:b/>
          <w:bCs/>
        </w:rPr>
        <w:t>hpc</w:t>
      </w:r>
      <w:proofErr w:type="spellEnd"/>
      <w:r w:rsidRPr="00282BAC">
        <w:rPr>
          <w:b/>
          <w:bCs/>
        </w:rPr>
        <w:t>-cli’</w:t>
      </w:r>
      <w:r w:rsidRPr="00282BAC">
        <w:t xml:space="preserve"> clean install</w:t>
      </w:r>
    </w:p>
    <w:p w14:paraId="6F134DF7" w14:textId="234250F7" w:rsidR="00282BAC" w:rsidRDefault="00282BAC" w:rsidP="00282BAC">
      <w:pPr>
        <w:ind w:left="216"/>
      </w:pPr>
    </w:p>
    <w:p w14:paraId="4228E6C0" w14:textId="03817868" w:rsidR="00DE6FC2" w:rsidRDefault="00DE6FC2" w:rsidP="00282BAC">
      <w:pPr>
        <w:ind w:left="216"/>
      </w:pPr>
      <w:r>
        <w:t xml:space="preserve">With the -pl option, </w:t>
      </w:r>
      <w:r w:rsidRPr="00DE6FC2">
        <w:t xml:space="preserve">you can indicate which modules to skip by specifying </w:t>
      </w:r>
      <w:r>
        <w:t xml:space="preserve">a </w:t>
      </w:r>
      <w:r w:rsidRPr="00DE6FC2">
        <w:t xml:space="preserve">comma-separated list of module specifications each prefixed </w:t>
      </w:r>
      <w:proofErr w:type="gramStart"/>
      <w:r w:rsidRPr="00DE6FC2">
        <w:t>with !</w:t>
      </w:r>
      <w:proofErr w:type="gramEnd"/>
      <w:r w:rsidRPr="00DE6FC2">
        <w:t xml:space="preserve">.  In the above examples, the </w:t>
      </w:r>
      <w:proofErr w:type="spellStart"/>
      <w:r w:rsidRPr="00DE6FC2">
        <w:rPr>
          <w:b/>
          <w:bCs/>
        </w:rPr>
        <w:t>hpc</w:t>
      </w:r>
      <w:proofErr w:type="spellEnd"/>
      <w:r w:rsidRPr="00DE6FC2">
        <w:rPr>
          <w:b/>
          <w:bCs/>
        </w:rPr>
        <w:t>-</w:t>
      </w:r>
      <w:proofErr w:type="spellStart"/>
      <w:r w:rsidRPr="00DE6FC2">
        <w:rPr>
          <w:b/>
          <w:bCs/>
        </w:rPr>
        <w:t>ws</w:t>
      </w:r>
      <w:proofErr w:type="spellEnd"/>
      <w:r w:rsidRPr="00DE6FC2">
        <w:rPr>
          <w:b/>
          <w:bCs/>
        </w:rPr>
        <w:t>-</w:t>
      </w:r>
      <w:proofErr w:type="spellStart"/>
      <w:r w:rsidRPr="00DE6FC2">
        <w:rPr>
          <w:b/>
          <w:bCs/>
        </w:rPr>
        <w:t>rs</w:t>
      </w:r>
      <w:proofErr w:type="spellEnd"/>
      <w:r w:rsidRPr="00DE6FC2">
        <w:rPr>
          <w:b/>
          <w:bCs/>
        </w:rPr>
        <w:t>-test</w:t>
      </w:r>
      <w:r w:rsidRPr="00DE6FC2">
        <w:t xml:space="preserve"> module of the </w:t>
      </w:r>
      <w:proofErr w:type="spellStart"/>
      <w:r w:rsidRPr="00DE6FC2">
        <w:rPr>
          <w:b/>
          <w:bCs/>
        </w:rPr>
        <w:t>hpc</w:t>
      </w:r>
      <w:proofErr w:type="spellEnd"/>
      <w:r w:rsidRPr="00DE6FC2">
        <w:rPr>
          <w:b/>
          <w:bCs/>
        </w:rPr>
        <w:t>-server</w:t>
      </w:r>
      <w:r w:rsidRPr="00DE6FC2">
        <w:t xml:space="preserve"> module and the </w:t>
      </w:r>
      <w:proofErr w:type="spellStart"/>
      <w:r w:rsidRPr="00DE6FC2">
        <w:rPr>
          <w:b/>
          <w:bCs/>
        </w:rPr>
        <w:t>hpc</w:t>
      </w:r>
      <w:proofErr w:type="spellEnd"/>
      <w:r w:rsidRPr="00DE6FC2">
        <w:rPr>
          <w:b/>
          <w:bCs/>
        </w:rPr>
        <w:t>-cli</w:t>
      </w:r>
      <w:r w:rsidRPr="00DE6FC2">
        <w:t xml:space="preserve"> module are declared to be skipped.</w:t>
      </w:r>
    </w:p>
    <w:p w14:paraId="18F4F1F8" w14:textId="6954DFEC" w:rsidR="00DE6FC2" w:rsidRDefault="00DE6FC2" w:rsidP="00282BAC">
      <w:pPr>
        <w:ind w:left="216"/>
      </w:pPr>
    </w:p>
    <w:p w14:paraId="781F607C" w14:textId="32555F99" w:rsidR="00DE6FC2" w:rsidRPr="00DE6FC2" w:rsidRDefault="00DE6FC2" w:rsidP="00282BAC">
      <w:pPr>
        <w:ind w:left="216"/>
      </w:pPr>
      <w:r>
        <w:t xml:space="preserve">The </w:t>
      </w:r>
      <w:r w:rsidR="00856AC1">
        <w:t xml:space="preserve">preceding </w:t>
      </w:r>
      <w:r>
        <w:t xml:space="preserve">examples assume you want to build all modules except for specific exclusion(s).  If instead you want to build specific module(s) and exclude the rest, you can use the -pl option to specify comma-separated list of modules you wish to build.  In that case, each module is declared without </w:t>
      </w:r>
      <w:proofErr w:type="gramStart"/>
      <w:r>
        <w:t>the !</w:t>
      </w:r>
      <w:proofErr w:type="gramEnd"/>
      <w:r>
        <w:t xml:space="preserve"> prefix.</w:t>
      </w:r>
    </w:p>
    <w:p w14:paraId="2D3EEC38" w14:textId="77777777" w:rsidR="00DE6FC2" w:rsidRPr="00DE6FC2" w:rsidRDefault="00DE6FC2" w:rsidP="00282BAC">
      <w:pPr>
        <w:ind w:left="216"/>
      </w:pPr>
    </w:p>
    <w:p w14:paraId="21CC8C5F" w14:textId="3A23E3D0" w:rsidR="006A792A" w:rsidRDefault="006A792A" w:rsidP="006A792A">
      <w:pPr>
        <w:pStyle w:val="Heading1"/>
      </w:pPr>
      <w:bookmarkStart w:id="59" w:name="_Toc505280678"/>
      <w:r>
        <w:t>DEPLOY</w:t>
      </w:r>
      <w:r w:rsidR="00F679AF">
        <w:t xml:space="preserve"> </w:t>
      </w:r>
      <w:r w:rsidR="006037F0">
        <w:t xml:space="preserve">API </w:t>
      </w:r>
      <w:r w:rsidR="00F679AF">
        <w:t>to SERVICEMIX</w:t>
      </w:r>
      <w:bookmarkEnd w:id="59"/>
    </w:p>
    <w:p w14:paraId="5FFEA4FE" w14:textId="300027AF" w:rsidR="002974D8" w:rsidRDefault="002974D8" w:rsidP="006A792A">
      <w:pPr>
        <w:ind w:left="216"/>
      </w:pPr>
      <w:r>
        <w:t xml:space="preserve">Find the server version (from the </w:t>
      </w:r>
      <w:proofErr w:type="gramStart"/>
      <w:r>
        <w:t>top level</w:t>
      </w:r>
      <w:proofErr w:type="gramEnd"/>
      <w:r>
        <w:t xml:space="preserve"> pom file). You will need to use it in the command to start the server.</w:t>
      </w:r>
    </w:p>
    <w:p w14:paraId="17020E35" w14:textId="77777777" w:rsidR="00756A16" w:rsidRDefault="006A792A" w:rsidP="006A792A">
      <w:pPr>
        <w:ind w:left="216"/>
      </w:pPr>
      <w:r>
        <w:t xml:space="preserve">Run </w:t>
      </w:r>
      <w:proofErr w:type="spellStart"/>
      <w:r>
        <w:t>Servicemix</w:t>
      </w:r>
      <w:proofErr w:type="spellEnd"/>
      <w:r w:rsidR="00883647">
        <w:t xml:space="preserve"> console</w:t>
      </w:r>
      <w:r w:rsidR="00756A16">
        <w:t xml:space="preserve"> with the command</w:t>
      </w:r>
      <w:r>
        <w:t>:</w:t>
      </w:r>
    </w:p>
    <w:p w14:paraId="09666470" w14:textId="77777777" w:rsidR="00756A16" w:rsidRDefault="00756A16" w:rsidP="006A792A">
      <w:pPr>
        <w:ind w:left="216"/>
      </w:pPr>
    </w:p>
    <w:p w14:paraId="18E24F40" w14:textId="48EBF63C" w:rsidR="006A792A" w:rsidRPr="001D6B5F" w:rsidRDefault="006A792A" w:rsidP="006A792A">
      <w:pPr>
        <w:ind w:left="216"/>
        <w:rPr>
          <w:rFonts w:ascii="Courier" w:hAnsi="Courier"/>
          <w:sz w:val="22"/>
          <w:szCs w:val="22"/>
        </w:rPr>
      </w:pPr>
      <w:r>
        <w:t xml:space="preserve"> </w:t>
      </w:r>
      <w:proofErr w:type="spellStart"/>
      <w:r w:rsidR="000B55CB" w:rsidRPr="001D6B5F">
        <w:rPr>
          <w:rFonts w:ascii="Courier" w:hAnsi="Courier"/>
          <w:sz w:val="22"/>
          <w:szCs w:val="22"/>
        </w:rPr>
        <w:t>s</w:t>
      </w:r>
      <w:r w:rsidRPr="001D6B5F">
        <w:rPr>
          <w:rFonts w:ascii="Courier" w:hAnsi="Courier"/>
          <w:sz w:val="22"/>
          <w:szCs w:val="22"/>
        </w:rPr>
        <w:t>ervicemix</w:t>
      </w:r>
      <w:proofErr w:type="spellEnd"/>
      <w:r w:rsidR="00756A16" w:rsidRPr="001D6B5F">
        <w:rPr>
          <w:rFonts w:ascii="Courier" w:hAnsi="Courier"/>
          <w:sz w:val="22"/>
          <w:szCs w:val="22"/>
        </w:rPr>
        <w:t xml:space="preserve"> clean debug</w:t>
      </w:r>
    </w:p>
    <w:p w14:paraId="2B0BF6CB" w14:textId="050793B4" w:rsidR="000B55CB" w:rsidRDefault="000B55CB" w:rsidP="006A792A">
      <w:pPr>
        <w:ind w:left="216"/>
      </w:pPr>
    </w:p>
    <w:p w14:paraId="0EBA1E96" w14:textId="5621693A" w:rsidR="000B55CB" w:rsidRDefault="000B55CB" w:rsidP="006A792A">
      <w:pPr>
        <w:ind w:left="216"/>
      </w:pPr>
      <w:r w:rsidRPr="001D6B5F">
        <w:rPr>
          <w:b/>
          <w:bCs/>
        </w:rPr>
        <w:t>Note:</w:t>
      </w:r>
      <w:r>
        <w:t xml:space="preserve"> The ‘clean’ option resets </w:t>
      </w:r>
      <w:proofErr w:type="spellStart"/>
      <w:r>
        <w:t>servicemix</w:t>
      </w:r>
      <w:proofErr w:type="spellEnd"/>
      <w:r>
        <w:t xml:space="preserve"> to a clean state, this will delete the data directory in the installation folder.</w:t>
      </w:r>
    </w:p>
    <w:p w14:paraId="3B5E7787" w14:textId="234C6BF3" w:rsidR="000B55CB" w:rsidRDefault="000B55CB" w:rsidP="006A792A">
      <w:pPr>
        <w:ind w:left="216"/>
      </w:pPr>
      <w:r>
        <w:t>The ‘debug’ option enables attaching a debugger on port 5005.</w:t>
      </w:r>
    </w:p>
    <w:p w14:paraId="0B3F9BE5" w14:textId="77777777" w:rsidR="00756A16" w:rsidRDefault="00756A16" w:rsidP="006A792A">
      <w:pPr>
        <w:ind w:left="216"/>
      </w:pPr>
    </w:p>
    <w:p w14:paraId="527CA081" w14:textId="771E3CA0" w:rsidR="006A792A" w:rsidRDefault="00756A16" w:rsidP="006A792A">
      <w:pPr>
        <w:ind w:left="216"/>
      </w:pPr>
      <w:r>
        <w:t xml:space="preserve">Then </w:t>
      </w:r>
      <w:r w:rsidR="006A792A">
        <w:t xml:space="preserve">Install </w:t>
      </w:r>
      <w:proofErr w:type="spellStart"/>
      <w:r w:rsidR="006A792A">
        <w:t>hpc</w:t>
      </w:r>
      <w:proofErr w:type="spellEnd"/>
      <w:r w:rsidR="006A792A">
        <w:t xml:space="preserve">-server (in </w:t>
      </w:r>
      <w:proofErr w:type="spellStart"/>
      <w:r w:rsidR="006A792A">
        <w:t>Servicemix</w:t>
      </w:r>
      <w:proofErr w:type="spellEnd"/>
      <w:r w:rsidR="006A792A">
        <w:t xml:space="preserve"> console)</w:t>
      </w:r>
      <w:r>
        <w:t xml:space="preserve"> using the commands</w:t>
      </w:r>
      <w:r w:rsidR="006A792A">
        <w:t xml:space="preserve">: </w:t>
      </w:r>
    </w:p>
    <w:p w14:paraId="6269BBDB" w14:textId="24C3C280" w:rsidR="00756A16" w:rsidRPr="001D6B5F" w:rsidRDefault="006A792A" w:rsidP="001D6B5F">
      <w:pPr>
        <w:ind w:left="216"/>
        <w:jc w:val="left"/>
        <w:rPr>
          <w:rFonts w:ascii="Courier" w:hAnsi="Courier"/>
          <w:color w:val="3B2322"/>
          <w:sz w:val="22"/>
          <w:szCs w:val="22"/>
        </w:rPr>
      </w:pPr>
      <w:r>
        <w:tab/>
      </w:r>
      <w:proofErr w:type="spellStart"/>
      <w:proofErr w:type="gramStart"/>
      <w:r w:rsidR="00ED3B86" w:rsidRPr="001D6B5F">
        <w:rPr>
          <w:rFonts w:ascii="Courier" w:hAnsi="Courier"/>
          <w:color w:val="3B2322"/>
          <w:sz w:val="22"/>
          <w:szCs w:val="22"/>
        </w:rPr>
        <w:t>feature</w:t>
      </w:r>
      <w:r w:rsidRPr="001D6B5F">
        <w:rPr>
          <w:rFonts w:ascii="Courier" w:hAnsi="Courier"/>
          <w:color w:val="3B2322"/>
          <w:sz w:val="22"/>
          <w:szCs w:val="22"/>
        </w:rPr>
        <w:t>:</w:t>
      </w:r>
      <w:r w:rsidR="00F72C76" w:rsidRPr="001D6B5F">
        <w:rPr>
          <w:rFonts w:ascii="Courier" w:hAnsi="Courier"/>
          <w:color w:val="3B2322"/>
          <w:sz w:val="22"/>
          <w:szCs w:val="22"/>
        </w:rPr>
        <w:t>repo</w:t>
      </w:r>
      <w:proofErr w:type="gramEnd"/>
      <w:r w:rsidR="00F72C76" w:rsidRPr="001D6B5F">
        <w:rPr>
          <w:rFonts w:ascii="Courier" w:hAnsi="Courier"/>
          <w:color w:val="3B2322"/>
          <w:sz w:val="22"/>
          <w:szCs w:val="22"/>
        </w:rPr>
        <w:t>-add</w:t>
      </w:r>
      <w:proofErr w:type="spellEnd"/>
      <w:r w:rsidR="00FB075E">
        <w:rPr>
          <w:rFonts w:ascii="Courier" w:hAnsi="Courier"/>
          <w:color w:val="3B2322"/>
          <w:sz w:val="22"/>
          <w:szCs w:val="22"/>
        </w:rPr>
        <w:t xml:space="preserve"> </w:t>
      </w:r>
      <w:r w:rsidRPr="001D6B5F">
        <w:rPr>
          <w:rFonts w:ascii="Courier" w:hAnsi="Courier"/>
          <w:color w:val="3B2322"/>
          <w:sz w:val="22"/>
          <w:szCs w:val="22"/>
        </w:rPr>
        <w:t>mvn:gov.nih.nci.hpc/hpc-features</w:t>
      </w:r>
      <w:r w:rsidRPr="001D6B5F">
        <w:rPr>
          <w:rFonts w:ascii="Courier" w:hAnsi="Courier"/>
          <w:i/>
          <w:color w:val="3B2322"/>
          <w:sz w:val="22"/>
          <w:szCs w:val="22"/>
        </w:rPr>
        <w:t>/</w:t>
      </w:r>
      <w:r w:rsidR="002974D8" w:rsidRPr="001D6B5F">
        <w:rPr>
          <w:rFonts w:ascii="Courier" w:hAnsi="Courier"/>
          <w:i/>
          <w:color w:val="3B2322"/>
          <w:sz w:val="22"/>
          <w:szCs w:val="22"/>
        </w:rPr>
        <w:t>&lt;</w:t>
      </w:r>
      <w:ins w:id="60" w:author="Menon, Sunita (NIH/NCI) [C]" w:date="2021-06-14T00:12:00Z">
        <w:r w:rsidR="00435014" w:rsidRPr="00435014">
          <w:rPr>
            <w:rFonts w:ascii="Courier" w:hAnsi="Courier"/>
            <w:iCs/>
            <w:color w:val="3B2322"/>
            <w:sz w:val="22"/>
            <w:szCs w:val="22"/>
            <w:rPrChange w:id="61" w:author="Menon, Sunita (NIH/NCI) [C]" w:date="2021-06-14T00:12:00Z">
              <w:rPr>
                <w:rFonts w:ascii="Courier" w:hAnsi="Courier"/>
                <w:i/>
                <w:color w:val="3B2322"/>
                <w:sz w:val="22"/>
                <w:szCs w:val="22"/>
              </w:rPr>
            </w:rPrChange>
          </w:rPr>
          <w:t>hpc-</w:t>
        </w:r>
      </w:ins>
      <w:r w:rsidR="002974D8" w:rsidRPr="00435014">
        <w:rPr>
          <w:rFonts w:ascii="Courier" w:hAnsi="Courier"/>
          <w:iCs/>
          <w:color w:val="3B2322"/>
          <w:sz w:val="22"/>
          <w:szCs w:val="22"/>
          <w:rPrChange w:id="62" w:author="Menon, Sunita (NIH/NCI) [C]" w:date="2021-06-14T00:12:00Z">
            <w:rPr>
              <w:rFonts w:ascii="Courier" w:hAnsi="Courier"/>
              <w:i/>
              <w:color w:val="3B2322"/>
              <w:sz w:val="22"/>
              <w:szCs w:val="22"/>
            </w:rPr>
          </w:rPrChange>
        </w:rPr>
        <w:t>server</w:t>
      </w:r>
      <w:r w:rsidR="002974D8" w:rsidRPr="00435014">
        <w:rPr>
          <w:rFonts w:ascii="Courier" w:hAnsi="Courier"/>
          <w:iCs/>
          <w:color w:val="3B2322"/>
          <w:sz w:val="22"/>
          <w:szCs w:val="22"/>
          <w:rPrChange w:id="63" w:author="Menon, Sunita (NIH/NCI) [C]" w:date="2021-06-14T00:10:00Z">
            <w:rPr>
              <w:rFonts w:ascii="Courier" w:hAnsi="Courier"/>
              <w:i/>
              <w:color w:val="3B2322"/>
              <w:sz w:val="22"/>
              <w:szCs w:val="22"/>
            </w:rPr>
          </w:rPrChange>
        </w:rPr>
        <w:t>-version</w:t>
      </w:r>
      <w:r w:rsidR="002974D8" w:rsidRPr="001D6B5F">
        <w:rPr>
          <w:rFonts w:ascii="Courier" w:hAnsi="Courier"/>
          <w:i/>
          <w:color w:val="3B2322"/>
          <w:sz w:val="22"/>
          <w:szCs w:val="22"/>
        </w:rPr>
        <w:t>&gt;</w:t>
      </w:r>
      <w:r w:rsidRPr="001D6B5F">
        <w:rPr>
          <w:rFonts w:ascii="Courier" w:hAnsi="Courier"/>
          <w:i/>
          <w:color w:val="3B2322"/>
          <w:sz w:val="22"/>
          <w:szCs w:val="22"/>
        </w:rPr>
        <w:t>/</w:t>
      </w:r>
      <w:r w:rsidRPr="001D6B5F">
        <w:rPr>
          <w:rFonts w:ascii="Courier" w:hAnsi="Courier"/>
          <w:color w:val="3B2322"/>
          <w:sz w:val="22"/>
          <w:szCs w:val="22"/>
        </w:rPr>
        <w:t>xml/features</w:t>
      </w:r>
    </w:p>
    <w:p w14:paraId="6D0DBDA5" w14:textId="3B80A396" w:rsidR="006A792A" w:rsidRPr="001D6B5F" w:rsidRDefault="00F72C76" w:rsidP="006A792A">
      <w:pPr>
        <w:ind w:left="216"/>
        <w:rPr>
          <w:rFonts w:ascii="Courier" w:hAnsi="Courier"/>
          <w:color w:val="3B2322"/>
          <w:sz w:val="22"/>
          <w:szCs w:val="22"/>
        </w:rPr>
      </w:pPr>
      <w:r w:rsidRPr="001D6B5F">
        <w:rPr>
          <w:rFonts w:ascii="Courier" w:hAnsi="Courier"/>
          <w:color w:val="3B2322"/>
          <w:sz w:val="22"/>
          <w:szCs w:val="22"/>
        </w:rPr>
        <w:tab/>
      </w:r>
      <w:proofErr w:type="spellStart"/>
      <w:proofErr w:type="gramStart"/>
      <w:r w:rsidRPr="001D6B5F">
        <w:rPr>
          <w:rFonts w:ascii="Courier" w:hAnsi="Courier"/>
          <w:color w:val="3B2322"/>
          <w:sz w:val="22"/>
          <w:szCs w:val="22"/>
        </w:rPr>
        <w:t>feature</w:t>
      </w:r>
      <w:r w:rsidR="006A792A" w:rsidRPr="001D6B5F">
        <w:rPr>
          <w:rFonts w:ascii="Courier" w:hAnsi="Courier"/>
          <w:color w:val="3B2322"/>
          <w:sz w:val="22"/>
          <w:szCs w:val="22"/>
        </w:rPr>
        <w:t>:install</w:t>
      </w:r>
      <w:proofErr w:type="spellEnd"/>
      <w:proofErr w:type="gramEnd"/>
      <w:r w:rsidR="006A792A" w:rsidRPr="001D6B5F">
        <w:rPr>
          <w:rFonts w:ascii="Courier" w:hAnsi="Courier"/>
          <w:color w:val="3B2322"/>
          <w:sz w:val="22"/>
          <w:szCs w:val="22"/>
        </w:rPr>
        <w:t xml:space="preserve"> </w:t>
      </w:r>
      <w:proofErr w:type="spellStart"/>
      <w:r w:rsidR="006A792A" w:rsidRPr="001D6B5F">
        <w:rPr>
          <w:rFonts w:ascii="Courier" w:hAnsi="Courier"/>
          <w:color w:val="3B2322"/>
          <w:sz w:val="22"/>
          <w:szCs w:val="22"/>
        </w:rPr>
        <w:t>hpc</w:t>
      </w:r>
      <w:proofErr w:type="spellEnd"/>
      <w:r w:rsidR="006A792A" w:rsidRPr="001D6B5F">
        <w:rPr>
          <w:rFonts w:ascii="Courier" w:hAnsi="Courier"/>
          <w:color w:val="3B2322"/>
          <w:sz w:val="22"/>
          <w:szCs w:val="22"/>
        </w:rPr>
        <w:t>-server</w:t>
      </w:r>
      <w:r w:rsidRPr="001D6B5F">
        <w:rPr>
          <w:rFonts w:ascii="Courier" w:hAnsi="Courier"/>
          <w:color w:val="3B2322"/>
          <w:sz w:val="22"/>
          <w:szCs w:val="22"/>
        </w:rPr>
        <w:t>-rest-services</w:t>
      </w:r>
    </w:p>
    <w:p w14:paraId="51107E71" w14:textId="54C8381C" w:rsidR="00C2775B" w:rsidRDefault="00C2775B" w:rsidP="006A792A">
      <w:pPr>
        <w:ind w:left="216"/>
        <w:rPr>
          <w:ins w:id="64" w:author="Chintala, Sarada (NIH/NCI) [C]" w:date="2021-07-06T12:15:00Z"/>
          <w:color w:val="3B2322"/>
        </w:rPr>
      </w:pPr>
    </w:p>
    <w:p w14:paraId="201D667C" w14:textId="69B52FF8" w:rsidR="003A3B9A" w:rsidDel="003A3B9A" w:rsidRDefault="003A3B9A" w:rsidP="006A792A">
      <w:pPr>
        <w:ind w:left="216"/>
        <w:rPr>
          <w:ins w:id="65" w:author="Menon, Sunita (NIH/NCI) [C]" w:date="2021-06-14T00:11:00Z"/>
          <w:del w:id="66" w:author="Chintala, Sarada (NIH/NCI) [C]" w:date="2021-07-06T12:16:00Z"/>
          <w:color w:val="3B2322"/>
        </w:rPr>
      </w:pPr>
    </w:p>
    <w:p w14:paraId="56F65884" w14:textId="15037662" w:rsidR="00435014" w:rsidRDefault="00435014" w:rsidP="006A792A">
      <w:pPr>
        <w:ind w:left="216"/>
        <w:rPr>
          <w:ins w:id="67" w:author="Menon, Sunita (NIH/NCI) [C]" w:date="2021-06-14T00:11:00Z"/>
          <w:color w:val="3B2322"/>
        </w:rPr>
      </w:pPr>
      <w:ins w:id="68" w:author="Menon, Sunita (NIH/NCI) [C]" w:date="2021-06-14T00:11:00Z">
        <w:r>
          <w:rPr>
            <w:color w:val="3B2322"/>
          </w:rPr>
          <w:t xml:space="preserve">For example. if the </w:t>
        </w:r>
        <w:proofErr w:type="spellStart"/>
        <w:r>
          <w:rPr>
            <w:color w:val="3B2322"/>
          </w:rPr>
          <w:t>hpc</w:t>
        </w:r>
        <w:proofErr w:type="spellEnd"/>
        <w:r>
          <w:rPr>
            <w:color w:val="3B2322"/>
          </w:rPr>
          <w:t>-server-version is 2.8.1, then do</w:t>
        </w:r>
      </w:ins>
    </w:p>
    <w:p w14:paraId="40E14247" w14:textId="66FE1BCD" w:rsidR="00435014" w:rsidRDefault="00435014">
      <w:pPr>
        <w:ind w:left="216"/>
        <w:jc w:val="left"/>
        <w:rPr>
          <w:ins w:id="69" w:author="Chintala, Sarada (NIH/NCI) [C]" w:date="2021-07-06T12:16:00Z"/>
          <w:rFonts w:ascii="Courier" w:hAnsi="Courier"/>
          <w:color w:val="3B2322"/>
          <w:sz w:val="22"/>
          <w:szCs w:val="22"/>
        </w:rPr>
      </w:pPr>
      <w:proofErr w:type="spellStart"/>
      <w:proofErr w:type="gramStart"/>
      <w:ins w:id="70" w:author="Menon, Sunita (NIH/NCI) [C]" w:date="2021-06-14T00:11:00Z">
        <w:r w:rsidRPr="001D6B5F">
          <w:rPr>
            <w:rFonts w:ascii="Courier" w:hAnsi="Courier"/>
            <w:color w:val="3B2322"/>
            <w:sz w:val="22"/>
            <w:szCs w:val="22"/>
          </w:rPr>
          <w:t>feature:repo</w:t>
        </w:r>
        <w:proofErr w:type="gramEnd"/>
        <w:r w:rsidRPr="001D6B5F">
          <w:rPr>
            <w:rFonts w:ascii="Courier" w:hAnsi="Courier"/>
            <w:color w:val="3B2322"/>
            <w:sz w:val="22"/>
            <w:szCs w:val="22"/>
          </w:rPr>
          <w:t>-add</w:t>
        </w:r>
        <w:proofErr w:type="spellEnd"/>
        <w:r>
          <w:rPr>
            <w:rFonts w:ascii="Courier" w:hAnsi="Courier"/>
            <w:color w:val="3B2322"/>
            <w:sz w:val="22"/>
            <w:szCs w:val="22"/>
          </w:rPr>
          <w:t xml:space="preserve"> </w:t>
        </w:r>
        <w:proofErr w:type="spellStart"/>
        <w:r w:rsidRPr="001D6B5F">
          <w:rPr>
            <w:rFonts w:ascii="Courier" w:hAnsi="Courier"/>
            <w:color w:val="3B2322"/>
            <w:sz w:val="22"/>
            <w:szCs w:val="22"/>
          </w:rPr>
          <w:t>mvn:gov.nih.nci.hpc</w:t>
        </w:r>
        <w:proofErr w:type="spellEnd"/>
        <w:r w:rsidRPr="001D6B5F">
          <w:rPr>
            <w:rFonts w:ascii="Courier" w:hAnsi="Courier"/>
            <w:color w:val="3B2322"/>
            <w:sz w:val="22"/>
            <w:szCs w:val="22"/>
          </w:rPr>
          <w:t>/</w:t>
        </w:r>
        <w:proofErr w:type="spellStart"/>
        <w:r w:rsidRPr="001D6B5F">
          <w:rPr>
            <w:rFonts w:ascii="Courier" w:hAnsi="Courier"/>
            <w:color w:val="3B2322"/>
            <w:sz w:val="22"/>
            <w:szCs w:val="22"/>
          </w:rPr>
          <w:t>hpc</w:t>
        </w:r>
        <w:proofErr w:type="spellEnd"/>
        <w:r w:rsidRPr="001D6B5F">
          <w:rPr>
            <w:rFonts w:ascii="Courier" w:hAnsi="Courier"/>
            <w:color w:val="3B2322"/>
            <w:sz w:val="22"/>
            <w:szCs w:val="22"/>
          </w:rPr>
          <w:t>-features</w:t>
        </w:r>
        <w:r w:rsidRPr="001D6B5F">
          <w:rPr>
            <w:rFonts w:ascii="Courier" w:hAnsi="Courier"/>
            <w:i/>
            <w:color w:val="3B2322"/>
            <w:sz w:val="22"/>
            <w:szCs w:val="22"/>
          </w:rPr>
          <w:t>/</w:t>
        </w:r>
      </w:ins>
      <w:ins w:id="71" w:author="Menon, Sunita (NIH/NCI) [C]" w:date="2021-06-14T00:12:00Z">
        <w:r w:rsidRPr="00435014">
          <w:rPr>
            <w:rFonts w:ascii="Courier" w:hAnsi="Courier"/>
            <w:iCs/>
            <w:color w:val="3B2322"/>
            <w:sz w:val="22"/>
            <w:szCs w:val="22"/>
            <w:rPrChange w:id="72" w:author="Menon, Sunita (NIH/NCI) [C]" w:date="2021-06-14T00:12:00Z">
              <w:rPr>
                <w:rFonts w:ascii="Courier" w:hAnsi="Courier"/>
                <w:i/>
                <w:color w:val="3B2322"/>
                <w:sz w:val="22"/>
                <w:szCs w:val="22"/>
              </w:rPr>
            </w:rPrChange>
          </w:rPr>
          <w:t>2.8.1</w:t>
        </w:r>
      </w:ins>
      <w:ins w:id="73" w:author="Menon, Sunita (NIH/NCI) [C]" w:date="2021-06-14T00:11:00Z">
        <w:r w:rsidRPr="001D6B5F">
          <w:rPr>
            <w:rFonts w:ascii="Courier" w:hAnsi="Courier"/>
            <w:i/>
            <w:color w:val="3B2322"/>
            <w:sz w:val="22"/>
            <w:szCs w:val="22"/>
          </w:rPr>
          <w:t>/</w:t>
        </w:r>
        <w:r w:rsidRPr="001D6B5F">
          <w:rPr>
            <w:rFonts w:ascii="Courier" w:hAnsi="Courier"/>
            <w:color w:val="3B2322"/>
            <w:sz w:val="22"/>
            <w:szCs w:val="22"/>
          </w:rPr>
          <w:t>xml/features</w:t>
        </w:r>
      </w:ins>
    </w:p>
    <w:p w14:paraId="76D7B12F" w14:textId="3C46EA2D" w:rsidR="003A3B9A" w:rsidDel="003A3B9A" w:rsidRDefault="003A3B9A" w:rsidP="003A3B9A">
      <w:pPr>
        <w:ind w:left="216"/>
        <w:rPr>
          <w:ins w:id="74" w:author="Menon, Sunita (NIH/NCI) [C]" w:date="2021-06-14T00:11:00Z"/>
          <w:del w:id="75" w:author="Chintala, Sarada (NIH/NCI) [C]" w:date="2021-07-06T12:16:00Z"/>
          <w:color w:val="3B2322"/>
        </w:rPr>
      </w:pPr>
    </w:p>
    <w:p w14:paraId="6A0F07D3" w14:textId="77777777" w:rsidR="00435014" w:rsidRDefault="00435014" w:rsidP="003A3B9A">
      <w:pPr>
        <w:ind w:left="0"/>
        <w:rPr>
          <w:color w:val="3B2322"/>
        </w:rPr>
        <w:pPrChange w:id="76" w:author="Chintala, Sarada (NIH/NCI) [C]" w:date="2021-07-06T12:16:00Z">
          <w:pPr>
            <w:ind w:left="216"/>
          </w:pPr>
        </w:pPrChange>
      </w:pPr>
    </w:p>
    <w:p w14:paraId="38CB8E6B" w14:textId="6BB8B848" w:rsidR="00C2775B" w:rsidRDefault="00C2775B" w:rsidP="006A792A">
      <w:pPr>
        <w:ind w:left="216"/>
        <w:rPr>
          <w:color w:val="3B2322"/>
        </w:rPr>
      </w:pPr>
      <w:r>
        <w:rPr>
          <w:color w:val="3B2322"/>
        </w:rPr>
        <w:t>Optionally (please see note below first), install the scheduler using the command:</w:t>
      </w:r>
    </w:p>
    <w:p w14:paraId="1F031402" w14:textId="079298D7" w:rsidR="00F72C76" w:rsidRDefault="00F72C76" w:rsidP="006A792A">
      <w:pPr>
        <w:ind w:left="216"/>
        <w:rPr>
          <w:ins w:id="77" w:author="Chintala, Sarada (NIH/NCI) [C]" w:date="2021-07-06T12:16:00Z"/>
          <w:rFonts w:ascii="Courier" w:hAnsi="Courier"/>
          <w:color w:val="3B2322"/>
          <w:sz w:val="22"/>
          <w:szCs w:val="22"/>
        </w:rPr>
      </w:pPr>
      <w:r>
        <w:rPr>
          <w:color w:val="3B2322"/>
        </w:rPr>
        <w:tab/>
      </w:r>
      <w:proofErr w:type="spellStart"/>
      <w:proofErr w:type="gramStart"/>
      <w:r w:rsidRPr="001D6B5F">
        <w:rPr>
          <w:rFonts w:ascii="Courier" w:hAnsi="Courier"/>
          <w:color w:val="3B2322"/>
          <w:sz w:val="22"/>
          <w:szCs w:val="22"/>
        </w:rPr>
        <w:t>feature:install</w:t>
      </w:r>
      <w:proofErr w:type="spellEnd"/>
      <w:proofErr w:type="gramEnd"/>
      <w:r w:rsidRPr="001D6B5F">
        <w:rPr>
          <w:rFonts w:ascii="Courier" w:hAnsi="Courier"/>
          <w:color w:val="3B2322"/>
          <w:sz w:val="22"/>
          <w:szCs w:val="22"/>
        </w:rPr>
        <w:t xml:space="preserve"> </w:t>
      </w:r>
      <w:proofErr w:type="spellStart"/>
      <w:r w:rsidRPr="001D6B5F">
        <w:rPr>
          <w:rFonts w:ascii="Courier" w:hAnsi="Courier"/>
          <w:color w:val="3B2322"/>
          <w:sz w:val="22"/>
          <w:szCs w:val="22"/>
        </w:rPr>
        <w:t>hpc</w:t>
      </w:r>
      <w:proofErr w:type="spellEnd"/>
      <w:r w:rsidRPr="001D6B5F">
        <w:rPr>
          <w:rFonts w:ascii="Courier" w:hAnsi="Courier"/>
          <w:color w:val="3B2322"/>
          <w:sz w:val="22"/>
          <w:szCs w:val="22"/>
        </w:rPr>
        <w:t>-server-scheduler</w:t>
      </w:r>
    </w:p>
    <w:p w14:paraId="1DFE3771" w14:textId="3CA19A88" w:rsidR="003A3B9A" w:rsidRDefault="003A3B9A" w:rsidP="006A792A">
      <w:pPr>
        <w:ind w:left="216"/>
        <w:rPr>
          <w:ins w:id="78" w:author="Chintala, Sarada (NIH/NCI) [C]" w:date="2021-07-06T12:16:00Z"/>
          <w:rFonts w:ascii="Courier" w:hAnsi="Courier"/>
          <w:color w:val="3B2322"/>
          <w:sz w:val="22"/>
          <w:szCs w:val="22"/>
        </w:rPr>
      </w:pPr>
    </w:p>
    <w:p w14:paraId="1EB21AE4" w14:textId="2F56DC81" w:rsidR="003A3B9A" w:rsidRPr="003A3B9A" w:rsidRDefault="003A3B9A" w:rsidP="003A3B9A">
      <w:pPr>
        <w:ind w:left="216"/>
        <w:rPr>
          <w:color w:val="3B2322"/>
          <w:rPrChange w:id="79" w:author="Chintala, Sarada (NIH/NCI) [C]" w:date="2021-07-06T12:16:00Z">
            <w:rPr>
              <w:rFonts w:ascii="Courier" w:hAnsi="Courier"/>
              <w:color w:val="3B2322"/>
              <w:sz w:val="22"/>
              <w:szCs w:val="22"/>
            </w:rPr>
          </w:rPrChange>
        </w:rPr>
      </w:pPr>
      <w:ins w:id="80" w:author="Chintala, Sarada (NIH/NCI) [C]" w:date="2021-07-06T12:16:00Z">
        <w:r>
          <w:rPr>
            <w:color w:val="3B2322"/>
          </w:rPr>
          <w:t xml:space="preserve">After the install, remain in </w:t>
        </w:r>
      </w:ins>
      <w:proofErr w:type="spellStart"/>
      <w:ins w:id="81" w:author="Chintala, Sarada (NIH/NCI) [C]" w:date="2021-07-06T12:17:00Z">
        <w:r>
          <w:rPr>
            <w:color w:val="3B2322"/>
          </w:rPr>
          <w:t>S</w:t>
        </w:r>
      </w:ins>
      <w:ins w:id="82" w:author="Chintala, Sarada (NIH/NCI) [C]" w:date="2021-07-06T12:16:00Z">
        <w:r>
          <w:rPr>
            <w:color w:val="3B2322"/>
          </w:rPr>
          <w:t>erviceMi</w:t>
        </w:r>
        <w:r>
          <w:rPr>
            <w:color w:val="3B2322"/>
          </w:rPr>
          <w:t>x</w:t>
        </w:r>
      </w:ins>
      <w:proofErr w:type="spellEnd"/>
      <w:ins w:id="83" w:author="Chintala, Sarada (NIH/NCI) [C]" w:date="2021-07-06T12:17:00Z">
        <w:r>
          <w:rPr>
            <w:color w:val="3B2322"/>
          </w:rPr>
          <w:t xml:space="preserve"> console</w:t>
        </w:r>
      </w:ins>
      <w:ins w:id="84" w:author="Chintala, Sarada (NIH/NCI) [C]" w:date="2021-07-06T12:16:00Z">
        <w:r>
          <w:rPr>
            <w:color w:val="3B2322"/>
          </w:rPr>
          <w:t xml:space="preserve"> for the server to continu</w:t>
        </w:r>
      </w:ins>
      <w:ins w:id="85" w:author="Chintala, Sarada (NIH/NCI) [C]" w:date="2021-07-06T12:17:00Z">
        <w:r>
          <w:rPr>
            <w:color w:val="3B2322"/>
          </w:rPr>
          <w:t>e running.</w:t>
        </w:r>
      </w:ins>
    </w:p>
    <w:p w14:paraId="06AC3575" w14:textId="77777777" w:rsidR="002906D5" w:rsidRDefault="002906D5" w:rsidP="006A792A">
      <w:pPr>
        <w:ind w:left="216"/>
        <w:rPr>
          <w:color w:val="3B2322"/>
        </w:rPr>
      </w:pPr>
    </w:p>
    <w:p w14:paraId="63C64D92" w14:textId="7AEDACF5" w:rsidR="00743908" w:rsidRDefault="000B55CB">
      <w:pPr>
        <w:ind w:left="216"/>
      </w:pPr>
      <w:r w:rsidRPr="001D6B5F">
        <w:rPr>
          <w:b/>
          <w:bCs/>
          <w:color w:val="3B2322"/>
        </w:rPr>
        <w:t xml:space="preserve">Important </w:t>
      </w:r>
      <w:r w:rsidR="002906D5" w:rsidRPr="001D6B5F">
        <w:rPr>
          <w:b/>
          <w:bCs/>
          <w:color w:val="3B2322"/>
        </w:rPr>
        <w:t>Note</w:t>
      </w:r>
      <w:r w:rsidR="002906D5">
        <w:rPr>
          <w:color w:val="3B2322"/>
        </w:rPr>
        <w:t xml:space="preserve">: </w:t>
      </w:r>
      <w:r w:rsidR="00E53C66">
        <w:rPr>
          <w:color w:val="3B2322"/>
        </w:rPr>
        <w:t>I</w:t>
      </w:r>
      <w:r w:rsidR="002906D5">
        <w:rPr>
          <w:color w:val="3B2322"/>
        </w:rPr>
        <w:t xml:space="preserve">n a local development environment, we typically </w:t>
      </w:r>
      <w:r w:rsidR="004A6DD4">
        <w:rPr>
          <w:color w:val="3B2322"/>
        </w:rPr>
        <w:t>skip the 3</w:t>
      </w:r>
      <w:r w:rsidR="004A6DD4" w:rsidRPr="004A6DD4">
        <w:rPr>
          <w:color w:val="3B2322"/>
          <w:vertAlign w:val="superscript"/>
        </w:rPr>
        <w:t>rd</w:t>
      </w:r>
      <w:r w:rsidR="004A6DD4">
        <w:rPr>
          <w:color w:val="3B2322"/>
        </w:rPr>
        <w:t xml:space="preserve"> step above (</w:t>
      </w:r>
      <w:r w:rsidR="00D76421">
        <w:rPr>
          <w:color w:val="3B2322"/>
        </w:rPr>
        <w:t>server-scheduler install</w:t>
      </w:r>
      <w:r w:rsidR="004A6DD4">
        <w:rPr>
          <w:color w:val="3B2322"/>
        </w:rPr>
        <w:t>)</w:t>
      </w:r>
      <w:r w:rsidR="002906D5">
        <w:rPr>
          <w:color w:val="3B2322"/>
        </w:rPr>
        <w:t xml:space="preserve"> since we share the same </w:t>
      </w:r>
      <w:proofErr w:type="spellStart"/>
      <w:r w:rsidR="002906D5">
        <w:rPr>
          <w:color w:val="3B2322"/>
        </w:rPr>
        <w:t>iRODS</w:t>
      </w:r>
      <w:proofErr w:type="spellEnd"/>
      <w:r w:rsidR="002906D5">
        <w:rPr>
          <w:color w:val="3B2322"/>
        </w:rPr>
        <w:t xml:space="preserve"> server with DEV </w:t>
      </w:r>
      <w:proofErr w:type="gramStart"/>
      <w:r w:rsidR="002906D5">
        <w:rPr>
          <w:color w:val="3B2322"/>
        </w:rPr>
        <w:t>and  the</w:t>
      </w:r>
      <w:proofErr w:type="gramEnd"/>
      <w:r w:rsidR="002906D5">
        <w:rPr>
          <w:color w:val="3B2322"/>
        </w:rPr>
        <w:t xml:space="preserve"> scheduler </w:t>
      </w:r>
      <w:r w:rsidR="002906D5">
        <w:rPr>
          <w:color w:val="3B2322"/>
        </w:rPr>
        <w:lastRenderedPageBreak/>
        <w:t xml:space="preserve">is running there. Having 2 scheduler running (pointing to the same </w:t>
      </w:r>
      <w:proofErr w:type="spellStart"/>
      <w:r w:rsidR="002906D5">
        <w:rPr>
          <w:color w:val="3B2322"/>
        </w:rPr>
        <w:t>iRODS</w:t>
      </w:r>
      <w:proofErr w:type="spellEnd"/>
      <w:r w:rsidR="002906D5">
        <w:rPr>
          <w:color w:val="3B2322"/>
        </w:rPr>
        <w:t xml:space="preserve"> but having different HPC DB) will cause issues in the async upload of data objects.</w:t>
      </w:r>
      <w:r w:rsidR="001B7FCB">
        <w:rPr>
          <w:color w:val="3B2322"/>
        </w:rPr>
        <w:t xml:space="preserve"> </w:t>
      </w:r>
    </w:p>
    <w:p w14:paraId="70BAA008" w14:textId="77777777" w:rsidR="006037F0" w:rsidRDefault="006037F0" w:rsidP="00064855">
      <w:pPr>
        <w:pStyle w:val="Heading1"/>
      </w:pPr>
    </w:p>
    <w:p w14:paraId="00C7BA95" w14:textId="7FE84E0A" w:rsidR="00064855" w:rsidRDefault="00064855" w:rsidP="00064855">
      <w:pPr>
        <w:pStyle w:val="Heading1"/>
      </w:pPr>
      <w:bookmarkStart w:id="86" w:name="_Toc505280679"/>
      <w:r>
        <w:t>ENDPOINTS</w:t>
      </w:r>
      <w:bookmarkEnd w:id="86"/>
    </w:p>
    <w:p w14:paraId="3D0C918B" w14:textId="0E506FF4" w:rsidR="0024780B" w:rsidRDefault="00883647" w:rsidP="006037F0">
      <w:pPr>
        <w:ind w:left="0" w:firstLine="216"/>
      </w:pPr>
      <w:r>
        <w:t xml:space="preserve">HPC DM Services are deployed to </w:t>
      </w:r>
      <w:ins w:id="87" w:author="Chintala, Sarada (NIH/NCI) [C]" w:date="2021-07-06T11:58:00Z">
        <w:r w:rsidR="00194274">
          <w:fldChar w:fldCharType="begin"/>
        </w:r>
        <w:r w:rsidR="00194274">
          <w:instrText xml:space="preserve"> HYPERLINK "</w:instrText>
        </w:r>
      </w:ins>
      <w:r w:rsidR="00194274" w:rsidRPr="00194274">
        <w:rPr>
          <w:rPrChange w:id="88" w:author="Chintala, Sarada (NIH/NCI) [C]" w:date="2021-07-06T11:58:00Z">
            <w:rPr>
              <w:rStyle w:val="Hyperlink"/>
            </w:rPr>
          </w:rPrChange>
        </w:rPr>
        <w:instrText>https://localhost:7</w:instrText>
      </w:r>
      <w:ins w:id="89" w:author="Chintala, Sarada (NIH/NCI) [C]" w:date="2021-07-06T11:58:00Z">
        <w:r w:rsidR="00194274" w:rsidRPr="00194274">
          <w:rPr>
            <w:rPrChange w:id="90" w:author="Chintala, Sarada (NIH/NCI) [C]" w:date="2021-07-06T11:58:00Z">
              <w:rPr>
                <w:rStyle w:val="Hyperlink"/>
              </w:rPr>
            </w:rPrChange>
          </w:rPr>
          <w:instrText>7</w:instrText>
        </w:r>
      </w:ins>
      <w:r w:rsidR="00194274" w:rsidRPr="00194274">
        <w:rPr>
          <w:rPrChange w:id="91" w:author="Chintala, Sarada (NIH/NCI) [C]" w:date="2021-07-06T11:58:00Z">
            <w:rPr>
              <w:rStyle w:val="Hyperlink"/>
            </w:rPr>
          </w:rPrChange>
        </w:rPr>
        <w:instrText>38/hpc-server/&lt;hpc-service</w:instrText>
      </w:r>
      <w:ins w:id="92" w:author="Chintala, Sarada (NIH/NCI) [C]" w:date="2021-07-06T11:58:00Z">
        <w:r w:rsidR="00194274">
          <w:instrText xml:space="preserve">" </w:instrText>
        </w:r>
        <w:r w:rsidR="00194274">
          <w:fldChar w:fldCharType="separate"/>
        </w:r>
      </w:ins>
      <w:r w:rsidR="00194274" w:rsidRPr="00444572">
        <w:rPr>
          <w:rStyle w:val="Hyperlink"/>
        </w:rPr>
        <w:t>https://localhost:7</w:t>
      </w:r>
      <w:ins w:id="93" w:author="Chintala, Sarada (NIH/NCI) [C]" w:date="2021-07-06T11:58:00Z">
        <w:r w:rsidR="00194274" w:rsidRPr="00444572">
          <w:rPr>
            <w:rStyle w:val="Hyperlink"/>
          </w:rPr>
          <w:t>7</w:t>
        </w:r>
      </w:ins>
      <w:del w:id="94" w:author="Chintala, Sarada (NIH/NCI) [C]" w:date="2021-07-06T11:58:00Z">
        <w:r w:rsidR="00194274" w:rsidRPr="00444572" w:rsidDel="00194274">
          <w:rPr>
            <w:rStyle w:val="Hyperlink"/>
          </w:rPr>
          <w:delText>3</w:delText>
        </w:r>
      </w:del>
      <w:r w:rsidR="00194274" w:rsidRPr="00444572">
        <w:rPr>
          <w:rStyle w:val="Hyperlink"/>
        </w:rPr>
        <w:t>38/hpc-server/&lt;hpc-service</w:t>
      </w:r>
      <w:ins w:id="95" w:author="Chintala, Sarada (NIH/NCI) [C]" w:date="2021-07-06T11:58:00Z">
        <w:r w:rsidR="00194274">
          <w:fldChar w:fldCharType="end"/>
        </w:r>
      </w:ins>
      <w:r w:rsidR="00064855">
        <w:t>&gt;</w:t>
      </w:r>
    </w:p>
    <w:p w14:paraId="7D19D0F4" w14:textId="2762BAA1" w:rsidR="00842F14" w:rsidRDefault="0024780B" w:rsidP="00497B60">
      <w:pPr>
        <w:ind w:left="0" w:firstLine="216"/>
      </w:pPr>
      <w:r>
        <w:t>This is the URL to be used for accessing the services from SOAP-UI</w:t>
      </w:r>
      <w:r w:rsidR="007B5D9D">
        <w:t xml:space="preserve"> or curl</w:t>
      </w:r>
      <w:r>
        <w:t>.</w:t>
      </w:r>
    </w:p>
    <w:p w14:paraId="4062765A" w14:textId="77777777" w:rsidR="0024780B" w:rsidRDefault="0024780B" w:rsidP="00497B60">
      <w:pPr>
        <w:ind w:left="0" w:firstLine="216"/>
      </w:pPr>
    </w:p>
    <w:p w14:paraId="232B2BC9" w14:textId="77777777" w:rsidR="00064855" w:rsidRDefault="00064855" w:rsidP="00064855"/>
    <w:p w14:paraId="74D750EE" w14:textId="42539533" w:rsidR="0024780B" w:rsidRDefault="00E22248" w:rsidP="0024780B">
      <w:pPr>
        <w:pStyle w:val="Heading1"/>
      </w:pPr>
      <w:bookmarkStart w:id="96" w:name="_Toc505280681"/>
      <w:r>
        <w:t xml:space="preserve">HPCDME </w:t>
      </w:r>
      <w:r w:rsidR="0024780B">
        <w:t>WEB Client</w:t>
      </w:r>
      <w:bookmarkEnd w:id="96"/>
    </w:p>
    <w:p w14:paraId="1645337E" w14:textId="77777777" w:rsidR="0024780B" w:rsidRDefault="0024780B" w:rsidP="0024780B">
      <w:pPr>
        <w:ind w:left="216"/>
      </w:pPr>
    </w:p>
    <w:p w14:paraId="77D52CCF" w14:textId="77777777" w:rsidR="0024780B" w:rsidRDefault="0024780B" w:rsidP="0024780B">
      <w:pPr>
        <w:ind w:left="216"/>
      </w:pPr>
      <w:r>
        <w:t>cd $HPC_HOME/</w:t>
      </w:r>
      <w:proofErr w:type="spellStart"/>
      <w:r>
        <w:t>hpc</w:t>
      </w:r>
      <w:proofErr w:type="spellEnd"/>
      <w:r>
        <w:t>-web</w:t>
      </w:r>
    </w:p>
    <w:p w14:paraId="49350254" w14:textId="77777777" w:rsidR="007B4E5F" w:rsidRDefault="007B4E5F" w:rsidP="0024780B">
      <w:pPr>
        <w:ind w:left="216"/>
      </w:pPr>
    </w:p>
    <w:p w14:paraId="11A71A79" w14:textId="52AF5226" w:rsidR="007B4E5F" w:rsidRDefault="007B4E5F" w:rsidP="0024780B">
      <w:pPr>
        <w:ind w:left="216"/>
      </w:pPr>
      <w:proofErr w:type="spellStart"/>
      <w:r>
        <w:t>mvn</w:t>
      </w:r>
      <w:proofErr w:type="spellEnd"/>
      <w:r>
        <w:t xml:space="preserve"> clean install</w:t>
      </w:r>
    </w:p>
    <w:p w14:paraId="52D06585" w14:textId="77777777" w:rsidR="00C9629C" w:rsidRDefault="00C9629C" w:rsidP="0024780B">
      <w:pPr>
        <w:ind w:left="216"/>
      </w:pPr>
    </w:p>
    <w:p w14:paraId="1E425138" w14:textId="14BE8E80" w:rsidR="00C9629C" w:rsidRDefault="00C9629C" w:rsidP="00EB1B8A">
      <w:pPr>
        <w:ind w:left="216"/>
      </w:pPr>
      <w:r>
        <w:t>To start the web client,</w:t>
      </w:r>
    </w:p>
    <w:p w14:paraId="4824EF58" w14:textId="77777777" w:rsidR="0024780B" w:rsidRDefault="0024780B" w:rsidP="0024780B">
      <w:pPr>
        <w:ind w:left="216"/>
      </w:pPr>
    </w:p>
    <w:p w14:paraId="4BFEDD68" w14:textId="79E75368" w:rsidR="0024780B" w:rsidRPr="001D6B5F" w:rsidRDefault="0024780B" w:rsidP="001D6B5F">
      <w:pPr>
        <w:ind w:left="216"/>
        <w:jc w:val="left"/>
        <w:rPr>
          <w:rFonts w:ascii="Courier" w:hAnsi="Courier"/>
          <w:sz w:val="22"/>
          <w:szCs w:val="22"/>
        </w:rPr>
      </w:pPr>
      <w:r w:rsidRPr="001D6B5F">
        <w:rPr>
          <w:rFonts w:ascii="Courier" w:hAnsi="Courier"/>
          <w:sz w:val="22"/>
          <w:szCs w:val="22"/>
        </w:rPr>
        <w:t>java –</w:t>
      </w:r>
      <w:proofErr w:type="spellStart"/>
      <w:r w:rsidRPr="001D6B5F">
        <w:rPr>
          <w:rFonts w:ascii="Courier" w:hAnsi="Courier"/>
          <w:sz w:val="22"/>
          <w:szCs w:val="22"/>
        </w:rPr>
        <w:t>Xdebug</w:t>
      </w:r>
      <w:proofErr w:type="spellEnd"/>
      <w:r w:rsidRPr="001D6B5F">
        <w:rPr>
          <w:rFonts w:ascii="Courier" w:hAnsi="Courier"/>
          <w:sz w:val="22"/>
          <w:szCs w:val="22"/>
        </w:rPr>
        <w:t xml:space="preserve"> </w:t>
      </w:r>
      <w:r w:rsidR="00D86D7F" w:rsidRPr="001D6B5F">
        <w:rPr>
          <w:rFonts w:ascii="Courier" w:hAnsi="Courier"/>
          <w:sz w:val="22"/>
          <w:szCs w:val="22"/>
        </w:rPr>
        <w:t>–</w:t>
      </w:r>
      <w:proofErr w:type="spellStart"/>
      <w:proofErr w:type="gramStart"/>
      <w:r w:rsidRPr="001D6B5F">
        <w:rPr>
          <w:rFonts w:ascii="Courier" w:hAnsi="Courier"/>
          <w:sz w:val="22"/>
          <w:szCs w:val="22"/>
        </w:rPr>
        <w:t>Xrunjdwp:server</w:t>
      </w:r>
      <w:proofErr w:type="spellEnd"/>
      <w:proofErr w:type="gramEnd"/>
      <w:r w:rsidRPr="001D6B5F">
        <w:rPr>
          <w:rFonts w:ascii="Courier" w:hAnsi="Courier"/>
          <w:sz w:val="22"/>
          <w:szCs w:val="22"/>
        </w:rPr>
        <w:t>=y, transport=</w:t>
      </w:r>
      <w:proofErr w:type="spellStart"/>
      <w:r w:rsidRPr="001D6B5F">
        <w:rPr>
          <w:rFonts w:ascii="Courier" w:hAnsi="Courier"/>
          <w:sz w:val="22"/>
          <w:szCs w:val="22"/>
        </w:rPr>
        <w:t>dt_socket,suspend</w:t>
      </w:r>
      <w:proofErr w:type="spellEnd"/>
      <w:r w:rsidRPr="001D6B5F">
        <w:rPr>
          <w:rFonts w:ascii="Courier" w:hAnsi="Courier"/>
          <w:sz w:val="22"/>
          <w:szCs w:val="22"/>
        </w:rPr>
        <w:t>=</w:t>
      </w:r>
      <w:proofErr w:type="spellStart"/>
      <w:r w:rsidRPr="001D6B5F">
        <w:rPr>
          <w:rFonts w:ascii="Courier" w:hAnsi="Courier"/>
          <w:sz w:val="22"/>
          <w:szCs w:val="22"/>
        </w:rPr>
        <w:t>n,address</w:t>
      </w:r>
      <w:proofErr w:type="spellEnd"/>
      <w:r w:rsidRPr="001D6B5F">
        <w:rPr>
          <w:rFonts w:ascii="Courier" w:hAnsi="Courier"/>
          <w:sz w:val="22"/>
          <w:szCs w:val="22"/>
        </w:rPr>
        <w:t>=5015 –jar target/</w:t>
      </w:r>
      <w:proofErr w:type="spellStart"/>
      <w:del w:id="97" w:author="Menon, Sunita (NIH/NCI) [C]" w:date="2021-06-14T00:09:00Z">
        <w:r w:rsidRPr="001D6B5F" w:rsidDel="00435014">
          <w:rPr>
            <w:rFonts w:ascii="Courier" w:hAnsi="Courier"/>
            <w:sz w:val="22"/>
            <w:szCs w:val="22"/>
          </w:rPr>
          <w:delText>&lt;</w:delText>
        </w:r>
      </w:del>
      <w:r w:rsidRPr="001D6B5F">
        <w:rPr>
          <w:rFonts w:ascii="Courier" w:hAnsi="Courier"/>
          <w:sz w:val="22"/>
          <w:szCs w:val="22"/>
        </w:rPr>
        <w:t>hpc</w:t>
      </w:r>
      <w:proofErr w:type="spellEnd"/>
      <w:r w:rsidRPr="001D6B5F">
        <w:rPr>
          <w:rFonts w:ascii="Courier" w:hAnsi="Courier"/>
          <w:sz w:val="22"/>
          <w:szCs w:val="22"/>
        </w:rPr>
        <w:t>-web</w:t>
      </w:r>
      <w:r w:rsidR="00C9629C" w:rsidRPr="001D6B5F">
        <w:rPr>
          <w:rFonts w:ascii="Courier" w:hAnsi="Courier"/>
          <w:sz w:val="22"/>
          <w:szCs w:val="22"/>
        </w:rPr>
        <w:t xml:space="preserve">-&lt;version number&gt;.war </w:t>
      </w:r>
    </w:p>
    <w:p w14:paraId="0B80C1D7" w14:textId="77777777" w:rsidR="0024780B" w:rsidRDefault="0024780B" w:rsidP="0024780B">
      <w:pPr>
        <w:ind w:left="216"/>
      </w:pPr>
    </w:p>
    <w:p w14:paraId="3A77AD79" w14:textId="6CCFA649" w:rsidR="00C9629C" w:rsidRDefault="00D16B7D" w:rsidP="0024780B">
      <w:pPr>
        <w:ind w:left="216"/>
      </w:pPr>
      <w:r>
        <w:t xml:space="preserve">For </w:t>
      </w:r>
      <w:proofErr w:type="gramStart"/>
      <w:r w:rsidR="0024780B">
        <w:t>e.g.</w:t>
      </w:r>
      <w:proofErr w:type="gramEnd"/>
      <w:r w:rsidR="0024780B">
        <w:t xml:space="preserve"> if the version number is </w:t>
      </w:r>
      <w:ins w:id="98" w:author="Menon, Sunita (NIH/NCI) [C]" w:date="2021-06-13T23:49:00Z">
        <w:r w:rsidR="006760B6">
          <w:t>2</w:t>
        </w:r>
      </w:ins>
      <w:del w:id="99" w:author="Menon, Sunita (NIH/NCI) [C]" w:date="2021-06-13T23:49:00Z">
        <w:r w:rsidR="0024780B" w:rsidDel="006760B6">
          <w:delText>1</w:delText>
        </w:r>
      </w:del>
      <w:r w:rsidR="0024780B">
        <w:t>.</w:t>
      </w:r>
      <w:ins w:id="100" w:author="Chintala, Sarada (NIH/NCI) [C]" w:date="2021-07-06T12:11:00Z">
        <w:r w:rsidR="001F6B41">
          <w:t>9</w:t>
        </w:r>
      </w:ins>
      <w:ins w:id="101" w:author="Menon, Sunita (NIH/NCI) [C]" w:date="2021-06-13T23:49:00Z">
        <w:del w:id="102" w:author="Chintala, Sarada (NIH/NCI) [C]" w:date="2021-07-06T12:11:00Z">
          <w:r w:rsidR="006760B6" w:rsidDel="001F6B41">
            <w:delText>8</w:delText>
          </w:r>
        </w:del>
      </w:ins>
      <w:del w:id="103" w:author="Menon, Sunita (NIH/NCI) [C]" w:date="2021-06-13T23:49:00Z">
        <w:r w:rsidR="00F91884" w:rsidDel="006760B6">
          <w:delText>1</w:delText>
        </w:r>
        <w:r w:rsidR="0024780B" w:rsidDel="006760B6">
          <w:delText>6</w:delText>
        </w:r>
      </w:del>
      <w:r w:rsidR="0024780B">
        <w:t xml:space="preserve">.0, then </w:t>
      </w:r>
      <w:r w:rsidR="00C9629C">
        <w:t>run</w:t>
      </w:r>
    </w:p>
    <w:p w14:paraId="65725B5D" w14:textId="77777777" w:rsidR="00C9629C" w:rsidDel="001F6B41" w:rsidRDefault="00C9629C" w:rsidP="0024780B">
      <w:pPr>
        <w:ind w:left="216"/>
        <w:rPr>
          <w:del w:id="104" w:author="Chintala, Sarada (NIH/NCI) [C]" w:date="2021-07-06T12:10:00Z"/>
        </w:rPr>
      </w:pPr>
    </w:p>
    <w:p w14:paraId="5196E0AB" w14:textId="5E4DE178" w:rsidR="00C9629C" w:rsidRPr="001D6B5F" w:rsidDel="001F6B41" w:rsidRDefault="00C9629C" w:rsidP="001D6B5F">
      <w:pPr>
        <w:ind w:left="216"/>
        <w:jc w:val="left"/>
        <w:rPr>
          <w:del w:id="105" w:author="Chintala, Sarada (NIH/NCI) [C]" w:date="2021-07-06T12:10:00Z"/>
          <w:rFonts w:ascii="Courier" w:hAnsi="Courier"/>
          <w:sz w:val="22"/>
          <w:szCs w:val="22"/>
        </w:rPr>
      </w:pPr>
      <w:del w:id="106" w:author="Chintala, Sarada (NIH/NCI) [C]" w:date="2021-07-06T12:10:00Z">
        <w:r w:rsidRPr="001D6B5F" w:rsidDel="001F6B41">
          <w:rPr>
            <w:rFonts w:ascii="Courier" w:hAnsi="Courier"/>
            <w:sz w:val="22"/>
            <w:szCs w:val="22"/>
          </w:rPr>
          <w:delText>java –Xdebug –Xrunjdwp:server=y, transport=dt_socket,suspend=n,address=5015 –jar target/hpc-web</w:delText>
        </w:r>
        <w:r w:rsidR="00106120" w:rsidRPr="001D6B5F" w:rsidDel="001F6B41">
          <w:rPr>
            <w:rFonts w:ascii="Courier" w:hAnsi="Courier"/>
            <w:sz w:val="22"/>
            <w:szCs w:val="22"/>
          </w:rPr>
          <w:delText>-</w:delText>
        </w:r>
      </w:del>
      <w:ins w:id="107" w:author="Menon, Sunita (NIH/NCI) [C]" w:date="2021-06-13T23:49:00Z">
        <w:del w:id="108" w:author="Chintala, Sarada (NIH/NCI) [C]" w:date="2021-07-06T12:10:00Z">
          <w:r w:rsidR="006760B6" w:rsidDel="001F6B41">
            <w:rPr>
              <w:rFonts w:ascii="Courier" w:hAnsi="Courier"/>
              <w:sz w:val="22"/>
              <w:szCs w:val="22"/>
            </w:rPr>
            <w:delText>2</w:delText>
          </w:r>
        </w:del>
      </w:ins>
      <w:del w:id="109" w:author="Chintala, Sarada (NIH/NCI) [C]" w:date="2021-07-06T12:10:00Z">
        <w:r w:rsidR="00106120" w:rsidRPr="001D6B5F" w:rsidDel="001F6B41">
          <w:rPr>
            <w:rFonts w:ascii="Courier" w:hAnsi="Courier"/>
            <w:sz w:val="22"/>
            <w:szCs w:val="22"/>
          </w:rPr>
          <w:delText>1.</w:delText>
        </w:r>
      </w:del>
      <w:ins w:id="110" w:author="Menon, Sunita (NIH/NCI) [C]" w:date="2021-06-13T23:49:00Z">
        <w:del w:id="111" w:author="Chintala, Sarada (NIH/NCI) [C]" w:date="2021-07-06T12:10:00Z">
          <w:r w:rsidR="006760B6" w:rsidDel="001F6B41">
            <w:rPr>
              <w:rFonts w:ascii="Courier" w:hAnsi="Courier"/>
              <w:sz w:val="22"/>
              <w:szCs w:val="22"/>
            </w:rPr>
            <w:delText>8</w:delText>
          </w:r>
        </w:del>
      </w:ins>
      <w:del w:id="112" w:author="Chintala, Sarada (NIH/NCI) [C]" w:date="2021-07-06T12:10:00Z">
        <w:r w:rsidR="00F91884" w:rsidRPr="001D6B5F" w:rsidDel="001F6B41">
          <w:rPr>
            <w:rFonts w:ascii="Courier" w:hAnsi="Courier"/>
            <w:sz w:val="22"/>
            <w:szCs w:val="22"/>
          </w:rPr>
          <w:delText>1</w:delText>
        </w:r>
        <w:r w:rsidR="00106120" w:rsidRPr="001D6B5F" w:rsidDel="001F6B41">
          <w:rPr>
            <w:rFonts w:ascii="Courier" w:hAnsi="Courier"/>
            <w:sz w:val="22"/>
            <w:szCs w:val="22"/>
          </w:rPr>
          <w:delText>6</w:delText>
        </w:r>
        <w:r w:rsidRPr="001D6B5F" w:rsidDel="001F6B41">
          <w:rPr>
            <w:rFonts w:ascii="Courier" w:hAnsi="Courier"/>
            <w:sz w:val="22"/>
            <w:szCs w:val="22"/>
          </w:rPr>
          <w:delText xml:space="preserve">.0.war </w:delText>
        </w:r>
      </w:del>
    </w:p>
    <w:p w14:paraId="3BA8C544" w14:textId="6263604F" w:rsidR="0024780B" w:rsidRDefault="0024780B" w:rsidP="0024780B">
      <w:pPr>
        <w:ind w:left="0"/>
        <w:rPr>
          <w:ins w:id="113" w:author="Chintala, Sarada (NIH/NCI) [C]" w:date="2021-07-06T12:09:00Z"/>
        </w:rPr>
      </w:pPr>
    </w:p>
    <w:p w14:paraId="19729D81" w14:textId="74097A4F" w:rsidR="001F6B41" w:rsidRDefault="001F6B41" w:rsidP="001F6B41">
      <w:pPr>
        <w:ind w:left="216"/>
        <w:pPrChange w:id="114" w:author="Chintala, Sarada (NIH/NCI) [C]" w:date="2021-07-06T12:10:00Z">
          <w:pPr>
            <w:ind w:left="0"/>
          </w:pPr>
        </w:pPrChange>
      </w:pPr>
      <w:ins w:id="115" w:author="Chintala, Sarada (NIH/NCI) [C]" w:date="2021-07-06T12:09:00Z">
        <w:r>
          <w:rPr>
            <w:rFonts w:ascii="AppleSystemUIFont" w:hAnsi="AppleSystemUIFont" w:cs="AppleSystemUIFont"/>
            <w:sz w:val="26"/>
            <w:szCs w:val="26"/>
          </w:rPr>
          <w:t>java -</w:t>
        </w:r>
        <w:proofErr w:type="spellStart"/>
        <w:r>
          <w:rPr>
            <w:rFonts w:ascii="AppleSystemUIFont" w:hAnsi="AppleSystemUIFont" w:cs="AppleSystemUIFont"/>
            <w:sz w:val="26"/>
            <w:szCs w:val="26"/>
          </w:rPr>
          <w:t>Xdebug</w:t>
        </w:r>
        <w:proofErr w:type="spellEnd"/>
        <w:r>
          <w:rPr>
            <w:rFonts w:ascii="AppleSystemUIFont" w:hAnsi="AppleSystemUIFont" w:cs="AppleSystemUIFont"/>
            <w:sz w:val="26"/>
            <w:szCs w:val="26"/>
          </w:rPr>
          <w:t xml:space="preserve"> -</w:t>
        </w:r>
        <w:proofErr w:type="spellStart"/>
        <w:proofErr w:type="gramStart"/>
        <w:r>
          <w:rPr>
            <w:rFonts w:ascii="AppleSystemUIFont" w:hAnsi="AppleSystemUIFont" w:cs="AppleSystemUIFont"/>
            <w:sz w:val="26"/>
            <w:szCs w:val="26"/>
          </w:rPr>
          <w:t>Xrunjdwp:transport</w:t>
        </w:r>
        <w:proofErr w:type="spellEnd"/>
        <w:proofErr w:type="gramEnd"/>
        <w:r>
          <w:rPr>
            <w:rFonts w:ascii="AppleSystemUIFont" w:hAnsi="AppleSystemUIFont" w:cs="AppleSystemUIFont"/>
            <w:sz w:val="26"/>
            <w:szCs w:val="26"/>
          </w:rPr>
          <w:t>=</w:t>
        </w:r>
        <w:proofErr w:type="spellStart"/>
        <w:r>
          <w:rPr>
            <w:rFonts w:ascii="AppleSystemUIFont" w:hAnsi="AppleSystemUIFont" w:cs="AppleSystemUIFont"/>
            <w:sz w:val="26"/>
            <w:szCs w:val="26"/>
          </w:rPr>
          <w:t>dt_socket,address</w:t>
        </w:r>
        <w:proofErr w:type="spellEnd"/>
        <w:r>
          <w:rPr>
            <w:rFonts w:ascii="AppleSystemUIFont" w:hAnsi="AppleSystemUIFont" w:cs="AppleSystemUIFont"/>
            <w:sz w:val="26"/>
            <w:szCs w:val="26"/>
          </w:rPr>
          <w:t>=5025,server=</w:t>
        </w:r>
        <w:proofErr w:type="spellStart"/>
        <w:r>
          <w:rPr>
            <w:rFonts w:ascii="AppleSystemUIFont" w:hAnsi="AppleSystemUIFont" w:cs="AppleSystemUIFont"/>
            <w:sz w:val="26"/>
            <w:szCs w:val="26"/>
          </w:rPr>
          <w:t>y,suspend</w:t>
        </w:r>
        <w:proofErr w:type="spellEnd"/>
        <w:r>
          <w:rPr>
            <w:rFonts w:ascii="AppleSystemUIFont" w:hAnsi="AppleSystemUIFont" w:cs="AppleSystemUIFont"/>
            <w:sz w:val="26"/>
            <w:szCs w:val="26"/>
          </w:rPr>
          <w:t>=n -jar target/hpc-web-2.9.0.war</w:t>
        </w:r>
      </w:ins>
    </w:p>
    <w:p w14:paraId="5B8078FD" w14:textId="77777777" w:rsidR="0024780B" w:rsidRDefault="0024780B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  <w:r>
        <w:t>The URL of the local web client is</w:t>
      </w:r>
    </w:p>
    <w:p w14:paraId="414720CA" w14:textId="77777777" w:rsidR="0024780B" w:rsidRDefault="0024780B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6B533633" w14:textId="5981767F" w:rsidR="00E22248" w:rsidRDefault="000172B9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  <w:hyperlink r:id="rId17" w:history="1">
        <w:r w:rsidR="00E22248" w:rsidRPr="004A1027">
          <w:rPr>
            <w:rStyle w:val="Hyperlink"/>
          </w:rPr>
          <w:t>https://localhost:9080</w:t>
        </w:r>
      </w:hyperlink>
    </w:p>
    <w:p w14:paraId="574ED4A1" w14:textId="77777777" w:rsidR="00EB1B8A" w:rsidRDefault="00EB1B8A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56ABBDA7" w14:textId="77777777" w:rsidR="00E22248" w:rsidRDefault="00E22248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1951966E" w14:textId="57826085" w:rsidR="00B14972" w:rsidRDefault="00B14972" w:rsidP="00B14972">
      <w:pPr>
        <w:pStyle w:val="Heading1"/>
      </w:pPr>
      <w:bookmarkStart w:id="116" w:name="_Toc505280682"/>
      <w:r>
        <w:t xml:space="preserve">HPCDME </w:t>
      </w:r>
      <w:r w:rsidR="003126BE">
        <w:t>CLU/</w:t>
      </w:r>
      <w:r>
        <w:t>CLI Client</w:t>
      </w:r>
      <w:bookmarkEnd w:id="116"/>
    </w:p>
    <w:p w14:paraId="63F73980" w14:textId="77777777" w:rsidR="00E15375" w:rsidRDefault="00E15375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4941A9DE" w14:textId="27091689" w:rsidR="00694563" w:rsidRDefault="00B14972" w:rsidP="00497B60">
      <w:pPr>
        <w:pStyle w:val="ListParagraph"/>
        <w:numPr>
          <w:ilvl w:val="0"/>
          <w:numId w:val="15"/>
        </w:numPr>
      </w:pPr>
      <w:r>
        <w:t>Set HPC_DM_UTILS environment variable to</w:t>
      </w:r>
      <w:r w:rsidR="007B3086">
        <w:t xml:space="preserve"> the </w:t>
      </w:r>
      <w:r>
        <w:t>&lt;Path to HPC_DME_APIs&gt;/utils</w:t>
      </w:r>
      <w:r w:rsidR="007B3086">
        <w:t xml:space="preserve"> </w:t>
      </w:r>
      <w:proofErr w:type="gramStart"/>
      <w:r w:rsidR="007B3086">
        <w:t xml:space="preserve">directory </w:t>
      </w:r>
      <w:r w:rsidR="00694563">
        <w:t xml:space="preserve"> in</w:t>
      </w:r>
      <w:proofErr w:type="gramEnd"/>
      <w:r w:rsidR="00694563">
        <w:t xml:space="preserve"> the source tree  </w:t>
      </w:r>
      <w:r>
        <w:t>e.g. /Development/HPC_DME_APIs/utils</w:t>
      </w:r>
    </w:p>
    <w:p w14:paraId="6DDE3B10" w14:textId="77777777" w:rsidR="00694563" w:rsidRDefault="00694563" w:rsidP="00497B60"/>
    <w:p w14:paraId="73A0EA2E" w14:textId="12F8B734" w:rsidR="00694563" w:rsidRDefault="00694563" w:rsidP="00497B60">
      <w:pPr>
        <w:pStyle w:val="ListParagraph"/>
        <w:numPr>
          <w:ilvl w:val="0"/>
          <w:numId w:val="15"/>
        </w:numPr>
      </w:pPr>
      <w:r>
        <w:t>C</w:t>
      </w:r>
      <w:r w:rsidR="00CC0DD3">
        <w:t xml:space="preserve">opy </w:t>
      </w:r>
      <w:r w:rsidR="001666FB">
        <w:t xml:space="preserve">the file </w:t>
      </w:r>
      <w:proofErr w:type="spellStart"/>
      <w:r w:rsidR="001666FB">
        <w:t>keystore.jks</w:t>
      </w:r>
      <w:proofErr w:type="spellEnd"/>
      <w:r w:rsidR="00CC0DD3">
        <w:t xml:space="preserve"> </w:t>
      </w:r>
      <w:proofErr w:type="gramStart"/>
      <w:r w:rsidR="00CC0DD3">
        <w:t>from  $</w:t>
      </w:r>
      <w:proofErr w:type="gramEnd"/>
      <w:r w:rsidR="00CC0DD3">
        <w:t>SERVICE_MIX_HOME/</w:t>
      </w:r>
      <w:proofErr w:type="spellStart"/>
      <w:r w:rsidR="00CC0DD3">
        <w:t>etc</w:t>
      </w:r>
      <w:proofErr w:type="spellEnd"/>
      <w:r w:rsidR="00CC0DD3">
        <w:t>/</w:t>
      </w:r>
      <w:proofErr w:type="spellStart"/>
      <w:r w:rsidR="00CC0DD3">
        <w:t>hpc</w:t>
      </w:r>
      <w:proofErr w:type="spellEnd"/>
      <w:r w:rsidR="00CC0DD3">
        <w:t>-server</w:t>
      </w:r>
      <w:r w:rsidR="001666FB">
        <w:t>/ directory</w:t>
      </w:r>
      <w:r w:rsidR="00CC0DD3">
        <w:t xml:space="preserve"> to </w:t>
      </w:r>
      <w:r w:rsidR="001666FB">
        <w:t xml:space="preserve"> </w:t>
      </w:r>
      <w:r w:rsidR="00CC0DD3">
        <w:t>$HPC_DM_UTILS/</w:t>
      </w:r>
      <w:proofErr w:type="spellStart"/>
      <w:r w:rsidR="00CC0DD3">
        <w:t>hpc</w:t>
      </w:r>
      <w:proofErr w:type="spellEnd"/>
      <w:r w:rsidR="00CC0DD3">
        <w:t>-client/keystore</w:t>
      </w:r>
      <w:r w:rsidR="001666FB">
        <w:t>/</w:t>
      </w:r>
      <w:r w:rsidR="00CC0DD3">
        <w:t xml:space="preserve"> directory. </w:t>
      </w:r>
    </w:p>
    <w:p w14:paraId="0DB53ADD" w14:textId="77777777" w:rsidR="00694563" w:rsidRDefault="00694563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764B9A35" w14:textId="0FB9A53B" w:rsidR="00B14972" w:rsidRDefault="000C5F07" w:rsidP="00497B6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before="0" w:after="0" w:line="260" w:lineRule="atLeast"/>
        <w:jc w:val="left"/>
      </w:pPr>
      <w:r>
        <w:t>Update</w:t>
      </w:r>
      <w:r w:rsidR="006C41D0">
        <w:t>/uncomment</w:t>
      </w:r>
      <w:r w:rsidR="00E15375">
        <w:t xml:space="preserve"> the </w:t>
      </w:r>
      <w:r w:rsidR="00B14972">
        <w:t xml:space="preserve">server </w:t>
      </w:r>
      <w:proofErr w:type="spellStart"/>
      <w:r>
        <w:t>url</w:t>
      </w:r>
      <w:proofErr w:type="spellEnd"/>
      <w:r>
        <w:t xml:space="preserve"> and keystore</w:t>
      </w:r>
      <w:r w:rsidR="00B14972">
        <w:t xml:space="preserve"> </w:t>
      </w:r>
      <w:r w:rsidR="00E15375">
        <w:t>pro</w:t>
      </w:r>
      <w:r w:rsidR="00B14972">
        <w:t>perties in $HPC_DM_UTILS/</w:t>
      </w:r>
      <w:proofErr w:type="spellStart"/>
      <w:r w:rsidR="00B14972">
        <w:t>hpcdme.properties</w:t>
      </w:r>
      <w:proofErr w:type="spellEnd"/>
      <w:r w:rsidR="00B14972">
        <w:t>:</w:t>
      </w:r>
    </w:p>
    <w:p w14:paraId="5BCC4022" w14:textId="77777777" w:rsidR="00B14972" w:rsidRPr="001D6B5F" w:rsidRDefault="00B14972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576"/>
        <w:jc w:val="left"/>
        <w:rPr>
          <w:rFonts w:ascii="Courier" w:hAnsi="Courier"/>
          <w:sz w:val="22"/>
          <w:szCs w:val="22"/>
        </w:rPr>
      </w:pPr>
      <w:r w:rsidRPr="001D6B5F">
        <w:rPr>
          <w:rFonts w:ascii="Courier" w:hAnsi="Courier"/>
          <w:sz w:val="22"/>
          <w:szCs w:val="22"/>
        </w:rPr>
        <w:t>hpc.server.url=https://localhost:7738/hpc-server</w:t>
      </w:r>
    </w:p>
    <w:p w14:paraId="45C545AC" w14:textId="77777777" w:rsidR="00B14972" w:rsidRPr="001D6B5F" w:rsidRDefault="00B14972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576"/>
        <w:jc w:val="left"/>
        <w:rPr>
          <w:rFonts w:ascii="Courier" w:hAnsi="Courier"/>
          <w:sz w:val="22"/>
          <w:szCs w:val="22"/>
        </w:rPr>
      </w:pPr>
      <w:proofErr w:type="spellStart"/>
      <w:proofErr w:type="gramStart"/>
      <w:r w:rsidRPr="001D6B5F">
        <w:rPr>
          <w:rFonts w:ascii="Courier" w:hAnsi="Courier"/>
          <w:sz w:val="22"/>
          <w:szCs w:val="22"/>
        </w:rPr>
        <w:t>hpc.ssl.keystore</w:t>
      </w:r>
      <w:proofErr w:type="gramEnd"/>
      <w:r w:rsidRPr="001D6B5F">
        <w:rPr>
          <w:rFonts w:ascii="Courier" w:hAnsi="Courier"/>
          <w:sz w:val="22"/>
          <w:szCs w:val="22"/>
        </w:rPr>
        <w:t>.path</w:t>
      </w:r>
      <w:proofErr w:type="spellEnd"/>
      <w:r w:rsidRPr="001D6B5F">
        <w:rPr>
          <w:rFonts w:ascii="Courier" w:hAnsi="Courier"/>
          <w:sz w:val="22"/>
          <w:szCs w:val="22"/>
        </w:rPr>
        <w:t>=</w:t>
      </w:r>
      <w:proofErr w:type="spellStart"/>
      <w:r w:rsidRPr="001D6B5F">
        <w:rPr>
          <w:rFonts w:ascii="Courier" w:hAnsi="Courier"/>
          <w:sz w:val="22"/>
          <w:szCs w:val="22"/>
        </w:rPr>
        <w:t>hpc</w:t>
      </w:r>
      <w:proofErr w:type="spellEnd"/>
      <w:r w:rsidRPr="001D6B5F">
        <w:rPr>
          <w:rFonts w:ascii="Courier" w:hAnsi="Courier"/>
          <w:sz w:val="22"/>
          <w:szCs w:val="22"/>
        </w:rPr>
        <w:t>-client/keystore/</w:t>
      </w:r>
      <w:proofErr w:type="spellStart"/>
      <w:r w:rsidRPr="001D6B5F">
        <w:rPr>
          <w:rFonts w:ascii="Courier" w:hAnsi="Courier"/>
          <w:sz w:val="22"/>
          <w:szCs w:val="22"/>
        </w:rPr>
        <w:t>keystore.jks</w:t>
      </w:r>
      <w:proofErr w:type="spellEnd"/>
    </w:p>
    <w:p w14:paraId="2EC9E773" w14:textId="08344A33" w:rsidR="00B14972" w:rsidRPr="001D6B5F" w:rsidRDefault="00B14972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576"/>
        <w:jc w:val="left"/>
        <w:rPr>
          <w:rFonts w:ascii="Courier" w:hAnsi="Courier"/>
          <w:sz w:val="22"/>
          <w:szCs w:val="22"/>
        </w:rPr>
      </w:pPr>
      <w:proofErr w:type="spellStart"/>
      <w:proofErr w:type="gramStart"/>
      <w:r w:rsidRPr="001D6B5F">
        <w:rPr>
          <w:rFonts w:ascii="Courier" w:hAnsi="Courier"/>
          <w:sz w:val="22"/>
          <w:szCs w:val="22"/>
        </w:rPr>
        <w:lastRenderedPageBreak/>
        <w:t>hpc.ssl.keystore</w:t>
      </w:r>
      <w:proofErr w:type="gramEnd"/>
      <w:r w:rsidRPr="001D6B5F">
        <w:rPr>
          <w:rFonts w:ascii="Courier" w:hAnsi="Courier"/>
          <w:sz w:val="22"/>
          <w:szCs w:val="22"/>
        </w:rPr>
        <w:t>.password</w:t>
      </w:r>
      <w:proofErr w:type="spellEnd"/>
      <w:r w:rsidRPr="001D6B5F">
        <w:rPr>
          <w:rFonts w:ascii="Courier" w:hAnsi="Courier"/>
          <w:sz w:val="22"/>
          <w:szCs w:val="22"/>
        </w:rPr>
        <w:t>=&lt;</w:t>
      </w:r>
      <w:r w:rsidR="007B3086" w:rsidRPr="001D6B5F">
        <w:rPr>
          <w:rFonts w:ascii="Courier" w:hAnsi="Courier"/>
          <w:sz w:val="22"/>
          <w:szCs w:val="22"/>
        </w:rPr>
        <w:t xml:space="preserve">replace with </w:t>
      </w:r>
      <w:r w:rsidRPr="001D6B5F">
        <w:rPr>
          <w:rFonts w:ascii="Courier" w:hAnsi="Courier"/>
          <w:sz w:val="22"/>
          <w:szCs w:val="22"/>
        </w:rPr>
        <w:t>keystore password&gt;</w:t>
      </w:r>
    </w:p>
    <w:p w14:paraId="53568DEC" w14:textId="77777777" w:rsidR="00B14972" w:rsidRDefault="00B14972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/>
        <w:jc w:val="left"/>
      </w:pPr>
    </w:p>
    <w:p w14:paraId="08DE6436" w14:textId="77777777" w:rsidR="00E15375" w:rsidRDefault="00E15375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  <w:r>
        <w:t>To start the CLI Client,</w:t>
      </w:r>
    </w:p>
    <w:p w14:paraId="47E647C6" w14:textId="77777777" w:rsidR="00E15375" w:rsidRDefault="00E15375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1AD40D5C" w14:textId="6878E61A" w:rsidR="00E15375" w:rsidRPr="001D6B5F" w:rsidRDefault="00E15375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  <w:rPr>
          <w:rFonts w:ascii="Courier" w:hAnsi="Courier"/>
          <w:sz w:val="22"/>
          <w:szCs w:val="22"/>
        </w:rPr>
      </w:pPr>
      <w:r w:rsidRPr="001D6B5F">
        <w:rPr>
          <w:rFonts w:ascii="Courier" w:hAnsi="Courier"/>
          <w:sz w:val="22"/>
          <w:szCs w:val="22"/>
        </w:rPr>
        <w:t>cd $HPC_DM_UTILS</w:t>
      </w:r>
      <w:r w:rsidR="00CC0DD3" w:rsidRPr="001D6B5F">
        <w:rPr>
          <w:rFonts w:ascii="Courier" w:hAnsi="Courier"/>
          <w:sz w:val="22"/>
          <w:szCs w:val="22"/>
        </w:rPr>
        <w:t>/</w:t>
      </w:r>
      <w:proofErr w:type="spellStart"/>
      <w:r w:rsidR="00CC0DD3" w:rsidRPr="001D6B5F">
        <w:rPr>
          <w:rFonts w:ascii="Courier" w:hAnsi="Courier"/>
          <w:sz w:val="22"/>
          <w:szCs w:val="22"/>
        </w:rPr>
        <w:t>hpc</w:t>
      </w:r>
      <w:proofErr w:type="spellEnd"/>
      <w:r w:rsidR="00CC0DD3" w:rsidRPr="001D6B5F">
        <w:rPr>
          <w:rFonts w:ascii="Courier" w:hAnsi="Courier"/>
          <w:sz w:val="22"/>
          <w:szCs w:val="22"/>
        </w:rPr>
        <w:t>-client</w:t>
      </w:r>
    </w:p>
    <w:p w14:paraId="1B060A6F" w14:textId="77777777" w:rsidR="00B14972" w:rsidRDefault="00B14972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499FB5B7" w14:textId="76FCF361" w:rsidR="000C5F07" w:rsidRPr="001D6B5F" w:rsidRDefault="000C5F07" w:rsidP="001D6B5F">
      <w:pPr>
        <w:ind w:left="216"/>
        <w:jc w:val="left"/>
        <w:rPr>
          <w:rFonts w:ascii="Courier" w:hAnsi="Courier"/>
          <w:sz w:val="22"/>
          <w:szCs w:val="22"/>
        </w:rPr>
      </w:pPr>
      <w:r w:rsidRPr="001D6B5F">
        <w:rPr>
          <w:rFonts w:ascii="Courier" w:hAnsi="Courier"/>
          <w:sz w:val="22"/>
          <w:szCs w:val="22"/>
        </w:rPr>
        <w:t>java</w:t>
      </w:r>
      <w:r w:rsidR="00FF58F7">
        <w:rPr>
          <w:rFonts w:ascii="Courier" w:hAnsi="Courier"/>
          <w:sz w:val="22"/>
          <w:szCs w:val="22"/>
        </w:rPr>
        <w:t xml:space="preserve"> </w:t>
      </w:r>
      <w:r w:rsidRPr="001D6B5F">
        <w:rPr>
          <w:rFonts w:ascii="Courier" w:hAnsi="Courier"/>
          <w:sz w:val="22"/>
          <w:szCs w:val="22"/>
        </w:rPr>
        <w:t>–</w:t>
      </w:r>
      <w:proofErr w:type="spellStart"/>
      <w:r w:rsidRPr="001D6B5F">
        <w:rPr>
          <w:rFonts w:ascii="Courier" w:hAnsi="Courier"/>
          <w:sz w:val="22"/>
          <w:szCs w:val="22"/>
        </w:rPr>
        <w:t>Xdebug</w:t>
      </w:r>
      <w:proofErr w:type="spellEnd"/>
      <w:r w:rsidRPr="001D6B5F">
        <w:rPr>
          <w:rFonts w:ascii="Courier" w:hAnsi="Courier"/>
          <w:sz w:val="22"/>
          <w:szCs w:val="22"/>
        </w:rPr>
        <w:t xml:space="preserve"> –</w:t>
      </w:r>
      <w:proofErr w:type="spellStart"/>
      <w:proofErr w:type="gramStart"/>
      <w:r w:rsidRPr="001D6B5F">
        <w:rPr>
          <w:rFonts w:ascii="Courier" w:hAnsi="Courier"/>
          <w:sz w:val="22"/>
          <w:szCs w:val="22"/>
        </w:rPr>
        <w:t>Xrunjdwp:server</w:t>
      </w:r>
      <w:proofErr w:type="spellEnd"/>
      <w:proofErr w:type="gramEnd"/>
      <w:r w:rsidRPr="001D6B5F">
        <w:rPr>
          <w:rFonts w:ascii="Courier" w:hAnsi="Courier"/>
          <w:sz w:val="22"/>
          <w:szCs w:val="22"/>
        </w:rPr>
        <w:t>=</w:t>
      </w:r>
      <w:proofErr w:type="spellStart"/>
      <w:r w:rsidRPr="001D6B5F">
        <w:rPr>
          <w:rFonts w:ascii="Courier" w:hAnsi="Courier"/>
          <w:sz w:val="22"/>
          <w:szCs w:val="22"/>
        </w:rPr>
        <w:t>y,transport</w:t>
      </w:r>
      <w:proofErr w:type="spellEnd"/>
      <w:r w:rsidRPr="001D6B5F">
        <w:rPr>
          <w:rFonts w:ascii="Courier" w:hAnsi="Courier"/>
          <w:sz w:val="22"/>
          <w:szCs w:val="22"/>
        </w:rPr>
        <w:t>=</w:t>
      </w:r>
      <w:proofErr w:type="spellStart"/>
      <w:r w:rsidRPr="001D6B5F">
        <w:rPr>
          <w:rFonts w:ascii="Courier" w:hAnsi="Courier"/>
          <w:sz w:val="22"/>
          <w:szCs w:val="22"/>
        </w:rPr>
        <w:t>dt_socket,suspend</w:t>
      </w:r>
      <w:proofErr w:type="spellEnd"/>
      <w:r w:rsidRPr="001D6B5F">
        <w:rPr>
          <w:rFonts w:ascii="Courier" w:hAnsi="Courier"/>
          <w:sz w:val="22"/>
          <w:szCs w:val="22"/>
        </w:rPr>
        <w:t>=</w:t>
      </w:r>
      <w:proofErr w:type="spellStart"/>
      <w:r w:rsidRPr="001D6B5F">
        <w:rPr>
          <w:rFonts w:ascii="Courier" w:hAnsi="Courier"/>
          <w:sz w:val="22"/>
          <w:szCs w:val="22"/>
        </w:rPr>
        <w:t>n,address</w:t>
      </w:r>
      <w:proofErr w:type="spellEnd"/>
      <w:r w:rsidRPr="001D6B5F">
        <w:rPr>
          <w:rFonts w:ascii="Courier" w:hAnsi="Courier"/>
          <w:sz w:val="22"/>
          <w:szCs w:val="22"/>
        </w:rPr>
        <w:t xml:space="preserve">=5025 </w:t>
      </w:r>
      <w:r w:rsidR="00666507" w:rsidRPr="001D6B5F">
        <w:rPr>
          <w:rFonts w:ascii="Courier" w:hAnsi="Courier"/>
          <w:sz w:val="22"/>
          <w:szCs w:val="22"/>
        </w:rPr>
        <w:t xml:space="preserve">                   -</w:t>
      </w:r>
      <w:proofErr w:type="spellStart"/>
      <w:r w:rsidR="00666507" w:rsidRPr="001D6B5F">
        <w:rPr>
          <w:rFonts w:ascii="Courier" w:hAnsi="Courier"/>
          <w:sz w:val="22"/>
          <w:szCs w:val="22"/>
        </w:rPr>
        <w:t>Dhpc.client.properties</w:t>
      </w:r>
      <w:proofErr w:type="spellEnd"/>
      <w:r w:rsidR="00666507" w:rsidRPr="001D6B5F">
        <w:rPr>
          <w:rFonts w:ascii="Courier" w:hAnsi="Courier"/>
          <w:sz w:val="22"/>
          <w:szCs w:val="22"/>
        </w:rPr>
        <w:t>=$HPC_DM_UTILS/</w:t>
      </w:r>
      <w:proofErr w:type="spellStart"/>
      <w:r w:rsidR="00666507" w:rsidRPr="001D6B5F">
        <w:rPr>
          <w:rFonts w:ascii="Courier" w:hAnsi="Courier"/>
          <w:sz w:val="22"/>
          <w:szCs w:val="22"/>
        </w:rPr>
        <w:t>hpcdme.properties</w:t>
      </w:r>
      <w:proofErr w:type="spellEnd"/>
      <w:r w:rsidR="00666507" w:rsidRPr="001D6B5F">
        <w:rPr>
          <w:rFonts w:ascii="Courier" w:hAnsi="Courier"/>
          <w:sz w:val="22"/>
          <w:szCs w:val="22"/>
        </w:rPr>
        <w:t xml:space="preserve">                                                      </w:t>
      </w:r>
      <w:r w:rsidRPr="001D6B5F">
        <w:rPr>
          <w:rFonts w:ascii="Courier" w:hAnsi="Courier"/>
          <w:sz w:val="22"/>
          <w:szCs w:val="22"/>
        </w:rPr>
        <w:t xml:space="preserve">–jar </w:t>
      </w:r>
      <w:proofErr w:type="spellStart"/>
      <w:r w:rsidR="00B648FF" w:rsidRPr="001D6B5F">
        <w:rPr>
          <w:rFonts w:ascii="Courier" w:hAnsi="Courier"/>
          <w:sz w:val="22"/>
          <w:szCs w:val="22"/>
        </w:rPr>
        <w:t>hpc</w:t>
      </w:r>
      <w:proofErr w:type="spellEnd"/>
      <w:r w:rsidR="00B648FF" w:rsidRPr="001D6B5F">
        <w:rPr>
          <w:rFonts w:ascii="Courier" w:hAnsi="Courier"/>
          <w:sz w:val="22"/>
          <w:szCs w:val="22"/>
        </w:rPr>
        <w:t>-client</w:t>
      </w:r>
      <w:r w:rsidRPr="001D6B5F">
        <w:rPr>
          <w:rFonts w:ascii="Courier" w:hAnsi="Courier"/>
          <w:sz w:val="22"/>
          <w:szCs w:val="22"/>
        </w:rPr>
        <w:t>/</w:t>
      </w:r>
      <w:proofErr w:type="spellStart"/>
      <w:del w:id="117" w:author="Menon, Sunita (NIH/NCI) [C]" w:date="2021-06-14T00:10:00Z">
        <w:r w:rsidRPr="001D6B5F" w:rsidDel="00435014">
          <w:rPr>
            <w:rFonts w:ascii="Courier" w:hAnsi="Courier"/>
            <w:sz w:val="22"/>
            <w:szCs w:val="22"/>
          </w:rPr>
          <w:delText>&lt;</w:delText>
        </w:r>
      </w:del>
      <w:r w:rsidRPr="001D6B5F">
        <w:rPr>
          <w:rFonts w:ascii="Courier" w:hAnsi="Courier"/>
          <w:sz w:val="22"/>
          <w:szCs w:val="22"/>
        </w:rPr>
        <w:t>hpc</w:t>
      </w:r>
      <w:proofErr w:type="spellEnd"/>
      <w:r w:rsidRPr="001D6B5F">
        <w:rPr>
          <w:rFonts w:ascii="Courier" w:hAnsi="Courier"/>
          <w:sz w:val="22"/>
          <w:szCs w:val="22"/>
        </w:rPr>
        <w:t>-</w:t>
      </w:r>
      <w:r w:rsidR="00B648FF" w:rsidRPr="001D6B5F">
        <w:rPr>
          <w:rFonts w:ascii="Courier" w:hAnsi="Courier"/>
          <w:sz w:val="22"/>
          <w:szCs w:val="22"/>
        </w:rPr>
        <w:t>cli</w:t>
      </w:r>
      <w:r w:rsidR="00106120" w:rsidRPr="001D6B5F">
        <w:rPr>
          <w:rFonts w:ascii="Courier" w:hAnsi="Courier"/>
          <w:sz w:val="22"/>
          <w:szCs w:val="22"/>
        </w:rPr>
        <w:t>-&lt;version-number&gt;.</w:t>
      </w:r>
      <w:r w:rsidR="00B648FF" w:rsidRPr="001D6B5F">
        <w:rPr>
          <w:rFonts w:ascii="Courier" w:hAnsi="Courier"/>
          <w:sz w:val="22"/>
          <w:szCs w:val="22"/>
        </w:rPr>
        <w:t xml:space="preserve">jar </w:t>
      </w:r>
    </w:p>
    <w:p w14:paraId="51CB10AD" w14:textId="77777777" w:rsidR="00B14972" w:rsidRDefault="00B14972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4562FA46" w14:textId="4ED2490A" w:rsidR="007B3086" w:rsidRDefault="007B3086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  <w:r>
        <w:t xml:space="preserve">For </w:t>
      </w:r>
      <w:proofErr w:type="gramStart"/>
      <w:r>
        <w:t>e.g.</w:t>
      </w:r>
      <w:proofErr w:type="gramEnd"/>
      <w:r>
        <w:t xml:space="preserve"> if the version number is </w:t>
      </w:r>
      <w:ins w:id="118" w:author="Menon, Sunita (NIH/NCI) [C]" w:date="2021-06-13T23:50:00Z">
        <w:r w:rsidR="006760B6">
          <w:t>2</w:t>
        </w:r>
      </w:ins>
      <w:del w:id="119" w:author="Menon, Sunita (NIH/NCI) [C]" w:date="2021-06-13T23:50:00Z">
        <w:r w:rsidDel="006760B6">
          <w:delText>1</w:delText>
        </w:r>
      </w:del>
      <w:r>
        <w:t>.</w:t>
      </w:r>
      <w:ins w:id="120" w:author="Menon, Sunita (NIH/NCI) [C]" w:date="2021-06-13T23:50:00Z">
        <w:r w:rsidR="006760B6">
          <w:t>8</w:t>
        </w:r>
      </w:ins>
      <w:del w:id="121" w:author="Menon, Sunita (NIH/NCI) [C]" w:date="2021-06-13T23:50:00Z">
        <w:r w:rsidR="00AD447E" w:rsidDel="006760B6">
          <w:delText>1</w:delText>
        </w:r>
        <w:r w:rsidDel="006760B6">
          <w:delText>6</w:delText>
        </w:r>
      </w:del>
      <w:r>
        <w:t xml:space="preserve">.0 then </w:t>
      </w:r>
      <w:r w:rsidR="00106120">
        <w:t>run</w:t>
      </w:r>
    </w:p>
    <w:p w14:paraId="22E88135" w14:textId="77777777" w:rsidR="00106120" w:rsidRDefault="00106120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597C85A2" w14:textId="2946C83F" w:rsidR="00106120" w:rsidRDefault="00106120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  <w:rPr>
          <w:rFonts w:ascii="Courier" w:hAnsi="Courier"/>
          <w:sz w:val="22"/>
          <w:szCs w:val="22"/>
        </w:rPr>
      </w:pPr>
      <w:r w:rsidRPr="001D6B5F">
        <w:rPr>
          <w:rFonts w:ascii="Courier" w:hAnsi="Courier"/>
          <w:sz w:val="22"/>
          <w:szCs w:val="22"/>
        </w:rPr>
        <w:t>java –</w:t>
      </w:r>
      <w:proofErr w:type="spellStart"/>
      <w:r w:rsidRPr="001D6B5F">
        <w:rPr>
          <w:rFonts w:ascii="Courier" w:hAnsi="Courier"/>
          <w:sz w:val="22"/>
          <w:szCs w:val="22"/>
        </w:rPr>
        <w:t>Xdebug</w:t>
      </w:r>
      <w:proofErr w:type="spellEnd"/>
      <w:r w:rsidRPr="001D6B5F">
        <w:rPr>
          <w:rFonts w:ascii="Courier" w:hAnsi="Courier"/>
          <w:sz w:val="22"/>
          <w:szCs w:val="22"/>
        </w:rPr>
        <w:t xml:space="preserve"> –</w:t>
      </w:r>
      <w:proofErr w:type="spellStart"/>
      <w:proofErr w:type="gramStart"/>
      <w:r w:rsidRPr="001D6B5F">
        <w:rPr>
          <w:rFonts w:ascii="Courier" w:hAnsi="Courier"/>
          <w:sz w:val="22"/>
          <w:szCs w:val="22"/>
        </w:rPr>
        <w:t>Xrunjdwp:server</w:t>
      </w:r>
      <w:proofErr w:type="spellEnd"/>
      <w:proofErr w:type="gramEnd"/>
      <w:r w:rsidRPr="001D6B5F">
        <w:rPr>
          <w:rFonts w:ascii="Courier" w:hAnsi="Courier"/>
          <w:sz w:val="22"/>
          <w:szCs w:val="22"/>
        </w:rPr>
        <w:t>=y, transport=</w:t>
      </w:r>
      <w:proofErr w:type="spellStart"/>
      <w:r w:rsidRPr="001D6B5F">
        <w:rPr>
          <w:rFonts w:ascii="Courier" w:hAnsi="Courier"/>
          <w:sz w:val="22"/>
          <w:szCs w:val="22"/>
        </w:rPr>
        <w:t>dt_socket,suspend</w:t>
      </w:r>
      <w:proofErr w:type="spellEnd"/>
      <w:r w:rsidRPr="001D6B5F">
        <w:rPr>
          <w:rFonts w:ascii="Courier" w:hAnsi="Courier"/>
          <w:sz w:val="22"/>
          <w:szCs w:val="22"/>
        </w:rPr>
        <w:t>=</w:t>
      </w:r>
      <w:proofErr w:type="spellStart"/>
      <w:r w:rsidRPr="001D6B5F">
        <w:rPr>
          <w:rFonts w:ascii="Courier" w:hAnsi="Courier"/>
          <w:sz w:val="22"/>
          <w:szCs w:val="22"/>
        </w:rPr>
        <w:t>n,address</w:t>
      </w:r>
      <w:proofErr w:type="spellEnd"/>
      <w:r w:rsidRPr="001D6B5F">
        <w:rPr>
          <w:rFonts w:ascii="Courier" w:hAnsi="Courier"/>
          <w:sz w:val="22"/>
          <w:szCs w:val="22"/>
        </w:rPr>
        <w:t>=5025                    -</w:t>
      </w:r>
      <w:proofErr w:type="spellStart"/>
      <w:r w:rsidRPr="001D6B5F">
        <w:rPr>
          <w:rFonts w:ascii="Courier" w:hAnsi="Courier"/>
          <w:sz w:val="22"/>
          <w:szCs w:val="22"/>
        </w:rPr>
        <w:t>Dhpc.client.properties</w:t>
      </w:r>
      <w:proofErr w:type="spellEnd"/>
      <w:r w:rsidRPr="001D6B5F">
        <w:rPr>
          <w:rFonts w:ascii="Courier" w:hAnsi="Courier"/>
          <w:sz w:val="22"/>
          <w:szCs w:val="22"/>
        </w:rPr>
        <w:t>=$HPC_DM_UTILS/</w:t>
      </w:r>
      <w:proofErr w:type="spellStart"/>
      <w:r w:rsidRPr="001D6B5F">
        <w:rPr>
          <w:rFonts w:ascii="Courier" w:hAnsi="Courier"/>
          <w:sz w:val="22"/>
          <w:szCs w:val="22"/>
        </w:rPr>
        <w:t>hpcdme.properties</w:t>
      </w:r>
      <w:proofErr w:type="spellEnd"/>
      <w:r w:rsidRPr="001D6B5F">
        <w:rPr>
          <w:rFonts w:ascii="Courier" w:hAnsi="Courier"/>
          <w:sz w:val="22"/>
          <w:szCs w:val="22"/>
        </w:rPr>
        <w:t xml:space="preserve">                                                      –jar </w:t>
      </w:r>
      <w:proofErr w:type="spellStart"/>
      <w:r w:rsidRPr="001D6B5F">
        <w:rPr>
          <w:rFonts w:ascii="Courier" w:hAnsi="Courier"/>
          <w:sz w:val="22"/>
          <w:szCs w:val="22"/>
        </w:rPr>
        <w:t>hpc</w:t>
      </w:r>
      <w:proofErr w:type="spellEnd"/>
      <w:r w:rsidRPr="001D6B5F">
        <w:rPr>
          <w:rFonts w:ascii="Courier" w:hAnsi="Courier"/>
          <w:sz w:val="22"/>
          <w:szCs w:val="22"/>
        </w:rPr>
        <w:t>-client/hpc-cli-</w:t>
      </w:r>
      <w:ins w:id="122" w:author="Menon, Sunita (NIH/NCI) [C]" w:date="2021-06-13T23:50:00Z">
        <w:r w:rsidR="006760B6">
          <w:rPr>
            <w:rFonts w:ascii="Courier" w:hAnsi="Courier"/>
            <w:sz w:val="22"/>
            <w:szCs w:val="22"/>
          </w:rPr>
          <w:t>2</w:t>
        </w:r>
      </w:ins>
      <w:del w:id="123" w:author="Menon, Sunita (NIH/NCI) [C]" w:date="2021-06-13T23:50:00Z">
        <w:r w:rsidRPr="001D6B5F" w:rsidDel="006760B6">
          <w:rPr>
            <w:rFonts w:ascii="Courier" w:hAnsi="Courier"/>
            <w:sz w:val="22"/>
            <w:szCs w:val="22"/>
          </w:rPr>
          <w:delText>1</w:delText>
        </w:r>
      </w:del>
      <w:r w:rsidRPr="001D6B5F">
        <w:rPr>
          <w:rFonts w:ascii="Courier" w:hAnsi="Courier"/>
          <w:sz w:val="22"/>
          <w:szCs w:val="22"/>
        </w:rPr>
        <w:t>.</w:t>
      </w:r>
      <w:ins w:id="124" w:author="Menon, Sunita (NIH/NCI) [C]" w:date="2021-06-13T23:50:00Z">
        <w:r w:rsidR="006760B6">
          <w:rPr>
            <w:rFonts w:ascii="Courier" w:hAnsi="Courier"/>
            <w:sz w:val="22"/>
            <w:szCs w:val="22"/>
          </w:rPr>
          <w:t>8</w:t>
        </w:r>
      </w:ins>
      <w:del w:id="125" w:author="Menon, Sunita (NIH/NCI) [C]" w:date="2021-06-13T23:50:00Z">
        <w:r w:rsidR="00AD447E" w:rsidRPr="001D6B5F" w:rsidDel="006760B6">
          <w:rPr>
            <w:rFonts w:ascii="Courier" w:hAnsi="Courier"/>
            <w:sz w:val="22"/>
            <w:szCs w:val="22"/>
          </w:rPr>
          <w:delText>1</w:delText>
        </w:r>
        <w:r w:rsidRPr="001D6B5F" w:rsidDel="006760B6">
          <w:rPr>
            <w:rFonts w:ascii="Courier" w:hAnsi="Courier"/>
            <w:sz w:val="22"/>
            <w:szCs w:val="22"/>
          </w:rPr>
          <w:delText>6</w:delText>
        </w:r>
      </w:del>
      <w:r w:rsidRPr="001D6B5F">
        <w:rPr>
          <w:rFonts w:ascii="Courier" w:hAnsi="Courier"/>
          <w:sz w:val="22"/>
          <w:szCs w:val="22"/>
        </w:rPr>
        <w:t>.0.jar</w:t>
      </w:r>
    </w:p>
    <w:p w14:paraId="25C21A73" w14:textId="227D769C" w:rsidR="006C41D0" w:rsidRDefault="006C41D0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  <w:rPr>
          <w:rFonts w:ascii="Courier" w:hAnsi="Courier"/>
          <w:sz w:val="22"/>
          <w:szCs w:val="22"/>
        </w:rPr>
      </w:pPr>
    </w:p>
    <w:p w14:paraId="423C076D" w14:textId="1C3F82F5" w:rsidR="006C41D0" w:rsidRPr="001D6B5F" w:rsidRDefault="006C41D0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  <w:rPr>
          <w:rFonts w:ascii="Courier" w:hAnsi="Courier"/>
          <w:sz w:val="22"/>
          <w:szCs w:val="22"/>
        </w:rPr>
      </w:pPr>
      <w:r w:rsidRPr="001D6B5F">
        <w:rPr>
          <w:rFonts w:ascii="Courier" w:hAnsi="Courier"/>
          <w:b/>
          <w:bCs/>
          <w:sz w:val="22"/>
          <w:szCs w:val="22"/>
        </w:rPr>
        <w:t>Important Note</w:t>
      </w:r>
      <w:r>
        <w:rPr>
          <w:rFonts w:ascii="Courier" w:hAnsi="Courier"/>
          <w:sz w:val="22"/>
          <w:szCs w:val="22"/>
        </w:rPr>
        <w:t>: If CLU</w:t>
      </w:r>
      <w:r w:rsidR="003126BE">
        <w:rPr>
          <w:rFonts w:ascii="Courier" w:hAnsi="Courier"/>
          <w:sz w:val="22"/>
          <w:szCs w:val="22"/>
        </w:rPr>
        <w:t>s</w:t>
      </w:r>
      <w:r>
        <w:rPr>
          <w:rFonts w:ascii="Courier" w:hAnsi="Courier"/>
          <w:sz w:val="22"/>
          <w:szCs w:val="22"/>
        </w:rPr>
        <w:t xml:space="preserve"> (Command Line Utilities) are being used, then it is not required to start the CL</w:t>
      </w:r>
      <w:r w:rsidR="003126BE">
        <w:rPr>
          <w:rFonts w:ascii="Courier" w:hAnsi="Courier"/>
          <w:sz w:val="22"/>
          <w:szCs w:val="22"/>
        </w:rPr>
        <w:t>I</w:t>
      </w:r>
      <w:r>
        <w:rPr>
          <w:rFonts w:ascii="Courier" w:hAnsi="Courier"/>
          <w:sz w:val="22"/>
          <w:szCs w:val="22"/>
        </w:rPr>
        <w:t xml:space="preserve"> Client, this will be invoked internally from the CLU</w:t>
      </w:r>
      <w:r w:rsidR="003126BE">
        <w:rPr>
          <w:rFonts w:ascii="Courier" w:hAnsi="Courier"/>
          <w:sz w:val="22"/>
          <w:szCs w:val="22"/>
        </w:rPr>
        <w:t>s</w:t>
      </w:r>
      <w:r>
        <w:rPr>
          <w:rFonts w:ascii="Courier" w:hAnsi="Courier"/>
          <w:sz w:val="22"/>
          <w:szCs w:val="22"/>
        </w:rPr>
        <w:t xml:space="preserve"> as required.</w:t>
      </w:r>
    </w:p>
    <w:p w14:paraId="7C71C88E" w14:textId="77777777" w:rsidR="007B3086" w:rsidRDefault="007B3086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 w:firstLine="216"/>
        <w:jc w:val="left"/>
      </w:pPr>
    </w:p>
    <w:p w14:paraId="406AB08A" w14:textId="3D3FA045" w:rsidR="00C73379" w:rsidRPr="00497B60" w:rsidRDefault="00C73379" w:rsidP="00497B60">
      <w:pPr>
        <w:widowControl w:val="0"/>
        <w:autoSpaceDE w:val="0"/>
        <w:autoSpaceDN w:val="0"/>
        <w:adjustRightInd w:val="0"/>
        <w:spacing w:before="0" w:after="0" w:line="260" w:lineRule="atLeast"/>
        <w:ind w:left="0"/>
        <w:jc w:val="left"/>
      </w:pPr>
    </w:p>
    <w:p w14:paraId="28EE4FCA" w14:textId="3AACA134" w:rsidR="00C73379" w:rsidRDefault="009C4AAF" w:rsidP="00C73379">
      <w:pPr>
        <w:pStyle w:val="Heading1"/>
      </w:pPr>
      <w:bookmarkStart w:id="126" w:name="_Toc505280683"/>
      <w:r>
        <w:t>Eclipse</w:t>
      </w:r>
      <w:bookmarkEnd w:id="126"/>
    </w:p>
    <w:p w14:paraId="0BB11765" w14:textId="7AAEFC71" w:rsidR="00C73379" w:rsidRDefault="00C73379" w:rsidP="00C73379">
      <w:pPr>
        <w:ind w:left="0"/>
      </w:pPr>
      <w:r>
        <w:t xml:space="preserve">   To create Eclipse projects:</w:t>
      </w:r>
    </w:p>
    <w:p w14:paraId="52ED6F5B" w14:textId="77777777" w:rsidR="00C73379" w:rsidRDefault="00C73379" w:rsidP="00C73379">
      <w:pPr>
        <w:ind w:left="216"/>
      </w:pPr>
    </w:p>
    <w:p w14:paraId="2617720A" w14:textId="79D5E313" w:rsidR="00C73379" w:rsidRPr="001D6B5F" w:rsidRDefault="00C73379" w:rsidP="00C73379">
      <w:pPr>
        <w:ind w:left="216"/>
        <w:rPr>
          <w:rFonts w:ascii="Courier" w:hAnsi="Courier"/>
          <w:sz w:val="22"/>
          <w:szCs w:val="22"/>
        </w:rPr>
      </w:pPr>
      <w:r w:rsidRPr="001D6B5F">
        <w:rPr>
          <w:rFonts w:ascii="Courier" w:hAnsi="Courier"/>
          <w:sz w:val="22"/>
          <w:szCs w:val="22"/>
        </w:rPr>
        <w:t>cd $HPC_HOME/</w:t>
      </w:r>
      <w:proofErr w:type="spellStart"/>
      <w:r w:rsidRPr="001D6B5F">
        <w:rPr>
          <w:rFonts w:ascii="Courier" w:hAnsi="Courier"/>
          <w:sz w:val="22"/>
          <w:szCs w:val="22"/>
        </w:rPr>
        <w:t>hpc</w:t>
      </w:r>
      <w:proofErr w:type="spellEnd"/>
      <w:r w:rsidRPr="001D6B5F">
        <w:rPr>
          <w:rFonts w:ascii="Courier" w:hAnsi="Courier"/>
          <w:sz w:val="22"/>
          <w:szCs w:val="22"/>
        </w:rPr>
        <w:t>-server</w:t>
      </w:r>
    </w:p>
    <w:p w14:paraId="6C7EAE31" w14:textId="3D1BA767" w:rsidR="00C73379" w:rsidRPr="001D6B5F" w:rsidRDefault="00C73379" w:rsidP="00C73379">
      <w:pPr>
        <w:ind w:left="216"/>
        <w:rPr>
          <w:rFonts w:ascii="Courier" w:hAnsi="Courier"/>
          <w:sz w:val="22"/>
          <w:szCs w:val="22"/>
        </w:rPr>
      </w:pPr>
      <w:proofErr w:type="spellStart"/>
      <w:r w:rsidRPr="001D6B5F">
        <w:rPr>
          <w:rFonts w:ascii="Courier" w:hAnsi="Courier"/>
          <w:sz w:val="22"/>
          <w:szCs w:val="22"/>
        </w:rPr>
        <w:t>mvn</w:t>
      </w:r>
      <w:proofErr w:type="spellEnd"/>
      <w:r w:rsidRPr="001D6B5F">
        <w:rPr>
          <w:rFonts w:ascii="Courier" w:hAnsi="Courier"/>
          <w:sz w:val="22"/>
          <w:szCs w:val="22"/>
        </w:rPr>
        <w:t xml:space="preserve"> </w:t>
      </w:r>
      <w:proofErr w:type="spellStart"/>
      <w:proofErr w:type="gramStart"/>
      <w:r w:rsidRPr="001D6B5F">
        <w:rPr>
          <w:rFonts w:ascii="Courier" w:hAnsi="Courier"/>
          <w:sz w:val="22"/>
          <w:szCs w:val="22"/>
        </w:rPr>
        <w:t>eclipse:eclipse</w:t>
      </w:r>
      <w:proofErr w:type="spellEnd"/>
      <w:proofErr w:type="gramEnd"/>
    </w:p>
    <w:p w14:paraId="1D755B1F" w14:textId="77777777" w:rsidR="00C73379" w:rsidRDefault="00C73379" w:rsidP="00C73379">
      <w:pPr>
        <w:ind w:left="216"/>
      </w:pPr>
    </w:p>
    <w:p w14:paraId="30ADEEBE" w14:textId="4E29DD63" w:rsidR="00C73379" w:rsidRPr="001D6B5F" w:rsidRDefault="00C73379" w:rsidP="00C73379">
      <w:pPr>
        <w:ind w:left="216"/>
        <w:rPr>
          <w:rFonts w:ascii="Courier" w:hAnsi="Courier"/>
          <w:sz w:val="22"/>
          <w:szCs w:val="22"/>
        </w:rPr>
      </w:pPr>
      <w:r w:rsidRPr="001D6B5F">
        <w:rPr>
          <w:rFonts w:ascii="Courier" w:hAnsi="Courier"/>
          <w:sz w:val="22"/>
          <w:szCs w:val="22"/>
        </w:rPr>
        <w:t>cd $HPC_HOME/</w:t>
      </w:r>
      <w:proofErr w:type="spellStart"/>
      <w:r w:rsidRPr="001D6B5F">
        <w:rPr>
          <w:rFonts w:ascii="Courier" w:hAnsi="Courier"/>
          <w:sz w:val="22"/>
          <w:szCs w:val="22"/>
        </w:rPr>
        <w:t>hpc</w:t>
      </w:r>
      <w:proofErr w:type="spellEnd"/>
      <w:r w:rsidRPr="001D6B5F">
        <w:rPr>
          <w:rFonts w:ascii="Courier" w:hAnsi="Courier"/>
          <w:sz w:val="22"/>
          <w:szCs w:val="22"/>
        </w:rPr>
        <w:t>-web</w:t>
      </w:r>
    </w:p>
    <w:p w14:paraId="1BACC5B8" w14:textId="084FAF58" w:rsidR="00C73379" w:rsidRPr="001D6B5F" w:rsidRDefault="00C73379" w:rsidP="00C73379">
      <w:pPr>
        <w:ind w:left="216"/>
        <w:rPr>
          <w:rFonts w:ascii="Courier" w:hAnsi="Courier"/>
          <w:sz w:val="22"/>
          <w:szCs w:val="22"/>
        </w:rPr>
      </w:pPr>
      <w:proofErr w:type="spellStart"/>
      <w:r w:rsidRPr="001D6B5F">
        <w:rPr>
          <w:rFonts w:ascii="Courier" w:hAnsi="Courier"/>
          <w:sz w:val="22"/>
          <w:szCs w:val="22"/>
        </w:rPr>
        <w:t>mvn</w:t>
      </w:r>
      <w:proofErr w:type="spellEnd"/>
      <w:r w:rsidRPr="001D6B5F">
        <w:rPr>
          <w:rFonts w:ascii="Courier" w:hAnsi="Courier"/>
          <w:sz w:val="22"/>
          <w:szCs w:val="22"/>
        </w:rPr>
        <w:t xml:space="preserve"> </w:t>
      </w:r>
      <w:proofErr w:type="spellStart"/>
      <w:proofErr w:type="gramStart"/>
      <w:r w:rsidRPr="001D6B5F">
        <w:rPr>
          <w:rFonts w:ascii="Courier" w:hAnsi="Courier"/>
          <w:sz w:val="22"/>
          <w:szCs w:val="22"/>
        </w:rPr>
        <w:t>eclipse:eclipse</w:t>
      </w:r>
      <w:proofErr w:type="spellEnd"/>
      <w:proofErr w:type="gramEnd"/>
    </w:p>
    <w:p w14:paraId="22433B89" w14:textId="77777777" w:rsidR="00C73379" w:rsidRDefault="00C73379" w:rsidP="00C73379">
      <w:pPr>
        <w:ind w:left="216"/>
      </w:pPr>
    </w:p>
    <w:p w14:paraId="6F6504DB" w14:textId="77777777" w:rsidR="00C73379" w:rsidRDefault="00C73379" w:rsidP="00C73379">
      <w:pPr>
        <w:ind w:left="216"/>
      </w:pPr>
      <w:r>
        <w:t>You can now import the HPC-DME projects into Eclipse. Make sure it builds clean within Eclipse.</w:t>
      </w:r>
    </w:p>
    <w:p w14:paraId="1AEAE513" w14:textId="77777777" w:rsidR="00C73379" w:rsidRDefault="00C73379" w:rsidP="00C73379">
      <w:pPr>
        <w:ind w:left="216"/>
      </w:pPr>
    </w:p>
    <w:p w14:paraId="4062C04D" w14:textId="27781EDE" w:rsidR="00C73379" w:rsidRDefault="00C73379" w:rsidP="00C73379">
      <w:pPr>
        <w:ind w:left="216"/>
      </w:pPr>
      <w:r>
        <w:t>We use the Google Code Style for Java. To set up eclipse, we will use 2 files found under:</w:t>
      </w:r>
    </w:p>
    <w:p w14:paraId="4B4D5BDD" w14:textId="589885E3" w:rsidR="00C73379" w:rsidRDefault="000172B9" w:rsidP="00C73379">
      <w:pPr>
        <w:ind w:left="216"/>
      </w:pPr>
      <w:hyperlink r:id="rId18" w:history="1">
        <w:r w:rsidR="00C73379" w:rsidRPr="00D70968">
          <w:rPr>
            <w:rStyle w:val="Hyperlink"/>
          </w:rPr>
          <w:t>https://github.com/CBIIT/HPC_DME_APIs/blob/master/doc/development/hpc-code-style</w:t>
        </w:r>
      </w:hyperlink>
    </w:p>
    <w:p w14:paraId="4644FCC5" w14:textId="77777777" w:rsidR="00C73379" w:rsidRDefault="00C73379" w:rsidP="00C73379">
      <w:pPr>
        <w:ind w:left="216"/>
      </w:pPr>
    </w:p>
    <w:p w14:paraId="6E55451B" w14:textId="459F9C01" w:rsidR="00C73379" w:rsidRDefault="00C73379" w:rsidP="00C73379">
      <w:pPr>
        <w:ind w:left="216"/>
      </w:pPr>
      <w:r>
        <w:t>First copy the jar file to your Eclipse ‘</w:t>
      </w:r>
      <w:proofErr w:type="spellStart"/>
      <w:r>
        <w:t>dropins</w:t>
      </w:r>
      <w:proofErr w:type="spellEnd"/>
      <w:r>
        <w:t>’ folder. Then restart Eclipse.</w:t>
      </w:r>
    </w:p>
    <w:p w14:paraId="5F045E39" w14:textId="18614F95" w:rsidR="00C73379" w:rsidRDefault="00C73379" w:rsidP="00C73379">
      <w:pPr>
        <w:ind w:left="216"/>
      </w:pPr>
      <w:r>
        <w:t>Go to Preferences -&gt; Java -&gt; Code Style -&gt; Formatter</w:t>
      </w:r>
    </w:p>
    <w:p w14:paraId="41EC1152" w14:textId="77777777" w:rsidR="00C73379" w:rsidRDefault="00C73379" w:rsidP="00C73379">
      <w:pPr>
        <w:ind w:left="216"/>
      </w:pPr>
    </w:p>
    <w:p w14:paraId="6836C3F8" w14:textId="4B516B2E" w:rsidR="00C73379" w:rsidRDefault="00C73379" w:rsidP="00C73379">
      <w:pPr>
        <w:ind w:left="216"/>
      </w:pPr>
      <w:r>
        <w:t xml:space="preserve">Import the XML file as your </w:t>
      </w:r>
      <w:proofErr w:type="gramStart"/>
      <w:r>
        <w:t>profile, and</w:t>
      </w:r>
      <w:proofErr w:type="gramEnd"/>
      <w:r>
        <w:t xml:space="preserve"> select the google formatter.</w:t>
      </w:r>
    </w:p>
    <w:p w14:paraId="74067BC3" w14:textId="0D89916A" w:rsidR="00C73379" w:rsidRDefault="00C73379" w:rsidP="00C73379">
      <w:pPr>
        <w:ind w:left="216"/>
      </w:pPr>
      <w:r>
        <w:rPr>
          <w:noProof/>
        </w:rPr>
        <w:lastRenderedPageBreak/>
        <w:drawing>
          <wp:inline distT="0" distB="0" distL="0" distR="0" wp14:anchorId="135935CF" wp14:editId="2D223011">
            <wp:extent cx="5402368" cy="4148742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-style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648" cy="416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A357A9F" w14:textId="77777777" w:rsidR="00C73379" w:rsidRDefault="00C73379" w:rsidP="00C73379">
      <w:pPr>
        <w:ind w:left="216"/>
      </w:pPr>
    </w:p>
    <w:p w14:paraId="6489994A" w14:textId="74F38682" w:rsidR="009C4AAF" w:rsidRDefault="009C4AAF" w:rsidP="009C4AAF">
      <w:pPr>
        <w:ind w:left="0"/>
      </w:pPr>
    </w:p>
    <w:p w14:paraId="5C74138E" w14:textId="77777777" w:rsidR="00FF58F7" w:rsidRDefault="00FF58F7" w:rsidP="00FF58F7">
      <w:pPr>
        <w:pStyle w:val="Heading1"/>
      </w:pPr>
      <w:r>
        <w:t>SOAP-UI</w:t>
      </w:r>
    </w:p>
    <w:p w14:paraId="6C1F19E2" w14:textId="77777777" w:rsidR="00FF58F7" w:rsidRDefault="00FF58F7" w:rsidP="00FF58F7">
      <w:pPr>
        <w:ind w:left="216"/>
      </w:pPr>
      <w:r>
        <w:t>Soap UI workspace and project can be found under $HPC_HOME/</w:t>
      </w:r>
      <w:proofErr w:type="spellStart"/>
      <w:r>
        <w:t>hpc</w:t>
      </w:r>
      <w:proofErr w:type="spellEnd"/>
      <w:r>
        <w:t>-soap-</w:t>
      </w:r>
      <w:proofErr w:type="spellStart"/>
      <w:r>
        <w:t>ui</w:t>
      </w:r>
      <w:proofErr w:type="spellEnd"/>
      <w:r>
        <w:t xml:space="preserve"> folder.</w:t>
      </w:r>
    </w:p>
    <w:p w14:paraId="0030D124" w14:textId="77777777" w:rsidR="00FF58F7" w:rsidRDefault="00FF58F7" w:rsidP="00FF58F7">
      <w:pPr>
        <w:ind w:left="216"/>
      </w:pPr>
      <w:r>
        <w:t>Note – after pointing soap-</w:t>
      </w:r>
      <w:proofErr w:type="spellStart"/>
      <w:r>
        <w:t>ui</w:t>
      </w:r>
      <w:proofErr w:type="spellEnd"/>
      <w:r>
        <w:t xml:space="preserve"> to the workspace, you will need to correct the path to the project based on the directory you pulled the code into.</w:t>
      </w:r>
    </w:p>
    <w:p w14:paraId="6BD4040E" w14:textId="77777777" w:rsidR="00FF58F7" w:rsidRPr="00842F14" w:rsidRDefault="00FF58F7" w:rsidP="00FF58F7">
      <w:pPr>
        <w:ind w:left="216"/>
      </w:pPr>
    </w:p>
    <w:p w14:paraId="3D7C1666" w14:textId="77777777" w:rsidR="00FF58F7" w:rsidRPr="0012733B" w:rsidRDefault="00FF58F7" w:rsidP="009C4AAF">
      <w:pPr>
        <w:ind w:left="0"/>
      </w:pPr>
    </w:p>
    <w:sectPr w:rsidR="00FF58F7" w:rsidRPr="0012733B" w:rsidSect="00FF14DD">
      <w:headerReference w:type="default" r:id="rId20"/>
      <w:footerReference w:type="default" r:id="rId21"/>
      <w:pgSz w:w="12240" w:h="15840" w:code="1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1299E" w14:textId="77777777" w:rsidR="000172B9" w:rsidRDefault="000172B9">
      <w:r>
        <w:separator/>
      </w:r>
    </w:p>
  </w:endnote>
  <w:endnote w:type="continuationSeparator" w:id="0">
    <w:p w14:paraId="665E2A88" w14:textId="77777777" w:rsidR="000172B9" w:rsidRDefault="00017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altName w:val="﷽﷽﷽﷽﷽﷽㔡耨ĝތ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2CE34" w14:textId="77777777" w:rsidR="00842F14" w:rsidRDefault="00842F1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CD702A" w14:textId="77777777" w:rsidR="00842F14" w:rsidRDefault="00842F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2A632" w14:textId="77777777" w:rsidR="00842F14" w:rsidRDefault="00842F14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2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1415</w:t>
    </w:r>
    <w:r>
      <w:rPr>
        <w:b/>
        <w:bCs/>
        <w:i/>
        <w:sz w:val="20"/>
      </w:rPr>
      <w:fldChar w:fldCharType="end"/>
    </w:r>
  </w:p>
  <w:p w14:paraId="232E6C89" w14:textId="77777777" w:rsidR="00842F14" w:rsidRDefault="00842F14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noProof/>
        <w:sz w:val="20"/>
      </w:rPr>
      <w:t>EPLC_Design_Template.doc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EF87F" w14:textId="77777777" w:rsidR="00842F14" w:rsidRPr="0092790E" w:rsidRDefault="00842F14" w:rsidP="0092790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75A85" w14:textId="1B21405A" w:rsidR="00842F14" w:rsidRPr="007D72F1" w:rsidRDefault="00842F14" w:rsidP="00FF14DD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 w:rsidRPr="007D72F1">
      <w:rPr>
        <w:rFonts w:ascii="Arial" w:hAnsi="Arial" w:cs="Arial"/>
        <w:sz w:val="18"/>
        <w:szCs w:val="18"/>
      </w:rPr>
      <w:tab/>
    </w:r>
    <w:r w:rsidRPr="007D72F1">
      <w:rPr>
        <w:rFonts w:ascii="Arial" w:hAnsi="Arial" w:cs="Arial"/>
        <w:sz w:val="18"/>
        <w:szCs w:val="18"/>
      </w:rPr>
      <w:tab/>
    </w:r>
    <w:r w:rsidRPr="007D72F1">
      <w:rPr>
        <w:rFonts w:ascii="Arial" w:hAnsi="Arial" w:cs="Arial"/>
        <w:bCs/>
        <w:sz w:val="18"/>
        <w:szCs w:val="18"/>
      </w:rPr>
      <w:t>Page</w:t>
    </w:r>
    <w:r w:rsidRPr="007D72F1">
      <w:rPr>
        <w:rStyle w:val="PageNumber"/>
        <w:rFonts w:ascii="Arial" w:hAnsi="Arial" w:cs="Arial"/>
        <w:sz w:val="18"/>
        <w:szCs w:val="18"/>
      </w:rPr>
      <w:t xml:space="preserve"> </w:t>
    </w:r>
    <w:r w:rsidRPr="007D72F1">
      <w:rPr>
        <w:rStyle w:val="PageNumber"/>
        <w:rFonts w:ascii="Arial" w:hAnsi="Arial" w:cs="Arial"/>
        <w:sz w:val="18"/>
        <w:szCs w:val="18"/>
      </w:rPr>
      <w:fldChar w:fldCharType="begin"/>
    </w:r>
    <w:r w:rsidRPr="007D72F1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7D72F1">
      <w:rPr>
        <w:rStyle w:val="PageNumber"/>
        <w:rFonts w:ascii="Arial" w:hAnsi="Arial" w:cs="Arial"/>
        <w:sz w:val="18"/>
        <w:szCs w:val="18"/>
      </w:rPr>
      <w:fldChar w:fldCharType="separate"/>
    </w:r>
    <w:r w:rsidR="00690F84">
      <w:rPr>
        <w:rStyle w:val="PageNumber"/>
        <w:rFonts w:ascii="Arial" w:hAnsi="Arial" w:cs="Arial"/>
        <w:noProof/>
        <w:sz w:val="18"/>
        <w:szCs w:val="18"/>
      </w:rPr>
      <w:t>7</w:t>
    </w:r>
    <w:r w:rsidRPr="007D72F1">
      <w:rPr>
        <w:rStyle w:val="PageNumber"/>
        <w:rFonts w:ascii="Arial" w:hAnsi="Arial" w:cs="Arial"/>
        <w:sz w:val="18"/>
        <w:szCs w:val="18"/>
      </w:rPr>
      <w:fldChar w:fldCharType="end"/>
    </w:r>
    <w:r w:rsidRPr="007D72F1">
      <w:rPr>
        <w:rStyle w:val="PageNumber"/>
        <w:rFonts w:ascii="Arial" w:hAnsi="Arial" w:cs="Arial"/>
        <w:sz w:val="18"/>
        <w:szCs w:val="18"/>
      </w:rPr>
      <w:t xml:space="preserve"> of </w:t>
    </w:r>
    <w:r w:rsidRPr="007D72F1">
      <w:rPr>
        <w:rStyle w:val="PageNumber"/>
        <w:rFonts w:ascii="Arial" w:hAnsi="Arial" w:cs="Arial"/>
        <w:sz w:val="18"/>
        <w:szCs w:val="18"/>
      </w:rPr>
      <w:fldChar w:fldCharType="begin"/>
    </w:r>
    <w:r w:rsidRPr="007D72F1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7D72F1">
      <w:rPr>
        <w:rStyle w:val="PageNumber"/>
        <w:rFonts w:ascii="Arial" w:hAnsi="Arial" w:cs="Arial"/>
        <w:sz w:val="18"/>
        <w:szCs w:val="18"/>
      </w:rPr>
      <w:fldChar w:fldCharType="separate"/>
    </w:r>
    <w:r w:rsidR="00690F84">
      <w:rPr>
        <w:rStyle w:val="PageNumber"/>
        <w:rFonts w:ascii="Arial" w:hAnsi="Arial" w:cs="Arial"/>
        <w:noProof/>
        <w:sz w:val="18"/>
        <w:szCs w:val="18"/>
      </w:rPr>
      <w:t>9</w:t>
    </w:r>
    <w:r w:rsidRPr="007D72F1">
      <w:rPr>
        <w:rStyle w:val="PageNumber"/>
        <w:rFonts w:ascii="Arial" w:hAnsi="Arial" w:cs="Arial"/>
        <w:sz w:val="18"/>
        <w:szCs w:val="18"/>
      </w:rPr>
      <w:fldChar w:fldCharType="end"/>
    </w:r>
  </w:p>
  <w:p w14:paraId="6718A889" w14:textId="746FB0A9" w:rsidR="00842F14" w:rsidRPr="006D7F6A" w:rsidRDefault="00842F14" w:rsidP="0092790E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E4718" w14:textId="77777777" w:rsidR="000172B9" w:rsidRDefault="000172B9">
      <w:r>
        <w:separator/>
      </w:r>
    </w:p>
  </w:footnote>
  <w:footnote w:type="continuationSeparator" w:id="0">
    <w:p w14:paraId="1DD1592E" w14:textId="77777777" w:rsidR="000172B9" w:rsidRDefault="000172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41E96" w14:textId="77777777" w:rsidR="00842F14" w:rsidRDefault="00842F14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TITLE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EPLC Design Template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877454">
      <w:rPr>
        <w:bCs/>
        <w:i/>
        <w:sz w:val="20"/>
        <w:szCs w:val="20"/>
      </w:rPr>
      <w:t>&lt;1.0&gt;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B5E85" w14:textId="77777777" w:rsidR="00842F14" w:rsidRPr="00D94EFC" w:rsidRDefault="00842F14" w:rsidP="00D94EFC">
    <w:pPr>
      <w:pStyle w:val="Header"/>
    </w:pPr>
    <w:r>
      <w:rPr>
        <w:noProof/>
      </w:rPr>
      <w:drawing>
        <wp:inline distT="0" distB="0" distL="0" distR="0" wp14:anchorId="5E219FAC" wp14:editId="4AF7832B">
          <wp:extent cx="787400" cy="863600"/>
          <wp:effectExtent l="0" t="0" r="0" b="0"/>
          <wp:docPr id="6" name="Picture 6" descr="untit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titl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400" cy="8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B57E0" w14:textId="51E9947D" w:rsidR="00842F14" w:rsidRPr="0092790E" w:rsidRDefault="00842F14" w:rsidP="0092790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HPC Data Management</w:t>
    </w:r>
  </w:p>
  <w:p w14:paraId="67870277" w14:textId="77777777" w:rsidR="00842F14" w:rsidRPr="003042B3" w:rsidRDefault="00842F14" w:rsidP="003042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99DC15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103D38"/>
    <w:multiLevelType w:val="hybridMultilevel"/>
    <w:tmpl w:val="F9F6F83C"/>
    <w:lvl w:ilvl="0" w:tplc="A4CCC788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0B7A74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71EA3"/>
    <w:multiLevelType w:val="hybridMultilevel"/>
    <w:tmpl w:val="FF506032"/>
    <w:lvl w:ilvl="0" w:tplc="0409000F">
      <w:start w:val="1"/>
      <w:numFmt w:val="decimal"/>
      <w:lvlText w:val="%1.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5" w15:restartNumberingAfterBreak="0">
    <w:nsid w:val="36046D80"/>
    <w:multiLevelType w:val="hybridMultilevel"/>
    <w:tmpl w:val="43021EAA"/>
    <w:lvl w:ilvl="0" w:tplc="3E34D2E6">
      <w:start w:val="1"/>
      <w:numFmt w:val="decimal"/>
      <w:lvlText w:val="%1."/>
      <w:lvlJc w:val="left"/>
      <w:pPr>
        <w:ind w:left="576" w:hanging="360"/>
      </w:pPr>
      <w:rPr>
        <w:rFonts w:hint="default"/>
        <w:color w:val="3B2322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6" w15:restartNumberingAfterBreak="0">
    <w:nsid w:val="37DC1EC6"/>
    <w:multiLevelType w:val="multilevel"/>
    <w:tmpl w:val="B19412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9BF2089"/>
    <w:multiLevelType w:val="hybridMultilevel"/>
    <w:tmpl w:val="2F7275C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61D28"/>
    <w:multiLevelType w:val="hybridMultilevel"/>
    <w:tmpl w:val="56CAECD0"/>
    <w:lvl w:ilvl="0" w:tplc="0409000F">
      <w:start w:val="1"/>
      <w:numFmt w:val="decimal"/>
      <w:lvlText w:val="%1."/>
      <w:lvlJc w:val="left"/>
      <w:pPr>
        <w:ind w:left="936" w:hanging="360"/>
      </w:pPr>
    </w:lvl>
    <w:lvl w:ilvl="1" w:tplc="04090019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 w15:restartNumberingAfterBreak="0">
    <w:nsid w:val="3D825F45"/>
    <w:multiLevelType w:val="hybridMultilevel"/>
    <w:tmpl w:val="32AC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25416"/>
    <w:multiLevelType w:val="hybridMultilevel"/>
    <w:tmpl w:val="0C927CF6"/>
    <w:lvl w:ilvl="0" w:tplc="F12A874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1" w15:restartNumberingAfterBreak="0">
    <w:nsid w:val="5AAE0FFE"/>
    <w:multiLevelType w:val="hybridMultilevel"/>
    <w:tmpl w:val="977632B8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E78757F"/>
    <w:multiLevelType w:val="hybridMultilevel"/>
    <w:tmpl w:val="AA609FD2"/>
    <w:lvl w:ilvl="0" w:tplc="3E34D2E6">
      <w:start w:val="1"/>
      <w:numFmt w:val="decimal"/>
      <w:lvlText w:val="%1."/>
      <w:lvlJc w:val="left"/>
      <w:pPr>
        <w:ind w:left="576" w:hanging="360"/>
      </w:pPr>
      <w:rPr>
        <w:rFonts w:hint="default"/>
        <w:color w:val="3B23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672FBE"/>
    <w:multiLevelType w:val="hybridMultilevel"/>
    <w:tmpl w:val="B5B68B48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6"/>
  </w:num>
  <w:num w:numId="5">
    <w:abstractNumId w:val="0"/>
  </w:num>
  <w:num w:numId="6">
    <w:abstractNumId w:val="9"/>
  </w:num>
  <w:num w:numId="7">
    <w:abstractNumId w:val="1"/>
  </w:num>
  <w:num w:numId="8">
    <w:abstractNumId w:val="2"/>
  </w:num>
  <w:num w:numId="9">
    <w:abstractNumId w:val="4"/>
  </w:num>
  <w:num w:numId="10">
    <w:abstractNumId w:val="8"/>
  </w:num>
  <w:num w:numId="11">
    <w:abstractNumId w:val="13"/>
  </w:num>
  <w:num w:numId="12">
    <w:abstractNumId w:val="5"/>
  </w:num>
  <w:num w:numId="13">
    <w:abstractNumId w:val="12"/>
  </w:num>
  <w:num w:numId="14">
    <w:abstractNumId w:val="7"/>
  </w:num>
  <w:num w:numId="15">
    <w:abstractNumId w:val="10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enon, Sunita (NIH/NCI) [C]">
    <w15:presenceInfo w15:providerId="AD" w15:userId="S::menons2@nih.gov::758ef455-cee4-484e-950b-e649d9c01c48"/>
  </w15:person>
  <w15:person w15:author="Chintala, Sarada (NIH/NCI) [C]">
    <w15:presenceInfo w15:providerId="AD" w15:userId="S::schintal@nih.gov::c7d500ee-430a-40e2-b1da-f721666004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6FFF"/>
    <w:rsid w:val="00000D73"/>
    <w:rsid w:val="00007E0C"/>
    <w:rsid w:val="000162A0"/>
    <w:rsid w:val="000172B9"/>
    <w:rsid w:val="00020630"/>
    <w:rsid w:val="00020861"/>
    <w:rsid w:val="000240E5"/>
    <w:rsid w:val="00027613"/>
    <w:rsid w:val="00037698"/>
    <w:rsid w:val="00047286"/>
    <w:rsid w:val="0005445F"/>
    <w:rsid w:val="00060500"/>
    <w:rsid w:val="00064855"/>
    <w:rsid w:val="0007335D"/>
    <w:rsid w:val="00091256"/>
    <w:rsid w:val="0009785D"/>
    <w:rsid w:val="000B0740"/>
    <w:rsid w:val="000B55CB"/>
    <w:rsid w:val="000B56AE"/>
    <w:rsid w:val="000C04E3"/>
    <w:rsid w:val="000C5F07"/>
    <w:rsid w:val="000C7FC6"/>
    <w:rsid w:val="000E03C8"/>
    <w:rsid w:val="000E5541"/>
    <w:rsid w:val="00101F13"/>
    <w:rsid w:val="00106120"/>
    <w:rsid w:val="00111039"/>
    <w:rsid w:val="0012733B"/>
    <w:rsid w:val="001337B4"/>
    <w:rsid w:val="00140A5D"/>
    <w:rsid w:val="001461EB"/>
    <w:rsid w:val="001560A0"/>
    <w:rsid w:val="001649C7"/>
    <w:rsid w:val="0016596E"/>
    <w:rsid w:val="001666FB"/>
    <w:rsid w:val="0017072E"/>
    <w:rsid w:val="00171D93"/>
    <w:rsid w:val="00176C15"/>
    <w:rsid w:val="001811BE"/>
    <w:rsid w:val="00190418"/>
    <w:rsid w:val="00194274"/>
    <w:rsid w:val="00196E9C"/>
    <w:rsid w:val="001A43FB"/>
    <w:rsid w:val="001B46FA"/>
    <w:rsid w:val="001B7CC3"/>
    <w:rsid w:val="001B7FCB"/>
    <w:rsid w:val="001D22AD"/>
    <w:rsid w:val="001D6B5F"/>
    <w:rsid w:val="001E37EC"/>
    <w:rsid w:val="001F27B2"/>
    <w:rsid w:val="001F6B41"/>
    <w:rsid w:val="00203BBE"/>
    <w:rsid w:val="00203C51"/>
    <w:rsid w:val="00214A45"/>
    <w:rsid w:val="00214C18"/>
    <w:rsid w:val="002235AD"/>
    <w:rsid w:val="00225DB6"/>
    <w:rsid w:val="00226272"/>
    <w:rsid w:val="00227D58"/>
    <w:rsid w:val="0023171D"/>
    <w:rsid w:val="00234539"/>
    <w:rsid w:val="00246B84"/>
    <w:rsid w:val="0024780B"/>
    <w:rsid w:val="00250011"/>
    <w:rsid w:val="00256363"/>
    <w:rsid w:val="002677DE"/>
    <w:rsid w:val="00282BAC"/>
    <w:rsid w:val="002906D5"/>
    <w:rsid w:val="002974D8"/>
    <w:rsid w:val="002B5631"/>
    <w:rsid w:val="002B6F2A"/>
    <w:rsid w:val="002C0E36"/>
    <w:rsid w:val="002C5BCB"/>
    <w:rsid w:val="002C6DEF"/>
    <w:rsid w:val="002D3352"/>
    <w:rsid w:val="002E18C4"/>
    <w:rsid w:val="002F61D1"/>
    <w:rsid w:val="003042B3"/>
    <w:rsid w:val="003056AB"/>
    <w:rsid w:val="00307212"/>
    <w:rsid w:val="003126BE"/>
    <w:rsid w:val="003218FA"/>
    <w:rsid w:val="00323BCB"/>
    <w:rsid w:val="00331B3E"/>
    <w:rsid w:val="00341618"/>
    <w:rsid w:val="0034168B"/>
    <w:rsid w:val="003447C3"/>
    <w:rsid w:val="003639FE"/>
    <w:rsid w:val="003671EC"/>
    <w:rsid w:val="00371824"/>
    <w:rsid w:val="00373B3E"/>
    <w:rsid w:val="00387128"/>
    <w:rsid w:val="00393C31"/>
    <w:rsid w:val="003A3B9A"/>
    <w:rsid w:val="003B70E7"/>
    <w:rsid w:val="003C6AA8"/>
    <w:rsid w:val="003C771F"/>
    <w:rsid w:val="003D03C2"/>
    <w:rsid w:val="003E1AB2"/>
    <w:rsid w:val="003E2530"/>
    <w:rsid w:val="003E5B78"/>
    <w:rsid w:val="003F06D7"/>
    <w:rsid w:val="003F6FFF"/>
    <w:rsid w:val="00401C21"/>
    <w:rsid w:val="00403895"/>
    <w:rsid w:val="00404C3C"/>
    <w:rsid w:val="00411623"/>
    <w:rsid w:val="00416446"/>
    <w:rsid w:val="0041685E"/>
    <w:rsid w:val="00432BE9"/>
    <w:rsid w:val="00435014"/>
    <w:rsid w:val="0044310B"/>
    <w:rsid w:val="00443A4E"/>
    <w:rsid w:val="004523C9"/>
    <w:rsid w:val="00456CF1"/>
    <w:rsid w:val="00456E38"/>
    <w:rsid w:val="004613A6"/>
    <w:rsid w:val="00466AD0"/>
    <w:rsid w:val="00470397"/>
    <w:rsid w:val="00474A80"/>
    <w:rsid w:val="00477E63"/>
    <w:rsid w:val="00482BD7"/>
    <w:rsid w:val="00495FD0"/>
    <w:rsid w:val="00497B60"/>
    <w:rsid w:val="004A581E"/>
    <w:rsid w:val="004A6DD4"/>
    <w:rsid w:val="004C4455"/>
    <w:rsid w:val="004C6305"/>
    <w:rsid w:val="004E6690"/>
    <w:rsid w:val="004F1917"/>
    <w:rsid w:val="00502F00"/>
    <w:rsid w:val="005159FA"/>
    <w:rsid w:val="00530304"/>
    <w:rsid w:val="00530910"/>
    <w:rsid w:val="00541BAB"/>
    <w:rsid w:val="0054797F"/>
    <w:rsid w:val="005637D3"/>
    <w:rsid w:val="00565569"/>
    <w:rsid w:val="005678CB"/>
    <w:rsid w:val="00571605"/>
    <w:rsid w:val="00581488"/>
    <w:rsid w:val="005840C7"/>
    <w:rsid w:val="00594876"/>
    <w:rsid w:val="005A4951"/>
    <w:rsid w:val="005B1247"/>
    <w:rsid w:val="005B5EB5"/>
    <w:rsid w:val="005B626B"/>
    <w:rsid w:val="005C2211"/>
    <w:rsid w:val="005E073A"/>
    <w:rsid w:val="005E1703"/>
    <w:rsid w:val="005E22C0"/>
    <w:rsid w:val="005F5D66"/>
    <w:rsid w:val="005F70BD"/>
    <w:rsid w:val="00601CAF"/>
    <w:rsid w:val="006037F0"/>
    <w:rsid w:val="0061039F"/>
    <w:rsid w:val="006135C8"/>
    <w:rsid w:val="00624B31"/>
    <w:rsid w:val="00631BAE"/>
    <w:rsid w:val="00634543"/>
    <w:rsid w:val="00641090"/>
    <w:rsid w:val="00661A80"/>
    <w:rsid w:val="00663822"/>
    <w:rsid w:val="00666507"/>
    <w:rsid w:val="00670CF6"/>
    <w:rsid w:val="00673778"/>
    <w:rsid w:val="00676061"/>
    <w:rsid w:val="0067607E"/>
    <w:rsid w:val="006760B6"/>
    <w:rsid w:val="0067730E"/>
    <w:rsid w:val="00677CA0"/>
    <w:rsid w:val="00680382"/>
    <w:rsid w:val="006804B6"/>
    <w:rsid w:val="00685073"/>
    <w:rsid w:val="00686F6B"/>
    <w:rsid w:val="00690340"/>
    <w:rsid w:val="00690F84"/>
    <w:rsid w:val="00694563"/>
    <w:rsid w:val="00695854"/>
    <w:rsid w:val="006969A4"/>
    <w:rsid w:val="006A6F56"/>
    <w:rsid w:val="006A7623"/>
    <w:rsid w:val="006A792A"/>
    <w:rsid w:val="006C0708"/>
    <w:rsid w:val="006C41D0"/>
    <w:rsid w:val="006C55CA"/>
    <w:rsid w:val="006C6B75"/>
    <w:rsid w:val="006C7D14"/>
    <w:rsid w:val="006D0AAE"/>
    <w:rsid w:val="006E02F2"/>
    <w:rsid w:val="006E678F"/>
    <w:rsid w:val="006F358E"/>
    <w:rsid w:val="006F7500"/>
    <w:rsid w:val="007006EF"/>
    <w:rsid w:val="0070794A"/>
    <w:rsid w:val="007166E0"/>
    <w:rsid w:val="00723C98"/>
    <w:rsid w:val="00731CAD"/>
    <w:rsid w:val="007436D3"/>
    <w:rsid w:val="00743908"/>
    <w:rsid w:val="0074628F"/>
    <w:rsid w:val="00751E03"/>
    <w:rsid w:val="00756A16"/>
    <w:rsid w:val="00765350"/>
    <w:rsid w:val="007679FF"/>
    <w:rsid w:val="00782178"/>
    <w:rsid w:val="00786E9C"/>
    <w:rsid w:val="00794D36"/>
    <w:rsid w:val="00795E0E"/>
    <w:rsid w:val="007B3086"/>
    <w:rsid w:val="007B4E5F"/>
    <w:rsid w:val="007B5BD4"/>
    <w:rsid w:val="007B5D9D"/>
    <w:rsid w:val="007D72F1"/>
    <w:rsid w:val="007E276D"/>
    <w:rsid w:val="007E34A8"/>
    <w:rsid w:val="007F370D"/>
    <w:rsid w:val="007F60C1"/>
    <w:rsid w:val="00803E79"/>
    <w:rsid w:val="0080666F"/>
    <w:rsid w:val="00807D49"/>
    <w:rsid w:val="00817061"/>
    <w:rsid w:val="008201EA"/>
    <w:rsid w:val="00821241"/>
    <w:rsid w:val="00821268"/>
    <w:rsid w:val="008249D3"/>
    <w:rsid w:val="008340E8"/>
    <w:rsid w:val="00842F14"/>
    <w:rsid w:val="00856AC1"/>
    <w:rsid w:val="008646E5"/>
    <w:rsid w:val="008649D4"/>
    <w:rsid w:val="0087204D"/>
    <w:rsid w:val="00877454"/>
    <w:rsid w:val="00883647"/>
    <w:rsid w:val="00884EE4"/>
    <w:rsid w:val="00886085"/>
    <w:rsid w:val="0088641D"/>
    <w:rsid w:val="00895F33"/>
    <w:rsid w:val="00897D25"/>
    <w:rsid w:val="008A3381"/>
    <w:rsid w:val="008C4884"/>
    <w:rsid w:val="008E5CDF"/>
    <w:rsid w:val="008F0EFE"/>
    <w:rsid w:val="0090619B"/>
    <w:rsid w:val="0091483F"/>
    <w:rsid w:val="0092790E"/>
    <w:rsid w:val="00940C61"/>
    <w:rsid w:val="009435DF"/>
    <w:rsid w:val="00944ACD"/>
    <w:rsid w:val="009472EB"/>
    <w:rsid w:val="00947C7E"/>
    <w:rsid w:val="00954EED"/>
    <w:rsid w:val="0096012E"/>
    <w:rsid w:val="00961811"/>
    <w:rsid w:val="00961CB4"/>
    <w:rsid w:val="0096462E"/>
    <w:rsid w:val="0097237B"/>
    <w:rsid w:val="009739C5"/>
    <w:rsid w:val="00974614"/>
    <w:rsid w:val="0098246F"/>
    <w:rsid w:val="00985680"/>
    <w:rsid w:val="00992F40"/>
    <w:rsid w:val="009974D6"/>
    <w:rsid w:val="009A2878"/>
    <w:rsid w:val="009A4F54"/>
    <w:rsid w:val="009B3945"/>
    <w:rsid w:val="009B7B6F"/>
    <w:rsid w:val="009C39CB"/>
    <w:rsid w:val="009C4AAF"/>
    <w:rsid w:val="009D493E"/>
    <w:rsid w:val="009E4F2A"/>
    <w:rsid w:val="009F1DD2"/>
    <w:rsid w:val="009F7E71"/>
    <w:rsid w:val="00A00CE9"/>
    <w:rsid w:val="00A01C04"/>
    <w:rsid w:val="00A02F2F"/>
    <w:rsid w:val="00A14B83"/>
    <w:rsid w:val="00A21F3D"/>
    <w:rsid w:val="00A317FD"/>
    <w:rsid w:val="00A37391"/>
    <w:rsid w:val="00A42F75"/>
    <w:rsid w:val="00A4674F"/>
    <w:rsid w:val="00A47712"/>
    <w:rsid w:val="00A5120F"/>
    <w:rsid w:val="00A7285F"/>
    <w:rsid w:val="00A73248"/>
    <w:rsid w:val="00A81D80"/>
    <w:rsid w:val="00A907A4"/>
    <w:rsid w:val="00A91B80"/>
    <w:rsid w:val="00A9233F"/>
    <w:rsid w:val="00A93820"/>
    <w:rsid w:val="00A93F87"/>
    <w:rsid w:val="00A94624"/>
    <w:rsid w:val="00A975CF"/>
    <w:rsid w:val="00AA3411"/>
    <w:rsid w:val="00AA5A72"/>
    <w:rsid w:val="00AA75CB"/>
    <w:rsid w:val="00AA7BDA"/>
    <w:rsid w:val="00AB163D"/>
    <w:rsid w:val="00AB6171"/>
    <w:rsid w:val="00AC4B04"/>
    <w:rsid w:val="00AD1655"/>
    <w:rsid w:val="00AD1C11"/>
    <w:rsid w:val="00AD447E"/>
    <w:rsid w:val="00AD54AB"/>
    <w:rsid w:val="00AE2313"/>
    <w:rsid w:val="00AE33FF"/>
    <w:rsid w:val="00AF1164"/>
    <w:rsid w:val="00B028F1"/>
    <w:rsid w:val="00B0323A"/>
    <w:rsid w:val="00B03A3D"/>
    <w:rsid w:val="00B079C4"/>
    <w:rsid w:val="00B12FDE"/>
    <w:rsid w:val="00B14972"/>
    <w:rsid w:val="00B31031"/>
    <w:rsid w:val="00B37046"/>
    <w:rsid w:val="00B443AD"/>
    <w:rsid w:val="00B516AC"/>
    <w:rsid w:val="00B576E1"/>
    <w:rsid w:val="00B648FF"/>
    <w:rsid w:val="00B669D2"/>
    <w:rsid w:val="00B67CEC"/>
    <w:rsid w:val="00B71562"/>
    <w:rsid w:val="00B71861"/>
    <w:rsid w:val="00B84792"/>
    <w:rsid w:val="00B9312D"/>
    <w:rsid w:val="00B94488"/>
    <w:rsid w:val="00BA36AD"/>
    <w:rsid w:val="00BA6B57"/>
    <w:rsid w:val="00BA6F37"/>
    <w:rsid w:val="00BC74F4"/>
    <w:rsid w:val="00BC768B"/>
    <w:rsid w:val="00BD0964"/>
    <w:rsid w:val="00BE1B2E"/>
    <w:rsid w:val="00BE631D"/>
    <w:rsid w:val="00C01749"/>
    <w:rsid w:val="00C11A22"/>
    <w:rsid w:val="00C16AF8"/>
    <w:rsid w:val="00C2775B"/>
    <w:rsid w:val="00C27AE2"/>
    <w:rsid w:val="00C30EE0"/>
    <w:rsid w:val="00C40202"/>
    <w:rsid w:val="00C41733"/>
    <w:rsid w:val="00C52992"/>
    <w:rsid w:val="00C55B7B"/>
    <w:rsid w:val="00C56DFB"/>
    <w:rsid w:val="00C57609"/>
    <w:rsid w:val="00C639C7"/>
    <w:rsid w:val="00C70DEA"/>
    <w:rsid w:val="00C73379"/>
    <w:rsid w:val="00C84527"/>
    <w:rsid w:val="00C93E26"/>
    <w:rsid w:val="00C9629C"/>
    <w:rsid w:val="00CA79EA"/>
    <w:rsid w:val="00CC0DD3"/>
    <w:rsid w:val="00CC1724"/>
    <w:rsid w:val="00CC697A"/>
    <w:rsid w:val="00CD6671"/>
    <w:rsid w:val="00CE2859"/>
    <w:rsid w:val="00CF4AB0"/>
    <w:rsid w:val="00D00D5B"/>
    <w:rsid w:val="00D156EB"/>
    <w:rsid w:val="00D16B7D"/>
    <w:rsid w:val="00D31D5B"/>
    <w:rsid w:val="00D32096"/>
    <w:rsid w:val="00D34EC0"/>
    <w:rsid w:val="00D44595"/>
    <w:rsid w:val="00D604C0"/>
    <w:rsid w:val="00D61571"/>
    <w:rsid w:val="00D76421"/>
    <w:rsid w:val="00D81598"/>
    <w:rsid w:val="00D82F83"/>
    <w:rsid w:val="00D84B4C"/>
    <w:rsid w:val="00D86D7F"/>
    <w:rsid w:val="00D90B25"/>
    <w:rsid w:val="00D94EFC"/>
    <w:rsid w:val="00DA4CC1"/>
    <w:rsid w:val="00DB1DB6"/>
    <w:rsid w:val="00DC6D3A"/>
    <w:rsid w:val="00DD4B1C"/>
    <w:rsid w:val="00DD4F84"/>
    <w:rsid w:val="00DE66D1"/>
    <w:rsid w:val="00DE6FC2"/>
    <w:rsid w:val="00E15375"/>
    <w:rsid w:val="00E159A5"/>
    <w:rsid w:val="00E22248"/>
    <w:rsid w:val="00E30606"/>
    <w:rsid w:val="00E30B43"/>
    <w:rsid w:val="00E35E65"/>
    <w:rsid w:val="00E361D3"/>
    <w:rsid w:val="00E53C66"/>
    <w:rsid w:val="00E65069"/>
    <w:rsid w:val="00E731E1"/>
    <w:rsid w:val="00E74C97"/>
    <w:rsid w:val="00E9476B"/>
    <w:rsid w:val="00E9670B"/>
    <w:rsid w:val="00EB1B8A"/>
    <w:rsid w:val="00EB2F9E"/>
    <w:rsid w:val="00EB4CA9"/>
    <w:rsid w:val="00EC2853"/>
    <w:rsid w:val="00EC585F"/>
    <w:rsid w:val="00EC67E2"/>
    <w:rsid w:val="00ED1BC0"/>
    <w:rsid w:val="00ED2B2B"/>
    <w:rsid w:val="00ED3B86"/>
    <w:rsid w:val="00EF21B5"/>
    <w:rsid w:val="00EF7609"/>
    <w:rsid w:val="00F02060"/>
    <w:rsid w:val="00F0628D"/>
    <w:rsid w:val="00F112B0"/>
    <w:rsid w:val="00F12D3F"/>
    <w:rsid w:val="00F20D01"/>
    <w:rsid w:val="00F242B3"/>
    <w:rsid w:val="00F67051"/>
    <w:rsid w:val="00F679AF"/>
    <w:rsid w:val="00F72C76"/>
    <w:rsid w:val="00F75041"/>
    <w:rsid w:val="00F75DB9"/>
    <w:rsid w:val="00F772B0"/>
    <w:rsid w:val="00F8598B"/>
    <w:rsid w:val="00F859D6"/>
    <w:rsid w:val="00F91884"/>
    <w:rsid w:val="00F92758"/>
    <w:rsid w:val="00FA1628"/>
    <w:rsid w:val="00FA3053"/>
    <w:rsid w:val="00FA4342"/>
    <w:rsid w:val="00FA4A7F"/>
    <w:rsid w:val="00FA5835"/>
    <w:rsid w:val="00FA7327"/>
    <w:rsid w:val="00FB04EA"/>
    <w:rsid w:val="00FB075E"/>
    <w:rsid w:val="00FB7A00"/>
    <w:rsid w:val="00FC7030"/>
    <w:rsid w:val="00FD1173"/>
    <w:rsid w:val="00FE7853"/>
    <w:rsid w:val="00FF14DD"/>
    <w:rsid w:val="00FF45D7"/>
    <w:rsid w:val="00FF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389B93"/>
  <w14:defaultImageDpi w14:val="300"/>
  <w15:docId w15:val="{115D7935-1C54-47E0-9CD3-E25EA5A4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autoRedefine/>
    <w:qFormat/>
    <w:rsid w:val="0012733B"/>
    <w:pPr>
      <w:keepNext/>
      <w:spacing w:before="180" w:after="120"/>
      <w:ind w:left="216"/>
      <w:jc w:val="left"/>
      <w:outlineLvl w:val="0"/>
    </w:pPr>
    <w:rPr>
      <w:rFonts w:eastAsia="Arial Unicode MS"/>
      <w:b/>
      <w:bCs/>
      <w:caps/>
      <w:noProof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4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4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4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4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4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4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4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shd w:val="pct15" w:color="auto" w:fill="auto"/>
      <w:spacing w:before="220" w:after="220" w:line="280" w:lineRule="atLeast"/>
      <w:ind w:left="0" w:firstLine="1080"/>
    </w:pPr>
    <w:rPr>
      <w:rFonts w:ascii="Arial" w:eastAsia="Times New Roman" w:hAnsi="Arial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table" w:styleId="TableGrid">
    <w:name w:val="Table Grid"/>
    <w:basedOn w:val="TableNormal"/>
    <w:rsid w:val="00961811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BodyTextChar">
    <w:name w:val="Body Text Char"/>
    <w:basedOn w:val="DefaultParagraphFont"/>
    <w:link w:val="BodyText"/>
    <w:rsid w:val="00786E9C"/>
    <w:rPr>
      <w:sz w:val="24"/>
      <w:szCs w:val="24"/>
    </w:rPr>
  </w:style>
  <w:style w:type="character" w:styleId="Emphasis">
    <w:name w:val="Emphasis"/>
    <w:basedOn w:val="DefaultParagraphFont"/>
    <w:qFormat/>
    <w:rsid w:val="0012733B"/>
    <w:rPr>
      <w:i/>
      <w:iCs/>
    </w:rPr>
  </w:style>
  <w:style w:type="paragraph" w:styleId="ListParagraph">
    <w:name w:val="List Paragraph"/>
    <w:basedOn w:val="Normal"/>
    <w:uiPriority w:val="72"/>
    <w:rsid w:val="0012733B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2758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rsid w:val="001942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8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yperlink" Target="https://github.com/CBIIT/HPC_DME_APIs/blob/master/doc/development/hpc-code-style" TargetMode="External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s://localhost:908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servicemix.apache.org/downloads.html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maven.apache.org/download.cgi" TargetMode="External"/><Relationship Id="rId23" Type="http://schemas.microsoft.com/office/2011/relationships/people" Target="people.xml"/><Relationship Id="rId10" Type="http://schemas.openxmlformats.org/officeDocument/2006/relationships/footer" Target="footer1.xml"/><Relationship Id="rId19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github.com/CBIIT/HPC_DME_APIs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8D35C508-92B7-4418-B10D-4D3E815FA5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7C7043-315B-4994-8586-66F83B23A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9</Pages>
  <Words>1707</Words>
  <Characters>9731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</vt:lpstr>
    </vt:vector>
  </TitlesOfParts>
  <Company/>
  <LinksUpToDate>false</LinksUpToDate>
  <CharactersWithSpaces>11416</CharactersWithSpaces>
  <SharedDoc>false</SharedDoc>
  <HLinks>
    <vt:vector size="138" baseType="variant">
      <vt:variant>
        <vt:i4>1376316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_Toc237402975</vt:lpwstr>
      </vt:variant>
      <vt:variant>
        <vt:i4>1376316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_Toc237402974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_Toc237402973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_Toc237402972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_Toc237402971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_Toc237402970</vt:lpwstr>
      </vt:variant>
      <vt:variant>
        <vt:i4>1310780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_Toc237402969</vt:lpwstr>
      </vt:variant>
      <vt:variant>
        <vt:i4>1310780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_Toc237402968</vt:lpwstr>
      </vt:variant>
      <vt:variant>
        <vt:i4>1310780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_Toc237402967</vt:lpwstr>
      </vt:variant>
      <vt:variant>
        <vt:i4>1310780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_Toc237402966</vt:lpwstr>
      </vt:variant>
      <vt:variant>
        <vt:i4>1310780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_Toc237402965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_Toc237402964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_Toc237402963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_Toc237402962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_Toc237402961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_Toc237402960</vt:lpwstr>
      </vt:variant>
      <vt:variant>
        <vt:i4>1507388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_Toc237402959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_Toc237402958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_Toc237402957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_Toc237402956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_Toc237402955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_Toc237402954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_Toc237402953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</dc:title>
  <dc:subject>&lt;Project Name&gt;</dc:subject>
  <dc:creator>HHS EPLC Team</dc:creator>
  <cp:keywords>Design Template</cp:keywords>
  <cp:lastModifiedBy>Chintala, Sarada (NIH/NCI) [C]</cp:lastModifiedBy>
  <cp:revision>104</cp:revision>
  <cp:lastPrinted>2005-07-13T14:44:00Z</cp:lastPrinted>
  <dcterms:created xsi:type="dcterms:W3CDTF">2015-04-20T16:53:00Z</dcterms:created>
  <dcterms:modified xsi:type="dcterms:W3CDTF">2021-07-06T16:17:00Z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&lt;1.0&gt;</vt:lpwstr>
  </property>
  <property fmtid="{D5CDD505-2E9C-101B-9397-08002B2CF9AE}" pid="3" name="Last Modified">
    <vt:lpwstr>&lt;mm/dd/yyyy&gt;</vt:lpwstr>
  </property>
  <property fmtid="{D5CDD505-2E9C-101B-9397-08002B2CF9AE}" pid="4" name="ContentType">
    <vt:lpwstr>Document</vt:lpwstr>
  </property>
</Properties>
</file>