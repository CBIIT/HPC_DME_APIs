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6F1E" w14:textId="77777777" w:rsidR="00CC05EB" w:rsidRPr="003D38BF" w:rsidRDefault="00CC05EB" w:rsidP="00CC05EB">
      <w:pPr>
        <w:rPr>
          <w:rFonts w:ascii="Arial" w:hAnsi="Arial" w:cs="Arial"/>
          <w:b/>
          <w:sz w:val="24"/>
          <w:szCs w:val="24"/>
          <w:u w:val="single"/>
        </w:rPr>
      </w:pPr>
      <w:r w:rsidRPr="003D38BF">
        <w:rPr>
          <w:rFonts w:ascii="Arial" w:hAnsi="Arial" w:cs="Arial"/>
          <w:b/>
          <w:sz w:val="32"/>
          <w:szCs w:val="24"/>
          <w:u w:val="single"/>
        </w:rPr>
        <w:t xml:space="preserve">Granting </w:t>
      </w:r>
      <w:r w:rsidR="00FF7236">
        <w:rPr>
          <w:rFonts w:ascii="Arial" w:hAnsi="Arial" w:cs="Arial"/>
          <w:b/>
          <w:sz w:val="32"/>
          <w:szCs w:val="24"/>
          <w:u w:val="single"/>
        </w:rPr>
        <w:t xml:space="preserve">Write </w:t>
      </w:r>
      <w:r w:rsidRPr="003D38BF">
        <w:rPr>
          <w:rFonts w:ascii="Arial" w:hAnsi="Arial" w:cs="Arial"/>
          <w:b/>
          <w:sz w:val="32"/>
          <w:szCs w:val="24"/>
          <w:u w:val="single"/>
        </w:rPr>
        <w:t xml:space="preserve">Access </w:t>
      </w:r>
      <w:r w:rsidR="001C04F9">
        <w:rPr>
          <w:rFonts w:ascii="Arial" w:hAnsi="Arial" w:cs="Arial"/>
          <w:b/>
          <w:sz w:val="32"/>
          <w:szCs w:val="24"/>
          <w:u w:val="single"/>
        </w:rPr>
        <w:t>of</w:t>
      </w:r>
      <w:r w:rsidRPr="003D38BF">
        <w:rPr>
          <w:rFonts w:ascii="Arial" w:hAnsi="Arial" w:cs="Arial"/>
          <w:b/>
          <w:sz w:val="32"/>
          <w:szCs w:val="24"/>
          <w:u w:val="single"/>
        </w:rPr>
        <w:t xml:space="preserve"> Globus Endpoint to HPCDME</w:t>
      </w:r>
    </w:p>
    <w:p w14:paraId="2BB38E24" w14:textId="77777777" w:rsidR="00CC05EB" w:rsidRDefault="00CC05EB" w:rsidP="00CC05EB">
      <w:pPr>
        <w:rPr>
          <w:rFonts w:ascii="Arial" w:hAnsi="Arial" w:cs="Arial"/>
          <w:sz w:val="24"/>
          <w:szCs w:val="24"/>
        </w:rPr>
      </w:pPr>
    </w:p>
    <w:p w14:paraId="2260D66B" w14:textId="77777777" w:rsidR="00CC05EB" w:rsidRPr="006F3748" w:rsidRDefault="00CC05E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F3748">
        <w:rPr>
          <w:rFonts w:ascii="Arial" w:hAnsi="Arial" w:cs="Arial"/>
          <w:sz w:val="24"/>
          <w:szCs w:val="24"/>
        </w:rPr>
        <w:t>Log into Globus</w:t>
      </w:r>
      <w:r w:rsidR="00CF77DB" w:rsidRPr="006F3748">
        <w:rPr>
          <w:rFonts w:ascii="Arial" w:hAnsi="Arial" w:cs="Arial"/>
          <w:sz w:val="24"/>
          <w:szCs w:val="24"/>
        </w:rPr>
        <w:t xml:space="preserve"> at </w:t>
      </w:r>
      <w:hyperlink r:id="rId5" w:history="1">
        <w:r w:rsidR="00CF77DB" w:rsidRPr="006F3748">
          <w:rPr>
            <w:rStyle w:val="Hyperlink"/>
            <w:rFonts w:ascii="Arial" w:hAnsi="Arial" w:cs="Arial"/>
            <w:sz w:val="24"/>
            <w:szCs w:val="24"/>
          </w:rPr>
          <w:t>http://www.globus.org</w:t>
        </w:r>
      </w:hyperlink>
      <w:r w:rsidRPr="006F3748">
        <w:rPr>
          <w:rFonts w:ascii="Arial" w:hAnsi="Arial" w:cs="Arial"/>
          <w:sz w:val="24"/>
          <w:szCs w:val="24"/>
        </w:rPr>
        <w:t xml:space="preserve"> using your </w:t>
      </w:r>
      <w:r w:rsidR="00CF77DB" w:rsidRPr="006F3748">
        <w:rPr>
          <w:rFonts w:ascii="Arial" w:hAnsi="Arial" w:cs="Arial"/>
          <w:sz w:val="24"/>
          <w:szCs w:val="24"/>
        </w:rPr>
        <w:t xml:space="preserve">NCI </w:t>
      </w:r>
      <w:r w:rsidRPr="006F3748">
        <w:rPr>
          <w:rFonts w:ascii="Arial" w:hAnsi="Arial" w:cs="Arial"/>
          <w:sz w:val="24"/>
          <w:szCs w:val="24"/>
        </w:rPr>
        <w:t>credentials</w:t>
      </w:r>
      <w:r w:rsidR="006F3748" w:rsidRPr="006F3748">
        <w:rPr>
          <w:rFonts w:ascii="Arial" w:hAnsi="Arial" w:cs="Arial"/>
          <w:sz w:val="24"/>
          <w:szCs w:val="24"/>
        </w:rPr>
        <w:t xml:space="preserve"> and</w:t>
      </w:r>
      <w:r w:rsidR="006F3748">
        <w:rPr>
          <w:rFonts w:ascii="Arial" w:hAnsi="Arial" w:cs="Arial"/>
          <w:sz w:val="24"/>
          <w:szCs w:val="24"/>
        </w:rPr>
        <w:t xml:space="preserve"> s</w:t>
      </w:r>
      <w:r w:rsidRPr="006F3748">
        <w:rPr>
          <w:rFonts w:ascii="Arial" w:hAnsi="Arial" w:cs="Arial"/>
          <w:sz w:val="24"/>
          <w:szCs w:val="24"/>
        </w:rPr>
        <w:t xml:space="preserve">elect </w:t>
      </w:r>
      <w:r w:rsidRPr="006F3748">
        <w:rPr>
          <w:rFonts w:ascii="Arial" w:hAnsi="Arial" w:cs="Arial"/>
          <w:b/>
          <w:sz w:val="24"/>
          <w:szCs w:val="24"/>
        </w:rPr>
        <w:t>Manage Data</w:t>
      </w:r>
      <w:r w:rsidRPr="006F3748">
        <w:rPr>
          <w:rFonts w:ascii="Arial" w:hAnsi="Arial" w:cs="Arial"/>
          <w:sz w:val="24"/>
          <w:szCs w:val="24"/>
        </w:rPr>
        <w:t xml:space="preserve"> &gt; </w:t>
      </w:r>
      <w:r w:rsidRPr="006F3748">
        <w:rPr>
          <w:rFonts w:ascii="Arial" w:hAnsi="Arial" w:cs="Arial"/>
          <w:b/>
          <w:sz w:val="24"/>
          <w:szCs w:val="24"/>
        </w:rPr>
        <w:t>Endpoints</w:t>
      </w:r>
      <w:r w:rsidRPr="006F3748">
        <w:rPr>
          <w:rFonts w:ascii="Arial" w:hAnsi="Arial" w:cs="Arial"/>
          <w:sz w:val="24"/>
          <w:szCs w:val="24"/>
        </w:rPr>
        <w:t>.</w:t>
      </w:r>
    </w:p>
    <w:p w14:paraId="780E983D" w14:textId="77777777" w:rsidR="00CC05EB" w:rsidRPr="003D38BF" w:rsidRDefault="00CC05EB" w:rsidP="00CC05EB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F749CD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5F8649F" wp14:editId="35391A41">
            <wp:extent cx="4842933" cy="1361120"/>
            <wp:effectExtent l="19050" t="19050" r="1524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6" cy="1367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F36667" w14:textId="77777777" w:rsidR="00CC05EB" w:rsidRDefault="00CF77DB" w:rsidP="00CC05E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C05EB">
        <w:rPr>
          <w:rFonts w:ascii="Arial" w:hAnsi="Arial" w:cs="Arial"/>
          <w:sz w:val="24"/>
          <w:szCs w:val="24"/>
        </w:rPr>
        <w:t xml:space="preserve">elect </w:t>
      </w:r>
      <w:r w:rsidR="00CC05EB" w:rsidRPr="00F749CD">
        <w:rPr>
          <w:rFonts w:ascii="Arial" w:hAnsi="Arial" w:cs="Arial"/>
          <w:b/>
          <w:sz w:val="24"/>
          <w:szCs w:val="24"/>
        </w:rPr>
        <w:t>shareable by me</w:t>
      </w:r>
      <w:r w:rsidR="00CC05EB">
        <w:rPr>
          <w:rFonts w:ascii="Arial" w:hAnsi="Arial" w:cs="Arial"/>
          <w:sz w:val="24"/>
          <w:szCs w:val="24"/>
        </w:rPr>
        <w:t xml:space="preserve"> item to view endpoint</w:t>
      </w:r>
      <w:r>
        <w:rPr>
          <w:rFonts w:ascii="Arial" w:hAnsi="Arial" w:cs="Arial"/>
          <w:sz w:val="24"/>
          <w:szCs w:val="24"/>
        </w:rPr>
        <w:t xml:space="preserve"> list</w:t>
      </w:r>
    </w:p>
    <w:p w14:paraId="2EAC5C34" w14:textId="77777777" w:rsidR="00CC05EB" w:rsidRDefault="00CC05EB" w:rsidP="00CC05EB">
      <w:pPr>
        <w:pStyle w:val="ListParagraph"/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B0F811" wp14:editId="222996D1">
            <wp:extent cx="5418667" cy="1600130"/>
            <wp:effectExtent l="19050" t="19050" r="1079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900" cy="16081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5A081D" w14:textId="77777777" w:rsidR="00CC05EB" w:rsidRDefault="00CF77DB" w:rsidP="00CC05E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CC05EB">
        <w:rPr>
          <w:rFonts w:ascii="Arial" w:hAnsi="Arial" w:cs="Arial"/>
          <w:sz w:val="24"/>
          <w:szCs w:val="24"/>
        </w:rPr>
        <w:t>ind the endpoint to share with HPCDME and click its name to view details.</w:t>
      </w:r>
    </w:p>
    <w:p w14:paraId="09F6167B" w14:textId="77777777" w:rsidR="00CC05EB" w:rsidRDefault="00CC05EB" w:rsidP="00FF723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 w:rsidRPr="00C86F70">
        <w:rPr>
          <w:rFonts w:ascii="Arial" w:hAnsi="Arial" w:cs="Arial"/>
          <w:b/>
          <w:sz w:val="24"/>
          <w:szCs w:val="24"/>
        </w:rPr>
        <w:t>Sharing</w:t>
      </w:r>
      <w:r>
        <w:rPr>
          <w:rFonts w:ascii="Arial" w:hAnsi="Arial" w:cs="Arial"/>
          <w:sz w:val="24"/>
          <w:szCs w:val="24"/>
        </w:rPr>
        <w:t xml:space="preserve"> tab</w:t>
      </w:r>
      <w:r w:rsidR="0032281E">
        <w:rPr>
          <w:rFonts w:ascii="Arial" w:hAnsi="Arial" w:cs="Arial"/>
          <w:sz w:val="24"/>
          <w:szCs w:val="24"/>
        </w:rPr>
        <w:t xml:space="preserve"> and </w:t>
      </w:r>
      <w:r w:rsidR="00FF7236">
        <w:rPr>
          <w:rFonts w:ascii="Arial" w:hAnsi="Arial" w:cs="Arial"/>
          <w:sz w:val="24"/>
          <w:szCs w:val="24"/>
        </w:rPr>
        <w:t xml:space="preserve">follow below steps </w:t>
      </w:r>
      <w:r>
        <w:rPr>
          <w:rFonts w:ascii="Arial" w:hAnsi="Arial" w:cs="Arial"/>
          <w:sz w:val="24"/>
          <w:szCs w:val="24"/>
        </w:rPr>
        <w:t xml:space="preserve">to grant HPC DME write permission on your Globus endpoint.  </w:t>
      </w:r>
    </w:p>
    <w:p w14:paraId="40C92D46" w14:textId="77777777" w:rsidR="00CC05EB" w:rsidRPr="00CF599D" w:rsidRDefault="00CC05EB" w:rsidP="00CC05EB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CF599D">
        <w:rPr>
          <w:rFonts w:ascii="Arial" w:hAnsi="Arial" w:cs="Arial"/>
          <w:b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: Leave the default of /, or type or browse the desired path </w:t>
      </w:r>
      <w:r w:rsidR="00FF7236">
        <w:rPr>
          <w:rFonts w:ascii="Arial" w:hAnsi="Arial" w:cs="Arial"/>
          <w:sz w:val="24"/>
          <w:szCs w:val="24"/>
        </w:rPr>
        <w:t>where</w:t>
      </w:r>
      <w:r>
        <w:rPr>
          <w:rFonts w:ascii="Arial" w:hAnsi="Arial" w:cs="Arial"/>
          <w:sz w:val="24"/>
          <w:szCs w:val="24"/>
        </w:rPr>
        <w:t xml:space="preserve"> sharing would occur.</w:t>
      </w:r>
    </w:p>
    <w:p w14:paraId="00DA9FF0" w14:textId="77777777" w:rsidR="00CC05EB" w:rsidRPr="00502386" w:rsidRDefault="00CC05EB" w:rsidP="00CC05EB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502386">
        <w:rPr>
          <w:rFonts w:ascii="Arial" w:hAnsi="Arial" w:cs="Arial"/>
          <w:b/>
          <w:sz w:val="24"/>
          <w:szCs w:val="24"/>
        </w:rPr>
        <w:t>Share With</w:t>
      </w:r>
      <w:r>
        <w:rPr>
          <w:rFonts w:ascii="Arial" w:hAnsi="Arial" w:cs="Arial"/>
          <w:sz w:val="24"/>
          <w:szCs w:val="24"/>
        </w:rPr>
        <w:t xml:space="preserve">: Select </w:t>
      </w:r>
      <w:r w:rsidRPr="00502386">
        <w:rPr>
          <w:rFonts w:ascii="Arial" w:hAnsi="Arial" w:cs="Arial"/>
          <w:b/>
          <w:sz w:val="24"/>
          <w:szCs w:val="24"/>
        </w:rPr>
        <w:t>group</w:t>
      </w:r>
      <w:r>
        <w:rPr>
          <w:rFonts w:ascii="Arial" w:hAnsi="Arial" w:cs="Arial"/>
          <w:sz w:val="24"/>
          <w:szCs w:val="24"/>
        </w:rPr>
        <w:t>.</w:t>
      </w:r>
    </w:p>
    <w:p w14:paraId="5E3674EE" w14:textId="77777777" w:rsidR="00CC05EB" w:rsidRPr="003D1982" w:rsidRDefault="00CC05EB" w:rsidP="00CC05EB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Group</w:t>
      </w:r>
      <w:r>
        <w:rPr>
          <w:rFonts w:ascii="Arial" w:hAnsi="Arial" w:cs="Arial"/>
          <w:sz w:val="24"/>
          <w:szCs w:val="24"/>
        </w:rPr>
        <w:t xml:space="preserve">: Click </w:t>
      </w:r>
      <w:r w:rsidRPr="005B7921">
        <w:rPr>
          <w:rFonts w:ascii="Arial" w:hAnsi="Arial" w:cs="Arial"/>
          <w:b/>
          <w:sz w:val="24"/>
          <w:szCs w:val="24"/>
        </w:rPr>
        <w:t>Select a Group</w:t>
      </w:r>
      <w:r>
        <w:rPr>
          <w:rFonts w:ascii="Arial" w:hAnsi="Arial" w:cs="Arial"/>
          <w:sz w:val="24"/>
          <w:szCs w:val="24"/>
        </w:rPr>
        <w:t xml:space="preserve"> button</w:t>
      </w:r>
      <w:r w:rsidR="00FF723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type "HPCDME-"</w:t>
      </w:r>
      <w:r w:rsidR="00FF7236">
        <w:rPr>
          <w:rFonts w:ascii="Arial" w:hAnsi="Arial" w:cs="Arial"/>
          <w:sz w:val="24"/>
          <w:szCs w:val="24"/>
        </w:rPr>
        <w:t xml:space="preserve"> in the </w:t>
      </w:r>
      <w:r w:rsidR="00FF7236" w:rsidRPr="00A2237A">
        <w:rPr>
          <w:rFonts w:ascii="Arial" w:hAnsi="Arial" w:cs="Arial"/>
          <w:b/>
          <w:sz w:val="24"/>
          <w:szCs w:val="24"/>
        </w:rPr>
        <w:t>Search for a Group</w:t>
      </w:r>
      <w:r w:rsidR="00FF7236">
        <w:rPr>
          <w:rFonts w:ascii="Arial" w:hAnsi="Arial" w:cs="Arial"/>
          <w:b/>
          <w:sz w:val="24"/>
          <w:szCs w:val="24"/>
        </w:rPr>
        <w:t xml:space="preserve"> </w:t>
      </w:r>
      <w:r w:rsidR="00FF7236">
        <w:rPr>
          <w:rFonts w:ascii="Arial" w:hAnsi="Arial" w:cs="Arial"/>
          <w:sz w:val="24"/>
          <w:szCs w:val="24"/>
        </w:rPr>
        <w:t>viewport and s</w:t>
      </w:r>
      <w:r>
        <w:rPr>
          <w:rFonts w:ascii="Arial" w:hAnsi="Arial" w:cs="Arial"/>
          <w:sz w:val="24"/>
          <w:szCs w:val="24"/>
        </w:rPr>
        <w:t xml:space="preserve">elect the proper HPCDME </w:t>
      </w:r>
      <w:r w:rsidR="00FF7236">
        <w:rPr>
          <w:rFonts w:ascii="Arial" w:hAnsi="Arial" w:cs="Arial"/>
          <w:sz w:val="24"/>
          <w:szCs w:val="24"/>
        </w:rPr>
        <w:t xml:space="preserve">Globus </w:t>
      </w:r>
      <w:r>
        <w:rPr>
          <w:rFonts w:ascii="Arial" w:hAnsi="Arial" w:cs="Arial"/>
          <w:sz w:val="24"/>
          <w:szCs w:val="24"/>
        </w:rPr>
        <w:t>group for your need</w:t>
      </w:r>
      <w:r w:rsidR="00FF7236">
        <w:rPr>
          <w:rFonts w:ascii="Arial" w:hAnsi="Arial" w:cs="Arial"/>
          <w:sz w:val="24"/>
          <w:szCs w:val="24"/>
        </w:rPr>
        <w:t xml:space="preserve"> per </w:t>
      </w:r>
      <w:r>
        <w:rPr>
          <w:rFonts w:ascii="Arial" w:hAnsi="Arial" w:cs="Arial"/>
          <w:sz w:val="24"/>
          <w:szCs w:val="24"/>
        </w:rPr>
        <w:t>the table below.</w:t>
      </w:r>
    </w:p>
    <w:tbl>
      <w:tblPr>
        <w:tblStyle w:val="TableGrid"/>
        <w:tblW w:w="9900" w:type="dxa"/>
        <w:tblInd w:w="-365" w:type="dxa"/>
        <w:tblLook w:val="04A0" w:firstRow="1" w:lastRow="0" w:firstColumn="1" w:lastColumn="0" w:noHBand="0" w:noVBand="1"/>
      </w:tblPr>
      <w:tblGrid>
        <w:gridCol w:w="2520"/>
        <w:gridCol w:w="2610"/>
        <w:gridCol w:w="4770"/>
      </w:tblGrid>
      <w:tr w:rsidR="00CC05EB" w14:paraId="562A208D" w14:textId="77777777" w:rsidTr="00CF0253">
        <w:tc>
          <w:tcPr>
            <w:tcW w:w="2520" w:type="dxa"/>
            <w:shd w:val="clear" w:color="auto" w:fill="D9D9D9" w:themeFill="background1" w:themeFillShade="D9"/>
          </w:tcPr>
          <w:p w14:paraId="6A30B7E2" w14:textId="77777777" w:rsidR="00CC05EB" w:rsidRPr="003D1982" w:rsidRDefault="00CC05EB" w:rsidP="00CF77D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D1982">
              <w:rPr>
                <w:rFonts w:ascii="Arial" w:hAnsi="Arial" w:cs="Arial"/>
                <w:sz w:val="20"/>
                <w:szCs w:val="24"/>
              </w:rPr>
              <w:t>DOC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A0B5435" w14:textId="77777777" w:rsidR="00CC05EB" w:rsidRPr="003D1982" w:rsidRDefault="00CC05EB" w:rsidP="00CF77D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D1982">
              <w:rPr>
                <w:rFonts w:ascii="Arial" w:hAnsi="Arial" w:cs="Arial"/>
                <w:sz w:val="20"/>
                <w:szCs w:val="24"/>
              </w:rPr>
              <w:t>Tier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FAA5FCD" w14:textId="77777777" w:rsidR="00CC05EB" w:rsidRPr="003D1982" w:rsidRDefault="00CC05EB" w:rsidP="00CF77D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3D1982">
              <w:rPr>
                <w:rFonts w:ascii="Arial" w:hAnsi="Arial" w:cs="Arial"/>
                <w:sz w:val="20"/>
                <w:szCs w:val="24"/>
              </w:rPr>
              <w:t>HPCDME Globus Group</w:t>
            </w:r>
          </w:p>
        </w:tc>
      </w:tr>
      <w:tr w:rsidR="00CC05EB" w14:paraId="1B81165D" w14:textId="77777777" w:rsidTr="00CF0253">
        <w:tc>
          <w:tcPr>
            <w:tcW w:w="2520" w:type="dxa"/>
            <w:shd w:val="clear" w:color="auto" w:fill="E2EFD9" w:themeFill="accent6" w:themeFillTint="33"/>
          </w:tcPr>
          <w:p w14:paraId="292F9C56" w14:textId="77777777" w:rsidR="00CC05EB" w:rsidRPr="003D1982" w:rsidRDefault="00CC05EB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FNLCR</w:t>
            </w:r>
          </w:p>
        </w:tc>
        <w:tc>
          <w:tcPr>
            <w:tcW w:w="2610" w:type="dxa"/>
            <w:shd w:val="clear" w:color="auto" w:fill="E2EFD9" w:themeFill="accent6" w:themeFillTint="33"/>
          </w:tcPr>
          <w:p w14:paraId="228D644A" w14:textId="77777777" w:rsidR="00CC05EB" w:rsidRPr="003D1982" w:rsidRDefault="00CC05EB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D1982">
              <w:rPr>
                <w:rFonts w:ascii="Arial" w:hAnsi="Arial" w:cs="Arial"/>
                <w:sz w:val="20"/>
                <w:szCs w:val="24"/>
              </w:rPr>
              <w:t>Production</w:t>
            </w:r>
          </w:p>
        </w:tc>
        <w:tc>
          <w:tcPr>
            <w:tcW w:w="4770" w:type="dxa"/>
            <w:shd w:val="clear" w:color="auto" w:fill="E2EFD9" w:themeFill="accent6" w:themeFillTint="33"/>
          </w:tcPr>
          <w:p w14:paraId="254D2494" w14:textId="77777777" w:rsidR="00CC05EB" w:rsidRPr="003D1982" w:rsidRDefault="00CC05EB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HPCDME-PROD-App-Accts-Pool-FNLCR</w:t>
            </w:r>
          </w:p>
        </w:tc>
      </w:tr>
      <w:tr w:rsidR="00CC05EB" w14:paraId="7FBC5168" w14:textId="77777777" w:rsidTr="00CF0253">
        <w:tc>
          <w:tcPr>
            <w:tcW w:w="2520" w:type="dxa"/>
            <w:shd w:val="clear" w:color="auto" w:fill="E2EFD9" w:themeFill="accent6" w:themeFillTint="33"/>
          </w:tcPr>
          <w:p w14:paraId="4243A409" w14:textId="77777777" w:rsidR="00CC05EB" w:rsidRPr="003D1982" w:rsidRDefault="00CC05EB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HiTIF</w:t>
            </w:r>
          </w:p>
        </w:tc>
        <w:tc>
          <w:tcPr>
            <w:tcW w:w="2610" w:type="dxa"/>
            <w:shd w:val="clear" w:color="auto" w:fill="E2EFD9" w:themeFill="accent6" w:themeFillTint="33"/>
          </w:tcPr>
          <w:p w14:paraId="37F8B43A" w14:textId="77777777" w:rsidR="00CC05EB" w:rsidRPr="003D1982" w:rsidRDefault="00CC05EB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 w:rsidRPr="003D1982">
              <w:rPr>
                <w:rFonts w:ascii="Arial" w:hAnsi="Arial" w:cs="Arial"/>
                <w:sz w:val="20"/>
                <w:szCs w:val="24"/>
              </w:rPr>
              <w:t>Production</w:t>
            </w:r>
          </w:p>
        </w:tc>
        <w:tc>
          <w:tcPr>
            <w:tcW w:w="4770" w:type="dxa"/>
            <w:shd w:val="clear" w:color="auto" w:fill="E2EFD9" w:themeFill="accent6" w:themeFillTint="33"/>
          </w:tcPr>
          <w:p w14:paraId="5B26EF6F" w14:textId="317F51C1" w:rsidR="00CB3E97" w:rsidRPr="003D1982" w:rsidRDefault="00CC05EB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HPCDME-PROD-App-Accts-Pool-HITIF</w:t>
            </w:r>
          </w:p>
        </w:tc>
      </w:tr>
      <w:tr w:rsidR="00CB3E97" w14:paraId="035C1F94" w14:textId="77777777" w:rsidTr="00CF0253">
        <w:trPr>
          <w:ins w:id="0" w:author="Menon, Sunita (NIH/NCI) [C]" w:date="2018-05-08T14:13:00Z"/>
        </w:trPr>
        <w:tc>
          <w:tcPr>
            <w:tcW w:w="2520" w:type="dxa"/>
            <w:shd w:val="clear" w:color="auto" w:fill="E2EFD9" w:themeFill="accent6" w:themeFillTint="33"/>
          </w:tcPr>
          <w:p w14:paraId="3B19A11B" w14:textId="73F7F019" w:rsidR="00CB3E97" w:rsidRDefault="00CB3E97" w:rsidP="00CF77DB">
            <w:pPr>
              <w:pStyle w:val="ListParagraph"/>
              <w:spacing w:line="480" w:lineRule="auto"/>
              <w:ind w:left="0"/>
              <w:rPr>
                <w:ins w:id="1" w:author="Menon, Sunita (NIH/NCI) [C]" w:date="2018-05-08T14:13:00Z"/>
                <w:rFonts w:ascii="Arial" w:hAnsi="Arial" w:cs="Arial"/>
                <w:sz w:val="20"/>
                <w:szCs w:val="24"/>
              </w:rPr>
            </w:pPr>
            <w:ins w:id="2" w:author="Menon, Sunita (NIH/NCI) [C]" w:date="2018-05-08T14:13:00Z">
              <w:r>
                <w:rPr>
                  <w:rFonts w:ascii="Arial" w:hAnsi="Arial" w:cs="Arial"/>
                  <w:sz w:val="20"/>
                  <w:szCs w:val="24"/>
                </w:rPr>
                <w:t>CCBR</w:t>
              </w:r>
            </w:ins>
          </w:p>
        </w:tc>
        <w:tc>
          <w:tcPr>
            <w:tcW w:w="2610" w:type="dxa"/>
            <w:shd w:val="clear" w:color="auto" w:fill="E2EFD9" w:themeFill="accent6" w:themeFillTint="33"/>
          </w:tcPr>
          <w:p w14:paraId="61464C78" w14:textId="09C2EF37" w:rsidR="00CB3E97" w:rsidRPr="003D1982" w:rsidRDefault="00CB3E97" w:rsidP="00CF77DB">
            <w:pPr>
              <w:pStyle w:val="ListParagraph"/>
              <w:spacing w:line="480" w:lineRule="auto"/>
              <w:ind w:left="0"/>
              <w:rPr>
                <w:ins w:id="3" w:author="Menon, Sunita (NIH/NCI) [C]" w:date="2018-05-08T14:13:00Z"/>
                <w:rFonts w:ascii="Arial" w:hAnsi="Arial" w:cs="Arial"/>
                <w:sz w:val="20"/>
                <w:szCs w:val="24"/>
              </w:rPr>
            </w:pPr>
            <w:ins w:id="4" w:author="Menon, Sunita (NIH/NCI) [C]" w:date="2018-05-08T14:13:00Z">
              <w:r>
                <w:rPr>
                  <w:rFonts w:ascii="Arial" w:hAnsi="Arial" w:cs="Arial"/>
                  <w:sz w:val="20"/>
                  <w:szCs w:val="24"/>
                </w:rPr>
                <w:t>Production</w:t>
              </w:r>
            </w:ins>
          </w:p>
        </w:tc>
        <w:tc>
          <w:tcPr>
            <w:tcW w:w="4770" w:type="dxa"/>
            <w:shd w:val="clear" w:color="auto" w:fill="E2EFD9" w:themeFill="accent6" w:themeFillTint="33"/>
          </w:tcPr>
          <w:p w14:paraId="60F07241" w14:textId="165FB579" w:rsidR="00CB3E97" w:rsidRDefault="00CB3E97" w:rsidP="00CF77DB">
            <w:pPr>
              <w:pStyle w:val="ListParagraph"/>
              <w:spacing w:line="480" w:lineRule="auto"/>
              <w:ind w:left="0"/>
              <w:rPr>
                <w:ins w:id="5" w:author="Menon, Sunita (NIH/NCI) [C]" w:date="2018-05-08T14:13:00Z"/>
                <w:rFonts w:ascii="Arial" w:hAnsi="Arial" w:cs="Arial"/>
                <w:sz w:val="20"/>
                <w:szCs w:val="24"/>
              </w:rPr>
            </w:pPr>
            <w:ins w:id="6" w:author="Menon, Sunita (NIH/NCI) [C]" w:date="2018-05-08T14:13:00Z">
              <w:r>
                <w:rPr>
                  <w:rFonts w:ascii="Arial" w:hAnsi="Arial" w:cs="Arial"/>
                  <w:sz w:val="20"/>
                  <w:szCs w:val="24"/>
                </w:rPr>
                <w:t>HPCDME-PROD-App-Accts-Pool-CCBR</w:t>
              </w:r>
            </w:ins>
          </w:p>
        </w:tc>
      </w:tr>
      <w:tr w:rsidR="00CB3E97" w14:paraId="2AC8C9F1" w14:textId="77777777" w:rsidTr="00CF0253">
        <w:trPr>
          <w:ins w:id="7" w:author="Menon, Sunita (NIH/NCI) [C]" w:date="2018-05-08T14:13:00Z"/>
        </w:trPr>
        <w:tc>
          <w:tcPr>
            <w:tcW w:w="2520" w:type="dxa"/>
            <w:shd w:val="clear" w:color="auto" w:fill="E2EFD9" w:themeFill="accent6" w:themeFillTint="33"/>
          </w:tcPr>
          <w:p w14:paraId="14196B20" w14:textId="70C1A80A" w:rsidR="00CB3E97" w:rsidRDefault="00CB3E97" w:rsidP="00CF77DB">
            <w:pPr>
              <w:pStyle w:val="ListParagraph"/>
              <w:spacing w:line="480" w:lineRule="auto"/>
              <w:ind w:left="0"/>
              <w:rPr>
                <w:ins w:id="8" w:author="Menon, Sunita (NIH/NCI) [C]" w:date="2018-05-08T14:13:00Z"/>
                <w:rFonts w:ascii="Arial" w:hAnsi="Arial" w:cs="Arial"/>
                <w:sz w:val="20"/>
                <w:szCs w:val="24"/>
              </w:rPr>
            </w:pPr>
            <w:ins w:id="9" w:author="Menon, Sunita (NIH/NCI) [C]" w:date="2018-05-08T14:43:00Z">
              <w:r>
                <w:rPr>
                  <w:rFonts w:ascii="Arial" w:hAnsi="Arial" w:cs="Arial"/>
                  <w:sz w:val="20"/>
                  <w:szCs w:val="24"/>
                </w:rPr>
                <w:t>CCR_SBL</w:t>
              </w:r>
            </w:ins>
          </w:p>
        </w:tc>
        <w:tc>
          <w:tcPr>
            <w:tcW w:w="2610" w:type="dxa"/>
            <w:shd w:val="clear" w:color="auto" w:fill="E2EFD9" w:themeFill="accent6" w:themeFillTint="33"/>
          </w:tcPr>
          <w:p w14:paraId="2E2F74F5" w14:textId="5058739B" w:rsidR="00CB3E97" w:rsidRPr="003D1982" w:rsidRDefault="00CB3E97" w:rsidP="00CF77DB">
            <w:pPr>
              <w:pStyle w:val="ListParagraph"/>
              <w:spacing w:line="480" w:lineRule="auto"/>
              <w:ind w:left="0"/>
              <w:rPr>
                <w:ins w:id="10" w:author="Menon, Sunita (NIH/NCI) [C]" w:date="2018-05-08T14:13:00Z"/>
                <w:rFonts w:ascii="Arial" w:hAnsi="Arial" w:cs="Arial"/>
                <w:sz w:val="20"/>
                <w:szCs w:val="24"/>
              </w:rPr>
            </w:pPr>
            <w:ins w:id="11" w:author="Menon, Sunita (NIH/NCI) [C]" w:date="2018-05-08T14:43:00Z">
              <w:r>
                <w:rPr>
                  <w:rFonts w:ascii="Arial" w:hAnsi="Arial" w:cs="Arial"/>
                  <w:sz w:val="20"/>
                  <w:szCs w:val="24"/>
                </w:rPr>
                <w:t>Production</w:t>
              </w:r>
            </w:ins>
          </w:p>
        </w:tc>
        <w:tc>
          <w:tcPr>
            <w:tcW w:w="4770" w:type="dxa"/>
            <w:shd w:val="clear" w:color="auto" w:fill="E2EFD9" w:themeFill="accent6" w:themeFillTint="33"/>
          </w:tcPr>
          <w:p w14:paraId="6DA695AC" w14:textId="6C57D168" w:rsidR="00CB3E97" w:rsidRDefault="00CB3E97" w:rsidP="00CF77DB">
            <w:pPr>
              <w:pStyle w:val="ListParagraph"/>
              <w:spacing w:line="480" w:lineRule="auto"/>
              <w:ind w:left="0"/>
              <w:rPr>
                <w:ins w:id="12" w:author="Menon, Sunita (NIH/NCI) [C]" w:date="2018-05-08T14:13:00Z"/>
                <w:rFonts w:ascii="Arial" w:hAnsi="Arial" w:cs="Arial"/>
                <w:sz w:val="20"/>
                <w:szCs w:val="24"/>
              </w:rPr>
            </w:pPr>
            <w:ins w:id="13" w:author="Menon, Sunita (NIH/NCI) [C]" w:date="2018-05-08T14:43:00Z">
              <w:r>
                <w:rPr>
                  <w:rFonts w:ascii="Arial" w:hAnsi="Arial" w:cs="Arial"/>
                  <w:sz w:val="20"/>
                  <w:szCs w:val="24"/>
                </w:rPr>
                <w:t>HPCDME-PROD-App-Accts-Pool-CCR_SBL</w:t>
              </w:r>
            </w:ins>
          </w:p>
        </w:tc>
      </w:tr>
      <w:tr w:rsidR="00CC05EB" w14:paraId="5E06F300" w14:textId="77777777" w:rsidTr="00CF0253">
        <w:tc>
          <w:tcPr>
            <w:tcW w:w="2520" w:type="dxa"/>
            <w:shd w:val="clear" w:color="auto" w:fill="E2EFD9" w:themeFill="accent6" w:themeFillTint="33"/>
          </w:tcPr>
          <w:p w14:paraId="768C0C0C" w14:textId="056DFB68" w:rsidR="00CC05EB" w:rsidRPr="003D1982" w:rsidRDefault="00CB3E97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ins w:id="14" w:author="Menon, Sunita (NIH/NCI) [C]" w:date="2018-05-08T14:45:00Z">
              <w:r>
                <w:rPr>
                  <w:rFonts w:ascii="Arial" w:hAnsi="Arial" w:cs="Arial"/>
                  <w:sz w:val="20"/>
                  <w:szCs w:val="24"/>
                </w:rPr>
                <w:t xml:space="preserve">All </w:t>
              </w:r>
            </w:ins>
            <w:ins w:id="15" w:author="Menon, Sunita (NIH/NCI) [C]" w:date="2018-05-08T14:44:00Z">
              <w:r>
                <w:rPr>
                  <w:rFonts w:ascii="Arial" w:hAnsi="Arial" w:cs="Arial"/>
                  <w:sz w:val="20"/>
                  <w:szCs w:val="24"/>
                </w:rPr>
                <w:t>Other DOCs</w:t>
              </w:r>
            </w:ins>
            <w:del w:id="16" w:author="Menon, Sunita (NIH/NCI) [C]" w:date="2018-05-08T14:44:00Z">
              <w:r w:rsidR="00CC05EB" w:rsidDel="00CB3E97">
                <w:rPr>
                  <w:rFonts w:ascii="Arial" w:hAnsi="Arial" w:cs="Arial"/>
                  <w:sz w:val="20"/>
                  <w:szCs w:val="24"/>
                </w:rPr>
                <w:delText>Neither FNLCR nor HiTIF</w:delText>
              </w:r>
            </w:del>
          </w:p>
        </w:tc>
        <w:tc>
          <w:tcPr>
            <w:tcW w:w="2610" w:type="dxa"/>
            <w:shd w:val="clear" w:color="auto" w:fill="E2EFD9" w:themeFill="accent6" w:themeFillTint="33"/>
          </w:tcPr>
          <w:p w14:paraId="75B71F91" w14:textId="77777777" w:rsidR="00CC05EB" w:rsidRPr="003D1982" w:rsidRDefault="00CC05EB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D1982">
              <w:rPr>
                <w:rFonts w:ascii="Arial" w:hAnsi="Arial" w:cs="Arial"/>
                <w:sz w:val="20"/>
                <w:szCs w:val="24"/>
              </w:rPr>
              <w:t>Production</w:t>
            </w:r>
          </w:p>
        </w:tc>
        <w:tc>
          <w:tcPr>
            <w:tcW w:w="4770" w:type="dxa"/>
            <w:shd w:val="clear" w:color="auto" w:fill="E2EFD9" w:themeFill="accent6" w:themeFillTint="33"/>
          </w:tcPr>
          <w:p w14:paraId="0D42FD95" w14:textId="77777777" w:rsidR="00CC05EB" w:rsidRPr="003D1982" w:rsidRDefault="00CC05EB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HPCDME-PROD-App-Accts-Pool-Default</w:t>
            </w:r>
          </w:p>
        </w:tc>
      </w:tr>
      <w:tr w:rsidR="00CC05EB" w14:paraId="6BC8060C" w14:textId="77777777" w:rsidTr="00CF0253">
        <w:tc>
          <w:tcPr>
            <w:tcW w:w="2520" w:type="dxa"/>
            <w:shd w:val="clear" w:color="auto" w:fill="FFF2CC" w:themeFill="accent4" w:themeFillTint="33"/>
          </w:tcPr>
          <w:p w14:paraId="4BA537D7" w14:textId="77777777" w:rsidR="00CC05EB" w:rsidRPr="003D1982" w:rsidRDefault="00CC05EB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FNLCR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14:paraId="1C5C2214" w14:textId="77777777" w:rsidR="00CC05EB" w:rsidRPr="003D1982" w:rsidRDefault="00CC05EB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D1982">
              <w:rPr>
                <w:rFonts w:ascii="Arial" w:hAnsi="Arial" w:cs="Arial"/>
                <w:sz w:val="20"/>
                <w:szCs w:val="24"/>
              </w:rPr>
              <w:t xml:space="preserve">User Acceptance Testing / </w:t>
            </w:r>
            <w:r>
              <w:rPr>
                <w:rFonts w:ascii="Arial" w:hAnsi="Arial" w:cs="Arial"/>
                <w:sz w:val="20"/>
                <w:szCs w:val="24"/>
              </w:rPr>
              <w:br/>
            </w:r>
            <w:r w:rsidRPr="003D1982">
              <w:rPr>
                <w:rFonts w:ascii="Arial" w:hAnsi="Arial" w:cs="Arial"/>
                <w:sz w:val="20"/>
                <w:szCs w:val="24"/>
              </w:rPr>
              <w:t>Pre-production</w:t>
            </w:r>
          </w:p>
        </w:tc>
        <w:tc>
          <w:tcPr>
            <w:tcW w:w="4770" w:type="dxa"/>
            <w:shd w:val="clear" w:color="auto" w:fill="FFF2CC" w:themeFill="accent4" w:themeFillTint="33"/>
          </w:tcPr>
          <w:p w14:paraId="15940D1E" w14:textId="77777777" w:rsidR="00CC05EB" w:rsidRPr="003D1982" w:rsidRDefault="00CC05EB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HPCDME-DEV-App-Accts-Pool-FNLCR</w:t>
            </w:r>
          </w:p>
        </w:tc>
      </w:tr>
      <w:tr w:rsidR="00CC05EB" w14:paraId="3E7A4B16" w14:textId="77777777" w:rsidTr="00CF0253">
        <w:tc>
          <w:tcPr>
            <w:tcW w:w="2520" w:type="dxa"/>
            <w:shd w:val="clear" w:color="auto" w:fill="FFF2CC" w:themeFill="accent4" w:themeFillTint="33"/>
          </w:tcPr>
          <w:p w14:paraId="739CE581" w14:textId="77777777" w:rsidR="00CC05EB" w:rsidRPr="003D1982" w:rsidRDefault="00CC05EB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HiTIF</w:t>
            </w:r>
          </w:p>
        </w:tc>
        <w:tc>
          <w:tcPr>
            <w:tcW w:w="2610" w:type="dxa"/>
            <w:shd w:val="clear" w:color="auto" w:fill="FFF2CC" w:themeFill="accent4" w:themeFillTint="33"/>
          </w:tcPr>
          <w:p w14:paraId="651D7C79" w14:textId="77777777" w:rsidR="00CC05EB" w:rsidRPr="003D1982" w:rsidRDefault="00CC05EB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D1982">
              <w:rPr>
                <w:rFonts w:ascii="Arial" w:hAnsi="Arial" w:cs="Arial"/>
                <w:sz w:val="20"/>
                <w:szCs w:val="24"/>
              </w:rPr>
              <w:t xml:space="preserve">User Acceptance Testing / </w:t>
            </w:r>
            <w:r>
              <w:rPr>
                <w:rFonts w:ascii="Arial" w:hAnsi="Arial" w:cs="Arial"/>
                <w:sz w:val="20"/>
                <w:szCs w:val="24"/>
              </w:rPr>
              <w:br/>
            </w:r>
            <w:r w:rsidRPr="003D1982">
              <w:rPr>
                <w:rFonts w:ascii="Arial" w:hAnsi="Arial" w:cs="Arial"/>
                <w:sz w:val="20"/>
                <w:szCs w:val="24"/>
              </w:rPr>
              <w:t>Pre-production</w:t>
            </w:r>
          </w:p>
        </w:tc>
        <w:tc>
          <w:tcPr>
            <w:tcW w:w="4770" w:type="dxa"/>
            <w:shd w:val="clear" w:color="auto" w:fill="FFF2CC" w:themeFill="accent4" w:themeFillTint="33"/>
          </w:tcPr>
          <w:p w14:paraId="373D1C7A" w14:textId="77777777" w:rsidR="00CC05EB" w:rsidRPr="003D1982" w:rsidRDefault="00CC05EB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HPCDME-DEV-App-Accts-Pool-HITIF</w:t>
            </w:r>
          </w:p>
        </w:tc>
      </w:tr>
      <w:tr w:rsidR="00CB3E97" w14:paraId="746B348D" w14:textId="77777777" w:rsidTr="00CF0253">
        <w:trPr>
          <w:ins w:id="17" w:author="Menon, Sunita (NIH/NCI) [C]" w:date="2018-05-08T14:44:00Z"/>
        </w:trPr>
        <w:tc>
          <w:tcPr>
            <w:tcW w:w="2520" w:type="dxa"/>
            <w:shd w:val="clear" w:color="auto" w:fill="FFF2CC" w:themeFill="accent4" w:themeFillTint="33"/>
          </w:tcPr>
          <w:p w14:paraId="0793A5C3" w14:textId="3C7599E2" w:rsidR="00CB3E97" w:rsidRDefault="00CB3E97" w:rsidP="00CF77DB">
            <w:pPr>
              <w:pStyle w:val="ListParagraph"/>
              <w:spacing w:line="480" w:lineRule="auto"/>
              <w:ind w:left="0"/>
              <w:rPr>
                <w:ins w:id="18" w:author="Menon, Sunita (NIH/NCI) [C]" w:date="2018-05-08T14:44:00Z"/>
                <w:rFonts w:ascii="Arial" w:hAnsi="Arial" w:cs="Arial"/>
                <w:sz w:val="20"/>
                <w:szCs w:val="24"/>
              </w:rPr>
            </w:pPr>
            <w:ins w:id="19" w:author="Menon, Sunita (NIH/NCI) [C]" w:date="2018-05-08T14:44:00Z">
              <w:r>
                <w:rPr>
                  <w:rFonts w:ascii="Arial" w:hAnsi="Arial" w:cs="Arial"/>
                  <w:sz w:val="20"/>
                  <w:szCs w:val="24"/>
                </w:rPr>
                <w:t>CCBR</w:t>
              </w:r>
            </w:ins>
          </w:p>
        </w:tc>
        <w:tc>
          <w:tcPr>
            <w:tcW w:w="2610" w:type="dxa"/>
            <w:shd w:val="clear" w:color="auto" w:fill="FFF2CC" w:themeFill="accent4" w:themeFillTint="33"/>
          </w:tcPr>
          <w:p w14:paraId="464AE57C" w14:textId="47F7EBD6" w:rsidR="00CB3E97" w:rsidRPr="003D1982" w:rsidRDefault="00CB3E97" w:rsidP="00CF77DB">
            <w:pPr>
              <w:pStyle w:val="ListParagraph"/>
              <w:spacing w:line="480" w:lineRule="auto"/>
              <w:ind w:left="0"/>
              <w:rPr>
                <w:ins w:id="20" w:author="Menon, Sunita (NIH/NCI) [C]" w:date="2018-05-08T14:44:00Z"/>
                <w:rFonts w:ascii="Arial" w:hAnsi="Arial" w:cs="Arial"/>
                <w:sz w:val="20"/>
                <w:szCs w:val="24"/>
              </w:rPr>
            </w:pPr>
            <w:ins w:id="21" w:author="Menon, Sunita (NIH/NCI) [C]" w:date="2018-05-08T14:45:00Z">
              <w:r w:rsidRPr="003D1982">
                <w:rPr>
                  <w:rFonts w:ascii="Arial" w:hAnsi="Arial" w:cs="Arial"/>
                  <w:sz w:val="20"/>
                  <w:szCs w:val="24"/>
                </w:rPr>
                <w:t xml:space="preserve">User Acceptance Testing / </w:t>
              </w:r>
              <w:r>
                <w:rPr>
                  <w:rFonts w:ascii="Arial" w:hAnsi="Arial" w:cs="Arial"/>
                  <w:sz w:val="20"/>
                  <w:szCs w:val="24"/>
                </w:rPr>
                <w:br/>
              </w:r>
              <w:r w:rsidRPr="003D1982">
                <w:rPr>
                  <w:rFonts w:ascii="Arial" w:hAnsi="Arial" w:cs="Arial"/>
                  <w:sz w:val="20"/>
                  <w:szCs w:val="24"/>
                </w:rPr>
                <w:t>Pre-production</w:t>
              </w:r>
            </w:ins>
          </w:p>
        </w:tc>
        <w:tc>
          <w:tcPr>
            <w:tcW w:w="4770" w:type="dxa"/>
            <w:shd w:val="clear" w:color="auto" w:fill="FFF2CC" w:themeFill="accent4" w:themeFillTint="33"/>
          </w:tcPr>
          <w:p w14:paraId="42529000" w14:textId="06908145" w:rsidR="00CB3E97" w:rsidRDefault="00CB3E97" w:rsidP="00CF77DB">
            <w:pPr>
              <w:pStyle w:val="ListParagraph"/>
              <w:spacing w:line="480" w:lineRule="auto"/>
              <w:ind w:left="0"/>
              <w:rPr>
                <w:ins w:id="22" w:author="Menon, Sunita (NIH/NCI) [C]" w:date="2018-05-08T14:44:00Z"/>
                <w:rFonts w:ascii="Arial" w:hAnsi="Arial" w:cs="Arial"/>
                <w:sz w:val="20"/>
                <w:szCs w:val="24"/>
              </w:rPr>
            </w:pPr>
            <w:ins w:id="23" w:author="Menon, Sunita (NIH/NCI) [C]" w:date="2018-05-08T14:45:00Z">
              <w:r>
                <w:rPr>
                  <w:rFonts w:ascii="Arial" w:hAnsi="Arial" w:cs="Arial"/>
                  <w:sz w:val="20"/>
                  <w:szCs w:val="24"/>
                </w:rPr>
                <w:t>HPCDME-DEV-App-Accts-Pool-CCBR</w:t>
              </w:r>
            </w:ins>
          </w:p>
        </w:tc>
      </w:tr>
      <w:tr w:rsidR="00CB3E97" w14:paraId="094BCFF5" w14:textId="77777777" w:rsidTr="00CF0253">
        <w:trPr>
          <w:ins w:id="24" w:author="Menon, Sunita (NIH/NCI) [C]" w:date="2018-05-08T14:44:00Z"/>
        </w:trPr>
        <w:tc>
          <w:tcPr>
            <w:tcW w:w="2520" w:type="dxa"/>
            <w:shd w:val="clear" w:color="auto" w:fill="FFF2CC" w:themeFill="accent4" w:themeFillTint="33"/>
          </w:tcPr>
          <w:p w14:paraId="3A25AFE2" w14:textId="069D4F91" w:rsidR="00CB3E97" w:rsidRDefault="00CB3E97" w:rsidP="00CF77DB">
            <w:pPr>
              <w:pStyle w:val="ListParagraph"/>
              <w:spacing w:line="480" w:lineRule="auto"/>
              <w:ind w:left="0"/>
              <w:rPr>
                <w:ins w:id="25" w:author="Menon, Sunita (NIH/NCI) [C]" w:date="2018-05-08T14:44:00Z"/>
                <w:rFonts w:ascii="Arial" w:hAnsi="Arial" w:cs="Arial"/>
                <w:sz w:val="20"/>
                <w:szCs w:val="24"/>
              </w:rPr>
            </w:pPr>
            <w:ins w:id="26" w:author="Menon, Sunita (NIH/NCI) [C]" w:date="2018-05-08T14:44:00Z">
              <w:r>
                <w:rPr>
                  <w:rFonts w:ascii="Arial" w:hAnsi="Arial" w:cs="Arial"/>
                  <w:sz w:val="20"/>
                  <w:szCs w:val="24"/>
                </w:rPr>
                <w:t>CCR_SBL</w:t>
              </w:r>
            </w:ins>
          </w:p>
        </w:tc>
        <w:tc>
          <w:tcPr>
            <w:tcW w:w="2610" w:type="dxa"/>
            <w:shd w:val="clear" w:color="auto" w:fill="FFF2CC" w:themeFill="accent4" w:themeFillTint="33"/>
          </w:tcPr>
          <w:p w14:paraId="52D944DF" w14:textId="078A22EC" w:rsidR="00CB3E97" w:rsidRPr="003D1982" w:rsidRDefault="00CB3E97" w:rsidP="00CF77DB">
            <w:pPr>
              <w:pStyle w:val="ListParagraph"/>
              <w:spacing w:line="480" w:lineRule="auto"/>
              <w:ind w:left="0"/>
              <w:rPr>
                <w:ins w:id="27" w:author="Menon, Sunita (NIH/NCI) [C]" w:date="2018-05-08T14:44:00Z"/>
                <w:rFonts w:ascii="Arial" w:hAnsi="Arial" w:cs="Arial"/>
                <w:sz w:val="20"/>
                <w:szCs w:val="24"/>
              </w:rPr>
            </w:pPr>
            <w:ins w:id="28" w:author="Menon, Sunita (NIH/NCI) [C]" w:date="2018-05-08T14:45:00Z">
              <w:r w:rsidRPr="003D1982">
                <w:rPr>
                  <w:rFonts w:ascii="Arial" w:hAnsi="Arial" w:cs="Arial"/>
                  <w:sz w:val="20"/>
                  <w:szCs w:val="24"/>
                </w:rPr>
                <w:t xml:space="preserve">User Acceptance Testing / </w:t>
              </w:r>
              <w:r>
                <w:rPr>
                  <w:rFonts w:ascii="Arial" w:hAnsi="Arial" w:cs="Arial"/>
                  <w:sz w:val="20"/>
                  <w:szCs w:val="24"/>
                </w:rPr>
                <w:br/>
              </w:r>
              <w:r w:rsidRPr="003D1982">
                <w:rPr>
                  <w:rFonts w:ascii="Arial" w:hAnsi="Arial" w:cs="Arial"/>
                  <w:sz w:val="20"/>
                  <w:szCs w:val="24"/>
                </w:rPr>
                <w:t>Pre-production</w:t>
              </w:r>
            </w:ins>
          </w:p>
        </w:tc>
        <w:tc>
          <w:tcPr>
            <w:tcW w:w="4770" w:type="dxa"/>
            <w:shd w:val="clear" w:color="auto" w:fill="FFF2CC" w:themeFill="accent4" w:themeFillTint="33"/>
          </w:tcPr>
          <w:p w14:paraId="7433FBB2" w14:textId="706FD8ED" w:rsidR="00CB3E97" w:rsidRDefault="00CB3E97" w:rsidP="00CF77DB">
            <w:pPr>
              <w:pStyle w:val="ListParagraph"/>
              <w:spacing w:line="480" w:lineRule="auto"/>
              <w:ind w:left="0"/>
              <w:rPr>
                <w:ins w:id="29" w:author="Menon, Sunita (NIH/NCI) [C]" w:date="2018-05-08T14:44:00Z"/>
                <w:rFonts w:ascii="Arial" w:hAnsi="Arial" w:cs="Arial"/>
                <w:sz w:val="20"/>
                <w:szCs w:val="24"/>
              </w:rPr>
            </w:pPr>
            <w:ins w:id="30" w:author="Menon, Sunita (NIH/NCI) [C]" w:date="2018-05-08T14:45:00Z">
              <w:r>
                <w:rPr>
                  <w:rFonts w:ascii="Arial" w:hAnsi="Arial" w:cs="Arial"/>
                  <w:sz w:val="20"/>
                  <w:szCs w:val="24"/>
                </w:rPr>
                <w:t>HPCDME-DEV-App-Accts-Pool-CCR_SBL</w:t>
              </w:r>
            </w:ins>
            <w:bookmarkStart w:id="31" w:name="_GoBack"/>
            <w:bookmarkEnd w:id="31"/>
          </w:p>
        </w:tc>
      </w:tr>
      <w:tr w:rsidR="00CB3E97" w14:paraId="797E1F0A" w14:textId="77777777" w:rsidTr="00CF0253">
        <w:tc>
          <w:tcPr>
            <w:tcW w:w="2520" w:type="dxa"/>
            <w:shd w:val="clear" w:color="auto" w:fill="FFF2CC" w:themeFill="accent4" w:themeFillTint="33"/>
          </w:tcPr>
          <w:p w14:paraId="749F71DE" w14:textId="59935D45" w:rsidR="00CB3E97" w:rsidRPr="003D1982" w:rsidRDefault="00CB3E97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ins w:id="32" w:author="Menon, Sunita (NIH/NCI) [C]" w:date="2018-05-08T14:45:00Z">
              <w:r>
                <w:rPr>
                  <w:rFonts w:ascii="Arial" w:hAnsi="Arial" w:cs="Arial"/>
                  <w:sz w:val="20"/>
                  <w:szCs w:val="24"/>
                </w:rPr>
                <w:t>All Other DOCs</w:t>
              </w:r>
            </w:ins>
            <w:del w:id="33" w:author="Menon, Sunita (NIH/NCI) [C]" w:date="2018-05-08T14:45:00Z">
              <w:r w:rsidDel="00CB3E97">
                <w:rPr>
                  <w:rFonts w:ascii="Arial" w:hAnsi="Arial" w:cs="Arial"/>
                  <w:sz w:val="20"/>
                  <w:szCs w:val="24"/>
                </w:rPr>
                <w:delText>Neither FNLCR nor HiTI</w:delText>
              </w:r>
            </w:del>
            <w:del w:id="34" w:author="Menon, Sunita (NIH/NCI) [C]" w:date="2018-05-08T14:44:00Z">
              <w:r w:rsidDel="00CB3E97">
                <w:rPr>
                  <w:rFonts w:ascii="Arial" w:hAnsi="Arial" w:cs="Arial"/>
                  <w:sz w:val="20"/>
                  <w:szCs w:val="24"/>
                </w:rPr>
                <w:delText>F</w:delText>
              </w:r>
            </w:del>
          </w:p>
        </w:tc>
        <w:tc>
          <w:tcPr>
            <w:tcW w:w="2610" w:type="dxa"/>
            <w:shd w:val="clear" w:color="auto" w:fill="FFF2CC" w:themeFill="accent4" w:themeFillTint="33"/>
          </w:tcPr>
          <w:p w14:paraId="23E03A8D" w14:textId="77777777" w:rsidR="00CB3E97" w:rsidRPr="003D1982" w:rsidRDefault="00CB3E97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3D1982">
              <w:rPr>
                <w:rFonts w:ascii="Arial" w:hAnsi="Arial" w:cs="Arial"/>
                <w:sz w:val="20"/>
                <w:szCs w:val="24"/>
              </w:rPr>
              <w:t xml:space="preserve">User Acceptance Testing / </w:t>
            </w:r>
            <w:r>
              <w:rPr>
                <w:rFonts w:ascii="Arial" w:hAnsi="Arial" w:cs="Arial"/>
                <w:sz w:val="20"/>
                <w:szCs w:val="24"/>
              </w:rPr>
              <w:br/>
            </w:r>
            <w:r w:rsidRPr="003D1982">
              <w:rPr>
                <w:rFonts w:ascii="Arial" w:hAnsi="Arial" w:cs="Arial"/>
                <w:sz w:val="20"/>
                <w:szCs w:val="24"/>
              </w:rPr>
              <w:t>Pre-production</w:t>
            </w:r>
          </w:p>
        </w:tc>
        <w:tc>
          <w:tcPr>
            <w:tcW w:w="4770" w:type="dxa"/>
            <w:shd w:val="clear" w:color="auto" w:fill="FFF2CC" w:themeFill="accent4" w:themeFillTint="33"/>
          </w:tcPr>
          <w:p w14:paraId="6C32F216" w14:textId="77777777" w:rsidR="00CB3E97" w:rsidRPr="003D1982" w:rsidRDefault="00CB3E97" w:rsidP="00CF77DB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HPCDME-DEV-App-Accts-Pool-Default</w:t>
            </w:r>
          </w:p>
        </w:tc>
      </w:tr>
    </w:tbl>
    <w:p w14:paraId="7679B5F2" w14:textId="77777777" w:rsidR="00CC05EB" w:rsidRPr="003D1982" w:rsidRDefault="00CC05EB" w:rsidP="00CC05EB">
      <w:pPr>
        <w:pStyle w:val="ListParagraph"/>
        <w:spacing w:line="480" w:lineRule="auto"/>
        <w:ind w:left="1080"/>
        <w:rPr>
          <w:rFonts w:ascii="Arial" w:hAnsi="Arial" w:cs="Arial"/>
          <w:b/>
          <w:sz w:val="24"/>
          <w:szCs w:val="24"/>
        </w:rPr>
      </w:pPr>
    </w:p>
    <w:p w14:paraId="3645F3BC" w14:textId="77777777" w:rsidR="00CC05EB" w:rsidRDefault="00CC05EB" w:rsidP="00CC05EB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Permissions</w:t>
      </w:r>
      <w:r w:rsidRPr="00B0164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Check </w:t>
      </w:r>
      <w:r w:rsidRPr="00B01645">
        <w:rPr>
          <w:rFonts w:ascii="Arial" w:hAnsi="Arial" w:cs="Arial"/>
          <w:b/>
          <w:sz w:val="24"/>
          <w:szCs w:val="24"/>
        </w:rPr>
        <w:t>write</w:t>
      </w:r>
      <w:r>
        <w:rPr>
          <w:rFonts w:ascii="Arial" w:hAnsi="Arial" w:cs="Arial"/>
          <w:sz w:val="24"/>
          <w:szCs w:val="24"/>
        </w:rPr>
        <w:t xml:space="preserve"> option.</w:t>
      </w:r>
    </w:p>
    <w:p w14:paraId="34A43FA6" w14:textId="77777777" w:rsidR="00CC05EB" w:rsidRPr="00B01645" w:rsidRDefault="00CC05EB" w:rsidP="00CC05EB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B01645">
        <w:rPr>
          <w:rFonts w:ascii="Arial" w:hAnsi="Arial" w:cs="Arial"/>
          <w:sz w:val="24"/>
          <w:szCs w:val="24"/>
        </w:rPr>
        <w:t>Click</w:t>
      </w:r>
      <w:r>
        <w:rPr>
          <w:rFonts w:ascii="Arial" w:hAnsi="Arial" w:cs="Arial"/>
          <w:sz w:val="24"/>
          <w:szCs w:val="24"/>
        </w:rPr>
        <w:t xml:space="preserve"> the </w:t>
      </w:r>
      <w:r w:rsidRPr="00B01645">
        <w:rPr>
          <w:rFonts w:ascii="Arial" w:hAnsi="Arial" w:cs="Arial"/>
          <w:b/>
          <w:sz w:val="24"/>
          <w:szCs w:val="24"/>
        </w:rPr>
        <w:t>Add Permission</w:t>
      </w:r>
      <w:r>
        <w:rPr>
          <w:rFonts w:ascii="Arial" w:hAnsi="Arial" w:cs="Arial"/>
          <w:sz w:val="24"/>
          <w:szCs w:val="24"/>
        </w:rPr>
        <w:t xml:space="preserve"> button to </w:t>
      </w:r>
      <w:r w:rsidR="00FF7236">
        <w:rPr>
          <w:rFonts w:ascii="Arial" w:hAnsi="Arial" w:cs="Arial"/>
          <w:sz w:val="24"/>
          <w:szCs w:val="24"/>
        </w:rPr>
        <w:t>commit</w:t>
      </w:r>
      <w:r>
        <w:rPr>
          <w:rFonts w:ascii="Arial" w:hAnsi="Arial" w:cs="Arial"/>
          <w:sz w:val="24"/>
          <w:szCs w:val="24"/>
        </w:rPr>
        <w:t>.</w:t>
      </w:r>
    </w:p>
    <w:p w14:paraId="1C2AA0AB" w14:textId="77777777" w:rsidR="001C04F9" w:rsidRPr="00CF0253" w:rsidRDefault="001C04F9" w:rsidP="001C04F9">
      <w:pPr>
        <w:spacing w:line="480" w:lineRule="auto"/>
        <w:rPr>
          <w:rFonts w:ascii="Arial" w:hAnsi="Arial" w:cs="Arial"/>
          <w:b/>
          <w:i/>
        </w:rPr>
      </w:pPr>
      <w:r w:rsidRPr="00CF0253">
        <w:rPr>
          <w:rFonts w:ascii="Arial" w:hAnsi="Arial" w:cs="Arial"/>
          <w:b/>
          <w:i/>
          <w:u w:val="single"/>
        </w:rPr>
        <w:t>NOTE: Obtaining UUID of Globus Endpoint</w:t>
      </w:r>
    </w:p>
    <w:p w14:paraId="2A628009" w14:textId="77777777" w:rsidR="001C04F9" w:rsidRPr="00CF0253" w:rsidRDefault="001C04F9" w:rsidP="00CF025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step#3, </w:t>
      </w:r>
      <w:r w:rsidRPr="00CF0253">
        <w:rPr>
          <w:rFonts w:ascii="Arial" w:hAnsi="Arial" w:cs="Arial"/>
          <w:sz w:val="24"/>
          <w:szCs w:val="24"/>
        </w:rPr>
        <w:t xml:space="preserve">look for the </w:t>
      </w:r>
      <w:r w:rsidRPr="00CF0253">
        <w:rPr>
          <w:rFonts w:ascii="Arial" w:hAnsi="Arial" w:cs="Arial"/>
          <w:b/>
          <w:sz w:val="24"/>
          <w:szCs w:val="24"/>
        </w:rPr>
        <w:t>UUID</w:t>
      </w:r>
      <w:r w:rsidRPr="00CF0253">
        <w:rPr>
          <w:rFonts w:ascii="Arial" w:hAnsi="Arial" w:cs="Arial"/>
          <w:sz w:val="24"/>
          <w:szCs w:val="24"/>
        </w:rPr>
        <w:t xml:space="preserve"> attribute toward the bottom of the list of attributes, click copy button beside to copy the UUID value to the clipboard and paste it where needed.</w:t>
      </w:r>
    </w:p>
    <w:p w14:paraId="1FD6B0CA" w14:textId="77777777" w:rsidR="00DE70B4" w:rsidRPr="00CC05EB" w:rsidRDefault="0065479D">
      <w:pPr>
        <w:rPr>
          <w:rFonts w:ascii="Arial" w:hAnsi="Arial" w:cs="Arial"/>
          <w:sz w:val="24"/>
          <w:szCs w:val="24"/>
        </w:rPr>
      </w:pPr>
      <w:r w:rsidRPr="00CF025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08BA652" wp14:editId="78785BD2">
            <wp:extent cx="5334000" cy="16954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E70B4" w:rsidRPr="00CC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8BB"/>
    <w:multiLevelType w:val="hybridMultilevel"/>
    <w:tmpl w:val="659EB7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0AE197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354F34"/>
    <w:multiLevelType w:val="hybridMultilevel"/>
    <w:tmpl w:val="74D454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non, Sunita (NIH/NCI) [C]">
    <w15:presenceInfo w15:providerId="None" w15:userId="Menon, Sunita (NIH/NCI) [C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EB"/>
    <w:rsid w:val="000848B3"/>
    <w:rsid w:val="001C04F9"/>
    <w:rsid w:val="0032281E"/>
    <w:rsid w:val="00526F55"/>
    <w:rsid w:val="0065479D"/>
    <w:rsid w:val="00674AE0"/>
    <w:rsid w:val="006F3748"/>
    <w:rsid w:val="00CB3E97"/>
    <w:rsid w:val="00CC05EB"/>
    <w:rsid w:val="00CF0253"/>
    <w:rsid w:val="00CF77DB"/>
    <w:rsid w:val="00DB0FFE"/>
    <w:rsid w:val="00DE70B4"/>
    <w:rsid w:val="00EA5D84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5E432C"/>
  <w15:chartTrackingRefBased/>
  <w15:docId w15:val="{00D94E1D-08E8-4B4E-A846-69AB6C42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0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5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5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0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2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2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lobus.org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264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William (NIH/NCI) [C]</dc:creator>
  <cp:keywords/>
  <dc:description/>
  <cp:lastModifiedBy>Menon, Sunita (NIH/NCI) [C]</cp:lastModifiedBy>
  <cp:revision>5</cp:revision>
  <dcterms:created xsi:type="dcterms:W3CDTF">2018-05-08T18:12:00Z</dcterms:created>
  <dcterms:modified xsi:type="dcterms:W3CDTF">2018-05-08T18:49:00Z</dcterms:modified>
</cp:coreProperties>
</file>